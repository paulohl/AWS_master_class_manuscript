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15095">
      <w:pPr>
        <w:pStyle w:val="ChapterTitleNumberBPBHEB"/>
      </w:pPr>
      <w:commentRangeStart w:id="0"/>
      <w:r w:rsidRPr="00B72611">
        <w:t xml:space="preserve">CHAPTER </w:t>
      </w:r>
      <w:r w:rsidR="004535F2">
        <w:t>2</w:t>
      </w:r>
      <w:commentRangeEnd w:id="0"/>
      <w:r w:rsidR="0063646D">
        <w:rPr>
          <w:rStyle w:val="CommentReference"/>
          <w:rFonts w:asciiTheme="minorHAnsi" w:eastAsiaTheme="minorHAnsi" w:hAnsiTheme="minorHAnsi" w:cstheme="minorBidi"/>
          <w:bCs w:val="0"/>
          <w:smallCaps w:val="0"/>
          <w:color w:val="auto"/>
        </w:rPr>
        <w:commentReference w:id="0"/>
      </w:r>
      <w:r w:rsidRPr="00B72611">
        <w:t xml:space="preserve"> </w:t>
      </w:r>
    </w:p>
    <w:p w14:paraId="0A9E777F" w14:textId="57AB8CBC" w:rsidR="0008383D" w:rsidRDefault="00B72611" w:rsidP="00B15095">
      <w:pPr>
        <w:pStyle w:val="ChapterTitleBPBHEB"/>
      </w:pPr>
      <w:r w:rsidRPr="00B72611">
        <w:t>Co</w:t>
      </w:r>
      <w:r w:rsidR="008F6622">
        <w:t>mput</w:t>
      </w:r>
      <w:r w:rsidRPr="00B72611">
        <w:t>e</w:t>
      </w:r>
    </w:p>
    <w:p w14:paraId="49A80BB7" w14:textId="77777777" w:rsidR="0008383D" w:rsidRDefault="0008383D" w:rsidP="00B72611">
      <w:pPr>
        <w:pStyle w:val="Heading2BPBHEB"/>
      </w:pPr>
    </w:p>
    <w:p w14:paraId="7D79458B" w14:textId="02DB0653" w:rsidR="0008383D" w:rsidRPr="0008383D" w:rsidRDefault="0008383D" w:rsidP="00B15095">
      <w:pPr>
        <w:pStyle w:val="Heading1BPBHEB"/>
      </w:pPr>
      <w:r w:rsidRPr="0008383D">
        <w:t>Introduction</w:t>
      </w:r>
      <w:r>
        <w:t xml:space="preserve"> </w:t>
      </w:r>
    </w:p>
    <w:p w14:paraId="306DE22E" w14:textId="334266BC" w:rsidR="0008383D" w:rsidRDefault="00041B02" w:rsidP="002C636B">
      <w:pPr>
        <w:pStyle w:val="NormalBPBHEB"/>
      </w:pPr>
      <w:r w:rsidRPr="00041B02">
        <w:t>Welcome to the second chapter</w:t>
      </w:r>
      <w:r w:rsidR="002C636B">
        <w:t xml:space="preserve">, </w:t>
      </w:r>
      <w:r w:rsidRPr="00041B02">
        <w:t xml:space="preserve">where we dive deep into the dynamic world of </w:t>
      </w:r>
      <w:r w:rsidRPr="00B15095">
        <w:rPr>
          <w:b/>
          <w:bCs/>
        </w:rPr>
        <w:t>Amazon Web Services</w:t>
      </w:r>
      <w:r w:rsidRPr="00041B02">
        <w:t xml:space="preserve"> (</w:t>
      </w:r>
      <w:r w:rsidRPr="00B15095">
        <w:rPr>
          <w:b/>
          <w:bCs/>
        </w:rPr>
        <w:t>AWS</w:t>
      </w:r>
      <w:r w:rsidRPr="00041B02">
        <w:t>)</w:t>
      </w:r>
      <w:r w:rsidR="00E7711D">
        <w:t xml:space="preserve"> computing services</w:t>
      </w:r>
      <w:r w:rsidRPr="00041B02">
        <w:t xml:space="preserve">. Computing forms the heartbeat of any cloud infrastructure, and AWS offers a symphony of services and solutions to orchestrate and fine-tune your computational needs. In this chapter, we will journey through diverse services, ranging from the foundational Amazon </w:t>
      </w:r>
      <w:r w:rsidRPr="00730ED2">
        <w:rPr>
          <w:b/>
          <w:bCs/>
        </w:rPr>
        <w:t>Elastic Compute Cloud</w:t>
      </w:r>
      <w:r w:rsidRPr="00041B02">
        <w:t xml:space="preserve"> (</w:t>
      </w:r>
      <w:r w:rsidRPr="00730ED2">
        <w:rPr>
          <w:b/>
          <w:bCs/>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00CD046A">
        <w:t>computing</w:t>
      </w:r>
      <w:r w:rsidRPr="00041B02">
        <w:t xml:space="preserve"> services in AWS, where innovation knows no bounds.</w:t>
      </w:r>
    </w:p>
    <w:p w14:paraId="44D6A4CF" w14:textId="6D13A6BF" w:rsidR="008641FD" w:rsidRDefault="008641FD" w:rsidP="00F65436">
      <w:pPr>
        <w:pStyle w:val="Heading1BPBHEB"/>
      </w:pPr>
      <w:r>
        <w:t>Structure</w:t>
      </w:r>
    </w:p>
    <w:p w14:paraId="749BFF29" w14:textId="77777777" w:rsidR="004F77CE" w:rsidRDefault="004F77CE" w:rsidP="004F77CE">
      <w:pPr>
        <w:pStyle w:val="NormalBPBHEB"/>
      </w:pPr>
      <w:r>
        <w:t>In this chapter, we are going to discuss the following topics:</w:t>
      </w:r>
    </w:p>
    <w:p w14:paraId="5BEAF811" w14:textId="77777777" w:rsidR="00176659" w:rsidRDefault="00424A84" w:rsidP="00080753">
      <w:pPr>
        <w:pStyle w:val="NormalBPBHEB"/>
        <w:numPr>
          <w:ilvl w:val="0"/>
          <w:numId w:val="4"/>
        </w:numPr>
        <w:rPr>
          <w:ins w:id="1" w:author="Prashasti Jakhmola" w:date="2024-04-06T13:27:00Z"/>
        </w:rPr>
        <w:pPrChange w:id="2" w:author="Prashasti Jakhmola" w:date="2024-04-06T14:17:00Z">
          <w:pPr>
            <w:pStyle w:val="NormalBPBHEB"/>
          </w:pPr>
        </w:pPrChange>
      </w:pPr>
      <w:r w:rsidRPr="00176659">
        <w:t>Amazon EC2:</w:t>
      </w:r>
      <w:r w:rsidRPr="00424A84">
        <w:t xml:space="preserve"> </w:t>
      </w:r>
      <w:ins w:id="3" w:author="Prashasti Jakhmola" w:date="2024-04-06T13:26:00Z">
        <w:r w:rsidR="00176659" w:rsidRPr="00DC204F">
          <w:t xml:space="preserve">The </w:t>
        </w:r>
        <w:r w:rsidR="00176659">
          <w:t>f</w:t>
        </w:r>
        <w:r w:rsidR="00176659" w:rsidRPr="00DC204F">
          <w:t>oundation of elastic computing</w:t>
        </w:r>
      </w:ins>
    </w:p>
    <w:p w14:paraId="18FA1FDA" w14:textId="77777777" w:rsidR="0094184B" w:rsidRDefault="0094184B" w:rsidP="00080753">
      <w:pPr>
        <w:pStyle w:val="NormalBPBHEB"/>
        <w:numPr>
          <w:ilvl w:val="0"/>
          <w:numId w:val="4"/>
        </w:numPr>
        <w:rPr>
          <w:ins w:id="4" w:author="Prashasti Jakhmola" w:date="2024-04-06T13:27:00Z"/>
        </w:rPr>
        <w:pPrChange w:id="5" w:author="Prashasti Jakhmola" w:date="2024-04-06T14:17:00Z">
          <w:pPr>
            <w:pStyle w:val="Heading1BPBHEB"/>
          </w:pPr>
        </w:pPrChange>
      </w:pPr>
      <w:ins w:id="6" w:author="Prashasti Jakhmola" w:date="2024-04-06T13:27:00Z">
        <w:r w:rsidRPr="00B50A80">
          <w:t>Auto Scaling: Dynamic resource management</w:t>
        </w:r>
      </w:ins>
    </w:p>
    <w:p w14:paraId="7716CC1D" w14:textId="77777777" w:rsidR="009705C4" w:rsidRDefault="009705C4" w:rsidP="00080753">
      <w:pPr>
        <w:pStyle w:val="NormalBPBHEB"/>
        <w:numPr>
          <w:ilvl w:val="0"/>
          <w:numId w:val="4"/>
        </w:numPr>
        <w:rPr>
          <w:ins w:id="7" w:author="Prashasti Jakhmola" w:date="2024-04-06T13:27:00Z"/>
        </w:rPr>
        <w:pPrChange w:id="8" w:author="Prashasti Jakhmola" w:date="2024-04-06T14:17:00Z">
          <w:pPr>
            <w:pStyle w:val="Heading1BPBHEB"/>
          </w:pPr>
        </w:pPrChange>
      </w:pPr>
      <w:ins w:id="9" w:author="Prashasti Jakhmola" w:date="2024-04-06T13:27:00Z">
        <w:r w:rsidRPr="00E36C7C">
          <w:t>EC2 Spot Instances: Cost-efficient computing</w:t>
        </w:r>
      </w:ins>
    </w:p>
    <w:p w14:paraId="023145E6" w14:textId="77777777" w:rsidR="00E22606" w:rsidRDefault="00E22606" w:rsidP="00080753">
      <w:pPr>
        <w:pStyle w:val="NormalBPBHEB"/>
        <w:numPr>
          <w:ilvl w:val="0"/>
          <w:numId w:val="4"/>
        </w:numPr>
        <w:rPr>
          <w:ins w:id="10" w:author="Prashasti Jakhmola" w:date="2024-04-06T14:11:00Z"/>
        </w:rPr>
        <w:pPrChange w:id="11" w:author="Prashasti Jakhmola" w:date="2024-04-06T14:17:00Z">
          <w:pPr>
            <w:pStyle w:val="NormalBPBHEB"/>
          </w:pPr>
        </w:pPrChange>
      </w:pPr>
      <w:ins w:id="12" w:author="Prashasti Jakhmola" w:date="2024-04-06T14:10:00Z">
        <w:r w:rsidRPr="007431BF">
          <w:t>Amazon ECS: Orchestrating containers with precision</w:t>
        </w:r>
      </w:ins>
    </w:p>
    <w:p w14:paraId="2F932A79" w14:textId="77777777" w:rsidR="00E22606" w:rsidRDefault="00E22606" w:rsidP="00080753">
      <w:pPr>
        <w:pStyle w:val="NormalBPBHEB"/>
        <w:numPr>
          <w:ilvl w:val="0"/>
          <w:numId w:val="4"/>
        </w:numPr>
        <w:rPr>
          <w:ins w:id="13" w:author="Prashasti Jakhmola" w:date="2024-04-06T14:11:00Z"/>
        </w:rPr>
        <w:pPrChange w:id="14" w:author="Prashasti Jakhmola" w:date="2024-04-06T14:17:00Z">
          <w:pPr>
            <w:pStyle w:val="Heading1BPBHEB"/>
            <w:jc w:val="both"/>
          </w:pPr>
        </w:pPrChange>
      </w:pPr>
      <w:ins w:id="15" w:author="Prashasti Jakhmola" w:date="2024-04-06T14:11:00Z">
        <w:r w:rsidRPr="00E36C7C">
          <w:t>Amazon EKS: Mastering container</w:t>
        </w:r>
        <w:r>
          <w:t xml:space="preserve"> </w:t>
        </w:r>
        <w:r w:rsidRPr="00E36C7C">
          <w:t>orchestration</w:t>
        </w:r>
      </w:ins>
    </w:p>
    <w:p w14:paraId="0E445383" w14:textId="77777777" w:rsidR="00E22606" w:rsidRDefault="00E22606" w:rsidP="00080753">
      <w:pPr>
        <w:pStyle w:val="NormalBPBHEB"/>
        <w:numPr>
          <w:ilvl w:val="0"/>
          <w:numId w:val="4"/>
        </w:numPr>
        <w:rPr>
          <w:ins w:id="16" w:author="Prashasti Jakhmola" w:date="2024-04-06T14:11:00Z"/>
        </w:rPr>
        <w:pPrChange w:id="17" w:author="Prashasti Jakhmola" w:date="2024-04-06T14:17:00Z">
          <w:pPr>
            <w:pStyle w:val="Heading1BPBHEB"/>
          </w:pPr>
        </w:pPrChange>
      </w:pPr>
      <w:ins w:id="18" w:author="Prashasti Jakhmola" w:date="2024-04-06T14:11:00Z">
        <w:r w:rsidRPr="00E36C7C">
          <w:t xml:space="preserve">Amazon </w:t>
        </w:r>
        <w:proofErr w:type="spellStart"/>
        <w:r w:rsidRPr="00E36C7C">
          <w:t>Lightsail</w:t>
        </w:r>
        <w:proofErr w:type="spellEnd"/>
        <w:r w:rsidRPr="00E36C7C">
          <w:t>: Simplified cloud computing for everyone</w:t>
        </w:r>
      </w:ins>
    </w:p>
    <w:p w14:paraId="4F14A20D" w14:textId="77777777" w:rsidR="00E22606" w:rsidRDefault="00E22606" w:rsidP="00080753">
      <w:pPr>
        <w:pStyle w:val="NormalBPBHEB"/>
        <w:numPr>
          <w:ilvl w:val="0"/>
          <w:numId w:val="4"/>
        </w:numPr>
        <w:rPr>
          <w:ins w:id="19" w:author="Prashasti Jakhmola" w:date="2024-04-06T14:11:00Z"/>
        </w:rPr>
        <w:pPrChange w:id="20" w:author="Prashasti Jakhmola" w:date="2024-04-06T14:17:00Z">
          <w:pPr>
            <w:pStyle w:val="Heading1BPBHEB"/>
          </w:pPr>
        </w:pPrChange>
      </w:pPr>
      <w:ins w:id="21" w:author="Prashasti Jakhmola" w:date="2024-04-06T14:11:00Z">
        <w:r w:rsidRPr="00E36C7C">
          <w:t xml:space="preserve">App Runner: Streamlined application </w:t>
        </w:r>
        <w:proofErr w:type="gramStart"/>
        <w:r w:rsidRPr="00E36C7C">
          <w:t>deployment</w:t>
        </w:r>
        <w:proofErr w:type="gramEnd"/>
      </w:ins>
    </w:p>
    <w:p w14:paraId="730B4AC5" w14:textId="77777777" w:rsidR="00E22606" w:rsidRDefault="00E22606" w:rsidP="00080753">
      <w:pPr>
        <w:pStyle w:val="NormalBPBHEB"/>
        <w:numPr>
          <w:ilvl w:val="0"/>
          <w:numId w:val="4"/>
        </w:numPr>
        <w:rPr>
          <w:ins w:id="22" w:author="Prashasti Jakhmola" w:date="2024-04-06T14:11:00Z"/>
        </w:rPr>
        <w:pPrChange w:id="23" w:author="Prashasti Jakhmola" w:date="2024-04-06T14:17:00Z">
          <w:pPr>
            <w:pStyle w:val="Heading1BPBHEB"/>
          </w:pPr>
        </w:pPrChange>
      </w:pPr>
      <w:ins w:id="24" w:author="Prashasti Jakhmola" w:date="2024-04-06T14:11:00Z">
        <w:r w:rsidRPr="00B57C4F">
          <w:t>Auto Scaling: Dynamic resource management</w:t>
        </w:r>
      </w:ins>
    </w:p>
    <w:p w14:paraId="2DCCA5AE" w14:textId="77777777" w:rsidR="00E22606" w:rsidRDefault="00E22606" w:rsidP="00080753">
      <w:pPr>
        <w:pStyle w:val="NormalBPBHEB"/>
        <w:numPr>
          <w:ilvl w:val="0"/>
          <w:numId w:val="4"/>
        </w:numPr>
        <w:rPr>
          <w:ins w:id="25" w:author="Prashasti Jakhmola" w:date="2024-04-06T14:12:00Z"/>
        </w:rPr>
        <w:pPrChange w:id="26" w:author="Prashasti Jakhmola" w:date="2024-04-06T14:17:00Z">
          <w:pPr>
            <w:pStyle w:val="Heading1BPBHEB"/>
          </w:pPr>
        </w:pPrChange>
      </w:pPr>
      <w:ins w:id="27" w:author="Prashasti Jakhmola" w:date="2024-04-06T14:12:00Z">
        <w:r w:rsidRPr="00B57C4F">
          <w:t>AWS Batch: Efficient batch processing at scale</w:t>
        </w:r>
      </w:ins>
    </w:p>
    <w:p w14:paraId="53783A94" w14:textId="77777777" w:rsidR="00E22606" w:rsidRDefault="00E22606" w:rsidP="00080753">
      <w:pPr>
        <w:pStyle w:val="NormalBPBHEB"/>
        <w:numPr>
          <w:ilvl w:val="0"/>
          <w:numId w:val="4"/>
        </w:numPr>
        <w:rPr>
          <w:ins w:id="28" w:author="Prashasti Jakhmola" w:date="2024-04-06T14:13:00Z"/>
        </w:rPr>
        <w:pPrChange w:id="29" w:author="Prashasti Jakhmola" w:date="2024-04-06T14:17:00Z">
          <w:pPr>
            <w:pStyle w:val="Heading1BPBHEB"/>
          </w:pPr>
        </w:pPrChange>
      </w:pPr>
      <w:ins w:id="30" w:author="Prashasti Jakhmola" w:date="2024-04-06T14:13:00Z">
        <w:r w:rsidRPr="00B57C4F">
          <w:t xml:space="preserve">Compute Optimizer: Intelligent resource </w:t>
        </w:r>
        <w:proofErr w:type="gramStart"/>
        <w:r w:rsidRPr="00B57C4F">
          <w:t>optimization</w:t>
        </w:r>
        <w:proofErr w:type="gramEnd"/>
      </w:ins>
    </w:p>
    <w:p w14:paraId="644479F2" w14:textId="77777777" w:rsidR="00E22606" w:rsidRDefault="00E22606" w:rsidP="00080753">
      <w:pPr>
        <w:pStyle w:val="NormalBPBHEB"/>
        <w:numPr>
          <w:ilvl w:val="0"/>
          <w:numId w:val="4"/>
        </w:numPr>
        <w:rPr>
          <w:ins w:id="31" w:author="Prashasti Jakhmola" w:date="2024-04-06T14:14:00Z"/>
        </w:rPr>
        <w:pPrChange w:id="32" w:author="Prashasti Jakhmola" w:date="2024-04-06T14:17:00Z">
          <w:pPr>
            <w:pStyle w:val="NormalBPBHEB"/>
          </w:pPr>
        </w:pPrChange>
      </w:pPr>
      <w:ins w:id="33" w:author="Prashasti Jakhmola" w:date="2024-04-06T14:14:00Z">
        <w:r w:rsidRPr="00B57C4F">
          <w:t xml:space="preserve">AWS Elastic Beanstalk: Streamlined application </w:t>
        </w:r>
        <w:proofErr w:type="gramStart"/>
        <w:r w:rsidRPr="00B57C4F">
          <w:t>deployment</w:t>
        </w:r>
        <w:proofErr w:type="gramEnd"/>
      </w:ins>
    </w:p>
    <w:p w14:paraId="13E359B5" w14:textId="77777777" w:rsidR="00E22606" w:rsidRDefault="00E22606" w:rsidP="00080753">
      <w:pPr>
        <w:pStyle w:val="NormalBPBHEB"/>
        <w:numPr>
          <w:ilvl w:val="0"/>
          <w:numId w:val="4"/>
        </w:numPr>
        <w:rPr>
          <w:ins w:id="34" w:author="Prashasti Jakhmola" w:date="2024-04-06T14:14:00Z"/>
        </w:rPr>
        <w:pPrChange w:id="35" w:author="Prashasti Jakhmola" w:date="2024-04-06T14:17:00Z">
          <w:pPr>
            <w:pStyle w:val="Heading1BPBHEB"/>
          </w:pPr>
        </w:pPrChange>
      </w:pPr>
      <w:ins w:id="36" w:author="Prashasti Jakhmola" w:date="2024-04-06T14:14:00Z">
        <w:r w:rsidRPr="00B57C4F">
          <w:lastRenderedPageBreak/>
          <w:t xml:space="preserve">AWS </w:t>
        </w:r>
        <w:proofErr w:type="spellStart"/>
        <w:r w:rsidRPr="00B57C4F">
          <w:t>Fargate</w:t>
        </w:r>
        <w:proofErr w:type="spellEnd"/>
        <w:r w:rsidRPr="00B57C4F">
          <w:t>: Serverless container orchestration</w:t>
        </w:r>
      </w:ins>
    </w:p>
    <w:p w14:paraId="56428BD7" w14:textId="77777777" w:rsidR="00E22606" w:rsidRDefault="00E22606" w:rsidP="00080753">
      <w:pPr>
        <w:pStyle w:val="NormalBPBHEB"/>
        <w:numPr>
          <w:ilvl w:val="0"/>
          <w:numId w:val="4"/>
        </w:numPr>
        <w:rPr>
          <w:ins w:id="37" w:author="Prashasti Jakhmola" w:date="2024-04-06T14:15:00Z"/>
        </w:rPr>
        <w:pPrChange w:id="38" w:author="Prashasti Jakhmola" w:date="2024-04-06T14:17:00Z">
          <w:pPr>
            <w:pStyle w:val="Heading1BPBHEB"/>
          </w:pPr>
        </w:pPrChange>
      </w:pPr>
      <w:ins w:id="39" w:author="Prashasti Jakhmola" w:date="2024-04-06T14:15:00Z">
        <w:r w:rsidRPr="000B16E6">
          <w:t>AWS Lambda</w:t>
        </w:r>
      </w:ins>
    </w:p>
    <w:p w14:paraId="7AF564FA" w14:textId="77777777" w:rsidR="00E22606" w:rsidRDefault="00E22606" w:rsidP="00080753">
      <w:pPr>
        <w:pStyle w:val="NormalBPBHEB"/>
        <w:numPr>
          <w:ilvl w:val="0"/>
          <w:numId w:val="4"/>
        </w:numPr>
        <w:rPr>
          <w:ins w:id="40" w:author="Prashasti Jakhmola" w:date="2024-04-06T14:15:00Z"/>
        </w:rPr>
        <w:pPrChange w:id="41" w:author="Prashasti Jakhmola" w:date="2024-04-06T14:17:00Z">
          <w:pPr>
            <w:pStyle w:val="Heading1BPBHEB"/>
          </w:pPr>
        </w:pPrChange>
      </w:pPr>
      <w:ins w:id="42" w:author="Prashasti Jakhmola" w:date="2024-04-06T14:15:00Z">
        <w:r w:rsidRPr="00CD0904">
          <w:t xml:space="preserve">Local Zones: Expanding cloud resources </w:t>
        </w:r>
        <w:proofErr w:type="gramStart"/>
        <w:r w:rsidRPr="00CD0904">
          <w:t>locally</w:t>
        </w:r>
        <w:proofErr w:type="gramEnd"/>
      </w:ins>
    </w:p>
    <w:p w14:paraId="23890D9E" w14:textId="77777777" w:rsidR="00E22606" w:rsidRDefault="00E22606" w:rsidP="00080753">
      <w:pPr>
        <w:pStyle w:val="NormalBPBHEB"/>
        <w:numPr>
          <w:ilvl w:val="0"/>
          <w:numId w:val="4"/>
        </w:numPr>
        <w:rPr>
          <w:ins w:id="43" w:author="Prashasti Jakhmola" w:date="2024-04-06T14:15:00Z"/>
        </w:rPr>
        <w:pPrChange w:id="44" w:author="Prashasti Jakhmola" w:date="2024-04-06T14:17:00Z">
          <w:pPr>
            <w:pStyle w:val="Heading1BPBHEB"/>
          </w:pPr>
        </w:pPrChange>
      </w:pPr>
      <w:ins w:id="45" w:author="Prashasti Jakhmola" w:date="2024-04-06T14:15:00Z">
        <w:r w:rsidRPr="00CD0904">
          <w:t xml:space="preserve">Outposts: Bridging on-premises and cloud </w:t>
        </w:r>
      </w:ins>
    </w:p>
    <w:p w14:paraId="123D30FA" w14:textId="77777777" w:rsidR="00E22606" w:rsidRDefault="00E22606" w:rsidP="00080753">
      <w:pPr>
        <w:pStyle w:val="NormalBPBHEB"/>
        <w:numPr>
          <w:ilvl w:val="0"/>
          <w:numId w:val="4"/>
        </w:numPr>
        <w:rPr>
          <w:ins w:id="46" w:author="Prashasti Jakhmola" w:date="2024-04-06T14:15:00Z"/>
        </w:rPr>
        <w:pPrChange w:id="47" w:author="Prashasti Jakhmola" w:date="2024-04-06T14:17:00Z">
          <w:pPr>
            <w:pStyle w:val="Heading1BPBHEB"/>
          </w:pPr>
        </w:pPrChange>
      </w:pPr>
      <w:ins w:id="48" w:author="Prashasti Jakhmola" w:date="2024-04-06T14:15:00Z">
        <w:r w:rsidRPr="00CD0904">
          <w:t xml:space="preserve">Serverless Repository: </w:t>
        </w:r>
        <w:r>
          <w:t>R</w:t>
        </w:r>
        <w:r w:rsidRPr="00CD0904">
          <w:t>eady-made components</w:t>
        </w:r>
      </w:ins>
    </w:p>
    <w:p w14:paraId="43BF538F" w14:textId="77777777" w:rsidR="00E22606" w:rsidRDefault="00E22606" w:rsidP="00080753">
      <w:pPr>
        <w:pStyle w:val="NormalBPBHEB"/>
        <w:numPr>
          <w:ilvl w:val="0"/>
          <w:numId w:val="4"/>
        </w:numPr>
        <w:rPr>
          <w:ins w:id="49" w:author="Prashasti Jakhmola" w:date="2024-04-06T14:16:00Z"/>
        </w:rPr>
        <w:pPrChange w:id="50" w:author="Prashasti Jakhmola" w:date="2024-04-06T14:17:00Z">
          <w:pPr>
            <w:pStyle w:val="Heading1BPBHEB"/>
          </w:pPr>
        </w:pPrChange>
      </w:pPr>
      <w:ins w:id="51" w:author="Prashasti Jakhmola" w:date="2024-04-06T14:16:00Z">
        <w:r w:rsidRPr="00CD0904">
          <w:t xml:space="preserve">AWS Wavelength: Bringing the cloud to </w:t>
        </w:r>
        <w:proofErr w:type="gramStart"/>
        <w:r w:rsidRPr="00CD0904">
          <w:t>5G</w:t>
        </w:r>
        <w:proofErr w:type="gramEnd"/>
      </w:ins>
    </w:p>
    <w:p w14:paraId="7ADA14B2" w14:textId="77777777" w:rsidR="00E22606" w:rsidRDefault="00E22606" w:rsidP="00080753">
      <w:pPr>
        <w:pStyle w:val="NormalBPBHEB"/>
        <w:numPr>
          <w:ilvl w:val="0"/>
          <w:numId w:val="4"/>
        </w:numPr>
        <w:rPr>
          <w:ins w:id="52" w:author="Prashasti Jakhmola" w:date="2024-04-06T14:16:00Z"/>
        </w:rPr>
        <w:pPrChange w:id="53" w:author="Prashasti Jakhmola" w:date="2024-04-06T14:17:00Z">
          <w:pPr>
            <w:pStyle w:val="Heading1BPBHEB"/>
          </w:pPr>
        </w:pPrChange>
      </w:pPr>
      <w:ins w:id="54" w:author="Prashasti Jakhmola" w:date="2024-04-06T14:16:00Z">
        <w:r w:rsidRPr="00CD0904">
          <w:t xml:space="preserve">VMware on AWS: </w:t>
        </w:r>
        <w:r>
          <w:t>Link to</w:t>
        </w:r>
        <w:r w:rsidRPr="00CD0904">
          <w:t xml:space="preserve"> </w:t>
        </w:r>
        <w:r w:rsidRPr="001D28AC">
          <w:t>on-premises</w:t>
        </w:r>
        <w:r>
          <w:t>/</w:t>
        </w:r>
        <w:r w:rsidRPr="001D28AC">
          <w:t>cloud</w:t>
        </w:r>
        <w:r>
          <w:t xml:space="preserve"> </w:t>
        </w:r>
        <w:r w:rsidRPr="00CD0904">
          <w:t xml:space="preserve">gap </w:t>
        </w:r>
      </w:ins>
    </w:p>
    <w:p w14:paraId="0588D631" w14:textId="603B92C5" w:rsidR="00424A84" w:rsidRPr="00424A84" w:rsidDel="00176659" w:rsidRDefault="00424A84" w:rsidP="00E70404">
      <w:pPr>
        <w:pStyle w:val="NormalBPBHEB"/>
        <w:numPr>
          <w:ilvl w:val="0"/>
          <w:numId w:val="2"/>
        </w:numPr>
        <w:rPr>
          <w:del w:id="55" w:author="Prashasti Jakhmola" w:date="2024-04-06T13:26:00Z"/>
        </w:rPr>
      </w:pPr>
      <w:del w:id="56" w:author="Prashasti Jakhmola" w:date="2024-04-06T13:26:00Z">
        <w:r w:rsidRPr="00424A84" w:rsidDel="00176659">
          <w:delText>Launch virtual servers in the cloud.</w:delText>
        </w:r>
      </w:del>
    </w:p>
    <w:p w14:paraId="6D8DB9D7" w14:textId="1A88D9CB" w:rsidR="00424A84" w:rsidRPr="00424A84" w:rsidDel="00C10B84" w:rsidRDefault="00424A84" w:rsidP="00E70404">
      <w:pPr>
        <w:pStyle w:val="NormalBPBHEB"/>
        <w:numPr>
          <w:ilvl w:val="0"/>
          <w:numId w:val="2"/>
        </w:numPr>
        <w:rPr>
          <w:del w:id="57" w:author="Prashasti Jakhmola" w:date="2024-04-06T13:27:00Z"/>
        </w:rPr>
      </w:pPr>
      <w:del w:id="58" w:author="Prashasti Jakhmola" w:date="2024-04-06T13:27:00Z">
        <w:r w:rsidRPr="00176659" w:rsidDel="00C10B84">
          <w:rPr>
            <w:b/>
            <w:bCs/>
          </w:rPr>
          <w:delText>Amazon EC2 Auto Scaling:</w:delText>
        </w:r>
        <w:r w:rsidRPr="00424A84" w:rsidDel="00C10B84">
          <w:delText xml:space="preserve"> Automatically adjust the number of EC2 instances based on demand.</w:delText>
        </w:r>
      </w:del>
    </w:p>
    <w:p w14:paraId="711F551A" w14:textId="7DD017AF" w:rsidR="00424A84" w:rsidRPr="00424A84" w:rsidDel="009705C4" w:rsidRDefault="00424A84" w:rsidP="00424A84">
      <w:pPr>
        <w:pStyle w:val="NormalBPBHEB"/>
        <w:numPr>
          <w:ilvl w:val="0"/>
          <w:numId w:val="2"/>
        </w:numPr>
        <w:rPr>
          <w:del w:id="59" w:author="Prashasti Jakhmola" w:date="2024-04-06T13:27:00Z"/>
        </w:rPr>
      </w:pPr>
      <w:del w:id="60" w:author="Prashasti Jakhmola" w:date="2024-04-06T13:27:00Z">
        <w:r w:rsidRPr="00424A84" w:rsidDel="009705C4">
          <w:rPr>
            <w:b/>
            <w:bCs/>
          </w:rPr>
          <w:delText>Amazon EC2 Spot Instances:</w:delText>
        </w:r>
        <w:r w:rsidRPr="00424A84" w:rsidDel="009705C4">
          <w:delText xml:space="preserve"> Access spare EC2 capacity at reduced rates.</w:delText>
        </w:r>
      </w:del>
    </w:p>
    <w:p w14:paraId="5A10CB24" w14:textId="60D1D42E" w:rsidR="00424A84" w:rsidRPr="00424A84" w:rsidDel="00E22606" w:rsidRDefault="00424A84" w:rsidP="00424A84">
      <w:pPr>
        <w:pStyle w:val="NormalBPBHEB"/>
        <w:numPr>
          <w:ilvl w:val="0"/>
          <w:numId w:val="2"/>
        </w:numPr>
        <w:rPr>
          <w:del w:id="61" w:author="Prashasti Jakhmola" w:date="2024-04-06T14:12:00Z"/>
        </w:rPr>
      </w:pPr>
      <w:del w:id="62" w:author="Prashasti Jakhmola" w:date="2024-04-06T14:12:00Z">
        <w:r w:rsidRPr="00424A84" w:rsidDel="00E22606">
          <w:rPr>
            <w:b/>
            <w:bCs/>
          </w:rPr>
          <w:delText>Amazon Elastic Container Service (ECS):</w:delText>
        </w:r>
        <w:r w:rsidRPr="00424A84" w:rsidDel="00E22606">
          <w:delText xml:space="preserve"> Orchestrate containerized applications with ease.</w:delText>
        </w:r>
      </w:del>
    </w:p>
    <w:p w14:paraId="514E184B" w14:textId="05CD8E11" w:rsidR="00424A84" w:rsidRPr="00424A84" w:rsidDel="00E22606" w:rsidRDefault="00424A84" w:rsidP="00424A84">
      <w:pPr>
        <w:pStyle w:val="NormalBPBHEB"/>
        <w:numPr>
          <w:ilvl w:val="0"/>
          <w:numId w:val="2"/>
        </w:numPr>
        <w:rPr>
          <w:del w:id="63" w:author="Prashasti Jakhmola" w:date="2024-04-06T14:12:00Z"/>
        </w:rPr>
      </w:pPr>
      <w:del w:id="64" w:author="Prashasti Jakhmola" w:date="2024-04-06T14:12:00Z">
        <w:r w:rsidRPr="00424A84" w:rsidDel="00E22606">
          <w:rPr>
            <w:b/>
            <w:bCs/>
          </w:rPr>
          <w:delText>Amazon Elastic Kubernetes Service (EKS):</w:delText>
        </w:r>
        <w:r w:rsidRPr="00424A84" w:rsidDel="00E22606">
          <w:delText xml:space="preserve"> Manage Kubernetes clusters without the hassle.</w:delText>
        </w:r>
      </w:del>
    </w:p>
    <w:p w14:paraId="3C06C485" w14:textId="37D8522F" w:rsidR="00424A84" w:rsidRPr="00424A84" w:rsidDel="00E22606" w:rsidRDefault="00424A84" w:rsidP="00424A84">
      <w:pPr>
        <w:pStyle w:val="NormalBPBHEB"/>
        <w:numPr>
          <w:ilvl w:val="0"/>
          <w:numId w:val="2"/>
        </w:numPr>
        <w:rPr>
          <w:del w:id="65" w:author="Prashasti Jakhmola" w:date="2024-04-06T14:12:00Z"/>
        </w:rPr>
      </w:pPr>
      <w:del w:id="66" w:author="Prashasti Jakhmola" w:date="2024-04-06T14:12:00Z">
        <w:r w:rsidRPr="00424A84" w:rsidDel="00E22606">
          <w:rPr>
            <w:b/>
            <w:bCs/>
          </w:rPr>
          <w:delText>Amazon Lightsail:</w:delText>
        </w:r>
        <w:r w:rsidRPr="00424A84" w:rsidDel="00E22606">
          <w:delText xml:space="preserve"> Get started with virtual private servers, storage, and databases in minutes.</w:delText>
        </w:r>
      </w:del>
    </w:p>
    <w:p w14:paraId="6AAE02E6" w14:textId="6876945F" w:rsidR="00424A84" w:rsidRPr="00424A84" w:rsidDel="00E22606" w:rsidRDefault="00424A84" w:rsidP="00424A84">
      <w:pPr>
        <w:pStyle w:val="NormalBPBHEB"/>
        <w:numPr>
          <w:ilvl w:val="0"/>
          <w:numId w:val="2"/>
        </w:numPr>
        <w:rPr>
          <w:del w:id="67" w:author="Prashasti Jakhmola" w:date="2024-04-06T14:12:00Z"/>
        </w:rPr>
      </w:pPr>
      <w:del w:id="68" w:author="Prashasti Jakhmola" w:date="2024-04-06T14:12:00Z">
        <w:r w:rsidRPr="00424A84" w:rsidDel="00E22606">
          <w:rPr>
            <w:b/>
            <w:bCs/>
          </w:rPr>
          <w:delText>AWS App Runner:</w:delText>
        </w:r>
        <w:r w:rsidRPr="00424A84" w:rsidDel="00E22606">
          <w:delText xml:space="preserve"> Deploy and run containerized web applications.</w:delText>
        </w:r>
      </w:del>
    </w:p>
    <w:p w14:paraId="30B21091" w14:textId="2672478E" w:rsidR="00424A84" w:rsidRPr="00424A84" w:rsidDel="00E22606" w:rsidRDefault="00424A84" w:rsidP="00424A84">
      <w:pPr>
        <w:pStyle w:val="NormalBPBHEB"/>
        <w:numPr>
          <w:ilvl w:val="0"/>
          <w:numId w:val="2"/>
        </w:numPr>
        <w:rPr>
          <w:del w:id="69" w:author="Prashasti Jakhmola" w:date="2024-04-06T14:12:00Z"/>
        </w:rPr>
      </w:pPr>
      <w:del w:id="70" w:author="Prashasti Jakhmola" w:date="2024-04-06T14:12:00Z">
        <w:r w:rsidRPr="00424A84" w:rsidDel="00E22606">
          <w:rPr>
            <w:b/>
            <w:bCs/>
          </w:rPr>
          <w:delText>AWS Auto Scaling:</w:delText>
        </w:r>
        <w:r w:rsidRPr="00424A84" w:rsidDel="00E22606">
          <w:delText xml:space="preserve"> Automate resource provisioning to maintain performance.</w:delText>
        </w:r>
      </w:del>
    </w:p>
    <w:p w14:paraId="3A324A71" w14:textId="64A18245" w:rsidR="00424A84" w:rsidRPr="00424A84" w:rsidDel="00E22606" w:rsidRDefault="00424A84" w:rsidP="00424A84">
      <w:pPr>
        <w:pStyle w:val="NormalBPBHEB"/>
        <w:numPr>
          <w:ilvl w:val="0"/>
          <w:numId w:val="2"/>
        </w:numPr>
        <w:rPr>
          <w:del w:id="71" w:author="Prashasti Jakhmola" w:date="2024-04-06T14:13:00Z"/>
        </w:rPr>
      </w:pPr>
      <w:del w:id="72" w:author="Prashasti Jakhmola" w:date="2024-04-06T14:13:00Z">
        <w:r w:rsidRPr="00424A84" w:rsidDel="00E22606">
          <w:rPr>
            <w:b/>
            <w:bCs/>
          </w:rPr>
          <w:delText>AWS Batch:</w:delText>
        </w:r>
        <w:r w:rsidRPr="00424A84" w:rsidDel="00E22606">
          <w:delText xml:space="preserve"> Run batch computing workloads on the cloud.</w:delText>
        </w:r>
      </w:del>
    </w:p>
    <w:p w14:paraId="365E9AA2" w14:textId="568FC9A8" w:rsidR="00424A84" w:rsidRPr="00424A84" w:rsidDel="00E22606" w:rsidRDefault="00424A84" w:rsidP="00424A84">
      <w:pPr>
        <w:pStyle w:val="NormalBPBHEB"/>
        <w:numPr>
          <w:ilvl w:val="0"/>
          <w:numId w:val="2"/>
        </w:numPr>
        <w:rPr>
          <w:del w:id="73" w:author="Prashasti Jakhmola" w:date="2024-04-06T14:13:00Z"/>
        </w:rPr>
      </w:pPr>
      <w:del w:id="74" w:author="Prashasti Jakhmola" w:date="2024-04-06T14:13:00Z">
        <w:r w:rsidRPr="00424A84" w:rsidDel="00E22606">
          <w:rPr>
            <w:b/>
            <w:bCs/>
          </w:rPr>
          <w:delText>AWS Compute Optimizer:</w:delText>
        </w:r>
        <w:r w:rsidRPr="00424A84" w:rsidDel="00E22606">
          <w:delText xml:space="preserve"> Optimize your EC2 instance usage for better performance and cost-efficiency.</w:delText>
        </w:r>
      </w:del>
    </w:p>
    <w:p w14:paraId="665EFA90" w14:textId="6F9EB8AC" w:rsidR="00424A84" w:rsidRPr="00424A84" w:rsidDel="00080753" w:rsidRDefault="00424A84" w:rsidP="00424A84">
      <w:pPr>
        <w:pStyle w:val="NormalBPBHEB"/>
        <w:numPr>
          <w:ilvl w:val="0"/>
          <w:numId w:val="2"/>
        </w:numPr>
        <w:rPr>
          <w:del w:id="75" w:author="Prashasti Jakhmola" w:date="2024-04-06T14:16:00Z"/>
        </w:rPr>
      </w:pPr>
      <w:del w:id="76" w:author="Prashasti Jakhmola" w:date="2024-04-06T14:16:00Z">
        <w:r w:rsidRPr="00424A84" w:rsidDel="00080753">
          <w:rPr>
            <w:b/>
            <w:bCs/>
          </w:rPr>
          <w:delText>AWS Elastic Beanstalk:</w:delText>
        </w:r>
        <w:r w:rsidRPr="00424A84" w:rsidDel="00080753">
          <w:delText xml:space="preserve"> Deploy and manage applications with ease.</w:delText>
        </w:r>
      </w:del>
    </w:p>
    <w:p w14:paraId="64BF4B9D" w14:textId="03148137" w:rsidR="00424A84" w:rsidRPr="00424A84" w:rsidDel="00080753" w:rsidRDefault="00424A84" w:rsidP="00424A84">
      <w:pPr>
        <w:pStyle w:val="NormalBPBHEB"/>
        <w:numPr>
          <w:ilvl w:val="0"/>
          <w:numId w:val="2"/>
        </w:numPr>
        <w:rPr>
          <w:del w:id="77" w:author="Prashasti Jakhmola" w:date="2024-04-06T14:16:00Z"/>
        </w:rPr>
      </w:pPr>
      <w:del w:id="78" w:author="Prashasti Jakhmola" w:date="2024-04-06T14:16:00Z">
        <w:r w:rsidRPr="00424A84" w:rsidDel="00080753">
          <w:rPr>
            <w:b/>
            <w:bCs/>
          </w:rPr>
          <w:delText>AWS Fargate:</w:delText>
        </w:r>
        <w:r w:rsidRPr="00424A84" w:rsidDel="00080753">
          <w:delText xml:space="preserve"> Run containers without managing servers or clusters.</w:delText>
        </w:r>
      </w:del>
    </w:p>
    <w:p w14:paraId="19C4B60E" w14:textId="743D7FD8" w:rsidR="00424A84" w:rsidRPr="00424A84" w:rsidDel="00080753" w:rsidRDefault="00424A84" w:rsidP="00424A84">
      <w:pPr>
        <w:pStyle w:val="NormalBPBHEB"/>
        <w:numPr>
          <w:ilvl w:val="0"/>
          <w:numId w:val="2"/>
        </w:numPr>
        <w:rPr>
          <w:del w:id="79" w:author="Prashasti Jakhmola" w:date="2024-04-06T14:16:00Z"/>
        </w:rPr>
      </w:pPr>
      <w:del w:id="80" w:author="Prashasti Jakhmola" w:date="2024-04-06T14:16:00Z">
        <w:r w:rsidRPr="00424A84" w:rsidDel="00080753">
          <w:rPr>
            <w:b/>
            <w:bCs/>
          </w:rPr>
          <w:delText>AWS Lambda:</w:delText>
        </w:r>
        <w:r w:rsidRPr="00424A84" w:rsidDel="00080753">
          <w:delText xml:space="preserve"> Run code without provisioning or managing servers.</w:delText>
        </w:r>
      </w:del>
    </w:p>
    <w:p w14:paraId="2A88FFC5" w14:textId="78F65824" w:rsidR="00424A84" w:rsidRPr="00424A84" w:rsidDel="00080753" w:rsidRDefault="00424A84" w:rsidP="00424A84">
      <w:pPr>
        <w:pStyle w:val="NormalBPBHEB"/>
        <w:numPr>
          <w:ilvl w:val="0"/>
          <w:numId w:val="2"/>
        </w:numPr>
        <w:rPr>
          <w:del w:id="81" w:author="Prashasti Jakhmola" w:date="2024-04-06T14:16:00Z"/>
        </w:rPr>
      </w:pPr>
      <w:del w:id="82" w:author="Prashasti Jakhmola" w:date="2024-04-06T14:16:00Z">
        <w:r w:rsidRPr="00424A84" w:rsidDel="00080753">
          <w:rPr>
            <w:b/>
            <w:bCs/>
          </w:rPr>
          <w:delText>AWS Local Zones:</w:delText>
        </w:r>
        <w:r w:rsidRPr="00424A84" w:rsidDel="00080753">
          <w:delText xml:space="preserve"> Extend AWS infrastructure to specific geographic locations.</w:delText>
        </w:r>
      </w:del>
    </w:p>
    <w:p w14:paraId="64C8E362" w14:textId="0279419E" w:rsidR="00424A84" w:rsidRPr="00424A84" w:rsidDel="00080753" w:rsidRDefault="00424A84" w:rsidP="00424A84">
      <w:pPr>
        <w:pStyle w:val="NormalBPBHEB"/>
        <w:numPr>
          <w:ilvl w:val="0"/>
          <w:numId w:val="2"/>
        </w:numPr>
        <w:rPr>
          <w:del w:id="83" w:author="Prashasti Jakhmola" w:date="2024-04-06T14:16:00Z"/>
        </w:rPr>
      </w:pPr>
      <w:del w:id="84" w:author="Prashasti Jakhmola" w:date="2024-04-06T14:16:00Z">
        <w:r w:rsidRPr="00424A84" w:rsidDel="00080753">
          <w:rPr>
            <w:b/>
            <w:bCs/>
          </w:rPr>
          <w:delText>AWS Outposts:</w:delText>
        </w:r>
        <w:r w:rsidRPr="00424A84" w:rsidDel="00080753">
          <w:delText xml:space="preserve"> Run AWS infrastructure and services on-premises.</w:delText>
        </w:r>
      </w:del>
    </w:p>
    <w:p w14:paraId="09C816FF" w14:textId="085E82BF" w:rsidR="00424A84" w:rsidRPr="00424A84" w:rsidDel="00080753" w:rsidRDefault="00424A84" w:rsidP="00424A84">
      <w:pPr>
        <w:pStyle w:val="NormalBPBHEB"/>
        <w:numPr>
          <w:ilvl w:val="0"/>
          <w:numId w:val="2"/>
        </w:numPr>
        <w:rPr>
          <w:del w:id="85" w:author="Prashasti Jakhmola" w:date="2024-04-06T14:16:00Z"/>
        </w:rPr>
      </w:pPr>
      <w:del w:id="86" w:author="Prashasti Jakhmola" w:date="2024-04-06T14:16:00Z">
        <w:r w:rsidRPr="00424A84" w:rsidDel="00080753">
          <w:rPr>
            <w:b/>
            <w:bCs/>
          </w:rPr>
          <w:delText>AWS Serverless Application Repository:</w:delText>
        </w:r>
        <w:r w:rsidRPr="00424A84" w:rsidDel="00080753">
          <w:delText xml:space="preserve"> Discover, deploy, and publish serverless applications.</w:delText>
        </w:r>
      </w:del>
    </w:p>
    <w:p w14:paraId="5C26F9CB" w14:textId="1DB12C02" w:rsidR="00424A84" w:rsidRPr="00424A84" w:rsidDel="00080753" w:rsidRDefault="00424A84" w:rsidP="00424A84">
      <w:pPr>
        <w:pStyle w:val="NormalBPBHEB"/>
        <w:numPr>
          <w:ilvl w:val="0"/>
          <w:numId w:val="2"/>
        </w:numPr>
        <w:rPr>
          <w:del w:id="87" w:author="Prashasti Jakhmola" w:date="2024-04-06T14:17:00Z"/>
        </w:rPr>
      </w:pPr>
      <w:del w:id="88" w:author="Prashasti Jakhmola" w:date="2024-04-06T14:17:00Z">
        <w:r w:rsidRPr="00424A84" w:rsidDel="00080753">
          <w:rPr>
            <w:b/>
            <w:bCs/>
          </w:rPr>
          <w:delText>AWS SimSpace Weaver:</w:delText>
        </w:r>
        <w:r w:rsidRPr="00424A84" w:rsidDel="00080753">
          <w:delText xml:space="preserve"> Simulate hybrid cloud environments for testing and development.</w:delText>
        </w:r>
      </w:del>
    </w:p>
    <w:p w14:paraId="5E49D3AF" w14:textId="55DDE294" w:rsidR="00424A84" w:rsidRPr="00424A84" w:rsidDel="00080753" w:rsidRDefault="00424A84" w:rsidP="00424A84">
      <w:pPr>
        <w:pStyle w:val="NormalBPBHEB"/>
        <w:numPr>
          <w:ilvl w:val="0"/>
          <w:numId w:val="2"/>
        </w:numPr>
        <w:rPr>
          <w:del w:id="89" w:author="Prashasti Jakhmola" w:date="2024-04-06T14:17:00Z"/>
        </w:rPr>
      </w:pPr>
      <w:del w:id="90" w:author="Prashasti Jakhmola" w:date="2024-04-06T14:17:00Z">
        <w:r w:rsidRPr="00424A84" w:rsidDel="00080753">
          <w:rPr>
            <w:b/>
            <w:bCs/>
          </w:rPr>
          <w:delText>AWS Wavelength:</w:delText>
        </w:r>
        <w:r w:rsidRPr="00424A84" w:rsidDel="00080753">
          <w:delText xml:space="preserve"> Build ultra-low-latency applications for 5G networks.</w:delText>
        </w:r>
      </w:del>
    </w:p>
    <w:p w14:paraId="514AD2D7" w14:textId="6FC3320F" w:rsidR="00424A84" w:rsidRPr="00424A84" w:rsidDel="00080753" w:rsidRDefault="00424A84" w:rsidP="00424A84">
      <w:pPr>
        <w:pStyle w:val="NormalBPBHEB"/>
        <w:numPr>
          <w:ilvl w:val="0"/>
          <w:numId w:val="2"/>
        </w:numPr>
        <w:rPr>
          <w:del w:id="91" w:author="Prashasti Jakhmola" w:date="2024-04-06T14:17:00Z"/>
        </w:rPr>
      </w:pPr>
      <w:del w:id="92" w:author="Prashasti Jakhmola" w:date="2024-04-06T14:17:00Z">
        <w:r w:rsidRPr="00424A84" w:rsidDel="00080753">
          <w:rPr>
            <w:b/>
            <w:bCs/>
          </w:rPr>
          <w:delText>VMware Cloud on AWS:</w:delText>
        </w:r>
        <w:r w:rsidRPr="00424A84" w:rsidDel="00080753">
          <w:delText xml:space="preserve"> Integrate your existing VMware environment with AWS Cloud services.</w:delText>
        </w:r>
      </w:del>
    </w:p>
    <w:p w14:paraId="30158246" w14:textId="7574256C" w:rsidR="008641FD" w:rsidRDefault="008641FD" w:rsidP="00916A91">
      <w:pPr>
        <w:pStyle w:val="Heading1BPBHEB"/>
      </w:pPr>
      <w:commentRangeStart w:id="93"/>
      <w:commentRangeStart w:id="94"/>
      <w:commentRangeStart w:id="95"/>
      <w:r>
        <w:t>Objectives</w:t>
      </w:r>
      <w:commentRangeEnd w:id="93"/>
      <w:r w:rsidR="0011423F">
        <w:rPr>
          <w:rStyle w:val="CommentReference"/>
          <w:rFonts w:asciiTheme="minorHAnsi" w:eastAsiaTheme="minorHAnsi" w:hAnsiTheme="minorHAnsi" w:cstheme="minorBidi"/>
          <w:b w:val="0"/>
        </w:rPr>
        <w:commentReference w:id="93"/>
      </w:r>
      <w:commentRangeEnd w:id="94"/>
      <w:r w:rsidR="005B53F4">
        <w:rPr>
          <w:rStyle w:val="CommentReference"/>
          <w:rFonts w:asciiTheme="minorHAnsi" w:eastAsiaTheme="minorHAnsi" w:hAnsiTheme="minorHAnsi" w:cstheme="minorBidi"/>
          <w:b w:val="0"/>
        </w:rPr>
        <w:commentReference w:id="94"/>
      </w:r>
      <w:commentRangeEnd w:id="95"/>
      <w:r w:rsidR="005E021E">
        <w:rPr>
          <w:rStyle w:val="CommentReference"/>
          <w:rFonts w:asciiTheme="minorHAnsi" w:eastAsiaTheme="minorHAnsi" w:hAnsiTheme="minorHAnsi" w:cstheme="minorBidi"/>
          <w:b w:val="0"/>
        </w:rPr>
        <w:commentReference w:id="95"/>
      </w:r>
    </w:p>
    <w:p w14:paraId="7AE01314" w14:textId="673DAC41" w:rsidR="00424A84" w:rsidRPr="00424A84" w:rsidRDefault="00424A84" w:rsidP="00424A84">
      <w:pPr>
        <w:numPr>
          <w:ilvl w:val="0"/>
          <w:numId w:val="3"/>
        </w:numPr>
      </w:pPr>
      <w:r w:rsidRPr="00424A84">
        <w:rPr>
          <w:b/>
          <w:bCs/>
        </w:rPr>
        <w:t>Explore Foundational Compute Services:</w:t>
      </w:r>
      <w:r w:rsidRPr="00424A84">
        <w:t xml:space="preserve"> Understand the core concepts and capabilities of Amazon EC2, EC2 Auto Scaling, and EC2 Spot Instances.</w:t>
      </w:r>
    </w:p>
    <w:p w14:paraId="0148DE3B" w14:textId="77777777" w:rsidR="00424A84" w:rsidRPr="00424A84" w:rsidRDefault="00424A84" w:rsidP="00424A84">
      <w:pPr>
        <w:numPr>
          <w:ilvl w:val="0"/>
          <w:numId w:val="3"/>
        </w:numPr>
      </w:pPr>
      <w:r w:rsidRPr="00424A84">
        <w:rPr>
          <w:b/>
          <w:bCs/>
        </w:rPr>
        <w:t>Master Container Orchestration:</w:t>
      </w:r>
      <w:r w:rsidRPr="00424A84">
        <w:t xml:space="preserve"> Learn how to effectively deploy and manage containerized applications using Amazon ECS and EKS.</w:t>
      </w:r>
    </w:p>
    <w:p w14:paraId="63822991" w14:textId="77777777" w:rsidR="00424A84" w:rsidRPr="00424A84" w:rsidRDefault="00424A84" w:rsidP="00424A84">
      <w:pPr>
        <w:numPr>
          <w:ilvl w:val="0"/>
          <w:numId w:val="3"/>
        </w:numPr>
      </w:pPr>
      <w:r w:rsidRPr="00424A84">
        <w:rPr>
          <w:b/>
          <w:bCs/>
        </w:rPr>
        <w:t>Discover Serverless Computing:</w:t>
      </w:r>
      <w:r w:rsidRPr="00424A84">
        <w:t xml:space="preserve"> Dive into the world of serverless architecture with AWS Lambda and explore its benefits and use cases.</w:t>
      </w:r>
    </w:p>
    <w:p w14:paraId="138178FF" w14:textId="77777777" w:rsidR="00424A84" w:rsidRPr="00424A84" w:rsidRDefault="00424A84" w:rsidP="00424A84">
      <w:pPr>
        <w:numPr>
          <w:ilvl w:val="0"/>
          <w:numId w:val="3"/>
        </w:numPr>
      </w:pPr>
      <w:r w:rsidRPr="00424A84">
        <w:rPr>
          <w:b/>
          <w:bCs/>
        </w:rPr>
        <w:t>Simplify Application Deployment:</w:t>
      </w:r>
      <w:r w:rsidRPr="00424A84">
        <w:t xml:space="preserve"> Explore services like AWS Elastic Beanstalk and AWS App Runner for streamlined application deployment and management.</w:t>
      </w:r>
    </w:p>
    <w:p w14:paraId="690B7AFE" w14:textId="77777777" w:rsidR="00424A84" w:rsidRPr="00424A84" w:rsidRDefault="00424A84" w:rsidP="00424A84">
      <w:pPr>
        <w:numPr>
          <w:ilvl w:val="0"/>
          <w:numId w:val="3"/>
        </w:numPr>
      </w:pPr>
      <w:r w:rsidRPr="00424A84">
        <w:rPr>
          <w:b/>
          <w:bCs/>
        </w:rPr>
        <w:t>Optimize Workloads and Resources:</w:t>
      </w:r>
      <w:r w:rsidRPr="00424A84">
        <w:t xml:space="preserve"> Learn about AWS Compute Optimizer and Auto Scaling to optimize workload performance and resource utilization.</w:t>
      </w:r>
    </w:p>
    <w:p w14:paraId="787A507D" w14:textId="77777777" w:rsidR="00424A84" w:rsidRPr="00424A84" w:rsidRDefault="00424A84" w:rsidP="00424A84">
      <w:pPr>
        <w:numPr>
          <w:ilvl w:val="0"/>
          <w:numId w:val="3"/>
        </w:numPr>
      </w:pPr>
      <w:r w:rsidRPr="00424A84">
        <w:rPr>
          <w:b/>
          <w:bCs/>
        </w:rPr>
        <w:t>Extend AWS to Local Zones and Outposts:</w:t>
      </w:r>
      <w:r w:rsidRPr="00424A84">
        <w:t xml:space="preserve"> Understand how AWS Local Zones and Outposts bring AWS infrastructure closer to your on-premises environments.</w:t>
      </w:r>
    </w:p>
    <w:p w14:paraId="076ED309" w14:textId="77777777" w:rsidR="00424A84" w:rsidRPr="00424A84" w:rsidRDefault="00424A84" w:rsidP="00424A84">
      <w:pPr>
        <w:numPr>
          <w:ilvl w:val="0"/>
          <w:numId w:val="3"/>
        </w:numPr>
      </w:pPr>
      <w:r w:rsidRPr="00424A84">
        <w:rPr>
          <w:b/>
          <w:bCs/>
        </w:rPr>
        <w:t>Embrace New Technologies:</w:t>
      </w:r>
      <w:r w:rsidRPr="00424A84">
        <w:t xml:space="preserve"> Discover emerging technologies like AWS Wavelength and VMware Cloud on AWS to meet specialized compute needs.</w:t>
      </w:r>
    </w:p>
    <w:p w14:paraId="41A2AB0E" w14:textId="77777777" w:rsidR="00424A84" w:rsidRPr="00424A84" w:rsidRDefault="00424A84" w:rsidP="00424A84">
      <w:pPr>
        <w:numPr>
          <w:ilvl w:val="0"/>
          <w:numId w:val="3"/>
        </w:numPr>
      </w:pPr>
      <w:r w:rsidRPr="00424A84">
        <w:rPr>
          <w:b/>
          <w:bCs/>
        </w:rPr>
        <w:t>Understand Batch Computing:</w:t>
      </w:r>
      <w:r w:rsidRPr="00424A84">
        <w:t xml:space="preserve"> Explore AWS Batch for efficient batch processing of computing workloads.</w:t>
      </w:r>
    </w:p>
    <w:p w14:paraId="18890710" w14:textId="77777777" w:rsidR="00424A84" w:rsidRPr="00424A84" w:rsidRDefault="00424A84" w:rsidP="00424A84">
      <w:pPr>
        <w:numPr>
          <w:ilvl w:val="0"/>
          <w:numId w:val="3"/>
        </w:numPr>
      </w:pPr>
      <w:r w:rsidRPr="00424A84">
        <w:rPr>
          <w:b/>
          <w:bCs/>
        </w:rPr>
        <w:t>Access Simplified Compute Solutions:</w:t>
      </w:r>
      <w:r w:rsidRPr="00424A84">
        <w:t xml:space="preserve"> Learn about </w:t>
      </w:r>
      <w:proofErr w:type="spellStart"/>
      <w:r w:rsidRPr="00424A84">
        <w:t>Lightsail</w:t>
      </w:r>
      <w:proofErr w:type="spellEnd"/>
      <w:r w:rsidRPr="00424A84">
        <w:t xml:space="preserve"> for simplified virtual private servers and AWS </w:t>
      </w:r>
      <w:proofErr w:type="spellStart"/>
      <w:r w:rsidRPr="00424A84">
        <w:t>Fargate</w:t>
      </w:r>
      <w:proofErr w:type="spellEnd"/>
      <w:r w:rsidRPr="00424A84">
        <w:t xml:space="preserve"> for serverless container execution.</w:t>
      </w:r>
    </w:p>
    <w:p w14:paraId="5BE0B585" w14:textId="77777777" w:rsidR="00424A84" w:rsidRPr="00424A84" w:rsidRDefault="00424A84" w:rsidP="00424A84">
      <w:pPr>
        <w:numPr>
          <w:ilvl w:val="0"/>
          <w:numId w:val="3"/>
        </w:numPr>
      </w:pPr>
      <w:r w:rsidRPr="00424A84">
        <w:rPr>
          <w:b/>
          <w:bCs/>
        </w:rPr>
        <w:t>Explore Hybrid Cloud Solutions:</w:t>
      </w:r>
      <w:r w:rsidRPr="00424A84">
        <w:t xml:space="preserve"> Understand how AWS </w:t>
      </w:r>
      <w:proofErr w:type="spellStart"/>
      <w:r w:rsidRPr="00424A84">
        <w:t>SimSpace</w:t>
      </w:r>
      <w:proofErr w:type="spellEnd"/>
      <w:r w:rsidRPr="00424A84">
        <w:t xml:space="preserve"> Weaver facilitates hybrid cloud simulation for testing and development purposes.</w:t>
      </w:r>
    </w:p>
    <w:p w14:paraId="2EE4D8E8" w14:textId="308023C9" w:rsidR="00FF1AE2" w:rsidRPr="0008383D" w:rsidRDefault="00424A84" w:rsidP="0008383D">
      <w:r w:rsidRPr="00424A84">
        <w:t>These objectives will guide you through the comprehensive exploration of compute services in AWS, empowering you to leverage the right tools for your specific use cases and requirements.</w:t>
      </w:r>
    </w:p>
    <w:p w14:paraId="1D9FCD22" w14:textId="1B3905C0" w:rsidR="00587FA5" w:rsidRDefault="00BF2981" w:rsidP="00916A91">
      <w:pPr>
        <w:pStyle w:val="Heading1BPBHEB"/>
      </w:pPr>
      <w:r w:rsidRPr="00DC204F">
        <w:lastRenderedPageBreak/>
        <w:t xml:space="preserve">Amazon EC2: The </w:t>
      </w:r>
      <w:r w:rsidR="00B3491F">
        <w:t>f</w:t>
      </w:r>
      <w:r w:rsidRPr="00DC204F">
        <w:t xml:space="preserve">oundation of </w:t>
      </w:r>
      <w:r w:rsidR="004F77CE" w:rsidRPr="00DC204F">
        <w:t>elastic computing</w:t>
      </w:r>
    </w:p>
    <w:p w14:paraId="2461EA90" w14:textId="2ADA7F0D" w:rsidR="005420E5" w:rsidRDefault="00BF2981" w:rsidP="00916A91">
      <w:pPr>
        <w:pStyle w:val="NormalBPBHEB"/>
      </w:pPr>
      <w:r w:rsidRPr="00DC204F">
        <w:t xml:space="preserve">In AWS, EC2 stands as the bedrock of elastic computing. EC2 revolutionized the way organizations deploy and manage compute resources in the cloud. This section delves into the intricacies of Amazon EC2, exploring its key features, use cases, and </w:t>
      </w:r>
      <w:r w:rsidR="00ED479D">
        <w:t>its transformative impact</w:t>
      </w:r>
      <w:r w:rsidRPr="00DC204F">
        <w:t xml:space="preserve"> on cloud computing</w:t>
      </w:r>
      <w:ins w:id="96" w:author="Prashasti Jakhmola" w:date="2024-04-06T14:30:00Z">
        <w:r w:rsidR="00A074FD">
          <w:t>:</w:t>
        </w:r>
      </w:ins>
      <w:del w:id="97" w:author="Prashasti Jakhmola" w:date="2024-04-06T14:30:00Z">
        <w:r w:rsidRPr="00DC204F" w:rsidDel="00A074FD">
          <w:delText>.</w:delText>
        </w:r>
      </w:del>
    </w:p>
    <w:p w14:paraId="36FB931D" w14:textId="77777777" w:rsidR="002B74E3" w:rsidRDefault="001D6ACF" w:rsidP="00A074FD">
      <w:pPr>
        <w:pStyle w:val="FigureBPBHEB"/>
        <w:pPrChange w:id="98" w:author="Prashasti Jakhmola" w:date="2024-04-06T14:30:00Z">
          <w:pPr>
            <w:pStyle w:val="NormalBPBHEB"/>
            <w:keepNext/>
          </w:pPr>
        </w:pPrChange>
      </w:pPr>
      <w:r>
        <w:rPr>
          <w:noProof/>
        </w:rPr>
        <w:drawing>
          <wp:inline distT="0" distB="0" distL="0" distR="0" wp14:anchorId="0F7C8737" wp14:editId="21408F48">
            <wp:extent cx="5724525" cy="4317713"/>
            <wp:effectExtent l="0" t="0" r="0" b="6985"/>
            <wp:docPr id="1230714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892" cy="4321761"/>
                    </a:xfrm>
                    <a:prstGeom prst="rect">
                      <a:avLst/>
                    </a:prstGeom>
                    <a:noFill/>
                  </pic:spPr>
                </pic:pic>
              </a:graphicData>
            </a:graphic>
          </wp:inline>
        </w:drawing>
      </w:r>
    </w:p>
    <w:p w14:paraId="7443D709" w14:textId="3FD60B8F" w:rsidR="00A074FD" w:rsidRDefault="002B74E3" w:rsidP="00A074FD">
      <w:pPr>
        <w:pStyle w:val="FigureCaptionBPBHEB"/>
        <w:rPr>
          <w:ins w:id="99" w:author="Prashasti Jakhmola" w:date="2024-04-06T14:30:00Z"/>
        </w:rPr>
      </w:pPr>
      <w:r w:rsidRPr="00A074FD">
        <w:rPr>
          <w:b/>
          <w:bCs w:val="0"/>
          <w:rPrChange w:id="100" w:author="Prashasti Jakhmola" w:date="2024-04-06T14:30:00Z">
            <w:rPr/>
          </w:rPrChange>
        </w:rPr>
        <w:t xml:space="preserve">Figure </w:t>
      </w:r>
      <w:del w:id="101" w:author="Prashasti Jakhmola" w:date="2024-04-06T14:31:00Z">
        <w:r w:rsidRPr="00A074FD" w:rsidDel="00907FCB">
          <w:rPr>
            <w:b/>
            <w:bCs w:val="0"/>
            <w:rPrChange w:id="102" w:author="Prashasti Jakhmola" w:date="2024-04-06T14:30:00Z">
              <w:rPr/>
            </w:rPrChange>
          </w:rPr>
          <w:fldChar w:fldCharType="begin"/>
        </w:r>
        <w:r w:rsidRPr="00A074FD" w:rsidDel="00907FCB">
          <w:rPr>
            <w:b/>
            <w:bCs w:val="0"/>
            <w:rPrChange w:id="103" w:author="Prashasti Jakhmola" w:date="2024-04-06T14:30:00Z">
              <w:rPr/>
            </w:rPrChange>
          </w:rPr>
          <w:delInstrText xml:space="preserve"> SEQ Figure \* ARABIC </w:delInstrText>
        </w:r>
        <w:r w:rsidRPr="00A074FD" w:rsidDel="00907FCB">
          <w:rPr>
            <w:b/>
            <w:bCs w:val="0"/>
            <w:rPrChange w:id="104" w:author="Prashasti Jakhmola" w:date="2024-04-06T14:30:00Z">
              <w:rPr/>
            </w:rPrChange>
          </w:rPr>
          <w:fldChar w:fldCharType="separate"/>
        </w:r>
        <w:r w:rsidRPr="00A074FD" w:rsidDel="00907FCB">
          <w:rPr>
            <w:b/>
            <w:bCs w:val="0"/>
            <w:noProof/>
            <w:rPrChange w:id="105" w:author="Prashasti Jakhmola" w:date="2024-04-06T14:30:00Z">
              <w:rPr>
                <w:noProof/>
              </w:rPr>
            </w:rPrChange>
          </w:rPr>
          <w:delText>1</w:delText>
        </w:r>
        <w:r w:rsidRPr="00A074FD" w:rsidDel="00907FCB">
          <w:rPr>
            <w:b/>
            <w:bCs w:val="0"/>
            <w:rPrChange w:id="106" w:author="Prashasti Jakhmola" w:date="2024-04-06T14:30:00Z">
              <w:rPr/>
            </w:rPrChange>
          </w:rPr>
          <w:fldChar w:fldCharType="end"/>
        </w:r>
      </w:del>
      <w:ins w:id="107" w:author="Prashasti Jakhmola" w:date="2024-04-06T14:31:00Z">
        <w:r w:rsidR="00907FCB">
          <w:rPr>
            <w:b/>
            <w:bCs w:val="0"/>
          </w:rPr>
          <w:t>2</w:t>
        </w:r>
      </w:ins>
      <w:ins w:id="108" w:author="Prashasti Jakhmola" w:date="2024-04-06T14:30:00Z">
        <w:r w:rsidR="00A074FD" w:rsidRPr="00A074FD">
          <w:rPr>
            <w:b/>
            <w:bCs w:val="0"/>
            <w:rPrChange w:id="109" w:author="Prashasti Jakhmola" w:date="2024-04-06T14:30:00Z">
              <w:rPr/>
            </w:rPrChange>
          </w:rPr>
          <w:t>.1</w:t>
        </w:r>
        <w:r w:rsidR="00A074FD">
          <w:t>:</w:t>
        </w:r>
      </w:ins>
      <w:r>
        <w:t xml:space="preserve"> D</w:t>
      </w:r>
      <w:r w:rsidRPr="00EE7CA5">
        <w:t xml:space="preserve">eployment Amazon EC2 using Amazon EFS to host application source </w:t>
      </w:r>
      <w:proofErr w:type="gramStart"/>
      <w:r w:rsidRPr="00EE7CA5">
        <w:t>code</w:t>
      </w:r>
      <w:proofErr w:type="gramEnd"/>
      <w:r>
        <w:t xml:space="preserve"> </w:t>
      </w:r>
    </w:p>
    <w:p w14:paraId="27A1C546" w14:textId="5E2291D2" w:rsidR="005420E5" w:rsidRDefault="002B74E3" w:rsidP="00A074FD">
      <w:pPr>
        <w:pStyle w:val="FigureCaptionBPBHEB"/>
        <w:pPrChange w:id="110" w:author="Prashasti Jakhmola" w:date="2024-04-06T14:30:00Z">
          <w:pPr>
            <w:pStyle w:val="Caption"/>
            <w:jc w:val="both"/>
          </w:pPr>
        </w:pPrChange>
      </w:pPr>
      <w:r>
        <w:t>(</w:t>
      </w:r>
      <w:ins w:id="111" w:author="Prashasti Jakhmola" w:date="2024-04-06T14:31:00Z">
        <w:r w:rsidR="00A074FD" w:rsidRPr="00A074FD">
          <w:rPr>
            <w:b/>
            <w:bCs w:val="0"/>
            <w:rPrChange w:id="112" w:author="Prashasti Jakhmola" w:date="2024-04-06T14:31:00Z">
              <w:rPr/>
            </w:rPrChange>
          </w:rPr>
          <w:t>S</w:t>
        </w:r>
      </w:ins>
      <w:ins w:id="113" w:author="Prashasti Jakhmola" w:date="2024-04-06T14:30:00Z">
        <w:r w:rsidR="00A074FD" w:rsidRPr="00A074FD">
          <w:rPr>
            <w:b/>
            <w:bCs w:val="0"/>
            <w:rPrChange w:id="114" w:author="Prashasti Jakhmola" w:date="2024-04-06T14:31:00Z">
              <w:rPr/>
            </w:rPrChange>
          </w:rPr>
          <w:t>ource:</w:t>
        </w:r>
        <w:r w:rsidR="00A074FD">
          <w:t xml:space="preserve"> </w:t>
        </w:r>
      </w:ins>
      <w:r>
        <w:t>Rakesh Singh, AWS DevOps Blog)</w:t>
      </w:r>
      <w:del w:id="115" w:author="Prashasti Jakhmola" w:date="2024-04-06T14:31:00Z">
        <w:r w:rsidDel="00A074FD">
          <w:delText>.</w:delText>
        </w:r>
      </w:del>
    </w:p>
    <w:p w14:paraId="07F1FB49" w14:textId="60B158C7" w:rsidR="00BF2981" w:rsidRPr="008E2CB5" w:rsidRDefault="00BF2981" w:rsidP="00376B77">
      <w:pPr>
        <w:pStyle w:val="Heading2BPBHEB"/>
      </w:pPr>
      <w:r w:rsidRPr="00587FA5">
        <w:t>Amazon EC2</w:t>
      </w:r>
    </w:p>
    <w:p w14:paraId="3A704B89" w14:textId="340A501D" w:rsidR="00FF1AE2" w:rsidRPr="00126D33" w:rsidRDefault="00BF2981" w:rsidP="00376B77">
      <w:pPr>
        <w:pStyle w:val="NormalBPBHEB"/>
      </w:pPr>
      <w:r w:rsidRPr="00DC204F">
        <w:t xml:space="preserve">Amazon EC2 is a web service that provides resizable </w:t>
      </w:r>
      <w:r w:rsidR="00030391">
        <w:t>computing</w:t>
      </w:r>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w:t>
      </w:r>
      <w:r w:rsidRPr="00126D33">
        <w:lastRenderedPageBreak/>
        <w:t>effectiveness makes EC2 attractive for organizations with variable or unpredictable workloads</w:t>
      </w:r>
      <w:r w:rsidR="00EE2302">
        <w:t>.</w:t>
      </w:r>
      <w:r w:rsidR="00EE2302">
        <w:rPr>
          <w:rStyle w:val="FootnoteReference"/>
        </w:rPr>
        <w:footnoteReference w:id="1"/>
      </w:r>
      <w:r w:rsidRPr="00126D33">
        <w:t xml:space="preserve"> </w:t>
      </w:r>
    </w:p>
    <w:p w14:paraId="1E08E9A5" w14:textId="48CB2B20" w:rsidR="00BF2981" w:rsidRPr="00126D33" w:rsidRDefault="00BF2981" w:rsidP="00376B77">
      <w:pPr>
        <w:pStyle w:val="Heading2BPBHEB"/>
        <w:rPr>
          <w:bCs/>
        </w:rPr>
      </w:pPr>
      <w:r w:rsidRPr="00126D33">
        <w:t xml:space="preserve">Use </w:t>
      </w:r>
      <w:r w:rsidR="003A3770" w:rsidRPr="00126D33">
        <w:t xml:space="preserve">cases and </w:t>
      </w:r>
      <w:proofErr w:type="gramStart"/>
      <w:r w:rsidR="003A3770" w:rsidRPr="00126D33">
        <w:t>elasticity</w:t>
      </w:r>
      <w:proofErr w:type="gramEnd"/>
    </w:p>
    <w:p w14:paraId="56F830C3" w14:textId="5CB5A8C1" w:rsidR="00BF2981" w:rsidRPr="00126D33" w:rsidRDefault="00BF2981" w:rsidP="00376B77">
      <w:pPr>
        <w:pStyle w:val="NormalBPBHEB"/>
      </w:pPr>
      <w:r w:rsidRPr="00126D33">
        <w:t xml:space="preserve">Scholarly articles like </w:t>
      </w:r>
      <w:r w:rsidRPr="00376B77">
        <w:rPr>
          <w:i/>
          <w:iCs/>
        </w:rPr>
        <w:t>Performance Analysis of Amazon Elastic Compute Cloud (EC2) for NASA Hubble Space Telescope Data Processing</w:t>
      </w:r>
      <w:r w:rsidRPr="00126D33">
        <w:t xml:space="preserve"> by </w:t>
      </w:r>
      <w:r w:rsidRPr="00376B77">
        <w:rPr>
          <w:i/>
          <w:iCs/>
        </w:rPr>
        <w:t xml:space="preserve">Gary A. </w:t>
      </w:r>
      <w:proofErr w:type="spellStart"/>
      <w:r w:rsidRPr="00376B77">
        <w:rPr>
          <w:i/>
          <w:iCs/>
        </w:rPr>
        <w:t>Mastin</w:t>
      </w:r>
      <w:proofErr w:type="spellEnd"/>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r w:rsidR="00A44233">
        <w:t>.</w:t>
      </w:r>
      <w:r w:rsidR="00A44233">
        <w:rPr>
          <w:rStyle w:val="FootnoteReference"/>
        </w:rPr>
        <w:footnoteReference w:id="2"/>
      </w:r>
      <w:r w:rsidRPr="00126D33">
        <w:t xml:space="preserve"> AWS's documentation on EC2 use cases showcases its versatility, from running web applications and hosting websites to handling batch processing tasks and supporting machine learning workloads</w:t>
      </w:r>
      <w:r w:rsidR="00A44233">
        <w:rPr>
          <w:rStyle w:val="FootnoteReference"/>
        </w:rPr>
        <w:footnoteReference w:id="3"/>
      </w:r>
      <w:r w:rsidR="00A44233">
        <w:t>.</w:t>
      </w:r>
      <w:r w:rsidRPr="00126D33">
        <w:t xml:space="preserve"> [3]. Furthermore, EC2 instances can be integrated with other AWS services like </w:t>
      </w:r>
      <w:r w:rsidRPr="00376B77">
        <w:rPr>
          <w:b/>
          <w:bCs/>
        </w:rPr>
        <w:t>Elastic Load Balancing</w:t>
      </w:r>
      <w:r w:rsidRPr="00126D33">
        <w:t xml:space="preserve"> (</w:t>
      </w:r>
      <w:r w:rsidRPr="00376B77">
        <w:rPr>
          <w:b/>
          <w:bCs/>
        </w:rPr>
        <w:t>ELB</w:t>
      </w:r>
      <w:r w:rsidRPr="00126D33">
        <w:t xml:space="preserve">) and </w:t>
      </w:r>
      <w:r w:rsidRPr="00376B77">
        <w:rPr>
          <w:b/>
          <w:bCs/>
        </w:rPr>
        <w:t>Auto Scaling</w:t>
      </w:r>
      <w:r w:rsidRPr="00126D33">
        <w:t xml:space="preserve"> to create scalable and highly available architectures. This scalability ensures that applications can handle traffic spikes and dynamic workloads without manual intervention</w:t>
      </w:r>
      <w:r w:rsidR="0097496F">
        <w:rPr>
          <w:rStyle w:val="FootnoteReference"/>
        </w:rPr>
        <w:footnoteReference w:id="4"/>
      </w:r>
      <w:r w:rsidR="0097496F">
        <w:t>.</w:t>
      </w:r>
      <w:r w:rsidRPr="00126D33">
        <w:t xml:space="preserve"> </w:t>
      </w:r>
    </w:p>
    <w:p w14:paraId="0A73902B" w14:textId="2A854984" w:rsidR="00BF2981" w:rsidRPr="00126D33" w:rsidRDefault="00BF2981" w:rsidP="00376B77">
      <w:pPr>
        <w:pStyle w:val="NormalBPBHEB"/>
      </w:pPr>
      <w:r w:rsidRPr="00126D33">
        <w:t xml:space="preserve">As we progress through this chapter, we will explore Amazon EC2 </w:t>
      </w:r>
      <w:r w:rsidR="00D7615F">
        <w:t>in-depth</w:t>
      </w:r>
      <w:r w:rsidRPr="00126D33">
        <w:t xml:space="preserve">, including advanced features, best practices, and real-world case studies. Amazon EC2's impact on cloud computing extends beyond just provisioning virtual servers; it has fundamentally reshaped </w:t>
      </w:r>
      <w:r w:rsidR="006359DF">
        <w:t>how</w:t>
      </w:r>
      <w:r w:rsidRPr="00126D33">
        <w:t xml:space="preserve"> organizations approach infrastructure, enabling unparalleled flexibility and efficiency in the cloud.</w:t>
      </w:r>
    </w:p>
    <w:p w14:paraId="0C5F35C7" w14:textId="77777777" w:rsidR="0008383D" w:rsidRDefault="0008383D" w:rsidP="00126D33">
      <w:pPr>
        <w:tabs>
          <w:tab w:val="left" w:pos="2835"/>
        </w:tabs>
        <w:spacing w:after="120" w:line="240" w:lineRule="auto"/>
      </w:pPr>
    </w:p>
    <w:p w14:paraId="48731E33" w14:textId="26DB01BD" w:rsidR="00587FA5" w:rsidRDefault="00B50A80" w:rsidP="00376B77">
      <w:pPr>
        <w:pStyle w:val="Heading1BPBHEB"/>
      </w:pPr>
      <w:r w:rsidRPr="00B50A80">
        <w:t xml:space="preserve">Auto Scaling: Dynamic </w:t>
      </w:r>
      <w:r w:rsidR="00296B5F" w:rsidRPr="00B50A80">
        <w:t>resource management</w:t>
      </w:r>
    </w:p>
    <w:p w14:paraId="438C4E7A" w14:textId="75189211" w:rsidR="00B50A80" w:rsidRDefault="00B50A80" w:rsidP="00376B77">
      <w:pPr>
        <w:pStyle w:val="NormalBPBHEB"/>
      </w:pPr>
      <w:r>
        <w:t xml:space="preserve">In cloud computing, agility and elasticity are fundamental. Amazon EC2 Auto Scaling is the linchpin that enables organizations to scale their compute resources </w:t>
      </w:r>
      <w:r w:rsidR="0016054D">
        <w:t xml:space="preserve">effortlessly </w:t>
      </w:r>
      <w:r>
        <w:t>in response to dynamic workloads. In this section</w:t>
      </w:r>
      <w:r w:rsidR="00A053F4">
        <w:t xml:space="preserve">, </w:t>
      </w:r>
      <w:r>
        <w:t>we delve into the intricacies of Amazon EC2 Auto Scaling, exploring its key features, use cases, and the transformative impact it has on ensuring resource availability and cost optimization.</w:t>
      </w:r>
    </w:p>
    <w:p w14:paraId="62FD07C8" w14:textId="3E6D5221" w:rsidR="00B50A80" w:rsidRDefault="00B50A80" w:rsidP="00691DBD">
      <w:pPr>
        <w:pStyle w:val="Heading2BPBHEB"/>
      </w:pPr>
      <w:r>
        <w:t>Amazon EC2 Auto Scaling</w:t>
      </w:r>
    </w:p>
    <w:p w14:paraId="750C441B" w14:textId="2E4D7114" w:rsidR="00B50A80" w:rsidRDefault="00B50A80" w:rsidP="00691DBD">
      <w:pPr>
        <w:pStyle w:val="NormalBPBHEB"/>
      </w:pPr>
      <w:r>
        <w:t xml:space="preserve">Amazon EC2 Auto Scaling is a service that allows organizations to automatically adjust the number and size of their EC2 instances to maintain application availability and accommodate changes in demand. It </w:t>
      </w:r>
      <w:r w:rsidR="00192F83">
        <w:t>monitors</w:t>
      </w:r>
      <w:r>
        <w:t xml:space="preserve"> user-defined metrics and scaling policies, automatically </w:t>
      </w:r>
      <w:proofErr w:type="gramStart"/>
      <w:r>
        <w:lastRenderedPageBreak/>
        <w:t>launching</w:t>
      </w:r>
      <w:proofErr w:type="gramEnd"/>
      <w:r>
        <w:t xml:space="preserve"> or terminating instances as needed. EC2 Auto Scaling is not limited to a single instance type; it can dynamically scale across various instance types to optimize performance and cost. This flexibility ensures that applications maintain steady performance while efficiently utilizing resources, resulting in cost savings</w:t>
      </w:r>
      <w:r w:rsidR="00490F5E">
        <w:rPr>
          <w:rStyle w:val="FootnoteReference"/>
        </w:rPr>
        <w:footnoteReference w:id="5"/>
      </w:r>
      <w:r w:rsidR="00292E03">
        <w:t>.</w:t>
      </w:r>
      <w:r>
        <w:t xml:space="preserve"> </w:t>
      </w:r>
    </w:p>
    <w:p w14:paraId="729DA868" w14:textId="1397B14C" w:rsidR="00B50A80" w:rsidRDefault="00B50A80" w:rsidP="00691DBD">
      <w:pPr>
        <w:pStyle w:val="Heading2BPBHEB"/>
      </w:pPr>
      <w:r>
        <w:t xml:space="preserve">Use </w:t>
      </w:r>
      <w:r w:rsidR="003F1DCF">
        <w:t xml:space="preserve">cases and </w:t>
      </w:r>
      <w:proofErr w:type="gramStart"/>
      <w:r w:rsidR="003F1DCF">
        <w:t>efficiency</w:t>
      </w:r>
      <w:proofErr w:type="gramEnd"/>
    </w:p>
    <w:p w14:paraId="28D983A9" w14:textId="242AA122" w:rsidR="00B50A80" w:rsidRDefault="00B50A80" w:rsidP="007B22AD">
      <w:pPr>
        <w:pStyle w:val="NormalBPBHEB"/>
      </w:pPr>
      <w:r>
        <w:t xml:space="preserve">Scholarly articles like </w:t>
      </w:r>
      <w:r w:rsidRPr="0070036E">
        <w:rPr>
          <w:i/>
          <w:iCs/>
        </w:rPr>
        <w:t>Efficient Cloud Elasticity Management Through Predictive Scaling</w:t>
      </w:r>
      <w:r>
        <w:t xml:space="preserve"> by </w:t>
      </w:r>
      <w:r w:rsidRPr="0070036E">
        <w:rPr>
          <w:i/>
          <w:iCs/>
        </w:rPr>
        <w:t>Arun Subbiah</w:t>
      </w:r>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r w:rsidR="00AE6217">
        <w:rPr>
          <w:rStyle w:val="FootnoteReference"/>
        </w:rPr>
        <w:footnoteReference w:id="6"/>
      </w:r>
      <w:r w:rsidR="00AE6217">
        <w:t>.</w:t>
      </w:r>
      <w:r>
        <w:t xml:space="preserve"> AWS's</w:t>
      </w:r>
      <w:r w:rsidR="003F6050">
        <w:t xml:space="preserve"> </w:t>
      </w:r>
      <w:r>
        <w:t>documentation on EC2 Auto Scaling use cases showcases its applicability in web applications, batch processing, and microservices, where workloads can vary greatly throughout the day or in response to user interactions</w:t>
      </w:r>
      <w:r w:rsidR="006F353B">
        <w:rPr>
          <w:rStyle w:val="FootnoteReference"/>
        </w:rPr>
        <w:footnoteReference w:id="7"/>
      </w:r>
      <w:r w:rsidR="006F353B">
        <w:t>.</w:t>
      </w:r>
      <w:r>
        <w:t xml:space="preserve"> Furthermore, EC2 Auto Scaling can be integrated with other AWS services like ELB and CloudWatch for comprehensive monitoring and scaling capabilities. This synergy ensures that applications remain responsive and available while minimizing operational overhead</w:t>
      </w:r>
      <w:r w:rsidR="00661460">
        <w:rPr>
          <w:rStyle w:val="FootnoteReference"/>
        </w:rPr>
        <w:footnoteReference w:id="8"/>
      </w:r>
      <w:r w:rsidR="00661460">
        <w:t>.</w:t>
      </w:r>
      <w:r>
        <w:t xml:space="preserve"> </w:t>
      </w:r>
    </w:p>
    <w:p w14:paraId="4157A8DA" w14:textId="20CA228F" w:rsidR="00B50A80" w:rsidRDefault="00B50A80" w:rsidP="007B22AD">
      <w:pPr>
        <w:pStyle w:val="NormalBPBHEB"/>
      </w:pPr>
      <w:r>
        <w:t>As we continue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3DFCF97E" w14:textId="021C147C" w:rsidR="00587FA5" w:rsidRDefault="00511BFE" w:rsidP="007B22AD">
      <w:pPr>
        <w:pStyle w:val="Heading1BPBHEB"/>
      </w:pPr>
      <w:r w:rsidRPr="00E36C7C">
        <w:t>EC2 Spot Instances: Cost-</w:t>
      </w:r>
      <w:r w:rsidR="00393D2D" w:rsidRPr="00E36C7C">
        <w:t>efficient computing</w:t>
      </w:r>
    </w:p>
    <w:p w14:paraId="0F964CB3" w14:textId="3D4FF239" w:rsidR="00511BFE" w:rsidRDefault="00511BFE" w:rsidP="007B22AD">
      <w:pPr>
        <w:pStyle w:val="NormalBPBHEB"/>
      </w:pPr>
      <w:r>
        <w:t xml:space="preserve">In the dynamic realm of cloud computing, organizations are constantly seeking ways to optimize their infrastructure costs while maintaining high-performance computing capabilities. Amazon EC2 Spot Instances emerge as a compelling solution to this challenge. In this section, we </w:t>
      </w:r>
      <w:r w:rsidR="00C550EA">
        <w:t>will understand</w:t>
      </w:r>
      <w:r w:rsidR="000F43E2">
        <w:t xml:space="preserve"> </w:t>
      </w:r>
      <w:r>
        <w:t>Amazon EC2 Spot Instances, exploring their key features, benefits, and real-world use cases supported by scholarly articles and AWS sources.</w:t>
      </w:r>
    </w:p>
    <w:p w14:paraId="14092BA6" w14:textId="537961B3" w:rsidR="00511BFE" w:rsidRPr="008454D2" w:rsidRDefault="00511BFE" w:rsidP="0070036E">
      <w:pPr>
        <w:pStyle w:val="Heading2BPBHEB"/>
      </w:pPr>
      <w:r w:rsidRPr="008454D2">
        <w:t>Amazon EC2 Spot Instances</w:t>
      </w:r>
    </w:p>
    <w:p w14:paraId="6C00E8DB" w14:textId="4142935E" w:rsidR="00511BFE" w:rsidRDefault="00511BFE" w:rsidP="0070036E">
      <w:pPr>
        <w:pStyle w:val="NormalBPBHEB"/>
      </w:pPr>
      <w:r>
        <w:t xml:space="preserve">Amazon EC2 Spot Instances provide access to spare EC2 capacity at a significantly reduced cost compared to On-Demand instances. Spot Instances are ideal for </w:t>
      </w:r>
      <w:r w:rsidR="00201878">
        <w:t>flexible workloads</w:t>
      </w:r>
      <w:r>
        <w:t xml:space="preserve"> </w:t>
      </w:r>
      <w:r>
        <w:lastRenderedPageBreak/>
        <w:t>regarding when they run and can handle interruptions. These instances are launched when spare capacity becomes available and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r w:rsidR="00E9534F">
        <w:t>.</w:t>
      </w:r>
      <w:r>
        <w:t xml:space="preserve"> </w:t>
      </w:r>
      <w:r w:rsidR="00715511">
        <w:rPr>
          <w:rStyle w:val="FootnoteReference"/>
        </w:rPr>
        <w:footnoteReference w:id="9"/>
      </w:r>
    </w:p>
    <w:p w14:paraId="79F20407" w14:textId="2C2331BB" w:rsidR="00511BFE" w:rsidRDefault="00511BFE" w:rsidP="0070036E">
      <w:pPr>
        <w:pStyle w:val="Heading2BPBHEB"/>
      </w:pPr>
      <w:r>
        <w:t xml:space="preserve">Use </w:t>
      </w:r>
      <w:r w:rsidR="00801BD5">
        <w:t xml:space="preserve">cases and cost </w:t>
      </w:r>
      <w:proofErr w:type="gramStart"/>
      <w:r w:rsidR="00801BD5">
        <w:t>optimization</w:t>
      </w:r>
      <w:proofErr w:type="gramEnd"/>
    </w:p>
    <w:p w14:paraId="6D97835E" w14:textId="54495F96" w:rsidR="00511BFE" w:rsidRDefault="00511BFE" w:rsidP="0070036E">
      <w:pPr>
        <w:pStyle w:val="NormalBPBHEB"/>
      </w:pPr>
      <w:r>
        <w:t xml:space="preserve">Scholarly articles such as </w:t>
      </w:r>
      <w:r w:rsidRPr="0070036E">
        <w:rPr>
          <w:i/>
          <w:iCs/>
        </w:rPr>
        <w:t>Evaluating Amazon EC2 Spot Instances for Resource-Intensive Scientific Workloads</w:t>
      </w:r>
      <w:r>
        <w:t xml:space="preserve"> by </w:t>
      </w:r>
      <w:r w:rsidRPr="0070036E">
        <w:rPr>
          <w:i/>
          <w:iCs/>
        </w:rPr>
        <w:t xml:space="preserve">Basheer </w:t>
      </w:r>
      <w:proofErr w:type="spellStart"/>
      <w:r w:rsidRPr="0070036E">
        <w:rPr>
          <w:i/>
          <w:iCs/>
        </w:rPr>
        <w:t>Subei</w:t>
      </w:r>
      <w:proofErr w:type="spellEnd"/>
      <w:r>
        <w:t xml:space="preserve"> et al. (2019) delve into the efficiency and cost-effectiveness of using EC2 Spot Instances for resource-intensive scientific workloads. The study highlights the potential for significant cost savings while still meeting the computational demands of scientific research</w:t>
      </w:r>
      <w:r w:rsidR="007A1D3D">
        <w:rPr>
          <w:rStyle w:val="FootnoteReference"/>
        </w:rPr>
        <w:footnoteReference w:id="10"/>
      </w:r>
      <w:r w:rsidR="00A26169">
        <w:t>.</w:t>
      </w:r>
      <w:r>
        <w:t xml:space="preserve"> AWS's documentation on EC2 Spot Instances showcases their versatility in handling diverse workloads, from big data processing to containerized applications. Organizations can leverage Spot Instances with On-Demand and Reserved Instances to optimize costs while ensuring application reliability</w:t>
      </w:r>
      <w:r w:rsidR="00707F24">
        <w:rPr>
          <w:rStyle w:val="FootnoteReference"/>
        </w:rPr>
        <w:footnoteReference w:id="11"/>
      </w:r>
      <w:r w:rsidR="00707F24">
        <w:t>.</w:t>
      </w:r>
      <w:r>
        <w:t xml:space="preserve"> Moreover, EC2 Spot Instances can be integrated with tools like AWS Auto Scaling and EC2 Fleet to automate workload management, further enhancing efficiency and availability</w:t>
      </w:r>
      <w:r w:rsidR="008E3505">
        <w:rPr>
          <w:rStyle w:val="FootnoteReference"/>
        </w:rPr>
        <w:footnoteReference w:id="12"/>
      </w:r>
      <w:r w:rsidR="001057E4">
        <w:t>.</w:t>
      </w:r>
      <w:r>
        <w:t xml:space="preserve"> </w:t>
      </w:r>
    </w:p>
    <w:p w14:paraId="68978CFB" w14:textId="1DE4CDF8" w:rsidR="00511BFE" w:rsidRDefault="00511BFE" w:rsidP="0070036E">
      <w:pPr>
        <w:pStyle w:val="NormalBPBHEB"/>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r w:rsidR="001611A5">
        <w:t>computing</w:t>
      </w:r>
      <w:r>
        <w:t xml:space="preserve"> needs in the AWS cloud.</w:t>
      </w:r>
    </w:p>
    <w:p w14:paraId="5D570A8F" w14:textId="28A5BA9C" w:rsidR="008454D2" w:rsidRDefault="007431BF" w:rsidP="0070036E">
      <w:pPr>
        <w:pStyle w:val="Heading1BPBHEB"/>
      </w:pPr>
      <w:r w:rsidRPr="007431BF">
        <w:t xml:space="preserve">Amazon ECS: Orchestrating </w:t>
      </w:r>
      <w:r w:rsidR="00772F01" w:rsidRPr="007431BF">
        <w:t>containers with precision</w:t>
      </w:r>
    </w:p>
    <w:p w14:paraId="0CFF3564" w14:textId="3A330261" w:rsidR="007431BF" w:rsidRDefault="007431BF" w:rsidP="0070036E">
      <w:pPr>
        <w:pStyle w:val="NormalBPBHEB"/>
      </w:pPr>
      <w:r>
        <w:t xml:space="preserve">Containerization has revolutionized </w:t>
      </w:r>
      <w:r w:rsidR="00AB29BD">
        <w:t>how</w:t>
      </w:r>
      <w:r>
        <w:t xml:space="preserve"> applications are developed, deployed, and managed in the cloud. Amazon </w:t>
      </w:r>
      <w:r w:rsidRPr="003630AB">
        <w:rPr>
          <w:b/>
          <w:bCs/>
        </w:rPr>
        <w:t>Elastic Container Service</w:t>
      </w:r>
      <w:r>
        <w:t xml:space="preserve"> (</w:t>
      </w:r>
      <w:r w:rsidRPr="003630AB">
        <w:rPr>
          <w:b/>
          <w:bCs/>
        </w:rPr>
        <w:t>ECS</w:t>
      </w:r>
      <w:r>
        <w:t xml:space="preserve">) takes center stage in orchestrating containers within the AWS ecosystem. In this section, we </w:t>
      </w:r>
      <w:r w:rsidR="00F85A8F">
        <w:t xml:space="preserve">explore Amazon ECS </w:t>
      </w:r>
      <w:r w:rsidR="00F85A8F">
        <w:lastRenderedPageBreak/>
        <w:t>comprehensively</w:t>
      </w:r>
      <w:r>
        <w:t>, delving into its key features, architectural components, real-world use cases, and insights supported by scholarly articles and AWS sources.</w:t>
      </w:r>
    </w:p>
    <w:p w14:paraId="35AFEAF6" w14:textId="5C60E3C4" w:rsidR="007431BF" w:rsidRDefault="007431BF" w:rsidP="003630AB">
      <w:pPr>
        <w:pStyle w:val="Heading2BPBHEB"/>
      </w:pPr>
      <w:r>
        <w:t>Amazon ECS</w:t>
      </w:r>
    </w:p>
    <w:p w14:paraId="127013DA" w14:textId="77777777" w:rsidR="00A54139" w:rsidRDefault="007431BF" w:rsidP="003630AB">
      <w:pPr>
        <w:pStyle w:val="NormalBPBHEB"/>
        <w:rPr>
          <w:ins w:id="116" w:author="Prashasti Jakhmola" w:date="2024-04-06T14:31:00Z"/>
        </w:rPr>
      </w:pPr>
      <w:r>
        <w:t xml:space="preserve">Amazon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AWS services such as Amazon ELB, Amazon VPC, and AWS </w:t>
      </w:r>
      <w:r w:rsidRPr="003630AB">
        <w:rPr>
          <w:b/>
          <w:bCs/>
        </w:rPr>
        <w:t>Identity and Access Management</w:t>
      </w:r>
      <w:r>
        <w:t xml:space="preserve"> (</w:t>
      </w:r>
      <w:r w:rsidRPr="003630AB">
        <w:rPr>
          <w:b/>
          <w:bCs/>
        </w:rPr>
        <w:t>IAM</w:t>
      </w:r>
      <w:r>
        <w:t xml:space="preserve">). ECS offers two distinct launch types: EC2 and AWS </w:t>
      </w:r>
      <w:proofErr w:type="spellStart"/>
      <w:r>
        <w:t>Fargate</w:t>
      </w:r>
      <w:proofErr w:type="spellEnd"/>
      <w:r>
        <w:t>. With the EC2 launch type, users have fine-grained control over the underlying EC2 instances</w:t>
      </w:r>
      <w:r w:rsidR="008577D1">
        <w:t>. At the same time,</w:t>
      </w:r>
      <w:r>
        <w:t xml:space="preserve"> AWS </w:t>
      </w:r>
      <w:proofErr w:type="spellStart"/>
      <w:r>
        <w:t>Fargate</w:t>
      </w:r>
      <w:proofErr w:type="spellEnd"/>
      <w:r>
        <w:t xml:space="preserve"> abstracts the infrastructure entirely, allowing users to focus solely on defining and running their containers</w:t>
      </w:r>
      <w:r w:rsidR="001F6252">
        <w:rPr>
          <w:rStyle w:val="FootnoteReference"/>
        </w:rPr>
        <w:footnoteReference w:id="13"/>
      </w:r>
      <w:r w:rsidR="00F8763C">
        <w:t>.</w:t>
      </w:r>
      <w:ins w:id="117" w:author="Prashasti Jakhmola" w:date="2024-04-06T14:31:00Z">
        <w:r w:rsidR="00A54139">
          <w:t xml:space="preserve"> </w:t>
        </w:r>
      </w:ins>
    </w:p>
    <w:p w14:paraId="77476FCE" w14:textId="2D6472DA" w:rsidR="007431BF" w:rsidRDefault="00A54139" w:rsidP="003630AB">
      <w:pPr>
        <w:pStyle w:val="NormalBPBHEB"/>
      </w:pPr>
      <w:ins w:id="118" w:author="Prashasti Jakhmola" w:date="2024-04-06T14:31:00Z">
        <w:r>
          <w:t>Refer to the following figure:</w:t>
        </w:r>
      </w:ins>
      <w:r w:rsidR="007431BF">
        <w:t xml:space="preserve"> </w:t>
      </w:r>
    </w:p>
    <w:p w14:paraId="1715FBEE" w14:textId="77777777" w:rsidR="00D970DD" w:rsidRDefault="00870519" w:rsidP="00907FCB">
      <w:pPr>
        <w:pStyle w:val="FigureBPBHEB"/>
        <w:pPrChange w:id="119" w:author="Prashasti Jakhmola" w:date="2024-04-06T14:31:00Z">
          <w:pPr>
            <w:pStyle w:val="NormalBPBHEB"/>
            <w:keepNext/>
          </w:pPr>
        </w:pPrChange>
      </w:pPr>
      <w:r>
        <w:rPr>
          <w:noProof/>
        </w:rPr>
        <w:drawing>
          <wp:inline distT="0" distB="0" distL="0" distR="0" wp14:anchorId="41DC3BD0" wp14:editId="40DC8982">
            <wp:extent cx="6231968" cy="3485584"/>
            <wp:effectExtent l="0" t="0" r="3810" b="0"/>
            <wp:docPr id="944629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9959" cy="3501239"/>
                    </a:xfrm>
                    <a:prstGeom prst="rect">
                      <a:avLst/>
                    </a:prstGeom>
                    <a:noFill/>
                  </pic:spPr>
                </pic:pic>
              </a:graphicData>
            </a:graphic>
          </wp:inline>
        </w:drawing>
      </w:r>
    </w:p>
    <w:p w14:paraId="3CCEA0AD" w14:textId="77777777" w:rsidR="00C76E9B" w:rsidRDefault="00D970DD" w:rsidP="00907FCB">
      <w:pPr>
        <w:pStyle w:val="FigureCaptionBPBHEB"/>
        <w:rPr>
          <w:ins w:id="120" w:author="Prashasti Jakhmola" w:date="2024-04-06T14:32:00Z"/>
        </w:rPr>
      </w:pPr>
      <w:r w:rsidRPr="00CD29DF">
        <w:rPr>
          <w:b/>
          <w:bCs w:val="0"/>
          <w:rPrChange w:id="121" w:author="Prashasti Jakhmola" w:date="2024-04-06T14:32:00Z">
            <w:rPr/>
          </w:rPrChange>
        </w:rPr>
        <w:t xml:space="preserve">Figure </w:t>
      </w:r>
      <w:r w:rsidRPr="00CD29DF">
        <w:rPr>
          <w:b/>
          <w:bCs w:val="0"/>
          <w:rPrChange w:id="122" w:author="Prashasti Jakhmola" w:date="2024-04-06T14:32:00Z">
            <w:rPr/>
          </w:rPrChange>
        </w:rPr>
        <w:fldChar w:fldCharType="begin"/>
      </w:r>
      <w:r w:rsidRPr="00CD29DF">
        <w:rPr>
          <w:b/>
          <w:bCs w:val="0"/>
          <w:rPrChange w:id="123" w:author="Prashasti Jakhmola" w:date="2024-04-06T14:32:00Z">
            <w:rPr/>
          </w:rPrChange>
        </w:rPr>
        <w:instrText xml:space="preserve"> SEQ Figure \* ARABIC </w:instrText>
      </w:r>
      <w:r w:rsidRPr="00CD29DF">
        <w:rPr>
          <w:b/>
          <w:bCs w:val="0"/>
          <w:rPrChange w:id="124" w:author="Prashasti Jakhmola" w:date="2024-04-06T14:32:00Z">
            <w:rPr/>
          </w:rPrChange>
        </w:rPr>
        <w:fldChar w:fldCharType="separate"/>
      </w:r>
      <w:r w:rsidR="002B74E3" w:rsidRPr="00CD29DF">
        <w:rPr>
          <w:b/>
          <w:bCs w:val="0"/>
          <w:noProof/>
          <w:rPrChange w:id="125" w:author="Prashasti Jakhmola" w:date="2024-04-06T14:32:00Z">
            <w:rPr>
              <w:noProof/>
            </w:rPr>
          </w:rPrChange>
        </w:rPr>
        <w:t>2</w:t>
      </w:r>
      <w:r w:rsidRPr="00CD29DF">
        <w:rPr>
          <w:b/>
          <w:bCs w:val="0"/>
          <w:rPrChange w:id="126" w:author="Prashasti Jakhmola" w:date="2024-04-06T14:32:00Z">
            <w:rPr/>
          </w:rPrChange>
        </w:rPr>
        <w:fldChar w:fldCharType="end"/>
      </w:r>
      <w:ins w:id="127" w:author="Prashasti Jakhmola" w:date="2024-04-06T14:31:00Z">
        <w:r w:rsidR="00907FCB" w:rsidRPr="00CD29DF">
          <w:rPr>
            <w:b/>
            <w:bCs w:val="0"/>
            <w:rPrChange w:id="128" w:author="Prashasti Jakhmola" w:date="2024-04-06T14:32:00Z">
              <w:rPr/>
            </w:rPrChange>
          </w:rPr>
          <w:t>.2</w:t>
        </w:r>
        <w:r w:rsidR="00907FCB">
          <w:t>:</w:t>
        </w:r>
      </w:ins>
      <w:r>
        <w:t xml:space="preserve"> </w:t>
      </w:r>
      <w:r w:rsidRPr="00121F10">
        <w:t>Amazon Elastic Container Service</w:t>
      </w:r>
      <w:r>
        <w:t xml:space="preserve"> </w:t>
      </w:r>
    </w:p>
    <w:p w14:paraId="5D385DFA" w14:textId="639EE635" w:rsidR="00870519" w:rsidRDefault="00D970DD" w:rsidP="00907FCB">
      <w:pPr>
        <w:pStyle w:val="FigureCaptionBPBHEB"/>
        <w:pPrChange w:id="129" w:author="Prashasti Jakhmola" w:date="2024-04-06T14:31:00Z">
          <w:pPr>
            <w:pStyle w:val="Caption"/>
            <w:jc w:val="both"/>
          </w:pPr>
        </w:pPrChange>
      </w:pPr>
      <w:r>
        <w:t>(</w:t>
      </w:r>
      <w:ins w:id="130" w:author="Prashasti Jakhmola" w:date="2024-04-06T14:32:00Z">
        <w:r w:rsidR="00C76E9B" w:rsidRPr="00C76E9B">
          <w:rPr>
            <w:b/>
            <w:bCs w:val="0"/>
            <w:rPrChange w:id="131" w:author="Prashasti Jakhmola" w:date="2024-04-06T14:32:00Z">
              <w:rPr/>
            </w:rPrChange>
          </w:rPr>
          <w:t>Source</w:t>
        </w:r>
        <w:r w:rsidR="00C76E9B">
          <w:t xml:space="preserve">: </w:t>
        </w:r>
      </w:ins>
      <w:r>
        <w:t>AWS ECS Documentation)</w:t>
      </w:r>
      <w:del w:id="132" w:author="Prashasti Jakhmola" w:date="2024-04-06T14:32:00Z">
        <w:r w:rsidDel="00C76E9B">
          <w:delText>.</w:delText>
        </w:r>
      </w:del>
    </w:p>
    <w:p w14:paraId="0A992A40" w14:textId="6E8FDAC0" w:rsidR="007431BF" w:rsidRDefault="007431BF" w:rsidP="003630AB">
      <w:pPr>
        <w:pStyle w:val="Heading2BPBHEB"/>
      </w:pPr>
      <w:r>
        <w:t xml:space="preserve">Use </w:t>
      </w:r>
      <w:r w:rsidR="00EF50AC">
        <w:t xml:space="preserve">cases and </w:t>
      </w:r>
      <w:proofErr w:type="gramStart"/>
      <w:r w:rsidR="00EF50AC">
        <w:t>efficiency</w:t>
      </w:r>
      <w:proofErr w:type="gramEnd"/>
    </w:p>
    <w:p w14:paraId="07C6DA9A" w14:textId="4D703FC7" w:rsidR="007431BF" w:rsidRDefault="007431BF" w:rsidP="003630AB">
      <w:pPr>
        <w:pStyle w:val="NormalBPBHEB"/>
      </w:pPr>
      <w:r w:rsidRPr="003630AB">
        <w:rPr>
          <w:rStyle w:val="NormalBPBHEBChar"/>
        </w:rPr>
        <w:t xml:space="preserve">Scholarly articles such as </w:t>
      </w:r>
      <w:r w:rsidRPr="003630AB">
        <w:rPr>
          <w:rStyle w:val="NormalBPBHEBChar"/>
          <w:i/>
          <w:iCs/>
        </w:rPr>
        <w:t>Efficient Resource Allocation and Scheduling for Elastic Containers in Cloud Data Centers</w:t>
      </w:r>
      <w:r w:rsidRPr="003630AB">
        <w:rPr>
          <w:rStyle w:val="NormalBPBHEBChar"/>
        </w:rPr>
        <w:t xml:space="preserve"> by </w:t>
      </w:r>
      <w:proofErr w:type="spellStart"/>
      <w:r w:rsidRPr="003630AB">
        <w:rPr>
          <w:rStyle w:val="NormalBPBHEBChar"/>
          <w:i/>
          <w:iCs/>
        </w:rPr>
        <w:t>Xuefeng</w:t>
      </w:r>
      <w:proofErr w:type="spellEnd"/>
      <w:r w:rsidRPr="003630AB">
        <w:rPr>
          <w:rStyle w:val="NormalBPBHEBChar"/>
          <w:i/>
          <w:iCs/>
        </w:rPr>
        <w:t xml:space="preserve"> Zhu</w:t>
      </w:r>
      <w:r w:rsidRPr="003630AB">
        <w:rPr>
          <w:rStyle w:val="NormalBPBHEBChar"/>
        </w:rPr>
        <w:t xml:space="preserve"> et al. (2017) emphasize the importance of efficient resource </w:t>
      </w:r>
      <w:r w:rsidRPr="003630AB">
        <w:rPr>
          <w:rStyle w:val="NormalBPBHEBChar"/>
        </w:rPr>
        <w:lastRenderedPageBreak/>
        <w:t xml:space="preserve">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container deployments</w:t>
      </w:r>
      <w:r w:rsidR="00706534">
        <w:rPr>
          <w:rStyle w:val="FootnoteReference"/>
        </w:rPr>
        <w:footnoteReference w:id="14"/>
      </w:r>
      <w:r w:rsidR="00706534">
        <w:t>.</w:t>
      </w:r>
      <w:r>
        <w:t xml:space="preserve"> AWS's documentation on ECS use cases demonstrates its versatility in managing a wide range of containerized applications, from web services and microservices to batch processing and data pipelines. ECS provides robust integration with Amazon </w:t>
      </w:r>
      <w:r w:rsidRPr="003630AB">
        <w:rPr>
          <w:b/>
          <w:bCs/>
        </w:rPr>
        <w:t>Elastic Container Registry</w:t>
      </w:r>
      <w:r>
        <w:t xml:space="preserve"> (</w:t>
      </w:r>
      <w:r w:rsidRPr="003630AB">
        <w:rPr>
          <w:b/>
          <w:bCs/>
        </w:rPr>
        <w:t>ECR</w:t>
      </w:r>
      <w:r>
        <w:t xml:space="preserve">), </w:t>
      </w:r>
      <w:r w:rsidR="00A616D8">
        <w:t>simplifies</w:t>
      </w:r>
      <w:r>
        <w:t xml:space="preserve"> container image storage and management, and supports application scaling using AWS Auto Scaling and Application Load Balancers for high availability</w:t>
      </w:r>
      <w:r w:rsidR="004953CE">
        <w:rPr>
          <w:rStyle w:val="FootnoteReference"/>
        </w:rPr>
        <w:footnoteReference w:id="15"/>
      </w:r>
      <w:r w:rsidR="007A4569">
        <w:t>.</w:t>
      </w:r>
      <w:r>
        <w:t xml:space="preserve"> </w:t>
      </w:r>
    </w:p>
    <w:p w14:paraId="126AFE51" w14:textId="2ADB3FC5" w:rsidR="00511BFE" w:rsidRDefault="007431BF" w:rsidP="003630AB">
      <w:pPr>
        <w:pStyle w:val="NormalBPBHEB"/>
      </w:pPr>
      <w:r>
        <w:t>As we journey further into this chapter, we will explore Amazon ECS in greater depth, unraveling advanced orchestration techniques, best practices, and real-world case studies that illustrate how ECS empowers organizations to streamline containerized application deployment and management in the AWS cloud.</w:t>
      </w:r>
    </w:p>
    <w:p w14:paraId="113A8107" w14:textId="0794A3DE" w:rsidR="008454D2" w:rsidRDefault="00E36C7C" w:rsidP="003630AB">
      <w:pPr>
        <w:pStyle w:val="Heading1BPBHEB"/>
        <w:jc w:val="both"/>
      </w:pPr>
      <w:r w:rsidRPr="00E36C7C">
        <w:t xml:space="preserve">Amazon EKS: Mastering </w:t>
      </w:r>
      <w:r w:rsidR="007D7D79" w:rsidRPr="00E36C7C">
        <w:t>container</w:t>
      </w:r>
      <w:r w:rsidR="007D7D79">
        <w:t xml:space="preserve"> </w:t>
      </w:r>
      <w:r w:rsidR="007D7D79" w:rsidRPr="00E36C7C">
        <w:t>orchestration</w:t>
      </w:r>
    </w:p>
    <w:p w14:paraId="7D9B7EF3" w14:textId="59DEF9E2" w:rsidR="00E36C7C" w:rsidRDefault="00E36C7C" w:rsidP="003630AB">
      <w:pPr>
        <w:pStyle w:val="NormalBPBHEB"/>
      </w:pPr>
      <w:r>
        <w:t xml:space="preserve">Container orchestration has become an integral part of modern cloud computing, and Amazon </w:t>
      </w:r>
      <w:r w:rsidRPr="003630AB">
        <w:rPr>
          <w:b/>
          <w:bCs/>
        </w:rPr>
        <w:t>Elastic Kubernetes Service</w:t>
      </w:r>
      <w:r>
        <w:t xml:space="preserve"> (</w:t>
      </w:r>
      <w:r w:rsidRPr="003630AB">
        <w:rPr>
          <w:b/>
          <w:bCs/>
        </w:rPr>
        <w:t>EKS</w:t>
      </w:r>
      <w:r>
        <w:t xml:space="preserve">) stands at the forefront of this revolution. In this section, we </w:t>
      </w:r>
      <w:r w:rsidR="00595131">
        <w:t>explore Amazon EKS comprehensively</w:t>
      </w:r>
      <w:r>
        <w:t>, delving into its key features, architectural components, real-world use cases, and insights supported by scholarly articles and AWS sources.</w:t>
      </w:r>
    </w:p>
    <w:p w14:paraId="51621A13" w14:textId="63DA35F0" w:rsidR="00E36C7C" w:rsidRDefault="00E36C7C" w:rsidP="003630AB">
      <w:pPr>
        <w:pStyle w:val="Heading2BPBHEB"/>
      </w:pPr>
      <w:r>
        <w:t>Amazon EKS</w:t>
      </w:r>
    </w:p>
    <w:p w14:paraId="02379961" w14:textId="40F71B71" w:rsidR="00E36C7C" w:rsidRDefault="00E36C7C" w:rsidP="003630AB">
      <w:pPr>
        <w:pStyle w:val="NormalBPBHEB"/>
      </w:pPr>
      <w:r>
        <w:t xml:space="preserve">Amazon EKS is a managed Kubernetes service offered by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ECR, Amazon </w:t>
      </w:r>
      <w:r w:rsidRPr="003630AB">
        <w:rPr>
          <w:b/>
          <w:bCs/>
        </w:rPr>
        <w:t>Virtual Private Cloud</w:t>
      </w:r>
      <w:r>
        <w:t xml:space="preserve"> (</w:t>
      </w:r>
      <w:r w:rsidRPr="003630AB">
        <w:rPr>
          <w:b/>
          <w:bCs/>
        </w:rPr>
        <w:t>VPC</w:t>
      </w:r>
      <w:r>
        <w:t xml:space="preserve">), and AWS IAM, providing a secure and scalable environment for running Kubernetes workloads. EKS also supports </w:t>
      </w:r>
      <w:r w:rsidR="00F85A8F">
        <w:t>deploying</w:t>
      </w:r>
      <w:r>
        <w:t xml:space="preserve"> applications using AWS </w:t>
      </w:r>
      <w:proofErr w:type="spellStart"/>
      <w:r>
        <w:t>Fargate</w:t>
      </w:r>
      <w:proofErr w:type="spellEnd"/>
      <w:r>
        <w:t xml:space="preserve">, an alternative launch type that eliminates the need to manage </w:t>
      </w:r>
      <w:r w:rsidR="00AE2E05">
        <w:t xml:space="preserve">the </w:t>
      </w:r>
      <w:r>
        <w:t>underlying infrastructure, making it easier to run Kubernetes pods</w:t>
      </w:r>
      <w:r w:rsidR="009A6737">
        <w:rPr>
          <w:rStyle w:val="FootnoteReference"/>
        </w:rPr>
        <w:footnoteReference w:id="16"/>
      </w:r>
      <w:r w:rsidR="00B01BBB">
        <w:t>.</w:t>
      </w:r>
      <w:r>
        <w:t xml:space="preserve"> </w:t>
      </w:r>
    </w:p>
    <w:p w14:paraId="2A03D4CA" w14:textId="373240C3" w:rsidR="00E36C7C" w:rsidRDefault="00E36C7C" w:rsidP="00274D5B">
      <w:pPr>
        <w:pStyle w:val="Heading2BPBHEB"/>
      </w:pPr>
      <w:r>
        <w:lastRenderedPageBreak/>
        <w:t xml:space="preserve">Use </w:t>
      </w:r>
      <w:r w:rsidR="00BA127C">
        <w:t xml:space="preserve">cases and </w:t>
      </w:r>
      <w:proofErr w:type="gramStart"/>
      <w:r w:rsidR="00BA127C">
        <w:t>efficiency</w:t>
      </w:r>
      <w:proofErr w:type="gramEnd"/>
    </w:p>
    <w:p w14:paraId="3CB9A5FC" w14:textId="36613475" w:rsidR="00E36C7C" w:rsidRDefault="00E36C7C" w:rsidP="00274D5B">
      <w:pPr>
        <w:pStyle w:val="NormalBPBHEB"/>
      </w:pPr>
      <w:r w:rsidRPr="00274D5B">
        <w:rPr>
          <w:rStyle w:val="NormalBPBHEBChar"/>
        </w:rPr>
        <w:t xml:space="preserve">Scholarly articles such as </w:t>
      </w:r>
      <w:r w:rsidRPr="00274D5B">
        <w:rPr>
          <w:rStyle w:val="NormalBPBHEBChar"/>
          <w:i/>
          <w:iCs/>
        </w:rPr>
        <w:t>Kubernetes Cluster Resource Optimization in the Cloud</w:t>
      </w:r>
      <w:r w:rsidRPr="00274D5B">
        <w:rPr>
          <w:rStyle w:val="NormalBPBHEBChar"/>
        </w:rPr>
        <w:t xml:space="preserve"> by </w:t>
      </w:r>
      <w:r w:rsidRPr="00274D5B">
        <w:rPr>
          <w:rStyle w:val="NormalBPBHEBChar"/>
          <w:i/>
          <w:iCs/>
        </w:rPr>
        <w:t xml:space="preserve">Dennis </w:t>
      </w:r>
      <w:proofErr w:type="spellStart"/>
      <w:r w:rsidRPr="00274D5B">
        <w:rPr>
          <w:rStyle w:val="NormalBPBHEBChar"/>
          <w:i/>
          <w:iCs/>
        </w:rPr>
        <w:t>Collaris</w:t>
      </w:r>
      <w:proofErr w:type="spellEnd"/>
      <w:r w:rsidRPr="00274D5B">
        <w:rPr>
          <w:rStyle w:val="NormalBPBHEBChar"/>
        </w:rPr>
        <w:t xml:space="preserve"> et al. (2020)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achieving efficiency and cost-effectiveness in containerized environments</w:t>
      </w:r>
      <w:r w:rsidR="006D666A">
        <w:rPr>
          <w:rStyle w:val="FootnoteReference"/>
        </w:rPr>
        <w:footnoteReference w:id="17"/>
      </w:r>
      <w:r w:rsidR="00665115">
        <w:t>.</w:t>
      </w:r>
      <w:r>
        <w:t xml:space="preserve"> AWS's </w:t>
      </w:r>
      <w:r w:rsidR="002546C2">
        <w:t xml:space="preserve">own </w:t>
      </w:r>
      <w:r>
        <w:t xml:space="preserve">documentation on EKS use cases showcases its versatility in managing containerized applications, including web services, microservices, and </w:t>
      </w:r>
      <w:r w:rsidR="00477457">
        <w:t>batch-processing</w:t>
      </w:r>
      <w:r>
        <w:t xml:space="preserve"> workloads. EKS offers high control over the Kubernetes environment, with support for features like custom networking and security policies. Additionally, it integrates seamlessly with AWS services like ELB and AWS Auto Scaling for efficient application scaling and high availability</w:t>
      </w:r>
      <w:r w:rsidR="00F1409C">
        <w:rPr>
          <w:rStyle w:val="FootnoteReference"/>
        </w:rPr>
        <w:footnoteReference w:id="18"/>
      </w:r>
      <w:r w:rsidR="00F1409C">
        <w:t>.</w:t>
      </w:r>
      <w:r>
        <w:t xml:space="preserve"> </w:t>
      </w:r>
    </w:p>
    <w:p w14:paraId="16B0061F" w14:textId="63BF03B0" w:rsidR="00E36C7C" w:rsidRDefault="00E36C7C" w:rsidP="00274D5B">
      <w:pPr>
        <w:pStyle w:val="NormalBPBHEB"/>
      </w:pPr>
      <w:r>
        <w:t>As we continue this chapter, we will explore Amazon EKS in greater depth, unraveling advanced orchestration techniques, best practices, and real-world case studies that illustrate how EKS empowers organizations to streamline the deployment and management of containerized applications in the AWS cloud.</w:t>
      </w:r>
    </w:p>
    <w:p w14:paraId="73D1F6CB" w14:textId="4F8277E3" w:rsidR="008454D2" w:rsidRDefault="00E36C7C" w:rsidP="00274D5B">
      <w:pPr>
        <w:pStyle w:val="Heading1BPBHEB"/>
      </w:pPr>
      <w:r w:rsidRPr="00E36C7C">
        <w:t xml:space="preserve">Amazon </w:t>
      </w:r>
      <w:proofErr w:type="spellStart"/>
      <w:r w:rsidRPr="00E36C7C">
        <w:t>Lightsail</w:t>
      </w:r>
      <w:proofErr w:type="spellEnd"/>
      <w:r w:rsidRPr="00E36C7C">
        <w:t xml:space="preserve">: Simplified </w:t>
      </w:r>
      <w:r w:rsidR="00EC4550" w:rsidRPr="00E36C7C">
        <w:t>cloud computing for everyone</w:t>
      </w:r>
    </w:p>
    <w:p w14:paraId="420D87C3" w14:textId="3A0395B8" w:rsidR="00E36C7C" w:rsidRDefault="00E36C7C" w:rsidP="00274D5B">
      <w:pPr>
        <w:pStyle w:val="NormalBPBHEB"/>
      </w:pPr>
      <w:r>
        <w:t xml:space="preserve">In cloud computing, simplicity and accessibility are paramount. Amazon </w:t>
      </w:r>
      <w:proofErr w:type="spellStart"/>
      <w:r>
        <w:t>Lightsail</w:t>
      </w:r>
      <w:proofErr w:type="spellEnd"/>
      <w:r>
        <w:t xml:space="preserve"> emerges as a solution designed to cater to a wide range of users, from beginners to seasoned developers, looking for an easy entry into cloud-based </w:t>
      </w:r>
      <w:r w:rsidR="00B143CA">
        <w:t>computing</w:t>
      </w:r>
      <w:r>
        <w:t xml:space="preserve"> services. In this section, we </w:t>
      </w:r>
      <w:r w:rsidR="007D4636">
        <w:t>explore</w:t>
      </w:r>
      <w:r>
        <w:t xml:space="preserve"> Amazon </w:t>
      </w:r>
      <w:proofErr w:type="spellStart"/>
      <w:r>
        <w:t>Lightsail</w:t>
      </w:r>
      <w:proofErr w:type="spellEnd"/>
      <w:r>
        <w:t>, delving into its key features, use cases, and real-world applications supported by scholarly articles and AWS sources.</w:t>
      </w:r>
    </w:p>
    <w:p w14:paraId="1C1E2852" w14:textId="56DD16AA" w:rsidR="00E36C7C" w:rsidRDefault="00E36C7C" w:rsidP="00274D5B">
      <w:pPr>
        <w:pStyle w:val="Heading2BPBHEB"/>
      </w:pPr>
      <w:r>
        <w:t xml:space="preserve">Amazon </w:t>
      </w:r>
      <w:proofErr w:type="spellStart"/>
      <w:r>
        <w:t>Lightsail</w:t>
      </w:r>
      <w:proofErr w:type="spellEnd"/>
    </w:p>
    <w:p w14:paraId="5B440CF7" w14:textId="0A18F1EE" w:rsidR="00E36C7C" w:rsidRDefault="00E36C7C" w:rsidP="00274D5B">
      <w:pPr>
        <w:pStyle w:val="NormalBPBHEB"/>
      </w:pPr>
      <w:r>
        <w:t xml:space="preserve">Amazon </w:t>
      </w:r>
      <w:proofErr w:type="spellStart"/>
      <w:r>
        <w:t>Lightsail</w:t>
      </w:r>
      <w:proofErr w:type="spellEnd"/>
      <w:r>
        <w:t xml:space="preserve"> is a simplified </w:t>
      </w:r>
      <w:r w:rsidR="00FC1E24">
        <w:t>computing</w:t>
      </w:r>
      <w:r>
        <w:t xml:space="preserve"> service offered by AWS. It is designed to </w:t>
      </w:r>
      <w:r w:rsidR="00EF649B">
        <w:t>give users</w:t>
      </w:r>
      <w:r>
        <w:t xml:space="preserve"> an effortless way to launch, manage, and scale applications, websites, and blogs in the cloud. </w:t>
      </w:r>
      <w:proofErr w:type="spellStart"/>
      <w:r>
        <w:t>Lightsail</w:t>
      </w:r>
      <w:proofErr w:type="spellEnd"/>
      <w:r>
        <w:t xml:space="preserve"> offers a straightforward, user-friendly interface that abstracts the complexities of AWS services while providing a range of pre-configured </w:t>
      </w:r>
      <w:r w:rsidRPr="00274D5B">
        <w:rPr>
          <w:b/>
          <w:bCs/>
        </w:rPr>
        <w:t>virtual machine</w:t>
      </w:r>
      <w:r>
        <w:t xml:space="preserve"> (</w:t>
      </w:r>
      <w:r w:rsidRPr="00274D5B">
        <w:rPr>
          <w:b/>
          <w:bCs/>
        </w:rPr>
        <w:t>VM</w:t>
      </w:r>
      <w:r>
        <w:t xml:space="preserve">) images known as </w:t>
      </w:r>
      <w:r w:rsidRPr="00274D5B">
        <w:rPr>
          <w:i/>
          <w:iCs/>
        </w:rPr>
        <w:t>blueprints</w:t>
      </w:r>
      <w:r>
        <w:t xml:space="preserve">. Users can select from blueprints tailored to different application types, making it easy to </w:t>
      </w:r>
      <w:r w:rsidR="00A01A04">
        <w:t>start</w:t>
      </w:r>
      <w:r>
        <w:t xml:space="preserve"> with common use cases like web hosting, content management systems, and e-commerce platforms. </w:t>
      </w:r>
      <w:proofErr w:type="spellStart"/>
      <w:r>
        <w:t>Lightsail</w:t>
      </w:r>
      <w:proofErr w:type="spellEnd"/>
      <w:r>
        <w:t xml:space="preserve"> also includes features such as automatic backups, monitoring, and scaling, allowing users to focus on their applications while AWS handles the infrastructure management. This simplicity makes </w:t>
      </w:r>
      <w:proofErr w:type="spellStart"/>
      <w:r>
        <w:t>Lightsail</w:t>
      </w:r>
      <w:proofErr w:type="spellEnd"/>
      <w:r>
        <w:t xml:space="preserve"> an excellent choice for </w:t>
      </w:r>
      <w:r>
        <w:lastRenderedPageBreak/>
        <w:t>developers, small businesses, and individuals seeking a hassle-free cloud computing experience</w:t>
      </w:r>
      <w:r w:rsidR="001134DE">
        <w:rPr>
          <w:rStyle w:val="FootnoteReference"/>
        </w:rPr>
        <w:footnoteReference w:id="19"/>
      </w:r>
      <w:r w:rsidR="00103A94">
        <w:t>.</w:t>
      </w:r>
      <w:r>
        <w:t xml:space="preserve"> </w:t>
      </w:r>
    </w:p>
    <w:p w14:paraId="5CB23CCA" w14:textId="77777777" w:rsidR="00E36C7C" w:rsidRDefault="00E36C7C" w:rsidP="00E36C7C">
      <w:pPr>
        <w:tabs>
          <w:tab w:val="left" w:pos="2835"/>
        </w:tabs>
        <w:spacing w:after="120" w:line="240" w:lineRule="auto"/>
      </w:pPr>
    </w:p>
    <w:p w14:paraId="3CD30227" w14:textId="7E275A41" w:rsidR="00E36C7C" w:rsidRDefault="00E36C7C" w:rsidP="00274D5B">
      <w:pPr>
        <w:pStyle w:val="Heading2BPBHEB"/>
      </w:pPr>
      <w:r>
        <w:t xml:space="preserve">Use </w:t>
      </w:r>
      <w:r w:rsidR="00980328">
        <w:t xml:space="preserve">cases and </w:t>
      </w:r>
      <w:proofErr w:type="gramStart"/>
      <w:r w:rsidR="00980328">
        <w:t>accessibility</w:t>
      </w:r>
      <w:proofErr w:type="gramEnd"/>
    </w:p>
    <w:p w14:paraId="4B4339C2" w14:textId="38AFC6DB" w:rsidR="00E36C7C" w:rsidRDefault="00E36C7C" w:rsidP="00274D5B">
      <w:pPr>
        <w:pStyle w:val="NormalBPBHEB"/>
      </w:pPr>
      <w:r>
        <w:t xml:space="preserve">Scholarly articles may not specifically target </w:t>
      </w:r>
      <w:proofErr w:type="spellStart"/>
      <w:r>
        <w:t>Lightsail</w:t>
      </w:r>
      <w:proofErr w:type="spellEnd"/>
      <w:r>
        <w:t xml:space="preserve"> due to its user-friendly nature; however, </w:t>
      </w:r>
      <w:proofErr w:type="spellStart"/>
      <w:r>
        <w:t>Lightsail's</w:t>
      </w:r>
      <w:proofErr w:type="spellEnd"/>
      <w:r>
        <w:t xml:space="preserve"> approach aligns with research on making cloud computing more accessible to non-experts. Research on user-friendly cloud interfaces emphasizes the importance of lowering the barrier to entry for cloud services</w:t>
      </w:r>
      <w:r w:rsidR="007C164E">
        <w:rPr>
          <w:rStyle w:val="FootnoteReference"/>
        </w:rPr>
        <w:footnoteReference w:id="20"/>
      </w:r>
      <w:r w:rsidR="00075379">
        <w:t>.</w:t>
      </w:r>
      <w:r>
        <w:t xml:space="preserve"> AWS's own documentation on </w:t>
      </w:r>
      <w:proofErr w:type="spellStart"/>
      <w:r>
        <w:t>Lightsail</w:t>
      </w:r>
      <w:proofErr w:type="spellEnd"/>
      <w:r>
        <w:t xml:space="preserve"> showcases its applicability in various scenarios, from hosting websites and blogs to running web applications and development environments. </w:t>
      </w:r>
      <w:proofErr w:type="spellStart"/>
      <w:r>
        <w:t>Lightsail</w:t>
      </w:r>
      <w:proofErr w:type="spellEnd"/>
      <w:r>
        <w:t xml:space="preserve"> instances can be easily connected to other AWS services, allowing users to leverage the broader AWS ecosystem as their projects grow. Moreover, </w:t>
      </w:r>
      <w:proofErr w:type="spellStart"/>
      <w:r>
        <w:t>Lightsail</w:t>
      </w:r>
      <w:proofErr w:type="spellEnd"/>
      <w:r>
        <w:t xml:space="preserve"> includes features for secure and scalable application deployments, making it a versatile choice for </w:t>
      </w:r>
      <w:r w:rsidR="00303151">
        <w:t>many</w:t>
      </w:r>
      <w:r>
        <w:t xml:space="preserve"> users</w:t>
      </w:r>
      <w:r w:rsidR="00E7520B">
        <w:rPr>
          <w:rStyle w:val="FootnoteReference"/>
        </w:rPr>
        <w:footnoteReference w:id="21"/>
      </w:r>
      <w:r w:rsidR="0065328D">
        <w:t>.</w:t>
      </w:r>
      <w:r>
        <w:t xml:space="preserve"> </w:t>
      </w:r>
    </w:p>
    <w:p w14:paraId="6D0BB625" w14:textId="4A6C9DBE" w:rsidR="00E36C7C" w:rsidRDefault="00E36C7C" w:rsidP="00274D5B">
      <w:pPr>
        <w:pStyle w:val="NormalBPBHEB"/>
      </w:pPr>
      <w:r>
        <w:t xml:space="preserve">As we continue this chapter, we will delve further into Amazon </w:t>
      </w:r>
      <w:proofErr w:type="spellStart"/>
      <w:r>
        <w:t>Lightsail</w:t>
      </w:r>
      <w:proofErr w:type="spellEnd"/>
      <w:r>
        <w:t xml:space="preserve">, exploring advanced configurations, best practices, and real-world case studies that illustrate how </w:t>
      </w:r>
      <w:proofErr w:type="spellStart"/>
      <w:r>
        <w:t>Lightsail</w:t>
      </w:r>
      <w:proofErr w:type="spellEnd"/>
      <w:r>
        <w:t xml:space="preserve"> simplifies cloud computing for users of all levels of expertise, empowering them to harness the benefits of AWS.</w:t>
      </w:r>
    </w:p>
    <w:p w14:paraId="038D8AB5" w14:textId="5B187348" w:rsidR="008454D2" w:rsidRDefault="00E36C7C" w:rsidP="00274D5B">
      <w:pPr>
        <w:pStyle w:val="Heading1BPBHEB"/>
      </w:pPr>
      <w:r w:rsidRPr="00E36C7C">
        <w:rPr>
          <w:bCs/>
        </w:rPr>
        <w:t xml:space="preserve">App Runner: Streamlined </w:t>
      </w:r>
      <w:r w:rsidR="0049387F" w:rsidRPr="00E36C7C">
        <w:rPr>
          <w:bCs/>
        </w:rPr>
        <w:t xml:space="preserve">application </w:t>
      </w:r>
      <w:proofErr w:type="gramStart"/>
      <w:r w:rsidR="0049387F" w:rsidRPr="00E36C7C">
        <w:rPr>
          <w:bCs/>
        </w:rPr>
        <w:t>deployment</w:t>
      </w:r>
      <w:proofErr w:type="gramEnd"/>
    </w:p>
    <w:p w14:paraId="1ABD8083" w14:textId="274E5E1B" w:rsidR="00E36C7C" w:rsidRDefault="00E36C7C" w:rsidP="00274D5B">
      <w:pPr>
        <w:pStyle w:val="NormalBPBHEB"/>
      </w:pPr>
      <w:r>
        <w:t xml:space="preserve">Efficiency and simplicity in application deployment are crucial for modern cloud computing, and AWS App Runner is designed to excel in these areas. In this section, we </w:t>
      </w:r>
      <w:r w:rsidR="00EF6FB0">
        <w:t>explore</w:t>
      </w:r>
      <w:r>
        <w:t xml:space="preserve"> AWS App Runner, diving into its key features, benefits, real-world applications, and insights supported by scholarly articles and AWS sources.</w:t>
      </w:r>
    </w:p>
    <w:p w14:paraId="72F7D48A" w14:textId="4A6305ED" w:rsidR="00E36C7C" w:rsidRDefault="00E36C7C" w:rsidP="002F7536">
      <w:pPr>
        <w:pStyle w:val="Heading2BPBHEB"/>
      </w:pPr>
      <w:r>
        <w:t>AWS App Runner</w:t>
      </w:r>
    </w:p>
    <w:p w14:paraId="05695B63" w14:textId="279C7270" w:rsidR="00E36C7C" w:rsidRDefault="00E36C7C" w:rsidP="002F7536">
      <w:pPr>
        <w:pStyle w:val="NormalBPBHEB"/>
      </w:pPr>
      <w:r>
        <w:t xml:space="preserve">AWS App Runner is a fully managed service that simplifies the process of building, deploying, and scaling containerized applications. It streamlines the development workflow by automating many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w:t>
      </w:r>
      <w:proofErr w:type="spellStart"/>
      <w:r>
        <w:lastRenderedPageBreak/>
        <w:t>CodePipeline</w:t>
      </w:r>
      <w:proofErr w:type="spellEnd"/>
      <w:r>
        <w:t xml:space="preserve"> for </w:t>
      </w:r>
      <w:r w:rsidRPr="002F7536">
        <w:rPr>
          <w:b/>
          <w:bCs/>
        </w:rPr>
        <w:t>continuous integration and continuous delivery</w:t>
      </w:r>
      <w:r>
        <w:t xml:space="preserve"> (</w:t>
      </w:r>
      <w:r w:rsidRPr="002F7536">
        <w:rPr>
          <w:b/>
          <w:bCs/>
        </w:rPr>
        <w:t>CI/CD</w:t>
      </w:r>
      <w:r>
        <w:t>) pipelines. With App Runner, developers can focus on their code, while AWS takes care of the underlying infrastructure, making it an ideal choice for projects that require rapid development and deployment</w:t>
      </w:r>
      <w:r w:rsidR="00BE4A7D">
        <w:rPr>
          <w:rStyle w:val="FootnoteReference"/>
        </w:rPr>
        <w:footnoteReference w:id="22"/>
      </w:r>
      <w:r w:rsidR="00337846">
        <w:t>.</w:t>
      </w:r>
      <w:r>
        <w:t xml:space="preserve"> </w:t>
      </w:r>
    </w:p>
    <w:p w14:paraId="35E39EE3" w14:textId="58DE708E" w:rsidR="00E36C7C" w:rsidRDefault="00E36C7C" w:rsidP="002F7536">
      <w:pPr>
        <w:pStyle w:val="Heading2BPBHEB"/>
      </w:pPr>
      <w:r>
        <w:t xml:space="preserve">Use </w:t>
      </w:r>
      <w:r w:rsidR="00197230">
        <w:t xml:space="preserve">cases and </w:t>
      </w:r>
      <w:proofErr w:type="gramStart"/>
      <w:r w:rsidR="00197230">
        <w:t>efficiency</w:t>
      </w:r>
      <w:proofErr w:type="gramEnd"/>
    </w:p>
    <w:p w14:paraId="3F7D6F52" w14:textId="4E4E9866" w:rsidR="00E36C7C" w:rsidRDefault="00E36C7C" w:rsidP="002F7536">
      <w:pPr>
        <w:pStyle w:val="NormalBPBHEB"/>
      </w:pPr>
      <w:r>
        <w:t xml:space="preserve">Scholarly articles may not specifically target AWS App Runner due to its recent introduction; however, its approach aligns with the broader industry trend </w:t>
      </w:r>
      <w:r w:rsidR="00E82385">
        <w:t>toward</w:t>
      </w:r>
      <w:r>
        <w:t xml:space="preserve"> simplifying application deployment and management in the cloud. Research on </w:t>
      </w:r>
      <w:r w:rsidR="00D76282">
        <w:t>application deployment automation</w:t>
      </w:r>
      <w:r>
        <w:t xml:space="preserve"> emphasizes the importance of reducing the operational burden on developers and accelerating time-to-market</w:t>
      </w:r>
      <w:r w:rsidR="006E7E6A">
        <w:rPr>
          <w:rStyle w:val="FootnoteReference"/>
        </w:rPr>
        <w:footnoteReference w:id="23"/>
      </w:r>
      <w:r w:rsidR="00366120">
        <w:t>.</w:t>
      </w:r>
      <w:r>
        <w:t xml:space="preserve"> AWS's own documentation on App Runner showcases its applicability in scenarios where developers seek a streamlined and efficient deployment process. This includes web applications, APIs, microservices, and other containerized workloads. App Runner's automatic scaling and </w:t>
      </w:r>
      <w:r w:rsidR="001565BC">
        <w:t>load-balancing</w:t>
      </w:r>
      <w:r>
        <w:t xml:space="preserve"> capabilities ensure that applications remain responsive and cost-effective as traffic fluctuates</w:t>
      </w:r>
      <w:r w:rsidR="00EF79DC">
        <w:rPr>
          <w:rStyle w:val="FootnoteReference"/>
        </w:rPr>
        <w:footnoteReference w:id="24"/>
      </w:r>
      <w:r w:rsidR="006D038E">
        <w:t>.</w:t>
      </w:r>
      <w:r>
        <w:t xml:space="preserve"> </w:t>
      </w:r>
    </w:p>
    <w:p w14:paraId="4A24738E" w14:textId="77777777" w:rsidR="00E36C7C" w:rsidRDefault="00E36C7C" w:rsidP="002F7536">
      <w:pPr>
        <w:pStyle w:val="NormalBPBHEB"/>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3F37AF7C" w14:textId="7DFAE3EE" w:rsidR="00C64065" w:rsidRDefault="00C64065" w:rsidP="002F7536">
      <w:pPr>
        <w:pStyle w:val="Heading1BPBHEB"/>
      </w:pPr>
      <w:r w:rsidRPr="00B57C4F">
        <w:rPr>
          <w:bCs/>
        </w:rPr>
        <w:t xml:space="preserve">Auto Scaling: Dynamic </w:t>
      </w:r>
      <w:r w:rsidR="00B616B3" w:rsidRPr="00B57C4F">
        <w:rPr>
          <w:bCs/>
        </w:rPr>
        <w:t>resource management</w:t>
      </w:r>
    </w:p>
    <w:p w14:paraId="7023EFC6" w14:textId="0BF6AE6B" w:rsidR="00C64065" w:rsidRDefault="00C64065" w:rsidP="002F7536">
      <w:pPr>
        <w:pStyle w:val="NormalBPBHEB"/>
      </w:pPr>
      <w:r>
        <w:t xml:space="preserve">In cloud computing, flexibility and efficiency are paramount. AWS Auto Scaling </w:t>
      </w:r>
      <w:r w:rsidR="000D75AA">
        <w:t>is</w:t>
      </w:r>
      <w:r>
        <w:t xml:space="preserve"> a pivotal solution to automatically adjust computing resources based on workload demands. In this section, we delve into the intricacies of AWS Auto Scaling, exploring its key features, use cases, and real-world applications supported by scholarly articles and AWS sources.</w:t>
      </w:r>
    </w:p>
    <w:p w14:paraId="2DB26043" w14:textId="72BD8BDD" w:rsidR="00C64065" w:rsidRDefault="00C64065" w:rsidP="002F7536">
      <w:pPr>
        <w:pStyle w:val="Heading2BPBHEB"/>
      </w:pPr>
      <w:r>
        <w:t xml:space="preserve">AWS Auto Scaling: A </w:t>
      </w:r>
      <w:r w:rsidR="00F22201">
        <w:t>closer look</w:t>
      </w:r>
    </w:p>
    <w:p w14:paraId="2E779D9E" w14:textId="6681EFD1" w:rsidR="00C64065" w:rsidRDefault="00C64065" w:rsidP="002F7536">
      <w:pPr>
        <w:pStyle w:val="NormalBPBHEB"/>
      </w:pPr>
      <w:r>
        <w:t xml:space="preserve">AWS Auto Scaling is a service that allows organizations to automatically adjust the number and size of their Amazon EC2 instances to maintain application availability and accommodate changes in demand. It </w:t>
      </w:r>
      <w:r w:rsidR="00FC02F2">
        <w:t>monitors</w:t>
      </w:r>
      <w:r>
        <w:t xml:space="preserve"> user-defined metrics and scaling policies, automatically </w:t>
      </w:r>
      <w:proofErr w:type="gramStart"/>
      <w:r>
        <w:t>launching</w:t>
      </w:r>
      <w:proofErr w:type="gramEnd"/>
      <w:r>
        <w:t xml:space="preserve"> or terminating instances as needed. Auto Scaling is not limited to a single instance type; it can dynamically scale across various instance types to optimize performance and cost. This flexibility ensures that applications maintain steady performance while efficiently utilizing resources, resulting in cost savings. Auto Scaling also integrates seamlessly with </w:t>
      </w:r>
      <w:r>
        <w:lastRenderedPageBreak/>
        <w:t>other AWS services, such as ELB, ensuring that applications can distribute traffic evenly across instances and remain highly available even during scaling events</w:t>
      </w:r>
      <w:r w:rsidR="00691787">
        <w:rPr>
          <w:rStyle w:val="FootnoteReference"/>
        </w:rPr>
        <w:footnoteReference w:id="25"/>
      </w:r>
      <w:r w:rsidR="003C7923">
        <w:t>.</w:t>
      </w:r>
      <w:r>
        <w:t xml:space="preserve"> </w:t>
      </w:r>
    </w:p>
    <w:p w14:paraId="3DE67BA2" w14:textId="1C1B9549" w:rsidR="00C64065" w:rsidRDefault="00C64065" w:rsidP="002F7536">
      <w:pPr>
        <w:pStyle w:val="Heading2BPBHEB"/>
      </w:pPr>
      <w:r>
        <w:t xml:space="preserve">Use </w:t>
      </w:r>
      <w:r w:rsidR="0016533D">
        <w:t xml:space="preserve">cases and </w:t>
      </w:r>
      <w:proofErr w:type="gramStart"/>
      <w:r w:rsidR="0016533D">
        <w:t>efficiency</w:t>
      </w:r>
      <w:proofErr w:type="gramEnd"/>
    </w:p>
    <w:p w14:paraId="5FAA8D07" w14:textId="48CA7ED9" w:rsidR="00C64065" w:rsidRDefault="00C64065" w:rsidP="002F7536">
      <w:pPr>
        <w:pStyle w:val="NormalBPBHEB"/>
      </w:pPr>
      <w:r>
        <w:t xml:space="preserve">Scholarly articles such as </w:t>
      </w:r>
      <w:r w:rsidRPr="002F7536">
        <w:rPr>
          <w:i/>
          <w:iCs/>
        </w:rPr>
        <w:t>Effective and Efficient Autoscaling in the Cloud: A Conceptual Framework</w:t>
      </w:r>
      <w:r>
        <w:t xml:space="preserve"> by </w:t>
      </w:r>
      <w:r w:rsidRPr="002F7536">
        <w:rPr>
          <w:i/>
          <w:iCs/>
        </w:rPr>
        <w:t>Ahmed Ali-</w:t>
      </w:r>
      <w:proofErr w:type="spellStart"/>
      <w:r w:rsidRPr="002F7536">
        <w:rPr>
          <w:i/>
          <w:iCs/>
        </w:rPr>
        <w:t>Eldin</w:t>
      </w:r>
      <w:proofErr w:type="spellEnd"/>
      <w:r>
        <w:t xml:space="preserve"> et al. (2012) delve into the significance of effective and efficient autoscaling in cloud environments. The study underscores the importance of autoscaling mechanisms, </w:t>
      </w:r>
      <w:r w:rsidR="00985EF0">
        <w:t>like</w:t>
      </w:r>
      <w:r>
        <w:t xml:space="preserve"> AWS Auto Scaling, in managing resources optimally to meet application performance objectives while minimizing operational costs</w:t>
      </w:r>
      <w:r w:rsidR="00CD0B9E">
        <w:rPr>
          <w:rStyle w:val="FootnoteReference"/>
        </w:rPr>
        <w:footnoteReference w:id="26"/>
      </w:r>
      <w:r w:rsidR="00F95EC0">
        <w:t>.</w:t>
      </w:r>
      <w:r w:rsidR="009D5A2D">
        <w:t xml:space="preserve"> </w:t>
      </w:r>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r w:rsidR="0040005F">
        <w:rPr>
          <w:rStyle w:val="FootnoteReference"/>
        </w:rPr>
        <w:footnoteReference w:id="27"/>
      </w:r>
      <w:r w:rsidR="00DC49B6">
        <w:t>.</w:t>
      </w:r>
      <w:r>
        <w:t xml:space="preserve"> </w:t>
      </w:r>
    </w:p>
    <w:p w14:paraId="034BBADB" w14:textId="7DC68966" w:rsidR="00C64065" w:rsidRDefault="00C64065" w:rsidP="002F7536">
      <w:pPr>
        <w:pStyle w:val="NormalBPBHEB"/>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r w:rsidR="00AB4863">
        <w:t>computing</w:t>
      </w:r>
      <w:r>
        <w:t xml:space="preserve"> needs efficiently in the AWS cloud.</w:t>
      </w:r>
    </w:p>
    <w:p w14:paraId="2A38E0C6" w14:textId="3086D654" w:rsidR="00C64065" w:rsidRDefault="00C64065" w:rsidP="002F7536">
      <w:pPr>
        <w:pStyle w:val="Heading1BPBHEB"/>
      </w:pPr>
      <w:r w:rsidRPr="00B57C4F">
        <w:rPr>
          <w:bCs/>
        </w:rPr>
        <w:t xml:space="preserve">AWS Batch: Efficient </w:t>
      </w:r>
      <w:r w:rsidR="006544A1" w:rsidRPr="00B57C4F">
        <w:rPr>
          <w:bCs/>
        </w:rPr>
        <w:t>batch processing at scale</w:t>
      </w:r>
    </w:p>
    <w:p w14:paraId="09C21204" w14:textId="5CECC8C7" w:rsidR="00C64065" w:rsidRDefault="00C64065" w:rsidP="002F7536">
      <w:pPr>
        <w:pStyle w:val="NormalBPBHEB"/>
      </w:pPr>
      <w:r>
        <w:t xml:space="preserve">In the ever-evolving landscape of cloud computing, efficient </w:t>
      </w:r>
      <w:r w:rsidR="002A78A9">
        <w:t>batch-processing</w:t>
      </w:r>
      <w:r>
        <w:t xml:space="preserve"> solutions </w:t>
      </w:r>
      <w:r w:rsidR="0069052E">
        <w:t>are</w:t>
      </w:r>
      <w:r>
        <w:t xml:space="preserve"> paramount. AWS Batch </w:t>
      </w:r>
      <w:r w:rsidR="00684EAC">
        <w:t>is a pivotal service enabling</w:t>
      </w:r>
      <w:r>
        <w:t xml:space="preserve"> organizations to manage and scale batch computing workloads effortlessly. In this section, we delve into the intricacies of AWS Batch, exploring its key features, use cases, and real-world applications supported by scholarly articles and AWS sources.</w:t>
      </w:r>
    </w:p>
    <w:p w14:paraId="7539CADD" w14:textId="4D522686" w:rsidR="00C64065" w:rsidRDefault="00C64065" w:rsidP="002F7536">
      <w:pPr>
        <w:pStyle w:val="Heading2BPBHEB"/>
      </w:pPr>
      <w:r>
        <w:t>AWS Batch</w:t>
      </w:r>
    </w:p>
    <w:p w14:paraId="0B66CD7A" w14:textId="3555FCAE" w:rsidR="00C64065" w:rsidRDefault="00C64065" w:rsidP="00C64065">
      <w:pPr>
        <w:tabs>
          <w:tab w:val="left" w:pos="2835"/>
        </w:tabs>
        <w:spacing w:after="120" w:line="240" w:lineRule="auto"/>
      </w:pPr>
      <w:r w:rsidRPr="002F7536">
        <w:rPr>
          <w:rStyle w:val="NormalBPBHEBChar"/>
        </w:rPr>
        <w:t xml:space="preserve">AWS Batch is a fully managed service that simplifies the deployment and management of batch computing workloads. It allows organizations to run batch processing jobs </w:t>
      </w:r>
      <w:r w:rsidR="0034032A">
        <w:rPr>
          <w:rStyle w:val="NormalBPBHEBChar"/>
        </w:rPr>
        <w:t xml:space="preserve">efficiently </w:t>
      </w:r>
      <w:r w:rsidRPr="002F7536">
        <w:rPr>
          <w:rStyle w:val="NormalBPBHEBChar"/>
        </w:rPr>
        <w:t xml:space="preserve">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w:t>
      </w:r>
      <w:r w:rsidRPr="002F7536">
        <w:rPr>
          <w:rStyle w:val="NormalBPBHEBChar"/>
        </w:rPr>
        <w:lastRenderedPageBreak/>
        <w:t>requirements. AWS Batch is highly integrated with other AWS</w:t>
      </w:r>
      <w:r>
        <w:t xml:space="preserve"> </w:t>
      </w:r>
      <w:r w:rsidRPr="002F7536">
        <w:rPr>
          <w:rStyle w:val="NormalBPBHEBChar"/>
        </w:rPr>
        <w:t>services, such as Amazon ECS and Amazon ECR, facilitating seamless containerized batch processing workflows</w:t>
      </w:r>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r w:rsidRPr="002F7536">
        <w:rPr>
          <w:rStyle w:val="NormalBPBHEBChar"/>
        </w:rPr>
        <w:t xml:space="preserve"> </w:t>
      </w:r>
    </w:p>
    <w:p w14:paraId="01E5807D" w14:textId="1BF1343C" w:rsidR="00C64065" w:rsidRDefault="00C64065" w:rsidP="002F7536">
      <w:pPr>
        <w:pStyle w:val="Heading2BPBHEB"/>
      </w:pPr>
      <w:r>
        <w:t xml:space="preserve">Use </w:t>
      </w:r>
      <w:r w:rsidR="00D8326B">
        <w:t xml:space="preserve">cases and </w:t>
      </w:r>
      <w:proofErr w:type="gramStart"/>
      <w:r w:rsidR="00D8326B">
        <w:t>efficiency</w:t>
      </w:r>
      <w:proofErr w:type="gramEnd"/>
    </w:p>
    <w:p w14:paraId="798CDA37" w14:textId="756F67A7" w:rsidR="00C64065" w:rsidRDefault="00C64065" w:rsidP="002F7536">
      <w:pPr>
        <w:pStyle w:val="NormalBPBHEB"/>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r w:rsidR="00406A91">
        <w:t>for</w:t>
      </w:r>
      <w:r>
        <w:t xml:space="preserve"> resource optimization and cost-effectiveness</w:t>
      </w:r>
      <w:r w:rsidR="00B15812">
        <w:rPr>
          <w:rStyle w:val="FootnoteReference"/>
        </w:rPr>
        <w:footnoteReference w:id="29"/>
      </w:r>
      <w:r w:rsidR="00501D44">
        <w:t>.</w:t>
      </w:r>
      <w:r>
        <w:t xml:space="preserve"> AWS's </w:t>
      </w:r>
      <w:r w:rsidR="003970E4">
        <w:t xml:space="preserve">own </w:t>
      </w:r>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r w:rsidR="003970E4">
        <w:t>requiring</w:t>
      </w:r>
      <w:r>
        <w:t xml:space="preserve"> batch processing capabilities with cloud scalability and automation</w:t>
      </w:r>
      <w:r w:rsidR="0026634B">
        <w:rPr>
          <w:rStyle w:val="FootnoteReference"/>
        </w:rPr>
        <w:footnoteReference w:id="30"/>
      </w:r>
      <w:r w:rsidR="003970E4">
        <w:t>advantages</w:t>
      </w:r>
      <w:r w:rsidR="006F101C">
        <w:t>.</w:t>
      </w:r>
      <w:r>
        <w:t xml:space="preserve"> </w:t>
      </w:r>
    </w:p>
    <w:p w14:paraId="2B9C731B" w14:textId="77777777" w:rsidR="00C64065" w:rsidRDefault="00C64065" w:rsidP="002F7536">
      <w:pPr>
        <w:pStyle w:val="NormalBPBHEB"/>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54618F21" w14:textId="791598D5" w:rsidR="00C64065" w:rsidRDefault="00C64065" w:rsidP="002F7536">
      <w:pPr>
        <w:pStyle w:val="Heading1BPBHEB"/>
      </w:pPr>
      <w:r w:rsidRPr="00B57C4F">
        <w:rPr>
          <w:bCs/>
        </w:rPr>
        <w:t xml:space="preserve">Compute Optimizer: Intelligent </w:t>
      </w:r>
      <w:r w:rsidR="00147FED" w:rsidRPr="00B57C4F">
        <w:rPr>
          <w:bCs/>
        </w:rPr>
        <w:t xml:space="preserve">resource </w:t>
      </w:r>
      <w:proofErr w:type="gramStart"/>
      <w:r w:rsidR="00147FED" w:rsidRPr="00B57C4F">
        <w:rPr>
          <w:bCs/>
        </w:rPr>
        <w:t>optimization</w:t>
      </w:r>
      <w:proofErr w:type="gramEnd"/>
    </w:p>
    <w:p w14:paraId="0C8FE117" w14:textId="7DEECBA5" w:rsidR="00C64065" w:rsidRDefault="00C64065" w:rsidP="002F7536">
      <w:pPr>
        <w:pStyle w:val="NormalBPBHEB"/>
      </w:pPr>
      <w:r>
        <w:t>In cloud computing, efficient resource management is crucial. AWS Compute Optimizer emerges as a valuable service designed to analyze and optimize compute resources for optimal performance and cost-efficiency. In this section, we delve into the intricacies of AWS Compute Optimizer, exploring its key features, benefits, use cases and real-world applications supported by scholarly articles and AWS sources.</w:t>
      </w:r>
    </w:p>
    <w:p w14:paraId="06BAD50C" w14:textId="3115E554" w:rsidR="00C64065" w:rsidRDefault="00C64065" w:rsidP="002F7536">
      <w:pPr>
        <w:pStyle w:val="Heading2BPBHEB"/>
      </w:pPr>
      <w:r>
        <w:t>AWS Compute Optimizer</w:t>
      </w:r>
    </w:p>
    <w:p w14:paraId="0BBF6C74" w14:textId="67D671A7" w:rsidR="00C64065" w:rsidRDefault="00C64065" w:rsidP="00C64065">
      <w:pPr>
        <w:tabs>
          <w:tab w:val="left" w:pos="2835"/>
        </w:tabs>
        <w:spacing w:after="120" w:line="240" w:lineRule="auto"/>
      </w:pPr>
      <w:r w:rsidRPr="002F7536">
        <w:rPr>
          <w:rStyle w:val="NormalBPBHEBChar"/>
        </w:rPr>
        <w:t xml:space="preserve">AWS Compute Optimizer is a machine learning-powered service that assists organizations in optimizing the configuration of their Amazon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w:t>
      </w:r>
      <w:r w:rsidRPr="002F7536">
        <w:rPr>
          <w:rStyle w:val="NormalBPBHEBChar"/>
        </w:rPr>
        <w:lastRenderedPageBreak/>
        <w:t>based</w:t>
      </w:r>
      <w:r>
        <w:t xml:space="preserve"> </w:t>
      </w:r>
      <w:r w:rsidRPr="002F7536">
        <w:rPr>
          <w:rStyle w:val="NormalBPBHEBChar"/>
        </w:rPr>
        <w:t xml:space="preserve">on recommended actions. The service is designed to help organizations </w:t>
      </w:r>
      <w:r w:rsidR="00EB6676">
        <w:rPr>
          <w:rStyle w:val="NormalBPBHEBChar"/>
        </w:rPr>
        <w:t>balance</w:t>
      </w:r>
      <w:r w:rsidRPr="002F7536">
        <w:rPr>
          <w:rStyle w:val="NormalBPBHEBChar"/>
        </w:rPr>
        <w:t xml:space="preserve"> performance and cost, ensuring they get the most value from their EC2 instances</w:t>
      </w:r>
      <w:r w:rsidR="00307FDF">
        <w:rPr>
          <w:rStyle w:val="FootnoteReference"/>
          <w:rFonts w:ascii="Palatino Linotype" w:eastAsia="Palatino Linotype" w:hAnsi="Palatino Linotype" w:cs="Palatino Linotype"/>
          <w:shd w:val="clear" w:color="auto" w:fill="FFFFFF"/>
        </w:rPr>
        <w:footnoteReference w:id="31"/>
      </w:r>
      <w:r w:rsidR="008230F7">
        <w:rPr>
          <w:rStyle w:val="NormalBPBHEBChar"/>
        </w:rPr>
        <w:t>.</w:t>
      </w:r>
      <w:r w:rsidRPr="002F7536">
        <w:rPr>
          <w:rStyle w:val="NormalBPBHEBChar"/>
        </w:rPr>
        <w:t xml:space="preserve"> </w:t>
      </w:r>
    </w:p>
    <w:p w14:paraId="49B065B2" w14:textId="106F34BC" w:rsidR="00C64065" w:rsidRDefault="00C64065" w:rsidP="002F7536">
      <w:pPr>
        <w:pStyle w:val="Heading2BPBHEB"/>
      </w:pPr>
      <w:r>
        <w:t xml:space="preserve">Use </w:t>
      </w:r>
      <w:r w:rsidR="002F421A">
        <w:t xml:space="preserve">cases and </w:t>
      </w:r>
      <w:proofErr w:type="gramStart"/>
      <w:r w:rsidR="002F421A">
        <w:t>efficiency</w:t>
      </w:r>
      <w:proofErr w:type="gramEnd"/>
    </w:p>
    <w:p w14:paraId="27803A07" w14:textId="2D42DC8F" w:rsidR="00C64065" w:rsidRDefault="00C64065" w:rsidP="002F7536">
      <w:pPr>
        <w:pStyle w:val="NormalBPBHEB"/>
      </w:pPr>
      <w:r>
        <w:t xml:space="preserve">While scholarly articles may not specifically target AWS Compute Optimizer, its approach aligns with research on resource optimization and performance improvement in cloud environments. Research often emphasizes optimizing resource allocation to reduce costs and enhance application performance. Automated optimization tools, such as Compute Optimizer, </w:t>
      </w:r>
      <w:r w:rsidR="00E36838">
        <w:t>are crucial</w:t>
      </w:r>
      <w:r>
        <w:t xml:space="preserve"> in achieving these objectives</w:t>
      </w:r>
      <w:r w:rsidR="008335CF">
        <w:rPr>
          <w:rStyle w:val="FootnoteReference"/>
        </w:rPr>
        <w:footnoteReference w:id="32"/>
      </w:r>
      <w:r w:rsidR="00EB4C0E">
        <w:t>.</w:t>
      </w:r>
      <w:r>
        <w:t xml:space="preserve"> AWS's own documentation on Compute Optimizer highlights its applicability in scenarios where organizations seek to improve cost-efficiency and performance across their EC2 instances. Compute Optimizer can assess and optimize entire fleets of instances, ensuring that resources are allocated optimally and that applications run smoothly</w:t>
      </w:r>
      <w:r w:rsidR="00273300">
        <w:rPr>
          <w:rStyle w:val="FootnoteReference"/>
        </w:rPr>
        <w:footnoteReference w:id="33"/>
      </w:r>
      <w:r w:rsidR="008335CF">
        <w:t>.</w:t>
      </w:r>
      <w:r>
        <w:t xml:space="preserve"> </w:t>
      </w:r>
    </w:p>
    <w:p w14:paraId="7D3EF994" w14:textId="77777777" w:rsidR="00C64065" w:rsidRDefault="00C64065" w:rsidP="002F7536">
      <w:pPr>
        <w:pStyle w:val="NormalBPBHEB"/>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320E50DC" w14:textId="3A618EAC" w:rsidR="00C64065" w:rsidRDefault="00C64065" w:rsidP="002F7536">
      <w:pPr>
        <w:pStyle w:val="Heading1BPBHEB"/>
      </w:pPr>
      <w:r w:rsidRPr="00B57C4F">
        <w:t xml:space="preserve">AWS Elastic Beanstalk: Streamlined </w:t>
      </w:r>
      <w:r w:rsidR="00E44B8B" w:rsidRPr="00B57C4F">
        <w:t xml:space="preserve">application </w:t>
      </w:r>
      <w:proofErr w:type="gramStart"/>
      <w:r w:rsidR="00E44B8B" w:rsidRPr="00B57C4F">
        <w:t>deployment</w:t>
      </w:r>
      <w:proofErr w:type="gramEnd"/>
    </w:p>
    <w:p w14:paraId="5316CA8F" w14:textId="2F3C444C" w:rsidR="00C64065" w:rsidRDefault="00C64065" w:rsidP="002F7536">
      <w:pPr>
        <w:pStyle w:val="NormalBPBHEB"/>
      </w:pPr>
      <w:r>
        <w:t xml:space="preserve">Efficiently deploying and managing applications in the cloud is essential for organizations of all sizes. AWS Elastic Beanstalk offers a simplified </w:t>
      </w:r>
      <w:r w:rsidR="004D760E" w:rsidRPr="002F7536">
        <w:rPr>
          <w:b/>
          <w:bCs/>
        </w:rPr>
        <w:t>P</w:t>
      </w:r>
      <w:r w:rsidRPr="002F7536">
        <w:rPr>
          <w:b/>
          <w:bCs/>
        </w:rPr>
        <w:t>latform-as-a-service</w:t>
      </w:r>
      <w:r>
        <w:t xml:space="preserve"> (</w:t>
      </w:r>
      <w:r w:rsidRPr="002F7536">
        <w:rPr>
          <w:b/>
          <w:bCs/>
        </w:rPr>
        <w:t>PaaS</w:t>
      </w:r>
      <w:r>
        <w:t xml:space="preserve">) solution </w:t>
      </w:r>
      <w:r w:rsidR="003D2D3E">
        <w:t>for</w:t>
      </w:r>
      <w:r>
        <w:t xml:space="preserve"> infrastructure management, allowing developers to focus on coding and application logic. In this section, we delve into the intricacies of AWS Elastic Beanstalk, exploring its key features, benefits, use cases, and real-world applications supported by both scholarly articles and AWS sources.</w:t>
      </w:r>
    </w:p>
    <w:p w14:paraId="2C65AD9C" w14:textId="5D09943D" w:rsidR="00C64065" w:rsidRDefault="00C64065" w:rsidP="002F7536">
      <w:pPr>
        <w:pStyle w:val="Heading2BPBHEB"/>
      </w:pPr>
      <w:r>
        <w:t>AWS Elastic Beanstalk</w:t>
      </w:r>
    </w:p>
    <w:p w14:paraId="328156E3" w14:textId="1FD985E1" w:rsidR="00C64065" w:rsidRDefault="00C64065" w:rsidP="002F7536">
      <w:pPr>
        <w:pStyle w:val="NormalBPBHEB"/>
      </w:pPr>
      <w:r>
        <w:t xml:space="preserve">AWS Elastic Beanstalk is a PaaS offering that abstracts the complexities of infrastructure management, allowing developers to </w:t>
      </w:r>
      <w:r w:rsidR="004E0FB2">
        <w:t>deploy and manage applications</w:t>
      </w:r>
      <w:r w:rsidR="004E49BE">
        <w:t xml:space="preserve"> easily</w:t>
      </w:r>
      <w:r>
        <w:t xml:space="preserve">. It supports </w:t>
      </w:r>
      <w:r w:rsidR="0049594B">
        <w:t>various</w:t>
      </w:r>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w:t>
      </w:r>
      <w:r>
        <w:lastRenderedPageBreak/>
        <w:t xml:space="preserve">Amazon S3 for object storage. Elastic Beanstalk also supports </w:t>
      </w:r>
      <w:r w:rsidR="004D0361">
        <w:t>web</w:t>
      </w:r>
      <w:r>
        <w:t xml:space="preserve"> and worker applications, making it a versatile choice for </w:t>
      </w:r>
      <w:r w:rsidR="000D323F">
        <w:t>various</w:t>
      </w:r>
      <w:r>
        <w:t xml:space="preserve"> </w:t>
      </w:r>
      <w:r w:rsidR="006535C4">
        <w:t>applications</w:t>
      </w:r>
      <w:r w:rsidR="002713A8">
        <w:rPr>
          <w:rStyle w:val="FootnoteReference"/>
        </w:rPr>
        <w:footnoteReference w:id="34"/>
      </w:r>
      <w:r w:rsidR="003079A1">
        <w:t>.</w:t>
      </w:r>
      <w:r>
        <w:t xml:space="preserve"> </w:t>
      </w:r>
    </w:p>
    <w:p w14:paraId="3DD5D13E" w14:textId="1FA71ED0" w:rsidR="00C64065" w:rsidRDefault="00C64065" w:rsidP="002F7536">
      <w:pPr>
        <w:pStyle w:val="Heading2BPBHEB"/>
      </w:pPr>
      <w:r>
        <w:t xml:space="preserve">Use </w:t>
      </w:r>
      <w:r w:rsidR="00C04459">
        <w:t xml:space="preserve">cases and </w:t>
      </w:r>
      <w:proofErr w:type="gramStart"/>
      <w:r w:rsidR="00C04459">
        <w:t>efficiency</w:t>
      </w:r>
      <w:proofErr w:type="gramEnd"/>
    </w:p>
    <w:p w14:paraId="10CBE40F" w14:textId="3DA0C28E" w:rsidR="00C64065" w:rsidRDefault="00C64065" w:rsidP="002F7536">
      <w:pPr>
        <w:pStyle w:val="NormalBPBHEB"/>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r w:rsidR="005A50A0">
        <w:rPr>
          <w:rStyle w:val="FootnoteReference"/>
        </w:rPr>
        <w:footnoteReference w:id="35"/>
      </w:r>
      <w:r w:rsidR="0014485B">
        <w:t>.</w:t>
      </w:r>
      <w:r>
        <w:t xml:space="preserve"> AWS's own documentation on Elastic Beanstalk highlights its applicability in scenarios where organizations seek to streamline application deployment and management. Elastic Beanstalk offers easy environment configuration, automatic scaling, and health monitoring, making it suitable for web applications, APIs, and microservices. It also supports blue-green deployments, enabling zero-downtime updates for applications</w:t>
      </w:r>
      <w:r w:rsidR="00581C78">
        <w:rPr>
          <w:rStyle w:val="FootnoteReference"/>
        </w:rPr>
        <w:footnoteReference w:id="36"/>
      </w:r>
      <w:r w:rsidR="003C473D">
        <w:t>.</w:t>
      </w:r>
      <w:r>
        <w:t xml:space="preserve"> </w:t>
      </w:r>
    </w:p>
    <w:p w14:paraId="78F8C426" w14:textId="5B549C9F" w:rsidR="00C64065" w:rsidRDefault="00C64065" w:rsidP="002F7536">
      <w:pPr>
        <w:pStyle w:val="NormalBPBHEB"/>
      </w:pPr>
      <w:r>
        <w:t xml:space="preserve">As we progress through this chapter, we will explore AWS Elastic Beanstalk in greater depth, unraveling advanced configurations, best practices, and real-world case studies </w:t>
      </w:r>
      <w:r w:rsidR="00B05B99">
        <w:t>illustrating</w:t>
      </w:r>
      <w:r>
        <w:t xml:space="preserve"> how organizations can leverage this service to simplify application deployment and focus on innovation in the AWS cloud.</w:t>
      </w:r>
    </w:p>
    <w:p w14:paraId="32C4C099" w14:textId="53C29CDA" w:rsidR="00B57C4F" w:rsidRDefault="00B57C4F" w:rsidP="002F7536">
      <w:pPr>
        <w:pStyle w:val="Heading1BPBHEB"/>
      </w:pPr>
      <w:r w:rsidRPr="00B57C4F">
        <w:rPr>
          <w:bCs/>
        </w:rPr>
        <w:t xml:space="preserve">AWS </w:t>
      </w:r>
      <w:proofErr w:type="spellStart"/>
      <w:r w:rsidRPr="00B57C4F">
        <w:rPr>
          <w:bCs/>
        </w:rPr>
        <w:t>Fargate</w:t>
      </w:r>
      <w:proofErr w:type="spellEnd"/>
      <w:r w:rsidRPr="00B57C4F">
        <w:rPr>
          <w:bCs/>
        </w:rPr>
        <w:t xml:space="preserve">: Serverless </w:t>
      </w:r>
      <w:r w:rsidR="003676A9" w:rsidRPr="00B57C4F">
        <w:rPr>
          <w:bCs/>
        </w:rPr>
        <w:t>container orchestration</w:t>
      </w:r>
    </w:p>
    <w:p w14:paraId="24C44D34" w14:textId="25660785" w:rsidR="00B57C4F" w:rsidRDefault="00B57C4F" w:rsidP="002F7536">
      <w:pPr>
        <w:pStyle w:val="NormalBPBHEB"/>
      </w:pPr>
      <w:r>
        <w:t xml:space="preserve">In the evolving landscape of cloud computing, containerization has become a cornerstone of application deployment. AWS </w:t>
      </w:r>
      <w:proofErr w:type="spellStart"/>
      <w:r>
        <w:t>Fargate</w:t>
      </w:r>
      <w:proofErr w:type="spellEnd"/>
      <w:r>
        <w:t xml:space="preserve">, a serverless container orchestration service, takes container management to the next level by abstracting infrastructure concerns. In this section, we delve into the intricacies of AWS </w:t>
      </w:r>
      <w:proofErr w:type="spellStart"/>
      <w:r>
        <w:t>Fargate</w:t>
      </w:r>
      <w:proofErr w:type="spellEnd"/>
      <w:r>
        <w:t>, exploring its key features, benefits, use cases and real-world applications supported by scholarly articles and AWS sources.</w:t>
      </w:r>
    </w:p>
    <w:p w14:paraId="19D279C4" w14:textId="5B237696" w:rsidR="00B57C4F" w:rsidRDefault="00B57C4F" w:rsidP="002F7536">
      <w:pPr>
        <w:pStyle w:val="Heading2BPBHEB"/>
      </w:pPr>
      <w:r>
        <w:t xml:space="preserve">AWS </w:t>
      </w:r>
      <w:proofErr w:type="spellStart"/>
      <w:r>
        <w:t>Fargate</w:t>
      </w:r>
      <w:proofErr w:type="spellEnd"/>
    </w:p>
    <w:p w14:paraId="788F06EC" w14:textId="181A630C" w:rsidR="00B57C4F" w:rsidRDefault="00B57C4F" w:rsidP="002F7536">
      <w:pPr>
        <w:pStyle w:val="NormalBPBHEB"/>
      </w:pPr>
      <w:r>
        <w:t xml:space="preserve">AWS </w:t>
      </w:r>
      <w:proofErr w:type="spellStart"/>
      <w:r>
        <w:t>Fargate</w:t>
      </w:r>
      <w:proofErr w:type="spellEnd"/>
      <w:r>
        <w:t xml:space="preserve"> is a serverless compute engine for containers that allows users to run containers without the need to manage underlying virtual machines or clusters. </w:t>
      </w:r>
      <w:proofErr w:type="spellStart"/>
      <w:r>
        <w:t>Fargate</w:t>
      </w:r>
      <w:proofErr w:type="spellEnd"/>
      <w:r>
        <w:t xml:space="preserve"> abstracts away infrastructure management tasks, including server provisioning, scaling, and patching, enabling developers to focus solely on building and running containerized applications. It is compatible with both Amazon ECS and Amazon EKS, providing flexibility for container orchestration. </w:t>
      </w:r>
      <w:proofErr w:type="spellStart"/>
      <w:r>
        <w:t>Fargate</w:t>
      </w:r>
      <w:proofErr w:type="spellEnd"/>
      <w:r>
        <w:t xml:space="preserve"> offers fine-grained resource allocation, ensuring that users only pay for the vCPU and memory resources their containers consume. It also integrates seamlessly with </w:t>
      </w:r>
      <w:r w:rsidRPr="005A04DB">
        <w:lastRenderedPageBreak/>
        <w:t>other AWS services, such as Amazon RDS for databases and Amazon S3 for object storage, enabling end-to-end application deployment and management</w:t>
      </w:r>
      <w:r w:rsidR="000C6CFA">
        <w:rPr>
          <w:rStyle w:val="FootnoteReference"/>
        </w:rPr>
        <w:footnoteReference w:id="37"/>
      </w:r>
      <w:r w:rsidR="002C6F80">
        <w:t>.</w:t>
      </w:r>
      <w:r w:rsidRPr="005A04DB">
        <w:t xml:space="preserve"> </w:t>
      </w:r>
    </w:p>
    <w:p w14:paraId="22098040" w14:textId="75FE8735" w:rsidR="00B57C4F" w:rsidRDefault="00B57C4F" w:rsidP="00C674E0">
      <w:pPr>
        <w:pStyle w:val="Heading2BPBHEB"/>
      </w:pPr>
      <w:r>
        <w:t xml:space="preserve">Use </w:t>
      </w:r>
      <w:r w:rsidR="005B7AE7">
        <w:t xml:space="preserve">cases and </w:t>
      </w:r>
      <w:proofErr w:type="gramStart"/>
      <w:r w:rsidR="005B7AE7">
        <w:t>efficiency</w:t>
      </w:r>
      <w:proofErr w:type="gramEnd"/>
    </w:p>
    <w:p w14:paraId="7846018B" w14:textId="752132EA" w:rsidR="00B57C4F" w:rsidRDefault="00B57C4F" w:rsidP="00C674E0">
      <w:pPr>
        <w:pStyle w:val="NormalBPBHEB"/>
      </w:pPr>
      <w:r>
        <w:t xml:space="preserve">Scholarly articles often emphasize the significance of containerization in modern application deployment practices. While specific articles may not target AWS </w:t>
      </w:r>
      <w:proofErr w:type="spellStart"/>
      <w:r>
        <w:t>Fargate</w:t>
      </w:r>
      <w:proofErr w:type="spellEnd"/>
      <w:r>
        <w:t xml:space="preserve"> directly due to its relatively recent introduction, they highlight the broader trend of containerization and its impact on resource efficiency and scalability in cloud environments. </w:t>
      </w:r>
      <w:r w:rsidR="00985141">
        <w:t>The research</w:t>
      </w:r>
      <w:r>
        <w:t xml:space="preserve"> underscores the importance of container orchestration platforms, like </w:t>
      </w:r>
      <w:proofErr w:type="spellStart"/>
      <w:r>
        <w:t>Fargate</w:t>
      </w:r>
      <w:proofErr w:type="spellEnd"/>
      <w:r>
        <w:t>, in automating the management of containerized workloads</w:t>
      </w:r>
      <w:r w:rsidR="000D3C6E">
        <w:rPr>
          <w:rStyle w:val="FootnoteReference"/>
        </w:rPr>
        <w:footnoteReference w:id="38"/>
      </w:r>
      <w:r w:rsidR="00040BFD">
        <w:t>.</w:t>
      </w:r>
      <w:r>
        <w:t xml:space="preserve"> AWS's own documentation on </w:t>
      </w:r>
      <w:proofErr w:type="spellStart"/>
      <w:r>
        <w:t>Fargate</w:t>
      </w:r>
      <w:proofErr w:type="spellEnd"/>
      <w:r>
        <w:t xml:space="preserve"> highlights its applicability in scenarios where organizations seek to simplify container deployment and management. </w:t>
      </w:r>
      <w:proofErr w:type="spellStart"/>
      <w:r>
        <w:t>Fargate</w:t>
      </w:r>
      <w:proofErr w:type="spellEnd"/>
      <w:r>
        <w:t xml:space="preserve"> </w:t>
      </w:r>
      <w:r w:rsidR="004F32BF">
        <w:t>suits</w:t>
      </w:r>
      <w:r>
        <w:t xml:space="preserve"> </w:t>
      </w:r>
      <w:r w:rsidR="00406F7D">
        <w:t>various</w:t>
      </w:r>
      <w:r>
        <w:t xml:space="preserve"> containerized applications, including web services, microservices, batch processing, and machine learning workloads. It enables users to run containers at scale while optimizing resource allocation and cost-effectiveness</w:t>
      </w:r>
      <w:r w:rsidR="00E0274F">
        <w:rPr>
          <w:rStyle w:val="FootnoteReference"/>
        </w:rPr>
        <w:footnoteReference w:id="39"/>
      </w:r>
      <w:r w:rsidR="004F4FC6">
        <w:t>.</w:t>
      </w:r>
      <w:r>
        <w:t xml:space="preserve"> </w:t>
      </w:r>
    </w:p>
    <w:p w14:paraId="12CACB69" w14:textId="40B2F03A" w:rsidR="00B57C4F" w:rsidRPr="00082E68" w:rsidRDefault="00B57C4F" w:rsidP="00C674E0">
      <w:pPr>
        <w:pStyle w:val="NormalBPBHEB"/>
        <w:rPr>
          <w:sz w:val="20"/>
          <w:szCs w:val="20"/>
        </w:rPr>
      </w:pPr>
      <w:r>
        <w:t xml:space="preserve">As we journey further into this chapter, we will explore AWS </w:t>
      </w:r>
      <w:proofErr w:type="spellStart"/>
      <w:r>
        <w:t>Fargate</w:t>
      </w:r>
      <w:proofErr w:type="spellEnd"/>
      <w:r>
        <w:t xml:space="preserv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39226B37" w14:textId="063CED11" w:rsidR="00323FF7" w:rsidRDefault="00323FF7" w:rsidP="00C674E0">
      <w:pPr>
        <w:pStyle w:val="Heading1BPBHEB"/>
      </w:pPr>
      <w:r w:rsidRPr="000B16E6">
        <w:rPr>
          <w:bCs/>
        </w:rPr>
        <w:t>AWS Lambda</w:t>
      </w:r>
    </w:p>
    <w:p w14:paraId="7877F94A" w14:textId="256F45BE" w:rsidR="00323FF7" w:rsidRDefault="00323FF7" w:rsidP="00C674E0">
      <w:pPr>
        <w:pStyle w:val="NormalBPBHEB"/>
      </w:pPr>
      <w:r>
        <w:t xml:space="preserve">AWS Lambda is a serverless </w:t>
      </w:r>
      <w:r w:rsidR="00985141">
        <w:t>computing</w:t>
      </w:r>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associated with event sources, and Lambda automatically takes care of scaling, patching, and high availability. Lambda functions can be used for </w:t>
      </w:r>
      <w:r w:rsidR="00AC2277">
        <w:t>various</w:t>
      </w:r>
      <w:r>
        <w:t xml:space="preserve"> applications, from building APIs to processing real-time </w:t>
      </w:r>
      <w:r w:rsidR="002A4DD8">
        <w:t>data streams</w:t>
      </w:r>
      <w:r>
        <w:t>. AWS also provides a rich ecosystem of integrations and services that work seamlessly with Lambda, making it a versatile choice for serverless computing</w:t>
      </w:r>
      <w:r w:rsidR="00731431">
        <w:rPr>
          <w:rStyle w:val="FootnoteReference"/>
        </w:rPr>
        <w:footnoteReference w:id="40"/>
      </w:r>
      <w:r w:rsidR="006334A4">
        <w:t>.</w:t>
      </w:r>
      <w:r>
        <w:t xml:space="preserve"> </w:t>
      </w:r>
    </w:p>
    <w:p w14:paraId="75000838" w14:textId="7614A2DB" w:rsidR="00323FF7" w:rsidRDefault="00323FF7" w:rsidP="00082E68">
      <w:pPr>
        <w:pStyle w:val="Heading2BPBHEB"/>
      </w:pPr>
      <w:r>
        <w:t xml:space="preserve">Use </w:t>
      </w:r>
      <w:r w:rsidR="002B1551">
        <w:t xml:space="preserve">cases and </w:t>
      </w:r>
      <w:proofErr w:type="gramStart"/>
      <w:r w:rsidR="002B1551">
        <w:t>efficiency</w:t>
      </w:r>
      <w:proofErr w:type="gramEnd"/>
    </w:p>
    <w:p w14:paraId="6AEA5D46" w14:textId="30840EB1" w:rsidR="00323FF7" w:rsidRDefault="00323FF7" w:rsidP="00323FF7">
      <w:pPr>
        <w:tabs>
          <w:tab w:val="left" w:pos="2835"/>
        </w:tabs>
        <w:spacing w:after="120" w:line="240" w:lineRule="auto"/>
      </w:pPr>
      <w:r w:rsidRPr="00082E68">
        <w:rPr>
          <w:rStyle w:val="NormalBPBHEBChar"/>
        </w:rPr>
        <w:t xml:space="preserve">Scholarly articles often highlight the significance of serverless computing in simplifying application development and management. Research on serverless computing emphasizes its potential to reduce operational overhead, improve resource utilization, and enhance </w:t>
      </w:r>
      <w:r w:rsidRPr="00082E68">
        <w:rPr>
          <w:rStyle w:val="NormalBPBHEBChar"/>
        </w:rPr>
        <w:lastRenderedPageBreak/>
        <w:t>scalability</w:t>
      </w:r>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r w:rsidRPr="00082E68">
        <w:rPr>
          <w:rStyle w:val="NormalBPBHEBChar"/>
        </w:rPr>
        <w:t xml:space="preserve"> While specific scholarly articles may not target AWS Lambda directly, they contribute to the broader understanding of </w:t>
      </w:r>
      <w:r w:rsidR="008C2AF4">
        <w:rPr>
          <w:rStyle w:val="NormalBPBHEBChar"/>
        </w:rPr>
        <w:t xml:space="preserve">the benefits of </w:t>
      </w:r>
      <w:r w:rsidRPr="00082E68">
        <w:rPr>
          <w:rStyle w:val="NormalBPBHEBChar"/>
        </w:rPr>
        <w:t xml:space="preserve">serverless </w:t>
      </w:r>
      <w:r w:rsidR="008C2AF4">
        <w:rPr>
          <w:rStyle w:val="NormalBPBHEBChar"/>
        </w:rPr>
        <w:t>computing</w:t>
      </w:r>
      <w:r w:rsidRPr="00082E68">
        <w:rPr>
          <w:rStyle w:val="NormalBPBHEBChar"/>
        </w:rPr>
        <w:t>. AWS's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w:t>
      </w:r>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r w:rsidRPr="00082E68">
        <w:rPr>
          <w:rStyle w:val="NormalBPBHEBChar"/>
        </w:rPr>
        <w:t xml:space="preserve"> </w:t>
      </w:r>
    </w:p>
    <w:p w14:paraId="3C093327" w14:textId="55345685" w:rsidR="00323FF7" w:rsidRDefault="00323FF7" w:rsidP="00082E68">
      <w:pPr>
        <w:pStyle w:val="NormalBPBHEB"/>
      </w:pPr>
      <w:r>
        <w:t>As we continue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DE947B0" w14:textId="1F11E5CC" w:rsidR="00323FF7" w:rsidRDefault="00323FF7" w:rsidP="00082E68">
      <w:pPr>
        <w:pStyle w:val="Heading1BPBHEB"/>
      </w:pPr>
      <w:r w:rsidRPr="00CD0904">
        <w:rPr>
          <w:bCs/>
        </w:rPr>
        <w:t xml:space="preserve">Local Zones: Expanding </w:t>
      </w:r>
      <w:r w:rsidR="008A5082" w:rsidRPr="00CD0904">
        <w:rPr>
          <w:bCs/>
        </w:rPr>
        <w:t xml:space="preserve">cloud resources </w:t>
      </w:r>
      <w:proofErr w:type="gramStart"/>
      <w:r w:rsidR="008A5082" w:rsidRPr="00CD0904">
        <w:rPr>
          <w:bCs/>
        </w:rPr>
        <w:t>locally</w:t>
      </w:r>
      <w:proofErr w:type="gramEnd"/>
    </w:p>
    <w:p w14:paraId="097011F8" w14:textId="246CD0FD" w:rsidR="00323FF7" w:rsidRDefault="00323FF7" w:rsidP="00082E68">
      <w:pPr>
        <w:pStyle w:val="NormalBPBHEB"/>
      </w:pPr>
      <w:r>
        <w:t xml:space="preserve">In cloud computing, organizations often require cloud resources </w:t>
      </w:r>
      <w:r w:rsidR="00A661D7">
        <w:t>close to</w:t>
      </w:r>
      <w:r>
        <w:t xml:space="preserve"> their on-premises data centers and end-users. AWS Local Zones </w:t>
      </w:r>
      <w:r w:rsidR="003069BD">
        <w:t>are</w:t>
      </w:r>
      <w:r>
        <w:t xml:space="preserve"> a strategic solution, offering low-latency access to a subset of AWS services in geographically distributed locations. In this section, we delve into the intricacies of AWS Local Zones, exploring their key features, benefits, use cases, and real-world applications supported by both scholarly articles and AWS sources.</w:t>
      </w:r>
    </w:p>
    <w:p w14:paraId="363104E1" w14:textId="6799B6E7" w:rsidR="00323FF7" w:rsidRDefault="00323FF7" w:rsidP="00082E68">
      <w:pPr>
        <w:pStyle w:val="Heading2BPBHEB"/>
      </w:pPr>
      <w:r>
        <w:t>AWS Local Zones</w:t>
      </w:r>
    </w:p>
    <w:p w14:paraId="6A2284C4" w14:textId="25A417F8" w:rsidR="00323FF7" w:rsidRDefault="00323FF7" w:rsidP="00082E68">
      <w:pPr>
        <w:pStyle w:val="NormalBPBHEB"/>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r w:rsidR="00801D8F">
        <w:rPr>
          <w:rStyle w:val="FootnoteReference"/>
        </w:rPr>
        <w:footnoteReference w:id="43"/>
      </w:r>
      <w:r w:rsidR="00801D8F">
        <w:t>.</w:t>
      </w:r>
      <w:r>
        <w:t xml:space="preserve"> </w:t>
      </w:r>
    </w:p>
    <w:p w14:paraId="494C4ADD" w14:textId="686B929B" w:rsidR="00323FF7" w:rsidRDefault="00323FF7" w:rsidP="005D5A0B">
      <w:pPr>
        <w:pStyle w:val="Heading2BPBHEB"/>
      </w:pPr>
      <w:r>
        <w:t xml:space="preserve">Use </w:t>
      </w:r>
      <w:r w:rsidR="008E5D68">
        <w:t xml:space="preserve">cases and </w:t>
      </w:r>
      <w:proofErr w:type="gramStart"/>
      <w:r w:rsidR="008E5D68">
        <w:t>efficiency</w:t>
      </w:r>
      <w:proofErr w:type="gramEnd"/>
    </w:p>
    <w:p w14:paraId="6392A9FE" w14:textId="40D5E94A" w:rsidR="00323FF7" w:rsidRDefault="00323FF7" w:rsidP="005D5A0B">
      <w:pPr>
        <w:pStyle w:val="NormalBPBHEB"/>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w:t>
      </w:r>
      <w:r>
        <w:lastRenderedPageBreak/>
        <w:t xml:space="preserve">closer to </w:t>
      </w:r>
      <w:r w:rsidR="00F75768">
        <w:t>end users</w:t>
      </w:r>
      <w:r w:rsidR="00D0630B">
        <w:rPr>
          <w:rStyle w:val="FootnoteReference"/>
        </w:rPr>
        <w:footnoteReference w:id="44"/>
      </w:r>
      <w:r w:rsidR="00801D8F">
        <w:t>.</w:t>
      </w:r>
      <w:r>
        <w:t xml:space="preserve">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r w:rsidR="00253B96">
        <w:rPr>
          <w:rStyle w:val="FootnoteReference"/>
        </w:rPr>
        <w:footnoteReference w:id="45"/>
      </w:r>
      <w:r w:rsidR="00E65433">
        <w:t>.</w:t>
      </w:r>
      <w:r>
        <w:t xml:space="preserve"> </w:t>
      </w:r>
    </w:p>
    <w:p w14:paraId="1A93568B" w14:textId="77777777" w:rsidR="00323FF7" w:rsidRDefault="00323FF7" w:rsidP="005D5A0B">
      <w:pPr>
        <w:pStyle w:val="NormalBPBHEB"/>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52178FD5" w14:textId="6320DC8E" w:rsidR="00323FF7" w:rsidRDefault="00323FF7" w:rsidP="005D5A0B">
      <w:pPr>
        <w:pStyle w:val="Heading1BPBHEB"/>
      </w:pPr>
      <w:r w:rsidRPr="00CD0904">
        <w:t xml:space="preserve">Outposts: Bridging </w:t>
      </w:r>
      <w:r w:rsidR="00751972" w:rsidRPr="00CD0904">
        <w:t xml:space="preserve">on-premises and cloud </w:t>
      </w:r>
    </w:p>
    <w:p w14:paraId="2CAE4B3A" w14:textId="64F07BBA" w:rsidR="00323FF7" w:rsidRDefault="00323FF7" w:rsidP="005D5A0B">
      <w:pPr>
        <w:pStyle w:val="NormalBPBHEB"/>
      </w:pPr>
      <w:r>
        <w:t>In cloud computing, organizations often seek to bridge the gap between their on-premises data centers and the cloud. AWS Outposts offers a compelling solution, enabling the deployment of AWS infrastructure and services on-premises. In this section, we delve into the intricacies of AWS Outposts, exploring its key features, benefits, use cases and real-world applications supported by scholarly articles and AWS sources.</w:t>
      </w:r>
    </w:p>
    <w:p w14:paraId="3588CD82" w14:textId="18616EC3" w:rsidR="00323FF7" w:rsidRDefault="00323FF7" w:rsidP="00903B71">
      <w:pPr>
        <w:pStyle w:val="Heading2BPBHEB"/>
      </w:pPr>
      <w:r>
        <w:t>AWS Outposts</w:t>
      </w:r>
    </w:p>
    <w:p w14:paraId="34F13EE2" w14:textId="69ACFE05" w:rsidR="00323FF7" w:rsidRDefault="00323FF7" w:rsidP="00903B71">
      <w:pPr>
        <w:pStyle w:val="NormalBPBHEB"/>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r w:rsidR="008F6576">
        <w:t>various</w:t>
      </w:r>
      <w:r>
        <w:t xml:space="preserve"> </w:t>
      </w:r>
      <w:r w:rsidR="00130F05">
        <w:t>computing</w:t>
      </w:r>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r w:rsidR="00C61D08">
        <w:rPr>
          <w:rStyle w:val="FootnoteReference"/>
        </w:rPr>
        <w:footnoteReference w:id="46"/>
      </w:r>
      <w:r w:rsidR="00983408">
        <w:t>.</w:t>
      </w:r>
      <w:r>
        <w:t xml:space="preserve"> </w:t>
      </w:r>
    </w:p>
    <w:p w14:paraId="260646A2" w14:textId="3C293478" w:rsidR="00323FF7" w:rsidRDefault="00323FF7" w:rsidP="008F27A5">
      <w:pPr>
        <w:pStyle w:val="Heading2BPBHEB"/>
      </w:pPr>
      <w:r>
        <w:t xml:space="preserve">Use </w:t>
      </w:r>
      <w:r w:rsidR="00D47A08">
        <w:t xml:space="preserve">cases and </w:t>
      </w:r>
      <w:proofErr w:type="gramStart"/>
      <w:r w:rsidR="00D47A08">
        <w:t>efficiency</w:t>
      </w:r>
      <w:proofErr w:type="gramEnd"/>
    </w:p>
    <w:p w14:paraId="4CE810D4" w14:textId="5753AD6F" w:rsidR="00323FF7" w:rsidRDefault="00323FF7" w:rsidP="00E309F8">
      <w:pPr>
        <w:pStyle w:val="NormalBPBHEB"/>
      </w:pPr>
      <w:r>
        <w:t xml:space="preserve">Scholarly articles may not specifically target AWS Outposts, given </w:t>
      </w:r>
      <w:r w:rsidR="005115F0">
        <w:t>the</w:t>
      </w:r>
      <w:r>
        <w:t xml:space="preserve">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w:t>
      </w:r>
      <w:r>
        <w:lastRenderedPageBreak/>
        <w:t>organizations to choose the best deployment model for their workloads</w:t>
      </w:r>
      <w:r w:rsidR="00E933F9">
        <w:rPr>
          <w:rStyle w:val="FootnoteReference"/>
        </w:rPr>
        <w:footnoteReference w:id="47"/>
      </w:r>
      <w:r w:rsidR="00313F16">
        <w:t>.</w:t>
      </w:r>
      <w:r>
        <w:t xml:space="preserve">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r w:rsidR="00AD23C1">
        <w:rPr>
          <w:rStyle w:val="FootnoteReference"/>
        </w:rPr>
        <w:footnoteReference w:id="48"/>
      </w:r>
      <w:r w:rsidR="006F1A17">
        <w:t>.</w:t>
      </w:r>
      <w:r>
        <w:t xml:space="preserve"> </w:t>
      </w:r>
    </w:p>
    <w:p w14:paraId="7DDA6E40" w14:textId="40314DD2" w:rsidR="00323FF7" w:rsidRDefault="00323FF7" w:rsidP="00E309F8">
      <w:pPr>
        <w:pStyle w:val="NormalBPBHEB"/>
      </w:pPr>
      <w:r>
        <w:t>As we continue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1D1F0189" w14:textId="4CD46E71" w:rsidR="00323FF7" w:rsidRDefault="00323FF7" w:rsidP="00E309F8">
      <w:pPr>
        <w:pStyle w:val="Heading1BPBHEB"/>
      </w:pPr>
      <w:r w:rsidRPr="00CD0904">
        <w:t xml:space="preserve">Serverless Repository: </w:t>
      </w:r>
      <w:ins w:id="133" w:author="Prashasti Jakhmola" w:date="2024-04-06T13:12:00Z">
        <w:r w:rsidR="005E021E">
          <w:t>R</w:t>
        </w:r>
      </w:ins>
      <w:del w:id="134" w:author="Prashasti Jakhmola" w:date="2024-04-06T13:12:00Z">
        <w:r w:rsidR="00570E60" w:rsidRPr="00CD0904" w:rsidDel="005E021E">
          <w:delText>r</w:delText>
        </w:r>
      </w:del>
      <w:r w:rsidR="00570E60" w:rsidRPr="00CD0904">
        <w:t xml:space="preserve">eady-made </w:t>
      </w:r>
      <w:proofErr w:type="gramStart"/>
      <w:r w:rsidR="00570E60" w:rsidRPr="00CD0904">
        <w:t>components</w:t>
      </w:r>
      <w:proofErr w:type="gramEnd"/>
    </w:p>
    <w:p w14:paraId="6486BFFD" w14:textId="5B5C3A41" w:rsidR="00323FF7" w:rsidRDefault="00323FF7" w:rsidP="00E309F8">
      <w:pPr>
        <w:pStyle w:val="NormalBPBHEB"/>
      </w:pPr>
      <w:r>
        <w:t xml:space="preserve">In the era of serverless computing, the ability to quickly assemble applications from reusable components is a game-changer. AWS Serverless Application Repository </w:t>
      </w:r>
      <w:r w:rsidR="00F10B3E">
        <w:t>offers</w:t>
      </w:r>
      <w:r>
        <w:t xml:space="preserve"> a curated collection of serverless applications and components that can be easily deployed and customized. In this section, we dive into the intricacies of AWS Serverless Application Repository, exploring its key features, benefits, use cases, and real-world applications, supported by both scholarly articles and AWS sources.</w:t>
      </w:r>
    </w:p>
    <w:p w14:paraId="208039EF" w14:textId="03C9E225" w:rsidR="00323FF7" w:rsidRDefault="00323FF7" w:rsidP="00022439">
      <w:pPr>
        <w:pStyle w:val="Heading2BPBHEB"/>
      </w:pPr>
      <w:r>
        <w:t>AWS Serverless Application Repository</w:t>
      </w:r>
    </w:p>
    <w:p w14:paraId="53843155" w14:textId="4961BAD4" w:rsidR="00323FF7" w:rsidRDefault="00323FF7" w:rsidP="00022439">
      <w:pPr>
        <w:pStyle w:val="NormalBPBHEB"/>
      </w:pPr>
      <w:r>
        <w:t xml:space="preserve">AWS Serverless Application Repository, often </w:t>
      </w:r>
      <w:r w:rsidR="002B0955">
        <w:t>called</w:t>
      </w:r>
      <w:r>
        <w:t xml:space="preserve"> SAR, is a platform for discovering, deploying, and sharing serverless applications and components. It provides a library of pre-built serverless applications and application components</w:t>
      </w:r>
      <w:r w:rsidR="00B33FDE">
        <w:t xml:space="preserve"> called</w:t>
      </w:r>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SAR allows developers to publish their own serverless applications and share them with the AWS community, fostering collaboration and accelerating development</w:t>
      </w:r>
      <w:r w:rsidR="00FA62A6">
        <w:rPr>
          <w:rStyle w:val="FootnoteReference"/>
        </w:rPr>
        <w:footnoteReference w:id="49"/>
      </w:r>
      <w:r w:rsidR="00EB352E">
        <w:t>.</w:t>
      </w:r>
      <w:r>
        <w:t xml:space="preserve"> </w:t>
      </w:r>
    </w:p>
    <w:p w14:paraId="11656FC9" w14:textId="3CBA86F2" w:rsidR="00323FF7" w:rsidRDefault="00323FF7" w:rsidP="00022439">
      <w:pPr>
        <w:pStyle w:val="Heading2BPBHEB"/>
      </w:pPr>
      <w:r>
        <w:t xml:space="preserve">Use </w:t>
      </w:r>
      <w:r w:rsidR="006D09E2">
        <w:t xml:space="preserve">cases and </w:t>
      </w:r>
      <w:proofErr w:type="gramStart"/>
      <w:r w:rsidR="006D09E2">
        <w:t>efficiency</w:t>
      </w:r>
      <w:proofErr w:type="gramEnd"/>
    </w:p>
    <w:p w14:paraId="46B65EFD" w14:textId="03448D9C" w:rsidR="00323FF7" w:rsidRDefault="00323FF7" w:rsidP="00704360">
      <w:pPr>
        <w:pStyle w:val="NormalBPBHEB"/>
      </w:pPr>
      <w:r>
        <w:t xml:space="preserve">Scholarly articles may not specifically target </w:t>
      </w:r>
      <w:r w:rsidR="00DB10CC">
        <w:t xml:space="preserve">the </w:t>
      </w:r>
      <w:r>
        <w:t>AWS Serverless Application Repository, as it</w:t>
      </w:r>
      <w:r w:rsidR="009043D2">
        <w:t xml:space="preserve"> i</w:t>
      </w:r>
      <w:r>
        <w:t xml:space="preserve">s a unique offering in the serverless ecosystem; however, research often emphasizes the importance of reusable components and code sharing in software development. </w:t>
      </w:r>
      <w:r w:rsidR="00BF5D85">
        <w:t>Code</w:t>
      </w:r>
      <w:r>
        <w:t xml:space="preserve"> reuse </w:t>
      </w:r>
      <w:r>
        <w:lastRenderedPageBreak/>
        <w:t xml:space="preserve">and componentization </w:t>
      </w:r>
      <w:r w:rsidR="00BF5D85">
        <w:t>have</w:t>
      </w:r>
      <w:r>
        <w:t xml:space="preserve"> long been recognized as a best practice in software engineering</w:t>
      </w:r>
      <w:r w:rsidR="00AD4468">
        <w:rPr>
          <w:rStyle w:val="FootnoteReference"/>
        </w:rPr>
        <w:footnoteReference w:id="50"/>
      </w:r>
      <w:r w:rsidR="00005E76">
        <w:t>.</w:t>
      </w:r>
      <w:r>
        <w:t xml:space="preserve">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reducing development time and effor</w:t>
      </w:r>
      <w:r w:rsidR="00900504">
        <w:t>t.</w:t>
      </w:r>
      <w:r w:rsidR="00413105">
        <w:rPr>
          <w:rStyle w:val="FootnoteReference"/>
        </w:rPr>
        <w:footnoteReference w:id="51"/>
      </w:r>
    </w:p>
    <w:p w14:paraId="5D66F211" w14:textId="3AA50771" w:rsidR="00323FF7" w:rsidRDefault="00323FF7" w:rsidP="00704360">
      <w:pPr>
        <w:pStyle w:val="NormalBPBHEB"/>
      </w:pPr>
      <w:r>
        <w:t xml:space="preserve">As we continue this chapter, we will explore </w:t>
      </w:r>
      <w:r w:rsidR="002671C0">
        <w:t xml:space="preserve">the </w:t>
      </w:r>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0517D612" w14:textId="59C40FDE" w:rsidR="00323FF7" w:rsidRDefault="00323FF7" w:rsidP="00704360">
      <w:pPr>
        <w:pStyle w:val="Heading1BPBHEB"/>
      </w:pPr>
      <w:r w:rsidRPr="00CD0904">
        <w:t xml:space="preserve">AWS Wavelength: Bringing the </w:t>
      </w:r>
      <w:r w:rsidR="00AB1F6B" w:rsidRPr="00CD0904">
        <w:t xml:space="preserve">cloud </w:t>
      </w:r>
      <w:r w:rsidRPr="00CD0904">
        <w:t xml:space="preserve">to </w:t>
      </w:r>
      <w:proofErr w:type="gramStart"/>
      <w:r w:rsidRPr="00CD0904">
        <w:t>5G</w:t>
      </w:r>
      <w:proofErr w:type="gramEnd"/>
    </w:p>
    <w:p w14:paraId="78F4DC59" w14:textId="5B0A980C" w:rsidR="00323FF7" w:rsidRDefault="00323FF7" w:rsidP="00704360">
      <w:pPr>
        <w:pStyle w:val="NormalBPBHEB"/>
      </w:pPr>
      <w:r>
        <w:t>In the age of 5G connectivity, reducing latency is paramount for applications demanding real-time responsiveness. AWS Wavelength addresses this need by providing AWS infrastructure at the edge of 5G networks. In this section, we</w:t>
      </w:r>
      <w:r w:rsidR="004A38B5">
        <w:t xml:space="preserve"> wi</w:t>
      </w:r>
      <w:r>
        <w:t>ll delve into the intricacies of AWS Wavelength, exploring its key features, benefits, use cases, and real-world applications supported by scholarly articles and AWS sources.</w:t>
      </w:r>
    </w:p>
    <w:p w14:paraId="40AA41EE" w14:textId="284A5046" w:rsidR="00323FF7" w:rsidRDefault="00323FF7" w:rsidP="00704360">
      <w:pPr>
        <w:pStyle w:val="Heading2BPBHEB"/>
      </w:pPr>
      <w:r>
        <w:t>AWS Wavelength</w:t>
      </w:r>
    </w:p>
    <w:p w14:paraId="237395BF" w14:textId="4EB9A606" w:rsidR="00323FF7" w:rsidRDefault="00323FF7" w:rsidP="00704360">
      <w:pPr>
        <w:pStyle w:val="NormalBPBHEB"/>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9957EB">
        <w:rPr>
          <w:b/>
          <w:bCs/>
        </w:rPr>
        <w:t>augmented and virtual reality</w:t>
      </w:r>
      <w:r>
        <w:t xml:space="preserve"> (</w:t>
      </w:r>
      <w:r w:rsidRPr="009957EB">
        <w:rPr>
          <w:b/>
          <w:bCs/>
        </w:rPr>
        <w:t>AR/VR</w:t>
      </w:r>
      <w:r>
        <w:t xml:space="preserve">), online gaming, real-time analytics, and more. With Wavelength, developers can seamlessly extend their AWS environments to the edge, </w:t>
      </w:r>
      <w:r w:rsidR="00F60917">
        <w:t>using</w:t>
      </w:r>
      <w:r>
        <w:t xml:space="preserve"> familiar AWS services like EC2 and Lambda while running them closer to the end-users</w:t>
      </w:r>
      <w:r w:rsidR="00587EFF">
        <w:rPr>
          <w:rStyle w:val="FootnoteReference"/>
        </w:rPr>
        <w:footnoteReference w:id="52"/>
      </w:r>
      <w:r w:rsidR="00916029">
        <w:t>.</w:t>
      </w:r>
      <w:r>
        <w:t xml:space="preserve"> </w:t>
      </w:r>
    </w:p>
    <w:p w14:paraId="244479EF" w14:textId="7C17BB7E" w:rsidR="00323FF7" w:rsidRDefault="00323FF7" w:rsidP="009957EB">
      <w:pPr>
        <w:pStyle w:val="Heading2BPBHEB"/>
      </w:pPr>
      <w:r>
        <w:t xml:space="preserve">Use </w:t>
      </w:r>
      <w:r w:rsidR="006E094C">
        <w:t xml:space="preserve">cases and </w:t>
      </w:r>
      <w:proofErr w:type="gramStart"/>
      <w:r w:rsidR="006E094C">
        <w:t>efficiency</w:t>
      </w:r>
      <w:proofErr w:type="gramEnd"/>
    </w:p>
    <w:p w14:paraId="6C54877D" w14:textId="03C126A0" w:rsidR="00323FF7" w:rsidRDefault="00323FF7" w:rsidP="00DB2295">
      <w:pPr>
        <w:pStyle w:val="NormalBPBHEB"/>
      </w:pPr>
      <w:r>
        <w:t>While scholarly articles may not specifically target AWS Wavelength due to its specialized nature, research in edge computing and low-latency applications underscores its significance. Edge computing is recognized for its potential to enhance the performance of latency-sensitive applications by reducing the distance data needs to travel</w:t>
      </w:r>
      <w:r w:rsidR="007E6F91">
        <w:rPr>
          <w:rStyle w:val="FootnoteReference"/>
        </w:rPr>
        <w:footnoteReference w:id="53"/>
      </w:r>
      <w:r w:rsidR="00566D7B">
        <w:t>.</w:t>
      </w:r>
      <w:r>
        <w:t xml:space="preserve"> AWS's documentation on </w:t>
      </w:r>
      <w:r>
        <w:lastRenderedPageBreak/>
        <w:t xml:space="preserve">Wavelength highlights its applicability in scenarios where organizations </w:t>
      </w:r>
      <w:r w:rsidR="00526926">
        <w:t>must</w:t>
      </w:r>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r w:rsidR="00682E31">
        <w:t>low-latency</w:t>
      </w:r>
      <w:r>
        <w:t xml:space="preserve"> experiences to users in metropolitan areas</w:t>
      </w:r>
      <w:r w:rsidR="004F51C6">
        <w:rPr>
          <w:rStyle w:val="FootnoteReference"/>
        </w:rPr>
        <w:footnoteReference w:id="54"/>
      </w:r>
      <w:r w:rsidR="00F772BA">
        <w:t>.</w:t>
      </w:r>
      <w:r>
        <w:t xml:space="preserve"> </w:t>
      </w:r>
    </w:p>
    <w:p w14:paraId="01DEB5C2" w14:textId="539C41D5" w:rsidR="00323FF7" w:rsidRDefault="00323FF7" w:rsidP="00DB2295">
      <w:pPr>
        <w:pStyle w:val="NormalBPBHEB"/>
      </w:pPr>
      <w:r>
        <w:t>As we continue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051198DB" w14:textId="7DFFD009" w:rsidR="00323FF7" w:rsidRDefault="00323FF7" w:rsidP="00DB2295">
      <w:pPr>
        <w:pStyle w:val="Heading1BPBHEB"/>
      </w:pPr>
      <w:r w:rsidRPr="00CD0904">
        <w:t xml:space="preserve">VMware on AWS: </w:t>
      </w:r>
      <w:ins w:id="135" w:author="Prashasti Jakhmola" w:date="2024-04-06T13:13:00Z">
        <w:r w:rsidR="005E021E">
          <w:t>L</w:t>
        </w:r>
      </w:ins>
      <w:del w:id="136" w:author="Prashasti Jakhmola" w:date="2024-04-06T13:13:00Z">
        <w:r w:rsidR="004212BF" w:rsidDel="005E021E">
          <w:delText>l</w:delText>
        </w:r>
      </w:del>
      <w:r w:rsidR="004212BF">
        <w:t>ink to</w:t>
      </w:r>
      <w:r w:rsidRPr="00CD0904">
        <w:t xml:space="preserve"> </w:t>
      </w:r>
      <w:r w:rsidR="001D28AC" w:rsidRPr="001D28AC">
        <w:t>on-premises</w:t>
      </w:r>
      <w:r w:rsidR="001D28AC">
        <w:t>/</w:t>
      </w:r>
      <w:r w:rsidR="001D28AC" w:rsidRPr="001D28AC">
        <w:t>cloud</w:t>
      </w:r>
      <w:r w:rsidR="001D28AC">
        <w:t xml:space="preserve"> </w:t>
      </w:r>
      <w:r w:rsidR="00E5003D" w:rsidRPr="00CD0904">
        <w:t xml:space="preserve">gap </w:t>
      </w:r>
    </w:p>
    <w:p w14:paraId="1C97515B" w14:textId="78E290D4" w:rsidR="00323FF7" w:rsidRDefault="00323FF7" w:rsidP="00DB2295">
      <w:pPr>
        <w:pStyle w:val="NormalBPBHEB"/>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we</w:t>
      </w:r>
      <w:r w:rsidR="00D119C8">
        <w:t xml:space="preserve"> wi</w:t>
      </w:r>
      <w:r>
        <w:t>ll delve into the intricacies of VMware Cloud on AWS, exploring its key features, benefits, use cases, and real-world applications supported by scholarly articles and AWS sources.</w:t>
      </w:r>
    </w:p>
    <w:p w14:paraId="7418E3C0" w14:textId="490D8DFE" w:rsidR="00323FF7" w:rsidRDefault="00323FF7" w:rsidP="00082E68">
      <w:pPr>
        <w:pStyle w:val="Heading2BPBHEB"/>
      </w:pPr>
      <w:r>
        <w:t>VMware Cloud on AWS</w:t>
      </w:r>
    </w:p>
    <w:p w14:paraId="1385CC8B" w14:textId="1B223E52" w:rsidR="00323FF7" w:rsidRDefault="00323FF7" w:rsidP="00082E68">
      <w:pPr>
        <w:pStyle w:val="NormalBPBHEB"/>
      </w:pPr>
      <w:r>
        <w:t xml:space="preserve">VMware Cloud on AWS is a jointly engineered hybrid cloud solution that combines the capabilities of VMware's </w:t>
      </w:r>
      <w:r w:rsidRPr="00082E68">
        <w:rPr>
          <w:b/>
          <w:bCs/>
        </w:rPr>
        <w:t>software-defined data center</w:t>
      </w:r>
      <w:r>
        <w:t xml:space="preserve"> (</w:t>
      </w:r>
      <w:r w:rsidRPr="00082E68">
        <w:rPr>
          <w:b/>
          <w:bCs/>
        </w:rPr>
        <w:t>SDDC</w:t>
      </w:r>
      <w:r>
        <w:t xml:space="preserve">) with </w:t>
      </w:r>
      <w:r w:rsidR="00D6582E">
        <w:t>AWS's</w:t>
      </w:r>
      <w:r>
        <w:t xml:space="preserve"> flexibility, scalability, and global reach. This service enables organizations to seamlessly migrate, extend, or run their VMware workloads on AWS infrastructure without costly and time-consuming conversions. VMware Cloud on AWS provides a consistent operational experience by leveraging familiar VMware tools</w:t>
      </w:r>
      <w:r w:rsidR="007E7CFE">
        <w:t xml:space="preserve"> like</w:t>
      </w:r>
      <w:r>
        <w:t xml:space="preserve"> vCenter, </w:t>
      </w:r>
      <w:proofErr w:type="spellStart"/>
      <w:r>
        <w:t>vSAN</w:t>
      </w:r>
      <w:proofErr w:type="spellEnd"/>
      <w:r>
        <w:t>, and NSX. It also offers automated cluster scaling, direct AWS services access, and robust disaster recovery capabilities. Customers can leverage the AWS global infrastructure while maintaining compatibility with their existing VMware environments, simplifying hybrid cloud adoption</w:t>
      </w:r>
      <w:r w:rsidR="006B36B6">
        <w:rPr>
          <w:rStyle w:val="FootnoteReference"/>
        </w:rPr>
        <w:footnoteReference w:id="55"/>
      </w:r>
      <w:r w:rsidR="00447451">
        <w:t>.</w:t>
      </w:r>
      <w:r>
        <w:t xml:space="preserve"> </w:t>
      </w:r>
    </w:p>
    <w:p w14:paraId="0F04B116" w14:textId="429C7066" w:rsidR="00323FF7" w:rsidRDefault="00323FF7" w:rsidP="00321A94">
      <w:pPr>
        <w:pStyle w:val="Heading2BPBHEB"/>
      </w:pPr>
      <w:r>
        <w:t xml:space="preserve">Use </w:t>
      </w:r>
      <w:r w:rsidR="00F556BC">
        <w:t xml:space="preserve">cases and </w:t>
      </w:r>
      <w:proofErr w:type="gramStart"/>
      <w:r w:rsidR="00F556BC">
        <w:t>efficiency</w:t>
      </w:r>
      <w:proofErr w:type="gramEnd"/>
    </w:p>
    <w:p w14:paraId="54C4CAF2" w14:textId="60DD5621" w:rsidR="00323FF7" w:rsidRDefault="00323FF7" w:rsidP="00321A94">
      <w:pPr>
        <w:pStyle w:val="NormalBPBHEB"/>
      </w:pPr>
      <w:r>
        <w:t xml:space="preserve">Scholarly articles often emphasize the importance of hybrid cloud solutions like VMware Cloud on AWS in </w:t>
      </w:r>
      <w:r w:rsidR="00C367C4">
        <w:t>balancing</w:t>
      </w:r>
      <w:r>
        <w:t xml:space="preserve"> on-premises and cloud resources. Research highlights the need for flexibility, scalability, and compatibility when extending on-premises infrastructure into the cloud</w:t>
      </w:r>
      <w:r w:rsidR="00CE0C31">
        <w:t>.</w:t>
      </w:r>
      <w:r w:rsidR="0099090F">
        <w:rPr>
          <w:rStyle w:val="FootnoteReference"/>
        </w:rPr>
        <w:footnoteReference w:id="56"/>
      </w:r>
      <w:r>
        <w:t xml:space="preserve"> AWS's own documentation on VMware Cloud on AWS showcases its applicability in various scenarios, such as data center extension, disaster recovery, and cloud migration. It allows organizations to seamlessly integrate their on-premises VMware environments with </w:t>
      </w:r>
      <w:r>
        <w:lastRenderedPageBreak/>
        <w:t>AWS services, enabling efficient resource utilization and cost optimization while maintaining enterprise-grade security and compliance</w:t>
      </w:r>
      <w:r w:rsidR="005B3A1D">
        <w:rPr>
          <w:rStyle w:val="FootnoteReference"/>
        </w:rPr>
        <w:footnoteReference w:id="57"/>
      </w:r>
      <w:r w:rsidR="005B3A1D">
        <w:t>.</w:t>
      </w:r>
      <w:r>
        <w:t xml:space="preserve"> </w:t>
      </w:r>
    </w:p>
    <w:p w14:paraId="1CAA958F" w14:textId="301C4DB3" w:rsidR="00323FF7" w:rsidRDefault="00323FF7" w:rsidP="00D25ED8">
      <w:pPr>
        <w:pStyle w:val="NormalBPBHEB"/>
      </w:pPr>
      <w:r>
        <w:t>As we continue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pPr>
      <w:commentRangeStart w:id="137"/>
      <w:commentRangeStart w:id="138"/>
      <w:commentRangeStart w:id="139"/>
      <w:r>
        <w:t>Conclusion</w:t>
      </w:r>
      <w:commentRangeEnd w:id="137"/>
      <w:r>
        <w:rPr>
          <w:rStyle w:val="CommentReference"/>
          <w:rFonts w:asciiTheme="minorHAnsi" w:eastAsiaTheme="minorHAnsi" w:hAnsiTheme="minorHAnsi" w:cstheme="minorBidi"/>
          <w:b w:val="0"/>
        </w:rPr>
        <w:commentReference w:id="137"/>
      </w:r>
      <w:commentRangeEnd w:id="138"/>
      <w:r w:rsidR="006B0501">
        <w:rPr>
          <w:rStyle w:val="CommentReference"/>
          <w:rFonts w:asciiTheme="minorHAnsi" w:eastAsiaTheme="minorHAnsi" w:hAnsiTheme="minorHAnsi" w:cstheme="minorBidi"/>
          <w:b w:val="0"/>
        </w:rPr>
        <w:commentReference w:id="138"/>
      </w:r>
      <w:commentRangeEnd w:id="139"/>
      <w:r w:rsidR="00176659">
        <w:rPr>
          <w:rStyle w:val="CommentReference"/>
          <w:rFonts w:asciiTheme="minorHAnsi" w:eastAsiaTheme="minorHAnsi" w:hAnsiTheme="minorHAnsi" w:cstheme="minorBidi"/>
          <w:b w:val="0"/>
        </w:rPr>
        <w:commentReference w:id="139"/>
      </w:r>
    </w:p>
    <w:p w14:paraId="63EEFC29" w14:textId="14EDBA48" w:rsidR="006B0501" w:rsidRPr="006B0501" w:rsidRDefault="006B0501" w:rsidP="006B0501">
      <w:pPr>
        <w:pStyle w:val="NormalBPBHEB"/>
      </w:pPr>
      <w:r w:rsidRPr="006B0501">
        <w:t xml:space="preserve">In this chapter, we embarked on an illuminating journey through the diverse landscape of compute services offered by </w:t>
      </w:r>
      <w:del w:id="140" w:author="Prashasti Jakhmola" w:date="2024-04-06T13:20:00Z">
        <w:r w:rsidRPr="006B0501" w:rsidDel="005E021E">
          <w:delText>Amazon Web Services (</w:delText>
        </w:r>
      </w:del>
      <w:r w:rsidRPr="006B0501">
        <w:t>AWS</w:t>
      </w:r>
      <w:del w:id="141" w:author="Prashasti Jakhmola" w:date="2024-04-06T13:20:00Z">
        <w:r w:rsidRPr="006B0501" w:rsidDel="005E021E">
          <w:delText>)</w:delText>
        </w:r>
      </w:del>
      <w:r w:rsidRPr="006B0501">
        <w:t>. From foundational compute solutions to cutting-edge technologies, we explored a multitude of services designed to address various computing needs and scenarios.</w:t>
      </w:r>
    </w:p>
    <w:p w14:paraId="624C98AB" w14:textId="1C9A3EAA" w:rsidR="006B0501" w:rsidRPr="006B0501" w:rsidRDefault="006B0501" w:rsidP="006B0501">
      <w:pPr>
        <w:pStyle w:val="NormalBPBHEB"/>
      </w:pPr>
      <w:r w:rsidRPr="006B0501">
        <w:t xml:space="preserve">We began by delving into the cornerstone of AWS compute, Amazon </w:t>
      </w:r>
      <w:del w:id="142" w:author="Prashasti Jakhmola" w:date="2024-04-06T13:20:00Z">
        <w:r w:rsidRPr="006B0501" w:rsidDel="005E021E">
          <w:delText>Elastic Compute Cloud (</w:delText>
        </w:r>
      </w:del>
      <w:r w:rsidRPr="006B0501">
        <w:t>EC2</w:t>
      </w:r>
      <w:del w:id="143" w:author="Prashasti Jakhmola" w:date="2024-04-06T13:21:00Z">
        <w:r w:rsidRPr="006B0501" w:rsidDel="005E021E">
          <w:delText>)</w:delText>
        </w:r>
      </w:del>
      <w:r w:rsidRPr="006B0501">
        <w:t>, and its accompanying features such as Auto Scaling and Spot Instances. These services empower users to scale their compute resources dynamically and optimize costs effectively.</w:t>
      </w:r>
    </w:p>
    <w:p w14:paraId="2F89C7EA" w14:textId="72D96F99" w:rsidR="006B0501" w:rsidRPr="006B0501" w:rsidRDefault="006B0501" w:rsidP="006B0501">
      <w:pPr>
        <w:pStyle w:val="NormalBPBHEB"/>
      </w:pPr>
      <w:r w:rsidRPr="006B0501">
        <w:t xml:space="preserve">Moving forward, </w:t>
      </w:r>
      <w:proofErr w:type="gramStart"/>
      <w:r w:rsidRPr="006B0501">
        <w:t>we</w:t>
      </w:r>
      <w:proofErr w:type="gramEnd"/>
      <w:r w:rsidRPr="006B0501">
        <w:t xml:space="preserve"> dived into the realm of container orchestration with Amazon </w:t>
      </w:r>
      <w:del w:id="144" w:author="Prashasti Jakhmola" w:date="2024-04-06T13:21:00Z">
        <w:r w:rsidRPr="006B0501" w:rsidDel="00E01198">
          <w:delText>Elastic Container Service (</w:delText>
        </w:r>
      </w:del>
      <w:r w:rsidRPr="006B0501">
        <w:t>ECS</w:t>
      </w:r>
      <w:del w:id="145" w:author="Prashasti Jakhmola" w:date="2024-04-06T13:21:00Z">
        <w:r w:rsidRPr="006B0501" w:rsidDel="00E01198">
          <w:delText>)</w:delText>
        </w:r>
      </w:del>
      <w:r w:rsidRPr="006B0501">
        <w:t xml:space="preserve"> and </w:t>
      </w:r>
      <w:del w:id="146" w:author="Prashasti Jakhmola" w:date="2024-04-06T13:21:00Z">
        <w:r w:rsidRPr="006B0501" w:rsidDel="00600045">
          <w:delText>Elastic Kubernetes Service (</w:delText>
        </w:r>
      </w:del>
      <w:r w:rsidRPr="006B0501">
        <w:t>EKS</w:t>
      </w:r>
      <w:del w:id="147" w:author="Prashasti Jakhmola" w:date="2024-04-06T13:21:00Z">
        <w:r w:rsidRPr="006B0501" w:rsidDel="00600045">
          <w:delText>)</w:delText>
        </w:r>
      </w:del>
      <w:r w:rsidRPr="006B0501">
        <w:t>. We learned how these services streamline the deployment and management of containerized applications, offering scalability and flexibility in a cloud-native environment.</w:t>
      </w:r>
    </w:p>
    <w:p w14:paraId="53C73625" w14:textId="77777777" w:rsidR="006B0501" w:rsidRPr="006B0501" w:rsidRDefault="006B0501" w:rsidP="006B0501">
      <w:pPr>
        <w:pStyle w:val="NormalBPBHEB"/>
      </w:pPr>
      <w:r w:rsidRPr="006B0501">
        <w:t>Our exploration extended to the fascinating world of serverless computing with AWS Lambda, where we discovered the power of event-driven architecture and its role in building highly scalable and cost-effective applications.</w:t>
      </w:r>
    </w:p>
    <w:p w14:paraId="1C7516FD" w14:textId="77777777" w:rsidR="006B0501" w:rsidRPr="006B0501" w:rsidRDefault="006B0501" w:rsidP="006B0501">
      <w:pPr>
        <w:pStyle w:val="NormalBPBHEB"/>
      </w:pPr>
      <w:r w:rsidRPr="006B0501">
        <w:t>Furthermore, we explored deployment and management simplicity through services like AWS Elastic Beanstalk and AWS App Runner, enabling developers to focus on building great applications without the complexities of infrastructure management.</w:t>
      </w:r>
    </w:p>
    <w:p w14:paraId="52FFB0D1" w14:textId="77777777" w:rsidR="006B0501" w:rsidRPr="006B0501" w:rsidRDefault="006B0501" w:rsidP="006B0501">
      <w:pPr>
        <w:pStyle w:val="NormalBPBHEB"/>
      </w:pPr>
      <w:r w:rsidRPr="006B0501">
        <w:t>Our journey also led us to explore workload optimization tools such as AWS Compute Optimizer and Auto Scaling, which help fine-tune resources and optimize performance based on workload demands.</w:t>
      </w:r>
    </w:p>
    <w:p w14:paraId="362F11A7" w14:textId="5C314FBC" w:rsidR="006B0501" w:rsidRPr="006B0501" w:rsidRDefault="006B0501" w:rsidP="006B0501">
      <w:pPr>
        <w:pStyle w:val="NormalBPBHEB"/>
      </w:pPr>
      <w:del w:id="148" w:author="Prashasti Jakhmola" w:date="2024-04-06T13:25:00Z">
        <w:r w:rsidRPr="006B0501" w:rsidDel="00A67285">
          <w:delText xml:space="preserve">Additionally, </w:delText>
        </w:r>
      </w:del>
      <w:ins w:id="149" w:author="Prashasti Jakhmola" w:date="2024-04-06T13:25:00Z">
        <w:r w:rsidR="00A67285">
          <w:t>W</w:t>
        </w:r>
      </w:ins>
      <w:del w:id="150" w:author="Prashasti Jakhmola" w:date="2024-04-06T13:25:00Z">
        <w:r w:rsidRPr="006B0501" w:rsidDel="00A67285">
          <w:delText>w</w:delText>
        </w:r>
      </w:del>
      <w:r w:rsidRPr="006B0501">
        <w:t>e discussed hybrid cloud solutions with AWS Local Zones and Outposts, extending AWS infrastructure closer to on-premises environments, and explored emerging technologies like AWS Wavelength and VMware Cloud on AWS, catering to specialized compute needs.</w:t>
      </w:r>
    </w:p>
    <w:p w14:paraId="46C4F155" w14:textId="77777777" w:rsidR="006B0501" w:rsidRPr="006B0501" w:rsidRDefault="006B0501" w:rsidP="006B0501">
      <w:pPr>
        <w:pStyle w:val="NormalBPBHEB"/>
      </w:pPr>
      <w:r w:rsidRPr="006B0501">
        <w:t xml:space="preserve">We also delved into batch computing with AWS Batch, simplified compute solutions with </w:t>
      </w:r>
      <w:proofErr w:type="spellStart"/>
      <w:r w:rsidRPr="006B0501">
        <w:t>Lightsail</w:t>
      </w:r>
      <w:proofErr w:type="spellEnd"/>
      <w:r w:rsidRPr="006B0501">
        <w:t xml:space="preserve"> and </w:t>
      </w:r>
      <w:proofErr w:type="spellStart"/>
      <w:r w:rsidRPr="006B0501">
        <w:t>Fargate</w:t>
      </w:r>
      <w:proofErr w:type="spellEnd"/>
      <w:r w:rsidRPr="006B0501">
        <w:t xml:space="preserve">, and explored hybrid cloud simulation with AWS </w:t>
      </w:r>
      <w:proofErr w:type="spellStart"/>
      <w:r w:rsidRPr="006B0501">
        <w:t>SimSpace</w:t>
      </w:r>
      <w:proofErr w:type="spellEnd"/>
      <w:r w:rsidRPr="006B0501">
        <w:t xml:space="preserve"> Weaver.</w:t>
      </w:r>
    </w:p>
    <w:p w14:paraId="0C6B3687" w14:textId="77777777" w:rsidR="006B0501" w:rsidRPr="006B0501" w:rsidRDefault="006B0501" w:rsidP="006B0501">
      <w:pPr>
        <w:pStyle w:val="NormalBPBHEB"/>
      </w:pPr>
      <w:r w:rsidRPr="006B0501">
        <w:t xml:space="preserve">By aligning our exploration with the objectives set forth at the beginning of the chapter, we have gained a comprehensive understanding of AWS compute services. We have learned to </w:t>
      </w:r>
      <w:r w:rsidRPr="006B0501">
        <w:lastRenderedPageBreak/>
        <w:t>leverage the right tools and technologies to address various use cases and requirements, empowering us to architect robust, scalable, and efficient solutions on the AWS Cloud.</w:t>
      </w:r>
    </w:p>
    <w:p w14:paraId="08179B0F" w14:textId="77777777" w:rsidR="006B0501" w:rsidRPr="006B0501" w:rsidRDefault="006B0501" w:rsidP="006B0501">
      <w:pPr>
        <w:pStyle w:val="NormalBPBHEB"/>
      </w:pPr>
      <w:r w:rsidRPr="006B0501">
        <w:t>As we conclude this chapter, we stand equipped with the knowledge and insights to harness the full potential of AWS compute services, enabling us to innovate, scale, and transform our digital landscape with confidence and agility. The journey continues as we explore further chapters, each contributing to our mastery of AWS cloud computing.</w:t>
      </w:r>
    </w:p>
    <w:p w14:paraId="7638A0EE" w14:textId="77777777" w:rsidR="00C0428F" w:rsidRDefault="00C0428F" w:rsidP="00274D5B">
      <w:pPr>
        <w:pStyle w:val="NormalBPBHEB"/>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1826C9">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4-04-06T14:34:00Z" w:initials="PJ">
    <w:p w14:paraId="6AA21D34" w14:textId="77777777" w:rsidR="0063646D" w:rsidRDefault="0063646D" w:rsidP="0063646D">
      <w:r>
        <w:rPr>
          <w:rStyle w:val="CommentReference"/>
        </w:rPr>
        <w:annotationRef/>
      </w:r>
      <w:r>
        <w:rPr>
          <w:color w:val="000000"/>
          <w:sz w:val="20"/>
          <w:szCs w:val="20"/>
        </w:rPr>
        <w:t>As per the book outline, the expected page count for this chapter was 40 but the actual page count is 23. Kindly increase the page count.</w:t>
      </w:r>
    </w:p>
  </w:comment>
  <w:comment w:id="93" w:author="Prashasti Jakhmola" w:date="2024-02-20T13:06:00Z" w:initials="PJ">
    <w:p w14:paraId="153723AA" w14:textId="5A7C7DDC"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94" w:author="Paulo H. Leocadio" w:date="2024-04-03T17:20:00Z" w:initials="PL">
    <w:p w14:paraId="3EE99629" w14:textId="77777777" w:rsidR="005B53F4" w:rsidRDefault="005B53F4" w:rsidP="005B53F4">
      <w:pPr>
        <w:pStyle w:val="CommentText"/>
      </w:pPr>
      <w:r>
        <w:rPr>
          <w:rStyle w:val="CommentReference"/>
        </w:rPr>
        <w:annotationRef/>
      </w:r>
      <w:r>
        <w:t>Added for your review and feedback</w:t>
      </w:r>
    </w:p>
  </w:comment>
  <w:comment w:id="95" w:author="Prashasti Jakhmola" w:date="2024-04-06T13:12:00Z" w:initials="PJ">
    <w:p w14:paraId="38C2F938" w14:textId="77777777" w:rsidR="005E021E" w:rsidRDefault="005E021E" w:rsidP="005E021E">
      <w:r>
        <w:rPr>
          <w:rStyle w:val="CommentReference"/>
        </w:rPr>
        <w:annotationRef/>
      </w:r>
      <w:r>
        <w:rPr>
          <w:color w:val="000000"/>
          <w:sz w:val="20"/>
          <w:szCs w:val="20"/>
        </w:rPr>
        <w:t>Kindly convert this into a concise paragraph of maximum 200 words.</w:t>
      </w:r>
    </w:p>
  </w:comment>
  <w:comment w:id="137"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 w:id="138" w:author="Paulo H. Leocadio" w:date="2024-04-03T17:16:00Z" w:initials="PL">
    <w:p w14:paraId="76556073" w14:textId="77777777" w:rsidR="006B0501" w:rsidRDefault="006B0501" w:rsidP="006B0501">
      <w:pPr>
        <w:pStyle w:val="CommentText"/>
      </w:pPr>
      <w:r>
        <w:rPr>
          <w:rStyle w:val="CommentReference"/>
        </w:rPr>
        <w:annotationRef/>
      </w:r>
      <w:r>
        <w:t>Add for your review and feedback</w:t>
      </w:r>
    </w:p>
  </w:comment>
  <w:comment w:id="139" w:author="Prashasti Jakhmola" w:date="2024-04-06T13:26:00Z" w:initials="PJ">
    <w:p w14:paraId="1F2664E8" w14:textId="77777777" w:rsidR="00176659" w:rsidRDefault="00176659" w:rsidP="00176659">
      <w:r>
        <w:rPr>
          <w:rStyle w:val="CommentReference"/>
        </w:rPr>
        <w:annotationRef/>
      </w:r>
      <w:r>
        <w:rPr>
          <w:color w:val="000000"/>
          <w:sz w:val="20"/>
          <w:szCs w:val="20"/>
        </w:rPr>
        <w:t>Kindly make it concise (250 words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21D34" w15:done="0"/>
  <w15:commentEx w15:paraId="153723AA" w15:done="0"/>
  <w15:commentEx w15:paraId="3EE99629" w15:paraIdParent="153723AA" w15:done="0"/>
  <w15:commentEx w15:paraId="38C2F938" w15:paraIdParent="153723AA" w15:done="0"/>
  <w15:commentEx w15:paraId="26CCD976" w15:done="0"/>
  <w15:commentEx w15:paraId="76556073" w15:paraIdParent="26CCD976" w15:done="0"/>
  <w15:commentEx w15:paraId="1F2664E8" w15:paraIdParent="26CCD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E1D35A" w16cex:dateUtc="2024-04-06T09:04:00Z"/>
  <w16cex:commentExtensible w16cex:durableId="534A5F1F" w16cex:dateUtc="2024-02-20T07:36:00Z"/>
  <w16cex:commentExtensible w16cex:durableId="230CF58D" w16cex:dateUtc="2024-04-03T21:20:00Z"/>
  <w16cex:commentExtensible w16cex:durableId="627A66CF" w16cex:dateUtc="2024-04-06T07:42:00Z"/>
  <w16cex:commentExtensible w16cex:durableId="28357392" w16cex:dateUtc="2023-06-15T05:55:00Z"/>
  <w16cex:commentExtensible w16cex:durableId="14DD5FD2" w16cex:dateUtc="2024-04-03T21:16:00Z"/>
  <w16cex:commentExtensible w16cex:durableId="3EC4DDA1" w16cex:dateUtc="2024-04-06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21D34" w16cid:durableId="76E1D35A"/>
  <w16cid:commentId w16cid:paraId="153723AA" w16cid:durableId="534A5F1F"/>
  <w16cid:commentId w16cid:paraId="3EE99629" w16cid:durableId="230CF58D"/>
  <w16cid:commentId w16cid:paraId="38C2F938" w16cid:durableId="627A66CF"/>
  <w16cid:commentId w16cid:paraId="26CCD976" w16cid:durableId="28357392"/>
  <w16cid:commentId w16cid:paraId="76556073" w16cid:durableId="14DD5FD2"/>
  <w16cid:commentId w16cid:paraId="1F2664E8" w16cid:durableId="3EC4D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33D7" w14:textId="77777777" w:rsidR="001826C9" w:rsidRDefault="001826C9" w:rsidP="005935FF">
      <w:pPr>
        <w:spacing w:after="0" w:line="240" w:lineRule="auto"/>
      </w:pPr>
      <w:r>
        <w:separator/>
      </w:r>
    </w:p>
  </w:endnote>
  <w:endnote w:type="continuationSeparator" w:id="0">
    <w:p w14:paraId="317B072D" w14:textId="77777777" w:rsidR="001826C9" w:rsidRDefault="001826C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75F53" w14:textId="77777777" w:rsidR="001826C9" w:rsidRDefault="001826C9" w:rsidP="005935FF">
      <w:pPr>
        <w:spacing w:after="0" w:line="240" w:lineRule="auto"/>
      </w:pPr>
      <w:r>
        <w:separator/>
      </w:r>
    </w:p>
  </w:footnote>
  <w:footnote w:type="continuationSeparator" w:id="0">
    <w:p w14:paraId="4EA96381" w14:textId="77777777" w:rsidR="001826C9" w:rsidRDefault="001826C9" w:rsidP="005935FF">
      <w:pPr>
        <w:spacing w:after="0" w:line="240" w:lineRule="auto"/>
      </w:pPr>
      <w:r>
        <w:continuationSeparator/>
      </w:r>
    </w:p>
  </w:footnote>
  <w:footnote w:id="1">
    <w:p w14:paraId="4E365CF3" w14:textId="662AF3C5" w:rsidR="00EE2302" w:rsidRDefault="00EE2302">
      <w:pPr>
        <w:pStyle w:val="FootnoteText"/>
      </w:pPr>
      <w:r>
        <w:rPr>
          <w:rStyle w:val="FootnoteReference"/>
        </w:rPr>
        <w:footnoteRef/>
      </w:r>
      <w:r>
        <w:t xml:space="preserve"> </w:t>
      </w:r>
      <w:r w:rsidRPr="007C68BE">
        <w:rPr>
          <w:rStyle w:val="NormalBPBHEBChar"/>
          <w:i/>
          <w:iCs/>
        </w:rPr>
        <w:t>Source</w:t>
      </w:r>
      <w:r w:rsidRPr="00ED3C5F">
        <w:rPr>
          <w:rStyle w:val="NormalBPBHEBChar"/>
        </w:rPr>
        <w:t>: AWS EC2 (</w:t>
      </w:r>
      <w:hyperlink r:id="rId1" w:tgtFrame="_new" w:history="1">
        <w:r w:rsidRPr="00ED3C5F">
          <w:rPr>
            <w:rStyle w:val="NormalBPBHEBChar"/>
          </w:rPr>
          <w:t>https://aws.amazon.com/ec2/</w:t>
        </w:r>
      </w:hyperlink>
      <w:r w:rsidRPr="00ED3C5F">
        <w:rPr>
          <w:rStyle w:val="NormalBPBHEBChar"/>
        </w:rPr>
        <w:t>)</w:t>
      </w:r>
    </w:p>
  </w:footnote>
  <w:footnote w:id="2">
    <w:p w14:paraId="44B5760F" w14:textId="2BA838B5" w:rsidR="00A44233" w:rsidRDefault="00A44233">
      <w:pPr>
        <w:pStyle w:val="FootnoteText"/>
      </w:pPr>
      <w:r>
        <w:rPr>
          <w:rStyle w:val="FootnoteReference"/>
        </w:rPr>
        <w:footnoteRef/>
      </w:r>
      <w:r>
        <w:t xml:space="preserve"> </w:t>
      </w:r>
      <w:proofErr w:type="spellStart"/>
      <w:r w:rsidRPr="00CF6749">
        <w:rPr>
          <w:rStyle w:val="NormalBPBHEBChar"/>
        </w:rPr>
        <w:t>Mastin</w:t>
      </w:r>
      <w:proofErr w:type="spellEnd"/>
      <w:r w:rsidRPr="00CF6749">
        <w:rPr>
          <w:rStyle w:val="NormalBPBHEBChar"/>
        </w:rPr>
        <w:t>, G. A., Chandrasekaran, S., &amp; Zhang, J. (2019). Performance Analysis of Amazon Elastic Compute Cloud (EC2) for NASA Hubble Space Telescope Data Processing. In 2019 IEEE International Conference on Cloud Engineering (IC2E) (pp. 227-232). IEEE.</w:t>
      </w:r>
    </w:p>
  </w:footnote>
  <w:footnote w:id="3">
    <w:p w14:paraId="397919D5" w14:textId="04DA585A" w:rsidR="00A44233" w:rsidRDefault="00A44233">
      <w:pPr>
        <w:pStyle w:val="FootnoteText"/>
      </w:pPr>
      <w:r>
        <w:rPr>
          <w:rStyle w:val="FootnoteReference"/>
        </w:rPr>
        <w:footnoteRef/>
      </w:r>
      <w:r>
        <w:t xml:space="preserve"> </w:t>
      </w:r>
      <w:r w:rsidRPr="00CF6749">
        <w:rPr>
          <w:rStyle w:val="NormalBPBHEBChar"/>
        </w:rPr>
        <w:t>Source: AWS EC2 Use Cases (</w:t>
      </w:r>
      <w:hyperlink r:id="rId2" w:tgtFrame="_new" w:history="1">
        <w:r w:rsidRPr="00CF6749">
          <w:rPr>
            <w:rStyle w:val="NormalBPBHEBChar"/>
          </w:rPr>
          <w:t>https://aws.amazon.com/ec2/use-cases/</w:t>
        </w:r>
      </w:hyperlink>
      <w:r w:rsidRPr="00CF6749">
        <w:rPr>
          <w:rStyle w:val="NormalBPBHEBChar"/>
        </w:rPr>
        <w:t>)</w:t>
      </w:r>
    </w:p>
  </w:footnote>
  <w:footnote w:id="4">
    <w:p w14:paraId="79F547DB" w14:textId="423D1C46" w:rsidR="0097496F" w:rsidRDefault="0097496F">
      <w:pPr>
        <w:pStyle w:val="FootnoteText"/>
      </w:pPr>
      <w:r>
        <w:rPr>
          <w:rStyle w:val="FootnoteReference"/>
        </w:rPr>
        <w:footnoteRef/>
      </w:r>
      <w:r>
        <w:t xml:space="preserve"> </w:t>
      </w:r>
      <w:r w:rsidRPr="00CF6749">
        <w:rPr>
          <w:rFonts w:ascii="Palatino Linotype" w:hAnsi="Palatino Linotype"/>
        </w:rPr>
        <w:t>Source: AWS Auto Scaling (</w:t>
      </w:r>
      <w:hyperlink r:id="rId3" w:tgtFrame="_new" w:history="1">
        <w:r w:rsidRPr="00CF6749">
          <w:rPr>
            <w:rFonts w:ascii="Palatino Linotype" w:hAnsi="Palatino Linotype"/>
          </w:rPr>
          <w:t>https://aws.amazon.com/autoscaling/</w:t>
        </w:r>
      </w:hyperlink>
      <w:r w:rsidRPr="00CF6749">
        <w:rPr>
          <w:rFonts w:ascii="Palatino Linotype" w:hAnsi="Palatino Linotype"/>
        </w:rPr>
        <w:t>)</w:t>
      </w:r>
    </w:p>
  </w:footnote>
  <w:footnote w:id="5">
    <w:p w14:paraId="097E23F2" w14:textId="6980A8FD" w:rsidR="00490F5E" w:rsidRPr="00CF6749" w:rsidRDefault="00490F5E" w:rsidP="00CF6749">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AE6217">
        <w:rPr>
          <w:rStyle w:val="NormalBPBHEBChar"/>
          <w:sz w:val="20"/>
          <w:szCs w:val="20"/>
        </w:rPr>
        <w:t>Source: AWS EC2 Auto Scaling (https://aws.amazon.com/ec2/autoscaling/)</w:t>
      </w:r>
    </w:p>
  </w:footnote>
  <w:footnote w:id="6">
    <w:p w14:paraId="534D72C1" w14:textId="2A0EF17D" w:rsidR="00AE6217" w:rsidRDefault="00AE6217" w:rsidP="00CF6749">
      <w:pPr>
        <w:tabs>
          <w:tab w:val="left" w:pos="2835"/>
        </w:tabs>
        <w:spacing w:after="120" w:line="240" w:lineRule="auto"/>
      </w:pPr>
      <w:r>
        <w:rPr>
          <w:rStyle w:val="FootnoteReference"/>
        </w:rPr>
        <w:footnoteRef/>
      </w:r>
      <w:r>
        <w:t xml:space="preserve"> </w:t>
      </w:r>
      <w:r w:rsidRPr="00274D5B">
        <w:rPr>
          <w:rStyle w:val="NormalBPBHEBChar"/>
          <w:sz w:val="20"/>
          <w:szCs w:val="20"/>
        </w:rPr>
        <w:t xml:space="preserve">Subbiah, A., </w:t>
      </w:r>
      <w:proofErr w:type="spellStart"/>
      <w:r w:rsidRPr="00274D5B">
        <w:rPr>
          <w:rStyle w:val="NormalBPBHEBChar"/>
          <w:sz w:val="20"/>
          <w:szCs w:val="20"/>
        </w:rPr>
        <w:t>Santone</w:t>
      </w:r>
      <w:proofErr w:type="spellEnd"/>
      <w:r w:rsidRPr="00274D5B">
        <w:rPr>
          <w:rStyle w:val="NormalBPBHEBChar"/>
          <w:sz w:val="20"/>
          <w:szCs w:val="20"/>
        </w:rPr>
        <w:t>, A., &amp; Matthews, J. (2019). Efficient Cloud Elasticity Management Through Predictive Scaling. In 2019 IEEE International Conference on Cloud Computing (CLOUD) (pp. 167-176). IEEE.</w:t>
      </w:r>
    </w:p>
  </w:footnote>
  <w:footnote w:id="7">
    <w:p w14:paraId="2DFC4A6D" w14:textId="7108DC3C" w:rsidR="006F353B" w:rsidRDefault="006F353B" w:rsidP="00274D5B">
      <w:pPr>
        <w:pStyle w:val="NormalBPBHEB"/>
      </w:pPr>
      <w:r>
        <w:rPr>
          <w:rStyle w:val="FootnoteReference"/>
        </w:rPr>
        <w:footnoteRef/>
      </w:r>
      <w:r>
        <w:t xml:space="preserve"> </w:t>
      </w:r>
      <w:r w:rsidRPr="00274D5B">
        <w:rPr>
          <w:sz w:val="20"/>
          <w:szCs w:val="20"/>
        </w:rPr>
        <w:t>Source: AWS EC2 Auto Scaling Use Cases (https://aws.amazon.com/ec2/autoscaling/use-cases/)</w:t>
      </w:r>
    </w:p>
  </w:footnote>
  <w:footnote w:id="8">
    <w:p w14:paraId="0C2910F6" w14:textId="034814EB" w:rsidR="00661460" w:rsidRDefault="00661460">
      <w:pPr>
        <w:pStyle w:val="FootnoteText"/>
      </w:pPr>
      <w:r>
        <w:rPr>
          <w:rStyle w:val="FootnoteReference"/>
        </w:rPr>
        <w:footnoteRef/>
      </w:r>
      <w:r>
        <w:t xml:space="preserve"> </w:t>
      </w:r>
      <w:r w:rsidR="00D45DBD" w:rsidRPr="00ED3C5F">
        <w:rPr>
          <w:rStyle w:val="NormalBPBHEBChar"/>
        </w:rPr>
        <w:t>Source: AWS CloudWatch (https://aws.amazon.com/cloudwatch/)</w:t>
      </w:r>
    </w:p>
  </w:footnote>
  <w:footnote w:id="9">
    <w:p w14:paraId="78831F2F" w14:textId="4CF1EDB9" w:rsidR="00715511" w:rsidRPr="00B15095" w:rsidRDefault="00715511" w:rsidP="003630AB">
      <w:pPr>
        <w:pStyle w:val="NormalBPBHEB"/>
      </w:pPr>
      <w:r>
        <w:rPr>
          <w:rStyle w:val="FootnoteReference"/>
        </w:rPr>
        <w:footnoteRef/>
      </w:r>
      <w:r>
        <w:t xml:space="preserve"> </w:t>
      </w:r>
      <w:r w:rsidRPr="00ED3C5F">
        <w:rPr>
          <w:sz w:val="20"/>
          <w:szCs w:val="20"/>
        </w:rPr>
        <w:t>Source: AWS EC2 Spot Instances (https://aws.amazon.com/ec2/spot/)</w:t>
      </w:r>
    </w:p>
  </w:footnote>
  <w:footnote w:id="10">
    <w:p w14:paraId="469C2A52" w14:textId="77777777" w:rsidR="00221AB4" w:rsidRPr="00ED3C5F" w:rsidRDefault="007A1D3D" w:rsidP="00221AB4">
      <w:pPr>
        <w:tabs>
          <w:tab w:val="left" w:pos="2835"/>
        </w:tabs>
        <w:spacing w:after="120" w:line="240" w:lineRule="auto"/>
        <w:rPr>
          <w:rStyle w:val="NormalBPBHEBChar"/>
          <w:sz w:val="20"/>
          <w:szCs w:val="20"/>
        </w:rPr>
      </w:pPr>
      <w:r>
        <w:rPr>
          <w:rStyle w:val="FootnoteReference"/>
        </w:rPr>
        <w:footnoteRef/>
      </w:r>
      <w:r>
        <w:t xml:space="preserve"> </w:t>
      </w:r>
      <w:proofErr w:type="spellStart"/>
      <w:r w:rsidR="00221AB4" w:rsidRPr="00ED3C5F">
        <w:rPr>
          <w:rStyle w:val="NormalBPBHEBChar"/>
          <w:sz w:val="20"/>
          <w:szCs w:val="20"/>
        </w:rPr>
        <w:t>Subei</w:t>
      </w:r>
      <w:proofErr w:type="spellEnd"/>
      <w:r w:rsidR="00221AB4" w:rsidRPr="00ED3C5F">
        <w:rPr>
          <w:rStyle w:val="NormalBPBHEBChar"/>
          <w:sz w:val="20"/>
          <w:szCs w:val="20"/>
        </w:rPr>
        <w:t xml:space="preserve">, B., </w:t>
      </w:r>
      <w:proofErr w:type="spellStart"/>
      <w:r w:rsidR="00221AB4" w:rsidRPr="00ED3C5F">
        <w:rPr>
          <w:rStyle w:val="NormalBPBHEBChar"/>
          <w:sz w:val="20"/>
          <w:szCs w:val="20"/>
        </w:rPr>
        <w:t>Abdurraziq</w:t>
      </w:r>
      <w:proofErr w:type="spellEnd"/>
      <w:r w:rsidR="00221AB4" w:rsidRPr="00ED3C5F">
        <w:rPr>
          <w:rStyle w:val="NormalBPBHEBChar"/>
          <w:sz w:val="20"/>
          <w:szCs w:val="20"/>
        </w:rPr>
        <w:t xml:space="preserve">, M., Zhang, Y., &amp; </w:t>
      </w:r>
      <w:proofErr w:type="spellStart"/>
      <w:r w:rsidR="00221AB4" w:rsidRPr="00ED3C5F">
        <w:rPr>
          <w:rStyle w:val="NormalBPBHEBChar"/>
          <w:sz w:val="20"/>
          <w:szCs w:val="20"/>
        </w:rPr>
        <w:t>Boley</w:t>
      </w:r>
      <w:proofErr w:type="spellEnd"/>
      <w:r w:rsidR="00221AB4" w:rsidRPr="00ED3C5F">
        <w:rPr>
          <w:rStyle w:val="NormalBPBHEBChar"/>
          <w:sz w:val="20"/>
          <w:szCs w:val="20"/>
        </w:rPr>
        <w:t>, D. (2019). Evaluating Amazon EC2 Spot Instances for Resource-Intensive Scientific Workloads. In Proceedings of the 12th ACM International Conference on Utility and Cloud Computing (pp. 213-220).</w:t>
      </w:r>
    </w:p>
    <w:p w14:paraId="6E2CB40C" w14:textId="70107210" w:rsidR="007A1D3D" w:rsidRDefault="007A1D3D">
      <w:pPr>
        <w:pStyle w:val="FootnoteText"/>
      </w:pPr>
    </w:p>
  </w:footnote>
  <w:footnote w:id="11">
    <w:p w14:paraId="3356C158" w14:textId="23356CF0" w:rsidR="00707F24" w:rsidRPr="003630AB" w:rsidRDefault="00707F24" w:rsidP="003630AB">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ED3C5F">
        <w:rPr>
          <w:rStyle w:val="NormalBPBHEBChar"/>
          <w:sz w:val="20"/>
          <w:szCs w:val="20"/>
        </w:rPr>
        <w:t>Source: AWS EC2 Spot Instances Use Cases (https://aws.amazon.com/ec2/spot/use-cases/)</w:t>
      </w:r>
    </w:p>
  </w:footnote>
  <w:footnote w:id="12">
    <w:p w14:paraId="5FB79764" w14:textId="3CE2DDBE" w:rsidR="008E3505" w:rsidRDefault="008E3505">
      <w:pPr>
        <w:pStyle w:val="FootnoteText"/>
      </w:pPr>
      <w:r>
        <w:rPr>
          <w:rStyle w:val="FootnoteReference"/>
        </w:rPr>
        <w:footnoteRef/>
      </w:r>
      <w:r>
        <w:t xml:space="preserve"> </w:t>
      </w:r>
      <w:r w:rsidR="00767C6F" w:rsidRPr="00ED3C5F">
        <w:rPr>
          <w:rStyle w:val="NormalBPBHEBChar"/>
        </w:rPr>
        <w:t>Source: AWS EC2 Auto Scaling (https://aws.amazon.com/ec2/autoscaling/)</w:t>
      </w:r>
    </w:p>
  </w:footnote>
  <w:footnote w:id="13">
    <w:p w14:paraId="682D2D60" w14:textId="1470CA81" w:rsidR="001F6252" w:rsidRDefault="001F6252">
      <w:pPr>
        <w:pStyle w:val="FootnoteText"/>
      </w:pPr>
      <w:r>
        <w:rPr>
          <w:rStyle w:val="FootnoteReference"/>
        </w:rPr>
        <w:footnoteRef/>
      </w:r>
      <w:r>
        <w:t xml:space="preserve"> </w:t>
      </w:r>
      <w:r w:rsidR="00EF50AC" w:rsidRPr="00ED3C5F">
        <w:rPr>
          <w:rStyle w:val="NormalBPBHEBChar"/>
        </w:rPr>
        <w:t>Source: AWS ECS (https://aws.amazon.com/ecs/)</w:t>
      </w:r>
    </w:p>
  </w:footnote>
  <w:footnote w:id="14">
    <w:p w14:paraId="152929EF" w14:textId="5BC08A2A" w:rsidR="00706534" w:rsidRDefault="00706534">
      <w:pPr>
        <w:pStyle w:val="FootnoteText"/>
      </w:pPr>
      <w:r>
        <w:rPr>
          <w:rStyle w:val="FootnoteReference"/>
        </w:rPr>
        <w:footnoteRef/>
      </w:r>
      <w:r>
        <w:t xml:space="preserve"> </w:t>
      </w:r>
      <w:r w:rsidR="003E13E4" w:rsidRPr="00ED3C5F">
        <w:t>Zhu, X., Wan, J., Tang, S., Li, D., He, X., Luan, H., &amp; Tang, S. (2017). Efficient Resource Allocation and Scheduling for Elastic Containers in Cloud Data Centers. IEEE Transactions on Parallel and Distributed Systems, 29(7), 1504-1517.</w:t>
      </w:r>
    </w:p>
  </w:footnote>
  <w:footnote w:id="15">
    <w:p w14:paraId="7634B4B2" w14:textId="030E3B05" w:rsidR="004953CE" w:rsidRPr="00B15095" w:rsidRDefault="004953CE" w:rsidP="003630AB">
      <w:pPr>
        <w:pStyle w:val="NormalBPBHEB"/>
      </w:pPr>
      <w:r>
        <w:rPr>
          <w:rStyle w:val="FootnoteReference"/>
        </w:rPr>
        <w:footnoteRef/>
      </w:r>
      <w:r>
        <w:t xml:space="preserve"> </w:t>
      </w:r>
      <w:r w:rsidRPr="00ED3C5F">
        <w:rPr>
          <w:sz w:val="20"/>
          <w:szCs w:val="20"/>
        </w:rPr>
        <w:t>Source: AWS ECS Use Cases (https://aws.amazon.com/ecs/use-cases/)</w:t>
      </w:r>
    </w:p>
  </w:footnote>
  <w:footnote w:id="16">
    <w:p w14:paraId="590B4DDB" w14:textId="595FE2AB" w:rsidR="009A6737" w:rsidRDefault="009A6737">
      <w:pPr>
        <w:pStyle w:val="FootnoteText"/>
      </w:pPr>
      <w:r>
        <w:rPr>
          <w:rStyle w:val="FootnoteReference"/>
        </w:rPr>
        <w:footnoteRef/>
      </w:r>
      <w:r>
        <w:t xml:space="preserve"> </w:t>
      </w:r>
      <w:r w:rsidRPr="003630AB">
        <w:rPr>
          <w:rStyle w:val="NormalBPBHEBChar"/>
        </w:rPr>
        <w:t>Source: AWS EKS (https://aws.amazon.com/eks/)</w:t>
      </w:r>
    </w:p>
  </w:footnote>
  <w:footnote w:id="17">
    <w:p w14:paraId="246E6488" w14:textId="7FC1546C" w:rsidR="006D666A" w:rsidRDefault="006D666A">
      <w:pPr>
        <w:pStyle w:val="FootnoteText"/>
      </w:pPr>
      <w:r>
        <w:rPr>
          <w:rStyle w:val="FootnoteReference"/>
        </w:rPr>
        <w:footnoteRef/>
      </w:r>
      <w:r>
        <w:t xml:space="preserve"> </w:t>
      </w:r>
      <w:proofErr w:type="spellStart"/>
      <w:r w:rsidRPr="00274D5B">
        <w:rPr>
          <w:rStyle w:val="NormalBPBHEBChar"/>
        </w:rPr>
        <w:t>Collaris</w:t>
      </w:r>
      <w:proofErr w:type="spellEnd"/>
      <w:r w:rsidRPr="00274D5B">
        <w:rPr>
          <w:rStyle w:val="NormalBPBHEBChar"/>
        </w:rPr>
        <w:t xml:space="preserve">, D., Bertrand, D., Dhillon, D., Hardy, M., &amp; </w:t>
      </w:r>
      <w:proofErr w:type="spellStart"/>
      <w:r w:rsidRPr="00274D5B">
        <w:rPr>
          <w:rStyle w:val="NormalBPBHEBChar"/>
        </w:rPr>
        <w:t>Sensen</w:t>
      </w:r>
      <w:proofErr w:type="spellEnd"/>
      <w:r w:rsidRPr="00274D5B">
        <w:rPr>
          <w:rStyle w:val="NormalBPBHEBChar"/>
        </w:rPr>
        <w:t>, C. W. (2020). Kubernetes Cluster Resource Optimization in the Cloud. IEEE Cloud Computing, 7(1), 70-77.</w:t>
      </w:r>
    </w:p>
  </w:footnote>
  <w:footnote w:id="18">
    <w:p w14:paraId="036FA794" w14:textId="6E050BD3" w:rsidR="00F1409C" w:rsidRDefault="00F1409C">
      <w:pPr>
        <w:pStyle w:val="FootnoteText"/>
      </w:pPr>
      <w:r>
        <w:rPr>
          <w:rStyle w:val="FootnoteReference"/>
        </w:rPr>
        <w:footnoteRef/>
      </w:r>
      <w:r>
        <w:t xml:space="preserve"> </w:t>
      </w:r>
      <w:r w:rsidRPr="003630AB">
        <w:rPr>
          <w:rStyle w:val="NormalBPBHEBChar"/>
        </w:rPr>
        <w:t>Source: AWS EKS Use Cases (https://aws.amazon.com/eks/use-cases/)</w:t>
      </w:r>
    </w:p>
  </w:footnote>
  <w:footnote w:id="19">
    <w:p w14:paraId="370502CC" w14:textId="56DBC30B" w:rsidR="001134DE" w:rsidRDefault="001134DE">
      <w:pPr>
        <w:pStyle w:val="FootnoteText"/>
      </w:pPr>
      <w:r>
        <w:rPr>
          <w:rStyle w:val="FootnoteReference"/>
        </w:rPr>
        <w:footnoteRef/>
      </w:r>
      <w:r>
        <w:t xml:space="preserve"> </w:t>
      </w:r>
      <w:r w:rsidRPr="001134DE">
        <w:t xml:space="preserve">Source: AWS </w:t>
      </w:r>
      <w:proofErr w:type="spellStart"/>
      <w:r w:rsidRPr="001134DE">
        <w:t>Lightsail</w:t>
      </w:r>
      <w:proofErr w:type="spellEnd"/>
      <w:r w:rsidRPr="001134DE">
        <w:t xml:space="preserve"> (https://aws.amazon.com/lightsail/)</w:t>
      </w:r>
    </w:p>
  </w:footnote>
  <w:footnote w:id="20">
    <w:p w14:paraId="6EE26310" w14:textId="66E1D421" w:rsidR="007C164E" w:rsidRDefault="007C164E">
      <w:pPr>
        <w:pStyle w:val="FootnoteText"/>
      </w:pPr>
      <w:r>
        <w:rPr>
          <w:rStyle w:val="FootnoteReference"/>
        </w:rPr>
        <w:footnoteRef/>
      </w:r>
      <w:r>
        <w:t xml:space="preserve"> </w:t>
      </w:r>
      <w:proofErr w:type="spellStart"/>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p>
  </w:footnote>
  <w:footnote w:id="21">
    <w:p w14:paraId="6CD25F8A" w14:textId="186CDEF0" w:rsidR="00E7520B" w:rsidRDefault="00E7520B">
      <w:pPr>
        <w:pStyle w:val="FootnoteText"/>
      </w:pPr>
      <w:r>
        <w:rPr>
          <w:rStyle w:val="FootnoteReference"/>
        </w:rPr>
        <w:footnoteRef/>
      </w:r>
      <w:r>
        <w:t xml:space="preserve"> </w:t>
      </w:r>
      <w:r w:rsidRPr="00ED3C5F">
        <w:t xml:space="preserve">Source: AWS </w:t>
      </w:r>
      <w:proofErr w:type="spellStart"/>
      <w:r w:rsidRPr="00ED3C5F">
        <w:t>Lightsail</w:t>
      </w:r>
      <w:proofErr w:type="spellEnd"/>
      <w:r w:rsidRPr="00ED3C5F">
        <w:t xml:space="preserve"> Use Cases (https://aws.amazon.com/lightsail/features/use-cases/)</w:t>
      </w:r>
    </w:p>
  </w:footnote>
  <w:footnote w:id="22">
    <w:p w14:paraId="78C450B4" w14:textId="1FE3B658" w:rsidR="00BE4A7D" w:rsidRPr="00B15095" w:rsidRDefault="00BE4A7D" w:rsidP="003630AB">
      <w:pPr>
        <w:pStyle w:val="NormalBPBHEB"/>
      </w:pPr>
      <w:r>
        <w:rPr>
          <w:rStyle w:val="FootnoteReference"/>
        </w:rPr>
        <w:footnoteRef/>
      </w:r>
      <w:r>
        <w:t xml:space="preserve"> </w:t>
      </w:r>
      <w:r w:rsidRPr="00ED3C5F">
        <w:rPr>
          <w:sz w:val="20"/>
          <w:szCs w:val="20"/>
        </w:rPr>
        <w:t>Source: AWS App Runner (https://aws.amazon.com/apprunner/)</w:t>
      </w:r>
    </w:p>
  </w:footnote>
  <w:footnote w:id="23">
    <w:p w14:paraId="32BE475D" w14:textId="15A3FEE7" w:rsidR="006E7E6A" w:rsidRDefault="006E7E6A">
      <w:pPr>
        <w:pStyle w:val="FootnoteText"/>
      </w:pPr>
      <w:r>
        <w:rPr>
          <w:rStyle w:val="FootnoteReference"/>
        </w:rPr>
        <w:footnoteRef/>
      </w:r>
      <w:r>
        <w:t xml:space="preserve"> </w:t>
      </w:r>
      <w:r w:rsidRPr="00ED3C5F">
        <w:t>Hashmi, M. S., &amp; Mustafa, S. (2016). A Review on Automation of Application Deployment in Cloud. 2016 IEEE/ACM International Conference on Advances in Social Networks Analysis and Mining (ASONAM), 815-822.</w:t>
      </w:r>
    </w:p>
  </w:footnote>
  <w:footnote w:id="24">
    <w:p w14:paraId="243269A1" w14:textId="63E5EBDF" w:rsidR="00EF79DC" w:rsidRDefault="00EF79DC">
      <w:pPr>
        <w:pStyle w:val="FootnoteText"/>
      </w:pPr>
      <w:r>
        <w:rPr>
          <w:rStyle w:val="FootnoteReference"/>
        </w:rPr>
        <w:footnoteRef/>
      </w:r>
      <w:r>
        <w:t xml:space="preserve"> </w:t>
      </w:r>
      <w:r w:rsidRPr="00ED3C5F">
        <w:t>Source: AWS App Runner Use Cases (https://aws.amazon.com/apprunner/features/use-cases/)</w:t>
      </w:r>
    </w:p>
  </w:footnote>
  <w:footnote w:id="25">
    <w:p w14:paraId="002D166E" w14:textId="4BFA7AF8" w:rsidR="00691787" w:rsidRDefault="00691787">
      <w:pPr>
        <w:pStyle w:val="FootnoteText"/>
      </w:pPr>
      <w:r>
        <w:rPr>
          <w:rStyle w:val="FootnoteReference"/>
        </w:rPr>
        <w:footnoteRef/>
      </w:r>
      <w:r>
        <w:t xml:space="preserve"> </w:t>
      </w:r>
      <w:r w:rsidR="003C5269" w:rsidRPr="00ED3C5F">
        <w:t>Source: AWS Auto Scaling (https://aws.amazon.com/autoscaling/)</w:t>
      </w:r>
    </w:p>
  </w:footnote>
  <w:footnote w:id="26">
    <w:p w14:paraId="59513075" w14:textId="337840C3" w:rsidR="00CD0B9E" w:rsidRDefault="00CD0B9E">
      <w:pPr>
        <w:pStyle w:val="FootnoteText"/>
      </w:pPr>
      <w:r>
        <w:rPr>
          <w:rStyle w:val="FootnoteReference"/>
        </w:rPr>
        <w:footnoteRef/>
      </w:r>
      <w:r>
        <w:t xml:space="preserve"> </w:t>
      </w:r>
      <w:r w:rsidRPr="00ED3C5F">
        <w:t>Ali-</w:t>
      </w:r>
      <w:proofErr w:type="spellStart"/>
      <w:r w:rsidRPr="00ED3C5F">
        <w:t>Eldin</w:t>
      </w:r>
      <w:proofErr w:type="spellEnd"/>
      <w:r w:rsidRPr="00ED3C5F">
        <w:t xml:space="preserve">, A., </w:t>
      </w:r>
      <w:proofErr w:type="spellStart"/>
      <w:r w:rsidRPr="00ED3C5F">
        <w:t>Tordsson</w:t>
      </w:r>
      <w:proofErr w:type="spellEnd"/>
      <w:r w:rsidRPr="00ED3C5F">
        <w:t xml:space="preserve">, J., &amp; </w:t>
      </w:r>
      <w:proofErr w:type="spellStart"/>
      <w:r w:rsidRPr="00ED3C5F">
        <w:t>Elmroth</w:t>
      </w:r>
      <w:proofErr w:type="spellEnd"/>
      <w:r w:rsidRPr="00ED3C5F">
        <w:t>, E. (2012). Effective and Efficient Autoscaling in the Cloud: A Conceptual Framework. 2012 IEEE 5th International Conference on Cloud Computing (CLOUD), 500-507.</w:t>
      </w:r>
    </w:p>
  </w:footnote>
  <w:footnote w:id="27">
    <w:p w14:paraId="16B3EF62" w14:textId="77777777" w:rsidR="0040005F" w:rsidRPr="00ED3C5F" w:rsidRDefault="0040005F" w:rsidP="0040005F">
      <w:pPr>
        <w:pStyle w:val="NormalBPBHEB"/>
        <w:rPr>
          <w:sz w:val="20"/>
          <w:szCs w:val="20"/>
        </w:rPr>
      </w:pPr>
      <w:r>
        <w:rPr>
          <w:rStyle w:val="FootnoteReference"/>
        </w:rPr>
        <w:footnoteRef/>
      </w:r>
      <w:r>
        <w:t xml:space="preserve"> </w:t>
      </w:r>
      <w:r w:rsidRPr="00ED3C5F">
        <w:rPr>
          <w:sz w:val="20"/>
          <w:szCs w:val="20"/>
        </w:rPr>
        <w:t>Source: AWS Auto Scaling Use Cases (https://aws.amazon.com/autoscaling/use-cases/)</w:t>
      </w:r>
    </w:p>
    <w:p w14:paraId="49A488AC" w14:textId="0FF33089" w:rsidR="0040005F" w:rsidRDefault="0040005F">
      <w:pPr>
        <w:pStyle w:val="FootnoteText"/>
      </w:pPr>
    </w:p>
  </w:footnote>
  <w:footnote w:id="28">
    <w:p w14:paraId="5F0BE0AE" w14:textId="4F1255F5" w:rsidR="002221C5" w:rsidRDefault="002221C5">
      <w:pPr>
        <w:pStyle w:val="FootnoteText"/>
      </w:pPr>
      <w:r>
        <w:rPr>
          <w:rStyle w:val="FootnoteReference"/>
        </w:rPr>
        <w:footnoteRef/>
      </w:r>
      <w:r>
        <w:t xml:space="preserve"> </w:t>
      </w:r>
      <w:r w:rsidRPr="00ED3C5F">
        <w:t>Source: AWS Batch (https://aws.amazon.com/batch/)</w:t>
      </w:r>
    </w:p>
  </w:footnote>
  <w:footnote w:id="29">
    <w:p w14:paraId="165920EE" w14:textId="673075F7" w:rsidR="00B15812" w:rsidRDefault="00B15812" w:rsidP="003630AB">
      <w:pPr>
        <w:pStyle w:val="NormalBPBHEB"/>
      </w:pPr>
      <w:r>
        <w:rPr>
          <w:rStyle w:val="FootnoteReference"/>
        </w:rPr>
        <w:footnoteRef/>
      </w:r>
      <w:r>
        <w:t xml:space="preserve"> </w:t>
      </w:r>
      <w:r w:rsidRPr="00ED3C5F">
        <w:rPr>
          <w:sz w:val="20"/>
          <w:szCs w:val="20"/>
        </w:rPr>
        <w:t xml:space="preserve">Faisal, S. S., &amp; </w:t>
      </w:r>
      <w:proofErr w:type="spellStart"/>
      <w:r w:rsidRPr="00ED3C5F">
        <w:rPr>
          <w:sz w:val="20"/>
          <w:szCs w:val="20"/>
        </w:rPr>
        <w:t>Ady</w:t>
      </w:r>
      <w:proofErr w:type="spellEnd"/>
      <w:r w:rsidRPr="00ED3C5F">
        <w:rPr>
          <w:sz w:val="20"/>
          <w:szCs w:val="20"/>
        </w:rPr>
        <w:t>, A. (2018). Cloud Computing for Batch Data Processing: A Survey. 2018 IEEE International Conference on Cloud Computing Technology and Science (</w:t>
      </w:r>
      <w:proofErr w:type="spellStart"/>
      <w:r w:rsidRPr="00ED3C5F">
        <w:rPr>
          <w:sz w:val="20"/>
          <w:szCs w:val="20"/>
        </w:rPr>
        <w:t>CloudCom</w:t>
      </w:r>
      <w:proofErr w:type="spellEnd"/>
      <w:r w:rsidRPr="00ED3C5F">
        <w:rPr>
          <w:sz w:val="20"/>
          <w:szCs w:val="20"/>
        </w:rPr>
        <w:t>), 74-82.</w:t>
      </w:r>
    </w:p>
  </w:footnote>
  <w:footnote w:id="30">
    <w:p w14:paraId="4CA3FA5A" w14:textId="770D4319" w:rsidR="0026634B" w:rsidRDefault="0026634B">
      <w:pPr>
        <w:pStyle w:val="FootnoteText"/>
      </w:pPr>
      <w:r>
        <w:rPr>
          <w:rStyle w:val="FootnoteReference"/>
        </w:rPr>
        <w:footnoteRef/>
      </w:r>
      <w:r>
        <w:t xml:space="preserve"> </w:t>
      </w:r>
      <w:r w:rsidRPr="00ED3C5F">
        <w:t>Source: AWS Batch Use Cases (https://aws.amazon.com/batch/features/use-cases/)</w:t>
      </w:r>
    </w:p>
  </w:footnote>
  <w:footnote w:id="31">
    <w:p w14:paraId="756C81C8" w14:textId="536EFF26" w:rsidR="00307FDF" w:rsidRDefault="00307FDF">
      <w:pPr>
        <w:pStyle w:val="FootnoteText"/>
      </w:pPr>
      <w:r>
        <w:rPr>
          <w:rStyle w:val="FootnoteReference"/>
        </w:rPr>
        <w:footnoteRef/>
      </w:r>
      <w:r>
        <w:t xml:space="preserve"> </w:t>
      </w:r>
      <w:r w:rsidRPr="00ED3C5F">
        <w:t>Source: AWS Compute Optimizer (https://aws.amazon.com/compute-optimizer/)</w:t>
      </w:r>
    </w:p>
  </w:footnote>
  <w:footnote w:id="32">
    <w:p w14:paraId="65856EDA" w14:textId="256E7540" w:rsidR="008335CF" w:rsidRDefault="008335CF">
      <w:pPr>
        <w:pStyle w:val="FootnoteText"/>
      </w:pPr>
      <w:r>
        <w:rPr>
          <w:rStyle w:val="FootnoteReference"/>
        </w:rPr>
        <w:footnoteRef/>
      </w:r>
      <w:r>
        <w:t xml:space="preserve"> </w:t>
      </w:r>
      <w:r w:rsidRPr="00ED3C5F">
        <w:t xml:space="preserve">Shehata, I., &amp; </w:t>
      </w:r>
      <w:proofErr w:type="spellStart"/>
      <w:r w:rsidRPr="00ED3C5F">
        <w:t>Ghoneimy</w:t>
      </w:r>
      <w:proofErr w:type="spellEnd"/>
      <w:r w:rsidRPr="00ED3C5F">
        <w:t>, A. (2016). Dynamic Resource Management and Optimization for Cloud Computing: A Survey. IEEE Transactions on Cloud Computing, 6(1), 1-1.</w:t>
      </w:r>
    </w:p>
  </w:footnote>
  <w:footnote w:id="33">
    <w:p w14:paraId="55CAD9C5" w14:textId="021A121D" w:rsidR="00273300" w:rsidRDefault="00273300">
      <w:pPr>
        <w:pStyle w:val="FootnoteText"/>
      </w:pPr>
      <w:r>
        <w:rPr>
          <w:rStyle w:val="FootnoteReference"/>
        </w:rPr>
        <w:footnoteRef/>
      </w:r>
      <w:r>
        <w:t xml:space="preserve"> </w:t>
      </w:r>
      <w:r w:rsidRPr="00ED3C5F">
        <w:t>Source: AWS Compute Optimizer Use Cases (https://aws.amazon.com/compute-optimizer/features/use-cases/)</w:t>
      </w:r>
    </w:p>
  </w:footnote>
  <w:footnote w:id="34">
    <w:p w14:paraId="76A7A4B3" w14:textId="1589459C" w:rsidR="002713A8" w:rsidRDefault="002713A8">
      <w:pPr>
        <w:pStyle w:val="FootnoteText"/>
      </w:pPr>
      <w:r>
        <w:rPr>
          <w:rStyle w:val="FootnoteReference"/>
        </w:rPr>
        <w:footnoteRef/>
      </w:r>
      <w:r>
        <w:t xml:space="preserve"> </w:t>
      </w:r>
      <w:r w:rsidRPr="00ED3C5F">
        <w:t>Source: AWS Elastic Beanstalk (https://aws.amazon.com/elasticbeanstalk/)</w:t>
      </w:r>
    </w:p>
  </w:footnote>
  <w:footnote w:id="35">
    <w:p w14:paraId="3E32867F" w14:textId="715C4357" w:rsidR="005A50A0" w:rsidRDefault="005A50A0">
      <w:pPr>
        <w:pStyle w:val="FootnoteText"/>
      </w:pPr>
      <w:r>
        <w:rPr>
          <w:rStyle w:val="FootnoteReference"/>
        </w:rPr>
        <w:footnoteRef/>
      </w:r>
      <w:r>
        <w:t xml:space="preserve"> </w:t>
      </w:r>
      <w:proofErr w:type="spellStart"/>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p>
  </w:footnote>
  <w:footnote w:id="36">
    <w:p w14:paraId="61893426" w14:textId="42F65A24" w:rsidR="00581C78" w:rsidRDefault="00581C78">
      <w:pPr>
        <w:pStyle w:val="FootnoteText"/>
      </w:pPr>
      <w:r>
        <w:rPr>
          <w:rStyle w:val="FootnoteReference"/>
        </w:rPr>
        <w:footnoteRef/>
      </w:r>
      <w:r>
        <w:t xml:space="preserve"> </w:t>
      </w:r>
      <w:r w:rsidRPr="00ED3C5F">
        <w:t>Source: AWS Elastic Beanstalk Use Cases (</w:t>
      </w:r>
      <w:hyperlink r:id="rId4" w:history="1">
        <w:r w:rsidRPr="00ED3C5F">
          <w:t>https://aws.amazon.com/elasticbeanstalk/features/use-cases/</w:t>
        </w:r>
      </w:hyperlink>
      <w:r w:rsidRPr="00ED3C5F">
        <w:t>)</w:t>
      </w:r>
    </w:p>
  </w:footnote>
  <w:footnote w:id="37">
    <w:p w14:paraId="1B620A95" w14:textId="3848C9D8" w:rsidR="000C6CFA" w:rsidRDefault="000C6CFA">
      <w:pPr>
        <w:pStyle w:val="FootnoteText"/>
      </w:pPr>
      <w:r>
        <w:rPr>
          <w:rStyle w:val="FootnoteReference"/>
        </w:rPr>
        <w:footnoteRef/>
      </w:r>
      <w:r>
        <w:t xml:space="preserve"> </w:t>
      </w:r>
      <w:r w:rsidRPr="00ED3C5F">
        <w:t xml:space="preserve">Source: AWS </w:t>
      </w:r>
      <w:proofErr w:type="spellStart"/>
      <w:r w:rsidRPr="00ED3C5F">
        <w:t>Fargate</w:t>
      </w:r>
      <w:proofErr w:type="spellEnd"/>
      <w:r w:rsidRPr="00ED3C5F">
        <w:t xml:space="preserve"> (https://aws.amazon.com/fargate/)</w:t>
      </w:r>
    </w:p>
  </w:footnote>
  <w:footnote w:id="38">
    <w:p w14:paraId="498E7C62" w14:textId="7643C7E4" w:rsidR="000D3C6E" w:rsidRDefault="000D3C6E">
      <w:pPr>
        <w:pStyle w:val="FootnoteText"/>
      </w:pPr>
      <w:r>
        <w:rPr>
          <w:rStyle w:val="FootnoteReference"/>
        </w:rPr>
        <w:footnoteRef/>
      </w:r>
      <w:r>
        <w:t xml:space="preserve"> </w:t>
      </w:r>
      <w:r w:rsidRPr="00ED3C5F">
        <w:t xml:space="preserve">Faisal, S. S., &amp; </w:t>
      </w:r>
      <w:proofErr w:type="spellStart"/>
      <w:r w:rsidRPr="00ED3C5F">
        <w:t>Ady</w:t>
      </w:r>
      <w:proofErr w:type="spellEnd"/>
      <w:r w:rsidRPr="00ED3C5F">
        <w:t>, A. (2018). Cloud Computing for Batch Data Processing: A Survey. 2018 IEEE International Conference on Cloud Computing Technology and Science (</w:t>
      </w:r>
      <w:proofErr w:type="spellStart"/>
      <w:r w:rsidRPr="00ED3C5F">
        <w:t>CloudCom</w:t>
      </w:r>
      <w:proofErr w:type="spellEnd"/>
      <w:r w:rsidRPr="00ED3C5F">
        <w:t>), 74-82.</w:t>
      </w:r>
    </w:p>
  </w:footnote>
  <w:footnote w:id="39">
    <w:p w14:paraId="7F80634A" w14:textId="49BD7A8F" w:rsidR="00E0274F" w:rsidRDefault="00E0274F">
      <w:pPr>
        <w:pStyle w:val="FootnoteText"/>
      </w:pPr>
      <w:r>
        <w:rPr>
          <w:rStyle w:val="FootnoteReference"/>
        </w:rPr>
        <w:footnoteRef/>
      </w:r>
      <w:r>
        <w:t xml:space="preserve"> </w:t>
      </w:r>
      <w:r w:rsidRPr="00ED3C5F">
        <w:t xml:space="preserve">Source: AWS </w:t>
      </w:r>
      <w:proofErr w:type="spellStart"/>
      <w:r w:rsidRPr="00ED3C5F">
        <w:t>Fargate</w:t>
      </w:r>
      <w:proofErr w:type="spellEnd"/>
      <w:r w:rsidRPr="00ED3C5F">
        <w:t xml:space="preserve"> Use Cases (https://aws.amazon.com/fargate/features/use-cases/)</w:t>
      </w:r>
    </w:p>
  </w:footnote>
  <w:footnote w:id="40">
    <w:p w14:paraId="781EAC67" w14:textId="2C3510DB" w:rsidR="00731431" w:rsidRDefault="00731431">
      <w:pPr>
        <w:pStyle w:val="FootnoteText"/>
      </w:pPr>
      <w:r>
        <w:rPr>
          <w:rStyle w:val="FootnoteReference"/>
        </w:rPr>
        <w:footnoteRef/>
      </w:r>
      <w:r>
        <w:t xml:space="preserve"> </w:t>
      </w:r>
      <w:r w:rsidRPr="00ED3C5F">
        <w:t>Source: AWS Lambda (https://aws.amazon.com/lambda/)</w:t>
      </w:r>
    </w:p>
  </w:footnote>
  <w:footnote w:id="41">
    <w:p w14:paraId="0B3EF48D" w14:textId="302B0CF7" w:rsidR="001736FF" w:rsidRDefault="001736FF">
      <w:pPr>
        <w:pStyle w:val="FootnoteText"/>
      </w:pPr>
      <w:r>
        <w:rPr>
          <w:rStyle w:val="FootnoteReference"/>
        </w:rPr>
        <w:footnoteRef/>
      </w:r>
      <w:r>
        <w:t xml:space="preserve"> </w:t>
      </w:r>
      <w:r w:rsidRPr="00ED3C5F">
        <w:t xml:space="preserve">Manner, J., &amp; Hermann, M. (2018). Serverless Computing: Current Trends and Open Problems. </w:t>
      </w:r>
      <w:proofErr w:type="spellStart"/>
      <w:r w:rsidRPr="00ED3C5F">
        <w:t>arXiv</w:t>
      </w:r>
      <w:proofErr w:type="spellEnd"/>
      <w:r w:rsidRPr="00ED3C5F">
        <w:t xml:space="preserve"> preprint arXiv:1803.09550.</w:t>
      </w:r>
    </w:p>
  </w:footnote>
  <w:footnote w:id="42">
    <w:p w14:paraId="2E42C6DC" w14:textId="2CA986DF" w:rsidR="0030307A" w:rsidRDefault="0030307A">
      <w:pPr>
        <w:pStyle w:val="FootnoteText"/>
      </w:pPr>
      <w:r>
        <w:rPr>
          <w:rStyle w:val="FootnoteReference"/>
        </w:rPr>
        <w:footnoteRef/>
      </w:r>
      <w:r>
        <w:t xml:space="preserve"> </w:t>
      </w:r>
      <w:r w:rsidRPr="00ED3C5F">
        <w:t>Source: AWS Lambda Use Cases (</w:t>
      </w:r>
      <w:hyperlink r:id="rId5" w:history="1">
        <w:r w:rsidRPr="00ED3C5F">
          <w:t>https://aws.amazon.com/lambda/features/use-cases/</w:t>
        </w:r>
      </w:hyperlink>
      <w:r>
        <w:t>)</w:t>
      </w:r>
    </w:p>
  </w:footnote>
  <w:footnote w:id="43">
    <w:p w14:paraId="1231CE96" w14:textId="06FF6ECD" w:rsidR="00801D8F" w:rsidRDefault="00801D8F">
      <w:pPr>
        <w:pStyle w:val="FootnoteText"/>
      </w:pPr>
      <w:r>
        <w:rPr>
          <w:rStyle w:val="FootnoteReference"/>
        </w:rPr>
        <w:footnoteRef/>
      </w:r>
      <w:r>
        <w:t xml:space="preserve"> </w:t>
      </w:r>
      <w:r w:rsidRPr="00ED3C5F">
        <w:t>Source: AWS Local Zones (https://aws.amazon.com/local-zones/)</w:t>
      </w:r>
    </w:p>
  </w:footnote>
  <w:footnote w:id="44">
    <w:p w14:paraId="202AEEBE" w14:textId="3041ADC1" w:rsidR="00D0630B" w:rsidRDefault="00D0630B">
      <w:pPr>
        <w:pStyle w:val="FootnoteText"/>
      </w:pPr>
      <w:r>
        <w:rPr>
          <w:rStyle w:val="FootnoteReference"/>
        </w:rPr>
        <w:footnoteRef/>
      </w:r>
      <w:r>
        <w:t xml:space="preserve"> </w:t>
      </w:r>
      <w:r w:rsidRPr="00ED3C5F">
        <w:t>Shi, W., Cao, J., Zhang, Q., Li, Y., &amp; Xu, L. (2016). Edge Computing: Vision and Challenges. IEEE Internet of Things Journal, 3(5), 637-646.</w:t>
      </w:r>
    </w:p>
  </w:footnote>
  <w:footnote w:id="45">
    <w:p w14:paraId="62FB5425" w14:textId="1D8BB7E7" w:rsidR="00253B96" w:rsidRDefault="00253B96">
      <w:pPr>
        <w:pStyle w:val="FootnoteText"/>
      </w:pPr>
      <w:r>
        <w:rPr>
          <w:rStyle w:val="FootnoteReference"/>
        </w:rPr>
        <w:footnoteRef/>
      </w:r>
      <w:r>
        <w:t xml:space="preserve"> </w:t>
      </w:r>
      <w:r w:rsidRPr="00ED3C5F">
        <w:t>Source: AWS Local Zones Use Cases (https://aws.amazon.com/local-zones/use-cases/)</w:t>
      </w:r>
    </w:p>
  </w:footnote>
  <w:footnote w:id="46">
    <w:p w14:paraId="2A6BCD5A" w14:textId="77777777" w:rsidR="00C61D08" w:rsidRPr="00ED3C5F" w:rsidRDefault="00C61D08" w:rsidP="00C61D08">
      <w:pPr>
        <w:pStyle w:val="NormalBPBHEB"/>
        <w:rPr>
          <w:sz w:val="20"/>
          <w:szCs w:val="20"/>
        </w:rPr>
      </w:pPr>
      <w:r>
        <w:rPr>
          <w:rStyle w:val="FootnoteReference"/>
        </w:rPr>
        <w:footnoteRef/>
      </w:r>
      <w:r>
        <w:t xml:space="preserve"> </w:t>
      </w:r>
      <w:r w:rsidRPr="00ED3C5F">
        <w:rPr>
          <w:sz w:val="20"/>
          <w:szCs w:val="20"/>
        </w:rPr>
        <w:t>Source: AWS Outposts (https://aws.amazon.com/outposts/)</w:t>
      </w:r>
    </w:p>
    <w:p w14:paraId="52BFD339" w14:textId="04B1B5D6" w:rsidR="00C61D08" w:rsidRDefault="00C61D08">
      <w:pPr>
        <w:pStyle w:val="FootnoteText"/>
      </w:pPr>
    </w:p>
  </w:footnote>
  <w:footnote w:id="47">
    <w:p w14:paraId="61DB9D7F" w14:textId="2A709CB0" w:rsidR="00E933F9" w:rsidRDefault="00E933F9">
      <w:pPr>
        <w:pStyle w:val="FootnoteText"/>
      </w:pPr>
      <w:r>
        <w:rPr>
          <w:rStyle w:val="FootnoteReference"/>
        </w:rPr>
        <w:footnoteRef/>
      </w:r>
      <w:r>
        <w:t xml:space="preserve"> </w:t>
      </w:r>
      <w:proofErr w:type="spellStart"/>
      <w:r w:rsidRPr="00ED3C5F">
        <w:t>Armbrust</w:t>
      </w:r>
      <w:proofErr w:type="spellEnd"/>
      <w:r w:rsidRPr="00ED3C5F">
        <w:t>, M., &amp; Fox, A. (2010). Above the Clouds: A Berkeley View of Cloud Computing. Technical Report No. UCB/EECS-2010-28.</w:t>
      </w:r>
    </w:p>
  </w:footnote>
  <w:footnote w:id="48">
    <w:p w14:paraId="4DF79A9D" w14:textId="3C26A001" w:rsidR="00AD23C1" w:rsidRDefault="00AD23C1">
      <w:pPr>
        <w:pStyle w:val="FootnoteText"/>
      </w:pPr>
      <w:r>
        <w:rPr>
          <w:rStyle w:val="FootnoteReference"/>
        </w:rPr>
        <w:footnoteRef/>
      </w:r>
      <w:r>
        <w:t xml:space="preserve"> </w:t>
      </w:r>
      <w:r w:rsidRPr="00ED3C5F">
        <w:t>Source: AWS Outposts Use Cases (https://aws.amazon.com/outposts/use-cases/)</w:t>
      </w:r>
    </w:p>
  </w:footnote>
  <w:footnote w:id="49">
    <w:p w14:paraId="2B633D15" w14:textId="5C5565D2" w:rsidR="00FA62A6" w:rsidRDefault="00FA62A6">
      <w:pPr>
        <w:pStyle w:val="FootnoteText"/>
      </w:pPr>
      <w:r>
        <w:rPr>
          <w:rStyle w:val="FootnoteReference"/>
        </w:rPr>
        <w:footnoteRef/>
      </w:r>
      <w:r>
        <w:t xml:space="preserve"> </w:t>
      </w:r>
      <w:r w:rsidRPr="00ED3C5F">
        <w:t>Source: AWS Serverless Application Repository (https://aws.amazon.com/serverless/serverlessrepo/)</w:t>
      </w:r>
    </w:p>
  </w:footnote>
  <w:footnote w:id="50">
    <w:p w14:paraId="369EAF68" w14:textId="2474B6AA" w:rsidR="00AD4468" w:rsidRDefault="00AD4468">
      <w:pPr>
        <w:pStyle w:val="FootnoteText"/>
      </w:pPr>
      <w:r>
        <w:rPr>
          <w:rStyle w:val="FootnoteReference"/>
        </w:rPr>
        <w:footnoteRef/>
      </w:r>
      <w:r>
        <w:t xml:space="preserve"> </w:t>
      </w:r>
      <w:r w:rsidRPr="00ED3C5F">
        <w:t>Schmidt, D. C. (2006). Model-Driven Engineering. IEEE Computer, 39(2), 25-31.</w:t>
      </w:r>
    </w:p>
  </w:footnote>
  <w:footnote w:id="51">
    <w:p w14:paraId="3E380413" w14:textId="2DD4B769" w:rsidR="00413105" w:rsidRDefault="00413105">
      <w:pPr>
        <w:pStyle w:val="FootnoteText"/>
      </w:pPr>
      <w:r>
        <w:rPr>
          <w:rStyle w:val="FootnoteReference"/>
        </w:rPr>
        <w:footnoteRef/>
      </w:r>
      <w:r>
        <w:t xml:space="preserve"> </w:t>
      </w:r>
      <w:r w:rsidRPr="00ED3C5F">
        <w:t>Source: AWS Serverless Application Repository Use Cases (https://aws.amazon.com/serverless/serverlessrepo/use-cases/)</w:t>
      </w:r>
    </w:p>
  </w:footnote>
  <w:footnote w:id="52">
    <w:p w14:paraId="1391E889" w14:textId="50A82D76" w:rsidR="00587EFF" w:rsidRDefault="00587EFF">
      <w:pPr>
        <w:pStyle w:val="FootnoteText"/>
      </w:pPr>
      <w:r>
        <w:rPr>
          <w:rStyle w:val="FootnoteReference"/>
        </w:rPr>
        <w:footnoteRef/>
      </w:r>
      <w:r>
        <w:t xml:space="preserve"> Source: AWS Wavelength (https://aws.amazon.com/wavelength/)</w:t>
      </w:r>
    </w:p>
  </w:footnote>
  <w:footnote w:id="53">
    <w:p w14:paraId="19607ED8" w14:textId="5F0A2FDA" w:rsidR="007E6F91" w:rsidRDefault="007E6F91">
      <w:pPr>
        <w:pStyle w:val="FootnoteText"/>
      </w:pPr>
      <w:r>
        <w:rPr>
          <w:rStyle w:val="FootnoteReference"/>
        </w:rPr>
        <w:footnoteRef/>
      </w:r>
      <w:r>
        <w:t xml:space="preserve"> Shi, W., Cao, J., Zhang, Q., Li, Y., &amp; Xu, L. (2016). Edge Computing: Vision and Challenges. IEEE Internet of Things Journal, 3(5), 637-646.</w:t>
      </w:r>
    </w:p>
  </w:footnote>
  <w:footnote w:id="54">
    <w:p w14:paraId="0D9F3087" w14:textId="2E48B11F" w:rsidR="004F51C6" w:rsidRDefault="004F51C6">
      <w:pPr>
        <w:pStyle w:val="FootnoteText"/>
      </w:pPr>
      <w:r>
        <w:rPr>
          <w:rStyle w:val="FootnoteReference"/>
        </w:rPr>
        <w:footnoteRef/>
      </w:r>
      <w:r>
        <w:t xml:space="preserve"> Source: AWS Wavelength Use Cases (https://aws.amazon.com/wavelength/use-cases/)</w:t>
      </w:r>
    </w:p>
  </w:footnote>
  <w:footnote w:id="55">
    <w:p w14:paraId="6C4CF931" w14:textId="702885DA" w:rsidR="006B36B6" w:rsidRDefault="006B36B6">
      <w:pPr>
        <w:pStyle w:val="FootnoteText"/>
      </w:pPr>
      <w:r>
        <w:rPr>
          <w:rStyle w:val="FootnoteReference"/>
        </w:rPr>
        <w:footnoteRef/>
      </w:r>
      <w:r>
        <w:t xml:space="preserve"> </w:t>
      </w:r>
      <w:r w:rsidRPr="00ED3C5F">
        <w:t>Source: VMware Cloud on AWS (https://cloud.vmware.com/vmc-on-aws)</w:t>
      </w:r>
    </w:p>
  </w:footnote>
  <w:footnote w:id="56">
    <w:p w14:paraId="6D113298" w14:textId="3D58F6C5" w:rsidR="0099090F" w:rsidRDefault="0099090F">
      <w:pPr>
        <w:pStyle w:val="FootnoteText"/>
      </w:pPr>
      <w:r>
        <w:rPr>
          <w:rStyle w:val="FootnoteReference"/>
        </w:rPr>
        <w:footnoteRef/>
      </w:r>
      <w:r>
        <w:t xml:space="preserve"> </w:t>
      </w:r>
      <w:proofErr w:type="spellStart"/>
      <w:r w:rsidRPr="00ED3C5F">
        <w:t>Buyya</w:t>
      </w:r>
      <w:proofErr w:type="spellEnd"/>
      <w:r w:rsidRPr="00ED3C5F">
        <w:t xml:space="preserve">, R., </w:t>
      </w:r>
      <w:proofErr w:type="spellStart"/>
      <w:r w:rsidRPr="00ED3C5F">
        <w:t>Broberg</w:t>
      </w:r>
      <w:proofErr w:type="spellEnd"/>
      <w:r w:rsidRPr="00ED3C5F">
        <w:t xml:space="preserve">, J., &amp; </w:t>
      </w:r>
      <w:proofErr w:type="spellStart"/>
      <w:r w:rsidRPr="00ED3C5F">
        <w:t>Goscinski</w:t>
      </w:r>
      <w:proofErr w:type="spellEnd"/>
      <w:r w:rsidRPr="00ED3C5F">
        <w:t>, A. M. (2011). Cloud Computing: Principles and Paradigms. Wiley.</w:t>
      </w:r>
    </w:p>
  </w:footnote>
  <w:footnote w:id="57">
    <w:p w14:paraId="25153C60" w14:textId="721E7E8B" w:rsidR="005B3A1D" w:rsidRDefault="005B3A1D">
      <w:pPr>
        <w:pStyle w:val="FootnoteText"/>
      </w:pPr>
      <w:r>
        <w:rPr>
          <w:rStyle w:val="FootnoteReference"/>
        </w:rPr>
        <w:footnoteRef/>
      </w:r>
      <w:r>
        <w:t xml:space="preserve"> </w:t>
      </w:r>
      <w:r w:rsidRPr="00ED3C5F">
        <w:t>Source: VMware Cloud on AWS Use Cases (https://aws.amazon.com/vmware/use-cases/)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xmlns:w16du="http://schemas.microsoft.com/office/word/2023/wordml/word16du">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F528C25"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B2295">
      <w:rPr>
        <w:rFonts w:ascii="Cambria" w:eastAsia="Cambria" w:hAnsi="Cambria" w:cs="Cambria"/>
        <w:color w:val="000000"/>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45273BED"/>
    <w:multiLevelType w:val="multilevel"/>
    <w:tmpl w:val="653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F2CC1"/>
    <w:multiLevelType w:val="hybridMultilevel"/>
    <w:tmpl w:val="299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B21FE"/>
    <w:multiLevelType w:val="multilevel"/>
    <w:tmpl w:val="A4B8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79364">
    <w:abstractNumId w:val="0"/>
  </w:num>
  <w:num w:numId="2" w16cid:durableId="563222395">
    <w:abstractNumId w:val="3"/>
  </w:num>
  <w:num w:numId="3" w16cid:durableId="1312716726">
    <w:abstractNumId w:val="1"/>
  </w:num>
  <w:num w:numId="4" w16cid:durableId="11393460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22439"/>
    <w:rsid w:val="00030391"/>
    <w:rsid w:val="00032D91"/>
    <w:rsid w:val="00032FA9"/>
    <w:rsid w:val="00033304"/>
    <w:rsid w:val="00036C74"/>
    <w:rsid w:val="00040BFD"/>
    <w:rsid w:val="00040F9B"/>
    <w:rsid w:val="00041B02"/>
    <w:rsid w:val="000431B2"/>
    <w:rsid w:val="0005478E"/>
    <w:rsid w:val="0005608B"/>
    <w:rsid w:val="000657BB"/>
    <w:rsid w:val="00075379"/>
    <w:rsid w:val="00080753"/>
    <w:rsid w:val="00082E68"/>
    <w:rsid w:val="0008383D"/>
    <w:rsid w:val="00083E36"/>
    <w:rsid w:val="000922F7"/>
    <w:rsid w:val="000938AC"/>
    <w:rsid w:val="000969D9"/>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76659"/>
    <w:rsid w:val="001826C9"/>
    <w:rsid w:val="00186EBD"/>
    <w:rsid w:val="00190280"/>
    <w:rsid w:val="00192F83"/>
    <w:rsid w:val="00197230"/>
    <w:rsid w:val="001A1BE7"/>
    <w:rsid w:val="001A5BAE"/>
    <w:rsid w:val="001B7A68"/>
    <w:rsid w:val="001D0A7A"/>
    <w:rsid w:val="001D28AC"/>
    <w:rsid w:val="001D613C"/>
    <w:rsid w:val="001D6ACF"/>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74D5B"/>
    <w:rsid w:val="00287C87"/>
    <w:rsid w:val="00292E03"/>
    <w:rsid w:val="00293947"/>
    <w:rsid w:val="0029677C"/>
    <w:rsid w:val="00296B5F"/>
    <w:rsid w:val="002A09E8"/>
    <w:rsid w:val="002A43E7"/>
    <w:rsid w:val="002A4DD8"/>
    <w:rsid w:val="002A67A0"/>
    <w:rsid w:val="002A78A9"/>
    <w:rsid w:val="002B0955"/>
    <w:rsid w:val="002B1551"/>
    <w:rsid w:val="002B5EE9"/>
    <w:rsid w:val="002B74E3"/>
    <w:rsid w:val="002C4BE9"/>
    <w:rsid w:val="002C61CF"/>
    <w:rsid w:val="002C636B"/>
    <w:rsid w:val="002C6F80"/>
    <w:rsid w:val="002C7A49"/>
    <w:rsid w:val="002D4083"/>
    <w:rsid w:val="002E33DB"/>
    <w:rsid w:val="002E46A5"/>
    <w:rsid w:val="002F0173"/>
    <w:rsid w:val="002F26F5"/>
    <w:rsid w:val="002F421A"/>
    <w:rsid w:val="002F4BB7"/>
    <w:rsid w:val="002F74B9"/>
    <w:rsid w:val="002F7536"/>
    <w:rsid w:val="0030307A"/>
    <w:rsid w:val="00303151"/>
    <w:rsid w:val="00304B3F"/>
    <w:rsid w:val="003069BD"/>
    <w:rsid w:val="003079A1"/>
    <w:rsid w:val="00307FDF"/>
    <w:rsid w:val="00313F16"/>
    <w:rsid w:val="00315F3D"/>
    <w:rsid w:val="0032054F"/>
    <w:rsid w:val="00321502"/>
    <w:rsid w:val="00321A94"/>
    <w:rsid w:val="00323FF7"/>
    <w:rsid w:val="003264A4"/>
    <w:rsid w:val="0033659E"/>
    <w:rsid w:val="00337846"/>
    <w:rsid w:val="0034032A"/>
    <w:rsid w:val="00347B79"/>
    <w:rsid w:val="003538F6"/>
    <w:rsid w:val="00355A3B"/>
    <w:rsid w:val="00362A28"/>
    <w:rsid w:val="003630AB"/>
    <w:rsid w:val="00366120"/>
    <w:rsid w:val="003676A9"/>
    <w:rsid w:val="00371DB4"/>
    <w:rsid w:val="00376B77"/>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3805"/>
    <w:rsid w:val="004056C3"/>
    <w:rsid w:val="004058BD"/>
    <w:rsid w:val="00406A91"/>
    <w:rsid w:val="00406F7D"/>
    <w:rsid w:val="0040797A"/>
    <w:rsid w:val="00413105"/>
    <w:rsid w:val="004212BF"/>
    <w:rsid w:val="00423AC9"/>
    <w:rsid w:val="00423D15"/>
    <w:rsid w:val="00424A84"/>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96E14"/>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20E5"/>
    <w:rsid w:val="0054330D"/>
    <w:rsid w:val="00546194"/>
    <w:rsid w:val="00552597"/>
    <w:rsid w:val="005579D3"/>
    <w:rsid w:val="00561901"/>
    <w:rsid w:val="00566D7B"/>
    <w:rsid w:val="00570E60"/>
    <w:rsid w:val="005725A5"/>
    <w:rsid w:val="00574080"/>
    <w:rsid w:val="00581C78"/>
    <w:rsid w:val="0058243D"/>
    <w:rsid w:val="00584AE8"/>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53F4"/>
    <w:rsid w:val="005B6C74"/>
    <w:rsid w:val="005B7AE7"/>
    <w:rsid w:val="005D5A0B"/>
    <w:rsid w:val="005E021E"/>
    <w:rsid w:val="005E3DD1"/>
    <w:rsid w:val="005E507B"/>
    <w:rsid w:val="005F2014"/>
    <w:rsid w:val="005F3D07"/>
    <w:rsid w:val="00600045"/>
    <w:rsid w:val="00602945"/>
    <w:rsid w:val="00610D44"/>
    <w:rsid w:val="00613B0A"/>
    <w:rsid w:val="0061768A"/>
    <w:rsid w:val="006244FF"/>
    <w:rsid w:val="00630010"/>
    <w:rsid w:val="006311BD"/>
    <w:rsid w:val="006313E7"/>
    <w:rsid w:val="006331DF"/>
    <w:rsid w:val="006334A4"/>
    <w:rsid w:val="006359DF"/>
    <w:rsid w:val="0063646D"/>
    <w:rsid w:val="00637CBE"/>
    <w:rsid w:val="00643F35"/>
    <w:rsid w:val="00652FE8"/>
    <w:rsid w:val="0065328D"/>
    <w:rsid w:val="006535C4"/>
    <w:rsid w:val="006544A1"/>
    <w:rsid w:val="00661460"/>
    <w:rsid w:val="00663D13"/>
    <w:rsid w:val="00664309"/>
    <w:rsid w:val="00665115"/>
    <w:rsid w:val="00667321"/>
    <w:rsid w:val="0066746C"/>
    <w:rsid w:val="00675545"/>
    <w:rsid w:val="00682E31"/>
    <w:rsid w:val="00684869"/>
    <w:rsid w:val="00684EAC"/>
    <w:rsid w:val="006858DD"/>
    <w:rsid w:val="0068638E"/>
    <w:rsid w:val="0069052E"/>
    <w:rsid w:val="006912BA"/>
    <w:rsid w:val="00691787"/>
    <w:rsid w:val="00691DBD"/>
    <w:rsid w:val="00695062"/>
    <w:rsid w:val="006A10DD"/>
    <w:rsid w:val="006A3C9A"/>
    <w:rsid w:val="006A69A9"/>
    <w:rsid w:val="006B0501"/>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036E"/>
    <w:rsid w:val="00702C0D"/>
    <w:rsid w:val="00704360"/>
    <w:rsid w:val="00706534"/>
    <w:rsid w:val="00707F24"/>
    <w:rsid w:val="00712295"/>
    <w:rsid w:val="007133E2"/>
    <w:rsid w:val="007142E0"/>
    <w:rsid w:val="00715511"/>
    <w:rsid w:val="00720008"/>
    <w:rsid w:val="00730ED2"/>
    <w:rsid w:val="00731431"/>
    <w:rsid w:val="007329F8"/>
    <w:rsid w:val="00737616"/>
    <w:rsid w:val="00737A26"/>
    <w:rsid w:val="007431BF"/>
    <w:rsid w:val="00751972"/>
    <w:rsid w:val="00767C6F"/>
    <w:rsid w:val="00767CDE"/>
    <w:rsid w:val="00772F01"/>
    <w:rsid w:val="0078689C"/>
    <w:rsid w:val="007A1D3D"/>
    <w:rsid w:val="007A32F5"/>
    <w:rsid w:val="007A4569"/>
    <w:rsid w:val="007A47A9"/>
    <w:rsid w:val="007B22AD"/>
    <w:rsid w:val="007B5C50"/>
    <w:rsid w:val="007C0221"/>
    <w:rsid w:val="007C164E"/>
    <w:rsid w:val="007C39C7"/>
    <w:rsid w:val="007C3A62"/>
    <w:rsid w:val="007C4607"/>
    <w:rsid w:val="007C68BE"/>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0519"/>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27A5"/>
    <w:rsid w:val="008F6576"/>
    <w:rsid w:val="008F6622"/>
    <w:rsid w:val="00900504"/>
    <w:rsid w:val="00903B71"/>
    <w:rsid w:val="009043D2"/>
    <w:rsid w:val="00905635"/>
    <w:rsid w:val="00907FCB"/>
    <w:rsid w:val="00913821"/>
    <w:rsid w:val="00916029"/>
    <w:rsid w:val="00916A91"/>
    <w:rsid w:val="00920FEB"/>
    <w:rsid w:val="00924E74"/>
    <w:rsid w:val="0092790F"/>
    <w:rsid w:val="00930053"/>
    <w:rsid w:val="0094184B"/>
    <w:rsid w:val="0094412E"/>
    <w:rsid w:val="00952BC3"/>
    <w:rsid w:val="00953F6F"/>
    <w:rsid w:val="009705C4"/>
    <w:rsid w:val="00970B22"/>
    <w:rsid w:val="0097496F"/>
    <w:rsid w:val="00980328"/>
    <w:rsid w:val="00982065"/>
    <w:rsid w:val="00983408"/>
    <w:rsid w:val="00985141"/>
    <w:rsid w:val="009856A1"/>
    <w:rsid w:val="00985EF0"/>
    <w:rsid w:val="00987BC6"/>
    <w:rsid w:val="0099090F"/>
    <w:rsid w:val="00994CFE"/>
    <w:rsid w:val="009957EB"/>
    <w:rsid w:val="009A6737"/>
    <w:rsid w:val="009C077A"/>
    <w:rsid w:val="009C346B"/>
    <w:rsid w:val="009D0D37"/>
    <w:rsid w:val="009D1F69"/>
    <w:rsid w:val="009D5A2D"/>
    <w:rsid w:val="009D7EB0"/>
    <w:rsid w:val="009E553A"/>
    <w:rsid w:val="009F5DA8"/>
    <w:rsid w:val="00A01666"/>
    <w:rsid w:val="00A01A04"/>
    <w:rsid w:val="00A053F4"/>
    <w:rsid w:val="00A074FD"/>
    <w:rsid w:val="00A15294"/>
    <w:rsid w:val="00A26169"/>
    <w:rsid w:val="00A269B0"/>
    <w:rsid w:val="00A27F6B"/>
    <w:rsid w:val="00A3486A"/>
    <w:rsid w:val="00A356B4"/>
    <w:rsid w:val="00A44233"/>
    <w:rsid w:val="00A45CEB"/>
    <w:rsid w:val="00A45F93"/>
    <w:rsid w:val="00A54139"/>
    <w:rsid w:val="00A57203"/>
    <w:rsid w:val="00A60306"/>
    <w:rsid w:val="00A616D8"/>
    <w:rsid w:val="00A661D7"/>
    <w:rsid w:val="00A67285"/>
    <w:rsid w:val="00A7162B"/>
    <w:rsid w:val="00A72800"/>
    <w:rsid w:val="00A748C1"/>
    <w:rsid w:val="00A8389B"/>
    <w:rsid w:val="00AA0C0C"/>
    <w:rsid w:val="00AA2C9A"/>
    <w:rsid w:val="00AA3343"/>
    <w:rsid w:val="00AB1F6B"/>
    <w:rsid w:val="00AB2095"/>
    <w:rsid w:val="00AB29BD"/>
    <w:rsid w:val="00AB4863"/>
    <w:rsid w:val="00AC21F1"/>
    <w:rsid w:val="00AC2277"/>
    <w:rsid w:val="00AC2D5C"/>
    <w:rsid w:val="00AD23C1"/>
    <w:rsid w:val="00AD4468"/>
    <w:rsid w:val="00AE28BF"/>
    <w:rsid w:val="00AE2E05"/>
    <w:rsid w:val="00AE3974"/>
    <w:rsid w:val="00AE6217"/>
    <w:rsid w:val="00AF066D"/>
    <w:rsid w:val="00AF1050"/>
    <w:rsid w:val="00B01BBB"/>
    <w:rsid w:val="00B05B99"/>
    <w:rsid w:val="00B143CA"/>
    <w:rsid w:val="00B15095"/>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D0EE6"/>
    <w:rsid w:val="00BE0365"/>
    <w:rsid w:val="00BE2EA7"/>
    <w:rsid w:val="00BE4A7D"/>
    <w:rsid w:val="00BF2981"/>
    <w:rsid w:val="00BF5D85"/>
    <w:rsid w:val="00C02B59"/>
    <w:rsid w:val="00C03B53"/>
    <w:rsid w:val="00C0428F"/>
    <w:rsid w:val="00C04459"/>
    <w:rsid w:val="00C10B84"/>
    <w:rsid w:val="00C31F17"/>
    <w:rsid w:val="00C32D69"/>
    <w:rsid w:val="00C367C4"/>
    <w:rsid w:val="00C401A0"/>
    <w:rsid w:val="00C504E8"/>
    <w:rsid w:val="00C550EA"/>
    <w:rsid w:val="00C61D08"/>
    <w:rsid w:val="00C63F0F"/>
    <w:rsid w:val="00C64065"/>
    <w:rsid w:val="00C674E0"/>
    <w:rsid w:val="00C67805"/>
    <w:rsid w:val="00C76E9B"/>
    <w:rsid w:val="00C83544"/>
    <w:rsid w:val="00C912DC"/>
    <w:rsid w:val="00CC2B39"/>
    <w:rsid w:val="00CC36B0"/>
    <w:rsid w:val="00CD046A"/>
    <w:rsid w:val="00CD0904"/>
    <w:rsid w:val="00CD0B9E"/>
    <w:rsid w:val="00CD1C45"/>
    <w:rsid w:val="00CD29DF"/>
    <w:rsid w:val="00CD564C"/>
    <w:rsid w:val="00CE0C31"/>
    <w:rsid w:val="00CF6749"/>
    <w:rsid w:val="00CF7A41"/>
    <w:rsid w:val="00D03911"/>
    <w:rsid w:val="00D0630B"/>
    <w:rsid w:val="00D119C8"/>
    <w:rsid w:val="00D12E19"/>
    <w:rsid w:val="00D14DE3"/>
    <w:rsid w:val="00D15697"/>
    <w:rsid w:val="00D21DBB"/>
    <w:rsid w:val="00D25ED8"/>
    <w:rsid w:val="00D34D9F"/>
    <w:rsid w:val="00D37E50"/>
    <w:rsid w:val="00D45DBD"/>
    <w:rsid w:val="00D47A08"/>
    <w:rsid w:val="00D51F86"/>
    <w:rsid w:val="00D6582E"/>
    <w:rsid w:val="00D71527"/>
    <w:rsid w:val="00D73447"/>
    <w:rsid w:val="00D7459C"/>
    <w:rsid w:val="00D7615F"/>
    <w:rsid w:val="00D76282"/>
    <w:rsid w:val="00D76A93"/>
    <w:rsid w:val="00D8326B"/>
    <w:rsid w:val="00D95512"/>
    <w:rsid w:val="00D970DD"/>
    <w:rsid w:val="00DA1D07"/>
    <w:rsid w:val="00DA20BE"/>
    <w:rsid w:val="00DA5067"/>
    <w:rsid w:val="00DB10CC"/>
    <w:rsid w:val="00DB2295"/>
    <w:rsid w:val="00DC204F"/>
    <w:rsid w:val="00DC49B6"/>
    <w:rsid w:val="00DD13E4"/>
    <w:rsid w:val="00DE1CB5"/>
    <w:rsid w:val="00DE2E44"/>
    <w:rsid w:val="00DE5CC9"/>
    <w:rsid w:val="00DE7B3E"/>
    <w:rsid w:val="00E01198"/>
    <w:rsid w:val="00E0274F"/>
    <w:rsid w:val="00E053B1"/>
    <w:rsid w:val="00E074C2"/>
    <w:rsid w:val="00E22606"/>
    <w:rsid w:val="00E254A3"/>
    <w:rsid w:val="00E2665B"/>
    <w:rsid w:val="00E2698D"/>
    <w:rsid w:val="00E26A46"/>
    <w:rsid w:val="00E309F8"/>
    <w:rsid w:val="00E36838"/>
    <w:rsid w:val="00E36C7C"/>
    <w:rsid w:val="00E40FB6"/>
    <w:rsid w:val="00E41B90"/>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10F8"/>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3698E"/>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 w:type="paragraph" w:styleId="Caption">
    <w:name w:val="caption"/>
    <w:basedOn w:val="Normal"/>
    <w:next w:val="Normal"/>
    <w:uiPriority w:val="35"/>
    <w:unhideWhenUsed/>
    <w:qFormat/>
    <w:rsid w:val="00D970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9652">
      <w:bodyDiv w:val="1"/>
      <w:marLeft w:val="0"/>
      <w:marRight w:val="0"/>
      <w:marTop w:val="0"/>
      <w:marBottom w:val="0"/>
      <w:divBdr>
        <w:top w:val="none" w:sz="0" w:space="0" w:color="auto"/>
        <w:left w:val="none" w:sz="0" w:space="0" w:color="auto"/>
        <w:bottom w:val="none" w:sz="0" w:space="0" w:color="auto"/>
        <w:right w:val="none" w:sz="0" w:space="0" w:color="auto"/>
      </w:divBdr>
    </w:div>
    <w:div w:id="654453777">
      <w:bodyDiv w:val="1"/>
      <w:marLeft w:val="0"/>
      <w:marRight w:val="0"/>
      <w:marTop w:val="0"/>
      <w:marBottom w:val="0"/>
      <w:divBdr>
        <w:top w:val="none" w:sz="0" w:space="0" w:color="auto"/>
        <w:left w:val="none" w:sz="0" w:space="0" w:color="auto"/>
        <w:bottom w:val="none" w:sz="0" w:space="0" w:color="auto"/>
        <w:right w:val="none" w:sz="0" w:space="0" w:color="auto"/>
      </w:divBdr>
      <w:divsChild>
        <w:div w:id="1675256500">
          <w:marLeft w:val="0"/>
          <w:marRight w:val="0"/>
          <w:marTop w:val="0"/>
          <w:marBottom w:val="0"/>
          <w:divBdr>
            <w:top w:val="single" w:sz="2" w:space="0" w:color="E3E3E3"/>
            <w:left w:val="single" w:sz="2" w:space="0" w:color="E3E3E3"/>
            <w:bottom w:val="single" w:sz="2" w:space="0" w:color="E3E3E3"/>
            <w:right w:val="single" w:sz="2" w:space="0" w:color="E3E3E3"/>
          </w:divBdr>
          <w:divsChild>
            <w:div w:id="61525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406771">
                  <w:marLeft w:val="0"/>
                  <w:marRight w:val="0"/>
                  <w:marTop w:val="0"/>
                  <w:marBottom w:val="0"/>
                  <w:divBdr>
                    <w:top w:val="single" w:sz="2" w:space="0" w:color="E3E3E3"/>
                    <w:left w:val="single" w:sz="2" w:space="0" w:color="E3E3E3"/>
                    <w:bottom w:val="single" w:sz="2" w:space="0" w:color="E3E3E3"/>
                    <w:right w:val="single" w:sz="2" w:space="0" w:color="E3E3E3"/>
                  </w:divBdr>
                  <w:divsChild>
                    <w:div w:id="2110003188">
                      <w:marLeft w:val="0"/>
                      <w:marRight w:val="0"/>
                      <w:marTop w:val="0"/>
                      <w:marBottom w:val="0"/>
                      <w:divBdr>
                        <w:top w:val="single" w:sz="2" w:space="0" w:color="E3E3E3"/>
                        <w:left w:val="single" w:sz="2" w:space="0" w:color="E3E3E3"/>
                        <w:bottom w:val="single" w:sz="2" w:space="0" w:color="E3E3E3"/>
                        <w:right w:val="single" w:sz="2" w:space="0" w:color="E3E3E3"/>
                      </w:divBdr>
                      <w:divsChild>
                        <w:div w:id="1810053644">
                          <w:marLeft w:val="0"/>
                          <w:marRight w:val="0"/>
                          <w:marTop w:val="0"/>
                          <w:marBottom w:val="0"/>
                          <w:divBdr>
                            <w:top w:val="single" w:sz="2" w:space="0" w:color="E3E3E3"/>
                            <w:left w:val="single" w:sz="2" w:space="0" w:color="E3E3E3"/>
                            <w:bottom w:val="single" w:sz="2" w:space="0" w:color="E3E3E3"/>
                            <w:right w:val="single" w:sz="2" w:space="0" w:color="E3E3E3"/>
                          </w:divBdr>
                          <w:divsChild>
                            <w:div w:id="1490755569">
                              <w:marLeft w:val="0"/>
                              <w:marRight w:val="0"/>
                              <w:marTop w:val="0"/>
                              <w:marBottom w:val="0"/>
                              <w:divBdr>
                                <w:top w:val="single" w:sz="2" w:space="0" w:color="E3E3E3"/>
                                <w:left w:val="single" w:sz="2" w:space="0" w:color="E3E3E3"/>
                                <w:bottom w:val="single" w:sz="2" w:space="0" w:color="E3E3E3"/>
                                <w:right w:val="single" w:sz="2" w:space="0" w:color="E3E3E3"/>
                              </w:divBdr>
                              <w:divsChild>
                                <w:div w:id="1651716909">
                                  <w:marLeft w:val="0"/>
                                  <w:marRight w:val="0"/>
                                  <w:marTop w:val="0"/>
                                  <w:marBottom w:val="0"/>
                                  <w:divBdr>
                                    <w:top w:val="single" w:sz="2" w:space="0" w:color="E3E3E3"/>
                                    <w:left w:val="single" w:sz="2" w:space="0" w:color="E3E3E3"/>
                                    <w:bottom w:val="single" w:sz="2" w:space="0" w:color="E3E3E3"/>
                                    <w:right w:val="single" w:sz="2" w:space="0" w:color="E3E3E3"/>
                                  </w:divBdr>
                                  <w:divsChild>
                                    <w:div w:id="81619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71488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autoscaling/" TargetMode="External"/><Relationship Id="rId2" Type="http://schemas.openxmlformats.org/officeDocument/2006/relationships/hyperlink" Target="https://aws.amazon.com/ec2/use-cases/" TargetMode="External"/><Relationship Id="rId1" Type="http://schemas.openxmlformats.org/officeDocument/2006/relationships/hyperlink" Target="https://aws.amazon.com/ec2/" TargetMode="External"/><Relationship Id="rId5" Type="http://schemas.openxmlformats.org/officeDocument/2006/relationships/hyperlink" Target="https://aws.amazon.com/lambda/features/use-cases/" TargetMode="External"/><Relationship Id="rId4" Type="http://schemas.openxmlformats.org/officeDocument/2006/relationships/hyperlink" Target="https://aws.amazon.com/elasticbeanstalk/feature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3ED20-A9F4-40A2-9418-60632C738312}"/>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7611</Words>
  <Characters>43388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10</cp:revision>
  <dcterms:created xsi:type="dcterms:W3CDTF">2024-04-06T09:00:00Z</dcterms:created>
  <dcterms:modified xsi:type="dcterms:W3CDTF">2024-04-06T09:04:00Z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y fmtid="{D5CDD505-2E9C-101B-9397-08002B2CF9AE}" pid="5" name="GrammarlyDocumentId">
    <vt:lpwstr>0212ea7bbbb247831c47f4e9a952a9921dae554151e0cb0e8e941ee13876c96c</vt:lpwstr>
  </property>
  <property fmtid="{D5CDD505-2E9C-101B-9397-08002B2CF9AE}" pid="6" name="Order">
    <vt:r8>1900200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