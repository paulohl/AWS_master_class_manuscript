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B72611" w:rsidP="009E19DF">
      <w:pPr>
        <w:pStyle w:val="ChapterTitleNumberBPBHEB"/>
      </w:pPr>
      <w:r w:rsidRPr="009E19DF">
        <w:t xml:space="preserve">CHAPTER </w:t>
      </w:r>
      <w:r w:rsidR="00AD2B4D">
        <w:t>1</w:t>
      </w:r>
      <w:r w:rsidR="006666D4">
        <w:t>1</w:t>
      </w:r>
      <w:r w:rsidRPr="009E19DF">
        <w:t xml:space="preserve"> </w:t>
      </w:r>
    </w:p>
    <w:p w14:paraId="27B72D20" w14:textId="122F5CBE" w:rsidR="00B72611" w:rsidRPr="00C20B04" w:rsidRDefault="00C20B04" w:rsidP="008310DB">
      <w:pPr>
        <w:pStyle w:val="ChapterTitleBPBHEB"/>
        <w:rPr>
          <w:iCs/>
        </w:rPr>
      </w:pPr>
      <w:r w:rsidRPr="00C20B04">
        <w:rPr>
          <w:iCs/>
          <w:lang w:val="en-GB"/>
        </w:rPr>
        <w:t>Analytics and Machine Learning</w:t>
      </w:r>
      <w:r w:rsidR="00B72611" w:rsidRPr="00C20B04">
        <w:rPr>
          <w:iCs/>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pPr>
        <w:pStyle w:val="Heading1BPBHEB"/>
        <w:pPrChange w:id="0" w:author="Arya" w:date="2025-02-27T12:39:00Z" w16du:dateUtc="2025-02-27T07:09:00Z">
          <w:pPr>
            <w:keepNext/>
            <w:keepLines/>
            <w:spacing w:before="400" w:after="0" w:line="276" w:lineRule="auto"/>
            <w:outlineLvl w:val="0"/>
          </w:pPr>
        </w:pPrChange>
      </w:pPr>
      <w:r w:rsidRPr="003D5B30">
        <w:t>Introduction</w:t>
      </w:r>
    </w:p>
    <w:p w14:paraId="43E39DBD" w14:textId="76F58BF1" w:rsidR="00BF175B" w:rsidRDefault="00BF175B" w:rsidP="00496CBC">
      <w:pPr>
        <w:pStyle w:val="NormalBPBHEB"/>
        <w:rPr>
          <w:ins w:id="1" w:author="Arya" w:date="2025-02-27T12:41:00Z" w16du:dateUtc="2025-02-27T07:11:00Z"/>
        </w:rPr>
      </w:pPr>
      <w:r>
        <w:t xml:space="preserve">In the ever-evolving landscape of cloud computing, the integration of analytics and machine learning has </w:t>
      </w:r>
      <w:r w:rsidR="00695D4A">
        <w:t>appeared</w:t>
      </w:r>
      <w:r>
        <w:t xml:space="preserve"> as a transformative force, empowering businesses to extract meaningful insights from vast datasets and deploy intelligent solutions. This chapter delves into a multitude of AWS services that cater to both analytics and machine learning needs, providing a comprehensive suite for data-driven decision-making and </w:t>
      </w:r>
      <w:r w:rsidR="00F00568">
        <w:t>innovative</w:t>
      </w:r>
      <w:r>
        <w:t xml:space="preserve"> artificial intelligence applications.</w:t>
      </w:r>
    </w:p>
    <w:p w14:paraId="1911C658" w14:textId="77777777" w:rsidR="003E2DEC" w:rsidDel="003E2DEC" w:rsidRDefault="003E2DEC" w:rsidP="00496CBC">
      <w:pPr>
        <w:pStyle w:val="NormalBPBHEB"/>
        <w:rPr>
          <w:del w:id="2" w:author="Arya" w:date="2025-02-27T12:41:00Z" w16du:dateUtc="2025-02-27T07:11:00Z"/>
          <w:moveTo w:id="3" w:author="Arya" w:date="2025-02-27T12:41:00Z" w16du:dateUtc="2025-02-27T07:11:00Z"/>
        </w:rPr>
        <w:pPrChange w:id="4" w:author="Arya" w:date="2025-03-03T10:44:00Z" w16du:dateUtc="2025-03-03T05:14:00Z">
          <w:pPr>
            <w:pBdr>
              <w:top w:val="nil"/>
              <w:left w:val="nil"/>
              <w:bottom w:val="nil"/>
              <w:right w:val="nil"/>
              <w:between w:val="nil"/>
            </w:pBdr>
            <w:shd w:val="clear" w:color="auto" w:fill="FFFFFF"/>
            <w:spacing w:after="100" w:line="276" w:lineRule="auto"/>
            <w:jc w:val="both"/>
          </w:pPr>
        </w:pPrChange>
      </w:pPr>
      <w:moveToRangeStart w:id="5" w:author="Arya" w:date="2025-02-27T12:41:00Z" w:name="move191552494"/>
      <w:moveTo w:id="6" w:author="Arya" w:date="2025-02-27T12:41:00Z" w16du:dateUtc="2025-02-27T07:11:00Z">
        <w:r>
          <w:t>This chapter will guide you through the intricacies of each of these services, offering insights into their functionalities, use cases, and practical applications. From analytics to machine learning, AWS provides a comprehensive suite of tools that cater to the diverse needs of businesses, venturing into the realm of data-driven decision-making and artificial intelligence.</w:t>
        </w:r>
      </w:moveTo>
    </w:p>
    <w:moveToRangeEnd w:id="5"/>
    <w:p w14:paraId="5ACA31AD" w14:textId="77777777" w:rsidR="003E2DEC" w:rsidRDefault="003E2DEC" w:rsidP="00496CBC">
      <w:pPr>
        <w:pStyle w:val="NormalBPBHEB"/>
        <w:rPr>
          <w:ins w:id="7" w:author="Arya" w:date="2025-02-27T12:40:00Z" w16du:dateUtc="2025-02-27T07:10:00Z"/>
        </w:rPr>
      </w:pPr>
    </w:p>
    <w:p w14:paraId="2CCADB1A" w14:textId="643C6490" w:rsidR="00736108" w:rsidRDefault="00736108" w:rsidP="00736108">
      <w:pPr>
        <w:pStyle w:val="Heading1BPBHEB"/>
        <w:rPr>
          <w:ins w:id="8" w:author="Arya" w:date="2025-02-27T12:40:00Z" w16du:dateUtc="2025-02-27T07:10:00Z"/>
        </w:rPr>
      </w:pPr>
      <w:ins w:id="9" w:author="Arya" w:date="2025-02-27T12:40:00Z" w16du:dateUtc="2025-02-27T07:10:00Z">
        <w:r>
          <w:t>Structure</w:t>
        </w:r>
      </w:ins>
    </w:p>
    <w:p w14:paraId="27624C6F" w14:textId="10E8EC6A" w:rsidR="00736108" w:rsidRDefault="00736108">
      <w:pPr>
        <w:pStyle w:val="NormalBPBHEB"/>
        <w:pPrChange w:id="10" w:author="Arya" w:date="2025-02-27T12:40:00Z" w16du:dateUtc="2025-02-27T07:10:00Z">
          <w:pPr>
            <w:pBdr>
              <w:top w:val="nil"/>
              <w:left w:val="nil"/>
              <w:bottom w:val="nil"/>
              <w:right w:val="nil"/>
              <w:between w:val="nil"/>
            </w:pBdr>
            <w:shd w:val="clear" w:color="auto" w:fill="FFFFFF"/>
            <w:spacing w:after="100" w:line="276" w:lineRule="auto"/>
            <w:jc w:val="both"/>
          </w:pPr>
        </w:pPrChange>
      </w:pPr>
      <w:ins w:id="11" w:author="Arya" w:date="2025-02-27T12:40:00Z" w16du:dateUtc="2025-02-27T07:10:00Z">
        <w:r>
          <w:t>This chapter will cover the following topics:</w:t>
        </w:r>
      </w:ins>
    </w:p>
    <w:p w14:paraId="006350A9" w14:textId="77777777" w:rsidR="00822354" w:rsidRPr="005B1589" w:rsidRDefault="00822354" w:rsidP="00E77399">
      <w:pPr>
        <w:pStyle w:val="NormalBPBHEB"/>
        <w:numPr>
          <w:ilvl w:val="0"/>
          <w:numId w:val="213"/>
        </w:numPr>
        <w:rPr>
          <w:lang w:val="en-GB"/>
        </w:rPr>
        <w:pPrChange w:id="12" w:author="Arya" w:date="2025-03-03T10:45:00Z" w16du:dateUtc="2025-03-03T05:15:00Z">
          <w:pPr>
            <w:pStyle w:val="ListParagraph"/>
            <w:numPr>
              <w:numId w:val="211"/>
            </w:numPr>
            <w:pBdr>
              <w:top w:val="nil"/>
              <w:left w:val="nil"/>
              <w:bottom w:val="nil"/>
              <w:right w:val="nil"/>
              <w:between w:val="nil"/>
            </w:pBdr>
            <w:shd w:val="clear" w:color="auto" w:fill="FFFFFF"/>
            <w:tabs>
              <w:tab w:val="num" w:pos="360"/>
            </w:tabs>
            <w:spacing w:after="100" w:line="276" w:lineRule="auto"/>
            <w:ind w:left="360" w:hanging="360"/>
            <w:jc w:val="both"/>
          </w:pPr>
        </w:pPrChange>
      </w:pPr>
      <w:r w:rsidRPr="005B1589">
        <w:rPr>
          <w:lang w:val="en-GB"/>
        </w:rPr>
        <w:t>Analytics</w:t>
      </w:r>
    </w:p>
    <w:p w14:paraId="7D1A22DB" w14:textId="2DC967B3" w:rsidR="00822354" w:rsidRPr="005B1589" w:rsidDel="0076307F" w:rsidRDefault="00822354" w:rsidP="00E77399">
      <w:pPr>
        <w:pStyle w:val="NormalBPBHEB"/>
        <w:rPr>
          <w:del w:id="13" w:author="Arya" w:date="2025-02-27T12:40:00Z" w16du:dateUtc="2025-02-27T07:10:00Z"/>
          <w:lang w:val="en-GB"/>
        </w:rPr>
        <w:pPrChange w:id="1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commentRangeStart w:id="15"/>
      <w:del w:id="16" w:author="Arya" w:date="2025-02-27T12:40:00Z" w16du:dateUtc="2025-02-27T07:10:00Z">
        <w:r w:rsidRPr="005B1589" w:rsidDel="0076307F">
          <w:rPr>
            <w:lang w:val="en-GB"/>
          </w:rPr>
          <w:delText>Amazon Athena</w:delText>
        </w:r>
      </w:del>
    </w:p>
    <w:p w14:paraId="6EB825FE" w14:textId="4DB2624E" w:rsidR="00822354" w:rsidRPr="005B1589" w:rsidDel="0076307F" w:rsidRDefault="00822354" w:rsidP="00E77399">
      <w:pPr>
        <w:pStyle w:val="NormalBPBHEB"/>
        <w:rPr>
          <w:del w:id="17" w:author="Arya" w:date="2025-02-27T12:40:00Z" w16du:dateUtc="2025-02-27T07:10:00Z"/>
          <w:lang w:val="en-GB"/>
        </w:rPr>
        <w:pPrChange w:id="18"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9" w:author="Arya" w:date="2025-02-27T12:40:00Z" w16du:dateUtc="2025-02-27T07:10:00Z">
        <w:r w:rsidRPr="005B1589" w:rsidDel="0076307F">
          <w:rPr>
            <w:lang w:val="en-GB"/>
          </w:rPr>
          <w:delText>Amazon CloudSearch</w:delText>
        </w:r>
      </w:del>
    </w:p>
    <w:p w14:paraId="299661DC" w14:textId="69895C84" w:rsidR="00822354" w:rsidRPr="005B1589" w:rsidDel="0076307F" w:rsidRDefault="00822354" w:rsidP="00E77399">
      <w:pPr>
        <w:pStyle w:val="NormalBPBHEB"/>
        <w:rPr>
          <w:del w:id="20" w:author="Arya" w:date="2025-02-27T12:40:00Z" w16du:dateUtc="2025-02-27T07:10:00Z"/>
          <w:lang w:val="en-GB"/>
        </w:rPr>
        <w:pPrChange w:id="21"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22" w:author="Arya" w:date="2025-02-27T12:40:00Z" w16du:dateUtc="2025-02-27T07:10:00Z">
        <w:r w:rsidRPr="005B1589" w:rsidDel="0076307F">
          <w:rPr>
            <w:lang w:val="en-GB"/>
          </w:rPr>
          <w:delText>Amazon DataZone (Preview)</w:delText>
        </w:r>
      </w:del>
    </w:p>
    <w:p w14:paraId="0934EDA5" w14:textId="3C0C443D" w:rsidR="00822354" w:rsidRPr="005B1589" w:rsidDel="0076307F" w:rsidRDefault="00822354" w:rsidP="00E77399">
      <w:pPr>
        <w:pStyle w:val="NormalBPBHEB"/>
        <w:rPr>
          <w:del w:id="23" w:author="Arya" w:date="2025-02-27T12:40:00Z" w16du:dateUtc="2025-02-27T07:10:00Z"/>
          <w:lang w:val="en-GB"/>
        </w:rPr>
        <w:pPrChange w:id="2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25" w:author="Arya" w:date="2025-02-27T12:40:00Z" w16du:dateUtc="2025-02-27T07:10:00Z">
        <w:r w:rsidRPr="005B1589" w:rsidDel="0076307F">
          <w:rPr>
            <w:lang w:val="en-GB"/>
          </w:rPr>
          <w:delText>Amazon EMR</w:delText>
        </w:r>
      </w:del>
    </w:p>
    <w:p w14:paraId="4E8D99AC" w14:textId="2759A73D" w:rsidR="00822354" w:rsidRPr="005B1589" w:rsidDel="0076307F" w:rsidRDefault="00822354" w:rsidP="00E77399">
      <w:pPr>
        <w:pStyle w:val="NormalBPBHEB"/>
        <w:rPr>
          <w:del w:id="26" w:author="Arya" w:date="2025-02-27T12:40:00Z" w16du:dateUtc="2025-02-27T07:10:00Z"/>
          <w:lang w:val="en-GB"/>
        </w:rPr>
        <w:pPrChange w:id="27"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28" w:author="Arya" w:date="2025-02-27T12:40:00Z" w16du:dateUtc="2025-02-27T07:10:00Z">
        <w:r w:rsidRPr="005B1589" w:rsidDel="0076307F">
          <w:rPr>
            <w:lang w:val="en-GB"/>
          </w:rPr>
          <w:delText>Hosted Hadoop framework</w:delText>
        </w:r>
      </w:del>
    </w:p>
    <w:p w14:paraId="294D474F" w14:textId="648435A3" w:rsidR="00822354" w:rsidRPr="005B1589" w:rsidDel="0076307F" w:rsidRDefault="00822354" w:rsidP="00E77399">
      <w:pPr>
        <w:pStyle w:val="NormalBPBHEB"/>
        <w:rPr>
          <w:del w:id="29" w:author="Arya" w:date="2025-02-27T12:40:00Z" w16du:dateUtc="2025-02-27T07:10:00Z"/>
          <w:lang w:val="en-GB"/>
        </w:rPr>
        <w:pPrChange w:id="3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31" w:author="Arya" w:date="2025-02-27T12:40:00Z" w16du:dateUtc="2025-02-27T07:10:00Z">
        <w:r w:rsidRPr="005B1589" w:rsidDel="0076307F">
          <w:rPr>
            <w:lang w:val="en-GB"/>
          </w:rPr>
          <w:delText>Amazon FinSpace</w:delText>
        </w:r>
      </w:del>
    </w:p>
    <w:p w14:paraId="14B563CA" w14:textId="12D00A3A" w:rsidR="00822354" w:rsidRPr="005B1589" w:rsidDel="0076307F" w:rsidRDefault="00822354" w:rsidP="00E77399">
      <w:pPr>
        <w:pStyle w:val="NormalBPBHEB"/>
        <w:rPr>
          <w:del w:id="32" w:author="Arya" w:date="2025-02-27T12:40:00Z" w16du:dateUtc="2025-02-27T07:10:00Z"/>
          <w:lang w:val="en-GB"/>
        </w:rPr>
        <w:pPrChange w:id="33"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34" w:author="Arya" w:date="2025-02-27T12:40:00Z" w16du:dateUtc="2025-02-27T07:10:00Z">
        <w:r w:rsidRPr="005B1589" w:rsidDel="0076307F">
          <w:rPr>
            <w:lang w:val="en-GB"/>
          </w:rPr>
          <w:delText>Amazon Kinesis</w:delText>
        </w:r>
      </w:del>
    </w:p>
    <w:p w14:paraId="0DC1F7CE" w14:textId="70E38141" w:rsidR="00822354" w:rsidRPr="005B1589" w:rsidDel="0076307F" w:rsidRDefault="00822354" w:rsidP="00E77399">
      <w:pPr>
        <w:pStyle w:val="NormalBPBHEB"/>
        <w:rPr>
          <w:del w:id="35" w:author="Arya" w:date="2025-02-27T12:40:00Z" w16du:dateUtc="2025-02-27T07:10:00Z"/>
          <w:lang w:val="en-GB"/>
        </w:rPr>
        <w:pPrChange w:id="36"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37" w:author="Arya" w:date="2025-02-27T12:40:00Z" w16du:dateUtc="2025-02-27T07:10:00Z">
        <w:r w:rsidRPr="005B1589" w:rsidDel="0076307F">
          <w:rPr>
            <w:lang w:val="en-GB"/>
          </w:rPr>
          <w:delText>Amazon Managed Streaming for Apache Kafka (MSK)</w:delText>
        </w:r>
      </w:del>
    </w:p>
    <w:p w14:paraId="654C4EE2" w14:textId="27E771DE" w:rsidR="00822354" w:rsidRPr="005B1589" w:rsidDel="0076307F" w:rsidRDefault="00822354" w:rsidP="00E77399">
      <w:pPr>
        <w:pStyle w:val="NormalBPBHEB"/>
        <w:rPr>
          <w:del w:id="38" w:author="Arya" w:date="2025-02-27T12:40:00Z" w16du:dateUtc="2025-02-27T07:10:00Z"/>
          <w:lang w:val="en-GB"/>
        </w:rPr>
        <w:pPrChange w:id="39"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40" w:author="Arya" w:date="2025-02-27T12:40:00Z" w16du:dateUtc="2025-02-27T07:10:00Z">
        <w:r w:rsidRPr="005B1589" w:rsidDel="0076307F">
          <w:rPr>
            <w:lang w:val="en-GB"/>
          </w:rPr>
          <w:delText>Amazon OpenSearch Service</w:delText>
        </w:r>
      </w:del>
    </w:p>
    <w:p w14:paraId="3B7B2505" w14:textId="531AA75E" w:rsidR="00822354" w:rsidRPr="005B1589" w:rsidDel="0076307F" w:rsidRDefault="00822354" w:rsidP="00E77399">
      <w:pPr>
        <w:pStyle w:val="NormalBPBHEB"/>
        <w:rPr>
          <w:del w:id="41" w:author="Arya" w:date="2025-02-27T12:40:00Z" w16du:dateUtc="2025-02-27T07:10:00Z"/>
          <w:lang w:val="en-GB"/>
        </w:rPr>
        <w:pPrChange w:id="42"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43" w:author="Arya" w:date="2025-02-27T12:40:00Z" w16du:dateUtc="2025-02-27T07:10:00Z">
        <w:r w:rsidRPr="005B1589" w:rsidDel="0076307F">
          <w:rPr>
            <w:lang w:val="en-GB"/>
          </w:rPr>
          <w:delText>Amazon QuickSight</w:delText>
        </w:r>
      </w:del>
    </w:p>
    <w:p w14:paraId="7E480063" w14:textId="7D738220" w:rsidR="00822354" w:rsidRPr="005B1589" w:rsidDel="0076307F" w:rsidRDefault="00822354" w:rsidP="00E77399">
      <w:pPr>
        <w:pStyle w:val="NormalBPBHEB"/>
        <w:rPr>
          <w:del w:id="44" w:author="Arya" w:date="2025-02-27T12:40:00Z" w16du:dateUtc="2025-02-27T07:10:00Z"/>
          <w:lang w:val="en-GB"/>
        </w:rPr>
        <w:pPrChange w:id="45"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46" w:author="Arya" w:date="2025-02-27T12:40:00Z" w16du:dateUtc="2025-02-27T07:10:00Z">
        <w:r w:rsidRPr="005B1589" w:rsidDel="0076307F">
          <w:rPr>
            <w:lang w:val="en-GB"/>
          </w:rPr>
          <w:delText>Amazon Redshift</w:delText>
        </w:r>
      </w:del>
    </w:p>
    <w:p w14:paraId="2B43D26C" w14:textId="58D52EBF" w:rsidR="00822354" w:rsidRPr="005B1589" w:rsidDel="0076307F" w:rsidRDefault="00822354" w:rsidP="00E77399">
      <w:pPr>
        <w:pStyle w:val="NormalBPBHEB"/>
        <w:rPr>
          <w:del w:id="47" w:author="Arya" w:date="2025-02-27T12:40:00Z" w16du:dateUtc="2025-02-27T07:10:00Z"/>
          <w:lang w:val="en-GB"/>
        </w:rPr>
        <w:pPrChange w:id="48"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49" w:author="Arya" w:date="2025-02-27T12:40:00Z" w16du:dateUtc="2025-02-27T07:10:00Z">
        <w:r w:rsidRPr="005B1589" w:rsidDel="0076307F">
          <w:rPr>
            <w:lang w:val="en-GB"/>
          </w:rPr>
          <w:delText>AWS Clean Rooms (Preview)</w:delText>
        </w:r>
      </w:del>
    </w:p>
    <w:p w14:paraId="63EC47D5" w14:textId="18243F0E" w:rsidR="00822354" w:rsidRPr="005B1589" w:rsidDel="0076307F" w:rsidRDefault="00822354" w:rsidP="00E77399">
      <w:pPr>
        <w:pStyle w:val="NormalBPBHEB"/>
        <w:rPr>
          <w:del w:id="50" w:author="Arya" w:date="2025-02-27T12:40:00Z" w16du:dateUtc="2025-02-27T07:10:00Z"/>
          <w:lang w:val="en-GB"/>
        </w:rPr>
        <w:pPrChange w:id="51"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52" w:author="Arya" w:date="2025-02-27T12:40:00Z" w16du:dateUtc="2025-02-27T07:10:00Z">
        <w:r w:rsidRPr="005B1589" w:rsidDel="0076307F">
          <w:rPr>
            <w:lang w:val="en-GB"/>
          </w:rPr>
          <w:delText>AWS Data Exchange</w:delText>
        </w:r>
      </w:del>
    </w:p>
    <w:p w14:paraId="7A8CA4F8" w14:textId="5CED9483" w:rsidR="00822354" w:rsidRPr="005B1589" w:rsidDel="0076307F" w:rsidRDefault="00822354" w:rsidP="00E77399">
      <w:pPr>
        <w:pStyle w:val="NormalBPBHEB"/>
        <w:rPr>
          <w:del w:id="53" w:author="Arya" w:date="2025-02-27T12:40:00Z" w16du:dateUtc="2025-02-27T07:10:00Z"/>
          <w:lang w:val="en-GB"/>
        </w:rPr>
        <w:pPrChange w:id="5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55" w:author="Arya" w:date="2025-02-27T12:40:00Z" w16du:dateUtc="2025-02-27T07:10:00Z">
        <w:r w:rsidRPr="005B1589" w:rsidDel="0076307F">
          <w:rPr>
            <w:lang w:val="en-GB"/>
          </w:rPr>
          <w:delText>AWS Data Pipeline</w:delText>
        </w:r>
      </w:del>
    </w:p>
    <w:p w14:paraId="00A1C232" w14:textId="477AD0BF" w:rsidR="00822354" w:rsidRPr="005B1589" w:rsidDel="0076307F" w:rsidRDefault="00822354" w:rsidP="00E77399">
      <w:pPr>
        <w:pStyle w:val="NormalBPBHEB"/>
        <w:rPr>
          <w:del w:id="56" w:author="Arya" w:date="2025-02-27T12:40:00Z" w16du:dateUtc="2025-02-27T07:10:00Z"/>
          <w:lang w:val="en-GB"/>
        </w:rPr>
        <w:pPrChange w:id="57"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58" w:author="Arya" w:date="2025-02-27T12:40:00Z" w16du:dateUtc="2025-02-27T07:10:00Z">
        <w:r w:rsidRPr="005B1589" w:rsidDel="0076307F">
          <w:rPr>
            <w:lang w:val="en-GB"/>
          </w:rPr>
          <w:delText>AWS Glue</w:delText>
        </w:r>
      </w:del>
    </w:p>
    <w:p w14:paraId="58A3B4A1" w14:textId="1C534528" w:rsidR="00822354" w:rsidRPr="005B1589" w:rsidDel="0076307F" w:rsidRDefault="00822354" w:rsidP="00E77399">
      <w:pPr>
        <w:pStyle w:val="NormalBPBHEB"/>
        <w:rPr>
          <w:del w:id="59" w:author="Arya" w:date="2025-02-27T12:40:00Z" w16du:dateUtc="2025-02-27T07:10:00Z"/>
          <w:lang w:val="en-GB"/>
        </w:rPr>
        <w:pPrChange w:id="6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61" w:author="Arya" w:date="2025-02-27T12:40:00Z" w16du:dateUtc="2025-02-27T07:10:00Z">
        <w:r w:rsidRPr="005B1589" w:rsidDel="0076307F">
          <w:rPr>
            <w:lang w:val="en-GB"/>
          </w:rPr>
          <w:delText>AWS Lake Formation</w:delText>
        </w:r>
      </w:del>
    </w:p>
    <w:p w14:paraId="1B5574BC" w14:textId="348F9889" w:rsidR="00822354" w:rsidDel="003E2DEC" w:rsidRDefault="00822354" w:rsidP="00E77399">
      <w:pPr>
        <w:pStyle w:val="NormalBPBHEB"/>
        <w:rPr>
          <w:del w:id="62" w:author="Arya" w:date="2025-02-27T12:40:00Z" w16du:dateUtc="2025-02-27T07:10:00Z"/>
          <w:lang w:val="en-GB"/>
        </w:rPr>
        <w:pPrChange w:id="63" w:author="Arya" w:date="2025-03-03T10:45:00Z" w16du:dateUtc="2025-03-03T05:15:00Z">
          <w:pPr>
            <w:pStyle w:val="ListParagraph"/>
            <w:numPr>
              <w:numId w:val="211"/>
            </w:numPr>
            <w:pBdr>
              <w:top w:val="nil"/>
              <w:left w:val="nil"/>
              <w:bottom w:val="nil"/>
              <w:right w:val="nil"/>
              <w:between w:val="nil"/>
            </w:pBdr>
            <w:shd w:val="clear" w:color="auto" w:fill="FFFFFF"/>
            <w:tabs>
              <w:tab w:val="num" w:pos="360"/>
            </w:tabs>
            <w:spacing w:after="100" w:line="276" w:lineRule="auto"/>
            <w:ind w:left="360" w:hanging="360"/>
            <w:jc w:val="both"/>
          </w:pPr>
        </w:pPrChange>
      </w:pPr>
      <w:r w:rsidRPr="00933D3D">
        <w:rPr>
          <w:lang w:val="en-GB"/>
        </w:rPr>
        <w:t xml:space="preserve">Machine </w:t>
      </w:r>
      <w:commentRangeStart w:id="64"/>
      <w:ins w:id="65" w:author="Arya" w:date="2025-02-27T12:40:00Z" w16du:dateUtc="2025-02-27T07:10:00Z">
        <w:r w:rsidR="0039617D">
          <w:rPr>
            <w:lang w:val="en-GB"/>
          </w:rPr>
          <w:t>l</w:t>
        </w:r>
      </w:ins>
      <w:del w:id="66" w:author="Arya" w:date="2025-02-27T12:40:00Z" w16du:dateUtc="2025-02-27T07:10:00Z">
        <w:r w:rsidRPr="00933D3D" w:rsidDel="0039617D">
          <w:rPr>
            <w:lang w:val="en-GB"/>
          </w:rPr>
          <w:delText>L</w:delText>
        </w:r>
      </w:del>
      <w:r w:rsidRPr="00933D3D">
        <w:rPr>
          <w:lang w:val="en-GB"/>
        </w:rPr>
        <w:t>earning</w:t>
      </w:r>
      <w:commentRangeEnd w:id="64"/>
      <w:r w:rsidR="003E2DEC">
        <w:rPr>
          <w:rStyle w:val="CommentReference"/>
        </w:rPr>
        <w:commentReference w:id="64"/>
      </w:r>
      <w:commentRangeEnd w:id="15"/>
      <w:r w:rsidR="00E77399">
        <w:rPr>
          <w:rStyle w:val="CommentReference"/>
          <w:rFonts w:asciiTheme="minorHAnsi" w:eastAsiaTheme="minorHAnsi" w:hAnsiTheme="minorHAnsi" w:cstheme="minorBidi"/>
        </w:rPr>
        <w:commentReference w:id="15"/>
      </w:r>
    </w:p>
    <w:p w14:paraId="6439BA4F" w14:textId="77777777" w:rsidR="003E2DEC" w:rsidRPr="00933D3D" w:rsidRDefault="003E2DEC" w:rsidP="00E77399">
      <w:pPr>
        <w:pStyle w:val="NormalBPBHEB"/>
        <w:rPr>
          <w:ins w:id="67" w:author="Arya" w:date="2025-02-27T12:41:00Z" w16du:dateUtc="2025-02-27T07:11:00Z"/>
          <w:lang w:val="en-GB"/>
        </w:rPr>
        <w:pPrChange w:id="68" w:author="Arya" w:date="2025-03-03T10:45:00Z" w16du:dateUtc="2025-03-03T05:15:00Z">
          <w:pPr>
            <w:pStyle w:val="ListParagraph"/>
            <w:numPr>
              <w:numId w:val="211"/>
            </w:numPr>
            <w:pBdr>
              <w:top w:val="nil"/>
              <w:left w:val="nil"/>
              <w:bottom w:val="nil"/>
              <w:right w:val="nil"/>
              <w:between w:val="nil"/>
            </w:pBdr>
            <w:shd w:val="clear" w:color="auto" w:fill="FFFFFF"/>
            <w:tabs>
              <w:tab w:val="num" w:pos="360"/>
            </w:tabs>
            <w:spacing w:after="100" w:line="276" w:lineRule="auto"/>
            <w:ind w:left="360" w:hanging="360"/>
            <w:jc w:val="both"/>
          </w:pPr>
        </w:pPrChange>
      </w:pPr>
    </w:p>
    <w:p w14:paraId="386C12FC" w14:textId="1947ABE2" w:rsidR="00822354" w:rsidRPr="00E77399" w:rsidDel="0076307F" w:rsidRDefault="00822354" w:rsidP="00E77399">
      <w:pPr>
        <w:rPr>
          <w:del w:id="69" w:author="Arya" w:date="2025-02-27T12:40:00Z" w16du:dateUtc="2025-02-27T07:10:00Z"/>
          <w:lang w:val="en-GB"/>
        </w:rPr>
        <w:pPrChange w:id="7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71" w:author="Arya" w:date="2025-02-27T12:40:00Z" w16du:dateUtc="2025-02-27T07:10:00Z">
        <w:r w:rsidRPr="00E77399" w:rsidDel="0076307F">
          <w:rPr>
            <w:lang w:val="en-GB"/>
          </w:rPr>
          <w:delText>Amazon Augmented AI</w:delText>
        </w:r>
      </w:del>
    </w:p>
    <w:p w14:paraId="25211A5A" w14:textId="3B37B987" w:rsidR="00822354" w:rsidRPr="00933D3D" w:rsidDel="0076307F" w:rsidRDefault="00822354" w:rsidP="00E77399">
      <w:pPr>
        <w:rPr>
          <w:del w:id="72" w:author="Arya" w:date="2025-02-27T12:40:00Z" w16du:dateUtc="2025-02-27T07:10:00Z"/>
          <w:lang w:val="en-GB"/>
        </w:rPr>
        <w:pPrChange w:id="73"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74" w:author="Arya" w:date="2025-02-27T12:40:00Z" w16du:dateUtc="2025-02-27T07:10:00Z">
        <w:r w:rsidRPr="00933D3D" w:rsidDel="0076307F">
          <w:rPr>
            <w:lang w:val="en-GB"/>
          </w:rPr>
          <w:delText>Amazon Bedrock</w:delText>
        </w:r>
      </w:del>
    </w:p>
    <w:p w14:paraId="01FCA925" w14:textId="04DCDEAE" w:rsidR="00822354" w:rsidRPr="00933D3D" w:rsidDel="0076307F" w:rsidRDefault="00822354" w:rsidP="00E77399">
      <w:pPr>
        <w:rPr>
          <w:del w:id="75" w:author="Arya" w:date="2025-02-27T12:40:00Z" w16du:dateUtc="2025-02-27T07:10:00Z"/>
          <w:lang w:val="en-GB"/>
        </w:rPr>
        <w:pPrChange w:id="76"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77" w:author="Arya" w:date="2025-02-27T12:40:00Z" w16du:dateUtc="2025-02-27T07:10:00Z">
        <w:r w:rsidRPr="00933D3D" w:rsidDel="0076307F">
          <w:rPr>
            <w:lang w:val="en-GB"/>
          </w:rPr>
          <w:delText>Amazon CodeGuru</w:delText>
        </w:r>
      </w:del>
    </w:p>
    <w:p w14:paraId="54F197A1" w14:textId="3BC0BB52" w:rsidR="00822354" w:rsidRPr="00933D3D" w:rsidDel="0076307F" w:rsidRDefault="00822354" w:rsidP="00E77399">
      <w:pPr>
        <w:rPr>
          <w:del w:id="78" w:author="Arya" w:date="2025-02-27T12:40:00Z" w16du:dateUtc="2025-02-27T07:10:00Z"/>
          <w:lang w:val="en-GB"/>
        </w:rPr>
        <w:pPrChange w:id="79"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80" w:author="Arya" w:date="2025-02-27T12:40:00Z" w16du:dateUtc="2025-02-27T07:10:00Z">
        <w:r w:rsidRPr="00933D3D" w:rsidDel="0076307F">
          <w:rPr>
            <w:lang w:val="en-GB"/>
          </w:rPr>
          <w:delText>Amazon Comprehend</w:delText>
        </w:r>
      </w:del>
    </w:p>
    <w:p w14:paraId="5352D541" w14:textId="6442A58B" w:rsidR="00822354" w:rsidRPr="00933D3D" w:rsidDel="0076307F" w:rsidRDefault="00822354" w:rsidP="00E77399">
      <w:pPr>
        <w:rPr>
          <w:del w:id="81" w:author="Arya" w:date="2025-02-27T12:40:00Z" w16du:dateUtc="2025-02-27T07:10:00Z"/>
          <w:lang w:val="en-GB"/>
        </w:rPr>
        <w:pPrChange w:id="82"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83" w:author="Arya" w:date="2025-02-27T12:40:00Z" w16du:dateUtc="2025-02-27T07:10:00Z">
        <w:r w:rsidRPr="00933D3D" w:rsidDel="0076307F">
          <w:rPr>
            <w:lang w:val="en-GB"/>
          </w:rPr>
          <w:delText>Amazon DevOps Guru</w:delText>
        </w:r>
      </w:del>
    </w:p>
    <w:p w14:paraId="2BCC0052" w14:textId="7F6ADF99" w:rsidR="00822354" w:rsidRPr="00933D3D" w:rsidDel="0076307F" w:rsidRDefault="00822354" w:rsidP="00E77399">
      <w:pPr>
        <w:rPr>
          <w:del w:id="84" w:author="Arya" w:date="2025-02-27T12:40:00Z" w16du:dateUtc="2025-02-27T07:10:00Z"/>
          <w:lang w:val="en-GB"/>
        </w:rPr>
        <w:pPrChange w:id="85"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86" w:author="Arya" w:date="2025-02-27T12:40:00Z" w16du:dateUtc="2025-02-27T07:10:00Z">
        <w:r w:rsidRPr="00933D3D" w:rsidDel="0076307F">
          <w:rPr>
            <w:lang w:val="en-GB"/>
          </w:rPr>
          <w:delText>Amazon Elastic Inference</w:delText>
        </w:r>
      </w:del>
    </w:p>
    <w:p w14:paraId="4C351E3C" w14:textId="1DC72E38" w:rsidR="00822354" w:rsidRPr="00933D3D" w:rsidDel="0076307F" w:rsidRDefault="00822354" w:rsidP="00E77399">
      <w:pPr>
        <w:rPr>
          <w:del w:id="87" w:author="Arya" w:date="2025-02-27T12:40:00Z" w16du:dateUtc="2025-02-27T07:10:00Z"/>
          <w:lang w:val="en-GB"/>
        </w:rPr>
        <w:pPrChange w:id="88"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89" w:author="Arya" w:date="2025-02-27T12:40:00Z" w16du:dateUtc="2025-02-27T07:10:00Z">
        <w:r w:rsidRPr="00933D3D" w:rsidDel="0076307F">
          <w:rPr>
            <w:lang w:val="en-GB"/>
          </w:rPr>
          <w:delText>Deep learning inference acceleration</w:delText>
        </w:r>
      </w:del>
    </w:p>
    <w:p w14:paraId="2CD5B279" w14:textId="558FCC54" w:rsidR="00822354" w:rsidRPr="00933D3D" w:rsidDel="0076307F" w:rsidRDefault="00822354" w:rsidP="00E77399">
      <w:pPr>
        <w:rPr>
          <w:del w:id="90" w:author="Arya" w:date="2025-02-27T12:40:00Z" w16du:dateUtc="2025-02-27T07:10:00Z"/>
          <w:lang w:val="en-GB"/>
        </w:rPr>
        <w:pPrChange w:id="91"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92" w:author="Arya" w:date="2025-02-27T12:40:00Z" w16du:dateUtc="2025-02-27T07:10:00Z">
        <w:r w:rsidRPr="00933D3D" w:rsidDel="0076307F">
          <w:rPr>
            <w:lang w:val="en-GB"/>
          </w:rPr>
          <w:delText>Amazon Forecast</w:delText>
        </w:r>
      </w:del>
    </w:p>
    <w:p w14:paraId="1D2C9B29" w14:textId="5DC9789B" w:rsidR="00822354" w:rsidRPr="00933D3D" w:rsidDel="0076307F" w:rsidRDefault="00822354" w:rsidP="00E77399">
      <w:pPr>
        <w:rPr>
          <w:del w:id="93" w:author="Arya" w:date="2025-02-27T12:40:00Z" w16du:dateUtc="2025-02-27T07:10:00Z"/>
          <w:lang w:val="en-GB"/>
        </w:rPr>
        <w:pPrChange w:id="9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95" w:author="Arya" w:date="2025-02-27T12:40:00Z" w16du:dateUtc="2025-02-27T07:10:00Z">
        <w:r w:rsidRPr="00933D3D" w:rsidDel="0076307F">
          <w:rPr>
            <w:lang w:val="en-GB"/>
          </w:rPr>
          <w:delText>Amazon Fraud Detector</w:delText>
        </w:r>
      </w:del>
    </w:p>
    <w:p w14:paraId="53492725" w14:textId="3EAFF427" w:rsidR="00822354" w:rsidRPr="00933D3D" w:rsidDel="0076307F" w:rsidRDefault="00822354" w:rsidP="00E77399">
      <w:pPr>
        <w:rPr>
          <w:del w:id="96" w:author="Arya" w:date="2025-02-27T12:40:00Z" w16du:dateUtc="2025-02-27T07:10:00Z"/>
          <w:lang w:val="en-GB"/>
        </w:rPr>
        <w:pPrChange w:id="97"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98" w:author="Arya" w:date="2025-02-27T12:40:00Z" w16du:dateUtc="2025-02-27T07:10:00Z">
        <w:r w:rsidRPr="00933D3D" w:rsidDel="0076307F">
          <w:rPr>
            <w:lang w:val="en-GB"/>
          </w:rPr>
          <w:delText>Amazon HealthLake</w:delText>
        </w:r>
      </w:del>
    </w:p>
    <w:p w14:paraId="386F9993" w14:textId="62913C44" w:rsidR="00822354" w:rsidRPr="00933D3D" w:rsidDel="0076307F" w:rsidRDefault="00822354" w:rsidP="00E77399">
      <w:pPr>
        <w:rPr>
          <w:del w:id="99" w:author="Arya" w:date="2025-02-27T12:40:00Z" w16du:dateUtc="2025-02-27T07:10:00Z"/>
          <w:lang w:val="en-GB"/>
        </w:rPr>
        <w:pPrChange w:id="10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01" w:author="Arya" w:date="2025-02-27T12:40:00Z" w16du:dateUtc="2025-02-27T07:10:00Z">
        <w:r w:rsidRPr="00933D3D" w:rsidDel="0076307F">
          <w:rPr>
            <w:lang w:val="en-GB"/>
          </w:rPr>
          <w:delText>Amazon Kendra</w:delText>
        </w:r>
      </w:del>
    </w:p>
    <w:p w14:paraId="2C635BCB" w14:textId="4463A9B6" w:rsidR="00822354" w:rsidRPr="00933D3D" w:rsidDel="0076307F" w:rsidRDefault="00822354" w:rsidP="00E77399">
      <w:pPr>
        <w:rPr>
          <w:del w:id="102" w:author="Arya" w:date="2025-02-27T12:40:00Z" w16du:dateUtc="2025-02-27T07:10:00Z"/>
          <w:lang w:val="en-GB"/>
        </w:rPr>
        <w:pPrChange w:id="103"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04" w:author="Arya" w:date="2025-02-27T12:40:00Z" w16du:dateUtc="2025-02-27T07:10:00Z">
        <w:r w:rsidRPr="00933D3D" w:rsidDel="0076307F">
          <w:rPr>
            <w:lang w:val="en-GB"/>
          </w:rPr>
          <w:delText>Amazon Lex</w:delText>
        </w:r>
      </w:del>
    </w:p>
    <w:p w14:paraId="7AC547D8" w14:textId="4CE75FB5" w:rsidR="00822354" w:rsidRPr="00933D3D" w:rsidDel="0076307F" w:rsidRDefault="00822354" w:rsidP="00E77399">
      <w:pPr>
        <w:rPr>
          <w:del w:id="105" w:author="Arya" w:date="2025-02-27T12:40:00Z" w16du:dateUtc="2025-02-27T07:10:00Z"/>
          <w:lang w:val="en-GB"/>
        </w:rPr>
        <w:pPrChange w:id="106"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07" w:author="Arya" w:date="2025-02-27T12:40:00Z" w16du:dateUtc="2025-02-27T07:10:00Z">
        <w:r w:rsidRPr="00933D3D" w:rsidDel="0076307F">
          <w:rPr>
            <w:lang w:val="en-GB"/>
          </w:rPr>
          <w:delText>Amazon Lookout for Equipment</w:delText>
        </w:r>
      </w:del>
    </w:p>
    <w:p w14:paraId="7D622625" w14:textId="646BD7D7" w:rsidR="00822354" w:rsidRPr="00933D3D" w:rsidDel="0076307F" w:rsidRDefault="00822354" w:rsidP="00E77399">
      <w:pPr>
        <w:rPr>
          <w:del w:id="108" w:author="Arya" w:date="2025-02-27T12:40:00Z" w16du:dateUtc="2025-02-27T07:10:00Z"/>
          <w:lang w:val="en-GB"/>
        </w:rPr>
        <w:pPrChange w:id="109"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10" w:author="Arya" w:date="2025-02-27T12:40:00Z" w16du:dateUtc="2025-02-27T07:10:00Z">
        <w:r w:rsidRPr="00933D3D" w:rsidDel="0076307F">
          <w:rPr>
            <w:lang w:val="en-GB"/>
          </w:rPr>
          <w:delText>Amazon Lookout for Metrics</w:delText>
        </w:r>
      </w:del>
    </w:p>
    <w:p w14:paraId="395E633C" w14:textId="0CE435EA" w:rsidR="00822354" w:rsidRPr="00933D3D" w:rsidDel="0076307F" w:rsidRDefault="00822354" w:rsidP="00E77399">
      <w:pPr>
        <w:rPr>
          <w:del w:id="111" w:author="Arya" w:date="2025-02-27T12:40:00Z" w16du:dateUtc="2025-02-27T07:10:00Z"/>
          <w:lang w:val="en-GB"/>
        </w:rPr>
        <w:pPrChange w:id="112"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13" w:author="Arya" w:date="2025-02-27T12:40:00Z" w16du:dateUtc="2025-02-27T07:10:00Z">
        <w:r w:rsidRPr="00933D3D" w:rsidDel="0076307F">
          <w:rPr>
            <w:lang w:val="en-GB"/>
          </w:rPr>
          <w:delText>Amazon Monitron</w:delText>
        </w:r>
      </w:del>
    </w:p>
    <w:p w14:paraId="7511D022" w14:textId="37E037B8" w:rsidR="00822354" w:rsidRPr="00933D3D" w:rsidDel="0076307F" w:rsidRDefault="00822354" w:rsidP="00E77399">
      <w:pPr>
        <w:rPr>
          <w:del w:id="114" w:author="Arya" w:date="2025-02-27T12:40:00Z" w16du:dateUtc="2025-02-27T07:10:00Z"/>
          <w:lang w:val="en-GB"/>
        </w:rPr>
        <w:pPrChange w:id="115"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16" w:author="Arya" w:date="2025-02-27T12:40:00Z" w16du:dateUtc="2025-02-27T07:10:00Z">
        <w:r w:rsidRPr="00933D3D" w:rsidDel="0076307F">
          <w:rPr>
            <w:lang w:val="en-GB"/>
          </w:rPr>
          <w:delText>Amazon Omics</w:delText>
        </w:r>
      </w:del>
    </w:p>
    <w:p w14:paraId="476A924D" w14:textId="69733705" w:rsidR="00822354" w:rsidRPr="00933D3D" w:rsidDel="0076307F" w:rsidRDefault="00822354" w:rsidP="00E77399">
      <w:pPr>
        <w:rPr>
          <w:del w:id="117" w:author="Arya" w:date="2025-02-27T12:40:00Z" w16du:dateUtc="2025-02-27T07:10:00Z"/>
          <w:lang w:val="en-GB"/>
        </w:rPr>
        <w:pPrChange w:id="118"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19" w:author="Arya" w:date="2025-02-27T12:40:00Z" w16du:dateUtc="2025-02-27T07:10:00Z">
        <w:r w:rsidRPr="00933D3D" w:rsidDel="0076307F">
          <w:rPr>
            <w:lang w:val="en-GB"/>
          </w:rPr>
          <w:delText>Amazon Personalize</w:delText>
        </w:r>
      </w:del>
    </w:p>
    <w:p w14:paraId="5E7B67D1" w14:textId="5B8118CD" w:rsidR="00822354" w:rsidRPr="00933D3D" w:rsidDel="0076307F" w:rsidRDefault="00822354" w:rsidP="00E77399">
      <w:pPr>
        <w:rPr>
          <w:del w:id="120" w:author="Arya" w:date="2025-02-27T12:40:00Z" w16du:dateUtc="2025-02-27T07:10:00Z"/>
          <w:lang w:val="en-GB"/>
        </w:rPr>
        <w:pPrChange w:id="121"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22" w:author="Arya" w:date="2025-02-27T12:40:00Z" w16du:dateUtc="2025-02-27T07:10:00Z">
        <w:r w:rsidRPr="00933D3D" w:rsidDel="0076307F">
          <w:rPr>
            <w:lang w:val="en-GB"/>
          </w:rPr>
          <w:delText>Amazon Polly</w:delText>
        </w:r>
      </w:del>
    </w:p>
    <w:p w14:paraId="3F4AA095" w14:textId="01BAE495" w:rsidR="00822354" w:rsidRPr="00933D3D" w:rsidDel="0076307F" w:rsidRDefault="00822354" w:rsidP="00E77399">
      <w:pPr>
        <w:rPr>
          <w:del w:id="123" w:author="Arya" w:date="2025-02-27T12:40:00Z" w16du:dateUtc="2025-02-27T07:10:00Z"/>
          <w:lang w:val="en-GB"/>
        </w:rPr>
        <w:pPrChange w:id="12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25" w:author="Arya" w:date="2025-02-27T12:40:00Z" w16du:dateUtc="2025-02-27T07:10:00Z">
        <w:r w:rsidRPr="00933D3D" w:rsidDel="0076307F">
          <w:rPr>
            <w:lang w:val="en-GB"/>
          </w:rPr>
          <w:delText>Amazon Rekognition</w:delText>
        </w:r>
      </w:del>
    </w:p>
    <w:p w14:paraId="2CFF3DEF" w14:textId="1B57B939" w:rsidR="00822354" w:rsidRPr="00933D3D" w:rsidDel="0076307F" w:rsidRDefault="00822354" w:rsidP="00E77399">
      <w:pPr>
        <w:rPr>
          <w:del w:id="126" w:author="Arya" w:date="2025-02-27T12:40:00Z" w16du:dateUtc="2025-02-27T07:10:00Z"/>
          <w:lang w:val="en-GB"/>
        </w:rPr>
        <w:pPrChange w:id="127"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28" w:author="Arya" w:date="2025-02-27T12:40:00Z" w16du:dateUtc="2025-02-27T07:10:00Z">
        <w:r w:rsidRPr="00933D3D" w:rsidDel="0076307F">
          <w:rPr>
            <w:lang w:val="en-GB"/>
          </w:rPr>
          <w:delText>Amazon SageMaker</w:delText>
        </w:r>
      </w:del>
    </w:p>
    <w:p w14:paraId="56F7D071" w14:textId="5EBBFDFB" w:rsidR="00822354" w:rsidRPr="00933D3D" w:rsidDel="0076307F" w:rsidRDefault="00822354" w:rsidP="00E77399">
      <w:pPr>
        <w:rPr>
          <w:del w:id="129" w:author="Arya" w:date="2025-02-27T12:40:00Z" w16du:dateUtc="2025-02-27T07:10:00Z"/>
          <w:lang w:val="en-GB"/>
        </w:rPr>
        <w:pPrChange w:id="13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31" w:author="Arya" w:date="2025-02-27T12:40:00Z" w16du:dateUtc="2025-02-27T07:10:00Z">
        <w:r w:rsidRPr="00933D3D" w:rsidDel="0076307F">
          <w:rPr>
            <w:lang w:val="en-GB"/>
          </w:rPr>
          <w:delText>Amazon SageMaker Ground Truth</w:delText>
        </w:r>
      </w:del>
    </w:p>
    <w:p w14:paraId="7C0457FD" w14:textId="1798E8D2" w:rsidR="00822354" w:rsidRPr="00933D3D" w:rsidDel="0076307F" w:rsidRDefault="00822354" w:rsidP="00E77399">
      <w:pPr>
        <w:rPr>
          <w:del w:id="132" w:author="Arya" w:date="2025-02-27T12:40:00Z" w16du:dateUtc="2025-02-27T07:10:00Z"/>
          <w:lang w:val="en-GB"/>
        </w:rPr>
        <w:pPrChange w:id="133"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34" w:author="Arya" w:date="2025-02-27T12:40:00Z" w16du:dateUtc="2025-02-27T07:10:00Z">
        <w:r w:rsidRPr="00933D3D" w:rsidDel="0076307F">
          <w:rPr>
            <w:lang w:val="en-GB"/>
          </w:rPr>
          <w:delText>Amazon Textract</w:delText>
        </w:r>
      </w:del>
    </w:p>
    <w:p w14:paraId="4DB0760D" w14:textId="09CE84D0" w:rsidR="00822354" w:rsidRPr="00933D3D" w:rsidDel="0076307F" w:rsidRDefault="00822354" w:rsidP="00E77399">
      <w:pPr>
        <w:rPr>
          <w:del w:id="135" w:author="Arya" w:date="2025-02-27T12:40:00Z" w16du:dateUtc="2025-02-27T07:10:00Z"/>
          <w:lang w:val="en-GB"/>
        </w:rPr>
        <w:pPrChange w:id="136"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37" w:author="Arya" w:date="2025-02-27T12:40:00Z" w16du:dateUtc="2025-02-27T07:10:00Z">
        <w:r w:rsidRPr="00933D3D" w:rsidDel="0076307F">
          <w:rPr>
            <w:lang w:val="en-GB"/>
          </w:rPr>
          <w:delText>Amazon Transcribe</w:delText>
        </w:r>
      </w:del>
    </w:p>
    <w:p w14:paraId="05ADB55B" w14:textId="22254A27" w:rsidR="00822354" w:rsidRPr="00933D3D" w:rsidDel="0076307F" w:rsidRDefault="00822354" w:rsidP="00E77399">
      <w:pPr>
        <w:rPr>
          <w:del w:id="138" w:author="Arya" w:date="2025-02-27T12:40:00Z" w16du:dateUtc="2025-02-27T07:10:00Z"/>
          <w:lang w:val="en-GB"/>
        </w:rPr>
        <w:pPrChange w:id="139"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40" w:author="Arya" w:date="2025-02-27T12:40:00Z" w16du:dateUtc="2025-02-27T07:10:00Z">
        <w:r w:rsidRPr="00933D3D" w:rsidDel="0076307F">
          <w:rPr>
            <w:lang w:val="en-GB"/>
          </w:rPr>
          <w:delText>Amazon Translate</w:delText>
        </w:r>
      </w:del>
    </w:p>
    <w:p w14:paraId="7413155C" w14:textId="4318EED0" w:rsidR="00822354" w:rsidRPr="00933D3D" w:rsidDel="0076307F" w:rsidRDefault="00822354" w:rsidP="00E77399">
      <w:pPr>
        <w:rPr>
          <w:del w:id="141" w:author="Arya" w:date="2025-02-27T12:40:00Z" w16du:dateUtc="2025-02-27T07:10:00Z"/>
          <w:lang w:val="en-GB"/>
        </w:rPr>
        <w:pPrChange w:id="142"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43" w:author="Arya" w:date="2025-02-27T12:40:00Z" w16du:dateUtc="2025-02-27T07:10:00Z">
        <w:r w:rsidRPr="00933D3D" w:rsidDel="0076307F">
          <w:rPr>
            <w:lang w:val="en-GB"/>
          </w:rPr>
          <w:delText>Apache MXNet on AWS</w:delText>
        </w:r>
      </w:del>
    </w:p>
    <w:p w14:paraId="1B275832" w14:textId="2CDB9C2D" w:rsidR="00822354" w:rsidRPr="00933D3D" w:rsidDel="0076307F" w:rsidRDefault="00822354" w:rsidP="00E77399">
      <w:pPr>
        <w:rPr>
          <w:del w:id="144" w:author="Arya" w:date="2025-02-27T12:40:00Z" w16du:dateUtc="2025-02-27T07:10:00Z"/>
          <w:lang w:val="en-GB"/>
        </w:rPr>
        <w:pPrChange w:id="145"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46" w:author="Arya" w:date="2025-02-27T12:40:00Z" w16du:dateUtc="2025-02-27T07:10:00Z">
        <w:r w:rsidRPr="00933D3D" w:rsidDel="0076307F">
          <w:rPr>
            <w:lang w:val="en-GB"/>
          </w:rPr>
          <w:delText>AWS Deep Learning AMIs</w:delText>
        </w:r>
      </w:del>
    </w:p>
    <w:p w14:paraId="4F6F2DAF" w14:textId="61940335" w:rsidR="00822354" w:rsidRPr="00933D3D" w:rsidDel="0076307F" w:rsidRDefault="00822354" w:rsidP="00E77399">
      <w:pPr>
        <w:rPr>
          <w:del w:id="147" w:author="Arya" w:date="2025-02-27T12:40:00Z" w16du:dateUtc="2025-02-27T07:10:00Z"/>
          <w:lang w:val="en-GB"/>
        </w:rPr>
        <w:pPrChange w:id="148"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49" w:author="Arya" w:date="2025-02-27T12:40:00Z" w16du:dateUtc="2025-02-27T07:10:00Z">
        <w:r w:rsidRPr="00933D3D" w:rsidDel="0076307F">
          <w:rPr>
            <w:lang w:val="en-GB"/>
          </w:rPr>
          <w:delText>AWS Deep Learning Containers</w:delText>
        </w:r>
      </w:del>
    </w:p>
    <w:p w14:paraId="77388343" w14:textId="2D1E4B7D" w:rsidR="00822354" w:rsidRPr="00933D3D" w:rsidDel="0076307F" w:rsidRDefault="00822354" w:rsidP="00E77399">
      <w:pPr>
        <w:rPr>
          <w:del w:id="150" w:author="Arya" w:date="2025-02-27T12:40:00Z" w16du:dateUtc="2025-02-27T07:10:00Z"/>
          <w:lang w:val="en-GB"/>
        </w:rPr>
        <w:pPrChange w:id="151"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52" w:author="Arya" w:date="2025-02-27T12:40:00Z" w16du:dateUtc="2025-02-27T07:10:00Z">
        <w:r w:rsidRPr="00933D3D" w:rsidDel="0076307F">
          <w:rPr>
            <w:lang w:val="en-GB"/>
          </w:rPr>
          <w:delText>AWS DeepComposer</w:delText>
        </w:r>
      </w:del>
    </w:p>
    <w:p w14:paraId="4E10A8BC" w14:textId="633D3F49" w:rsidR="00822354" w:rsidRPr="00933D3D" w:rsidDel="0076307F" w:rsidRDefault="00822354" w:rsidP="00E77399">
      <w:pPr>
        <w:rPr>
          <w:del w:id="153" w:author="Arya" w:date="2025-02-27T12:40:00Z" w16du:dateUtc="2025-02-27T07:10:00Z"/>
          <w:lang w:val="en-GB"/>
        </w:rPr>
        <w:pPrChange w:id="154"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55" w:author="Arya" w:date="2025-02-27T12:40:00Z" w16du:dateUtc="2025-02-27T07:10:00Z">
        <w:r w:rsidRPr="00933D3D" w:rsidDel="0076307F">
          <w:rPr>
            <w:lang w:val="en-GB"/>
          </w:rPr>
          <w:delText>AWS DeepLens</w:delText>
        </w:r>
      </w:del>
    </w:p>
    <w:p w14:paraId="702616D3" w14:textId="1FB8E40F" w:rsidR="00822354" w:rsidRPr="00933D3D" w:rsidDel="0076307F" w:rsidRDefault="00822354" w:rsidP="00E77399">
      <w:pPr>
        <w:rPr>
          <w:del w:id="156" w:author="Arya" w:date="2025-02-27T12:40:00Z" w16du:dateUtc="2025-02-27T07:10:00Z"/>
          <w:lang w:val="en-GB"/>
        </w:rPr>
        <w:pPrChange w:id="157"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58" w:author="Arya" w:date="2025-02-27T12:40:00Z" w16du:dateUtc="2025-02-27T07:10:00Z">
        <w:r w:rsidRPr="00933D3D" w:rsidDel="0076307F">
          <w:rPr>
            <w:lang w:val="en-GB"/>
          </w:rPr>
          <w:delText>AWS DeepRacer</w:delText>
        </w:r>
      </w:del>
    </w:p>
    <w:p w14:paraId="00469764" w14:textId="2FE0578B" w:rsidR="00822354" w:rsidRPr="00933D3D" w:rsidDel="0076307F" w:rsidRDefault="00822354" w:rsidP="00E77399">
      <w:pPr>
        <w:rPr>
          <w:del w:id="159" w:author="Arya" w:date="2025-02-27T12:40:00Z" w16du:dateUtc="2025-02-27T07:10:00Z"/>
          <w:lang w:val="en-GB"/>
        </w:rPr>
        <w:pPrChange w:id="160"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61" w:author="Arya" w:date="2025-02-27T12:40:00Z" w16du:dateUtc="2025-02-27T07:10:00Z">
        <w:r w:rsidRPr="00933D3D" w:rsidDel="0076307F">
          <w:rPr>
            <w:lang w:val="en-GB"/>
          </w:rPr>
          <w:delText>AWS Inferentia</w:delText>
        </w:r>
      </w:del>
    </w:p>
    <w:p w14:paraId="2F2A78D3" w14:textId="12396B94" w:rsidR="00822354" w:rsidRPr="00933D3D" w:rsidDel="0076307F" w:rsidRDefault="00822354" w:rsidP="00E77399">
      <w:pPr>
        <w:rPr>
          <w:del w:id="162" w:author="Arya" w:date="2025-02-27T12:40:00Z" w16du:dateUtc="2025-02-27T07:10:00Z"/>
          <w:lang w:val="en-GB"/>
        </w:rPr>
        <w:pPrChange w:id="163"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64" w:author="Arya" w:date="2025-02-27T12:40:00Z" w16du:dateUtc="2025-02-27T07:10:00Z">
        <w:r w:rsidRPr="00933D3D" w:rsidDel="0076307F">
          <w:rPr>
            <w:lang w:val="en-GB"/>
          </w:rPr>
          <w:delText>AWS Panorama</w:delText>
        </w:r>
      </w:del>
    </w:p>
    <w:p w14:paraId="0B69F18D" w14:textId="2D9A8C6B" w:rsidR="00822354" w:rsidRPr="00933D3D" w:rsidDel="0076307F" w:rsidRDefault="00822354" w:rsidP="00E77399">
      <w:pPr>
        <w:rPr>
          <w:del w:id="165" w:author="Arya" w:date="2025-02-27T12:40:00Z" w16du:dateUtc="2025-02-27T07:10:00Z"/>
          <w:lang w:val="en-GB"/>
        </w:rPr>
        <w:pPrChange w:id="166"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67" w:author="Arya" w:date="2025-02-27T12:40:00Z" w16du:dateUtc="2025-02-27T07:10:00Z">
        <w:r w:rsidRPr="00933D3D" w:rsidDel="0076307F">
          <w:rPr>
            <w:lang w:val="en-GB"/>
          </w:rPr>
          <w:delText>PyTorch on AWS</w:delText>
        </w:r>
      </w:del>
    </w:p>
    <w:p w14:paraId="7A64673D" w14:textId="1939A58D" w:rsidR="00822354" w:rsidRPr="00933D3D" w:rsidDel="0076307F" w:rsidRDefault="00822354" w:rsidP="00E77399">
      <w:pPr>
        <w:rPr>
          <w:del w:id="168" w:author="Arya" w:date="2025-02-27T12:40:00Z" w16du:dateUtc="2025-02-27T07:10:00Z"/>
          <w:lang w:val="en-GB"/>
        </w:rPr>
        <w:pPrChange w:id="169"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70" w:author="Arya" w:date="2025-02-27T12:40:00Z" w16du:dateUtc="2025-02-27T07:10:00Z">
        <w:r w:rsidRPr="00933D3D" w:rsidDel="0076307F">
          <w:rPr>
            <w:lang w:val="en-GB"/>
          </w:rPr>
          <w:delText>TensorFlow on AWS</w:delText>
        </w:r>
      </w:del>
    </w:p>
    <w:p w14:paraId="78D99820" w14:textId="767B58FC" w:rsidR="00822354" w:rsidRPr="00933D3D" w:rsidDel="0076307F" w:rsidRDefault="00822354" w:rsidP="00E77399">
      <w:pPr>
        <w:rPr>
          <w:del w:id="171" w:author="Arya" w:date="2025-02-27T12:40:00Z" w16du:dateUtc="2025-02-27T07:10:00Z"/>
          <w:lang w:val="en-GB"/>
        </w:rPr>
        <w:pPrChange w:id="172" w:author="Arya" w:date="2025-03-03T10:45:00Z" w16du:dateUtc="2025-03-03T05:15:00Z">
          <w:pPr>
            <w:pStyle w:val="ListParagraph"/>
            <w:numPr>
              <w:ilvl w:val="1"/>
              <w:numId w:val="211"/>
            </w:numPr>
            <w:pBdr>
              <w:top w:val="nil"/>
              <w:left w:val="nil"/>
              <w:bottom w:val="nil"/>
              <w:right w:val="nil"/>
              <w:between w:val="nil"/>
            </w:pBdr>
            <w:shd w:val="clear" w:color="auto" w:fill="FFFFFF"/>
            <w:tabs>
              <w:tab w:val="num" w:pos="1080"/>
            </w:tabs>
            <w:spacing w:after="100" w:line="276" w:lineRule="auto"/>
            <w:ind w:left="1080" w:hanging="360"/>
            <w:jc w:val="both"/>
          </w:pPr>
        </w:pPrChange>
      </w:pPr>
      <w:del w:id="173" w:author="Arya" w:date="2025-02-27T12:40:00Z" w16du:dateUtc="2025-02-27T07:10:00Z">
        <w:r w:rsidRPr="00933D3D" w:rsidDel="0076307F">
          <w:rPr>
            <w:lang w:val="en-GB"/>
          </w:rPr>
          <w:delText>Amazon CodeWhisperer</w:delText>
        </w:r>
      </w:del>
    </w:p>
    <w:p w14:paraId="4EAE0553" w14:textId="77777777" w:rsidR="00822354" w:rsidRPr="00822354" w:rsidDel="0076307F" w:rsidRDefault="00822354" w:rsidP="00E77399">
      <w:pPr>
        <w:rPr>
          <w:del w:id="174" w:author="Arya" w:date="2025-02-27T12:40:00Z" w16du:dateUtc="2025-02-27T07:10:00Z"/>
          <w:lang w:val="en-GB"/>
        </w:rPr>
        <w:pPrChange w:id="175" w:author="Arya" w:date="2025-03-03T10:45:00Z" w16du:dateUtc="2025-03-03T05:15:00Z">
          <w:pPr>
            <w:pBdr>
              <w:top w:val="nil"/>
              <w:left w:val="nil"/>
              <w:bottom w:val="nil"/>
              <w:right w:val="nil"/>
              <w:between w:val="nil"/>
            </w:pBdr>
            <w:shd w:val="clear" w:color="auto" w:fill="FFFFFF"/>
            <w:spacing w:after="100" w:line="276" w:lineRule="auto"/>
            <w:jc w:val="both"/>
          </w:pPr>
        </w:pPrChange>
      </w:pPr>
      <w:del w:id="176" w:author="Arya" w:date="2025-02-27T12:40:00Z" w16du:dateUtc="2025-02-27T07:10:00Z">
        <w:r w:rsidRPr="00822354" w:rsidDel="0076307F">
          <w:rPr>
            <w:lang w:val="en-GB"/>
          </w:rPr>
          <w:delText> </w:delText>
        </w:r>
      </w:del>
    </w:p>
    <w:p w14:paraId="703071D4" w14:textId="77777777" w:rsidR="00822354" w:rsidRDefault="00822354" w:rsidP="00E77399">
      <w:pPr>
        <w:pPrChange w:id="177" w:author="Arya" w:date="2025-03-03T10:45:00Z" w16du:dateUtc="2025-03-03T05:15:00Z">
          <w:pPr>
            <w:pBdr>
              <w:top w:val="nil"/>
              <w:left w:val="nil"/>
              <w:bottom w:val="nil"/>
              <w:right w:val="nil"/>
              <w:between w:val="nil"/>
            </w:pBdr>
            <w:shd w:val="clear" w:color="auto" w:fill="FFFFFF"/>
            <w:spacing w:after="100" w:line="276" w:lineRule="auto"/>
            <w:jc w:val="both"/>
          </w:pPr>
        </w:pPrChange>
      </w:pPr>
    </w:p>
    <w:p w14:paraId="14D5AFC0" w14:textId="06CA88DF" w:rsidR="00050830" w:rsidDel="003E2DEC" w:rsidRDefault="00BF175B">
      <w:pPr>
        <w:pStyle w:val="Heading1BPBHEB"/>
        <w:rPr>
          <w:moveFrom w:id="178" w:author="Arya" w:date="2025-02-27T12:41:00Z" w16du:dateUtc="2025-02-27T07:11:00Z"/>
        </w:rPr>
        <w:pPrChange w:id="179" w:author="Arya" w:date="2025-02-27T12:41:00Z" w16du:dateUtc="2025-02-27T07:11:00Z">
          <w:pPr>
            <w:pBdr>
              <w:top w:val="nil"/>
              <w:left w:val="nil"/>
              <w:bottom w:val="nil"/>
              <w:right w:val="nil"/>
              <w:between w:val="nil"/>
            </w:pBdr>
            <w:shd w:val="clear" w:color="auto" w:fill="FFFFFF"/>
            <w:spacing w:after="100" w:line="276" w:lineRule="auto"/>
            <w:jc w:val="both"/>
          </w:pPr>
        </w:pPrChange>
      </w:pPr>
      <w:moveFromRangeStart w:id="180" w:author="Arya" w:date="2025-02-27T12:41:00Z" w:name="move191552494"/>
      <w:commentRangeStart w:id="181"/>
      <w:moveFrom w:id="182" w:author="Arya" w:date="2025-02-27T12:41:00Z" w16du:dateUtc="2025-02-27T07:11:00Z">
        <w:r w:rsidDel="003E2DEC">
          <w:lastRenderedPageBreak/>
          <w:t xml:space="preserve">This chapter will guide you through the intricacies of each of these services, offering insights into their functionalities, use cases, and practical applications. From analytics to machine learning, AWS provides a comprehensive suite of tools that cater to the diverse needs of </w:t>
        </w:r>
        <w:r w:rsidR="00257814" w:rsidDel="003E2DEC">
          <w:t>businesses,</w:t>
        </w:r>
        <w:r w:rsidDel="003E2DEC">
          <w:t xml:space="preserve"> venturing into the realm of data-driven decision-making and artificial intelligence.</w:t>
        </w:r>
      </w:moveFrom>
    </w:p>
    <w:p w14:paraId="35E7D188" w14:textId="3B7A561E" w:rsidR="00050830" w:rsidRDefault="00050830">
      <w:pPr>
        <w:pStyle w:val="Heading1BPBHEB"/>
        <w:pPrChange w:id="183" w:author="Arya" w:date="2025-02-27T12:41:00Z" w16du:dateUtc="2025-02-27T07:11:00Z">
          <w:pPr>
            <w:pStyle w:val="Title"/>
          </w:pPr>
        </w:pPrChange>
      </w:pPr>
      <w:bookmarkStart w:id="184" w:name="_Hlk156918938"/>
      <w:moveFromRangeEnd w:id="180"/>
      <w:r>
        <w:t>Part 1: Analytics</w:t>
      </w:r>
      <w:commentRangeEnd w:id="181"/>
      <w:r w:rsidR="007B6AF1">
        <w:rPr>
          <w:rStyle w:val="CommentReference"/>
          <w:rFonts w:eastAsiaTheme="minorHAnsi" w:cstheme="minorBidi"/>
          <w:b w:val="0"/>
          <w:color w:val="000000" w:themeColor="text1"/>
        </w:rPr>
        <w:commentReference w:id="181"/>
      </w:r>
    </w:p>
    <w:bookmarkEnd w:id="184"/>
    <w:p w14:paraId="6EE8CE94" w14:textId="77777777" w:rsidR="00452B0D" w:rsidRDefault="00452B0D" w:rsidP="00452B0D">
      <w:pPr>
        <w:pBdr>
          <w:top w:val="nil"/>
          <w:left w:val="nil"/>
          <w:bottom w:val="nil"/>
          <w:right w:val="nil"/>
          <w:between w:val="nil"/>
        </w:pBdr>
        <w:shd w:val="clear" w:color="auto" w:fill="FFFFFF"/>
        <w:spacing w:after="100" w:line="276" w:lineRule="auto"/>
        <w:jc w:val="both"/>
      </w:pPr>
      <w:r>
        <w:t>In the dynamic landscape of cloud computing, analytics plays a pivotal role in extracting meaningful insights from vast datasets. This section explores various AWS services dedicated to analytics, providing users with powerful tools to process, analyze, and visualize data efficiently.</w:t>
      </w:r>
    </w:p>
    <w:p w14:paraId="2C3C2CB1" w14:textId="77777777" w:rsidR="008A797C" w:rsidRDefault="008A797C">
      <w:pPr>
        <w:pStyle w:val="FigureBPBHEB"/>
        <w:pPrChange w:id="185" w:author="Arya" w:date="2025-02-27T12:53:00Z" w16du:dateUtc="2025-02-27T07:23:00Z">
          <w:pPr>
            <w:keepNext/>
            <w:pBdr>
              <w:top w:val="nil"/>
              <w:left w:val="nil"/>
              <w:bottom w:val="nil"/>
              <w:right w:val="nil"/>
              <w:between w:val="nil"/>
            </w:pBdr>
            <w:shd w:val="clear" w:color="auto" w:fill="FFFFFF"/>
            <w:spacing w:after="100" w:line="276" w:lineRule="auto"/>
            <w:jc w:val="both"/>
          </w:pPr>
        </w:pPrChange>
      </w:pPr>
      <w:commentRangeStart w:id="186"/>
      <w:r>
        <w:rPr>
          <w:noProof/>
        </w:rPr>
        <w:drawing>
          <wp:inline distT="0" distB="0" distL="0" distR="0" wp14:anchorId="76241D4C" wp14:editId="6284D189">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206139"/>
                    </a:xfrm>
                    <a:prstGeom prst="rect">
                      <a:avLst/>
                    </a:prstGeom>
                    <a:noFill/>
                  </pic:spPr>
                </pic:pic>
              </a:graphicData>
            </a:graphic>
          </wp:inline>
        </w:drawing>
      </w:r>
      <w:commentRangeEnd w:id="186"/>
      <w:r w:rsidR="004811D4">
        <w:rPr>
          <w:rStyle w:val="CommentReference"/>
          <w:rFonts w:asciiTheme="minorHAnsi" w:hAnsiTheme="minorHAnsi"/>
        </w:rPr>
        <w:commentReference w:id="186"/>
      </w:r>
    </w:p>
    <w:p w14:paraId="1462A5B1" w14:textId="59DA0899" w:rsidR="008A797C" w:rsidRDefault="004243D9">
      <w:pPr>
        <w:pStyle w:val="FigureCaptionBPBHEB"/>
        <w:pPrChange w:id="187" w:author="Arya" w:date="2025-02-27T12:56:00Z" w16du:dateUtc="2025-02-27T07:26:00Z">
          <w:pPr>
            <w:pStyle w:val="Caption"/>
          </w:pPr>
        </w:pPrChange>
      </w:pPr>
      <w:commentRangeStart w:id="188"/>
      <w:r w:rsidRPr="004811D4">
        <w:rPr>
          <w:b/>
          <w:bCs w:val="0"/>
          <w:rPrChange w:id="189" w:author="Arya" w:date="2025-02-27T12:56:00Z" w16du:dateUtc="2025-02-27T07:26:00Z">
            <w:rPr>
              <w:bCs/>
            </w:rPr>
          </w:rPrChange>
        </w:rPr>
        <w:t xml:space="preserve">Figure </w:t>
      </w:r>
      <w:r w:rsidRPr="004811D4">
        <w:rPr>
          <w:b/>
          <w:bCs w:val="0"/>
          <w:rPrChange w:id="190" w:author="Arya" w:date="2025-02-27T12:56:00Z" w16du:dateUtc="2025-02-27T07:26:00Z">
            <w:rPr>
              <w:bCs/>
            </w:rPr>
          </w:rPrChange>
        </w:rPr>
        <w:fldChar w:fldCharType="begin"/>
      </w:r>
      <w:r w:rsidRPr="004811D4">
        <w:rPr>
          <w:b/>
          <w:bCs w:val="0"/>
          <w:rPrChange w:id="191" w:author="Arya" w:date="2025-02-27T12:56:00Z" w16du:dateUtc="2025-02-27T07:26:00Z">
            <w:rPr>
              <w:bCs/>
            </w:rPr>
          </w:rPrChange>
        </w:rPr>
        <w:instrText xml:space="preserve"> SEQ Figure \* ARABIC </w:instrText>
      </w:r>
      <w:r w:rsidRPr="004811D4">
        <w:rPr>
          <w:b/>
          <w:bCs w:val="0"/>
          <w:rPrChange w:id="192" w:author="Arya" w:date="2025-02-27T12:56:00Z" w16du:dateUtc="2025-02-27T07:26:00Z">
            <w:rPr>
              <w:bCs/>
            </w:rPr>
          </w:rPrChange>
        </w:rPr>
        <w:fldChar w:fldCharType="separate"/>
      </w:r>
      <w:r w:rsidR="00802B58" w:rsidRPr="004811D4">
        <w:rPr>
          <w:b/>
          <w:bCs w:val="0"/>
          <w:noProof/>
          <w:rPrChange w:id="193" w:author="Arya" w:date="2025-02-27T12:56:00Z" w16du:dateUtc="2025-02-27T07:26:00Z">
            <w:rPr>
              <w:bCs/>
              <w:noProof/>
            </w:rPr>
          </w:rPrChange>
        </w:rPr>
        <w:t>1</w:t>
      </w:r>
      <w:r w:rsidRPr="004811D4">
        <w:rPr>
          <w:b/>
          <w:bCs w:val="0"/>
          <w:rPrChange w:id="194" w:author="Arya" w:date="2025-02-27T12:56:00Z" w16du:dateUtc="2025-02-27T07:26:00Z">
            <w:rPr>
              <w:bCs/>
            </w:rPr>
          </w:rPrChange>
        </w:rPr>
        <w:fldChar w:fldCharType="end"/>
      </w:r>
      <w:ins w:id="195" w:author="Arya" w:date="2025-02-27T12:56:00Z" w16du:dateUtc="2025-02-27T07:26:00Z">
        <w:r w:rsidR="004811D4" w:rsidRPr="004811D4">
          <w:rPr>
            <w:b/>
            <w:bCs w:val="0"/>
            <w:rPrChange w:id="196" w:author="Arya" w:date="2025-02-27T12:56:00Z" w16du:dateUtc="2025-02-27T07:26:00Z">
              <w:rPr>
                <w:bCs/>
              </w:rPr>
            </w:rPrChange>
          </w:rPr>
          <w:t>1.1:</w:t>
        </w:r>
      </w:ins>
      <w:r>
        <w:t xml:space="preserve">    </w:t>
      </w:r>
      <w:r w:rsidRPr="00910A87">
        <w:t>Architecture: Data is collected from multiple data sources across the enterprise, including software-as-a-service (SaaS) applications, edge devices, logs, streaming media, and social networks (AWS Documentation)</w:t>
      </w:r>
      <w:del w:id="197" w:author="Arya" w:date="2025-02-27T12:54:00Z" w16du:dateUtc="2025-02-27T07:24:00Z">
        <w:r w:rsidRPr="00910A87" w:rsidDel="004811D4">
          <w:delText>.</w:delText>
        </w:r>
      </w:del>
      <w:commentRangeEnd w:id="188"/>
      <w:r w:rsidR="004811D4">
        <w:rPr>
          <w:rStyle w:val="CommentReference"/>
          <w:i w:val="0"/>
          <w:iCs w:val="0"/>
        </w:rPr>
        <w:commentReference w:id="188"/>
      </w:r>
    </w:p>
    <w:p w14:paraId="56A0F19A" w14:textId="77777777" w:rsidR="00452B0D" w:rsidRPr="00582A64" w:rsidRDefault="00452B0D">
      <w:pPr>
        <w:pStyle w:val="Heading2BPBHEB"/>
        <w:pPrChange w:id="198" w:author="Arya" w:date="2025-02-27T12:57:00Z" w16du:dateUtc="2025-02-27T07:27:00Z">
          <w:pPr>
            <w:keepNext/>
            <w:keepLines/>
            <w:spacing w:before="40" w:after="0"/>
            <w:outlineLvl w:val="1"/>
          </w:pPr>
        </w:pPrChange>
      </w:pPr>
      <w:r w:rsidRPr="00582A64">
        <w:t>Amazon Athena</w:t>
      </w:r>
      <w:del w:id="199" w:author="Arya" w:date="2025-02-27T12:56:00Z" w16du:dateUtc="2025-02-27T07:26:00Z">
        <w:r w:rsidRPr="00582A64" w:rsidDel="007A40BF">
          <w:delText>:</w:delText>
        </w:r>
      </w:del>
    </w:p>
    <w:p w14:paraId="77617BAE" w14:textId="602DCE3A" w:rsidR="00452B0D" w:rsidRDefault="00452B0D">
      <w:pPr>
        <w:pStyle w:val="NormalBPBHEB"/>
        <w:pPrChange w:id="200" w:author="Arya" w:date="2025-02-27T12:57:00Z" w16du:dateUtc="2025-02-27T07:27:00Z">
          <w:pPr>
            <w:pBdr>
              <w:top w:val="nil"/>
              <w:left w:val="nil"/>
              <w:bottom w:val="nil"/>
              <w:right w:val="nil"/>
              <w:between w:val="nil"/>
            </w:pBdr>
            <w:shd w:val="clear" w:color="auto" w:fill="FFFFFF"/>
            <w:spacing w:after="100" w:line="276" w:lineRule="auto"/>
            <w:jc w:val="both"/>
          </w:pPr>
        </w:pPrChange>
      </w:pPr>
      <w:r>
        <w:t>Amazon Athena stands out as a serverless query service, allowing users to analyze data stored in Amazon S3 using SQL queries. This enables on-the-fly analysis without the need for complex data transformations or the management of infrastructure</w:t>
      </w:r>
      <w:sdt>
        <w:sdtPr>
          <w:id w:val="565382872"/>
          <w:citation/>
        </w:sdtPr>
        <w:sdtContent>
          <w:r w:rsidR="00F00568">
            <w:fldChar w:fldCharType="begin"/>
          </w:r>
          <w:r w:rsidR="00F00568">
            <w:instrText xml:space="preserve"> CITATION AWSda1 \l 1033 </w:instrText>
          </w:r>
          <w:r w:rsidR="00F00568">
            <w:fldChar w:fldCharType="separate"/>
          </w:r>
          <w:r w:rsidR="00D44CAF">
            <w:rPr>
              <w:noProof/>
            </w:rPr>
            <w:t xml:space="preserve"> </w:t>
          </w:r>
          <w:r w:rsidR="00D44CAF" w:rsidRPr="00D44CAF">
            <w:rPr>
              <w:noProof/>
            </w:rPr>
            <w:t>[1]</w:t>
          </w:r>
          <w:r w:rsidR="00F00568">
            <w:fldChar w:fldCharType="end"/>
          </w:r>
        </w:sdtContent>
      </w:sdt>
      <w:r w:rsidR="00DF708B">
        <w:t>.</w:t>
      </w:r>
    </w:p>
    <w:p w14:paraId="3D485087" w14:textId="77777777" w:rsidR="00452B0D" w:rsidRPr="00582A64" w:rsidRDefault="00452B0D">
      <w:pPr>
        <w:pStyle w:val="Heading2BPBHEB"/>
        <w:pPrChange w:id="201" w:author="Arya" w:date="2025-02-27T12:57:00Z" w16du:dateUtc="2025-02-27T07:27:00Z">
          <w:pPr>
            <w:keepNext/>
            <w:keepLines/>
            <w:spacing w:before="40" w:after="0"/>
            <w:outlineLvl w:val="1"/>
          </w:pPr>
        </w:pPrChange>
      </w:pPr>
      <w:r w:rsidRPr="00582A64">
        <w:t xml:space="preserve">Amazon </w:t>
      </w:r>
      <w:proofErr w:type="spellStart"/>
      <w:r w:rsidRPr="00582A64">
        <w:t>CloudSearch</w:t>
      </w:r>
      <w:proofErr w:type="spellEnd"/>
      <w:del w:id="202" w:author="Arya" w:date="2025-02-27T12:57:00Z" w16du:dateUtc="2025-02-27T07:27:00Z">
        <w:r w:rsidRPr="00582A64" w:rsidDel="00183A43">
          <w:delText>:</w:delText>
        </w:r>
      </w:del>
    </w:p>
    <w:p w14:paraId="1A462BC7" w14:textId="52DB5F8A" w:rsidR="00452B0D" w:rsidRDefault="00452B0D">
      <w:pPr>
        <w:pStyle w:val="NormalBPBHEB"/>
        <w:pPrChange w:id="203" w:author="Arya" w:date="2025-02-27T12:57:00Z" w16du:dateUtc="2025-02-27T07:27:00Z">
          <w:pPr>
            <w:pBdr>
              <w:top w:val="nil"/>
              <w:left w:val="nil"/>
              <w:bottom w:val="nil"/>
              <w:right w:val="nil"/>
              <w:between w:val="nil"/>
            </w:pBdr>
            <w:shd w:val="clear" w:color="auto" w:fill="FFFFFF"/>
            <w:spacing w:after="100" w:line="276" w:lineRule="auto"/>
            <w:jc w:val="both"/>
          </w:pPr>
        </w:pPrChange>
      </w:pPr>
      <w:r>
        <w:t xml:space="preserve">Amazon CloudSearch is a </w:t>
      </w:r>
      <w:r w:rsidR="00BC2DD5">
        <w:t>fully managed</w:t>
      </w:r>
      <w:r>
        <w:t xml:space="preserve"> search service designed to simplify the implementation of search functionality within applications. It offers fast and </w:t>
      </w:r>
      <w:r w:rsidR="00BB1882">
        <w:t>scalable and</w:t>
      </w:r>
      <w:r w:rsidR="00195D0A">
        <w:t xml:space="preserve"> </w:t>
      </w:r>
      <w:r>
        <w:t xml:space="preserve">full-text search capabilities, making it </w:t>
      </w:r>
      <w:r w:rsidR="008913F5">
        <w:t>an asset</w:t>
      </w:r>
      <w:r>
        <w:t xml:space="preserve"> for applications requiring robust search capabilities </w:t>
      </w:r>
      <w:sdt>
        <w:sdtPr>
          <w:id w:val="-1682276996"/>
          <w:citation/>
        </w:sdtPr>
        <w:sdtContent>
          <w:r w:rsidR="00730CD8">
            <w:fldChar w:fldCharType="begin"/>
          </w:r>
          <w:r w:rsidR="00730CD8">
            <w:instrText xml:space="preserve"> CITATION AWSn.d.a \l 1033 </w:instrText>
          </w:r>
          <w:r w:rsidR="00730CD8">
            <w:fldChar w:fldCharType="separate"/>
          </w:r>
          <w:r w:rsidR="00D44CAF" w:rsidRPr="00D44CAF">
            <w:rPr>
              <w:noProof/>
            </w:rPr>
            <w:t>[2]</w:t>
          </w:r>
          <w:r w:rsidR="00730CD8">
            <w:fldChar w:fldCharType="end"/>
          </w:r>
        </w:sdtContent>
      </w:sdt>
      <w:r>
        <w:t>.</w:t>
      </w:r>
    </w:p>
    <w:p w14:paraId="500E6A42" w14:textId="34610257" w:rsidR="00452B0D" w:rsidRPr="00582A64" w:rsidRDefault="00452B0D">
      <w:pPr>
        <w:pStyle w:val="Heading2BPBHEB"/>
        <w:pPrChange w:id="204" w:author="Arya" w:date="2025-02-27T12:57:00Z" w16du:dateUtc="2025-02-27T07:27:00Z">
          <w:pPr>
            <w:keepNext/>
            <w:keepLines/>
            <w:spacing w:before="40" w:after="0"/>
            <w:outlineLvl w:val="1"/>
          </w:pPr>
        </w:pPrChange>
      </w:pPr>
      <w:r w:rsidRPr="00582A64">
        <w:t xml:space="preserve">Amazon </w:t>
      </w:r>
      <w:proofErr w:type="spellStart"/>
      <w:r w:rsidRPr="00582A64">
        <w:t>DataZone</w:t>
      </w:r>
      <w:proofErr w:type="spellEnd"/>
      <w:del w:id="205" w:author="Arya" w:date="2025-02-27T12:57:00Z" w16du:dateUtc="2025-02-27T07:27:00Z">
        <w:r w:rsidRPr="00582A64" w:rsidDel="00183A43">
          <w:delText>:</w:delText>
        </w:r>
      </w:del>
    </w:p>
    <w:p w14:paraId="540F56AB" w14:textId="67A3FB6A" w:rsidR="00452B0D" w:rsidRDefault="00452B0D">
      <w:pPr>
        <w:pStyle w:val="NormalBPBHEB"/>
        <w:pPrChange w:id="206" w:author="Arya" w:date="2025-02-27T12:57:00Z" w16du:dateUtc="2025-02-27T07:27:00Z">
          <w:pPr>
            <w:pBdr>
              <w:top w:val="nil"/>
              <w:left w:val="nil"/>
              <w:bottom w:val="nil"/>
              <w:right w:val="nil"/>
              <w:between w:val="nil"/>
            </w:pBdr>
            <w:shd w:val="clear" w:color="auto" w:fill="FFFFFF"/>
            <w:spacing w:after="100" w:line="276" w:lineRule="auto"/>
            <w:jc w:val="both"/>
          </w:pPr>
        </w:pPrChange>
      </w:pPr>
      <w:r>
        <w:t xml:space="preserve">For the life sciences domain, Amazon DataZone (Preview) provides a secure </w:t>
      </w:r>
      <w:r w:rsidR="008913F5">
        <w:t>data-sharing</w:t>
      </w:r>
      <w:r>
        <w:t xml:space="preserve"> and collaboration environment. It aims to </w:t>
      </w:r>
      <w:r w:rsidR="00695D4A">
        <w:t>help</w:t>
      </w:r>
      <w:r>
        <w:t xml:space="preserve"> advancements in genomics and biomedical research by offering a secure space for researchers to collaborate on sensitive data </w:t>
      </w:r>
      <w:sdt>
        <w:sdtPr>
          <w:id w:val="-1208568497"/>
          <w:citation/>
        </w:sdtPr>
        <w:sdtContent>
          <w:r w:rsidR="00722A09">
            <w:fldChar w:fldCharType="begin"/>
          </w:r>
          <w:r w:rsidR="00722A09">
            <w:instrText xml:space="preserve"> CITATION AWSn.d.b \l 1033 </w:instrText>
          </w:r>
          <w:r w:rsidR="00722A09">
            <w:fldChar w:fldCharType="separate"/>
          </w:r>
          <w:r w:rsidR="00D44CAF" w:rsidRPr="00D44CAF">
            <w:rPr>
              <w:noProof/>
            </w:rPr>
            <w:t>[3]</w:t>
          </w:r>
          <w:r w:rsidR="00722A09">
            <w:fldChar w:fldCharType="end"/>
          </w:r>
        </w:sdtContent>
      </w:sdt>
      <w:r>
        <w:t>.</w:t>
      </w:r>
    </w:p>
    <w:p w14:paraId="2BBE1DA0" w14:textId="39919C9A" w:rsidR="00452B0D" w:rsidRPr="00582A64" w:rsidRDefault="00452B0D">
      <w:pPr>
        <w:pStyle w:val="Heading2BPBHEB"/>
        <w:pPrChange w:id="207" w:author="Arya" w:date="2025-02-27T12:57:00Z" w16du:dateUtc="2025-02-27T07:27:00Z">
          <w:pPr>
            <w:keepNext/>
            <w:keepLines/>
            <w:spacing w:before="40" w:after="0"/>
            <w:outlineLvl w:val="1"/>
          </w:pPr>
        </w:pPrChange>
      </w:pPr>
      <w:r w:rsidRPr="00582A64">
        <w:lastRenderedPageBreak/>
        <w:t>Amazon EMR</w:t>
      </w:r>
      <w:del w:id="208" w:author="Arya" w:date="2025-02-27T12:57:00Z" w16du:dateUtc="2025-02-27T07:27:00Z">
        <w:r w:rsidRPr="00582A64" w:rsidDel="00183A43">
          <w:delText xml:space="preserve"> (Elastic MapReduce):</w:delText>
        </w:r>
      </w:del>
    </w:p>
    <w:p w14:paraId="378350AD" w14:textId="68F4C8EB" w:rsidR="00452B0D" w:rsidRDefault="00452B0D">
      <w:pPr>
        <w:pStyle w:val="NormalBPBHEB"/>
        <w:pPrChange w:id="209" w:author="Arya" w:date="2025-02-27T12:57:00Z" w16du:dateUtc="2025-02-27T07:27:00Z">
          <w:pPr>
            <w:pBdr>
              <w:top w:val="nil"/>
              <w:left w:val="nil"/>
              <w:bottom w:val="nil"/>
              <w:right w:val="nil"/>
              <w:between w:val="nil"/>
            </w:pBdr>
            <w:shd w:val="clear" w:color="auto" w:fill="FFFFFF"/>
            <w:spacing w:after="100" w:line="276" w:lineRule="auto"/>
            <w:jc w:val="both"/>
          </w:pPr>
        </w:pPrChange>
      </w:pPr>
      <w:r w:rsidRPr="00183A43">
        <w:rPr>
          <w:b/>
          <w:bCs/>
          <w:rPrChange w:id="210" w:author="Arya" w:date="2025-02-27T12:58:00Z" w16du:dateUtc="2025-02-27T07:28:00Z">
            <w:rPr/>
          </w:rPrChange>
        </w:rPr>
        <w:t xml:space="preserve">Amazon </w:t>
      </w:r>
      <w:ins w:id="211" w:author="Arya" w:date="2025-02-27T12:57:00Z" w16du:dateUtc="2025-02-27T07:27:00Z">
        <w:r w:rsidR="00183A43" w:rsidRPr="00183A43">
          <w:rPr>
            <w:b/>
            <w:bCs/>
            <w:rPrChange w:id="212" w:author="Arya" w:date="2025-02-27T12:58:00Z" w16du:dateUtc="2025-02-27T07:28:00Z">
              <w:rPr/>
            </w:rPrChange>
          </w:rPr>
          <w:t>Elastic MapReduce</w:t>
        </w:r>
        <w:r w:rsidR="00183A43">
          <w:t xml:space="preserve"> (</w:t>
        </w:r>
      </w:ins>
      <w:r w:rsidRPr="00183A43">
        <w:rPr>
          <w:b/>
          <w:bCs/>
          <w:rPrChange w:id="213" w:author="Arya" w:date="2025-02-27T12:57:00Z" w16du:dateUtc="2025-02-27T07:27:00Z">
            <w:rPr/>
          </w:rPrChange>
        </w:rPr>
        <w:t>EMR</w:t>
      </w:r>
      <w:ins w:id="214" w:author="Arya" w:date="2025-02-27T12:57:00Z" w16du:dateUtc="2025-02-27T07:27:00Z">
        <w:r w:rsidR="00183A43">
          <w:t>)</w:t>
        </w:r>
      </w:ins>
      <w:r>
        <w:t xml:space="preserve"> is a </w:t>
      </w:r>
      <w:r w:rsidR="00195D0A">
        <w:t>big cloud-based</w:t>
      </w:r>
      <w:r>
        <w:t xml:space="preserve"> data platform designed to process large datasets using popular frameworks such as Apache Spark and Apache Hadoop. EMR enables scalable and cost-effective data processing, making it a fundamental tool for big data analytics </w:t>
      </w:r>
      <w:sdt>
        <w:sdtPr>
          <w:id w:val="239065408"/>
          <w:citation/>
        </w:sdtPr>
        <w:sdtContent>
          <w:r w:rsidR="00161BAB">
            <w:fldChar w:fldCharType="begin"/>
          </w:r>
          <w:r w:rsidR="00161BAB">
            <w:instrText xml:space="preserve"> CITATION AWSn.d.am \l 1033 </w:instrText>
          </w:r>
          <w:r w:rsidR="00161BAB">
            <w:fldChar w:fldCharType="separate"/>
          </w:r>
          <w:r w:rsidR="00D44CAF" w:rsidRPr="00D44CAF">
            <w:rPr>
              <w:noProof/>
            </w:rPr>
            <w:t>[4]</w:t>
          </w:r>
          <w:r w:rsidR="00161BAB">
            <w:fldChar w:fldCharType="end"/>
          </w:r>
        </w:sdtContent>
      </w:sdt>
      <w:r>
        <w:t>.</w:t>
      </w:r>
    </w:p>
    <w:p w14:paraId="71C80FBC" w14:textId="781EF090" w:rsidR="00452B0D" w:rsidRPr="00582A64" w:rsidRDefault="00452B0D">
      <w:pPr>
        <w:pStyle w:val="Heading2BPBHEB"/>
        <w:pPrChange w:id="215" w:author="Arya" w:date="2025-02-27T13:06:00Z" w16du:dateUtc="2025-02-27T07:36:00Z">
          <w:pPr>
            <w:keepNext/>
            <w:keepLines/>
            <w:spacing w:before="40" w:after="0"/>
            <w:outlineLvl w:val="1"/>
          </w:pPr>
        </w:pPrChange>
      </w:pPr>
      <w:r w:rsidRPr="00582A64">
        <w:t xml:space="preserve">Hosted </w:t>
      </w:r>
      <w:proofErr w:type="spellStart"/>
      <w:ins w:id="216" w:author="Arya" w:date="2025-02-27T13:06:00Z" w16du:dateUtc="2025-02-27T07:36:00Z">
        <w:r w:rsidR="00770BE9">
          <w:t>h</w:t>
        </w:r>
      </w:ins>
      <w:del w:id="217" w:author="Arya" w:date="2025-02-27T13:06:00Z" w16du:dateUtc="2025-02-27T07:36:00Z">
        <w:r w:rsidRPr="00582A64" w:rsidDel="00770BE9">
          <w:delText>H</w:delText>
        </w:r>
      </w:del>
      <w:r w:rsidRPr="00582A64">
        <w:t>adoop</w:t>
      </w:r>
      <w:proofErr w:type="spellEnd"/>
      <w:r w:rsidRPr="00582A64">
        <w:t xml:space="preserve"> </w:t>
      </w:r>
      <w:ins w:id="218" w:author="Arya" w:date="2025-02-27T13:06:00Z" w16du:dateUtc="2025-02-27T07:36:00Z">
        <w:r w:rsidR="00770BE9">
          <w:t>f</w:t>
        </w:r>
      </w:ins>
      <w:del w:id="219" w:author="Arya" w:date="2025-02-27T13:06:00Z" w16du:dateUtc="2025-02-27T07:36:00Z">
        <w:r w:rsidRPr="00582A64" w:rsidDel="00770BE9">
          <w:delText>F</w:delText>
        </w:r>
      </w:del>
      <w:r w:rsidRPr="00582A64">
        <w:t>ramework</w:t>
      </w:r>
      <w:del w:id="220" w:author="Arya" w:date="2025-02-27T13:06:00Z" w16du:dateUtc="2025-02-27T07:36:00Z">
        <w:r w:rsidRPr="00582A64" w:rsidDel="00770BE9">
          <w:delText>:</w:delText>
        </w:r>
      </w:del>
    </w:p>
    <w:p w14:paraId="2310A32C" w14:textId="2FF34ACC" w:rsidR="00452B0D" w:rsidRDefault="00452B0D">
      <w:pPr>
        <w:pStyle w:val="NormalBPBHEB"/>
        <w:pPrChange w:id="221" w:author="Arya" w:date="2025-02-27T13:06:00Z" w16du:dateUtc="2025-02-27T07:36:00Z">
          <w:pPr>
            <w:pBdr>
              <w:top w:val="nil"/>
              <w:left w:val="nil"/>
              <w:bottom w:val="nil"/>
              <w:right w:val="nil"/>
              <w:between w:val="nil"/>
            </w:pBdr>
            <w:shd w:val="clear" w:color="auto" w:fill="FFFFFF"/>
            <w:spacing w:after="100" w:line="276" w:lineRule="auto"/>
            <w:jc w:val="both"/>
          </w:pPr>
        </w:pPrChange>
      </w:pPr>
      <w:r>
        <w:t>AWS offers a hosted Hadoop framework as part of its analytics services. This framework enables users to deploy and manage Hadoop clusters seamlessly, providing a scalable and reliable environment for distributed data processing</w:t>
      </w:r>
      <w:ins w:id="222" w:author="Arya" w:date="2025-02-27T13:06:00Z" w16du:dateUtc="2025-02-27T07:36:00Z">
        <w:r w:rsidR="00ED634A">
          <w:t>.</w:t>
        </w:r>
      </w:ins>
      <w:r>
        <w:t xml:space="preserve"> </w:t>
      </w:r>
      <w:sdt>
        <w:sdtPr>
          <w:id w:val="-888641234"/>
          <w:citation/>
        </w:sdtPr>
        <w:sdtContent>
          <w:r w:rsidR="000612C1">
            <w:fldChar w:fldCharType="begin"/>
          </w:r>
          <w:r w:rsidR="00404899">
            <w:instrText xml:space="preserve">CITATION AWSndc \l 1033 </w:instrText>
          </w:r>
          <w:r w:rsidR="000612C1">
            <w:fldChar w:fldCharType="separate"/>
          </w:r>
          <w:r w:rsidR="00D44CAF" w:rsidRPr="00D44CAF">
            <w:rPr>
              <w:noProof/>
            </w:rPr>
            <w:t>[5]</w:t>
          </w:r>
          <w:r w:rsidR="000612C1">
            <w:fldChar w:fldCharType="end"/>
          </w:r>
        </w:sdtContent>
      </w:sdt>
    </w:p>
    <w:p w14:paraId="3F9D8D04" w14:textId="77777777" w:rsidR="00452B0D" w:rsidRPr="00582A64" w:rsidRDefault="00452B0D">
      <w:pPr>
        <w:pStyle w:val="Heading2BPBHEB"/>
        <w:pPrChange w:id="223" w:author="Arya" w:date="2025-02-27T13:06:00Z" w16du:dateUtc="2025-02-27T07:36:00Z">
          <w:pPr>
            <w:keepNext/>
            <w:keepLines/>
            <w:spacing w:before="40" w:after="0"/>
            <w:outlineLvl w:val="1"/>
          </w:pPr>
        </w:pPrChange>
      </w:pPr>
      <w:r w:rsidRPr="00582A64">
        <w:t xml:space="preserve">Amazon </w:t>
      </w:r>
      <w:proofErr w:type="spellStart"/>
      <w:r w:rsidRPr="00582A64">
        <w:t>FinSpace</w:t>
      </w:r>
      <w:proofErr w:type="spellEnd"/>
      <w:del w:id="224" w:author="Arya" w:date="2025-02-27T13:06:00Z" w16du:dateUtc="2025-02-27T07:36:00Z">
        <w:r w:rsidRPr="00582A64" w:rsidDel="00ED634A">
          <w:delText>:</w:delText>
        </w:r>
      </w:del>
    </w:p>
    <w:p w14:paraId="1A37B30A" w14:textId="5B67B3D4" w:rsidR="00452B0D" w:rsidRDefault="00452B0D">
      <w:pPr>
        <w:pStyle w:val="NormalBPBHEB"/>
        <w:pPrChange w:id="225" w:author="Arya" w:date="2025-02-27T13:06:00Z" w16du:dateUtc="2025-02-27T07:36:00Z">
          <w:pPr>
            <w:pBdr>
              <w:top w:val="nil"/>
              <w:left w:val="nil"/>
              <w:bottom w:val="nil"/>
              <w:right w:val="nil"/>
              <w:between w:val="nil"/>
            </w:pBdr>
            <w:shd w:val="clear" w:color="auto" w:fill="FFFFFF"/>
            <w:spacing w:after="100" w:line="276" w:lineRule="auto"/>
            <w:jc w:val="both"/>
          </w:pPr>
        </w:pPrChange>
      </w:pPr>
      <w:r>
        <w:t xml:space="preserve">Tailored for the financial industry, Amazon FinSpace streamlines data management, analytics, and collaboration. It addresses the unique challenges of financial data workflows, offering a comprehensive solution for financial analytics </w:t>
      </w:r>
      <w:sdt>
        <w:sdtPr>
          <w:id w:val="647330373"/>
          <w:citation/>
        </w:sdtPr>
        <w:sdtContent>
          <w:r w:rsidR="000612C1">
            <w:fldChar w:fldCharType="begin"/>
          </w:r>
          <w:r w:rsidR="000612C1">
            <w:instrText xml:space="preserve"> CITATION AWSn.d.d \l 1033 </w:instrText>
          </w:r>
          <w:r w:rsidR="000612C1">
            <w:fldChar w:fldCharType="separate"/>
          </w:r>
          <w:r w:rsidR="00D44CAF" w:rsidRPr="00D44CAF">
            <w:rPr>
              <w:noProof/>
            </w:rPr>
            <w:t>[6]</w:t>
          </w:r>
          <w:r w:rsidR="000612C1">
            <w:fldChar w:fldCharType="end"/>
          </w:r>
        </w:sdtContent>
      </w:sdt>
      <w:r>
        <w:t>.</w:t>
      </w:r>
    </w:p>
    <w:p w14:paraId="4D746CEB" w14:textId="77777777" w:rsidR="00452B0D" w:rsidRPr="00582A64" w:rsidRDefault="00452B0D">
      <w:pPr>
        <w:pStyle w:val="Heading2BPBHEB"/>
        <w:pPrChange w:id="226" w:author="Arya" w:date="2025-02-27T13:07:00Z" w16du:dateUtc="2025-02-27T07:37:00Z">
          <w:pPr>
            <w:keepNext/>
            <w:keepLines/>
            <w:spacing w:before="40" w:after="0"/>
            <w:outlineLvl w:val="1"/>
          </w:pPr>
        </w:pPrChange>
      </w:pPr>
      <w:r w:rsidRPr="00582A64">
        <w:t>Amazon Kinesis</w:t>
      </w:r>
      <w:del w:id="227" w:author="Arya" w:date="2025-02-27T13:07:00Z" w16du:dateUtc="2025-02-27T07:37:00Z">
        <w:r w:rsidRPr="00582A64" w:rsidDel="00ED634A">
          <w:delText>:</w:delText>
        </w:r>
      </w:del>
    </w:p>
    <w:p w14:paraId="06836351" w14:textId="26A3F97A" w:rsidR="00452B0D" w:rsidRDefault="00452B0D" w:rsidP="002D102E">
      <w:pPr>
        <w:pStyle w:val="NormalBPBHEB"/>
        <w:pPrChange w:id="228" w:author="Arya" w:date="2025-03-03T10:55:00Z" w16du:dateUtc="2025-03-03T05:25:00Z">
          <w:pPr>
            <w:pBdr>
              <w:top w:val="nil"/>
              <w:left w:val="nil"/>
              <w:bottom w:val="nil"/>
              <w:right w:val="nil"/>
              <w:between w:val="nil"/>
            </w:pBdr>
            <w:shd w:val="clear" w:color="auto" w:fill="FFFFFF"/>
            <w:spacing w:after="100" w:line="276" w:lineRule="auto"/>
            <w:jc w:val="both"/>
          </w:pPr>
        </w:pPrChange>
      </w:pPr>
      <w:r>
        <w:t xml:space="preserve">Amazon Kinesis is a suite of services that </w:t>
      </w:r>
      <w:r w:rsidR="00695D4A">
        <w:t>helps</w:t>
      </w:r>
      <w:r>
        <w:t xml:space="preserve"> real-time processing of streaming data at scale. Kinesis enables applications to ingest, buffer, and process streaming data with ease, making it a vital </w:t>
      </w:r>
      <w:r w:rsidR="00695D4A">
        <w:t>part</w:t>
      </w:r>
      <w:r>
        <w:t xml:space="preserve"> for real-time analytics scenarios </w:t>
      </w:r>
      <w:sdt>
        <w:sdtPr>
          <w:id w:val="1664507544"/>
          <w:citation/>
        </w:sdtPr>
        <w:sdtContent>
          <w:r w:rsidR="003E41E1">
            <w:fldChar w:fldCharType="begin"/>
          </w:r>
          <w:r w:rsidR="003E41E1">
            <w:instrText xml:space="preserve"> CITATION AWSn.d.e \l 1033 </w:instrText>
          </w:r>
          <w:r w:rsidR="003E41E1">
            <w:fldChar w:fldCharType="separate"/>
          </w:r>
          <w:r w:rsidR="00D44CAF" w:rsidRPr="00D44CAF">
            <w:rPr>
              <w:noProof/>
            </w:rPr>
            <w:t>[7]</w:t>
          </w:r>
          <w:r w:rsidR="003E41E1">
            <w:fldChar w:fldCharType="end"/>
          </w:r>
        </w:sdtContent>
      </w:sdt>
      <w:r>
        <w:t>.</w:t>
      </w:r>
    </w:p>
    <w:p w14:paraId="1F5B1005" w14:textId="2A1D0FEA" w:rsidR="00452B0D" w:rsidRPr="00582A64" w:rsidRDefault="00452B0D">
      <w:pPr>
        <w:pStyle w:val="Heading2BPBHEB"/>
        <w:pPrChange w:id="229" w:author="Arya" w:date="2025-02-27T13:07:00Z" w16du:dateUtc="2025-02-27T07:37:00Z">
          <w:pPr>
            <w:keepNext/>
            <w:keepLines/>
            <w:spacing w:before="40" w:after="0"/>
            <w:outlineLvl w:val="1"/>
          </w:pPr>
        </w:pPrChange>
      </w:pPr>
      <w:r w:rsidRPr="00582A64">
        <w:t xml:space="preserve">Amazon </w:t>
      </w:r>
      <w:r w:rsidR="00ED634A" w:rsidRPr="00582A64">
        <w:t xml:space="preserve">managed streaming for </w:t>
      </w:r>
      <w:proofErr w:type="spellStart"/>
      <w:r w:rsidR="00ED634A" w:rsidRPr="00582A64">
        <w:t>apache</w:t>
      </w:r>
      <w:proofErr w:type="spellEnd"/>
      <w:r w:rsidR="00ED634A" w:rsidRPr="00582A64">
        <w:t xml:space="preserve"> </w:t>
      </w:r>
      <w:proofErr w:type="spellStart"/>
      <w:r w:rsidR="00ED634A" w:rsidRPr="00582A64">
        <w:t>kafka</w:t>
      </w:r>
      <w:proofErr w:type="spellEnd"/>
      <w:del w:id="230" w:author="Arya" w:date="2025-02-27T13:07:00Z" w16du:dateUtc="2025-02-27T07:37:00Z">
        <w:r w:rsidRPr="00582A64" w:rsidDel="00ED634A">
          <w:delText xml:space="preserve"> (MSK):</w:delText>
        </w:r>
      </w:del>
    </w:p>
    <w:p w14:paraId="0382597A" w14:textId="3CF22A8B" w:rsidR="00452B0D" w:rsidRDefault="00452B0D">
      <w:pPr>
        <w:pStyle w:val="NormalBPBHEB"/>
        <w:pPrChange w:id="231" w:author="Arya" w:date="2025-02-27T13:08:00Z" w16du:dateUtc="2025-02-27T07:38:00Z">
          <w:pPr>
            <w:pBdr>
              <w:top w:val="nil"/>
              <w:left w:val="nil"/>
              <w:bottom w:val="nil"/>
              <w:right w:val="nil"/>
              <w:between w:val="nil"/>
            </w:pBdr>
            <w:shd w:val="clear" w:color="auto" w:fill="FFFFFF"/>
            <w:spacing w:after="100" w:line="276" w:lineRule="auto"/>
            <w:jc w:val="both"/>
          </w:pPr>
        </w:pPrChange>
      </w:pPr>
      <w:r>
        <w:t xml:space="preserve">Amazon </w:t>
      </w:r>
      <w:ins w:id="232" w:author="Arya" w:date="2025-02-27T13:08:00Z" w16du:dateUtc="2025-02-27T07:38:00Z">
        <w:r w:rsidR="00ED634A" w:rsidRPr="00ED634A">
          <w:rPr>
            <w:b/>
            <w:bCs/>
            <w:rPrChange w:id="233" w:author="Arya" w:date="2025-02-27T13:08:00Z" w16du:dateUtc="2025-02-27T07:38:00Z">
              <w:rPr/>
            </w:rPrChange>
          </w:rPr>
          <w:t>Managed Streaming for Apache Kafka</w:t>
        </w:r>
        <w:r w:rsidR="00ED634A">
          <w:t xml:space="preserve"> (</w:t>
        </w:r>
      </w:ins>
      <w:r w:rsidRPr="00ED634A">
        <w:rPr>
          <w:b/>
          <w:bCs/>
          <w:rPrChange w:id="234" w:author="Arya" w:date="2025-02-27T13:08:00Z" w16du:dateUtc="2025-02-27T07:38:00Z">
            <w:rPr/>
          </w:rPrChange>
        </w:rPr>
        <w:t>MSK</w:t>
      </w:r>
      <w:ins w:id="235" w:author="Arya" w:date="2025-02-27T13:08:00Z" w16du:dateUtc="2025-02-27T07:38:00Z">
        <w:r w:rsidR="00ED634A">
          <w:t>)</w:t>
        </w:r>
      </w:ins>
      <w:r>
        <w:t xml:space="preserve"> is a </w:t>
      </w:r>
      <w:r w:rsidR="008913F5">
        <w:t>fully managed</w:t>
      </w:r>
      <w:r>
        <w:t xml:space="preserve"> Kafka service that simplifies the deployment, scaling, and management of Apache Kafka clusters. It provides a reliable and scalable platform for streaming data, supporting various analytics and data processing applications </w:t>
      </w:r>
      <w:sdt>
        <w:sdtPr>
          <w:id w:val="-71972770"/>
          <w:citation/>
        </w:sdtPr>
        <w:sdtContent>
          <w:r w:rsidR="005F19E6">
            <w:fldChar w:fldCharType="begin"/>
          </w:r>
          <w:r w:rsidR="005F19E6">
            <w:instrText xml:space="preserve">CITATION AWSndf \l 1033 </w:instrText>
          </w:r>
          <w:r w:rsidR="005F19E6">
            <w:fldChar w:fldCharType="separate"/>
          </w:r>
          <w:r w:rsidR="00D44CAF" w:rsidRPr="00D44CAF">
            <w:rPr>
              <w:noProof/>
            </w:rPr>
            <w:t>[8]</w:t>
          </w:r>
          <w:r w:rsidR="005F19E6">
            <w:fldChar w:fldCharType="end"/>
          </w:r>
        </w:sdtContent>
      </w:sdt>
      <w:r>
        <w:t>.</w:t>
      </w:r>
    </w:p>
    <w:p w14:paraId="70293165" w14:textId="77777777" w:rsidR="00452B0D" w:rsidRPr="00582A64" w:rsidRDefault="00452B0D">
      <w:pPr>
        <w:pStyle w:val="Heading2BPBHEB"/>
        <w:pPrChange w:id="236" w:author="Arya" w:date="2025-02-27T13:08:00Z" w16du:dateUtc="2025-02-27T07:38:00Z">
          <w:pPr>
            <w:keepNext/>
            <w:keepLines/>
            <w:spacing w:before="40" w:after="0"/>
            <w:outlineLvl w:val="1"/>
          </w:pPr>
        </w:pPrChange>
      </w:pPr>
      <w:r w:rsidRPr="00582A64">
        <w:t>Amazon OpenSearch Service</w:t>
      </w:r>
      <w:del w:id="237" w:author="Arya" w:date="2025-02-27T13:08:00Z" w16du:dateUtc="2025-02-27T07:38:00Z">
        <w:r w:rsidRPr="00582A64" w:rsidDel="00914950">
          <w:delText>:</w:delText>
        </w:r>
      </w:del>
    </w:p>
    <w:p w14:paraId="7758E015" w14:textId="4C6DC700" w:rsidR="00452B0D" w:rsidRDefault="00452B0D">
      <w:pPr>
        <w:pStyle w:val="NormalBPBHEB"/>
        <w:pPrChange w:id="238" w:author="Arya" w:date="2025-02-27T13:08:00Z" w16du:dateUtc="2025-02-27T07:38:00Z">
          <w:pPr>
            <w:pBdr>
              <w:top w:val="nil"/>
              <w:left w:val="nil"/>
              <w:bottom w:val="nil"/>
              <w:right w:val="nil"/>
              <w:between w:val="nil"/>
            </w:pBdr>
            <w:shd w:val="clear" w:color="auto" w:fill="FFFFFF"/>
            <w:spacing w:after="100" w:line="276" w:lineRule="auto"/>
            <w:jc w:val="both"/>
          </w:pPr>
        </w:pPrChange>
      </w:pPr>
      <w:r>
        <w:t xml:space="preserve">Amazon OpenSearch Service is a managed service for Elasticsearch, offering powerful search and analytics capabilities. It simplifies the deployment and operation of Elasticsearch clusters, making it easier for users to build scalable search applications </w:t>
      </w:r>
      <w:sdt>
        <w:sdtPr>
          <w:id w:val="561752642"/>
          <w:citation/>
        </w:sdtPr>
        <w:sdtContent>
          <w:r w:rsidR="00163479">
            <w:fldChar w:fldCharType="begin"/>
          </w:r>
          <w:r w:rsidR="00163479">
            <w:instrText xml:space="preserve"> CITATION AWSn.d.g \l 1033 </w:instrText>
          </w:r>
          <w:r w:rsidR="00163479">
            <w:fldChar w:fldCharType="separate"/>
          </w:r>
          <w:r w:rsidR="00D44CAF" w:rsidRPr="00D44CAF">
            <w:rPr>
              <w:noProof/>
            </w:rPr>
            <w:t>[9]</w:t>
          </w:r>
          <w:r w:rsidR="00163479">
            <w:fldChar w:fldCharType="end"/>
          </w:r>
        </w:sdtContent>
      </w:sdt>
      <w:r>
        <w:t>.</w:t>
      </w:r>
    </w:p>
    <w:p w14:paraId="4496B1D2" w14:textId="77777777" w:rsidR="00452B0D" w:rsidRPr="00582A64" w:rsidRDefault="00452B0D">
      <w:pPr>
        <w:pStyle w:val="Heading2BPBHEB"/>
        <w:pPrChange w:id="239" w:author="Arya" w:date="2025-02-27T13:08:00Z" w16du:dateUtc="2025-02-27T07:38:00Z">
          <w:pPr>
            <w:keepNext/>
            <w:keepLines/>
            <w:spacing w:before="40" w:after="0"/>
            <w:outlineLvl w:val="1"/>
          </w:pPr>
        </w:pPrChange>
      </w:pPr>
      <w:r w:rsidRPr="00582A64">
        <w:t xml:space="preserve">Amazon </w:t>
      </w:r>
      <w:proofErr w:type="spellStart"/>
      <w:r w:rsidRPr="00582A64">
        <w:t>QuickSight</w:t>
      </w:r>
      <w:proofErr w:type="spellEnd"/>
      <w:del w:id="240" w:author="Arya" w:date="2025-02-27T13:08:00Z" w16du:dateUtc="2025-02-27T07:38:00Z">
        <w:r w:rsidRPr="00582A64" w:rsidDel="00914950">
          <w:delText>:</w:delText>
        </w:r>
      </w:del>
    </w:p>
    <w:p w14:paraId="64309828" w14:textId="670097DC" w:rsidR="00452B0D" w:rsidRDefault="00452B0D">
      <w:pPr>
        <w:pStyle w:val="NormalBPBHEB"/>
        <w:pPrChange w:id="241" w:author="Arya" w:date="2025-02-27T13:08:00Z" w16du:dateUtc="2025-02-27T07:38:00Z">
          <w:pPr>
            <w:pBdr>
              <w:top w:val="nil"/>
              <w:left w:val="nil"/>
              <w:bottom w:val="nil"/>
              <w:right w:val="nil"/>
              <w:between w:val="nil"/>
            </w:pBdr>
            <w:shd w:val="clear" w:color="auto" w:fill="FFFFFF"/>
            <w:spacing w:after="100" w:line="276" w:lineRule="auto"/>
            <w:jc w:val="both"/>
          </w:pPr>
        </w:pPrChange>
      </w:pPr>
      <w:r>
        <w:t xml:space="preserve">Amazon QuickSight is a fast, cloud-powered business analytics service that enables users to create interactive dashboards and visualizations. QuickSight makes it easy to derive insights from data, enhancing the decision-making process </w:t>
      </w:r>
      <w:sdt>
        <w:sdtPr>
          <w:id w:val="-1205095646"/>
          <w:citation/>
        </w:sdtPr>
        <w:sdtContent>
          <w:r w:rsidR="003F038A">
            <w:fldChar w:fldCharType="begin"/>
          </w:r>
          <w:r w:rsidR="003F038A">
            <w:instrText xml:space="preserve"> CITATION AWSn.d.an \l 1033 </w:instrText>
          </w:r>
          <w:r w:rsidR="003F038A">
            <w:fldChar w:fldCharType="separate"/>
          </w:r>
          <w:r w:rsidR="00D44CAF" w:rsidRPr="00D44CAF">
            <w:rPr>
              <w:noProof/>
            </w:rPr>
            <w:t>[10]</w:t>
          </w:r>
          <w:r w:rsidR="003F038A">
            <w:fldChar w:fldCharType="end"/>
          </w:r>
        </w:sdtContent>
      </w:sdt>
      <w:r>
        <w:t>.</w:t>
      </w:r>
    </w:p>
    <w:p w14:paraId="348762F4" w14:textId="77777777" w:rsidR="00452B0D" w:rsidRPr="00582A64" w:rsidRDefault="00452B0D">
      <w:pPr>
        <w:pStyle w:val="Heading2BPBHEB"/>
        <w:pPrChange w:id="242" w:author="Arya" w:date="2025-02-27T13:09:00Z" w16du:dateUtc="2025-02-27T07:39:00Z">
          <w:pPr>
            <w:keepNext/>
            <w:keepLines/>
            <w:spacing w:before="40" w:after="0"/>
            <w:outlineLvl w:val="1"/>
          </w:pPr>
        </w:pPrChange>
      </w:pPr>
      <w:r w:rsidRPr="00582A64">
        <w:lastRenderedPageBreak/>
        <w:t>Amazon Redshift</w:t>
      </w:r>
      <w:del w:id="243" w:author="Arya" w:date="2025-02-27T13:08:00Z" w16du:dateUtc="2025-02-27T07:38:00Z">
        <w:r w:rsidRPr="00582A64" w:rsidDel="00914950">
          <w:delText>:</w:delText>
        </w:r>
      </w:del>
    </w:p>
    <w:p w14:paraId="48EBFC63" w14:textId="2E84C8F4" w:rsidR="00452B0D" w:rsidRDefault="00452B0D">
      <w:pPr>
        <w:pStyle w:val="NormalBPBHEB"/>
        <w:pPrChange w:id="244" w:author="Arya" w:date="2025-02-27T13:09:00Z" w16du:dateUtc="2025-02-27T07:39:00Z">
          <w:pPr>
            <w:pBdr>
              <w:top w:val="nil"/>
              <w:left w:val="nil"/>
              <w:bottom w:val="nil"/>
              <w:right w:val="nil"/>
              <w:between w:val="nil"/>
            </w:pBdr>
            <w:shd w:val="clear" w:color="auto" w:fill="FFFFFF"/>
            <w:spacing w:after="100" w:line="276" w:lineRule="auto"/>
            <w:jc w:val="both"/>
          </w:pPr>
        </w:pPrChange>
      </w:pPr>
      <w:r>
        <w:t xml:space="preserve">Amazon Redshift is a </w:t>
      </w:r>
      <w:r w:rsidR="008913F5">
        <w:t>fully managed</w:t>
      </w:r>
      <w:r>
        <w:t xml:space="preserve"> data warehouse </w:t>
      </w:r>
      <w:r w:rsidR="00F03B49">
        <w:t>service that is</w:t>
      </w:r>
      <w:r w:rsidR="00F22C7D">
        <w:t xml:space="preserve"> </w:t>
      </w:r>
      <w:r w:rsidR="00695D4A">
        <w:t>improved</w:t>
      </w:r>
      <w:r>
        <w:t xml:space="preserve"> for high-performance analysis. It allows users to run complex queries on large datasets, making it a cornerstone for data warehousing and analytics </w:t>
      </w:r>
      <w:sdt>
        <w:sdtPr>
          <w:id w:val="1766574778"/>
          <w:citation/>
        </w:sdtPr>
        <w:sdtContent>
          <w:r w:rsidR="00442052">
            <w:fldChar w:fldCharType="begin"/>
          </w:r>
          <w:r w:rsidR="00442052">
            <w:instrText xml:space="preserve"> CITATION AWSn.d.ao \l 1033 </w:instrText>
          </w:r>
          <w:r w:rsidR="00442052">
            <w:fldChar w:fldCharType="separate"/>
          </w:r>
          <w:r w:rsidR="00D44CAF" w:rsidRPr="00D44CAF">
            <w:rPr>
              <w:noProof/>
            </w:rPr>
            <w:t>[11]</w:t>
          </w:r>
          <w:r w:rsidR="00442052">
            <w:fldChar w:fldCharType="end"/>
          </w:r>
        </w:sdtContent>
      </w:sdt>
      <w:r>
        <w:t>.</w:t>
      </w:r>
    </w:p>
    <w:p w14:paraId="0F833442" w14:textId="5A118231" w:rsidR="00452B0D" w:rsidRPr="00582A64" w:rsidRDefault="00452B0D">
      <w:pPr>
        <w:pStyle w:val="Heading2BPBHEB"/>
        <w:pPrChange w:id="245" w:author="Arya" w:date="2025-02-27T13:09:00Z" w16du:dateUtc="2025-02-27T07:39:00Z">
          <w:pPr>
            <w:keepNext/>
            <w:keepLines/>
            <w:spacing w:before="40" w:after="0"/>
            <w:outlineLvl w:val="1"/>
          </w:pPr>
        </w:pPrChange>
      </w:pPr>
      <w:r w:rsidRPr="00582A64">
        <w:t xml:space="preserve">AWS </w:t>
      </w:r>
      <w:ins w:id="246" w:author="Arya" w:date="2025-02-27T13:09:00Z" w16du:dateUtc="2025-02-27T07:39:00Z">
        <w:r w:rsidR="002113B2">
          <w:t>c</w:t>
        </w:r>
      </w:ins>
      <w:del w:id="247" w:author="Arya" w:date="2025-02-27T13:09:00Z" w16du:dateUtc="2025-02-27T07:39:00Z">
        <w:r w:rsidRPr="00582A64" w:rsidDel="002113B2">
          <w:delText>C</w:delText>
        </w:r>
      </w:del>
      <w:r w:rsidRPr="00582A64">
        <w:t xml:space="preserve">lean </w:t>
      </w:r>
      <w:ins w:id="248" w:author="Arya" w:date="2025-02-27T13:09:00Z" w16du:dateUtc="2025-02-27T07:39:00Z">
        <w:r w:rsidR="002113B2">
          <w:t>r</w:t>
        </w:r>
      </w:ins>
      <w:del w:id="249" w:author="Arya" w:date="2025-02-27T13:09:00Z" w16du:dateUtc="2025-02-27T07:39:00Z">
        <w:r w:rsidRPr="00582A64" w:rsidDel="002113B2">
          <w:delText>R</w:delText>
        </w:r>
      </w:del>
      <w:r w:rsidRPr="00582A64">
        <w:t>ooms</w:t>
      </w:r>
      <w:del w:id="250" w:author="Arya" w:date="2025-02-27T13:08:00Z" w16du:dateUtc="2025-02-27T07:38:00Z">
        <w:r w:rsidRPr="00582A64" w:rsidDel="00914950">
          <w:delText>:</w:delText>
        </w:r>
      </w:del>
    </w:p>
    <w:p w14:paraId="3778941B" w14:textId="4F9817D8" w:rsidR="00452B0D" w:rsidRDefault="00452B0D">
      <w:pPr>
        <w:pStyle w:val="NormalBPBHEB"/>
        <w:pPrChange w:id="251" w:author="Arya" w:date="2025-02-27T13:09:00Z" w16du:dateUtc="2025-02-27T07:39:00Z">
          <w:pPr>
            <w:pBdr>
              <w:top w:val="nil"/>
              <w:left w:val="nil"/>
              <w:bottom w:val="nil"/>
              <w:right w:val="nil"/>
              <w:between w:val="nil"/>
            </w:pBdr>
            <w:shd w:val="clear" w:color="auto" w:fill="FFFFFF"/>
            <w:spacing w:after="100" w:line="276" w:lineRule="auto"/>
            <w:jc w:val="both"/>
          </w:pPr>
        </w:pPrChange>
      </w:pPr>
      <w:r>
        <w:t xml:space="preserve">In the realm of compliance and data privacy, AWS Clean Rooms (Preview) offers a secure and isolated environment for analyzing sensitive data. It addresses the need for secure data processing in compliance with regulatory requirements </w:t>
      </w:r>
      <w:sdt>
        <w:sdtPr>
          <w:id w:val="987211385"/>
          <w:citation/>
        </w:sdtPr>
        <w:sdtContent>
          <w:r w:rsidR="00AB109F">
            <w:fldChar w:fldCharType="begin"/>
          </w:r>
          <w:r w:rsidR="00AB109F">
            <w:instrText xml:space="preserve"> CITATION AWSn.d.h \l 1033 </w:instrText>
          </w:r>
          <w:r w:rsidR="00AB109F">
            <w:fldChar w:fldCharType="separate"/>
          </w:r>
          <w:r w:rsidR="00D44CAF" w:rsidRPr="00D44CAF">
            <w:rPr>
              <w:noProof/>
            </w:rPr>
            <w:t>[12]</w:t>
          </w:r>
          <w:r w:rsidR="00AB109F">
            <w:fldChar w:fldCharType="end"/>
          </w:r>
        </w:sdtContent>
      </w:sdt>
      <w:r>
        <w:t>.</w:t>
      </w:r>
    </w:p>
    <w:p w14:paraId="6E9C34FA" w14:textId="70E3E1EB" w:rsidR="00452B0D" w:rsidRPr="00582A64" w:rsidRDefault="00452B0D">
      <w:pPr>
        <w:pStyle w:val="Heading2BPBHEB"/>
        <w:pPrChange w:id="252" w:author="Arya" w:date="2025-02-27T13:09:00Z" w16du:dateUtc="2025-02-27T07:39:00Z">
          <w:pPr>
            <w:keepNext/>
            <w:keepLines/>
            <w:spacing w:before="40" w:after="0"/>
            <w:outlineLvl w:val="1"/>
          </w:pPr>
        </w:pPrChange>
      </w:pPr>
      <w:r w:rsidRPr="00582A64">
        <w:t xml:space="preserve">AWS </w:t>
      </w:r>
      <w:ins w:id="253" w:author="Arya" w:date="2025-02-27T13:09:00Z" w16du:dateUtc="2025-02-27T07:39:00Z">
        <w:r w:rsidR="002113B2">
          <w:t>d</w:t>
        </w:r>
      </w:ins>
      <w:del w:id="254" w:author="Arya" w:date="2025-02-27T13:09:00Z" w16du:dateUtc="2025-02-27T07:39:00Z">
        <w:r w:rsidRPr="00582A64" w:rsidDel="002113B2">
          <w:delText>D</w:delText>
        </w:r>
      </w:del>
      <w:r w:rsidRPr="00582A64">
        <w:t xml:space="preserve">ata </w:t>
      </w:r>
      <w:ins w:id="255" w:author="Arya" w:date="2025-02-27T13:09:00Z" w16du:dateUtc="2025-02-27T07:39:00Z">
        <w:r w:rsidR="002113B2">
          <w:t>e</w:t>
        </w:r>
      </w:ins>
      <w:del w:id="256" w:author="Arya" w:date="2025-02-27T13:09:00Z" w16du:dateUtc="2025-02-27T07:39:00Z">
        <w:r w:rsidRPr="00582A64" w:rsidDel="002113B2">
          <w:delText>E</w:delText>
        </w:r>
      </w:del>
      <w:r w:rsidRPr="00582A64">
        <w:t>xchange</w:t>
      </w:r>
      <w:del w:id="257" w:author="Arya" w:date="2025-02-27T13:09:00Z" w16du:dateUtc="2025-02-27T07:39:00Z">
        <w:r w:rsidRPr="00582A64" w:rsidDel="002113B2">
          <w:delText>:</w:delText>
        </w:r>
      </w:del>
    </w:p>
    <w:p w14:paraId="79A95793" w14:textId="2AF3DAF7" w:rsidR="00452B0D" w:rsidRDefault="00452B0D">
      <w:pPr>
        <w:pStyle w:val="NormalBPBHEB"/>
        <w:pPrChange w:id="258" w:author="Arya" w:date="2025-02-27T13:09:00Z" w16du:dateUtc="2025-02-27T07:39:00Z">
          <w:pPr>
            <w:pBdr>
              <w:top w:val="nil"/>
              <w:left w:val="nil"/>
              <w:bottom w:val="nil"/>
              <w:right w:val="nil"/>
              <w:between w:val="nil"/>
            </w:pBdr>
            <w:shd w:val="clear" w:color="auto" w:fill="FFFFFF"/>
            <w:spacing w:after="100" w:line="276" w:lineRule="auto"/>
            <w:jc w:val="both"/>
          </w:pPr>
        </w:pPrChange>
      </w:pPr>
      <w:r>
        <w:t xml:space="preserve">AWS Data Exchange serves as a marketplace for discovering and subscribing to third-party data sets. It promotes data collaboration and accessibility, providing a platform for users to find and </w:t>
      </w:r>
      <w:r w:rsidR="00695D4A">
        <w:t>use</w:t>
      </w:r>
      <w:r>
        <w:t xml:space="preserve"> valuable external data </w:t>
      </w:r>
      <w:sdt>
        <w:sdtPr>
          <w:id w:val="-245416667"/>
          <w:citation/>
        </w:sdtPr>
        <w:sdtContent>
          <w:r w:rsidR="00AB109F">
            <w:fldChar w:fldCharType="begin"/>
          </w:r>
          <w:r w:rsidR="00AB109F">
            <w:instrText xml:space="preserve"> CITATION AWSn.d.i \l 1033 </w:instrText>
          </w:r>
          <w:r w:rsidR="00AB109F">
            <w:fldChar w:fldCharType="separate"/>
          </w:r>
          <w:r w:rsidR="00D44CAF" w:rsidRPr="00D44CAF">
            <w:rPr>
              <w:noProof/>
            </w:rPr>
            <w:t>[13]</w:t>
          </w:r>
          <w:r w:rsidR="00AB109F">
            <w:fldChar w:fldCharType="end"/>
          </w:r>
        </w:sdtContent>
      </w:sdt>
      <w:r>
        <w:t>.</w:t>
      </w:r>
    </w:p>
    <w:p w14:paraId="1AD64B90" w14:textId="1ABB68BC" w:rsidR="00452B0D" w:rsidRPr="00582A64" w:rsidRDefault="00452B0D">
      <w:pPr>
        <w:pStyle w:val="Heading2BPBHEB"/>
        <w:pPrChange w:id="259" w:author="Arya" w:date="2025-02-27T13:09:00Z" w16du:dateUtc="2025-02-27T07:39:00Z">
          <w:pPr>
            <w:keepNext/>
            <w:keepLines/>
            <w:spacing w:before="40" w:after="0"/>
            <w:outlineLvl w:val="1"/>
          </w:pPr>
        </w:pPrChange>
      </w:pPr>
      <w:r w:rsidRPr="00582A64">
        <w:t xml:space="preserve">AWS </w:t>
      </w:r>
      <w:ins w:id="260" w:author="Arya" w:date="2025-02-27T13:09:00Z" w16du:dateUtc="2025-02-27T07:39:00Z">
        <w:r w:rsidR="002113B2">
          <w:t>d</w:t>
        </w:r>
      </w:ins>
      <w:del w:id="261" w:author="Arya" w:date="2025-02-27T13:09:00Z" w16du:dateUtc="2025-02-27T07:39:00Z">
        <w:r w:rsidRPr="00582A64" w:rsidDel="002113B2">
          <w:delText>D</w:delText>
        </w:r>
      </w:del>
      <w:r w:rsidRPr="00582A64">
        <w:t xml:space="preserve">ata </w:t>
      </w:r>
      <w:ins w:id="262" w:author="Arya" w:date="2025-02-27T13:09:00Z" w16du:dateUtc="2025-02-27T07:39:00Z">
        <w:r w:rsidR="002113B2">
          <w:t>p</w:t>
        </w:r>
      </w:ins>
      <w:del w:id="263" w:author="Arya" w:date="2025-02-27T13:09:00Z" w16du:dateUtc="2025-02-27T07:39:00Z">
        <w:r w:rsidRPr="00582A64" w:rsidDel="002113B2">
          <w:delText>P</w:delText>
        </w:r>
      </w:del>
      <w:r w:rsidRPr="00582A64">
        <w:t>ipeline</w:t>
      </w:r>
      <w:del w:id="264" w:author="Arya" w:date="2025-02-27T13:09:00Z" w16du:dateUtc="2025-02-27T07:39:00Z">
        <w:r w:rsidRPr="00582A64" w:rsidDel="002113B2">
          <w:delText>:</w:delText>
        </w:r>
      </w:del>
    </w:p>
    <w:p w14:paraId="2A1D933A" w14:textId="33838904" w:rsidR="00452B0D" w:rsidRDefault="00452B0D">
      <w:pPr>
        <w:pStyle w:val="NormalBPBHEB"/>
        <w:pPrChange w:id="265" w:author="Arya" w:date="2025-02-27T13:09:00Z" w16du:dateUtc="2025-02-27T07:39:00Z">
          <w:pPr>
            <w:pBdr>
              <w:top w:val="nil"/>
              <w:left w:val="nil"/>
              <w:bottom w:val="nil"/>
              <w:right w:val="nil"/>
              <w:between w:val="nil"/>
            </w:pBdr>
            <w:shd w:val="clear" w:color="auto" w:fill="FFFFFF"/>
            <w:spacing w:after="100" w:line="276" w:lineRule="auto"/>
            <w:jc w:val="both"/>
          </w:pPr>
        </w:pPrChange>
      </w:pPr>
      <w:r>
        <w:t xml:space="preserve">AWS Data Pipeline is a web service for orchestrating and automating the movement and transformation of data between different AWS services. It simplifies the creation, scheduling, and management of data pipelines </w:t>
      </w:r>
      <w:sdt>
        <w:sdtPr>
          <w:id w:val="528453003"/>
          <w:citation/>
        </w:sdtPr>
        <w:sdtContent>
          <w:r w:rsidR="006B6BF7">
            <w:fldChar w:fldCharType="begin"/>
          </w:r>
          <w:r w:rsidR="006B6BF7">
            <w:instrText xml:space="preserve"> CITATION AWSn.d.j \l 1033 </w:instrText>
          </w:r>
          <w:r w:rsidR="006B6BF7">
            <w:fldChar w:fldCharType="separate"/>
          </w:r>
          <w:r w:rsidR="00D44CAF" w:rsidRPr="00D44CAF">
            <w:rPr>
              <w:noProof/>
            </w:rPr>
            <w:t>[14]</w:t>
          </w:r>
          <w:r w:rsidR="006B6BF7">
            <w:fldChar w:fldCharType="end"/>
          </w:r>
        </w:sdtContent>
      </w:sdt>
      <w:r>
        <w:t>.</w:t>
      </w:r>
    </w:p>
    <w:p w14:paraId="37E52D54" w14:textId="0CEED3F4" w:rsidR="00452B0D" w:rsidRPr="00582A64" w:rsidRDefault="00452B0D">
      <w:pPr>
        <w:pStyle w:val="Heading2BPBHEB"/>
        <w:pPrChange w:id="266" w:author="Arya" w:date="2025-02-27T13:09:00Z" w16du:dateUtc="2025-02-27T07:39:00Z">
          <w:pPr>
            <w:keepNext/>
            <w:keepLines/>
            <w:spacing w:before="40" w:after="0"/>
            <w:outlineLvl w:val="1"/>
          </w:pPr>
        </w:pPrChange>
      </w:pPr>
      <w:r w:rsidRPr="00582A64">
        <w:t xml:space="preserve">AWS </w:t>
      </w:r>
      <w:ins w:id="267" w:author="Arya" w:date="2025-02-27T13:09:00Z" w16du:dateUtc="2025-02-27T07:39:00Z">
        <w:r w:rsidR="002113B2">
          <w:t>g</w:t>
        </w:r>
      </w:ins>
      <w:del w:id="268" w:author="Arya" w:date="2025-02-27T13:09:00Z" w16du:dateUtc="2025-02-27T07:39:00Z">
        <w:r w:rsidRPr="00582A64" w:rsidDel="002113B2">
          <w:delText>G</w:delText>
        </w:r>
      </w:del>
      <w:r w:rsidRPr="00582A64">
        <w:t>lue</w:t>
      </w:r>
      <w:del w:id="269" w:author="Arya" w:date="2025-02-27T13:09:00Z" w16du:dateUtc="2025-02-27T07:39:00Z">
        <w:r w:rsidRPr="00582A64" w:rsidDel="002113B2">
          <w:delText>:</w:delText>
        </w:r>
      </w:del>
    </w:p>
    <w:p w14:paraId="6E08AF34" w14:textId="1114644B" w:rsidR="00452B0D" w:rsidRDefault="00452B0D">
      <w:pPr>
        <w:pStyle w:val="NormalBPBHEB"/>
        <w:pPrChange w:id="270" w:author="Arya" w:date="2025-02-27T13:14:00Z" w16du:dateUtc="2025-02-27T07:44:00Z">
          <w:pPr>
            <w:pBdr>
              <w:top w:val="nil"/>
              <w:left w:val="nil"/>
              <w:bottom w:val="nil"/>
              <w:right w:val="nil"/>
              <w:between w:val="nil"/>
            </w:pBdr>
            <w:shd w:val="clear" w:color="auto" w:fill="FFFFFF"/>
            <w:spacing w:after="100" w:line="276" w:lineRule="auto"/>
            <w:jc w:val="both"/>
          </w:pPr>
        </w:pPrChange>
      </w:pPr>
      <w:r>
        <w:t xml:space="preserve">AWS Glue is a </w:t>
      </w:r>
      <w:r w:rsidR="008913F5">
        <w:t>fully managed</w:t>
      </w:r>
      <w:r>
        <w:t xml:space="preserve"> </w:t>
      </w:r>
      <w:r w:rsidRPr="00A4715F">
        <w:rPr>
          <w:b/>
          <w:bCs/>
          <w:rPrChange w:id="271" w:author="Arya" w:date="2025-02-27T13:15:00Z" w16du:dateUtc="2025-02-27T07:45:00Z">
            <w:rPr/>
          </w:rPrChange>
        </w:rPr>
        <w:t>extract, transform, and load</w:t>
      </w:r>
      <w:r>
        <w:t xml:space="preserve"> (</w:t>
      </w:r>
      <w:r w:rsidRPr="00A4715F">
        <w:rPr>
          <w:b/>
          <w:bCs/>
          <w:rPrChange w:id="272" w:author="Arya" w:date="2025-02-27T13:15:00Z" w16du:dateUtc="2025-02-27T07:45:00Z">
            <w:rPr/>
          </w:rPrChange>
        </w:rPr>
        <w:t>ETL</w:t>
      </w:r>
      <w:r>
        <w:t xml:space="preserve">) service that automates </w:t>
      </w:r>
      <w:r w:rsidR="008913F5">
        <w:t>data preparation</w:t>
      </w:r>
      <w:r>
        <w:t xml:space="preserve"> for analysis. It provides a serverless environment for running ETL jobs, making data integration more efficient</w:t>
      </w:r>
      <w:r w:rsidR="00D5264D">
        <w:t xml:space="preserve"> </w:t>
      </w:r>
      <w:sdt>
        <w:sdtPr>
          <w:id w:val="-1047056602"/>
          <w:citation/>
        </w:sdtPr>
        <w:sdtContent>
          <w:r w:rsidR="006B6BF7">
            <w:fldChar w:fldCharType="begin"/>
          </w:r>
          <w:r w:rsidR="006B6BF7">
            <w:instrText xml:space="preserve"> CITATION AWSn.d.ap \l 1033 </w:instrText>
          </w:r>
          <w:r w:rsidR="006B6BF7">
            <w:fldChar w:fldCharType="separate"/>
          </w:r>
          <w:r w:rsidR="00D44CAF" w:rsidRPr="00D44CAF">
            <w:rPr>
              <w:noProof/>
            </w:rPr>
            <w:t>[15]</w:t>
          </w:r>
          <w:r w:rsidR="006B6BF7">
            <w:fldChar w:fldCharType="end"/>
          </w:r>
        </w:sdtContent>
      </w:sdt>
      <w:r>
        <w:t>.</w:t>
      </w:r>
    </w:p>
    <w:p w14:paraId="6C0A75A0" w14:textId="77777777" w:rsidR="004243D9" w:rsidRDefault="00EC2A76">
      <w:pPr>
        <w:pStyle w:val="FigureBPBHEB"/>
        <w:pPrChange w:id="273" w:author="Arya" w:date="2025-02-27T13:14:00Z" w16du:dateUtc="2025-02-27T07:44:00Z">
          <w:pPr>
            <w:pStyle w:val="Caption"/>
            <w:keepNext/>
            <w:jc w:val="center"/>
          </w:pPr>
        </w:pPrChange>
      </w:pPr>
      <w:commentRangeStart w:id="274"/>
      <w:r>
        <w:rPr>
          <w:noProof/>
        </w:rPr>
        <w:drawing>
          <wp:inline distT="0" distB="0" distL="0" distR="0" wp14:anchorId="70ACF97F" wp14:editId="0250EBCC">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9849" cy="2584946"/>
                    </a:xfrm>
                    <a:prstGeom prst="rect">
                      <a:avLst/>
                    </a:prstGeom>
                    <a:noFill/>
                  </pic:spPr>
                </pic:pic>
              </a:graphicData>
            </a:graphic>
          </wp:inline>
        </w:drawing>
      </w:r>
      <w:commentRangeEnd w:id="274"/>
      <w:r w:rsidR="00A4715F">
        <w:rPr>
          <w:rStyle w:val="CommentReference"/>
          <w:rFonts w:asciiTheme="minorHAnsi" w:hAnsiTheme="minorHAnsi"/>
        </w:rPr>
        <w:commentReference w:id="274"/>
      </w:r>
    </w:p>
    <w:p w14:paraId="20204767" w14:textId="7ADAC90C" w:rsidR="00EC2A76" w:rsidRDefault="004243D9">
      <w:pPr>
        <w:pStyle w:val="FigureCaptionBPBHEB"/>
        <w:pPrChange w:id="275" w:author="Arya" w:date="2025-02-27T13:15:00Z" w16du:dateUtc="2025-02-27T07:45:00Z">
          <w:pPr>
            <w:pStyle w:val="Caption"/>
            <w:jc w:val="center"/>
          </w:pPr>
        </w:pPrChange>
      </w:pPr>
      <w:r w:rsidRPr="00A4715F">
        <w:rPr>
          <w:b/>
          <w:bCs w:val="0"/>
          <w:rPrChange w:id="276" w:author="Arya" w:date="2025-02-27T13:15:00Z" w16du:dateUtc="2025-02-27T07:45:00Z">
            <w:rPr>
              <w:bCs/>
            </w:rPr>
          </w:rPrChange>
        </w:rPr>
        <w:t xml:space="preserve">Figure </w:t>
      </w:r>
      <w:ins w:id="277" w:author="Arya" w:date="2025-02-27T13:15:00Z" w16du:dateUtc="2025-02-27T07:45:00Z">
        <w:r w:rsidR="00A4715F" w:rsidRPr="00A4715F">
          <w:rPr>
            <w:b/>
            <w:bCs w:val="0"/>
            <w:rPrChange w:id="278" w:author="Arya" w:date="2025-02-27T13:15:00Z" w16du:dateUtc="2025-02-27T07:45:00Z">
              <w:rPr>
                <w:bCs/>
              </w:rPr>
            </w:rPrChange>
          </w:rPr>
          <w:t>11.</w:t>
        </w:r>
      </w:ins>
      <w:r w:rsidRPr="00A4715F">
        <w:rPr>
          <w:b/>
          <w:bCs w:val="0"/>
          <w:rPrChange w:id="279" w:author="Arya" w:date="2025-02-27T13:15:00Z" w16du:dateUtc="2025-02-27T07:45:00Z">
            <w:rPr>
              <w:bCs/>
            </w:rPr>
          </w:rPrChange>
        </w:rPr>
        <w:fldChar w:fldCharType="begin"/>
      </w:r>
      <w:r w:rsidRPr="00A4715F">
        <w:rPr>
          <w:b/>
          <w:bCs w:val="0"/>
          <w:rPrChange w:id="280" w:author="Arya" w:date="2025-02-27T13:15:00Z" w16du:dateUtc="2025-02-27T07:45:00Z">
            <w:rPr>
              <w:bCs/>
            </w:rPr>
          </w:rPrChange>
        </w:rPr>
        <w:instrText xml:space="preserve"> SEQ Figure \* ARABIC </w:instrText>
      </w:r>
      <w:r w:rsidRPr="00A4715F">
        <w:rPr>
          <w:b/>
          <w:bCs w:val="0"/>
          <w:rPrChange w:id="281" w:author="Arya" w:date="2025-02-27T13:15:00Z" w16du:dateUtc="2025-02-27T07:45:00Z">
            <w:rPr>
              <w:bCs/>
            </w:rPr>
          </w:rPrChange>
        </w:rPr>
        <w:fldChar w:fldCharType="separate"/>
      </w:r>
      <w:r w:rsidR="00802B58" w:rsidRPr="00A4715F">
        <w:rPr>
          <w:b/>
          <w:bCs w:val="0"/>
          <w:noProof/>
          <w:rPrChange w:id="282" w:author="Arya" w:date="2025-02-27T13:15:00Z" w16du:dateUtc="2025-02-27T07:45:00Z">
            <w:rPr>
              <w:bCs/>
              <w:noProof/>
            </w:rPr>
          </w:rPrChange>
        </w:rPr>
        <w:t>2</w:t>
      </w:r>
      <w:r w:rsidRPr="00A4715F">
        <w:rPr>
          <w:b/>
          <w:bCs w:val="0"/>
          <w:rPrChange w:id="283" w:author="Arya" w:date="2025-02-27T13:15:00Z" w16du:dateUtc="2025-02-27T07:45:00Z">
            <w:rPr>
              <w:bCs/>
            </w:rPr>
          </w:rPrChange>
        </w:rPr>
        <w:fldChar w:fldCharType="end"/>
      </w:r>
      <w:ins w:id="284" w:author="Arya" w:date="2025-02-27T13:15:00Z" w16du:dateUtc="2025-02-27T07:45:00Z">
        <w:r w:rsidR="00A4715F" w:rsidRPr="00A4715F">
          <w:rPr>
            <w:b/>
            <w:bCs w:val="0"/>
            <w:rPrChange w:id="285" w:author="Arya" w:date="2025-02-27T13:15:00Z" w16du:dateUtc="2025-02-27T07:45:00Z">
              <w:rPr>
                <w:bCs/>
              </w:rPr>
            </w:rPrChange>
          </w:rPr>
          <w:t>:</w:t>
        </w:r>
      </w:ins>
      <w:del w:id="286" w:author="Arya" w:date="2025-02-27T13:15:00Z" w16du:dateUtc="2025-02-27T07:45:00Z">
        <w:r w:rsidRPr="00A4715F" w:rsidDel="00A4715F">
          <w:rPr>
            <w:b/>
            <w:bCs w:val="0"/>
            <w:rPrChange w:id="287" w:author="Arya" w:date="2025-02-27T13:15:00Z" w16du:dateUtc="2025-02-27T07:45:00Z">
              <w:rPr>
                <w:bCs/>
              </w:rPr>
            </w:rPrChange>
          </w:rPr>
          <w:delText xml:space="preserve">    </w:delText>
        </w:r>
      </w:del>
      <w:r>
        <w:t xml:space="preserve"> </w:t>
      </w:r>
      <w:r w:rsidRPr="00073A1D">
        <w:t>Ingestion layer against source systems (AWS Blog)</w:t>
      </w:r>
      <w:del w:id="288" w:author="Arya" w:date="2025-02-27T13:15:00Z" w16du:dateUtc="2025-02-27T07:45:00Z">
        <w:r w:rsidR="00F00568" w:rsidRPr="00073A1D" w:rsidDel="00A4715F">
          <w:delText>.</w:delText>
        </w:r>
        <w:r w:rsidR="00F00568" w:rsidDel="00A4715F">
          <w:delText xml:space="preserve"> </w:delText>
        </w:r>
      </w:del>
    </w:p>
    <w:p w14:paraId="6349788E" w14:textId="1BDA82A0" w:rsidR="00452B0D" w:rsidRPr="00582A64" w:rsidRDefault="00452B0D">
      <w:pPr>
        <w:pStyle w:val="Heading2BPBHEB"/>
        <w:pPrChange w:id="289" w:author="Arya" w:date="2025-02-27T13:17:00Z" w16du:dateUtc="2025-02-27T07:47:00Z">
          <w:pPr>
            <w:keepNext/>
            <w:keepLines/>
            <w:spacing w:before="40" w:after="0"/>
            <w:outlineLvl w:val="1"/>
          </w:pPr>
        </w:pPrChange>
      </w:pPr>
      <w:commentRangeStart w:id="290"/>
      <w:r w:rsidRPr="00582A64">
        <w:lastRenderedPageBreak/>
        <w:t xml:space="preserve">AWS </w:t>
      </w:r>
      <w:ins w:id="291" w:author="Arya" w:date="2025-02-27T13:17:00Z" w16du:dateUtc="2025-02-27T07:47:00Z">
        <w:r w:rsidR="001462D6">
          <w:t>l</w:t>
        </w:r>
      </w:ins>
      <w:del w:id="292" w:author="Arya" w:date="2025-02-27T13:17:00Z" w16du:dateUtc="2025-02-27T07:47:00Z">
        <w:r w:rsidRPr="00582A64" w:rsidDel="001462D6">
          <w:delText>L</w:delText>
        </w:r>
      </w:del>
      <w:r w:rsidRPr="00582A64">
        <w:t xml:space="preserve">ake </w:t>
      </w:r>
      <w:ins w:id="293" w:author="Arya" w:date="2025-02-27T13:17:00Z" w16du:dateUtc="2025-02-27T07:47:00Z">
        <w:r w:rsidR="001462D6">
          <w:t>f</w:t>
        </w:r>
      </w:ins>
      <w:del w:id="294" w:author="Arya" w:date="2025-02-27T13:17:00Z" w16du:dateUtc="2025-02-27T07:47:00Z">
        <w:r w:rsidRPr="00582A64" w:rsidDel="001462D6">
          <w:delText>F</w:delText>
        </w:r>
      </w:del>
      <w:r w:rsidRPr="00582A64">
        <w:t>ormation</w:t>
      </w:r>
      <w:del w:id="295" w:author="Arya" w:date="2025-02-27T13:17:00Z" w16du:dateUtc="2025-02-27T07:47:00Z">
        <w:r w:rsidRPr="00582A64" w:rsidDel="001462D6">
          <w:delText>:</w:delText>
        </w:r>
      </w:del>
      <w:commentRangeEnd w:id="290"/>
      <w:r w:rsidR="001462D6">
        <w:rPr>
          <w:rStyle w:val="CommentReference"/>
          <w:rFonts w:asciiTheme="minorHAnsi" w:eastAsiaTheme="minorHAnsi" w:hAnsiTheme="minorHAnsi" w:cstheme="minorBidi"/>
          <w:b w:val="0"/>
          <w:color w:val="auto"/>
        </w:rPr>
        <w:commentReference w:id="290"/>
      </w:r>
    </w:p>
    <w:p w14:paraId="1B9B2327" w14:textId="77777777" w:rsidR="00B03D7C" w:rsidRDefault="00F57FE2">
      <w:pPr>
        <w:pStyle w:val="FigureBPBHEB"/>
        <w:pPrChange w:id="296" w:author="Arya" w:date="2025-02-27T13:18:00Z" w16du:dateUtc="2025-02-27T07:48:00Z">
          <w:pPr>
            <w:keepNext/>
            <w:pBdr>
              <w:top w:val="nil"/>
              <w:left w:val="nil"/>
              <w:bottom w:val="nil"/>
              <w:right w:val="nil"/>
              <w:between w:val="nil"/>
            </w:pBdr>
            <w:shd w:val="clear" w:color="auto" w:fill="FFFFFF"/>
            <w:spacing w:after="100" w:line="276" w:lineRule="auto"/>
            <w:jc w:val="both"/>
          </w:pPr>
        </w:pPrChange>
      </w:pPr>
      <w:r>
        <w:rPr>
          <w:noProof/>
        </w:rPr>
        <w:drawing>
          <wp:inline distT="0" distB="0" distL="0" distR="0" wp14:anchorId="2D9522B3" wp14:editId="52362044">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4243D9" w:rsidP="004243D9">
      <w:pPr>
        <w:pStyle w:val="Caption"/>
        <w:jc w:val="center"/>
      </w:pPr>
      <w:commentRangeStart w:id="297"/>
      <w:r>
        <w:t xml:space="preserve">Figure </w:t>
      </w:r>
      <w:r>
        <w:fldChar w:fldCharType="begin"/>
      </w:r>
      <w:r>
        <w:instrText xml:space="preserve"> SEQ Figure \* ARABIC </w:instrText>
      </w:r>
      <w:r>
        <w:fldChar w:fldCharType="separate"/>
      </w:r>
      <w:r w:rsidR="00802B58">
        <w:rPr>
          <w:noProof/>
        </w:rPr>
        <w:t>3</w:t>
      </w:r>
      <w:r>
        <w:fldChar w:fldCharType="end"/>
      </w:r>
      <w:r>
        <w:t xml:space="preserve">    </w:t>
      </w:r>
      <w:r w:rsidRPr="00C80495">
        <w:t>Governance and transformation layer prepares data in the lake (AWS Blog).</w:t>
      </w:r>
      <w:commentRangeEnd w:id="297"/>
      <w:r w:rsidR="001462D6">
        <w:rPr>
          <w:rStyle w:val="CommentReference"/>
          <w:i w:val="0"/>
          <w:iCs w:val="0"/>
          <w:color w:val="auto"/>
        </w:rPr>
        <w:commentReference w:id="297"/>
      </w:r>
    </w:p>
    <w:p w14:paraId="4034F97C" w14:textId="57C1B08C" w:rsidR="002C1D88" w:rsidRDefault="002C1D88">
      <w:pPr>
        <w:pStyle w:val="NormalBPBHEB"/>
        <w:pPrChange w:id="298" w:author="Arya" w:date="2025-02-27T13:19:00Z" w16du:dateUtc="2025-02-27T07:49:00Z">
          <w:pPr>
            <w:pBdr>
              <w:top w:val="nil"/>
              <w:left w:val="nil"/>
              <w:bottom w:val="nil"/>
              <w:right w:val="nil"/>
              <w:between w:val="nil"/>
            </w:pBdr>
            <w:shd w:val="clear" w:color="auto" w:fill="FFFFFF"/>
            <w:spacing w:after="100" w:line="276" w:lineRule="auto"/>
            <w:jc w:val="both"/>
          </w:pPr>
        </w:pPrChange>
      </w:pPr>
      <w:r>
        <w:t xml:space="preserve">Designed for building, securing, and managing data lakes, AWS Lake Formation streamlines the process of organizing and analyzing diverse datasets. It offers tools for data ingestion, security, and access control in a data lake environment </w:t>
      </w:r>
      <w:sdt>
        <w:sdtPr>
          <w:id w:val="1730033316"/>
          <w:citation/>
        </w:sdtPr>
        <w:sdtContent>
          <w:r w:rsidR="006B6BF7">
            <w:fldChar w:fldCharType="begin"/>
          </w:r>
          <w:r w:rsidR="006B6BF7">
            <w:instrText xml:space="preserve"> CITATION AWSn.d.aq \l 1033 </w:instrText>
          </w:r>
          <w:r w:rsidR="006B6BF7">
            <w:fldChar w:fldCharType="separate"/>
          </w:r>
          <w:r w:rsidR="00D44CAF" w:rsidRPr="00D44CAF">
            <w:rPr>
              <w:noProof/>
            </w:rPr>
            <w:t>[16]</w:t>
          </w:r>
          <w:r w:rsidR="006B6BF7">
            <w:fldChar w:fldCharType="end"/>
          </w:r>
        </w:sdtContent>
      </w:sdt>
      <w:r>
        <w:t>.</w:t>
      </w:r>
    </w:p>
    <w:p w14:paraId="4B53EBC1" w14:textId="201C0903" w:rsidR="002C1D88" w:rsidRDefault="002C1D88">
      <w:pPr>
        <w:pStyle w:val="NormalBPBHEB"/>
        <w:rPr>
          <w:rFonts w:asciiTheme="majorHAnsi" w:eastAsiaTheme="majorEastAsia" w:hAnsiTheme="majorHAnsi" w:cstheme="majorBidi"/>
          <w:spacing w:val="-10"/>
          <w:kern w:val="28"/>
          <w:sz w:val="56"/>
          <w:szCs w:val="56"/>
        </w:rPr>
        <w:pPrChange w:id="299" w:author="Arya" w:date="2025-02-27T13:19:00Z" w16du:dateUtc="2025-02-27T07:49:00Z">
          <w:pPr>
            <w:pBdr>
              <w:top w:val="nil"/>
              <w:left w:val="nil"/>
              <w:bottom w:val="nil"/>
              <w:right w:val="nil"/>
              <w:between w:val="nil"/>
            </w:pBdr>
            <w:shd w:val="clear" w:color="auto" w:fill="FFFFFF"/>
            <w:spacing w:after="100" w:line="276" w:lineRule="auto"/>
            <w:jc w:val="both"/>
          </w:pPr>
        </w:pPrChange>
      </w:pPr>
      <w:r>
        <w:t xml:space="preserve">This section has provided an overview of AWS analytics services, </w:t>
      </w:r>
      <w:r w:rsidR="00695D4A">
        <w:t>highlighting</w:t>
      </w:r>
      <w:r>
        <w:t xml:space="preserve"> the breadth and depth of tools available for processing, analyzing, and visualizing data. As we delve into the specifics of each service, you will gain a deeper understanding of how </w:t>
      </w:r>
      <w:r w:rsidR="00A32B14">
        <w:t xml:space="preserve">to use </w:t>
      </w:r>
      <w:r>
        <w:t xml:space="preserve">these tools for various analytics use cases. </w:t>
      </w:r>
    </w:p>
    <w:p w14:paraId="6D881F8E" w14:textId="77777777" w:rsidR="002C1D88" w:rsidRDefault="002C1D88">
      <w:pPr>
        <w:pStyle w:val="NormalBPBHEB"/>
        <w:pPrChange w:id="300" w:author="Arya" w:date="2025-02-27T13:19:00Z" w16du:dateUtc="2025-02-27T07:49:00Z">
          <w:pPr>
            <w:pBdr>
              <w:top w:val="nil"/>
              <w:left w:val="nil"/>
              <w:bottom w:val="nil"/>
              <w:right w:val="nil"/>
              <w:between w:val="nil"/>
            </w:pBdr>
            <w:shd w:val="clear" w:color="auto" w:fill="FFFFFF"/>
            <w:spacing w:after="100" w:line="276" w:lineRule="auto"/>
            <w:jc w:val="both"/>
          </w:pPr>
        </w:pPrChange>
      </w:pPr>
      <w:r>
        <w:t>In the expansive domain of machine learning, AWS provides a comprehensive suite of services that cater to diverse needs, from building custom models to integrating pre-trained solutions seamlessly.</w:t>
      </w:r>
    </w:p>
    <w:p w14:paraId="2CAD4D06" w14:textId="77777777" w:rsidR="00E001CA" w:rsidRDefault="00E001CA">
      <w:pPr>
        <w:rPr>
          <w:rFonts w:asciiTheme="majorHAnsi" w:eastAsiaTheme="majorEastAsia" w:hAnsiTheme="majorHAnsi" w:cstheme="majorBidi"/>
          <w:spacing w:val="-10"/>
          <w:kern w:val="28"/>
          <w:sz w:val="56"/>
          <w:szCs w:val="56"/>
        </w:rPr>
      </w:pPr>
      <w:r>
        <w:br w:type="page"/>
      </w:r>
    </w:p>
    <w:p w14:paraId="00C20D96" w14:textId="4CBD6504" w:rsidR="00E001CA" w:rsidRDefault="00E001CA">
      <w:pPr>
        <w:pStyle w:val="Heading1BPBHEB"/>
        <w:pPrChange w:id="301" w:author="Arya" w:date="2025-02-27T13:19:00Z" w16du:dateUtc="2025-02-27T07:49:00Z">
          <w:pPr>
            <w:pStyle w:val="Title"/>
          </w:pPr>
        </w:pPrChange>
      </w:pPr>
      <w:commentRangeStart w:id="302"/>
      <w:r>
        <w:lastRenderedPageBreak/>
        <w:t xml:space="preserve">Part 2: Machine </w:t>
      </w:r>
      <w:ins w:id="303" w:author="Arya" w:date="2025-02-27T13:19:00Z" w16du:dateUtc="2025-02-27T07:49:00Z">
        <w:r w:rsidR="001462D6">
          <w:t>l</w:t>
        </w:r>
      </w:ins>
      <w:del w:id="304" w:author="Arya" w:date="2025-02-27T13:19:00Z" w16du:dateUtc="2025-02-27T07:49:00Z">
        <w:r w:rsidDel="001462D6">
          <w:delText>L</w:delText>
        </w:r>
      </w:del>
      <w:r>
        <w:t>earning</w:t>
      </w:r>
      <w:commentRangeEnd w:id="302"/>
      <w:r w:rsidR="00D94F88">
        <w:rPr>
          <w:rStyle w:val="CommentReference"/>
          <w:rFonts w:asciiTheme="minorHAnsi" w:eastAsiaTheme="minorHAnsi" w:hAnsiTheme="minorHAnsi" w:cstheme="minorBidi"/>
          <w:b w:val="0"/>
        </w:rPr>
        <w:commentReference w:id="302"/>
      </w:r>
    </w:p>
    <w:p w14:paraId="256069C2" w14:textId="77777777" w:rsidR="00BD2E8A" w:rsidRDefault="00BC023E" w:rsidP="00BD2E8A">
      <w:pPr>
        <w:keepNext/>
      </w:pPr>
      <w:commentRangeStart w:id="305"/>
      <w:r>
        <w:rPr>
          <w:noProof/>
        </w:rPr>
        <w:drawing>
          <wp:inline distT="0" distB="0" distL="0" distR="0" wp14:anchorId="33518738" wp14:editId="3151729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164" cy="2201748"/>
                    </a:xfrm>
                    <a:prstGeom prst="rect">
                      <a:avLst/>
                    </a:prstGeom>
                    <a:noFill/>
                  </pic:spPr>
                </pic:pic>
              </a:graphicData>
            </a:graphic>
          </wp:inline>
        </w:drawing>
      </w:r>
      <w:commentRangeEnd w:id="305"/>
      <w:r w:rsidR="00D94F88">
        <w:rPr>
          <w:rStyle w:val="CommentReference"/>
        </w:rPr>
        <w:commentReference w:id="305"/>
      </w:r>
    </w:p>
    <w:p w14:paraId="33A3ABA1" w14:textId="7C67B93E" w:rsidR="00BC023E" w:rsidRPr="00BC023E" w:rsidRDefault="0060000F" w:rsidP="0060000F">
      <w:pPr>
        <w:pStyle w:val="Caption"/>
        <w:jc w:val="center"/>
      </w:pPr>
      <w:commentRangeStart w:id="306"/>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del w:id="307" w:author="Arya" w:date="2025-02-27T13:23:00Z" w16du:dateUtc="2025-02-27T07:53:00Z">
        <w:r w:rsidRPr="00D16671" w:rsidDel="00D16668">
          <w:delText>.</w:delText>
        </w:r>
      </w:del>
      <w:commentRangeEnd w:id="306"/>
      <w:r w:rsidR="00D94F88">
        <w:rPr>
          <w:rStyle w:val="CommentReference"/>
          <w:i w:val="0"/>
          <w:iCs w:val="0"/>
          <w:color w:val="auto"/>
        </w:rPr>
        <w:commentReference w:id="306"/>
      </w:r>
    </w:p>
    <w:p w14:paraId="13C92285" w14:textId="40B222CF" w:rsidR="00B50B37" w:rsidRPr="00B50B37" w:rsidRDefault="00B50B37">
      <w:pPr>
        <w:pStyle w:val="Heading2BPBHEB"/>
        <w:pPrChange w:id="308" w:author="Arya" w:date="2025-02-27T13:26:00Z" w16du:dateUtc="2025-02-27T07:56:00Z">
          <w:pPr>
            <w:keepNext/>
            <w:keepLines/>
            <w:spacing w:before="40" w:after="0"/>
            <w:outlineLvl w:val="1"/>
          </w:pPr>
        </w:pPrChange>
      </w:pPr>
      <w:r w:rsidRPr="00B50B37">
        <w:t xml:space="preserve">Amazon </w:t>
      </w:r>
      <w:ins w:id="309" w:author="Arya" w:date="2025-02-27T13:25:00Z" w16du:dateUtc="2025-02-27T07:55:00Z">
        <w:r w:rsidR="00D94F88">
          <w:t>a</w:t>
        </w:r>
      </w:ins>
      <w:del w:id="310" w:author="Arya" w:date="2025-02-27T13:25:00Z" w16du:dateUtc="2025-02-27T07:55:00Z">
        <w:r w:rsidRPr="00B50B37" w:rsidDel="00D94F88">
          <w:delText>A</w:delText>
        </w:r>
      </w:del>
      <w:r w:rsidRPr="00B50B37">
        <w:t>ugmented AI</w:t>
      </w:r>
      <w:del w:id="311" w:author="Arya" w:date="2025-02-27T13:26:00Z" w16du:dateUtc="2025-02-27T07:56:00Z">
        <w:r w:rsidRPr="00B50B37" w:rsidDel="00D94F88">
          <w:delText xml:space="preserve"> (A2I)</w:delText>
        </w:r>
      </w:del>
      <w:del w:id="312" w:author="Arya" w:date="2025-02-27T13:25:00Z" w16du:dateUtc="2025-02-27T07:55:00Z">
        <w:r w:rsidRPr="00B50B37" w:rsidDel="00D94F88">
          <w:delText>:</w:delText>
        </w:r>
      </w:del>
    </w:p>
    <w:p w14:paraId="263DF892" w14:textId="35C972A9" w:rsidR="00B50B37" w:rsidRDefault="00B50B37">
      <w:pPr>
        <w:pStyle w:val="NormalBPBHEB"/>
        <w:pPrChange w:id="313" w:author="Arya" w:date="2025-02-27T13:26:00Z" w16du:dateUtc="2025-02-27T07:56:00Z">
          <w:pPr>
            <w:pBdr>
              <w:top w:val="nil"/>
              <w:left w:val="nil"/>
              <w:bottom w:val="nil"/>
              <w:right w:val="nil"/>
              <w:between w:val="nil"/>
            </w:pBdr>
            <w:shd w:val="clear" w:color="auto" w:fill="FFFFFF"/>
            <w:spacing w:after="100" w:line="276" w:lineRule="auto"/>
            <w:jc w:val="both"/>
          </w:pPr>
        </w:pPrChange>
      </w:pPr>
      <w:r w:rsidRPr="00D140CB">
        <w:rPr>
          <w:b/>
          <w:bCs/>
          <w:rPrChange w:id="314" w:author="Arya" w:date="2025-03-03T10:55:00Z" w16du:dateUtc="2025-03-03T05:25:00Z">
            <w:rPr/>
          </w:rPrChange>
        </w:rPr>
        <w:t>Amazon Augmented AI</w:t>
      </w:r>
      <w:r>
        <w:t xml:space="preserve"> (</w:t>
      </w:r>
      <w:r w:rsidRPr="00D140CB">
        <w:rPr>
          <w:b/>
          <w:bCs/>
          <w:rPrChange w:id="315" w:author="Arya" w:date="2025-03-03T10:55:00Z" w16du:dateUtc="2025-03-03T05:25:00Z">
            <w:rPr/>
          </w:rPrChange>
        </w:rPr>
        <w:t>A2I</w:t>
      </w:r>
      <w:r>
        <w:t xml:space="preserve">) empowers developers to create custom machine learning workflows with human review. By integrating human intelligence into the model's decision-making process, A2I ensures the reliability and accuracy of machine learning predictions </w:t>
      </w:r>
      <w:sdt>
        <w:sdtPr>
          <w:id w:val="-828285771"/>
          <w:citation/>
        </w:sdtPr>
        <w:sdtContent>
          <w:r w:rsidR="009C6CFA">
            <w:fldChar w:fldCharType="begin"/>
          </w:r>
          <w:r w:rsidR="009C6CFA">
            <w:instrText xml:space="preserve"> CITATION AWSn.d.k \l 1033 </w:instrText>
          </w:r>
          <w:r w:rsidR="009C6CFA">
            <w:fldChar w:fldCharType="separate"/>
          </w:r>
          <w:r w:rsidR="00D44CAF" w:rsidRPr="00D44CAF">
            <w:rPr>
              <w:noProof/>
            </w:rPr>
            <w:t>[17]</w:t>
          </w:r>
          <w:r w:rsidR="009C6CFA">
            <w:fldChar w:fldCharType="end"/>
          </w:r>
        </w:sdtContent>
      </w:sdt>
      <w:r w:rsidR="00E126EB">
        <w:t>.</w:t>
      </w:r>
    </w:p>
    <w:p w14:paraId="6D0554F6" w14:textId="69611167" w:rsidR="00B50B37" w:rsidRPr="00B50B37" w:rsidRDefault="00B50B37">
      <w:pPr>
        <w:pStyle w:val="Heading2BPBHEB"/>
        <w:pPrChange w:id="316" w:author="Arya" w:date="2025-02-27T13:26:00Z" w16du:dateUtc="2025-02-27T07:56:00Z">
          <w:pPr>
            <w:keepNext/>
            <w:keepLines/>
            <w:spacing w:before="40" w:after="0"/>
            <w:outlineLvl w:val="1"/>
          </w:pPr>
        </w:pPrChange>
      </w:pPr>
      <w:r w:rsidRPr="00B50B37">
        <w:t xml:space="preserve">Amazon </w:t>
      </w:r>
      <w:ins w:id="317" w:author="Arya" w:date="2025-02-27T13:26:00Z" w16du:dateUtc="2025-02-27T07:56:00Z">
        <w:r w:rsidR="00D94F88">
          <w:t>b</w:t>
        </w:r>
      </w:ins>
      <w:del w:id="318" w:author="Arya" w:date="2025-02-27T13:26:00Z" w16du:dateUtc="2025-02-27T07:56:00Z">
        <w:r w:rsidRPr="00B50B37" w:rsidDel="00D94F88">
          <w:delText>B</w:delText>
        </w:r>
      </w:del>
      <w:r w:rsidRPr="00B50B37">
        <w:t>edrock</w:t>
      </w:r>
      <w:del w:id="319" w:author="Arya" w:date="2025-02-27T13:25:00Z" w16du:dateUtc="2025-02-27T07:55:00Z">
        <w:r w:rsidRPr="00B50B37" w:rsidDel="00D94F88">
          <w:delText>:</w:delText>
        </w:r>
      </w:del>
    </w:p>
    <w:p w14:paraId="009945DA" w14:textId="0FE35F45" w:rsidR="00B50B37" w:rsidRDefault="00B50B37">
      <w:pPr>
        <w:pStyle w:val="NormalBPBHEB"/>
        <w:pPrChange w:id="320" w:author="Arya" w:date="2025-02-27T13:26:00Z" w16du:dateUtc="2025-02-27T07:56:00Z">
          <w:pPr>
            <w:pBdr>
              <w:top w:val="nil"/>
              <w:left w:val="nil"/>
              <w:bottom w:val="nil"/>
              <w:right w:val="nil"/>
              <w:between w:val="nil"/>
            </w:pBdr>
            <w:shd w:val="clear" w:color="auto" w:fill="FFFFFF"/>
            <w:spacing w:after="100" w:line="276" w:lineRule="auto"/>
            <w:jc w:val="both"/>
          </w:pPr>
        </w:pPrChange>
      </w:pPr>
      <w:r>
        <w:t xml:space="preserve">Amazon Bedrock is a foundational service that simplifies the end-to-end machine learning process. From data preparation and model training to deployment, Bedrock streamlines the development lifecycle, enabling efficient and scalable machine learning applications </w:t>
      </w:r>
      <w:sdt>
        <w:sdtPr>
          <w:id w:val="1216851683"/>
          <w:citation/>
        </w:sdtPr>
        <w:sdtContent>
          <w:r w:rsidR="009C6CFA">
            <w:fldChar w:fldCharType="begin"/>
          </w:r>
          <w:r w:rsidR="009C6CFA">
            <w:instrText xml:space="preserve"> CITATION AWSn.d.l \l 1033 </w:instrText>
          </w:r>
          <w:r w:rsidR="009C6CFA">
            <w:fldChar w:fldCharType="separate"/>
          </w:r>
          <w:r w:rsidR="00D44CAF" w:rsidRPr="00D44CAF">
            <w:rPr>
              <w:noProof/>
            </w:rPr>
            <w:t>[18]</w:t>
          </w:r>
          <w:r w:rsidR="009C6CFA">
            <w:fldChar w:fldCharType="end"/>
          </w:r>
        </w:sdtContent>
      </w:sdt>
      <w:r>
        <w:t>.</w:t>
      </w:r>
    </w:p>
    <w:p w14:paraId="4F76C6D5" w14:textId="77777777" w:rsidR="00B50B37" w:rsidRPr="00B50B37" w:rsidRDefault="00B50B37">
      <w:pPr>
        <w:pStyle w:val="Heading2BPBHEB"/>
        <w:pPrChange w:id="321" w:author="Arya" w:date="2025-02-27T13:26:00Z" w16du:dateUtc="2025-02-27T07:56:00Z">
          <w:pPr>
            <w:keepNext/>
            <w:keepLines/>
            <w:spacing w:before="40" w:after="0"/>
            <w:outlineLvl w:val="1"/>
          </w:pPr>
        </w:pPrChange>
      </w:pPr>
      <w:r w:rsidRPr="00B50B37">
        <w:t xml:space="preserve">Amazon </w:t>
      </w:r>
      <w:proofErr w:type="spellStart"/>
      <w:r w:rsidRPr="00B50B37">
        <w:t>CodeGuru</w:t>
      </w:r>
      <w:proofErr w:type="spellEnd"/>
      <w:del w:id="322" w:author="Arya" w:date="2025-02-27T13:26:00Z" w16du:dateUtc="2025-02-27T07:56:00Z">
        <w:r w:rsidRPr="00B50B37" w:rsidDel="00092AB4">
          <w:delText>:</w:delText>
        </w:r>
      </w:del>
    </w:p>
    <w:p w14:paraId="1AB6BDD3" w14:textId="4B69A4D3" w:rsidR="00B50B37" w:rsidRDefault="00B50B37">
      <w:pPr>
        <w:pStyle w:val="NormalBPBHEB"/>
        <w:pPrChange w:id="323" w:author="Arya" w:date="2025-02-27T13:26:00Z" w16du:dateUtc="2025-02-27T07:56:00Z">
          <w:pPr>
            <w:pBdr>
              <w:top w:val="nil"/>
              <w:left w:val="nil"/>
              <w:bottom w:val="nil"/>
              <w:right w:val="nil"/>
              <w:between w:val="nil"/>
            </w:pBdr>
            <w:shd w:val="clear" w:color="auto" w:fill="FFFFFF"/>
            <w:spacing w:after="100" w:line="276" w:lineRule="auto"/>
            <w:jc w:val="both"/>
          </w:pPr>
        </w:pPrChange>
      </w:pPr>
      <w:r>
        <w:t xml:space="preserve">Amazon CodeGuru enhances the quality of code by providing automated code reviews. This machine learning-powered service </w:t>
      </w:r>
      <w:r w:rsidR="002B0F6A">
        <w:t>finds</w:t>
      </w:r>
      <w:r>
        <w:t xml:space="preserve"> and recommends improvements in code, optimizing performance and reliability </w:t>
      </w:r>
      <w:sdt>
        <w:sdtPr>
          <w:id w:val="-1360120484"/>
          <w:citation/>
        </w:sdtPr>
        <w:sdtContent>
          <w:r w:rsidR="00596973">
            <w:fldChar w:fldCharType="begin"/>
          </w:r>
          <w:r w:rsidR="00596973">
            <w:instrText xml:space="preserve"> CITATION AWSn.d.m \l 1033 </w:instrText>
          </w:r>
          <w:r w:rsidR="00596973">
            <w:fldChar w:fldCharType="separate"/>
          </w:r>
          <w:r w:rsidR="00D44CAF" w:rsidRPr="00D44CAF">
            <w:rPr>
              <w:noProof/>
            </w:rPr>
            <w:t>[19]</w:t>
          </w:r>
          <w:r w:rsidR="00596973">
            <w:fldChar w:fldCharType="end"/>
          </w:r>
        </w:sdtContent>
      </w:sdt>
      <w:r w:rsidR="00EE389E">
        <w:t>.</w:t>
      </w:r>
    </w:p>
    <w:p w14:paraId="744C934E" w14:textId="5BF93D48" w:rsidR="00B50B37" w:rsidRPr="00B50B37" w:rsidRDefault="00B50B37">
      <w:pPr>
        <w:pStyle w:val="Heading2BPBHEB"/>
        <w:pPrChange w:id="324" w:author="Arya" w:date="2025-02-27T13:26:00Z" w16du:dateUtc="2025-02-27T07:56:00Z">
          <w:pPr>
            <w:keepNext/>
            <w:keepLines/>
            <w:spacing w:before="40" w:after="0"/>
            <w:outlineLvl w:val="1"/>
          </w:pPr>
        </w:pPrChange>
      </w:pPr>
      <w:r w:rsidRPr="00B50B37">
        <w:t xml:space="preserve">Amazon </w:t>
      </w:r>
      <w:ins w:id="325" w:author="Arya" w:date="2025-02-27T13:26:00Z" w16du:dateUtc="2025-02-27T07:56:00Z">
        <w:r w:rsidR="00092AB4">
          <w:t>c</w:t>
        </w:r>
      </w:ins>
      <w:del w:id="326" w:author="Arya" w:date="2025-02-27T13:26:00Z" w16du:dateUtc="2025-02-27T07:56:00Z">
        <w:r w:rsidRPr="00B50B37" w:rsidDel="00092AB4">
          <w:delText>C</w:delText>
        </w:r>
      </w:del>
      <w:r w:rsidRPr="00B50B37">
        <w:t>omprehend</w:t>
      </w:r>
      <w:del w:id="327" w:author="Arya" w:date="2025-02-27T13:26:00Z" w16du:dateUtc="2025-02-27T07:56:00Z">
        <w:r w:rsidRPr="00B50B37" w:rsidDel="00092AB4">
          <w:delText>:</w:delText>
        </w:r>
      </w:del>
    </w:p>
    <w:p w14:paraId="38BC0568" w14:textId="0A287D93" w:rsidR="00B50B37" w:rsidRDefault="00B50B37">
      <w:pPr>
        <w:pStyle w:val="NormalBPBHEB"/>
        <w:pPrChange w:id="328" w:author="Arya" w:date="2025-02-27T13:26:00Z" w16du:dateUtc="2025-02-27T07:56:00Z">
          <w:pPr>
            <w:pBdr>
              <w:top w:val="nil"/>
              <w:left w:val="nil"/>
              <w:bottom w:val="nil"/>
              <w:right w:val="nil"/>
              <w:between w:val="nil"/>
            </w:pBdr>
            <w:shd w:val="clear" w:color="auto" w:fill="FFFFFF"/>
            <w:spacing w:after="100" w:line="276" w:lineRule="auto"/>
            <w:jc w:val="both"/>
          </w:pPr>
        </w:pPrChange>
      </w:pPr>
      <w:r>
        <w:t xml:space="preserve">Amazon Comprehend facilitates natural language processing tasks by extracting insights and relationships from text. With support for multiple languages, </w:t>
      </w:r>
      <w:r w:rsidR="002B0F6A">
        <w:t>Understand</w:t>
      </w:r>
      <w:r>
        <w:t xml:space="preserve"> enables developers to build applications with advanced language understanding capabilities </w:t>
      </w:r>
      <w:sdt>
        <w:sdtPr>
          <w:id w:val="111494432"/>
          <w:citation/>
        </w:sdtPr>
        <w:sdtContent>
          <w:r w:rsidR="00596973">
            <w:fldChar w:fldCharType="begin"/>
          </w:r>
          <w:r w:rsidR="00596973">
            <w:instrText xml:space="preserve"> CITATION AWSn.d.ar \l 1033 </w:instrText>
          </w:r>
          <w:r w:rsidR="00596973">
            <w:fldChar w:fldCharType="separate"/>
          </w:r>
          <w:r w:rsidR="00D44CAF" w:rsidRPr="00D44CAF">
            <w:rPr>
              <w:noProof/>
            </w:rPr>
            <w:t>[20]</w:t>
          </w:r>
          <w:r w:rsidR="00596973">
            <w:fldChar w:fldCharType="end"/>
          </w:r>
        </w:sdtContent>
      </w:sdt>
      <w:r>
        <w:t>.</w:t>
      </w:r>
    </w:p>
    <w:p w14:paraId="424CB08E" w14:textId="0C723EE3" w:rsidR="00B50B37" w:rsidRPr="00B50B37" w:rsidRDefault="00B50B37">
      <w:pPr>
        <w:pStyle w:val="Heading2BPBHEB"/>
        <w:pPrChange w:id="329" w:author="Arya" w:date="2025-02-27T13:26:00Z" w16du:dateUtc="2025-02-27T07:56:00Z">
          <w:pPr>
            <w:keepNext/>
            <w:keepLines/>
            <w:spacing w:before="40" w:after="0"/>
            <w:outlineLvl w:val="1"/>
          </w:pPr>
        </w:pPrChange>
      </w:pPr>
      <w:r w:rsidRPr="00B50B37">
        <w:t xml:space="preserve">Amazon DevOps </w:t>
      </w:r>
      <w:ins w:id="330" w:author="Arya" w:date="2025-02-27T13:26:00Z" w16du:dateUtc="2025-02-27T07:56:00Z">
        <w:r w:rsidR="00092AB4">
          <w:t>g</w:t>
        </w:r>
      </w:ins>
      <w:del w:id="331" w:author="Arya" w:date="2025-02-27T13:26:00Z" w16du:dateUtc="2025-02-27T07:56:00Z">
        <w:r w:rsidRPr="00B50B37" w:rsidDel="00092AB4">
          <w:delText>G</w:delText>
        </w:r>
      </w:del>
      <w:r w:rsidRPr="00B50B37">
        <w:t>uru</w:t>
      </w:r>
      <w:del w:id="332" w:author="Arya" w:date="2025-02-27T13:26:00Z" w16du:dateUtc="2025-02-27T07:56:00Z">
        <w:r w:rsidRPr="00B50B37" w:rsidDel="00092AB4">
          <w:delText>:</w:delText>
        </w:r>
      </w:del>
    </w:p>
    <w:p w14:paraId="131E1A1F" w14:textId="041022C5" w:rsidR="00B50B37" w:rsidRDefault="00B50B37">
      <w:pPr>
        <w:pStyle w:val="NormalBPBHEB"/>
        <w:pPrChange w:id="333" w:author="Arya" w:date="2025-02-27T13:26:00Z" w16du:dateUtc="2025-02-27T07:56:00Z">
          <w:pPr>
            <w:pBdr>
              <w:top w:val="nil"/>
              <w:left w:val="nil"/>
              <w:bottom w:val="nil"/>
              <w:right w:val="nil"/>
              <w:between w:val="nil"/>
            </w:pBdr>
            <w:shd w:val="clear" w:color="auto" w:fill="FFFFFF"/>
            <w:spacing w:after="100" w:line="276" w:lineRule="auto"/>
            <w:jc w:val="both"/>
          </w:pPr>
        </w:pPrChange>
      </w:pPr>
      <w:r>
        <w:t xml:space="preserve">Amazon DevOps Guru leverages machine learning to </w:t>
      </w:r>
      <w:r w:rsidR="002B0F6A">
        <w:t>find</w:t>
      </w:r>
      <w:r>
        <w:t xml:space="preserve"> operational issues and anomalies. By analyzing operational data, it automates the detection of problems, </w:t>
      </w:r>
      <w:r w:rsidR="002B0F6A">
        <w:t>offering</w:t>
      </w:r>
      <w:r>
        <w:t xml:space="preserve"> actionable insights to enhance application reliability </w:t>
      </w:r>
      <w:sdt>
        <w:sdtPr>
          <w:id w:val="-969121055"/>
          <w:citation/>
        </w:sdtPr>
        <w:sdtContent>
          <w:r w:rsidR="008255CB">
            <w:fldChar w:fldCharType="begin"/>
          </w:r>
          <w:r w:rsidR="008255CB">
            <w:instrText xml:space="preserve"> CITATION AWSn.d.n \l 1033 </w:instrText>
          </w:r>
          <w:r w:rsidR="008255CB">
            <w:fldChar w:fldCharType="separate"/>
          </w:r>
          <w:r w:rsidR="00D44CAF" w:rsidRPr="00D44CAF">
            <w:rPr>
              <w:noProof/>
            </w:rPr>
            <w:t>[21]</w:t>
          </w:r>
          <w:r w:rsidR="008255CB">
            <w:fldChar w:fldCharType="end"/>
          </w:r>
        </w:sdtContent>
      </w:sdt>
      <w:r>
        <w:t>.</w:t>
      </w:r>
    </w:p>
    <w:p w14:paraId="2488AFC6" w14:textId="5CFAFF1B" w:rsidR="00B50B37" w:rsidRPr="00B50B37" w:rsidRDefault="00B50B37">
      <w:pPr>
        <w:pStyle w:val="Heading2BPBHEB"/>
        <w:pPrChange w:id="334" w:author="Arya" w:date="2025-02-27T13:27:00Z" w16du:dateUtc="2025-02-27T07:57:00Z">
          <w:pPr>
            <w:keepNext/>
            <w:keepLines/>
            <w:spacing w:before="40" w:after="0"/>
            <w:outlineLvl w:val="1"/>
          </w:pPr>
        </w:pPrChange>
      </w:pPr>
      <w:r w:rsidRPr="00B50B37">
        <w:lastRenderedPageBreak/>
        <w:t xml:space="preserve">Amazon </w:t>
      </w:r>
      <w:ins w:id="335" w:author="Arya" w:date="2025-02-27T13:27:00Z" w16du:dateUtc="2025-02-27T07:57:00Z">
        <w:r w:rsidR="00092AB4">
          <w:t>e</w:t>
        </w:r>
      </w:ins>
      <w:del w:id="336" w:author="Arya" w:date="2025-02-27T13:27:00Z" w16du:dateUtc="2025-02-27T07:57:00Z">
        <w:r w:rsidRPr="00B50B37" w:rsidDel="00092AB4">
          <w:delText>E</w:delText>
        </w:r>
      </w:del>
      <w:r w:rsidRPr="00B50B37">
        <w:t xml:space="preserve">lastic </w:t>
      </w:r>
      <w:ins w:id="337" w:author="Arya" w:date="2025-02-27T13:27:00Z" w16du:dateUtc="2025-02-27T07:57:00Z">
        <w:r w:rsidR="00092AB4">
          <w:t>i</w:t>
        </w:r>
      </w:ins>
      <w:del w:id="338" w:author="Arya" w:date="2025-02-27T13:27:00Z" w16du:dateUtc="2025-02-27T07:57:00Z">
        <w:r w:rsidRPr="00B50B37" w:rsidDel="00092AB4">
          <w:delText>I</w:delText>
        </w:r>
      </w:del>
      <w:r w:rsidRPr="00B50B37">
        <w:t>nference</w:t>
      </w:r>
      <w:del w:id="339" w:author="Arya" w:date="2025-02-27T13:27:00Z" w16du:dateUtc="2025-02-27T07:57:00Z">
        <w:r w:rsidRPr="00B50B37" w:rsidDel="00092AB4">
          <w:delText>:</w:delText>
        </w:r>
      </w:del>
    </w:p>
    <w:p w14:paraId="2ACC1240" w14:textId="236C7A33" w:rsidR="00B50B37" w:rsidRDefault="00B50B37">
      <w:pPr>
        <w:pStyle w:val="NormalBPBHEB"/>
        <w:pPrChange w:id="340" w:author="Arya" w:date="2025-02-27T13:27:00Z" w16du:dateUtc="2025-02-27T07:57:00Z">
          <w:pPr>
            <w:pBdr>
              <w:top w:val="nil"/>
              <w:left w:val="nil"/>
              <w:bottom w:val="nil"/>
              <w:right w:val="nil"/>
              <w:between w:val="nil"/>
            </w:pBdr>
            <w:shd w:val="clear" w:color="auto" w:fill="FFFFFF"/>
            <w:spacing w:after="100" w:line="276" w:lineRule="auto"/>
            <w:jc w:val="both"/>
          </w:pPr>
        </w:pPrChange>
      </w:pPr>
      <w:r>
        <w:t xml:space="preserve">Amazon Elastic Inference complements machine learning instances with cost-effective inference acceleration. By attaching low-cost GPU-powered inference acceleration to Amazon EC2 instances, Elastic Inference </w:t>
      </w:r>
      <w:r w:rsidR="002B0F6A">
        <w:t>improves</w:t>
      </w:r>
      <w:r>
        <w:t xml:space="preserve"> deep learning inference </w:t>
      </w:r>
      <w:sdt>
        <w:sdtPr>
          <w:id w:val="946967670"/>
          <w:citation/>
        </w:sdtPr>
        <w:sdtContent>
          <w:r w:rsidR="00DB73D2">
            <w:fldChar w:fldCharType="begin"/>
          </w:r>
          <w:r w:rsidR="00DB73D2">
            <w:instrText xml:space="preserve"> CITATION AWSn.d.o \l 1033 </w:instrText>
          </w:r>
          <w:r w:rsidR="00DB73D2">
            <w:fldChar w:fldCharType="separate"/>
          </w:r>
          <w:r w:rsidR="00D44CAF" w:rsidRPr="00D44CAF">
            <w:rPr>
              <w:noProof/>
            </w:rPr>
            <w:t>[22]</w:t>
          </w:r>
          <w:r w:rsidR="00DB73D2">
            <w:fldChar w:fldCharType="end"/>
          </w:r>
        </w:sdtContent>
      </w:sdt>
      <w:r w:rsidR="00EE389E">
        <w:t>.</w:t>
      </w:r>
    </w:p>
    <w:p w14:paraId="786A740F" w14:textId="77777777" w:rsidR="00B50B37" w:rsidRPr="00B50B37" w:rsidRDefault="00B50B37">
      <w:pPr>
        <w:pStyle w:val="Heading2BPBHEB"/>
        <w:pPrChange w:id="341" w:author="Arya" w:date="2025-02-27T13:27:00Z" w16du:dateUtc="2025-02-27T07:57:00Z">
          <w:pPr>
            <w:keepNext/>
            <w:keepLines/>
            <w:spacing w:before="40" w:after="0"/>
            <w:outlineLvl w:val="1"/>
          </w:pPr>
        </w:pPrChange>
      </w:pPr>
      <w:r w:rsidRPr="00B50B37">
        <w:t>Deep learning inference acceleration</w:t>
      </w:r>
      <w:del w:id="342" w:author="Arya" w:date="2025-02-27T13:27:00Z" w16du:dateUtc="2025-02-27T07:57:00Z">
        <w:r w:rsidRPr="00B50B37" w:rsidDel="00092AB4">
          <w:delText>:</w:delText>
        </w:r>
      </w:del>
    </w:p>
    <w:p w14:paraId="26F35DF5" w14:textId="0D5D8EB1" w:rsidR="00B50B37" w:rsidRDefault="00B50B37">
      <w:pPr>
        <w:pStyle w:val="NormalBPBHEB"/>
        <w:pPrChange w:id="343" w:author="Arya" w:date="2025-02-27T13:27:00Z" w16du:dateUtc="2025-02-27T07:57:00Z">
          <w:pPr>
            <w:pBdr>
              <w:top w:val="nil"/>
              <w:left w:val="nil"/>
              <w:bottom w:val="nil"/>
              <w:right w:val="nil"/>
              <w:between w:val="nil"/>
            </w:pBdr>
            <w:shd w:val="clear" w:color="auto" w:fill="FFFFFF"/>
            <w:spacing w:after="100" w:line="276" w:lineRule="auto"/>
            <w:jc w:val="both"/>
          </w:pPr>
        </w:pPrChange>
      </w:pPr>
      <w:r>
        <w:t xml:space="preserve">AWS offers deep learning inference acceleration to enhance the performance of machine learning models. This service includes purpose-built hardware solutions like AWS Inferentia, designed to deliver high throughput and low-latency inference </w:t>
      </w:r>
      <w:sdt>
        <w:sdtPr>
          <w:id w:val="143709894"/>
          <w:citation/>
        </w:sdtPr>
        <w:sdtContent>
          <w:r w:rsidR="00DB73D2">
            <w:fldChar w:fldCharType="begin"/>
          </w:r>
          <w:r w:rsidR="00DB73D2">
            <w:instrText xml:space="preserve"> CITATION AWSn.d.ac \l 1033 </w:instrText>
          </w:r>
          <w:r w:rsidR="00DB73D2">
            <w:fldChar w:fldCharType="separate"/>
          </w:r>
          <w:r w:rsidR="00D44CAF" w:rsidRPr="00D44CAF">
            <w:rPr>
              <w:noProof/>
            </w:rPr>
            <w:t>[23]</w:t>
          </w:r>
          <w:r w:rsidR="00DB73D2">
            <w:fldChar w:fldCharType="end"/>
          </w:r>
        </w:sdtContent>
      </w:sdt>
      <w:r>
        <w:t>.</w:t>
      </w:r>
    </w:p>
    <w:p w14:paraId="7B34862C" w14:textId="182017E3" w:rsidR="00B50B37" w:rsidRPr="00B50B37" w:rsidRDefault="00B50B37">
      <w:pPr>
        <w:pStyle w:val="Heading2BPBHEB"/>
        <w:pPrChange w:id="344" w:author="Arya" w:date="2025-02-27T13:27:00Z" w16du:dateUtc="2025-02-27T07:57:00Z">
          <w:pPr>
            <w:keepNext/>
            <w:keepLines/>
            <w:spacing w:before="40" w:after="0"/>
            <w:outlineLvl w:val="1"/>
          </w:pPr>
        </w:pPrChange>
      </w:pPr>
      <w:r w:rsidRPr="00B50B37">
        <w:t xml:space="preserve">Amazon </w:t>
      </w:r>
      <w:ins w:id="345" w:author="Arya" w:date="2025-02-27T13:27:00Z" w16du:dateUtc="2025-02-27T07:57:00Z">
        <w:r w:rsidR="00092AB4">
          <w:t>f</w:t>
        </w:r>
      </w:ins>
      <w:del w:id="346" w:author="Arya" w:date="2025-02-27T13:27:00Z" w16du:dateUtc="2025-02-27T07:57:00Z">
        <w:r w:rsidRPr="00B50B37" w:rsidDel="00092AB4">
          <w:delText>F</w:delText>
        </w:r>
      </w:del>
      <w:r w:rsidRPr="00B50B37">
        <w:t>orecast</w:t>
      </w:r>
      <w:del w:id="347" w:author="Arya" w:date="2025-02-27T13:27:00Z" w16du:dateUtc="2025-02-27T07:57:00Z">
        <w:r w:rsidRPr="00B50B37" w:rsidDel="00092AB4">
          <w:delText>:</w:delText>
        </w:r>
      </w:del>
    </w:p>
    <w:p w14:paraId="290C4058" w14:textId="005F9557" w:rsidR="00B50B37" w:rsidRDefault="00B50B37">
      <w:pPr>
        <w:pStyle w:val="NormalBPBHEB"/>
        <w:pPrChange w:id="348" w:author="Arya" w:date="2025-02-27T13:27:00Z" w16du:dateUtc="2025-02-27T07:57:00Z">
          <w:pPr>
            <w:pBdr>
              <w:top w:val="nil"/>
              <w:left w:val="nil"/>
              <w:bottom w:val="nil"/>
              <w:right w:val="nil"/>
              <w:between w:val="nil"/>
            </w:pBdr>
            <w:shd w:val="clear" w:color="auto" w:fill="FFFFFF"/>
            <w:spacing w:after="100" w:line="276" w:lineRule="auto"/>
            <w:jc w:val="both"/>
          </w:pPr>
        </w:pPrChange>
      </w:pPr>
      <w:r>
        <w:t xml:space="preserve">Amazon Forecast is a </w:t>
      </w:r>
      <w:r w:rsidR="00B411BF">
        <w:t>fully managed</w:t>
      </w:r>
      <w:r>
        <w:t xml:space="preserve"> forecasting service that </w:t>
      </w:r>
      <w:r w:rsidR="002B0F6A">
        <w:t>uses</w:t>
      </w:r>
      <w:r>
        <w:t xml:space="preserve"> machine learning to generate </w:t>
      </w:r>
      <w:r w:rsidR="009913AD">
        <w:t>correct</w:t>
      </w:r>
      <w:r>
        <w:t xml:space="preserve"> predictions. Whether for demand forecasting or financial planning, Forecast automates the forecasting process with minimal effort </w:t>
      </w:r>
      <w:sdt>
        <w:sdtPr>
          <w:id w:val="-587544130"/>
          <w:citation/>
        </w:sdtPr>
        <w:sdtContent>
          <w:r w:rsidR="003104DD">
            <w:fldChar w:fldCharType="begin"/>
          </w:r>
          <w:r w:rsidR="003104DD">
            <w:instrText xml:space="preserve"> CITATION AWSn.d.at \l 1033 </w:instrText>
          </w:r>
          <w:r w:rsidR="003104DD">
            <w:fldChar w:fldCharType="separate"/>
          </w:r>
          <w:r w:rsidR="00D44CAF" w:rsidRPr="00D44CAF">
            <w:rPr>
              <w:noProof/>
            </w:rPr>
            <w:t>[24]</w:t>
          </w:r>
          <w:r w:rsidR="003104DD">
            <w:fldChar w:fldCharType="end"/>
          </w:r>
        </w:sdtContent>
      </w:sdt>
      <w:r>
        <w:t>.</w:t>
      </w:r>
    </w:p>
    <w:p w14:paraId="54A7B4F6" w14:textId="4EBB36E5" w:rsidR="00B50B37" w:rsidRPr="00B50B37" w:rsidRDefault="00B50B37">
      <w:pPr>
        <w:pStyle w:val="Heading2BPBHEB"/>
        <w:pPrChange w:id="349" w:author="Arya" w:date="2025-02-27T13:27:00Z" w16du:dateUtc="2025-02-27T07:57:00Z">
          <w:pPr>
            <w:keepNext/>
            <w:keepLines/>
            <w:spacing w:before="40" w:after="0"/>
            <w:outlineLvl w:val="1"/>
          </w:pPr>
        </w:pPrChange>
      </w:pPr>
      <w:r w:rsidRPr="00B50B37">
        <w:t xml:space="preserve">Amazon </w:t>
      </w:r>
      <w:ins w:id="350" w:author="Arya" w:date="2025-02-27T13:27:00Z" w16du:dateUtc="2025-02-27T07:57:00Z">
        <w:r w:rsidR="00092AB4">
          <w:t>f</w:t>
        </w:r>
      </w:ins>
      <w:del w:id="351" w:author="Arya" w:date="2025-02-27T13:27:00Z" w16du:dateUtc="2025-02-27T07:57:00Z">
        <w:r w:rsidRPr="00B50B37" w:rsidDel="00092AB4">
          <w:delText>F</w:delText>
        </w:r>
      </w:del>
      <w:r w:rsidRPr="00B50B37">
        <w:t xml:space="preserve">raud </w:t>
      </w:r>
      <w:ins w:id="352" w:author="Arya" w:date="2025-02-27T13:27:00Z" w16du:dateUtc="2025-02-27T07:57:00Z">
        <w:r w:rsidR="00092AB4">
          <w:t>d</w:t>
        </w:r>
      </w:ins>
      <w:del w:id="353" w:author="Arya" w:date="2025-02-27T13:27:00Z" w16du:dateUtc="2025-02-27T07:57:00Z">
        <w:r w:rsidRPr="00B50B37" w:rsidDel="00092AB4">
          <w:delText>D</w:delText>
        </w:r>
      </w:del>
      <w:r w:rsidRPr="00B50B37">
        <w:t>etector</w:t>
      </w:r>
      <w:del w:id="354" w:author="Arya" w:date="2025-02-27T13:27:00Z" w16du:dateUtc="2025-02-27T07:57:00Z">
        <w:r w:rsidRPr="00B50B37" w:rsidDel="00092AB4">
          <w:delText>:</w:delText>
        </w:r>
      </w:del>
    </w:p>
    <w:p w14:paraId="40D6149D" w14:textId="473EB902" w:rsidR="00B50B37" w:rsidRDefault="00B50B37">
      <w:pPr>
        <w:pStyle w:val="NormalBPBHEB"/>
        <w:pPrChange w:id="355" w:author="Arya" w:date="2025-02-27T13:27:00Z" w16du:dateUtc="2025-02-27T07:57:00Z">
          <w:pPr>
            <w:pBdr>
              <w:top w:val="nil"/>
              <w:left w:val="nil"/>
              <w:bottom w:val="nil"/>
              <w:right w:val="nil"/>
              <w:between w:val="nil"/>
            </w:pBdr>
            <w:shd w:val="clear" w:color="auto" w:fill="FFFFFF"/>
            <w:spacing w:after="100" w:line="276" w:lineRule="auto"/>
            <w:jc w:val="both"/>
          </w:pPr>
        </w:pPrChange>
      </w:pPr>
      <w:r>
        <w:t xml:space="preserve">Amazon </w:t>
      </w:r>
      <w:r w:rsidR="00C96806">
        <w:t xml:space="preserve">fraud </w:t>
      </w:r>
      <w:proofErr w:type="gramStart"/>
      <w:r w:rsidR="00C96806">
        <w:t xml:space="preserve">detector </w:t>
      </w:r>
      <w:r w:rsidR="00681E39">
        <w:t>uses</w:t>
      </w:r>
      <w:proofErr w:type="gramEnd"/>
      <w:r>
        <w:t xml:space="preserve"> machine learning to detect and prevent online fraud. By analyzing historical data and building custom models, Fraud Detector enhances security measures to protect against fraudulent activities </w:t>
      </w:r>
      <w:sdt>
        <w:sdtPr>
          <w:id w:val="-280652567"/>
          <w:citation/>
        </w:sdtPr>
        <w:sdtContent>
          <w:r w:rsidR="003104DD">
            <w:fldChar w:fldCharType="begin"/>
          </w:r>
          <w:r w:rsidR="003104DD">
            <w:instrText xml:space="preserve"> CITATION AWSn.d.p \l 1033 </w:instrText>
          </w:r>
          <w:r w:rsidR="003104DD">
            <w:fldChar w:fldCharType="separate"/>
          </w:r>
          <w:r w:rsidR="00D44CAF" w:rsidRPr="00D44CAF">
            <w:rPr>
              <w:noProof/>
            </w:rPr>
            <w:t>[25]</w:t>
          </w:r>
          <w:r w:rsidR="003104DD">
            <w:fldChar w:fldCharType="end"/>
          </w:r>
        </w:sdtContent>
      </w:sdt>
      <w:r>
        <w:t>.</w:t>
      </w:r>
    </w:p>
    <w:p w14:paraId="3D5CA41C" w14:textId="77777777" w:rsidR="00B50B37" w:rsidRPr="00B50B37" w:rsidRDefault="00B50B37">
      <w:pPr>
        <w:pStyle w:val="Heading2BPBHEB"/>
        <w:pPrChange w:id="356" w:author="Arya" w:date="2025-02-27T13:28:00Z" w16du:dateUtc="2025-02-27T07:58:00Z">
          <w:pPr>
            <w:keepNext/>
            <w:keepLines/>
            <w:spacing w:before="40" w:after="0"/>
            <w:outlineLvl w:val="1"/>
          </w:pPr>
        </w:pPrChange>
      </w:pPr>
      <w:r w:rsidRPr="00B50B37">
        <w:t xml:space="preserve">Amazon </w:t>
      </w:r>
      <w:proofErr w:type="spellStart"/>
      <w:r w:rsidRPr="00B50B37">
        <w:t>HealthLake</w:t>
      </w:r>
      <w:proofErr w:type="spellEnd"/>
      <w:del w:id="357" w:author="Arya" w:date="2025-02-27T13:27:00Z" w16du:dateUtc="2025-02-27T07:57:00Z">
        <w:r w:rsidRPr="00B50B37" w:rsidDel="00092AB4">
          <w:delText>:</w:delText>
        </w:r>
      </w:del>
    </w:p>
    <w:p w14:paraId="261099DE" w14:textId="09F1C8D6" w:rsidR="00B50B37" w:rsidRDefault="00B50B37">
      <w:pPr>
        <w:pStyle w:val="NormalBPBHEB"/>
        <w:pPrChange w:id="358" w:author="Arya" w:date="2025-02-27T13:28:00Z" w16du:dateUtc="2025-02-27T07:58:00Z">
          <w:pPr>
            <w:pBdr>
              <w:top w:val="nil"/>
              <w:left w:val="nil"/>
              <w:bottom w:val="nil"/>
              <w:right w:val="nil"/>
              <w:between w:val="nil"/>
            </w:pBdr>
            <w:shd w:val="clear" w:color="auto" w:fill="FFFFFF"/>
            <w:spacing w:after="100" w:line="276" w:lineRule="auto"/>
            <w:jc w:val="both"/>
          </w:pPr>
        </w:pPrChange>
      </w:pPr>
      <w:r>
        <w:t xml:space="preserve">Amazon HealthLake is a HIPAA-eligible service designed for healthcare providers to store, transform, and analyze health data securely. It </w:t>
      </w:r>
      <w:r w:rsidR="00681E39">
        <w:t>uses</w:t>
      </w:r>
      <w:r>
        <w:t xml:space="preserve"> machine learning for natural language processing, enabling structured data extraction from unstructured medical information </w:t>
      </w:r>
      <w:sdt>
        <w:sdtPr>
          <w:id w:val="-1405064946"/>
          <w:citation/>
        </w:sdtPr>
        <w:sdtContent>
          <w:r w:rsidR="008D6AA6">
            <w:fldChar w:fldCharType="begin"/>
          </w:r>
          <w:r w:rsidR="008D6AA6">
            <w:instrText xml:space="preserve"> CITATION AWSn.d.q \l 1033 </w:instrText>
          </w:r>
          <w:r w:rsidR="008D6AA6">
            <w:fldChar w:fldCharType="separate"/>
          </w:r>
          <w:r w:rsidR="00D44CAF" w:rsidRPr="00D44CAF">
            <w:rPr>
              <w:noProof/>
            </w:rPr>
            <w:t>[26]</w:t>
          </w:r>
          <w:r w:rsidR="008D6AA6">
            <w:fldChar w:fldCharType="end"/>
          </w:r>
        </w:sdtContent>
      </w:sdt>
      <w:r w:rsidR="00E5266E">
        <w:t>.</w:t>
      </w:r>
    </w:p>
    <w:p w14:paraId="1DB37B33" w14:textId="27E32B32" w:rsidR="00B50B37" w:rsidRPr="00B50B37" w:rsidRDefault="00B50B37">
      <w:pPr>
        <w:pStyle w:val="Heading2BPBHEB"/>
        <w:pPrChange w:id="359" w:author="Arya" w:date="2025-02-27T13:28:00Z" w16du:dateUtc="2025-02-27T07:58:00Z">
          <w:pPr>
            <w:keepNext/>
            <w:keepLines/>
            <w:spacing w:before="40" w:after="0"/>
            <w:outlineLvl w:val="1"/>
          </w:pPr>
        </w:pPrChange>
      </w:pPr>
      <w:r w:rsidRPr="00B50B37">
        <w:t xml:space="preserve">Amazon </w:t>
      </w:r>
      <w:proofErr w:type="spellStart"/>
      <w:ins w:id="360" w:author="Arya" w:date="2025-02-27T13:28:00Z" w16du:dateUtc="2025-02-27T07:58:00Z">
        <w:r w:rsidR="00092AB4">
          <w:t>k</w:t>
        </w:r>
      </w:ins>
      <w:del w:id="361" w:author="Arya" w:date="2025-02-27T13:28:00Z" w16du:dateUtc="2025-02-27T07:58:00Z">
        <w:r w:rsidRPr="00B50B37" w:rsidDel="00092AB4">
          <w:delText>K</w:delText>
        </w:r>
      </w:del>
      <w:r w:rsidRPr="00B50B37">
        <w:t>endra</w:t>
      </w:r>
      <w:proofErr w:type="spellEnd"/>
      <w:del w:id="362" w:author="Arya" w:date="2025-02-27T13:27:00Z" w16du:dateUtc="2025-02-27T07:57:00Z">
        <w:r w:rsidRPr="00B50B37" w:rsidDel="00092AB4">
          <w:delText>:</w:delText>
        </w:r>
      </w:del>
    </w:p>
    <w:p w14:paraId="098A0309" w14:textId="5A1D5883" w:rsidR="00B50B37" w:rsidRDefault="00B50B37">
      <w:pPr>
        <w:pStyle w:val="NormalBPBHEB"/>
        <w:pPrChange w:id="363" w:author="Arya" w:date="2025-02-27T13:28:00Z" w16du:dateUtc="2025-02-27T07:58:00Z">
          <w:pPr>
            <w:pBdr>
              <w:top w:val="nil"/>
              <w:left w:val="nil"/>
              <w:bottom w:val="nil"/>
              <w:right w:val="nil"/>
              <w:between w:val="nil"/>
            </w:pBdr>
            <w:shd w:val="clear" w:color="auto" w:fill="FFFFFF"/>
            <w:spacing w:after="100" w:line="276" w:lineRule="auto"/>
            <w:jc w:val="both"/>
          </w:pPr>
        </w:pPrChange>
      </w:pPr>
      <w:r>
        <w:t xml:space="preserve">Amazon Kendra is an intelligent search service powered by machine learning. It enables organizations to build powerful search capabilities into their applications, making it easy for users to discover relevant information </w:t>
      </w:r>
      <w:sdt>
        <w:sdtPr>
          <w:id w:val="-471365591"/>
          <w:citation/>
        </w:sdtPr>
        <w:sdtContent>
          <w:r w:rsidR="008D6AA6">
            <w:fldChar w:fldCharType="begin"/>
          </w:r>
          <w:r w:rsidR="008D6AA6">
            <w:instrText xml:space="preserve"> CITATION AWSn.d.r \l 1033 </w:instrText>
          </w:r>
          <w:r w:rsidR="008D6AA6">
            <w:fldChar w:fldCharType="separate"/>
          </w:r>
          <w:r w:rsidR="00D44CAF" w:rsidRPr="00D44CAF">
            <w:rPr>
              <w:noProof/>
            </w:rPr>
            <w:t>[27]</w:t>
          </w:r>
          <w:r w:rsidR="008D6AA6">
            <w:fldChar w:fldCharType="end"/>
          </w:r>
        </w:sdtContent>
      </w:sdt>
      <w:r>
        <w:t>.</w:t>
      </w:r>
    </w:p>
    <w:p w14:paraId="248ADD75" w14:textId="22D1401B" w:rsidR="00B50B37" w:rsidRPr="00B50B37" w:rsidRDefault="00B50B37">
      <w:pPr>
        <w:pStyle w:val="Heading2BPBHEB"/>
        <w:pPrChange w:id="364" w:author="Arya" w:date="2025-02-27T13:28:00Z" w16du:dateUtc="2025-02-27T07:58:00Z">
          <w:pPr>
            <w:keepNext/>
            <w:keepLines/>
            <w:spacing w:before="40" w:after="0"/>
            <w:outlineLvl w:val="1"/>
          </w:pPr>
        </w:pPrChange>
      </w:pPr>
      <w:r w:rsidRPr="00B50B37">
        <w:t xml:space="preserve">Amazon </w:t>
      </w:r>
      <w:ins w:id="365" w:author="Arya" w:date="2025-02-27T13:28:00Z" w16du:dateUtc="2025-02-27T07:58:00Z">
        <w:r w:rsidR="00092AB4">
          <w:t>l</w:t>
        </w:r>
      </w:ins>
      <w:del w:id="366" w:author="Arya" w:date="2025-02-27T13:28:00Z" w16du:dateUtc="2025-02-27T07:58:00Z">
        <w:r w:rsidRPr="00B50B37" w:rsidDel="00092AB4">
          <w:delText>L</w:delText>
        </w:r>
      </w:del>
      <w:r w:rsidRPr="00B50B37">
        <w:t>ex</w:t>
      </w:r>
      <w:del w:id="367" w:author="Arya" w:date="2025-02-27T13:28:00Z" w16du:dateUtc="2025-02-27T07:58:00Z">
        <w:r w:rsidRPr="00B50B37" w:rsidDel="00092AB4">
          <w:delText>:</w:delText>
        </w:r>
      </w:del>
    </w:p>
    <w:p w14:paraId="7E5E8BDF" w14:textId="01F43429" w:rsidR="00B50B37" w:rsidRDefault="00B50B37">
      <w:pPr>
        <w:pStyle w:val="NormalBPBHEB"/>
        <w:pPrChange w:id="368" w:author="Arya" w:date="2025-02-27T13:28:00Z" w16du:dateUtc="2025-02-27T07:58:00Z">
          <w:pPr>
            <w:pBdr>
              <w:top w:val="nil"/>
              <w:left w:val="nil"/>
              <w:bottom w:val="nil"/>
              <w:right w:val="nil"/>
              <w:between w:val="nil"/>
            </w:pBdr>
            <w:shd w:val="clear" w:color="auto" w:fill="FFFFFF"/>
            <w:spacing w:after="100" w:line="276" w:lineRule="auto"/>
            <w:jc w:val="both"/>
          </w:pPr>
        </w:pPrChange>
      </w:pPr>
      <w:r>
        <w:t xml:space="preserve">Amazon Lex simplifies the process of building conversational interfaces using natural language understanding. This service powers chatbots and interactive voice response (IVR) systems, enhancing user interactions through machine learning </w:t>
      </w:r>
      <w:sdt>
        <w:sdtPr>
          <w:id w:val="1811436021"/>
          <w:citation/>
        </w:sdtPr>
        <w:sdtContent>
          <w:r w:rsidR="001E2984">
            <w:fldChar w:fldCharType="begin"/>
          </w:r>
          <w:r w:rsidR="001E2984">
            <w:instrText xml:space="preserve"> CITATION AWSn.d.s \l 1033 </w:instrText>
          </w:r>
          <w:r w:rsidR="001E2984">
            <w:fldChar w:fldCharType="separate"/>
          </w:r>
          <w:r w:rsidR="00D44CAF" w:rsidRPr="00D44CAF">
            <w:rPr>
              <w:noProof/>
            </w:rPr>
            <w:t>[28]</w:t>
          </w:r>
          <w:r w:rsidR="001E2984">
            <w:fldChar w:fldCharType="end"/>
          </w:r>
        </w:sdtContent>
      </w:sdt>
      <w:r>
        <w:t>.</w:t>
      </w:r>
    </w:p>
    <w:p w14:paraId="15CB530B" w14:textId="6ED3B557" w:rsidR="00B50B37" w:rsidRPr="00B50B37" w:rsidRDefault="00B50B37">
      <w:pPr>
        <w:pStyle w:val="Heading2BPBHEB"/>
        <w:pPrChange w:id="369" w:author="Arya" w:date="2025-02-27T13:28:00Z" w16du:dateUtc="2025-02-27T07:58:00Z">
          <w:pPr>
            <w:keepNext/>
            <w:keepLines/>
            <w:spacing w:before="40" w:after="0"/>
            <w:outlineLvl w:val="1"/>
          </w:pPr>
        </w:pPrChange>
      </w:pPr>
      <w:r w:rsidRPr="00B50B37">
        <w:lastRenderedPageBreak/>
        <w:t xml:space="preserve">Amazon </w:t>
      </w:r>
      <w:r w:rsidR="00092AB4" w:rsidRPr="00B50B37">
        <w:t>lookout for equipment</w:t>
      </w:r>
      <w:del w:id="370" w:author="Arya" w:date="2025-02-27T13:28:00Z" w16du:dateUtc="2025-02-27T07:58:00Z">
        <w:r w:rsidRPr="00B50B37" w:rsidDel="00092AB4">
          <w:delText>:</w:delText>
        </w:r>
      </w:del>
    </w:p>
    <w:p w14:paraId="343D7EE6" w14:textId="3F971556" w:rsidR="00B50B37" w:rsidRDefault="00B50B37">
      <w:pPr>
        <w:pStyle w:val="NormalBPBHEB"/>
        <w:pPrChange w:id="371" w:author="Arya" w:date="2025-02-27T13:28:00Z" w16du:dateUtc="2025-02-27T07:58:00Z">
          <w:pPr>
            <w:pBdr>
              <w:top w:val="nil"/>
              <w:left w:val="nil"/>
              <w:bottom w:val="nil"/>
              <w:right w:val="nil"/>
              <w:between w:val="nil"/>
            </w:pBdr>
            <w:shd w:val="clear" w:color="auto" w:fill="FFFFFF"/>
            <w:spacing w:after="100" w:line="276" w:lineRule="auto"/>
            <w:jc w:val="both"/>
          </w:pPr>
        </w:pPrChange>
      </w:pPr>
      <w:r>
        <w:t xml:space="preserve">Amazon Lookout for Equipment </w:t>
      </w:r>
      <w:r w:rsidR="00681E39">
        <w:t>uses</w:t>
      </w:r>
      <w:r>
        <w:t xml:space="preserve"> machine learning to detect abnormal equipment behavior. By analyzing sensor data, it </w:t>
      </w:r>
      <w:r w:rsidR="00681E39">
        <w:t>finds</w:t>
      </w:r>
      <w:r>
        <w:t xml:space="preserve"> early signs of equipment failure, enabling preventive maintenance and minimizing downtime </w:t>
      </w:r>
      <w:sdt>
        <w:sdtPr>
          <w:id w:val="265821045"/>
          <w:citation/>
        </w:sdtPr>
        <w:sdtContent>
          <w:r w:rsidR="001E2984">
            <w:fldChar w:fldCharType="begin"/>
          </w:r>
          <w:r w:rsidR="001E2984">
            <w:instrText xml:space="preserve"> CITATION AWSn.d.t \l 1033 </w:instrText>
          </w:r>
          <w:r w:rsidR="001E2984">
            <w:fldChar w:fldCharType="separate"/>
          </w:r>
          <w:r w:rsidR="00D44CAF" w:rsidRPr="00D44CAF">
            <w:rPr>
              <w:noProof/>
            </w:rPr>
            <w:t>[29]</w:t>
          </w:r>
          <w:r w:rsidR="001E2984">
            <w:fldChar w:fldCharType="end"/>
          </w:r>
        </w:sdtContent>
      </w:sdt>
      <w:r>
        <w:t>.</w:t>
      </w:r>
    </w:p>
    <w:p w14:paraId="6D78112C" w14:textId="0FDCF421" w:rsidR="00B50B37" w:rsidRPr="00B50B37" w:rsidRDefault="00B50B37">
      <w:pPr>
        <w:pStyle w:val="Heading2BPBHEB"/>
        <w:pPrChange w:id="372" w:author="Arya" w:date="2025-02-27T13:28:00Z" w16du:dateUtc="2025-02-27T07:58:00Z">
          <w:pPr>
            <w:keepNext/>
            <w:keepLines/>
            <w:spacing w:before="40" w:after="0"/>
            <w:outlineLvl w:val="1"/>
          </w:pPr>
        </w:pPrChange>
      </w:pPr>
      <w:r w:rsidRPr="00B50B37">
        <w:t xml:space="preserve">Amazon </w:t>
      </w:r>
      <w:ins w:id="373" w:author="Arya" w:date="2025-02-27T13:28:00Z" w16du:dateUtc="2025-02-27T07:58:00Z">
        <w:r w:rsidR="00092AB4">
          <w:t>l</w:t>
        </w:r>
      </w:ins>
      <w:del w:id="374" w:author="Arya" w:date="2025-02-27T13:28:00Z" w16du:dateUtc="2025-02-27T07:58:00Z">
        <w:r w:rsidRPr="00B50B37" w:rsidDel="00092AB4">
          <w:delText>L</w:delText>
        </w:r>
      </w:del>
      <w:r w:rsidRPr="00B50B37">
        <w:t xml:space="preserve">ookout for </w:t>
      </w:r>
      <w:ins w:id="375" w:author="Arya" w:date="2025-02-27T13:28:00Z" w16du:dateUtc="2025-02-27T07:58:00Z">
        <w:r w:rsidR="00092AB4">
          <w:t>m</w:t>
        </w:r>
      </w:ins>
      <w:del w:id="376" w:author="Arya" w:date="2025-02-27T13:28:00Z" w16du:dateUtc="2025-02-27T07:58:00Z">
        <w:r w:rsidRPr="00B50B37" w:rsidDel="00092AB4">
          <w:delText>M</w:delText>
        </w:r>
      </w:del>
      <w:r w:rsidRPr="00B50B37">
        <w:t>etrics</w:t>
      </w:r>
      <w:del w:id="377" w:author="Arya" w:date="2025-02-27T13:28:00Z" w16du:dateUtc="2025-02-27T07:58:00Z">
        <w:r w:rsidRPr="00B50B37" w:rsidDel="00092AB4">
          <w:delText>:</w:delText>
        </w:r>
      </w:del>
    </w:p>
    <w:p w14:paraId="3237B1B5" w14:textId="1B813681" w:rsidR="00B50B37" w:rsidRDefault="00B50B37">
      <w:pPr>
        <w:pStyle w:val="NormalBPBHEB"/>
        <w:pPrChange w:id="378" w:author="Arya" w:date="2025-02-27T13:28:00Z" w16du:dateUtc="2025-02-27T07:58:00Z">
          <w:pPr>
            <w:pBdr>
              <w:top w:val="nil"/>
              <w:left w:val="nil"/>
              <w:bottom w:val="nil"/>
              <w:right w:val="nil"/>
              <w:between w:val="nil"/>
            </w:pBdr>
            <w:shd w:val="clear" w:color="auto" w:fill="FFFFFF"/>
            <w:spacing w:after="100" w:line="276" w:lineRule="auto"/>
            <w:jc w:val="both"/>
          </w:pPr>
        </w:pPrChange>
      </w:pPr>
      <w:r>
        <w:t xml:space="preserve">Amazon Lookout for Metrics is a service that uses machine learning to detect anomalies in metrics. It automates the monitoring of key performance indicators, providing </w:t>
      </w:r>
      <w:r w:rsidR="00681E39">
        <w:t>prompt</w:t>
      </w:r>
      <w:r>
        <w:t xml:space="preserve"> alerts for unusual patterns or deviations</w:t>
      </w:r>
      <w:r w:rsidR="00232595">
        <w:t xml:space="preserve"> </w:t>
      </w:r>
      <w:sdt>
        <w:sdtPr>
          <w:id w:val="-1591384472"/>
          <w:citation/>
        </w:sdtPr>
        <w:sdtContent>
          <w:r w:rsidR="007E0646">
            <w:fldChar w:fldCharType="begin"/>
          </w:r>
          <w:r w:rsidR="007E0646">
            <w:instrText xml:space="preserve"> CITATION AWSn.d.u \l 1033 </w:instrText>
          </w:r>
          <w:r w:rsidR="007E0646">
            <w:fldChar w:fldCharType="separate"/>
          </w:r>
          <w:r w:rsidR="00D44CAF" w:rsidRPr="00D44CAF">
            <w:rPr>
              <w:noProof/>
            </w:rPr>
            <w:t>[30]</w:t>
          </w:r>
          <w:r w:rsidR="007E0646">
            <w:fldChar w:fldCharType="end"/>
          </w:r>
        </w:sdtContent>
      </w:sdt>
      <w:r>
        <w:t>.</w:t>
      </w:r>
    </w:p>
    <w:p w14:paraId="7F8223DB" w14:textId="1E026C1F" w:rsidR="00B50B37" w:rsidRPr="00B50B37" w:rsidRDefault="00B50B37"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w:t>
      </w:r>
      <w:proofErr w:type="spellStart"/>
      <w:ins w:id="379" w:author="Arya" w:date="2025-02-27T13:28:00Z" w16du:dateUtc="2025-02-27T07:58:00Z">
        <w:r w:rsidR="00092AB4">
          <w:rPr>
            <w:rFonts w:eastAsiaTheme="majorEastAsia" w:cstheme="majorBidi"/>
            <w:sz w:val="36"/>
            <w:szCs w:val="26"/>
          </w:rPr>
          <w:t>m</w:t>
        </w:r>
      </w:ins>
      <w:del w:id="380" w:author="Arya" w:date="2025-02-27T13:28:00Z" w16du:dateUtc="2025-02-27T07:58:00Z">
        <w:r w:rsidRPr="00B50B37" w:rsidDel="00092AB4">
          <w:rPr>
            <w:rFonts w:eastAsiaTheme="majorEastAsia" w:cstheme="majorBidi"/>
            <w:sz w:val="36"/>
            <w:szCs w:val="26"/>
          </w:rPr>
          <w:delText>M</w:delText>
        </w:r>
      </w:del>
      <w:r w:rsidRPr="00B50B37">
        <w:rPr>
          <w:rFonts w:eastAsiaTheme="majorEastAsia" w:cstheme="majorBidi"/>
          <w:sz w:val="36"/>
          <w:szCs w:val="26"/>
        </w:rPr>
        <w:t>onitron</w:t>
      </w:r>
      <w:proofErr w:type="spellEnd"/>
      <w:del w:id="381" w:author="Arya" w:date="2025-02-27T13:28:00Z" w16du:dateUtc="2025-02-27T07:58:00Z">
        <w:r w:rsidRPr="00B50B37" w:rsidDel="00092AB4">
          <w:rPr>
            <w:rFonts w:eastAsiaTheme="majorEastAsia" w:cstheme="majorBidi"/>
            <w:sz w:val="36"/>
            <w:szCs w:val="26"/>
          </w:rPr>
          <w:delText>:</w:delText>
        </w:r>
      </w:del>
    </w:p>
    <w:p w14:paraId="3EA68AB6" w14:textId="715C8E95" w:rsidR="00B50B37" w:rsidRDefault="00B50B37">
      <w:pPr>
        <w:pStyle w:val="NormalBPBHEB"/>
        <w:pPrChange w:id="382" w:author="Arya" w:date="2025-02-27T13:29:00Z" w16du:dateUtc="2025-02-27T07:59:00Z">
          <w:pPr>
            <w:pBdr>
              <w:top w:val="nil"/>
              <w:left w:val="nil"/>
              <w:bottom w:val="nil"/>
              <w:right w:val="nil"/>
              <w:between w:val="nil"/>
            </w:pBdr>
            <w:shd w:val="clear" w:color="auto" w:fill="FFFFFF"/>
            <w:spacing w:after="100" w:line="276" w:lineRule="auto"/>
            <w:jc w:val="both"/>
          </w:pPr>
        </w:pPrChange>
      </w:pPr>
      <w:r>
        <w:t xml:space="preserve">Amazon Monitron offers an end-to-end solution for equipment monitoring. By combining sensors, a gateway, and machine learning algorithms, Monitron helps predict equipment failures before they occur </w:t>
      </w:r>
      <w:sdt>
        <w:sdtPr>
          <w:id w:val="258492187"/>
          <w:citation/>
        </w:sdtPr>
        <w:sdtContent>
          <w:r w:rsidR="007E0646">
            <w:fldChar w:fldCharType="begin"/>
          </w:r>
          <w:r w:rsidR="007E0646">
            <w:instrText xml:space="preserve"> CITATION AWSn.d.v \l 1033 </w:instrText>
          </w:r>
          <w:r w:rsidR="007E0646">
            <w:fldChar w:fldCharType="separate"/>
          </w:r>
          <w:r w:rsidR="00D44CAF" w:rsidRPr="00D44CAF">
            <w:rPr>
              <w:noProof/>
            </w:rPr>
            <w:t>[31]</w:t>
          </w:r>
          <w:r w:rsidR="007E0646">
            <w:fldChar w:fldCharType="end"/>
          </w:r>
        </w:sdtContent>
      </w:sdt>
      <w:r>
        <w:t>.</w:t>
      </w:r>
    </w:p>
    <w:p w14:paraId="05348603" w14:textId="184AC795" w:rsidR="00B50B37" w:rsidRPr="00B50B37" w:rsidRDefault="00B50B37">
      <w:pPr>
        <w:pStyle w:val="Heading2BPBHEB"/>
        <w:pPrChange w:id="383" w:author="Arya" w:date="2025-02-27T13:29:00Z" w16du:dateUtc="2025-02-27T07:59:00Z">
          <w:pPr>
            <w:keepNext/>
            <w:keepLines/>
            <w:spacing w:before="40" w:after="0"/>
            <w:outlineLvl w:val="1"/>
          </w:pPr>
        </w:pPrChange>
      </w:pPr>
      <w:r w:rsidRPr="00B50B37">
        <w:t xml:space="preserve">Amazon </w:t>
      </w:r>
      <w:ins w:id="384" w:author="Arya" w:date="2025-02-27T13:29:00Z" w16du:dateUtc="2025-02-27T07:59:00Z">
        <w:r w:rsidR="00092AB4">
          <w:t>o</w:t>
        </w:r>
      </w:ins>
      <w:del w:id="385" w:author="Arya" w:date="2025-02-27T13:29:00Z" w16du:dateUtc="2025-02-27T07:59:00Z">
        <w:r w:rsidRPr="00B50B37" w:rsidDel="00092AB4">
          <w:delText>O</w:delText>
        </w:r>
      </w:del>
      <w:r w:rsidRPr="00B50B37">
        <w:t>mics</w:t>
      </w:r>
      <w:del w:id="386" w:author="Arya" w:date="2025-02-27T13:29:00Z" w16du:dateUtc="2025-02-27T07:59:00Z">
        <w:r w:rsidRPr="00B50B37" w:rsidDel="00092AB4">
          <w:delText>:</w:delText>
        </w:r>
      </w:del>
    </w:p>
    <w:p w14:paraId="4B05CE92" w14:textId="663BA3E4" w:rsidR="00B50B37" w:rsidRDefault="00B50B37">
      <w:pPr>
        <w:pStyle w:val="NormalBPBHEB"/>
        <w:pPrChange w:id="387" w:author="Arya" w:date="2025-02-27T13:29:00Z" w16du:dateUtc="2025-02-27T07:59:00Z">
          <w:pPr>
            <w:pBdr>
              <w:top w:val="nil"/>
              <w:left w:val="nil"/>
              <w:bottom w:val="nil"/>
              <w:right w:val="nil"/>
              <w:between w:val="nil"/>
            </w:pBdr>
            <w:shd w:val="clear" w:color="auto" w:fill="FFFFFF"/>
            <w:spacing w:after="100" w:line="276" w:lineRule="auto"/>
            <w:jc w:val="both"/>
          </w:pPr>
        </w:pPrChange>
      </w:pPr>
      <w:r>
        <w:t xml:space="preserve">Amazon Omics is a comprehensive service for analyzing genomic </w:t>
      </w:r>
      <w:r w:rsidR="00195D0A">
        <w:t>data on a</w:t>
      </w:r>
      <w:r>
        <w:t xml:space="preserve"> scale. Leveraging machine </w:t>
      </w:r>
      <w:r w:rsidR="00963E33">
        <w:t>learning</w:t>
      </w:r>
      <w:r>
        <w:t xml:space="preserve"> enables researchers to derive meaningful insights from genomic information, advancing scientific discoveries in the life sciences </w:t>
      </w:r>
      <w:sdt>
        <w:sdtPr>
          <w:id w:val="698207260"/>
          <w:citation/>
        </w:sdtPr>
        <w:sdtContent>
          <w:r w:rsidR="00A12051">
            <w:fldChar w:fldCharType="begin"/>
          </w:r>
          <w:r w:rsidR="00A12051">
            <w:instrText xml:space="preserve"> CITATION AWSn.d.w \l 1033 </w:instrText>
          </w:r>
          <w:r w:rsidR="00A12051">
            <w:fldChar w:fldCharType="separate"/>
          </w:r>
          <w:r w:rsidR="00D44CAF" w:rsidRPr="00D44CAF">
            <w:rPr>
              <w:noProof/>
            </w:rPr>
            <w:t>[32]</w:t>
          </w:r>
          <w:r w:rsidR="00A12051">
            <w:fldChar w:fldCharType="end"/>
          </w:r>
        </w:sdtContent>
      </w:sdt>
      <w:r>
        <w:t>.</w:t>
      </w:r>
    </w:p>
    <w:p w14:paraId="02856879" w14:textId="0C867D98" w:rsidR="00B50B37" w:rsidRPr="00B50B37" w:rsidRDefault="00B50B37">
      <w:pPr>
        <w:pStyle w:val="Heading2BPBHEB"/>
        <w:pPrChange w:id="388" w:author="Arya" w:date="2025-02-27T13:29:00Z" w16du:dateUtc="2025-02-27T07:59:00Z">
          <w:pPr>
            <w:keepNext/>
            <w:keepLines/>
            <w:spacing w:before="40" w:after="0"/>
            <w:outlineLvl w:val="1"/>
          </w:pPr>
        </w:pPrChange>
      </w:pPr>
      <w:r w:rsidRPr="00B50B37">
        <w:t xml:space="preserve">Amazon </w:t>
      </w:r>
      <w:ins w:id="389" w:author="Arya" w:date="2025-02-27T13:29:00Z" w16du:dateUtc="2025-02-27T07:59:00Z">
        <w:r w:rsidR="00092AB4">
          <w:t>p</w:t>
        </w:r>
      </w:ins>
      <w:del w:id="390" w:author="Arya" w:date="2025-02-27T13:29:00Z" w16du:dateUtc="2025-02-27T07:59:00Z">
        <w:r w:rsidRPr="00B50B37" w:rsidDel="00092AB4">
          <w:delText>P</w:delText>
        </w:r>
      </w:del>
      <w:r w:rsidRPr="00B50B37">
        <w:t>ersonalize</w:t>
      </w:r>
      <w:del w:id="391" w:author="Arya" w:date="2025-02-27T13:29:00Z" w16du:dateUtc="2025-02-27T07:59:00Z">
        <w:r w:rsidRPr="00B50B37" w:rsidDel="00092AB4">
          <w:delText>:</w:delText>
        </w:r>
      </w:del>
    </w:p>
    <w:p w14:paraId="53059A36" w14:textId="33CC1E59" w:rsidR="00B50B37" w:rsidRDefault="00B50B37">
      <w:pPr>
        <w:pStyle w:val="NormalBPBHEB"/>
        <w:pPrChange w:id="392" w:author="Arya" w:date="2025-02-27T13:29:00Z" w16du:dateUtc="2025-02-27T07:59:00Z">
          <w:pPr>
            <w:pBdr>
              <w:top w:val="nil"/>
              <w:left w:val="nil"/>
              <w:bottom w:val="nil"/>
              <w:right w:val="nil"/>
              <w:between w:val="nil"/>
            </w:pBdr>
            <w:shd w:val="clear" w:color="auto" w:fill="FFFFFF"/>
            <w:spacing w:after="100" w:line="276" w:lineRule="auto"/>
            <w:jc w:val="both"/>
          </w:pPr>
        </w:pPrChange>
      </w:pPr>
      <w:r>
        <w:t xml:space="preserve">Amazon Personalize is a machine learning service that </w:t>
      </w:r>
      <w:r w:rsidR="00681E39">
        <w:t>helps</w:t>
      </w:r>
      <w:r>
        <w:t xml:space="preserve"> the creation of personalized recommendations for users. By analyzing user behavior, Personalize </w:t>
      </w:r>
      <w:r w:rsidR="00BB1882">
        <w:t>tailors’</w:t>
      </w:r>
      <w:r>
        <w:t xml:space="preserve"> recommendations for products, content, and more </w:t>
      </w:r>
      <w:sdt>
        <w:sdtPr>
          <w:id w:val="2019883060"/>
          <w:citation/>
        </w:sdtPr>
        <w:sdtContent>
          <w:r w:rsidR="00A12051">
            <w:fldChar w:fldCharType="begin"/>
          </w:r>
          <w:r w:rsidR="00A12051">
            <w:instrText xml:space="preserve"> CITATION AWSn.d.au \l 1033 </w:instrText>
          </w:r>
          <w:r w:rsidR="00A12051">
            <w:fldChar w:fldCharType="separate"/>
          </w:r>
          <w:r w:rsidR="00D44CAF" w:rsidRPr="00D44CAF">
            <w:rPr>
              <w:noProof/>
            </w:rPr>
            <w:t>[33]</w:t>
          </w:r>
          <w:r w:rsidR="00A12051">
            <w:fldChar w:fldCharType="end"/>
          </w:r>
        </w:sdtContent>
      </w:sdt>
      <w:r>
        <w:t>.</w:t>
      </w:r>
    </w:p>
    <w:p w14:paraId="457569BB" w14:textId="043D0303" w:rsidR="00B50B37" w:rsidRPr="00B50B37" w:rsidRDefault="00B50B37">
      <w:pPr>
        <w:pStyle w:val="Heading2BPBHEB"/>
        <w:pPrChange w:id="393" w:author="Arya" w:date="2025-02-27T13:29:00Z" w16du:dateUtc="2025-02-27T07:59:00Z">
          <w:pPr>
            <w:keepNext/>
            <w:keepLines/>
            <w:spacing w:before="40" w:after="0"/>
            <w:outlineLvl w:val="1"/>
          </w:pPr>
        </w:pPrChange>
      </w:pPr>
      <w:r w:rsidRPr="00B50B37">
        <w:t xml:space="preserve">Amazon </w:t>
      </w:r>
      <w:proofErr w:type="spellStart"/>
      <w:ins w:id="394" w:author="Arya" w:date="2025-02-27T13:29:00Z" w16du:dateUtc="2025-02-27T07:59:00Z">
        <w:r w:rsidR="00092AB4">
          <w:t>p</w:t>
        </w:r>
      </w:ins>
      <w:del w:id="395" w:author="Arya" w:date="2025-02-27T13:29:00Z" w16du:dateUtc="2025-02-27T07:59:00Z">
        <w:r w:rsidRPr="00B50B37" w:rsidDel="00092AB4">
          <w:delText>P</w:delText>
        </w:r>
      </w:del>
      <w:r w:rsidRPr="00B50B37">
        <w:t>olly</w:t>
      </w:r>
      <w:proofErr w:type="spellEnd"/>
      <w:del w:id="396" w:author="Arya" w:date="2025-02-27T13:29:00Z" w16du:dateUtc="2025-02-27T07:59:00Z">
        <w:r w:rsidRPr="00B50B37" w:rsidDel="00092AB4">
          <w:delText>:</w:delText>
        </w:r>
      </w:del>
    </w:p>
    <w:p w14:paraId="44660659" w14:textId="316E0401" w:rsidR="00B50B37" w:rsidRDefault="00B50B37">
      <w:pPr>
        <w:pStyle w:val="NormalBPBHEB"/>
        <w:pPrChange w:id="397" w:author="Arya" w:date="2025-02-27T13:29:00Z" w16du:dateUtc="2025-02-27T07:59:00Z">
          <w:pPr>
            <w:pBdr>
              <w:top w:val="nil"/>
              <w:left w:val="nil"/>
              <w:bottom w:val="nil"/>
              <w:right w:val="nil"/>
              <w:between w:val="nil"/>
            </w:pBdr>
            <w:shd w:val="clear" w:color="auto" w:fill="FFFFFF"/>
            <w:spacing w:after="100" w:line="276" w:lineRule="auto"/>
            <w:jc w:val="both"/>
          </w:pPr>
        </w:pPrChange>
      </w:pPr>
      <w:r>
        <w:t xml:space="preserve">Amazon Polly transforms text into lifelike speech using machine learning. With support for multiple languages and a variety of voices, Polly enables developers to add natural-sounding speech to applications </w:t>
      </w:r>
      <w:sdt>
        <w:sdtPr>
          <w:id w:val="1155733847"/>
          <w:citation/>
        </w:sdtPr>
        <w:sdtContent>
          <w:r w:rsidR="00A60C21">
            <w:fldChar w:fldCharType="begin"/>
          </w:r>
          <w:r w:rsidR="00A60C21">
            <w:instrText xml:space="preserve"> CITATION AWSn.d.x \l 1033 </w:instrText>
          </w:r>
          <w:r w:rsidR="00A60C21">
            <w:fldChar w:fldCharType="separate"/>
          </w:r>
          <w:r w:rsidR="00D44CAF" w:rsidRPr="00D44CAF">
            <w:rPr>
              <w:noProof/>
            </w:rPr>
            <w:t>[34]</w:t>
          </w:r>
          <w:r w:rsidR="00A60C21">
            <w:fldChar w:fldCharType="end"/>
          </w:r>
        </w:sdtContent>
      </w:sdt>
      <w:r>
        <w:t>.</w:t>
      </w:r>
    </w:p>
    <w:p w14:paraId="54F52A0A" w14:textId="4C8D79E9" w:rsidR="00B50B37" w:rsidRPr="00B50B37" w:rsidRDefault="00B50B37">
      <w:pPr>
        <w:pStyle w:val="Heading2BPBHEB"/>
        <w:pPrChange w:id="398" w:author="Arya" w:date="2025-02-27T13:29:00Z" w16du:dateUtc="2025-02-27T07:59:00Z">
          <w:pPr>
            <w:keepNext/>
            <w:keepLines/>
            <w:spacing w:before="40" w:after="0"/>
            <w:outlineLvl w:val="1"/>
          </w:pPr>
        </w:pPrChange>
      </w:pPr>
      <w:r w:rsidRPr="00B50B37">
        <w:t xml:space="preserve">Amazon </w:t>
      </w:r>
      <w:proofErr w:type="spellStart"/>
      <w:ins w:id="399" w:author="Arya" w:date="2025-02-27T13:29:00Z" w16du:dateUtc="2025-02-27T07:59:00Z">
        <w:r w:rsidR="00092AB4">
          <w:t>r</w:t>
        </w:r>
      </w:ins>
      <w:del w:id="400" w:author="Arya" w:date="2025-02-27T13:29:00Z" w16du:dateUtc="2025-02-27T07:59:00Z">
        <w:r w:rsidRPr="00B50B37" w:rsidDel="00092AB4">
          <w:delText>R</w:delText>
        </w:r>
      </w:del>
      <w:r w:rsidRPr="00B50B37">
        <w:t>ekognition</w:t>
      </w:r>
      <w:proofErr w:type="spellEnd"/>
      <w:del w:id="401" w:author="Arya" w:date="2025-02-27T13:29:00Z" w16du:dateUtc="2025-02-27T07:59:00Z">
        <w:r w:rsidRPr="00B50B37" w:rsidDel="00092AB4">
          <w:delText>:</w:delText>
        </w:r>
      </w:del>
    </w:p>
    <w:p w14:paraId="5C5A97B9" w14:textId="4F20F6CF" w:rsidR="00B50B37" w:rsidRDefault="00B50B37">
      <w:pPr>
        <w:pStyle w:val="NormalBPBHEB"/>
        <w:pPrChange w:id="402" w:author="Arya" w:date="2025-02-27T13:29:00Z" w16du:dateUtc="2025-02-27T07:59:00Z">
          <w:pPr>
            <w:pBdr>
              <w:top w:val="nil"/>
              <w:left w:val="nil"/>
              <w:bottom w:val="nil"/>
              <w:right w:val="nil"/>
              <w:between w:val="nil"/>
            </w:pBdr>
            <w:shd w:val="clear" w:color="auto" w:fill="FFFFFF"/>
            <w:spacing w:after="100" w:line="276" w:lineRule="auto"/>
            <w:jc w:val="both"/>
          </w:pPr>
        </w:pPrChange>
      </w:pPr>
      <w:r>
        <w:t xml:space="preserve">Amazon Rekognition is a powerful image and video analysis service that </w:t>
      </w:r>
      <w:r w:rsidR="00681E39">
        <w:t>uses</w:t>
      </w:r>
      <w:r>
        <w:t xml:space="preserve"> machine learning. It can </w:t>
      </w:r>
      <w:r w:rsidR="00500F9F">
        <w:t>find</w:t>
      </w:r>
      <w:r>
        <w:t xml:space="preserve"> objects, people, text, scenes, and activities, making it a valuable tool for content analysis and security applications </w:t>
      </w:r>
      <w:sdt>
        <w:sdtPr>
          <w:id w:val="-361356254"/>
          <w:citation/>
        </w:sdtPr>
        <w:sdtContent>
          <w:r w:rsidR="00A60C21">
            <w:fldChar w:fldCharType="begin"/>
          </w:r>
          <w:r w:rsidR="00A60C21">
            <w:instrText xml:space="preserve"> CITATION AWSn.d.av \l 1033 </w:instrText>
          </w:r>
          <w:r w:rsidR="00A60C21">
            <w:fldChar w:fldCharType="separate"/>
          </w:r>
          <w:r w:rsidR="00D44CAF" w:rsidRPr="00D44CAF">
            <w:rPr>
              <w:noProof/>
            </w:rPr>
            <w:t>[35]</w:t>
          </w:r>
          <w:r w:rsidR="00A60C21">
            <w:fldChar w:fldCharType="end"/>
          </w:r>
        </w:sdtContent>
      </w:sdt>
      <w:r>
        <w:t>.</w:t>
      </w:r>
    </w:p>
    <w:p w14:paraId="10474559" w14:textId="77777777" w:rsidR="00B50B37" w:rsidRPr="00B50B37" w:rsidRDefault="00B50B37">
      <w:pPr>
        <w:pStyle w:val="Heading2BPBHEB"/>
        <w:pPrChange w:id="403" w:author="Arya" w:date="2025-02-27T13:29:00Z" w16du:dateUtc="2025-02-27T07:59:00Z">
          <w:pPr>
            <w:keepNext/>
            <w:keepLines/>
            <w:spacing w:before="40" w:after="0"/>
            <w:outlineLvl w:val="1"/>
          </w:pPr>
        </w:pPrChange>
      </w:pPr>
      <w:r w:rsidRPr="00B50B37">
        <w:t xml:space="preserve">Amazon </w:t>
      </w:r>
      <w:proofErr w:type="spellStart"/>
      <w:r w:rsidRPr="00B50B37">
        <w:t>SageMaker</w:t>
      </w:r>
      <w:proofErr w:type="spellEnd"/>
      <w:del w:id="404" w:author="Arya" w:date="2025-02-27T13:29:00Z" w16du:dateUtc="2025-02-27T07:59:00Z">
        <w:r w:rsidRPr="00B50B37" w:rsidDel="00092AB4">
          <w:delText>:</w:delText>
        </w:r>
      </w:del>
    </w:p>
    <w:p w14:paraId="193C22D4" w14:textId="587934B1" w:rsidR="00B50B37" w:rsidRDefault="00B50B37">
      <w:pPr>
        <w:pStyle w:val="NormalBPBHEB"/>
        <w:pPrChange w:id="405" w:author="Arya" w:date="2025-02-27T13:30:00Z" w16du:dateUtc="2025-02-27T08:00:00Z">
          <w:pPr>
            <w:pBdr>
              <w:top w:val="nil"/>
              <w:left w:val="nil"/>
              <w:bottom w:val="nil"/>
              <w:right w:val="nil"/>
              <w:between w:val="nil"/>
            </w:pBdr>
            <w:shd w:val="clear" w:color="auto" w:fill="FFFFFF"/>
            <w:spacing w:after="100" w:line="276" w:lineRule="auto"/>
            <w:jc w:val="both"/>
          </w:pPr>
        </w:pPrChange>
      </w:pPr>
      <w:r>
        <w:t xml:space="preserve">Amazon SageMaker is a </w:t>
      </w:r>
      <w:r w:rsidR="00963E33">
        <w:t>fully managed</w:t>
      </w:r>
      <w:r>
        <w:t xml:space="preserve"> machine learning service that covers the end-to-end ML workflow. It simplifies model building, training, and deployment, allowing developers to focus on creating robust </w:t>
      </w:r>
      <w:r w:rsidR="00963E33">
        <w:t>machine-learning</w:t>
      </w:r>
      <w:r>
        <w:t xml:space="preserve"> applications </w:t>
      </w:r>
      <w:sdt>
        <w:sdtPr>
          <w:id w:val="-1836291401"/>
          <w:citation/>
        </w:sdtPr>
        <w:sdtContent>
          <w:r w:rsidR="00527E16">
            <w:fldChar w:fldCharType="begin"/>
          </w:r>
          <w:r w:rsidR="00527E16">
            <w:instrText xml:space="preserve"> CITATION AWSn.d.aw \l 1033 </w:instrText>
          </w:r>
          <w:r w:rsidR="00527E16">
            <w:fldChar w:fldCharType="separate"/>
          </w:r>
          <w:r w:rsidR="00D44CAF" w:rsidRPr="00D44CAF">
            <w:rPr>
              <w:noProof/>
            </w:rPr>
            <w:t>[36]</w:t>
          </w:r>
          <w:r w:rsidR="00527E16">
            <w:fldChar w:fldCharType="end"/>
          </w:r>
        </w:sdtContent>
      </w:sdt>
      <w:r>
        <w:t>.</w:t>
      </w:r>
    </w:p>
    <w:p w14:paraId="0076DE18" w14:textId="086242D8" w:rsidR="00CB057F" w:rsidRPr="008E4850" w:rsidRDefault="00CB057F">
      <w:pPr>
        <w:pStyle w:val="Heading2BPBHEB"/>
        <w:pPrChange w:id="406" w:author="Arya" w:date="2025-02-27T14:01:00Z" w16du:dateUtc="2025-02-27T08:31:00Z">
          <w:pPr>
            <w:keepNext/>
            <w:keepLines/>
            <w:spacing w:before="40" w:after="0"/>
            <w:outlineLvl w:val="1"/>
          </w:pPr>
        </w:pPrChange>
      </w:pPr>
      <w:r w:rsidRPr="008E4850">
        <w:lastRenderedPageBreak/>
        <w:t xml:space="preserve">Amazon </w:t>
      </w:r>
      <w:proofErr w:type="spellStart"/>
      <w:r w:rsidRPr="008E4850">
        <w:t>SageMaker</w:t>
      </w:r>
      <w:proofErr w:type="spellEnd"/>
      <w:r w:rsidRPr="008E4850">
        <w:t xml:space="preserve"> </w:t>
      </w:r>
      <w:ins w:id="407" w:author="Arya" w:date="2025-02-27T14:01:00Z" w16du:dateUtc="2025-02-27T08:31:00Z">
        <w:r w:rsidR="005E5540">
          <w:t>g</w:t>
        </w:r>
      </w:ins>
      <w:del w:id="408" w:author="Arya" w:date="2025-02-27T14:01:00Z" w16du:dateUtc="2025-02-27T08:31:00Z">
        <w:r w:rsidRPr="008E4850" w:rsidDel="005E5540">
          <w:delText>G</w:delText>
        </w:r>
      </w:del>
      <w:r w:rsidRPr="008E4850">
        <w:t xml:space="preserve">round </w:t>
      </w:r>
      <w:ins w:id="409" w:author="Arya" w:date="2025-02-27T14:01:00Z" w16du:dateUtc="2025-02-27T08:31:00Z">
        <w:r w:rsidR="005E5540">
          <w:t>t</w:t>
        </w:r>
      </w:ins>
      <w:del w:id="410" w:author="Arya" w:date="2025-02-27T14:01:00Z" w16du:dateUtc="2025-02-27T08:31:00Z">
        <w:r w:rsidRPr="008E4850" w:rsidDel="005E5540">
          <w:delText>T</w:delText>
        </w:r>
      </w:del>
      <w:r w:rsidRPr="008E4850">
        <w:t>ruth</w:t>
      </w:r>
      <w:del w:id="411" w:author="Arya" w:date="2025-02-27T14:01:00Z" w16du:dateUtc="2025-02-27T08:31:00Z">
        <w:r w:rsidRPr="008E4850" w:rsidDel="005E5540">
          <w:delText>:</w:delText>
        </w:r>
      </w:del>
    </w:p>
    <w:p w14:paraId="1D79DEA5" w14:textId="104D68C0" w:rsidR="00452B0D" w:rsidRDefault="00CB057F">
      <w:pPr>
        <w:pStyle w:val="NormalBPBHEB"/>
        <w:pPrChange w:id="412" w:author="Arya" w:date="2025-02-27T14:01:00Z" w16du:dateUtc="2025-02-27T08:31:00Z">
          <w:pPr>
            <w:pBdr>
              <w:top w:val="nil"/>
              <w:left w:val="nil"/>
              <w:bottom w:val="nil"/>
              <w:right w:val="nil"/>
              <w:between w:val="nil"/>
            </w:pBdr>
            <w:shd w:val="clear" w:color="auto" w:fill="FFFFFF"/>
            <w:spacing w:after="100" w:line="276" w:lineRule="auto"/>
            <w:jc w:val="both"/>
          </w:pPr>
        </w:pPrChange>
      </w:pPr>
      <w:r>
        <w:t>Amazon SageMaker Ground Truth is a data labeling service that uses machine learning to reduce labeling costs and improve annotation accuracy. It streamlines the process of creating high-quality training datasets for machine learning</w:t>
      </w:r>
      <w:r w:rsidR="00334332">
        <w:t xml:space="preserve"> </w:t>
      </w:r>
      <w:sdt>
        <w:sdtPr>
          <w:id w:val="595448125"/>
          <w:citation/>
        </w:sdtPr>
        <w:sdtContent>
          <w:r w:rsidR="00334332">
            <w:fldChar w:fldCharType="begin"/>
          </w:r>
          <w:r w:rsidR="00334332">
            <w:instrText xml:space="preserve"> CITATION AWSn.d.aw \l 1033 </w:instrText>
          </w:r>
          <w:r w:rsidR="00334332">
            <w:fldChar w:fldCharType="separate"/>
          </w:r>
          <w:r w:rsidR="00D44CAF" w:rsidRPr="00D44CAF">
            <w:rPr>
              <w:noProof/>
            </w:rPr>
            <w:t>[36]</w:t>
          </w:r>
          <w:r w:rsidR="00334332">
            <w:fldChar w:fldCharType="end"/>
          </w:r>
        </w:sdtContent>
      </w:sdt>
      <w:r>
        <w:t>.</w:t>
      </w:r>
    </w:p>
    <w:p w14:paraId="126D4961" w14:textId="77777777" w:rsidR="004243D9" w:rsidRDefault="00E16DD0">
      <w:pPr>
        <w:pStyle w:val="FigureBPBHEB"/>
        <w:pPrChange w:id="413" w:author="Arya" w:date="2025-02-27T14:01:00Z" w16du:dateUtc="2025-02-27T08:31:00Z">
          <w:pPr>
            <w:keepNext/>
            <w:pBdr>
              <w:top w:val="nil"/>
              <w:left w:val="nil"/>
              <w:bottom w:val="nil"/>
              <w:right w:val="nil"/>
              <w:between w:val="nil"/>
            </w:pBdr>
            <w:shd w:val="clear" w:color="auto" w:fill="FFFFFF"/>
            <w:spacing w:after="100" w:line="276" w:lineRule="auto"/>
            <w:jc w:val="both"/>
          </w:pPr>
        </w:pPrChange>
      </w:pPr>
      <w:r>
        <w:rPr>
          <w:noProof/>
        </w:rPr>
        <w:drawing>
          <wp:inline distT="0" distB="0" distL="0" distR="0" wp14:anchorId="11CBF77B" wp14:editId="2435EF75">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4243D9" w:rsidP="0060000F">
      <w:pPr>
        <w:pStyle w:val="Caption"/>
      </w:pPr>
      <w:commentRangeStart w:id="414"/>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del w:id="415" w:author="Arya" w:date="2025-02-27T14:01:00Z" w16du:dateUtc="2025-02-27T08:31:00Z">
        <w:r w:rsidR="0060000F" w:rsidRPr="00803C7C" w:rsidDel="00AF462F">
          <w:delText>.</w:delText>
        </w:r>
      </w:del>
      <w:commentRangeEnd w:id="414"/>
      <w:r w:rsidR="00AF462F">
        <w:rPr>
          <w:rStyle w:val="CommentReference"/>
          <w:i w:val="0"/>
          <w:iCs w:val="0"/>
          <w:color w:val="auto"/>
        </w:rPr>
        <w:commentReference w:id="414"/>
      </w:r>
    </w:p>
    <w:p w14:paraId="7AA9E0DA" w14:textId="3D84DF34" w:rsidR="00CB057F" w:rsidRPr="008E4850" w:rsidRDefault="00CB057F">
      <w:pPr>
        <w:pStyle w:val="Heading2BPBHEB"/>
        <w:pPrChange w:id="416" w:author="Arya" w:date="2025-02-27T14:02:00Z" w16du:dateUtc="2025-02-27T08:32:00Z">
          <w:pPr>
            <w:keepNext/>
            <w:keepLines/>
            <w:spacing w:before="40" w:after="0"/>
            <w:outlineLvl w:val="1"/>
          </w:pPr>
        </w:pPrChange>
      </w:pPr>
      <w:r w:rsidRPr="008E4850">
        <w:t xml:space="preserve">Amazon </w:t>
      </w:r>
      <w:proofErr w:type="spellStart"/>
      <w:ins w:id="417" w:author="Arya" w:date="2025-02-27T14:02:00Z" w16du:dateUtc="2025-02-27T08:32:00Z">
        <w:r w:rsidR="00AF462F">
          <w:t>t</w:t>
        </w:r>
      </w:ins>
      <w:del w:id="418" w:author="Arya" w:date="2025-02-27T14:02:00Z" w16du:dateUtc="2025-02-27T08:32:00Z">
        <w:r w:rsidRPr="008E4850" w:rsidDel="00AF462F">
          <w:delText>T</w:delText>
        </w:r>
      </w:del>
      <w:r w:rsidRPr="008E4850">
        <w:t>extract</w:t>
      </w:r>
      <w:proofErr w:type="spellEnd"/>
      <w:del w:id="419" w:author="Arya" w:date="2025-02-27T14:02:00Z" w16du:dateUtc="2025-02-27T08:32:00Z">
        <w:r w:rsidRPr="008E4850" w:rsidDel="00AF462F">
          <w:delText>:</w:delText>
        </w:r>
      </w:del>
    </w:p>
    <w:p w14:paraId="079A560B" w14:textId="323B1736" w:rsidR="00C766C1" w:rsidRDefault="00CB057F">
      <w:pPr>
        <w:pStyle w:val="NormalBPBHEB"/>
        <w:pPrChange w:id="420" w:author="Arya" w:date="2025-02-27T14:03:00Z" w16du:dateUtc="2025-02-27T08:33:00Z">
          <w:pPr>
            <w:pBdr>
              <w:top w:val="nil"/>
              <w:left w:val="nil"/>
              <w:bottom w:val="nil"/>
              <w:right w:val="nil"/>
              <w:between w:val="nil"/>
            </w:pBdr>
            <w:shd w:val="clear" w:color="auto" w:fill="FFFFFF"/>
            <w:spacing w:after="100" w:line="276" w:lineRule="auto"/>
            <w:jc w:val="both"/>
          </w:pPr>
        </w:pPrChange>
      </w:pPr>
      <w:r>
        <w:t xml:space="preserve">Amazon Textract is a </w:t>
      </w:r>
      <w:r w:rsidR="00232595">
        <w:t>fully managed</w:t>
      </w:r>
      <w:r>
        <w:t xml:space="preserve"> </w:t>
      </w:r>
      <w:del w:id="421" w:author="Arya" w:date="2025-02-27T14:02:00Z" w16du:dateUtc="2025-02-27T08:32:00Z">
        <w:r w:rsidRPr="00AF27C8" w:rsidDel="00AF27C8">
          <w:rPr>
            <w:b/>
            <w:bCs/>
            <w:rPrChange w:id="422" w:author="Arya" w:date="2025-02-27T14:03:00Z" w16du:dateUtc="2025-02-27T08:33:00Z">
              <w:rPr/>
            </w:rPrChange>
          </w:rPr>
          <w:delText>OCR (</w:delText>
        </w:r>
      </w:del>
      <w:r w:rsidRPr="00AF27C8">
        <w:rPr>
          <w:b/>
          <w:bCs/>
          <w:rPrChange w:id="423" w:author="Arya" w:date="2025-02-27T14:03:00Z" w16du:dateUtc="2025-02-27T08:33:00Z">
            <w:rPr/>
          </w:rPrChange>
        </w:rPr>
        <w:t>Optical Character Recognition</w:t>
      </w:r>
      <w:ins w:id="424" w:author="Arya" w:date="2025-02-27T14:02:00Z" w16du:dateUtc="2025-02-27T08:32:00Z">
        <w:r w:rsidR="00AF27C8">
          <w:t xml:space="preserve"> (</w:t>
        </w:r>
        <w:r w:rsidR="00AF27C8" w:rsidRPr="00AF27C8">
          <w:rPr>
            <w:b/>
            <w:bCs/>
            <w:rPrChange w:id="425" w:author="Arya" w:date="2025-02-27T14:03:00Z" w16du:dateUtc="2025-02-27T08:33:00Z">
              <w:rPr/>
            </w:rPrChange>
          </w:rPr>
          <w:t>OCR</w:t>
        </w:r>
        <w:r w:rsidR="00AF27C8">
          <w:t>)</w:t>
        </w:r>
      </w:ins>
      <w:del w:id="426" w:author="Arya" w:date="2025-02-27T14:02:00Z" w16du:dateUtc="2025-02-27T08:32:00Z">
        <w:r w:rsidDel="00AF27C8">
          <w:delText>)</w:delText>
        </w:r>
      </w:del>
      <w:r>
        <w:t xml:space="preserve"> service powered by machine learning. It extracts text, forms, and tables from scanned documents, automating the process of data extraction </w:t>
      </w:r>
      <w:sdt>
        <w:sdtPr>
          <w:id w:val="-1323881800"/>
          <w:citation/>
        </w:sdtPr>
        <w:sdtContent>
          <w:r w:rsidR="002D29B2">
            <w:fldChar w:fldCharType="begin"/>
          </w:r>
          <w:r w:rsidR="002D29B2">
            <w:instrText xml:space="preserve"> CITATION AWSn.d.y \l 1033 </w:instrText>
          </w:r>
          <w:r w:rsidR="002D29B2">
            <w:fldChar w:fldCharType="separate"/>
          </w:r>
          <w:r w:rsidR="00D44CAF" w:rsidRPr="00D44CAF">
            <w:rPr>
              <w:noProof/>
            </w:rPr>
            <w:t>[37]</w:t>
          </w:r>
          <w:r w:rsidR="002D29B2">
            <w:fldChar w:fldCharType="end"/>
          </w:r>
        </w:sdtContent>
      </w:sdt>
      <w:r>
        <w:t>.</w:t>
      </w:r>
    </w:p>
    <w:p w14:paraId="42ABCC14" w14:textId="06F4C8CB" w:rsidR="00EE6E33" w:rsidRPr="008E4850" w:rsidRDefault="00EE6E33">
      <w:pPr>
        <w:pStyle w:val="Heading2BPBHEB"/>
        <w:pPrChange w:id="427" w:author="Arya" w:date="2025-02-27T14:03:00Z" w16du:dateUtc="2025-02-27T08:33:00Z">
          <w:pPr>
            <w:keepNext/>
            <w:keepLines/>
            <w:spacing w:before="40" w:after="0"/>
            <w:outlineLvl w:val="1"/>
          </w:pPr>
        </w:pPrChange>
      </w:pPr>
      <w:r w:rsidRPr="008E4850">
        <w:t xml:space="preserve">Amazon </w:t>
      </w:r>
      <w:ins w:id="428" w:author="Arya" w:date="2025-02-27T14:03:00Z" w16du:dateUtc="2025-02-27T08:33:00Z">
        <w:r w:rsidR="006D6AA0">
          <w:t>t</w:t>
        </w:r>
      </w:ins>
      <w:del w:id="429" w:author="Arya" w:date="2025-02-27T14:03:00Z" w16du:dateUtc="2025-02-27T08:33:00Z">
        <w:r w:rsidRPr="008E4850" w:rsidDel="006D6AA0">
          <w:delText>T</w:delText>
        </w:r>
      </w:del>
      <w:r w:rsidRPr="008E4850">
        <w:t>ranscribe</w:t>
      </w:r>
      <w:del w:id="430" w:author="Arya" w:date="2025-02-27T14:03:00Z" w16du:dateUtc="2025-02-27T08:33:00Z">
        <w:r w:rsidRPr="008E4850" w:rsidDel="006D6AA0">
          <w:delText>:</w:delText>
        </w:r>
      </w:del>
    </w:p>
    <w:p w14:paraId="7EBF6330" w14:textId="0120AFFD" w:rsidR="00EE6E33" w:rsidRDefault="00EE6E33">
      <w:pPr>
        <w:pStyle w:val="NormalBPBHEB"/>
        <w:pPrChange w:id="431" w:author="Arya" w:date="2025-02-27T14:03:00Z" w16du:dateUtc="2025-02-27T08:33:00Z">
          <w:pPr>
            <w:pBdr>
              <w:top w:val="nil"/>
              <w:left w:val="nil"/>
              <w:bottom w:val="nil"/>
              <w:right w:val="nil"/>
              <w:between w:val="nil"/>
            </w:pBdr>
            <w:shd w:val="clear" w:color="auto" w:fill="FFFFFF"/>
            <w:spacing w:after="100" w:line="276" w:lineRule="auto"/>
            <w:jc w:val="both"/>
          </w:pPr>
        </w:pPrChange>
      </w:pPr>
      <w:r>
        <w:t xml:space="preserve">Amazon Transcribe provides automatic speech recognition (ASR) services using machine learning. It converts spoken language into written text, enabling applications to transcribe audio content accurately </w:t>
      </w:r>
      <w:sdt>
        <w:sdtPr>
          <w:id w:val="1719705737"/>
          <w:citation/>
        </w:sdtPr>
        <w:sdtContent>
          <w:r w:rsidR="002D29B2">
            <w:fldChar w:fldCharType="begin"/>
          </w:r>
          <w:r w:rsidR="002D29B2">
            <w:instrText xml:space="preserve"> CITATION AWSn.d.z \l 1033 </w:instrText>
          </w:r>
          <w:r w:rsidR="002D29B2">
            <w:fldChar w:fldCharType="separate"/>
          </w:r>
          <w:r w:rsidR="00D44CAF" w:rsidRPr="00D44CAF">
            <w:rPr>
              <w:noProof/>
            </w:rPr>
            <w:t>[38]</w:t>
          </w:r>
          <w:r w:rsidR="002D29B2">
            <w:fldChar w:fldCharType="end"/>
          </w:r>
        </w:sdtContent>
      </w:sdt>
      <w:r>
        <w:t>.</w:t>
      </w:r>
    </w:p>
    <w:p w14:paraId="1BC73CF9" w14:textId="058CC8C1" w:rsidR="00EE6E33" w:rsidRPr="008E4850" w:rsidRDefault="00EE6E33">
      <w:pPr>
        <w:pStyle w:val="Heading2BPBHEB"/>
        <w:pPrChange w:id="432" w:author="Arya" w:date="2025-02-27T14:03:00Z" w16du:dateUtc="2025-02-27T08:33:00Z">
          <w:pPr>
            <w:keepNext/>
            <w:keepLines/>
            <w:spacing w:before="40" w:after="0"/>
            <w:outlineLvl w:val="1"/>
          </w:pPr>
        </w:pPrChange>
      </w:pPr>
      <w:r w:rsidRPr="008E4850">
        <w:t xml:space="preserve">Amazon </w:t>
      </w:r>
      <w:ins w:id="433" w:author="Arya" w:date="2025-02-27T14:03:00Z" w16du:dateUtc="2025-02-27T08:33:00Z">
        <w:r w:rsidR="005D72CE">
          <w:t>t</w:t>
        </w:r>
      </w:ins>
      <w:del w:id="434" w:author="Arya" w:date="2025-02-27T14:03:00Z" w16du:dateUtc="2025-02-27T08:33:00Z">
        <w:r w:rsidRPr="008E4850" w:rsidDel="005D72CE">
          <w:delText>T</w:delText>
        </w:r>
      </w:del>
      <w:r w:rsidRPr="008E4850">
        <w:t>ranslate</w:t>
      </w:r>
      <w:del w:id="435" w:author="Arya" w:date="2025-02-27T14:03:00Z" w16du:dateUtc="2025-02-27T08:33:00Z">
        <w:r w:rsidRPr="008E4850" w:rsidDel="005D72CE">
          <w:delText>:</w:delText>
        </w:r>
      </w:del>
    </w:p>
    <w:p w14:paraId="4BCBD060" w14:textId="3BD783F1" w:rsidR="009E65B4" w:rsidRDefault="00EE6E33">
      <w:pPr>
        <w:pStyle w:val="NormalBPBHEB"/>
        <w:pPrChange w:id="436" w:author="Arya" w:date="2025-02-27T14:03:00Z" w16du:dateUtc="2025-02-27T08:33:00Z">
          <w:pPr>
            <w:pBdr>
              <w:top w:val="nil"/>
              <w:left w:val="nil"/>
              <w:bottom w:val="nil"/>
              <w:right w:val="nil"/>
              <w:between w:val="nil"/>
            </w:pBdr>
            <w:shd w:val="clear" w:color="auto" w:fill="FFFFFF"/>
            <w:spacing w:after="100" w:line="276" w:lineRule="auto"/>
            <w:jc w:val="both"/>
          </w:pPr>
        </w:pPrChange>
      </w:pPr>
      <w:r>
        <w:t xml:space="preserve">Amazon Translate is a neural machine translation service that supports translating text between languages. Leveraging machine learning, Translate provides </w:t>
      </w:r>
      <w:r w:rsidR="00500F9F">
        <w:t>correct</w:t>
      </w:r>
      <w:r>
        <w:t xml:space="preserve"> and natural-sounding translations for a wide range of applications </w:t>
      </w:r>
      <w:sdt>
        <w:sdtPr>
          <w:id w:val="1456996804"/>
          <w:citation/>
        </w:sdtPr>
        <w:sdtContent>
          <w:r w:rsidR="00AF179F">
            <w:fldChar w:fldCharType="begin"/>
          </w:r>
          <w:r w:rsidR="00AF179F">
            <w:instrText xml:space="preserve"> CITATION AWSn.d.aa \l 1033 </w:instrText>
          </w:r>
          <w:r w:rsidR="00AF179F">
            <w:fldChar w:fldCharType="separate"/>
          </w:r>
          <w:r w:rsidR="00D44CAF" w:rsidRPr="00D44CAF">
            <w:rPr>
              <w:noProof/>
            </w:rPr>
            <w:t>[39]</w:t>
          </w:r>
          <w:r w:rsidR="00AF179F">
            <w:fldChar w:fldCharType="end"/>
          </w:r>
        </w:sdtContent>
      </w:sdt>
      <w:r>
        <w:t>.</w:t>
      </w:r>
    </w:p>
    <w:p w14:paraId="5CE904D7" w14:textId="77777777" w:rsidR="0018628E" w:rsidRPr="008E4850" w:rsidRDefault="0018628E">
      <w:pPr>
        <w:pStyle w:val="Heading2BPBHEB"/>
        <w:pPrChange w:id="437" w:author="Arya" w:date="2025-02-27T14:03:00Z" w16du:dateUtc="2025-02-27T08:33:00Z">
          <w:pPr>
            <w:keepNext/>
            <w:keepLines/>
            <w:spacing w:before="40" w:after="0"/>
            <w:outlineLvl w:val="1"/>
          </w:pPr>
        </w:pPrChange>
      </w:pPr>
      <w:r w:rsidRPr="008E4850">
        <w:t xml:space="preserve">Apache </w:t>
      </w:r>
      <w:proofErr w:type="spellStart"/>
      <w:r w:rsidRPr="008E4850">
        <w:t>MXNet</w:t>
      </w:r>
      <w:proofErr w:type="spellEnd"/>
      <w:r w:rsidRPr="008E4850">
        <w:t xml:space="preserve"> on AWS</w:t>
      </w:r>
      <w:del w:id="438" w:author="Arya" w:date="2025-02-27T14:03:00Z" w16du:dateUtc="2025-02-27T08:33:00Z">
        <w:r w:rsidRPr="008E4850" w:rsidDel="00595B3B">
          <w:delText>:</w:delText>
        </w:r>
      </w:del>
    </w:p>
    <w:p w14:paraId="2C2FAA81" w14:textId="3CD70C36" w:rsidR="009D56C9" w:rsidRDefault="0018628E">
      <w:pPr>
        <w:pStyle w:val="NormalBPBHEB"/>
        <w:pPrChange w:id="439" w:author="Arya" w:date="2025-02-27T14:03:00Z" w16du:dateUtc="2025-02-27T08:33:00Z">
          <w:pPr>
            <w:pBdr>
              <w:top w:val="nil"/>
              <w:left w:val="nil"/>
              <w:bottom w:val="nil"/>
              <w:right w:val="nil"/>
              <w:between w:val="nil"/>
            </w:pBdr>
            <w:shd w:val="clear" w:color="auto" w:fill="FFFFFF"/>
            <w:spacing w:after="100" w:line="276" w:lineRule="auto"/>
            <w:jc w:val="both"/>
          </w:pPr>
        </w:pPrChange>
      </w:pPr>
      <w:r>
        <w:t xml:space="preserve">AWS supports Apache MXNet, an open-source deep learning framework. With AWS infrastructure, developers can </w:t>
      </w:r>
      <w:r w:rsidR="00500F9F">
        <w:t>use</w:t>
      </w:r>
      <w:r>
        <w:t xml:space="preserve"> the scalability and flexibility of MXNet to build and deploy machine learning models</w:t>
      </w:r>
      <w:r w:rsidR="009D56C9">
        <w:t xml:space="preserve"> </w:t>
      </w:r>
      <w:sdt>
        <w:sdtPr>
          <w:id w:val="-1226529867"/>
          <w:citation/>
        </w:sdtPr>
        <w:sdtContent>
          <w:r w:rsidR="000D2857">
            <w:fldChar w:fldCharType="begin"/>
          </w:r>
          <w:r w:rsidR="000D2857">
            <w:instrText xml:space="preserve"> CITATION AWSn.d.ab \l 1033 </w:instrText>
          </w:r>
          <w:r w:rsidR="000D2857">
            <w:fldChar w:fldCharType="separate"/>
          </w:r>
          <w:r w:rsidR="00D44CAF" w:rsidRPr="00D44CAF">
            <w:rPr>
              <w:noProof/>
            </w:rPr>
            <w:t>[40]</w:t>
          </w:r>
          <w:r w:rsidR="000D2857">
            <w:fldChar w:fldCharType="end"/>
          </w:r>
        </w:sdtContent>
      </w:sdt>
      <w:r w:rsidR="000D2857">
        <w:t>.</w:t>
      </w:r>
    </w:p>
    <w:p w14:paraId="39A3B317" w14:textId="2A0080EE" w:rsidR="001253BB" w:rsidRPr="008E4850" w:rsidRDefault="001253BB">
      <w:pPr>
        <w:pStyle w:val="Heading2BPBHEB"/>
        <w:pPrChange w:id="440" w:author="Arya" w:date="2025-02-27T14:04:00Z" w16du:dateUtc="2025-02-27T08:34:00Z">
          <w:pPr>
            <w:keepNext/>
            <w:keepLines/>
            <w:spacing w:before="40" w:after="0"/>
            <w:outlineLvl w:val="1"/>
          </w:pPr>
        </w:pPrChange>
      </w:pPr>
      <w:r w:rsidRPr="008E4850">
        <w:lastRenderedPageBreak/>
        <w:t xml:space="preserve">AWS </w:t>
      </w:r>
      <w:ins w:id="441" w:author="Arya" w:date="2025-02-27T14:04:00Z" w16du:dateUtc="2025-02-27T08:34:00Z">
        <w:r w:rsidR="00595B3B">
          <w:t>d</w:t>
        </w:r>
      </w:ins>
      <w:del w:id="442" w:author="Arya" w:date="2025-02-27T14:04:00Z" w16du:dateUtc="2025-02-27T08:34:00Z">
        <w:r w:rsidRPr="008E4850" w:rsidDel="00595B3B">
          <w:delText>D</w:delText>
        </w:r>
      </w:del>
      <w:r w:rsidRPr="008E4850">
        <w:t xml:space="preserve">eep </w:t>
      </w:r>
      <w:ins w:id="443" w:author="Arya" w:date="2025-02-27T14:04:00Z" w16du:dateUtc="2025-02-27T08:34:00Z">
        <w:r w:rsidR="00595B3B">
          <w:t>l</w:t>
        </w:r>
      </w:ins>
      <w:del w:id="444" w:author="Arya" w:date="2025-02-27T14:04:00Z" w16du:dateUtc="2025-02-27T08:34:00Z">
        <w:r w:rsidRPr="008E4850" w:rsidDel="00595B3B">
          <w:delText>L</w:delText>
        </w:r>
      </w:del>
      <w:r w:rsidRPr="008E4850">
        <w:t>earning AMIs</w:t>
      </w:r>
      <w:del w:id="445" w:author="Arya" w:date="2025-02-27T14:04:00Z" w16du:dateUtc="2025-02-27T08:34:00Z">
        <w:r w:rsidRPr="008E4850" w:rsidDel="00595B3B">
          <w:delText>:</w:delText>
        </w:r>
      </w:del>
    </w:p>
    <w:p w14:paraId="1A6ACED3" w14:textId="67169C01" w:rsidR="001253BB" w:rsidRDefault="001253BB" w:rsidP="00EB2DDC">
      <w:pPr>
        <w:pStyle w:val="NormalBPBHEB"/>
        <w:pPrChange w:id="446" w:author="Arya" w:date="2025-03-03T10:56:00Z" w16du:dateUtc="2025-03-03T05:26:00Z">
          <w:pPr>
            <w:pBdr>
              <w:top w:val="nil"/>
              <w:left w:val="nil"/>
              <w:bottom w:val="nil"/>
              <w:right w:val="nil"/>
              <w:between w:val="nil"/>
            </w:pBdr>
            <w:shd w:val="clear" w:color="auto" w:fill="FFFFFF"/>
            <w:spacing w:after="100" w:line="276" w:lineRule="auto"/>
            <w:jc w:val="both"/>
          </w:pPr>
        </w:pPrChange>
      </w:pPr>
      <w:r>
        <w:t xml:space="preserve">AWS offers Deep Learning </w:t>
      </w:r>
      <w:r w:rsidRPr="00812918">
        <w:rPr>
          <w:b/>
          <w:bCs/>
          <w:rPrChange w:id="447" w:author="Arya" w:date="2025-03-03T10:56:00Z" w16du:dateUtc="2025-03-03T05:26:00Z">
            <w:rPr/>
          </w:rPrChange>
        </w:rPr>
        <w:t>Amazon Machine Images</w:t>
      </w:r>
      <w:r>
        <w:t xml:space="preserve"> (</w:t>
      </w:r>
      <w:r w:rsidRPr="00812918">
        <w:rPr>
          <w:b/>
          <w:bCs/>
          <w:rPrChange w:id="448" w:author="Arya" w:date="2025-03-03T10:56:00Z" w16du:dateUtc="2025-03-03T05:26:00Z">
            <w:rPr/>
          </w:rPrChange>
        </w:rPr>
        <w:t>AMIs</w:t>
      </w:r>
      <w:r>
        <w:t>), providing a collection of deep learning frameworks. These AMIs simplify the process of setting up a deep learning environment on EC2 instances.</w:t>
      </w:r>
    </w:p>
    <w:p w14:paraId="41B6C694" w14:textId="42C92A97" w:rsidR="001253BB" w:rsidRPr="008E4850" w:rsidRDefault="001253BB">
      <w:pPr>
        <w:pStyle w:val="Heading2BPBHEB"/>
        <w:pPrChange w:id="449" w:author="Arya" w:date="2025-02-27T14:04:00Z" w16du:dateUtc="2025-02-27T08:34:00Z">
          <w:pPr>
            <w:keepNext/>
            <w:keepLines/>
            <w:spacing w:before="40" w:after="0"/>
            <w:outlineLvl w:val="1"/>
          </w:pPr>
        </w:pPrChange>
      </w:pPr>
      <w:r w:rsidRPr="008E4850">
        <w:t xml:space="preserve">AWS </w:t>
      </w:r>
      <w:ins w:id="450" w:author="Arya" w:date="2025-02-27T14:04:00Z" w16du:dateUtc="2025-02-27T08:34:00Z">
        <w:r w:rsidR="00595B3B">
          <w:t>d</w:t>
        </w:r>
      </w:ins>
      <w:del w:id="451" w:author="Arya" w:date="2025-02-27T14:04:00Z" w16du:dateUtc="2025-02-27T08:34:00Z">
        <w:r w:rsidRPr="008E4850" w:rsidDel="00595B3B">
          <w:delText>D</w:delText>
        </w:r>
      </w:del>
      <w:r w:rsidRPr="008E4850">
        <w:t xml:space="preserve">eep </w:t>
      </w:r>
      <w:ins w:id="452" w:author="Arya" w:date="2025-02-27T14:04:00Z" w16du:dateUtc="2025-02-27T08:34:00Z">
        <w:r w:rsidR="00595B3B">
          <w:t>l</w:t>
        </w:r>
      </w:ins>
      <w:del w:id="453" w:author="Arya" w:date="2025-02-27T14:04:00Z" w16du:dateUtc="2025-02-27T08:34:00Z">
        <w:r w:rsidRPr="008E4850" w:rsidDel="00595B3B">
          <w:delText>L</w:delText>
        </w:r>
      </w:del>
      <w:r w:rsidRPr="008E4850">
        <w:t xml:space="preserve">earning </w:t>
      </w:r>
      <w:ins w:id="454" w:author="Arya" w:date="2025-02-27T14:04:00Z" w16du:dateUtc="2025-02-27T08:34:00Z">
        <w:r w:rsidR="00595B3B">
          <w:t>c</w:t>
        </w:r>
      </w:ins>
      <w:del w:id="455" w:author="Arya" w:date="2025-02-27T14:04:00Z" w16du:dateUtc="2025-02-27T08:34:00Z">
        <w:r w:rsidRPr="008E4850" w:rsidDel="00595B3B">
          <w:delText>C</w:delText>
        </w:r>
      </w:del>
      <w:r w:rsidRPr="008E4850">
        <w:t>ontainers</w:t>
      </w:r>
      <w:del w:id="456" w:author="Arya" w:date="2025-02-27T14:04:00Z" w16du:dateUtc="2025-02-27T08:34:00Z">
        <w:r w:rsidRPr="008E4850" w:rsidDel="00595B3B">
          <w:delText>:</w:delText>
        </w:r>
      </w:del>
    </w:p>
    <w:p w14:paraId="3C602B55" w14:textId="6F1DBA99" w:rsidR="00EE6C7D" w:rsidRDefault="001253BB">
      <w:pPr>
        <w:pStyle w:val="NormalBPBHEB"/>
        <w:pPrChange w:id="457" w:author="Arya" w:date="2025-02-27T14:04:00Z" w16du:dateUtc="2025-02-27T08:34:00Z">
          <w:pPr>
            <w:pBdr>
              <w:top w:val="nil"/>
              <w:left w:val="nil"/>
              <w:bottom w:val="nil"/>
              <w:right w:val="nil"/>
              <w:between w:val="nil"/>
            </w:pBdr>
            <w:shd w:val="clear" w:color="auto" w:fill="FFFFFF"/>
            <w:spacing w:after="100" w:line="276" w:lineRule="auto"/>
            <w:jc w:val="both"/>
          </w:pPr>
        </w:pPrChange>
      </w:pPr>
      <w:r>
        <w:t xml:space="preserve">AWS Deep Learning Containers provide pre-configured Docker images for deep learning applications. These containers offer a consistent and reproducible environment for running machine learning workloads </w:t>
      </w:r>
      <w:sdt>
        <w:sdtPr>
          <w:id w:val="-240633481"/>
          <w:citation/>
        </w:sdtPr>
        <w:sdtContent>
          <w:r w:rsidR="00190702">
            <w:fldChar w:fldCharType="begin"/>
          </w:r>
          <w:r w:rsidR="00190702">
            <w:instrText xml:space="preserve"> CITATION AWSn.d.ac \l 1033 </w:instrText>
          </w:r>
          <w:r w:rsidR="00190702">
            <w:fldChar w:fldCharType="separate"/>
          </w:r>
          <w:r w:rsidR="00D44CAF" w:rsidRPr="00D44CAF">
            <w:rPr>
              <w:noProof/>
            </w:rPr>
            <w:t>[23]</w:t>
          </w:r>
          <w:r w:rsidR="00190702">
            <w:fldChar w:fldCharType="end"/>
          </w:r>
        </w:sdtContent>
      </w:sdt>
      <w:r>
        <w:t>.</w:t>
      </w:r>
    </w:p>
    <w:p w14:paraId="2AE991F6" w14:textId="77777777" w:rsidR="009E65B4" w:rsidRPr="008E4850" w:rsidRDefault="009E65B4">
      <w:pPr>
        <w:pStyle w:val="Heading2BPBHEB"/>
        <w:pPrChange w:id="458" w:author="Arya" w:date="2025-02-27T14:04:00Z" w16du:dateUtc="2025-02-27T08:34:00Z">
          <w:pPr>
            <w:keepNext/>
            <w:keepLines/>
            <w:spacing w:before="40" w:after="0"/>
            <w:outlineLvl w:val="1"/>
          </w:pPr>
        </w:pPrChange>
      </w:pPr>
      <w:r w:rsidRPr="008E4850">
        <w:t xml:space="preserve">AWS </w:t>
      </w:r>
      <w:proofErr w:type="spellStart"/>
      <w:r w:rsidRPr="008E4850">
        <w:t>DeepComposer</w:t>
      </w:r>
      <w:proofErr w:type="spellEnd"/>
      <w:del w:id="459" w:author="Arya" w:date="2025-02-27T14:04:00Z" w16du:dateUtc="2025-02-27T08:34:00Z">
        <w:r w:rsidRPr="008E4850" w:rsidDel="00595B3B">
          <w:delText>:</w:delText>
        </w:r>
      </w:del>
    </w:p>
    <w:p w14:paraId="39D82419" w14:textId="0A520C5B" w:rsidR="00EE6C7D" w:rsidRDefault="009E65B4">
      <w:pPr>
        <w:pStyle w:val="NormalBPBHEB"/>
        <w:pPrChange w:id="460" w:author="Arya" w:date="2025-02-27T14:04:00Z" w16du:dateUtc="2025-02-27T08:34:00Z">
          <w:pPr>
            <w:pBdr>
              <w:top w:val="nil"/>
              <w:left w:val="nil"/>
              <w:bottom w:val="nil"/>
              <w:right w:val="nil"/>
              <w:between w:val="nil"/>
            </w:pBdr>
            <w:shd w:val="clear" w:color="auto" w:fill="FFFFFF"/>
            <w:spacing w:after="100" w:line="276" w:lineRule="auto"/>
            <w:jc w:val="both"/>
          </w:pPr>
        </w:pPrChange>
      </w:pPr>
      <w:r>
        <w:t xml:space="preserve">AWS DeepComposer is a machine learning-enabled keyboard that allows developers to create music using generative AI models. It </w:t>
      </w:r>
      <w:r w:rsidR="00500F9F">
        <w:t>shows</w:t>
      </w:r>
      <w:r>
        <w:t xml:space="preserve"> the creative possibilities of combining machine learning with music composition </w:t>
      </w:r>
      <w:sdt>
        <w:sdtPr>
          <w:id w:val="1166671198"/>
          <w:citation/>
        </w:sdtPr>
        <w:sdtContent>
          <w:r w:rsidR="008E4872">
            <w:fldChar w:fldCharType="begin"/>
          </w:r>
          <w:r w:rsidR="008E4872">
            <w:instrText xml:space="preserve"> CITATION AWSn.d.ad \l 1033 </w:instrText>
          </w:r>
          <w:r w:rsidR="008E4872">
            <w:fldChar w:fldCharType="separate"/>
          </w:r>
          <w:r w:rsidR="00D44CAF" w:rsidRPr="00D44CAF">
            <w:rPr>
              <w:noProof/>
            </w:rPr>
            <w:t>[41]</w:t>
          </w:r>
          <w:r w:rsidR="008E4872">
            <w:fldChar w:fldCharType="end"/>
          </w:r>
        </w:sdtContent>
      </w:sdt>
      <w:r>
        <w:t>.</w:t>
      </w:r>
    </w:p>
    <w:p w14:paraId="1CE14DF1" w14:textId="38D917E8" w:rsidR="00EE6C7D" w:rsidRPr="008E4850" w:rsidRDefault="00EE6C7D">
      <w:pPr>
        <w:pStyle w:val="Heading2BPBHEB"/>
        <w:pPrChange w:id="461" w:author="Arya" w:date="2025-02-27T14:04:00Z" w16du:dateUtc="2025-02-27T08:34:00Z">
          <w:pPr>
            <w:keepNext/>
            <w:keepLines/>
            <w:spacing w:before="40" w:after="0"/>
            <w:outlineLvl w:val="1"/>
          </w:pPr>
        </w:pPrChange>
      </w:pPr>
      <w:r w:rsidRPr="008E4850">
        <w:t xml:space="preserve">AWS </w:t>
      </w:r>
      <w:proofErr w:type="spellStart"/>
      <w:ins w:id="462" w:author="Arya" w:date="2025-02-27T14:04:00Z" w16du:dateUtc="2025-02-27T08:34:00Z">
        <w:r w:rsidR="002855C7">
          <w:t>D</w:t>
        </w:r>
      </w:ins>
      <w:del w:id="463" w:author="Arya" w:date="2025-02-27T14:04:00Z" w16du:dateUtc="2025-02-27T08:34:00Z">
        <w:r w:rsidRPr="008E4850" w:rsidDel="00595B3B">
          <w:delText>D</w:delText>
        </w:r>
      </w:del>
      <w:r w:rsidRPr="008E4850">
        <w:t>eepLens</w:t>
      </w:r>
      <w:proofErr w:type="spellEnd"/>
      <w:del w:id="464" w:author="Arya" w:date="2025-02-27T14:04:00Z" w16du:dateUtc="2025-02-27T08:34:00Z">
        <w:r w:rsidRPr="008E4850" w:rsidDel="00595B3B">
          <w:delText>:</w:delText>
        </w:r>
      </w:del>
    </w:p>
    <w:p w14:paraId="1A3A8D89" w14:textId="2CCD7594" w:rsidR="00102CEF" w:rsidRDefault="00EE6C7D">
      <w:pPr>
        <w:pStyle w:val="NormalBPBHEB"/>
        <w:pPrChange w:id="465" w:author="Arya" w:date="2025-02-27T14:04:00Z" w16du:dateUtc="2025-02-27T08:34:00Z">
          <w:pPr>
            <w:pBdr>
              <w:top w:val="nil"/>
              <w:left w:val="nil"/>
              <w:bottom w:val="nil"/>
              <w:right w:val="nil"/>
              <w:between w:val="nil"/>
            </w:pBdr>
            <w:shd w:val="clear" w:color="auto" w:fill="FFFFFF"/>
            <w:spacing w:after="100" w:line="276" w:lineRule="auto"/>
            <w:jc w:val="both"/>
          </w:pPr>
        </w:pPrChange>
      </w:pPr>
      <w:r>
        <w:t xml:space="preserve">AWS DeepLens is a deep learning-enabled video camera that </w:t>
      </w:r>
      <w:r w:rsidR="00500F9F">
        <w:t>helps</w:t>
      </w:r>
      <w:r>
        <w:t xml:space="preserve"> the development of computer vision applications. It offers a </w:t>
      </w:r>
      <w:r w:rsidR="00F00568">
        <w:t>direct</w:t>
      </w:r>
      <w:r>
        <w:t xml:space="preserve"> approach to learning and implementing deep learning models in real-world scenarios </w:t>
      </w:r>
      <w:sdt>
        <w:sdtPr>
          <w:id w:val="662281541"/>
          <w:citation/>
        </w:sdtPr>
        <w:sdtContent>
          <w:r w:rsidR="00485124">
            <w:fldChar w:fldCharType="begin"/>
          </w:r>
          <w:r w:rsidR="00485124">
            <w:instrText xml:space="preserve"> CITATION AWSn.d.ae \l 1033 </w:instrText>
          </w:r>
          <w:r w:rsidR="00485124">
            <w:fldChar w:fldCharType="separate"/>
          </w:r>
          <w:r w:rsidR="00D44CAF" w:rsidRPr="00D44CAF">
            <w:rPr>
              <w:noProof/>
            </w:rPr>
            <w:t>[42]</w:t>
          </w:r>
          <w:r w:rsidR="00485124">
            <w:fldChar w:fldCharType="end"/>
          </w:r>
        </w:sdtContent>
      </w:sdt>
      <w:r>
        <w:t>.</w:t>
      </w:r>
    </w:p>
    <w:p w14:paraId="670AF95A" w14:textId="77777777" w:rsidR="00EE6C7D" w:rsidRPr="008E4850" w:rsidRDefault="00EE6C7D">
      <w:pPr>
        <w:pStyle w:val="Heading2BPBHEB"/>
        <w:pPrChange w:id="466" w:author="Arya" w:date="2025-02-27T14:05:00Z" w16du:dateUtc="2025-02-27T08:35:00Z">
          <w:pPr>
            <w:keepNext/>
            <w:keepLines/>
            <w:spacing w:before="40" w:after="0"/>
            <w:outlineLvl w:val="1"/>
          </w:pPr>
        </w:pPrChange>
      </w:pPr>
      <w:r w:rsidRPr="008E4850">
        <w:t xml:space="preserve">AWS </w:t>
      </w:r>
      <w:proofErr w:type="spellStart"/>
      <w:r w:rsidRPr="008E4850">
        <w:t>DeepRacer</w:t>
      </w:r>
      <w:proofErr w:type="spellEnd"/>
      <w:del w:id="467" w:author="Arya" w:date="2025-02-27T14:05:00Z" w16du:dateUtc="2025-02-27T08:35:00Z">
        <w:r w:rsidRPr="008E4850" w:rsidDel="00581405">
          <w:delText>:</w:delText>
        </w:r>
      </w:del>
    </w:p>
    <w:p w14:paraId="342FFF17" w14:textId="347B0EE2" w:rsidR="00EE6C7D" w:rsidRDefault="00EE6C7D">
      <w:pPr>
        <w:pStyle w:val="NormalBPBHEB"/>
        <w:pPrChange w:id="468" w:author="Arya" w:date="2025-02-27T14:05:00Z" w16du:dateUtc="2025-02-27T08:35:00Z">
          <w:pPr>
            <w:pBdr>
              <w:top w:val="nil"/>
              <w:left w:val="nil"/>
              <w:bottom w:val="nil"/>
              <w:right w:val="nil"/>
              <w:between w:val="nil"/>
            </w:pBdr>
            <w:shd w:val="clear" w:color="auto" w:fill="FFFFFF"/>
            <w:spacing w:after="100" w:line="276" w:lineRule="auto"/>
            <w:jc w:val="both"/>
          </w:pPr>
        </w:pPrChange>
      </w:pPr>
      <w:r>
        <w:t>AWS DeepRacer is an autonomous 1/18th scale race car designed for reinforcement learning. Developers can use DeepRacer to enhance their understanding of machine learning concepts through an interactive and competitive racing environment</w:t>
      </w:r>
      <w:r w:rsidR="0025619D">
        <w:t xml:space="preserve"> </w:t>
      </w:r>
      <w:sdt>
        <w:sdtPr>
          <w:id w:val="1786536735"/>
          <w:citation/>
        </w:sdtPr>
        <w:sdtContent>
          <w:r w:rsidR="00CA3A19">
            <w:fldChar w:fldCharType="begin"/>
          </w:r>
          <w:r w:rsidR="00CA3A19">
            <w:instrText xml:space="preserve"> CITATION AWSn.d.af \l 1033 </w:instrText>
          </w:r>
          <w:r w:rsidR="00CA3A19">
            <w:fldChar w:fldCharType="separate"/>
          </w:r>
          <w:r w:rsidR="00D44CAF" w:rsidRPr="00D44CAF">
            <w:rPr>
              <w:noProof/>
            </w:rPr>
            <w:t>[43]</w:t>
          </w:r>
          <w:r w:rsidR="00CA3A19">
            <w:fldChar w:fldCharType="end"/>
          </w:r>
        </w:sdtContent>
      </w:sdt>
      <w:r w:rsidR="008D238A">
        <w:t>.</w:t>
      </w:r>
    </w:p>
    <w:p w14:paraId="2A4355AA" w14:textId="77777777" w:rsidR="00102CEF" w:rsidRPr="008E4850" w:rsidRDefault="00102CEF">
      <w:pPr>
        <w:pStyle w:val="Heading2BPBHEB"/>
        <w:pPrChange w:id="469" w:author="Arya" w:date="2025-02-27T14:05:00Z" w16du:dateUtc="2025-02-27T08:35:00Z">
          <w:pPr>
            <w:keepNext/>
            <w:keepLines/>
            <w:spacing w:before="40" w:after="0"/>
            <w:outlineLvl w:val="1"/>
          </w:pPr>
        </w:pPrChange>
      </w:pPr>
      <w:r w:rsidRPr="008E4850">
        <w:t xml:space="preserve">AWS </w:t>
      </w:r>
      <w:proofErr w:type="spellStart"/>
      <w:r w:rsidRPr="008E4850">
        <w:t>Inferentia</w:t>
      </w:r>
      <w:proofErr w:type="spellEnd"/>
      <w:del w:id="470" w:author="Arya" w:date="2025-02-27T14:05:00Z" w16du:dateUtc="2025-02-27T08:35:00Z">
        <w:r w:rsidRPr="008E4850" w:rsidDel="00581405">
          <w:delText>:</w:delText>
        </w:r>
      </w:del>
    </w:p>
    <w:p w14:paraId="23A4C4AD" w14:textId="5CEEAAA8" w:rsidR="00102CEF" w:rsidRDefault="00102CEF">
      <w:pPr>
        <w:pStyle w:val="NormalBPBHEB"/>
        <w:pPrChange w:id="471" w:author="Arya" w:date="2025-02-27T14:05:00Z" w16du:dateUtc="2025-02-27T08:35:00Z">
          <w:pPr>
            <w:pBdr>
              <w:top w:val="nil"/>
              <w:left w:val="nil"/>
              <w:bottom w:val="nil"/>
              <w:right w:val="nil"/>
              <w:between w:val="nil"/>
            </w:pBdr>
            <w:shd w:val="clear" w:color="auto" w:fill="FFFFFF"/>
            <w:spacing w:after="100" w:line="276" w:lineRule="auto"/>
            <w:jc w:val="both"/>
          </w:pPr>
        </w:pPrChange>
      </w:pPr>
      <w:r>
        <w:t xml:space="preserve">AWS Inferentia is a custom-built chip designed to accelerate deep learning inference workloads. With high throughput and low latency, Inferentia enhances the performance of machine learning models </w:t>
      </w:r>
      <w:sdt>
        <w:sdtPr>
          <w:id w:val="695047925"/>
          <w:citation/>
        </w:sdtPr>
        <w:sdtContent>
          <w:r w:rsidR="00CA3A19">
            <w:fldChar w:fldCharType="begin"/>
          </w:r>
          <w:r w:rsidR="00CA3A19">
            <w:instrText xml:space="preserve"> CITATION AWSn.d.ag \l 1033 </w:instrText>
          </w:r>
          <w:r w:rsidR="00CA3A19">
            <w:fldChar w:fldCharType="separate"/>
          </w:r>
          <w:r w:rsidR="00D44CAF" w:rsidRPr="00D44CAF">
            <w:rPr>
              <w:noProof/>
            </w:rPr>
            <w:t>[44]</w:t>
          </w:r>
          <w:r w:rsidR="00CA3A19">
            <w:fldChar w:fldCharType="end"/>
          </w:r>
        </w:sdtContent>
      </w:sdt>
      <w:r>
        <w:t>.</w:t>
      </w:r>
    </w:p>
    <w:p w14:paraId="436808CB" w14:textId="77777777" w:rsidR="00372F66" w:rsidRPr="008E4850" w:rsidRDefault="00372F66">
      <w:pPr>
        <w:pStyle w:val="Heading2BPBHEB"/>
        <w:pPrChange w:id="472" w:author="Arya" w:date="2025-02-27T14:05:00Z" w16du:dateUtc="2025-02-27T08:35:00Z">
          <w:pPr>
            <w:keepNext/>
            <w:keepLines/>
            <w:spacing w:before="40" w:after="0"/>
            <w:outlineLvl w:val="1"/>
          </w:pPr>
        </w:pPrChange>
      </w:pPr>
      <w:r w:rsidRPr="008E4850">
        <w:t>AWS Panorama</w:t>
      </w:r>
      <w:del w:id="473" w:author="Arya" w:date="2025-02-27T14:05:00Z" w16du:dateUtc="2025-02-27T08:35:00Z">
        <w:r w:rsidRPr="008E4850" w:rsidDel="00581405">
          <w:delText>:</w:delText>
        </w:r>
      </w:del>
    </w:p>
    <w:p w14:paraId="7BD4CB07" w14:textId="3EE83A5D" w:rsidR="00F14E93" w:rsidRDefault="00372F66">
      <w:pPr>
        <w:pStyle w:val="NormalBPBHEB"/>
        <w:pPrChange w:id="474" w:author="Arya" w:date="2025-02-27T14:05:00Z" w16du:dateUtc="2025-02-27T08:35:00Z">
          <w:pPr>
            <w:pBdr>
              <w:top w:val="nil"/>
              <w:left w:val="nil"/>
              <w:bottom w:val="nil"/>
              <w:right w:val="nil"/>
              <w:between w:val="nil"/>
            </w:pBdr>
            <w:shd w:val="clear" w:color="auto" w:fill="FFFFFF"/>
            <w:spacing w:after="100" w:line="276" w:lineRule="auto"/>
            <w:jc w:val="both"/>
          </w:pPr>
        </w:pPrChange>
      </w:pPr>
      <w:r>
        <w:t xml:space="preserve">AWS Panorama is a machine learning appliance that brings computer vision capabilities to on-premises cameras. It enables the analysis of video feeds locally, </w:t>
      </w:r>
      <w:r w:rsidR="00BB1882">
        <w:t>opening</w:t>
      </w:r>
      <w:r>
        <w:t xml:space="preserve"> possibilities for applications in industrial automation and beyond </w:t>
      </w:r>
      <w:sdt>
        <w:sdtPr>
          <w:id w:val="248086963"/>
          <w:citation/>
        </w:sdtPr>
        <w:sdtContent>
          <w:r w:rsidR="008B5E0B">
            <w:fldChar w:fldCharType="begin"/>
          </w:r>
          <w:r w:rsidR="008B5E0B">
            <w:instrText xml:space="preserve"> CITATION AWSnd \l 1033 </w:instrText>
          </w:r>
          <w:r w:rsidR="008B5E0B">
            <w:fldChar w:fldCharType="separate"/>
          </w:r>
          <w:r w:rsidR="00D44CAF" w:rsidRPr="00D44CAF">
            <w:rPr>
              <w:noProof/>
            </w:rPr>
            <w:t>[45]</w:t>
          </w:r>
          <w:r w:rsidR="008B5E0B">
            <w:fldChar w:fldCharType="end"/>
          </w:r>
        </w:sdtContent>
      </w:sdt>
      <w:r>
        <w:t>.</w:t>
      </w:r>
    </w:p>
    <w:p w14:paraId="4CC212BE" w14:textId="77777777" w:rsidR="00022398" w:rsidRPr="008E4850" w:rsidRDefault="00022398">
      <w:pPr>
        <w:pStyle w:val="Heading2BPBHEB"/>
        <w:pPrChange w:id="475" w:author="Arya" w:date="2025-02-27T14:05:00Z" w16du:dateUtc="2025-02-27T08:35:00Z">
          <w:pPr>
            <w:keepNext/>
            <w:keepLines/>
            <w:spacing w:before="40" w:after="0"/>
            <w:outlineLvl w:val="1"/>
          </w:pPr>
        </w:pPrChange>
      </w:pPr>
      <w:r w:rsidRPr="008E4850">
        <w:lastRenderedPageBreak/>
        <w:t>PyTorch on AWS</w:t>
      </w:r>
    </w:p>
    <w:p w14:paraId="0D228993" w14:textId="5E6A70E7" w:rsidR="003A36E3" w:rsidRDefault="003A36E3">
      <w:pPr>
        <w:pStyle w:val="NormalBPBHEB"/>
        <w:pPrChange w:id="476" w:author="Arya" w:date="2025-02-27T14:05:00Z" w16du:dateUtc="2025-02-27T08:35:00Z">
          <w:pPr>
            <w:pBdr>
              <w:top w:val="nil"/>
              <w:left w:val="nil"/>
              <w:bottom w:val="nil"/>
              <w:right w:val="nil"/>
              <w:between w:val="nil"/>
            </w:pBdr>
            <w:shd w:val="clear" w:color="auto" w:fill="FFFFFF"/>
            <w:spacing w:after="100" w:line="276" w:lineRule="auto"/>
            <w:jc w:val="both"/>
          </w:pPr>
        </w:pPrChange>
      </w:pPr>
      <w:r w:rsidRPr="003A36E3">
        <w:t xml:space="preserve">AWS supports PyTorch, an open-source deep learning framework. With AWS infrastructure, developers can </w:t>
      </w:r>
      <w:r w:rsidR="00500F9F" w:rsidRPr="003A36E3">
        <w:t>use</w:t>
      </w:r>
      <w:r w:rsidRPr="003A36E3">
        <w:t xml:space="preserve"> the flexibility and efficiency of PyTorch to build and deploy machine learning models</w:t>
      </w:r>
      <w:r w:rsidR="00986135">
        <w:t xml:space="preserve"> </w:t>
      </w:r>
      <w:sdt>
        <w:sdtPr>
          <w:id w:val="1106314068"/>
          <w:citation/>
        </w:sdtPr>
        <w:sdtContent>
          <w:r w:rsidR="00846555">
            <w:fldChar w:fldCharType="begin"/>
          </w:r>
          <w:r w:rsidR="00846555">
            <w:instrText xml:space="preserve"> CITATION AWSn.d.ah \l 1033 </w:instrText>
          </w:r>
          <w:r w:rsidR="00846555">
            <w:fldChar w:fldCharType="separate"/>
          </w:r>
          <w:r w:rsidR="00D44CAF" w:rsidRPr="00D44CAF">
            <w:rPr>
              <w:noProof/>
            </w:rPr>
            <w:t>[46]</w:t>
          </w:r>
          <w:r w:rsidR="00846555">
            <w:fldChar w:fldCharType="end"/>
          </w:r>
        </w:sdtContent>
      </w:sdt>
      <w:r w:rsidRPr="003A36E3">
        <w:t>.</w:t>
      </w:r>
    </w:p>
    <w:p w14:paraId="0C53E9D4" w14:textId="77777777" w:rsidR="002C3385" w:rsidRPr="008E4850" w:rsidRDefault="002C3385">
      <w:pPr>
        <w:pStyle w:val="Heading2BPBHEB"/>
        <w:pPrChange w:id="477" w:author="Arya" w:date="2025-02-27T14:05:00Z" w16du:dateUtc="2025-02-27T08:35:00Z">
          <w:pPr>
            <w:keepNext/>
            <w:keepLines/>
            <w:spacing w:before="40" w:after="0"/>
            <w:outlineLvl w:val="1"/>
          </w:pPr>
        </w:pPrChange>
      </w:pPr>
      <w:r w:rsidRPr="008E4850">
        <w:t>TensorFlow on AWS</w:t>
      </w:r>
      <w:del w:id="478" w:author="Arya" w:date="2025-02-27T14:05:00Z" w16du:dateUtc="2025-02-27T08:35:00Z">
        <w:r w:rsidRPr="008E4850" w:rsidDel="00581405">
          <w:delText>:</w:delText>
        </w:r>
      </w:del>
    </w:p>
    <w:p w14:paraId="1590D3C0" w14:textId="5791AA66" w:rsidR="002C3385" w:rsidRDefault="002C3385">
      <w:pPr>
        <w:pStyle w:val="NormalBPBHEB"/>
        <w:pPrChange w:id="479" w:author="Arya" w:date="2025-02-27T14:05:00Z" w16du:dateUtc="2025-02-27T08:35:00Z">
          <w:pPr>
            <w:pBdr>
              <w:top w:val="nil"/>
              <w:left w:val="nil"/>
              <w:bottom w:val="nil"/>
              <w:right w:val="nil"/>
              <w:between w:val="nil"/>
            </w:pBdr>
            <w:shd w:val="clear" w:color="auto" w:fill="FFFFFF"/>
            <w:spacing w:after="100" w:line="276" w:lineRule="auto"/>
            <w:jc w:val="both"/>
          </w:pPr>
        </w:pPrChange>
      </w:pPr>
      <w:r>
        <w:t xml:space="preserve">AWS provides robust support for TensorFlow, an open-source machine learning framework. Developers can harness the scalability and power of AWS to build and train machine learning models using TensorFlow </w:t>
      </w:r>
      <w:sdt>
        <w:sdtPr>
          <w:id w:val="-1389557709"/>
          <w:citation/>
        </w:sdtPr>
        <w:sdtContent>
          <w:r w:rsidR="00846555">
            <w:fldChar w:fldCharType="begin"/>
          </w:r>
          <w:r w:rsidR="00846555">
            <w:instrText xml:space="preserve"> CITATION AWSn.d.ai \l 1033 </w:instrText>
          </w:r>
          <w:r w:rsidR="00846555">
            <w:fldChar w:fldCharType="separate"/>
          </w:r>
          <w:r w:rsidR="00D44CAF" w:rsidRPr="00D44CAF">
            <w:rPr>
              <w:noProof/>
            </w:rPr>
            <w:t>[47]</w:t>
          </w:r>
          <w:r w:rsidR="00846555">
            <w:fldChar w:fldCharType="end"/>
          </w:r>
        </w:sdtContent>
      </w:sdt>
      <w:r>
        <w:t>.</w:t>
      </w:r>
    </w:p>
    <w:p w14:paraId="52683FE7" w14:textId="77777777" w:rsidR="00022398" w:rsidRPr="008E4850" w:rsidRDefault="00022398">
      <w:pPr>
        <w:pStyle w:val="Heading2BPBHEB"/>
        <w:pPrChange w:id="480" w:author="Arya" w:date="2025-02-27T14:05:00Z" w16du:dateUtc="2025-02-27T08:35:00Z">
          <w:pPr>
            <w:keepNext/>
            <w:keepLines/>
            <w:spacing w:before="40" w:after="0"/>
            <w:outlineLvl w:val="1"/>
          </w:pPr>
        </w:pPrChange>
      </w:pPr>
      <w:r w:rsidRPr="008E4850">
        <w:t>TensorFlow on AWS</w:t>
      </w:r>
    </w:p>
    <w:p w14:paraId="0EA9C495" w14:textId="6E57ED99" w:rsidR="0001741B" w:rsidRDefault="00EE2380">
      <w:pPr>
        <w:pStyle w:val="NormalBPBHEB"/>
        <w:pPrChange w:id="481" w:author="Arya" w:date="2025-02-27T14:05:00Z" w16du:dateUtc="2025-02-27T08:35:00Z">
          <w:pPr>
            <w:pBdr>
              <w:top w:val="nil"/>
              <w:left w:val="nil"/>
              <w:bottom w:val="nil"/>
              <w:right w:val="nil"/>
              <w:between w:val="nil"/>
            </w:pBdr>
            <w:shd w:val="clear" w:color="auto" w:fill="FFFFFF"/>
            <w:spacing w:after="100" w:line="276" w:lineRule="auto"/>
            <w:jc w:val="both"/>
          </w:pPr>
        </w:pPrChange>
      </w:pPr>
      <w:r>
        <w:t xml:space="preserve">Amazon CodeWhisperer is a service that employs machine learning to </w:t>
      </w:r>
      <w:r w:rsidR="00C67CAA">
        <w:t>help</w:t>
      </w:r>
      <w:r>
        <w:t xml:space="preserve"> developers in writing code more efficiently. By providing context-aware suggestions, it enhances the coding experience and accelerates development workflows </w:t>
      </w:r>
      <w:sdt>
        <w:sdtPr>
          <w:id w:val="-470664954"/>
          <w:citation/>
        </w:sdtPr>
        <w:sdtContent>
          <w:r w:rsidR="00FF7BF2">
            <w:fldChar w:fldCharType="begin"/>
          </w:r>
          <w:r w:rsidR="00FF7BF2">
            <w:instrText xml:space="preserve"> CITATION AWSn.d.aj \l 1033 </w:instrText>
          </w:r>
          <w:r w:rsidR="00FF7BF2">
            <w:fldChar w:fldCharType="separate"/>
          </w:r>
          <w:r w:rsidR="00D44CAF" w:rsidRPr="00D44CAF">
            <w:rPr>
              <w:noProof/>
            </w:rPr>
            <w:t>[48]</w:t>
          </w:r>
          <w:r w:rsidR="00FF7BF2">
            <w:fldChar w:fldCharType="end"/>
          </w:r>
        </w:sdtContent>
      </w:sdt>
      <w:r>
        <w:t>.</w:t>
      </w:r>
      <w:bookmarkStart w:id="482" w:name="_Hlk150872616"/>
    </w:p>
    <w:p w14:paraId="128F38EE" w14:textId="77777777" w:rsidR="00802B58" w:rsidRDefault="00B23216">
      <w:pPr>
        <w:pStyle w:val="FigureBPBHEB"/>
        <w:pPrChange w:id="483" w:author="Arya" w:date="2025-02-27T14:05:00Z" w16du:dateUtc="2025-02-27T08:35:00Z">
          <w:pPr>
            <w:keepNext/>
            <w:pBdr>
              <w:top w:val="nil"/>
              <w:left w:val="nil"/>
              <w:bottom w:val="nil"/>
              <w:right w:val="nil"/>
              <w:between w:val="nil"/>
            </w:pBdr>
            <w:shd w:val="clear" w:color="auto" w:fill="FFFFFF"/>
            <w:spacing w:after="100" w:line="276" w:lineRule="auto"/>
            <w:jc w:val="center"/>
          </w:pPr>
        </w:pPrChange>
      </w:pPr>
      <w:r>
        <w:rPr>
          <w:noProof/>
        </w:rPr>
        <w:drawing>
          <wp:inline distT="0" distB="0" distL="0" distR="0" wp14:anchorId="06031A08" wp14:editId="507CBBEE">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5328" cy="2560320"/>
                    </a:xfrm>
                    <a:prstGeom prst="rect">
                      <a:avLst/>
                    </a:prstGeom>
                    <a:noFill/>
                  </pic:spPr>
                </pic:pic>
              </a:graphicData>
            </a:graphic>
          </wp:inline>
        </w:drawing>
      </w:r>
    </w:p>
    <w:p w14:paraId="00ACE50E" w14:textId="705DFC76" w:rsidR="001A0056" w:rsidRDefault="00802B58" w:rsidP="00802B58">
      <w:pPr>
        <w:pStyle w:val="Caption"/>
        <w:jc w:val="center"/>
        <w:rPr>
          <w:rFonts w:eastAsia="Palatino Linotype" w:cs="Palatino Linotype"/>
          <w:b/>
          <w:color w:val="auto"/>
          <w:sz w:val="40"/>
          <w:szCs w:val="40"/>
        </w:rPr>
      </w:pPr>
      <w:commentRangeStart w:id="484"/>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del w:id="485" w:author="Arya" w:date="2025-02-27T14:05:00Z" w16du:dateUtc="2025-02-27T08:35:00Z">
        <w:r w:rsidDel="00581405">
          <w:delText>.</w:delText>
        </w:r>
      </w:del>
      <w:commentRangeEnd w:id="484"/>
      <w:r w:rsidR="00581405">
        <w:rPr>
          <w:rStyle w:val="CommentReference"/>
          <w:i w:val="0"/>
          <w:iCs w:val="0"/>
          <w:color w:val="auto"/>
        </w:rPr>
        <w:commentReference w:id="484"/>
      </w:r>
    </w:p>
    <w:p w14:paraId="6E9FE4BC" w14:textId="72D73EEE" w:rsidR="00B903FC" w:rsidRPr="00B903FC" w:rsidRDefault="00B903FC">
      <w:pPr>
        <w:pStyle w:val="Heading1BPBHEB"/>
        <w:pPrChange w:id="486" w:author="Arya" w:date="2025-02-27T14:06:00Z" w16du:dateUtc="2025-02-27T08:36:00Z">
          <w:pPr>
            <w:keepNext/>
            <w:keepLines/>
            <w:spacing w:before="400" w:after="0" w:line="276" w:lineRule="auto"/>
            <w:outlineLvl w:val="0"/>
          </w:pPr>
        </w:pPrChange>
      </w:pPr>
      <w:del w:id="487" w:author="Arya" w:date="2025-02-27T14:06:00Z" w16du:dateUtc="2025-02-27T08:36:00Z">
        <w:r w:rsidRPr="00B903FC" w:rsidDel="00581405">
          <w:delText xml:space="preserve">Chapter </w:delText>
        </w:r>
        <w:r w:rsidR="00ED45F5" w:rsidDel="00581405">
          <w:delText>1</w:delText>
        </w:r>
        <w:r w:rsidR="00A1727B" w:rsidDel="00581405">
          <w:delText>1</w:delText>
        </w:r>
        <w:r w:rsidRPr="00B903FC" w:rsidDel="00581405">
          <w:delText xml:space="preserve"> </w:delText>
        </w:r>
      </w:del>
      <w:r w:rsidRPr="00B903FC">
        <w:t>Conclusion</w:t>
      </w:r>
    </w:p>
    <w:p w14:paraId="61AB2A75" w14:textId="595E1968" w:rsidR="00450A5D" w:rsidRDefault="00C534C2">
      <w:pPr>
        <w:pStyle w:val="NormalBPBHEB"/>
        <w:pPrChange w:id="488" w:author="Arya" w:date="2025-02-27T14:07:00Z" w16du:dateUtc="2025-02-27T08:37:00Z">
          <w:pPr/>
        </w:pPrChange>
      </w:pPr>
      <w:ins w:id="489" w:author="Arya" w:date="2025-02-27T14:06:00Z" w16du:dateUtc="2025-02-27T08:36:00Z">
        <w:r>
          <w:t>This chapter has</w:t>
        </w:r>
      </w:ins>
      <w:ins w:id="490" w:author="Arya" w:date="2025-02-27T14:07:00Z" w16du:dateUtc="2025-02-27T08:37:00Z">
        <w:r>
          <w:t xml:space="preserve"> </w:t>
        </w:r>
      </w:ins>
      <w:del w:id="491" w:author="Arya" w:date="2025-02-27T14:06:00Z" w16du:dateUtc="2025-02-27T08:36:00Z">
        <w:r w:rsidR="00450A5D" w:rsidDel="00C534C2">
          <w:delText>Chapter 1</w:delText>
        </w:r>
        <w:r w:rsidR="00F036CE" w:rsidDel="00C534C2">
          <w:delText>1</w:delText>
        </w:r>
        <w:r w:rsidR="00450A5D" w:rsidDel="00C534C2">
          <w:delText xml:space="preserve"> </w:delText>
        </w:r>
      </w:del>
      <w:r w:rsidR="00450A5D">
        <w:t>delve</w:t>
      </w:r>
      <w:ins w:id="492" w:author="Arya" w:date="2025-02-27T14:07:00Z" w16du:dateUtc="2025-02-27T08:37:00Z">
        <w:r>
          <w:t>d</w:t>
        </w:r>
      </w:ins>
      <w:del w:id="493" w:author="Arya" w:date="2025-02-27T14:07:00Z" w16du:dateUtc="2025-02-27T08:37:00Z">
        <w:r w:rsidR="00450A5D" w:rsidDel="00C534C2">
          <w:delText>s</w:delText>
        </w:r>
      </w:del>
      <w:r w:rsidR="00450A5D">
        <w:t xml:space="preserve"> into the multifaceted realms of Analytics and Machine Learning, unraveling a tapestry of AWS services designed to empower businesses with data-driven insights and intelligent automation. From the seamless query capabilities of Amazon Athena to the advanced machine learning models </w:t>
      </w:r>
      <w:r w:rsidR="00C67CAA">
        <w:t>helped</w:t>
      </w:r>
      <w:r w:rsidR="00450A5D">
        <w:t xml:space="preserve"> by Amazon SageMaker, this chapter explores the expansive landscape of AWS offerings in analytics and machine learning.</w:t>
      </w:r>
    </w:p>
    <w:p w14:paraId="5F1207BA" w14:textId="10890B1A" w:rsidR="00450A5D" w:rsidRPr="006C3E04" w:rsidDel="00E03FF8" w:rsidRDefault="00450A5D">
      <w:pPr>
        <w:pStyle w:val="NormalBPBHEB"/>
        <w:rPr>
          <w:del w:id="494" w:author="Arya" w:date="2025-02-27T14:07:00Z" w16du:dateUtc="2025-02-27T08:37:00Z"/>
        </w:rPr>
        <w:pPrChange w:id="495" w:author="Arya" w:date="2025-02-27T14:07:00Z" w16du:dateUtc="2025-02-27T08:37:00Z">
          <w:pPr>
            <w:keepNext/>
            <w:keepLines/>
            <w:spacing w:before="40" w:after="0"/>
            <w:outlineLvl w:val="1"/>
          </w:pPr>
        </w:pPrChange>
      </w:pPr>
      <w:del w:id="496" w:author="Arya" w:date="2025-02-27T14:07:00Z" w16du:dateUtc="2025-02-27T08:37:00Z">
        <w:r w:rsidRPr="006C3E04" w:rsidDel="00E03FF8">
          <w:delText>Part 1: Analytics</w:delText>
        </w:r>
      </w:del>
    </w:p>
    <w:p w14:paraId="369B492C" w14:textId="1AEBA0B3" w:rsidR="00450A5D" w:rsidRDefault="00450A5D">
      <w:pPr>
        <w:pStyle w:val="NormalBPBHEB"/>
        <w:pPrChange w:id="497" w:author="Arya" w:date="2025-02-27T14:07:00Z" w16du:dateUtc="2025-02-27T08:37:00Z">
          <w:pPr/>
        </w:pPrChange>
      </w:pPr>
      <w:r>
        <w:t xml:space="preserve">In the analytics domain, AWS provides a comprehensive suite of services that cater to the diverse needs of organizations grappling with vast datasets. Amazon Athena, a standout in this category, offers a serverless query service, enabling on-the-fly analysis of data stored in </w:t>
      </w:r>
      <w:r>
        <w:lastRenderedPageBreak/>
        <w:t xml:space="preserve">Amazon S3 </w:t>
      </w:r>
      <w:sdt>
        <w:sdtPr>
          <w:id w:val="-1150361450"/>
          <w:citation/>
        </w:sdtPr>
        <w:sdtContent>
          <w:r w:rsidR="00F036CE">
            <w:fldChar w:fldCharType="begin"/>
          </w:r>
          <w:r w:rsidR="00F036CE">
            <w:instrText xml:space="preserve"> CITATION AWSda1 \l 1033 </w:instrText>
          </w:r>
          <w:r w:rsidR="00F036CE">
            <w:fldChar w:fldCharType="separate"/>
          </w:r>
          <w:r w:rsidR="00D44CAF" w:rsidRPr="00D44CAF">
            <w:rPr>
              <w:noProof/>
            </w:rPr>
            <w:t>[1]</w:t>
          </w:r>
          <w:r w:rsidR="00F036CE">
            <w:fldChar w:fldCharType="end"/>
          </w:r>
        </w:sdtContent>
      </w:sdt>
      <w:r>
        <w:t xml:space="preserve">. Complementing this, Amazon QuickSight </w:t>
      </w:r>
      <w:r w:rsidR="00C67CAA">
        <w:t>helps</w:t>
      </w:r>
      <w:r>
        <w:t xml:space="preserve"> intuitive and interactive data visualization, empowering users to derive actionable insights from their analytics</w:t>
      </w:r>
      <w:r w:rsidR="00D207F6">
        <w:t xml:space="preserve"> </w:t>
      </w:r>
      <w:sdt>
        <w:sdtPr>
          <w:id w:val="432634959"/>
          <w:citation/>
        </w:sdtPr>
        <w:sdtContent>
          <w:r w:rsidR="00B117EE">
            <w:fldChar w:fldCharType="begin"/>
          </w:r>
          <w:r w:rsidR="00B117EE">
            <w:instrText xml:space="preserve"> CITATION AWSn.d.an \l 1033 </w:instrText>
          </w:r>
          <w:r w:rsidR="00B117EE">
            <w:fldChar w:fldCharType="separate"/>
          </w:r>
          <w:r w:rsidR="00D44CAF" w:rsidRPr="00D44CAF">
            <w:rPr>
              <w:noProof/>
            </w:rPr>
            <w:t>[10]</w:t>
          </w:r>
          <w:r w:rsidR="00B117EE">
            <w:fldChar w:fldCharType="end"/>
          </w:r>
        </w:sdtContent>
      </w:sdt>
      <w:r w:rsidR="00D207F6">
        <w:t>.</w:t>
      </w:r>
    </w:p>
    <w:p w14:paraId="4F77D276" w14:textId="3912A655" w:rsidR="00450A5D" w:rsidRDefault="00450A5D">
      <w:pPr>
        <w:pStyle w:val="NormalBPBHEB"/>
        <w:pPrChange w:id="498" w:author="Arya" w:date="2025-02-27T14:07:00Z" w16du:dateUtc="2025-02-27T08:37:00Z">
          <w:pPr/>
        </w:pPrChange>
      </w:pPr>
      <w:r>
        <w:t xml:space="preserve">In the evolving landscape of big data, Amazon EMR (Elastic MapReduce) stands as a stalwart, providing a cloud-based platform for processing large datasets using popular frameworks like Apache Spark and Apache Hadoop </w:t>
      </w:r>
      <w:sdt>
        <w:sdtPr>
          <w:id w:val="-1095237359"/>
          <w:citation/>
        </w:sdtPr>
        <w:sdtContent>
          <w:r w:rsidR="00895454">
            <w:fldChar w:fldCharType="begin"/>
          </w:r>
          <w:r w:rsidR="00895454">
            <w:instrText xml:space="preserve"> CITATION AWSndf \l 1033 </w:instrText>
          </w:r>
          <w:r w:rsidR="00895454">
            <w:fldChar w:fldCharType="separate"/>
          </w:r>
          <w:r w:rsidR="00D44CAF" w:rsidRPr="00D44CAF">
            <w:rPr>
              <w:noProof/>
            </w:rPr>
            <w:t>[8]</w:t>
          </w:r>
          <w:r w:rsidR="00895454">
            <w:fldChar w:fldCharType="end"/>
          </w:r>
        </w:sdtContent>
      </w:sdt>
      <w:r>
        <w:t xml:space="preserve">. Simultaneously, Amazon Redshift </w:t>
      </w:r>
      <w:r w:rsidR="00647F0C">
        <w:t>appears</w:t>
      </w:r>
      <w:r>
        <w:t xml:space="preserve"> as a powerful data warehousing solution, allowing organizations to analyze vast datasets with remarkable speed and efficiency </w:t>
      </w:r>
      <w:sdt>
        <w:sdtPr>
          <w:id w:val="-1820955681"/>
          <w:citation/>
        </w:sdtPr>
        <w:sdtContent>
          <w:r w:rsidR="00506488">
            <w:fldChar w:fldCharType="begin"/>
          </w:r>
          <w:r w:rsidR="00506488">
            <w:instrText xml:space="preserve"> CITATION AWSn.d.ao \l 1033 </w:instrText>
          </w:r>
          <w:r w:rsidR="00506488">
            <w:fldChar w:fldCharType="separate"/>
          </w:r>
          <w:r w:rsidR="00D44CAF" w:rsidRPr="00D44CAF">
            <w:rPr>
              <w:noProof/>
            </w:rPr>
            <w:t>[11]</w:t>
          </w:r>
          <w:r w:rsidR="00506488">
            <w:fldChar w:fldCharType="end"/>
          </w:r>
        </w:sdtContent>
      </w:sdt>
      <w:r>
        <w:t>.</w:t>
      </w:r>
    </w:p>
    <w:p w14:paraId="09059EFA" w14:textId="7F497A48" w:rsidR="00450A5D" w:rsidRDefault="00450A5D">
      <w:pPr>
        <w:pStyle w:val="NormalBPBHEB"/>
        <w:pPrChange w:id="499" w:author="Arya" w:date="2025-02-27T14:07:00Z" w16du:dateUtc="2025-02-27T08:37:00Z">
          <w:pPr/>
        </w:pPrChange>
      </w:pPr>
      <w:r>
        <w:t xml:space="preserve">As organizations grapple with the challenges of data management, AWS offers solutions like AWS Glue and AWS Lake Formation, streamlining the process of data integration, transformation, and lake formation </w:t>
      </w:r>
      <w:sdt>
        <w:sdtPr>
          <w:id w:val="1077481765"/>
          <w:citation/>
        </w:sdtPr>
        <w:sdtContent>
          <w:r w:rsidR="00207F4A">
            <w:fldChar w:fldCharType="begin"/>
          </w:r>
          <w:r w:rsidR="00207F4A">
            <w:instrText xml:space="preserve"> CITATION AWSn.d.ap \l 1033 </w:instrText>
          </w:r>
          <w:r w:rsidR="00207F4A">
            <w:fldChar w:fldCharType="separate"/>
          </w:r>
          <w:r w:rsidR="00D44CAF" w:rsidRPr="00D44CAF">
            <w:rPr>
              <w:noProof/>
            </w:rPr>
            <w:t>[15]</w:t>
          </w:r>
          <w:r w:rsidR="00207F4A">
            <w:fldChar w:fldCharType="end"/>
          </w:r>
        </w:sdtContent>
      </w:sdt>
      <w:r>
        <w:t xml:space="preserve">. These </w:t>
      </w:r>
      <w:r w:rsidR="00FD0BF1">
        <w:t>services</w:t>
      </w:r>
      <w:r>
        <w:t xml:space="preserve"> contribute to the establishment of a robust analytics foundation within AWS, fostering an environment where data becomes a strategic asse</w:t>
      </w:r>
      <w:r w:rsidR="007200C3">
        <w:t>t</w:t>
      </w:r>
      <w:r w:rsidR="00A371A4">
        <w:t xml:space="preserve"> </w:t>
      </w:r>
      <w:sdt>
        <w:sdtPr>
          <w:id w:val="-1485083053"/>
          <w:citation/>
        </w:sdtPr>
        <w:sdtContent>
          <w:r w:rsidR="00207F4A">
            <w:fldChar w:fldCharType="begin"/>
          </w:r>
          <w:r w:rsidR="00207F4A">
            <w:instrText xml:space="preserve"> CITATION AWSn.d.aq \l 1033 </w:instrText>
          </w:r>
          <w:r w:rsidR="00207F4A">
            <w:fldChar w:fldCharType="separate"/>
          </w:r>
          <w:r w:rsidR="00D44CAF" w:rsidRPr="00D44CAF">
            <w:rPr>
              <w:noProof/>
            </w:rPr>
            <w:t>[16]</w:t>
          </w:r>
          <w:r w:rsidR="00207F4A">
            <w:fldChar w:fldCharType="end"/>
          </w:r>
        </w:sdtContent>
      </w:sdt>
      <w:r>
        <w:t>.</w:t>
      </w:r>
    </w:p>
    <w:p w14:paraId="0DA7ADBF" w14:textId="55681A52" w:rsidR="00450A5D" w:rsidRPr="006C3E04" w:rsidDel="00E03FF8" w:rsidRDefault="00450A5D">
      <w:pPr>
        <w:pStyle w:val="NormalBPBHEB"/>
        <w:rPr>
          <w:del w:id="500" w:author="Arya" w:date="2025-02-27T14:07:00Z" w16du:dateUtc="2025-02-27T08:37:00Z"/>
        </w:rPr>
        <w:pPrChange w:id="501" w:author="Arya" w:date="2025-02-27T14:07:00Z" w16du:dateUtc="2025-02-27T08:37:00Z">
          <w:pPr>
            <w:keepNext/>
            <w:keepLines/>
            <w:spacing w:before="40" w:after="0"/>
            <w:outlineLvl w:val="1"/>
          </w:pPr>
        </w:pPrChange>
      </w:pPr>
      <w:del w:id="502" w:author="Arya" w:date="2025-02-27T14:07:00Z" w16du:dateUtc="2025-02-27T08:37:00Z">
        <w:r w:rsidRPr="006C3E04" w:rsidDel="00E03FF8">
          <w:delText>Part 2: Machine Learning</w:delText>
        </w:r>
      </w:del>
    </w:p>
    <w:p w14:paraId="344071FD" w14:textId="201AEF6C" w:rsidR="00450A5D" w:rsidRDefault="00450A5D">
      <w:pPr>
        <w:pStyle w:val="NormalBPBHEB"/>
        <w:pPrChange w:id="503" w:author="Arya" w:date="2025-02-27T14:07:00Z" w16du:dateUtc="2025-02-27T08:37:00Z">
          <w:pPr/>
        </w:pPrChange>
      </w:pPr>
      <w:r>
        <w:t xml:space="preserve">The second part </w:t>
      </w:r>
      <w:ins w:id="504" w:author="Arya" w:date="2025-02-27T14:07:00Z" w16du:dateUtc="2025-02-27T08:37:00Z">
        <w:r w:rsidR="00E03FF8">
          <w:t xml:space="preserve">- ML </w:t>
        </w:r>
      </w:ins>
      <w:del w:id="505" w:author="Arya" w:date="2025-02-27T14:07:00Z" w16du:dateUtc="2025-02-27T08:37:00Z">
        <w:r w:rsidDel="00E03FF8">
          <w:delText>of Chapter 1</w:delText>
        </w:r>
        <w:r w:rsidR="00207F4A" w:rsidDel="00E03FF8">
          <w:delText>1</w:delText>
        </w:r>
        <w:r w:rsidDel="00E03FF8">
          <w:delText xml:space="preserve"> </w:delText>
        </w:r>
      </w:del>
      <w:r>
        <w:t>delve</w:t>
      </w:r>
      <w:ins w:id="506" w:author="Arya" w:date="2025-02-27T14:08:00Z" w16du:dateUtc="2025-02-27T08:38:00Z">
        <w:r w:rsidR="00E03FF8">
          <w:t>d</w:t>
        </w:r>
      </w:ins>
      <w:del w:id="507" w:author="Arya" w:date="2025-02-27T14:08:00Z" w16du:dateUtc="2025-02-27T08:38:00Z">
        <w:r w:rsidDel="00E03FF8">
          <w:delText>s</w:delText>
        </w:r>
      </w:del>
      <w:r>
        <w:t xml:space="preserve"> into the dynamic landscape of machine learning, where AWS </w:t>
      </w:r>
      <w:r w:rsidR="00647F0C">
        <w:t>offers</w:t>
      </w:r>
      <w:r>
        <w:t xml:space="preserve"> an extensive array of services to cater to the evolving needs of developers and data scientists. At the forefront, Amazon SageMaker </w:t>
      </w:r>
      <w:r w:rsidR="00647F0C">
        <w:t>appears</w:t>
      </w:r>
      <w:r>
        <w:t xml:space="preserve"> as a cornerstone, offering end-to-end machine learning workflow capabilities, simplifying the model building, training, and deployment process </w:t>
      </w:r>
      <w:sdt>
        <w:sdtPr>
          <w:id w:val="-252671620"/>
          <w:citation/>
        </w:sdtPr>
        <w:sdtContent>
          <w:r w:rsidR="00207F4A">
            <w:fldChar w:fldCharType="begin"/>
          </w:r>
          <w:r w:rsidR="00207F4A">
            <w:instrText xml:space="preserve"> CITATION AWSn.d.aw \l 1033 </w:instrText>
          </w:r>
          <w:r w:rsidR="00207F4A">
            <w:fldChar w:fldCharType="separate"/>
          </w:r>
          <w:r w:rsidR="00D44CAF" w:rsidRPr="00D44CAF">
            <w:rPr>
              <w:noProof/>
            </w:rPr>
            <w:t>[36]</w:t>
          </w:r>
          <w:r w:rsidR="00207F4A">
            <w:fldChar w:fldCharType="end"/>
          </w:r>
        </w:sdtContent>
      </w:sdt>
      <w:r>
        <w:t>.</w:t>
      </w:r>
    </w:p>
    <w:p w14:paraId="6E2AAC13" w14:textId="5B2034C1" w:rsidR="00450A5D" w:rsidRDefault="00450A5D">
      <w:pPr>
        <w:pStyle w:val="NormalBPBHEB"/>
        <w:pPrChange w:id="508" w:author="Arya" w:date="2025-02-27T14:07:00Z" w16du:dateUtc="2025-02-27T08:37:00Z">
          <w:pPr/>
        </w:pPrChange>
      </w:pPr>
      <w:r>
        <w:t xml:space="preserve">Within the machine learning spectrum, specialized services such as Amazon Comprehend </w:t>
      </w:r>
      <w:sdt>
        <w:sdtPr>
          <w:id w:val="2063516303"/>
          <w:citation/>
        </w:sdtPr>
        <w:sdtContent>
          <w:r w:rsidR="001B7C43">
            <w:fldChar w:fldCharType="begin"/>
          </w:r>
          <w:r w:rsidR="001B7C43">
            <w:instrText xml:space="preserve"> CITATION AWSn.d.ar \l 1033 </w:instrText>
          </w:r>
          <w:r w:rsidR="001B7C43">
            <w:fldChar w:fldCharType="separate"/>
          </w:r>
          <w:r w:rsidR="00D44CAF" w:rsidRPr="00D44CAF">
            <w:rPr>
              <w:noProof/>
            </w:rPr>
            <w:t>[20]</w:t>
          </w:r>
          <w:r w:rsidR="001B7C43">
            <w:fldChar w:fldCharType="end"/>
          </w:r>
        </w:sdtContent>
      </w:sdt>
      <w:r w:rsidR="004A0CE9">
        <w:t xml:space="preserve"> </w:t>
      </w:r>
      <w:r>
        <w:t xml:space="preserve">and Amazon Rekognition bring natural language processing and computer vision capabilities, respectively, to the forefront </w:t>
      </w:r>
      <w:sdt>
        <w:sdtPr>
          <w:id w:val="-264466858"/>
          <w:citation/>
        </w:sdtPr>
        <w:sdtContent>
          <w:r w:rsidR="001B7C43">
            <w:fldChar w:fldCharType="begin"/>
          </w:r>
          <w:r w:rsidR="001B7C43">
            <w:instrText xml:space="preserve"> CITATION AWSn.d.av \l 1033 </w:instrText>
          </w:r>
          <w:r w:rsidR="001B7C43">
            <w:fldChar w:fldCharType="separate"/>
          </w:r>
          <w:r w:rsidR="00D44CAF" w:rsidRPr="00D44CAF">
            <w:rPr>
              <w:noProof/>
            </w:rPr>
            <w:t>[35]</w:t>
          </w:r>
          <w:r w:rsidR="001B7C43">
            <w:fldChar w:fldCharType="end"/>
          </w:r>
        </w:sdtContent>
      </w:sdt>
      <w:r>
        <w:t xml:space="preserve">. These services empower developers to infuse machine learning into applications without the need for extensive </w:t>
      </w:r>
      <w:r w:rsidR="00647F0C">
        <w:t>ability</w:t>
      </w:r>
      <w:r>
        <w:t>.</w:t>
      </w:r>
    </w:p>
    <w:p w14:paraId="1DB10821" w14:textId="050944E6" w:rsidR="00450A5D" w:rsidRDefault="00450A5D">
      <w:pPr>
        <w:pStyle w:val="NormalBPBHEB"/>
        <w:pPrChange w:id="509" w:author="Arya" w:date="2025-02-27T14:07:00Z" w16du:dateUtc="2025-02-27T08:37:00Z">
          <w:pPr/>
        </w:pPrChange>
      </w:pPr>
      <w:r>
        <w:t xml:space="preserve">In the realm of recommendation engines and personalization, Amazon Personalize takes center stage, providing developers with </w:t>
      </w:r>
      <w:r w:rsidR="00BB1882">
        <w:t>tools</w:t>
      </w:r>
      <w:r>
        <w:t xml:space="preserve"> to create individualized experiences for users based on their behavior </w:t>
      </w:r>
      <w:sdt>
        <w:sdtPr>
          <w:id w:val="-856038491"/>
          <w:citation/>
        </w:sdtPr>
        <w:sdtContent>
          <w:r w:rsidR="00993DDC">
            <w:fldChar w:fldCharType="begin"/>
          </w:r>
          <w:r w:rsidR="00993DDC">
            <w:instrText xml:space="preserve"> CITATION AWSn.d.au \l 1033 </w:instrText>
          </w:r>
          <w:r w:rsidR="00993DDC">
            <w:fldChar w:fldCharType="separate"/>
          </w:r>
          <w:r w:rsidR="00D44CAF" w:rsidRPr="00D44CAF">
            <w:rPr>
              <w:noProof/>
            </w:rPr>
            <w:t>[33]</w:t>
          </w:r>
          <w:r w:rsidR="00993DDC">
            <w:fldChar w:fldCharType="end"/>
          </w:r>
        </w:sdtContent>
      </w:sdt>
      <w:r>
        <w:t xml:space="preserve">. Simultaneously, services like Amazon Forecast </w:t>
      </w:r>
      <w:r w:rsidR="00F22C7D">
        <w:t>use</w:t>
      </w:r>
      <w:r>
        <w:t xml:space="preserve"> machine learning to generate </w:t>
      </w:r>
      <w:r w:rsidR="00647F0C">
        <w:t>correct</w:t>
      </w:r>
      <w:r>
        <w:t xml:space="preserve"> predictions, offering </w:t>
      </w:r>
      <w:r w:rsidR="00170DD6">
        <w:t>an asset</w:t>
      </w:r>
      <w:r>
        <w:t xml:space="preserve"> for businesses engaged in demand forecasting and financial planning </w:t>
      </w:r>
      <w:sdt>
        <w:sdtPr>
          <w:id w:val="101305937"/>
          <w:citation/>
        </w:sdtPr>
        <w:sdtContent>
          <w:r w:rsidR="008B2C0C">
            <w:fldChar w:fldCharType="begin"/>
          </w:r>
          <w:r w:rsidR="008B2C0C">
            <w:instrText xml:space="preserve"> CITATION AWSn.d.at \l 1033 </w:instrText>
          </w:r>
          <w:r w:rsidR="008B2C0C">
            <w:fldChar w:fldCharType="separate"/>
          </w:r>
          <w:r w:rsidR="00D44CAF" w:rsidRPr="00D44CAF">
            <w:rPr>
              <w:noProof/>
            </w:rPr>
            <w:t>[24]</w:t>
          </w:r>
          <w:r w:rsidR="008B2C0C">
            <w:fldChar w:fldCharType="end"/>
          </w:r>
        </w:sdtContent>
      </w:sdt>
      <w:r>
        <w:t>.</w:t>
      </w:r>
    </w:p>
    <w:p w14:paraId="0A9F17E3" w14:textId="7C6B607D" w:rsidR="00450A5D" w:rsidRDefault="00450A5D">
      <w:pPr>
        <w:pStyle w:val="NormalBPBHEB"/>
        <w:pPrChange w:id="510" w:author="Arya" w:date="2025-02-27T14:07:00Z" w16du:dateUtc="2025-02-27T08:37:00Z">
          <w:pPr/>
        </w:pPrChange>
      </w:pPr>
      <w:r>
        <w:t xml:space="preserve">As the chapter unfolds, it becomes </w:t>
      </w:r>
      <w:r w:rsidR="00647F0C">
        <w:t>clear</w:t>
      </w:r>
      <w:r>
        <w:t xml:space="preserve"> that AWS is not merely providing tools but fostering an ecosystem where machine learning becomes an accessible and integral part of the development process. The array of services, including deep learning inference acceleration, supports developers in </w:t>
      </w:r>
      <w:r w:rsidR="00647F0C">
        <w:t>improving</w:t>
      </w:r>
      <w:r>
        <w:t xml:space="preserve"> the performance of their </w:t>
      </w:r>
      <w:r w:rsidR="005016C3">
        <w:t>machine-learning</w:t>
      </w:r>
      <w:r>
        <w:t xml:space="preserve"> models</w:t>
      </w:r>
      <w:r w:rsidR="00E77187">
        <w:t xml:space="preserve"> </w:t>
      </w:r>
      <w:sdt>
        <w:sdtPr>
          <w:id w:val="442580211"/>
          <w:citation/>
        </w:sdtPr>
        <w:sdtContent>
          <w:r w:rsidR="00FF0482">
            <w:fldChar w:fldCharType="begin"/>
          </w:r>
          <w:r w:rsidR="00FF0482">
            <w:instrText xml:space="preserve"> CITATION AWSn.d.as \l 1033 </w:instrText>
          </w:r>
          <w:r w:rsidR="00FF0482">
            <w:fldChar w:fldCharType="separate"/>
          </w:r>
          <w:r w:rsidR="00D44CAF" w:rsidRPr="00D44CAF">
            <w:rPr>
              <w:noProof/>
            </w:rPr>
            <w:t>[49]</w:t>
          </w:r>
          <w:r w:rsidR="00FF0482">
            <w:fldChar w:fldCharType="end"/>
          </w:r>
        </w:sdtContent>
      </w:sdt>
      <w:r>
        <w:t>.</w:t>
      </w:r>
    </w:p>
    <w:p w14:paraId="601A637F" w14:textId="5B62A2C7" w:rsidR="00450A5D" w:rsidRPr="006C3E04" w:rsidRDefault="00450A5D">
      <w:pPr>
        <w:pStyle w:val="Heading2BPBHEB"/>
        <w:pPrChange w:id="511" w:author="Arya" w:date="2025-02-27T14:08:00Z" w16du:dateUtc="2025-02-27T08:38:00Z">
          <w:pPr>
            <w:keepNext/>
            <w:keepLines/>
            <w:spacing w:before="40" w:after="0"/>
            <w:outlineLvl w:val="1"/>
          </w:pPr>
        </w:pPrChange>
      </w:pPr>
      <w:r w:rsidRPr="006C3E04">
        <w:t xml:space="preserve">The </w:t>
      </w:r>
      <w:ins w:id="512" w:author="Arya" w:date="2025-02-27T14:08:00Z" w16du:dateUtc="2025-02-27T08:38:00Z">
        <w:r w:rsidR="00584F5B">
          <w:t>h</w:t>
        </w:r>
      </w:ins>
      <w:del w:id="513" w:author="Arya" w:date="2025-02-27T14:08:00Z" w16du:dateUtc="2025-02-27T08:38:00Z">
        <w:r w:rsidRPr="006C3E04" w:rsidDel="00584F5B">
          <w:delText>H</w:delText>
        </w:r>
      </w:del>
      <w:r w:rsidRPr="006C3E04">
        <w:t xml:space="preserve">olistic </w:t>
      </w:r>
      <w:ins w:id="514" w:author="Arya" w:date="2025-02-27T14:08:00Z" w16du:dateUtc="2025-02-27T08:38:00Z">
        <w:r w:rsidR="00584F5B">
          <w:t>v</w:t>
        </w:r>
      </w:ins>
      <w:del w:id="515" w:author="Arya" w:date="2025-02-27T14:08:00Z" w16du:dateUtc="2025-02-27T08:38:00Z">
        <w:r w:rsidRPr="006C3E04" w:rsidDel="00584F5B">
          <w:delText>V</w:delText>
        </w:r>
      </w:del>
      <w:r w:rsidRPr="006C3E04">
        <w:t>ision</w:t>
      </w:r>
    </w:p>
    <w:p w14:paraId="7DA5845E" w14:textId="083ABD96" w:rsidR="00450A5D" w:rsidRDefault="00450A5D">
      <w:pPr>
        <w:pStyle w:val="NormalBPBHEB"/>
        <w:pPrChange w:id="516" w:author="Arya" w:date="2025-02-27T14:08:00Z" w16du:dateUtc="2025-02-27T08:38:00Z">
          <w:pPr/>
        </w:pPrChange>
      </w:pPr>
      <w:r>
        <w:t xml:space="preserve">In conclusion, </w:t>
      </w:r>
      <w:ins w:id="517" w:author="Arya" w:date="2025-02-27T14:08:00Z" w16du:dateUtc="2025-02-27T08:38:00Z">
        <w:r w:rsidR="0033777D">
          <w:t>this chapter</w:t>
        </w:r>
      </w:ins>
      <w:del w:id="518" w:author="Arya" w:date="2025-02-27T14:08:00Z" w16du:dateUtc="2025-02-27T08:38:00Z">
        <w:r w:rsidDel="0033777D">
          <w:delText>Chapter 10</w:delText>
        </w:r>
      </w:del>
      <w:r>
        <w:t xml:space="preserve"> encapsulates the holistic vision of AWS in democratizing analytics and machine learning. The seamless integration of services, spanning from the granular analytics of Amazon Athena to the intricate machine learning models of Amazon SageMaker, reflects a commitment to simplifying complex processes and empowering users across the spectrum of technical </w:t>
      </w:r>
      <w:r w:rsidR="00647F0C">
        <w:t>ability</w:t>
      </w:r>
      <w:r>
        <w:t>.</w:t>
      </w:r>
    </w:p>
    <w:p w14:paraId="079B44B2" w14:textId="69BCC371" w:rsidR="00450A5D" w:rsidRDefault="00450A5D">
      <w:pPr>
        <w:pStyle w:val="NormalBPBHEB"/>
        <w:pPrChange w:id="519" w:author="Arya" w:date="2025-02-27T14:08:00Z" w16du:dateUtc="2025-02-27T08:38:00Z">
          <w:pPr/>
        </w:pPrChange>
      </w:pPr>
      <w:r>
        <w:lastRenderedPageBreak/>
        <w:t xml:space="preserve">The journey through analytics and machine learning within AWS </w:t>
      </w:r>
      <w:r w:rsidR="003B148B">
        <w:t>s</w:t>
      </w:r>
      <w:r w:rsidR="005504BD">
        <w:t>hines</w:t>
      </w:r>
      <w:r>
        <w:t xml:space="preserve"> innovation, efficiency, and scalability. AWS' commitment to customer-centric solutions is </w:t>
      </w:r>
      <w:r w:rsidR="00695D4A">
        <w:t>clear</w:t>
      </w:r>
      <w:r>
        <w:t xml:space="preserve"> in the diversity of services, addressing the unique needs of businesses irrespective of their size or industry. As organizations navigate the data-intensive landscape, the tools and services explored in this chapter become beacons, guiding them toward a future where data is not just a resource but a strategic advantage.</w:t>
      </w:r>
      <w:bookmarkEnd w:id="482"/>
    </w:p>
    <w:sdt>
      <w:sdtPr>
        <w:rPr>
          <w:b w:val="0"/>
          <w:sz w:val="22"/>
          <w:szCs w:val="22"/>
        </w:rPr>
        <w:id w:val="-1687667543"/>
        <w:docPartObj>
          <w:docPartGallery w:val="Bibliographies"/>
          <w:docPartUnique/>
        </w:docPartObj>
      </w:sdtPr>
      <w:sdtContent>
        <w:commentRangeStart w:id="520" w:displacedByCustomXml="prev"/>
        <w:p w14:paraId="7C77CD4C" w14:textId="21C9970C" w:rsidR="00527E16" w:rsidRPr="00527E16" w:rsidRDefault="00527E16">
          <w:pPr>
            <w:pStyle w:val="Heading1BPBHEB"/>
            <w:pPrChange w:id="521" w:author="Arya" w:date="2025-02-27T14:09:00Z" w16du:dateUtc="2025-02-27T08:39:00Z">
              <w:pPr>
                <w:keepNext/>
                <w:keepLines/>
                <w:spacing w:before="400" w:after="0" w:line="276" w:lineRule="auto"/>
                <w:outlineLvl w:val="0"/>
              </w:pPr>
            </w:pPrChange>
          </w:pPr>
          <w:r w:rsidRPr="00527E16">
            <w:t>References</w:t>
          </w:r>
          <w:commentRangeEnd w:id="520"/>
          <w:r w:rsidR="00255DDC">
            <w:rPr>
              <w:rStyle w:val="CommentReference"/>
              <w:rFonts w:asciiTheme="minorHAnsi" w:eastAsiaTheme="minorHAnsi" w:hAnsiTheme="minorHAnsi" w:cstheme="minorBidi"/>
              <w:b w:val="0"/>
            </w:rPr>
            <w:commentReference w:id="520"/>
          </w:r>
        </w:p>
        <w:sdt>
          <w:sdtPr>
            <w:id w:val="-573587230"/>
            <w:bibliography/>
          </w:sdtPr>
          <w:sdtContent>
            <w:p w14:paraId="53669FCF" w14:textId="77777777" w:rsidR="00D44CAF" w:rsidRDefault="00527E16">
              <w:pPr>
                <w:pStyle w:val="NormalBPBHEB"/>
                <w:rPr>
                  <w:noProof/>
                  <w:lang w:val="en-IN"/>
                </w:rPr>
                <w:pPrChange w:id="522" w:author="Arya" w:date="2025-02-27T14:10:00Z" w16du:dateUtc="2025-02-27T08:40:00Z">
                  <w:pPr/>
                </w:pPrChange>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D44CAF" w14:paraId="67D23519" w14:textId="77777777">
                <w:trPr>
                  <w:divId w:val="642589429"/>
                  <w:tblCellSpacing w:w="15" w:type="dxa"/>
                </w:trPr>
                <w:tc>
                  <w:tcPr>
                    <w:tcW w:w="50" w:type="pct"/>
                    <w:hideMark/>
                  </w:tcPr>
                  <w:p w14:paraId="0E5069CF" w14:textId="36F440CC" w:rsidR="00D44CAF" w:rsidRDefault="00D44CAF">
                    <w:pPr>
                      <w:pStyle w:val="NormalBPBHEB"/>
                      <w:rPr>
                        <w:noProof/>
                        <w:sz w:val="24"/>
                        <w:szCs w:val="24"/>
                      </w:rPr>
                      <w:pPrChange w:id="523" w:author="Arya" w:date="2025-02-27T14:10:00Z" w16du:dateUtc="2025-02-27T08:40:00Z">
                        <w:pPr>
                          <w:pStyle w:val="Bibliography"/>
                        </w:pPr>
                      </w:pPrChange>
                    </w:pPr>
                    <w:r>
                      <w:rPr>
                        <w:noProof/>
                      </w:rPr>
                      <w:t xml:space="preserve">[1] </w:t>
                    </w:r>
                  </w:p>
                </w:tc>
                <w:tc>
                  <w:tcPr>
                    <w:tcW w:w="0" w:type="auto"/>
                    <w:hideMark/>
                  </w:tcPr>
                  <w:p w14:paraId="3DF7D5CF" w14:textId="77777777" w:rsidR="00D44CAF" w:rsidRDefault="00D44CAF">
                    <w:pPr>
                      <w:pStyle w:val="NormalBPBHEB"/>
                      <w:rPr>
                        <w:noProof/>
                      </w:rPr>
                      <w:pPrChange w:id="524" w:author="Arya" w:date="2025-02-27T14:10:00Z" w16du:dateUtc="2025-02-27T08:40:00Z">
                        <w:pPr>
                          <w:pStyle w:val="Bibliography"/>
                        </w:pPr>
                      </w:pPrChange>
                    </w:pPr>
                    <w:r>
                      <w:rPr>
                        <w:noProof/>
                      </w:rPr>
                      <w:t>AWS, "Amazon Athena.," n.d.a. [Online]. Available: https://aws.amazon.com/athena/. [Accessed 26 Jamuary 2025].</w:t>
                    </w:r>
                  </w:p>
                </w:tc>
              </w:tr>
              <w:tr w:rsidR="00D44CAF" w14:paraId="7E088E30" w14:textId="77777777">
                <w:trPr>
                  <w:divId w:val="642589429"/>
                  <w:tblCellSpacing w:w="15" w:type="dxa"/>
                </w:trPr>
                <w:tc>
                  <w:tcPr>
                    <w:tcW w:w="50" w:type="pct"/>
                    <w:hideMark/>
                  </w:tcPr>
                  <w:p w14:paraId="064BE431" w14:textId="77777777" w:rsidR="00D44CAF" w:rsidRDefault="00D44CAF">
                    <w:pPr>
                      <w:pStyle w:val="NormalBPBHEB"/>
                      <w:rPr>
                        <w:noProof/>
                      </w:rPr>
                      <w:pPrChange w:id="525" w:author="Arya" w:date="2025-02-27T14:10:00Z" w16du:dateUtc="2025-02-27T08:40:00Z">
                        <w:pPr>
                          <w:pStyle w:val="Bibliography"/>
                        </w:pPr>
                      </w:pPrChange>
                    </w:pPr>
                    <w:r>
                      <w:rPr>
                        <w:noProof/>
                      </w:rPr>
                      <w:t xml:space="preserve">[2] </w:t>
                    </w:r>
                  </w:p>
                </w:tc>
                <w:tc>
                  <w:tcPr>
                    <w:tcW w:w="0" w:type="auto"/>
                    <w:hideMark/>
                  </w:tcPr>
                  <w:p w14:paraId="287DD2B1" w14:textId="77777777" w:rsidR="00D44CAF" w:rsidRDefault="00D44CAF">
                    <w:pPr>
                      <w:pStyle w:val="NormalBPBHEB"/>
                      <w:rPr>
                        <w:noProof/>
                      </w:rPr>
                      <w:pPrChange w:id="526" w:author="Arya" w:date="2025-02-27T14:10:00Z" w16du:dateUtc="2025-02-27T08:40:00Z">
                        <w:pPr>
                          <w:pStyle w:val="Bibliography"/>
                        </w:pPr>
                      </w:pPrChange>
                    </w:pPr>
                    <w:r>
                      <w:rPr>
                        <w:noProof/>
                      </w:rPr>
                      <w:t>AWS, "Amazon CloudSearch," n.d..</w:t>
                    </w:r>
                  </w:p>
                </w:tc>
              </w:tr>
              <w:tr w:rsidR="00D44CAF" w14:paraId="2EC2B28B" w14:textId="77777777">
                <w:trPr>
                  <w:divId w:val="642589429"/>
                  <w:tblCellSpacing w:w="15" w:type="dxa"/>
                </w:trPr>
                <w:tc>
                  <w:tcPr>
                    <w:tcW w:w="50" w:type="pct"/>
                    <w:hideMark/>
                  </w:tcPr>
                  <w:p w14:paraId="2943C8FD" w14:textId="77777777" w:rsidR="00D44CAF" w:rsidRDefault="00D44CAF">
                    <w:pPr>
                      <w:pStyle w:val="NormalBPBHEB"/>
                      <w:rPr>
                        <w:noProof/>
                      </w:rPr>
                      <w:pPrChange w:id="527" w:author="Arya" w:date="2025-02-27T14:10:00Z" w16du:dateUtc="2025-02-27T08:40:00Z">
                        <w:pPr>
                          <w:pStyle w:val="Bibliography"/>
                        </w:pPr>
                      </w:pPrChange>
                    </w:pPr>
                    <w:r>
                      <w:rPr>
                        <w:noProof/>
                      </w:rPr>
                      <w:t xml:space="preserve">[3] </w:t>
                    </w:r>
                  </w:p>
                </w:tc>
                <w:tc>
                  <w:tcPr>
                    <w:tcW w:w="0" w:type="auto"/>
                    <w:hideMark/>
                  </w:tcPr>
                  <w:p w14:paraId="28826E00" w14:textId="77777777" w:rsidR="00D44CAF" w:rsidRDefault="00D44CAF">
                    <w:pPr>
                      <w:pStyle w:val="NormalBPBHEB"/>
                      <w:rPr>
                        <w:noProof/>
                      </w:rPr>
                      <w:pPrChange w:id="528" w:author="Arya" w:date="2025-02-27T14:10:00Z" w16du:dateUtc="2025-02-27T08:40:00Z">
                        <w:pPr>
                          <w:pStyle w:val="Bibliography"/>
                        </w:pPr>
                      </w:pPrChange>
                    </w:pPr>
                    <w:r>
                      <w:rPr>
                        <w:noProof/>
                      </w:rPr>
                      <w:t>AWS, "Amazon DataZone," n.d..</w:t>
                    </w:r>
                  </w:p>
                </w:tc>
              </w:tr>
              <w:tr w:rsidR="00D44CAF" w14:paraId="4B01C3AB" w14:textId="77777777">
                <w:trPr>
                  <w:divId w:val="642589429"/>
                  <w:tblCellSpacing w:w="15" w:type="dxa"/>
                </w:trPr>
                <w:tc>
                  <w:tcPr>
                    <w:tcW w:w="50" w:type="pct"/>
                    <w:hideMark/>
                  </w:tcPr>
                  <w:p w14:paraId="7E484F57" w14:textId="77777777" w:rsidR="00D44CAF" w:rsidRDefault="00D44CAF">
                    <w:pPr>
                      <w:pStyle w:val="NormalBPBHEB"/>
                      <w:rPr>
                        <w:noProof/>
                      </w:rPr>
                      <w:pPrChange w:id="529" w:author="Arya" w:date="2025-02-27T14:10:00Z" w16du:dateUtc="2025-02-27T08:40:00Z">
                        <w:pPr>
                          <w:pStyle w:val="Bibliography"/>
                        </w:pPr>
                      </w:pPrChange>
                    </w:pPr>
                    <w:r>
                      <w:rPr>
                        <w:noProof/>
                      </w:rPr>
                      <w:t xml:space="preserve">[4] </w:t>
                    </w:r>
                  </w:p>
                </w:tc>
                <w:tc>
                  <w:tcPr>
                    <w:tcW w:w="0" w:type="auto"/>
                    <w:hideMark/>
                  </w:tcPr>
                  <w:p w14:paraId="3718BC6F" w14:textId="77777777" w:rsidR="00D44CAF" w:rsidRDefault="00D44CAF">
                    <w:pPr>
                      <w:pStyle w:val="NormalBPBHEB"/>
                      <w:rPr>
                        <w:noProof/>
                      </w:rPr>
                      <w:pPrChange w:id="530" w:author="Arya" w:date="2025-02-27T14:10:00Z" w16du:dateUtc="2025-02-27T08:40:00Z">
                        <w:pPr>
                          <w:pStyle w:val="Bibliography"/>
                        </w:pPr>
                      </w:pPrChange>
                    </w:pPr>
                    <w:r>
                      <w:rPr>
                        <w:noProof/>
                      </w:rPr>
                      <w:t>AWS, "Amazon EMR," n.d..</w:t>
                    </w:r>
                  </w:p>
                </w:tc>
              </w:tr>
              <w:tr w:rsidR="00D44CAF" w14:paraId="5E522841" w14:textId="77777777">
                <w:trPr>
                  <w:divId w:val="642589429"/>
                  <w:tblCellSpacing w:w="15" w:type="dxa"/>
                </w:trPr>
                <w:tc>
                  <w:tcPr>
                    <w:tcW w:w="50" w:type="pct"/>
                    <w:hideMark/>
                  </w:tcPr>
                  <w:p w14:paraId="1DBC4CB1" w14:textId="77777777" w:rsidR="00D44CAF" w:rsidRDefault="00D44CAF">
                    <w:pPr>
                      <w:pStyle w:val="NormalBPBHEB"/>
                      <w:rPr>
                        <w:noProof/>
                      </w:rPr>
                      <w:pPrChange w:id="531" w:author="Arya" w:date="2025-02-27T14:10:00Z" w16du:dateUtc="2025-02-27T08:40:00Z">
                        <w:pPr>
                          <w:pStyle w:val="Bibliography"/>
                        </w:pPr>
                      </w:pPrChange>
                    </w:pPr>
                    <w:r>
                      <w:rPr>
                        <w:noProof/>
                      </w:rPr>
                      <w:t xml:space="preserve">[5] </w:t>
                    </w:r>
                  </w:p>
                </w:tc>
                <w:tc>
                  <w:tcPr>
                    <w:tcW w:w="0" w:type="auto"/>
                    <w:hideMark/>
                  </w:tcPr>
                  <w:p w14:paraId="5BD6E669" w14:textId="77777777" w:rsidR="00D44CAF" w:rsidRDefault="00D44CAF">
                    <w:pPr>
                      <w:pStyle w:val="NormalBPBHEB"/>
                      <w:rPr>
                        <w:noProof/>
                      </w:rPr>
                      <w:pPrChange w:id="532" w:author="Arya" w:date="2025-02-27T14:10:00Z" w16du:dateUtc="2025-02-27T08:40:00Z">
                        <w:pPr>
                          <w:pStyle w:val="Bibliography"/>
                        </w:pPr>
                      </w:pPrChange>
                    </w:pPr>
                    <w:r>
                      <w:rPr>
                        <w:noProof/>
                      </w:rPr>
                      <w:t>AWS, "AWS Analytics," n.d..</w:t>
                    </w:r>
                  </w:p>
                </w:tc>
              </w:tr>
              <w:tr w:rsidR="00D44CAF" w14:paraId="0E96AB15" w14:textId="77777777">
                <w:trPr>
                  <w:divId w:val="642589429"/>
                  <w:tblCellSpacing w:w="15" w:type="dxa"/>
                </w:trPr>
                <w:tc>
                  <w:tcPr>
                    <w:tcW w:w="50" w:type="pct"/>
                    <w:hideMark/>
                  </w:tcPr>
                  <w:p w14:paraId="10DF24DA" w14:textId="77777777" w:rsidR="00D44CAF" w:rsidRDefault="00D44CAF">
                    <w:pPr>
                      <w:pStyle w:val="NormalBPBHEB"/>
                      <w:rPr>
                        <w:noProof/>
                      </w:rPr>
                      <w:pPrChange w:id="533" w:author="Arya" w:date="2025-02-27T14:10:00Z" w16du:dateUtc="2025-02-27T08:40:00Z">
                        <w:pPr>
                          <w:pStyle w:val="Bibliography"/>
                        </w:pPr>
                      </w:pPrChange>
                    </w:pPr>
                    <w:r>
                      <w:rPr>
                        <w:noProof/>
                      </w:rPr>
                      <w:t xml:space="preserve">[6] </w:t>
                    </w:r>
                  </w:p>
                </w:tc>
                <w:tc>
                  <w:tcPr>
                    <w:tcW w:w="0" w:type="auto"/>
                    <w:hideMark/>
                  </w:tcPr>
                  <w:p w14:paraId="5B956D80" w14:textId="77777777" w:rsidR="00D44CAF" w:rsidRDefault="00D44CAF">
                    <w:pPr>
                      <w:pStyle w:val="NormalBPBHEB"/>
                      <w:rPr>
                        <w:noProof/>
                      </w:rPr>
                      <w:pPrChange w:id="534" w:author="Arya" w:date="2025-02-27T14:10:00Z" w16du:dateUtc="2025-02-27T08:40:00Z">
                        <w:pPr>
                          <w:pStyle w:val="Bibliography"/>
                        </w:pPr>
                      </w:pPrChange>
                    </w:pPr>
                    <w:r>
                      <w:rPr>
                        <w:noProof/>
                      </w:rPr>
                      <w:t>AWS, "Amazon FinSpace," n.d..</w:t>
                    </w:r>
                  </w:p>
                </w:tc>
              </w:tr>
              <w:tr w:rsidR="00D44CAF" w14:paraId="08A014AA" w14:textId="77777777">
                <w:trPr>
                  <w:divId w:val="642589429"/>
                  <w:tblCellSpacing w:w="15" w:type="dxa"/>
                </w:trPr>
                <w:tc>
                  <w:tcPr>
                    <w:tcW w:w="50" w:type="pct"/>
                    <w:hideMark/>
                  </w:tcPr>
                  <w:p w14:paraId="452E0777" w14:textId="77777777" w:rsidR="00D44CAF" w:rsidRDefault="00D44CAF">
                    <w:pPr>
                      <w:pStyle w:val="NormalBPBHEB"/>
                      <w:rPr>
                        <w:noProof/>
                      </w:rPr>
                      <w:pPrChange w:id="535" w:author="Arya" w:date="2025-02-27T14:10:00Z" w16du:dateUtc="2025-02-27T08:40:00Z">
                        <w:pPr>
                          <w:pStyle w:val="Bibliography"/>
                        </w:pPr>
                      </w:pPrChange>
                    </w:pPr>
                    <w:r>
                      <w:rPr>
                        <w:noProof/>
                      </w:rPr>
                      <w:t xml:space="preserve">[7] </w:t>
                    </w:r>
                  </w:p>
                </w:tc>
                <w:tc>
                  <w:tcPr>
                    <w:tcW w:w="0" w:type="auto"/>
                    <w:hideMark/>
                  </w:tcPr>
                  <w:p w14:paraId="11E13AF9" w14:textId="77777777" w:rsidR="00D44CAF" w:rsidRDefault="00D44CAF">
                    <w:pPr>
                      <w:pStyle w:val="NormalBPBHEB"/>
                      <w:rPr>
                        <w:noProof/>
                      </w:rPr>
                      <w:pPrChange w:id="536" w:author="Arya" w:date="2025-02-27T14:10:00Z" w16du:dateUtc="2025-02-27T08:40:00Z">
                        <w:pPr>
                          <w:pStyle w:val="Bibliography"/>
                        </w:pPr>
                      </w:pPrChange>
                    </w:pPr>
                    <w:r>
                      <w:rPr>
                        <w:noProof/>
                      </w:rPr>
                      <w:t>AWS, "Amazon Kinesis," n.d..</w:t>
                    </w:r>
                  </w:p>
                </w:tc>
              </w:tr>
              <w:tr w:rsidR="00D44CAF" w14:paraId="225C0DD3" w14:textId="77777777">
                <w:trPr>
                  <w:divId w:val="642589429"/>
                  <w:tblCellSpacing w:w="15" w:type="dxa"/>
                </w:trPr>
                <w:tc>
                  <w:tcPr>
                    <w:tcW w:w="50" w:type="pct"/>
                    <w:hideMark/>
                  </w:tcPr>
                  <w:p w14:paraId="004565B3" w14:textId="77777777" w:rsidR="00D44CAF" w:rsidRDefault="00D44CAF">
                    <w:pPr>
                      <w:pStyle w:val="NormalBPBHEB"/>
                      <w:rPr>
                        <w:noProof/>
                      </w:rPr>
                      <w:pPrChange w:id="537" w:author="Arya" w:date="2025-02-27T14:10:00Z" w16du:dateUtc="2025-02-27T08:40:00Z">
                        <w:pPr>
                          <w:pStyle w:val="Bibliography"/>
                        </w:pPr>
                      </w:pPrChange>
                    </w:pPr>
                    <w:r>
                      <w:rPr>
                        <w:noProof/>
                      </w:rPr>
                      <w:t xml:space="preserve">[8] </w:t>
                    </w:r>
                  </w:p>
                </w:tc>
                <w:tc>
                  <w:tcPr>
                    <w:tcW w:w="0" w:type="auto"/>
                    <w:hideMark/>
                  </w:tcPr>
                  <w:p w14:paraId="015B3064" w14:textId="77777777" w:rsidR="00D44CAF" w:rsidRDefault="00D44CAF">
                    <w:pPr>
                      <w:pStyle w:val="NormalBPBHEB"/>
                      <w:rPr>
                        <w:noProof/>
                      </w:rPr>
                      <w:pPrChange w:id="538" w:author="Arya" w:date="2025-02-27T14:10:00Z" w16du:dateUtc="2025-02-27T08:40:00Z">
                        <w:pPr>
                          <w:pStyle w:val="Bibliography"/>
                        </w:pPr>
                      </w:pPrChange>
                    </w:pPr>
                    <w:r>
                      <w:rPr>
                        <w:noProof/>
                      </w:rPr>
                      <w:t>AWS, "Amazon Managed Streaming for Apache Kafka (MSK)," n.d..</w:t>
                    </w:r>
                  </w:p>
                </w:tc>
              </w:tr>
              <w:tr w:rsidR="00D44CAF" w14:paraId="63ECDF44" w14:textId="77777777">
                <w:trPr>
                  <w:divId w:val="642589429"/>
                  <w:tblCellSpacing w:w="15" w:type="dxa"/>
                </w:trPr>
                <w:tc>
                  <w:tcPr>
                    <w:tcW w:w="50" w:type="pct"/>
                    <w:hideMark/>
                  </w:tcPr>
                  <w:p w14:paraId="408B20EB" w14:textId="77777777" w:rsidR="00D44CAF" w:rsidRDefault="00D44CAF">
                    <w:pPr>
                      <w:pStyle w:val="NormalBPBHEB"/>
                      <w:rPr>
                        <w:noProof/>
                      </w:rPr>
                      <w:pPrChange w:id="539" w:author="Arya" w:date="2025-02-27T14:10:00Z" w16du:dateUtc="2025-02-27T08:40:00Z">
                        <w:pPr>
                          <w:pStyle w:val="Bibliography"/>
                        </w:pPr>
                      </w:pPrChange>
                    </w:pPr>
                    <w:r>
                      <w:rPr>
                        <w:noProof/>
                      </w:rPr>
                      <w:t xml:space="preserve">[9] </w:t>
                    </w:r>
                  </w:p>
                </w:tc>
                <w:tc>
                  <w:tcPr>
                    <w:tcW w:w="0" w:type="auto"/>
                    <w:hideMark/>
                  </w:tcPr>
                  <w:p w14:paraId="347ABE8C" w14:textId="77777777" w:rsidR="00D44CAF" w:rsidRDefault="00D44CAF">
                    <w:pPr>
                      <w:pStyle w:val="NormalBPBHEB"/>
                      <w:rPr>
                        <w:noProof/>
                      </w:rPr>
                      <w:pPrChange w:id="540" w:author="Arya" w:date="2025-02-27T14:10:00Z" w16du:dateUtc="2025-02-27T08:40:00Z">
                        <w:pPr>
                          <w:pStyle w:val="Bibliography"/>
                        </w:pPr>
                      </w:pPrChange>
                    </w:pPr>
                    <w:r>
                      <w:rPr>
                        <w:noProof/>
                      </w:rPr>
                      <w:t>AWS, "Amazon OpenSearch Service," n.d..</w:t>
                    </w:r>
                  </w:p>
                </w:tc>
              </w:tr>
              <w:tr w:rsidR="00D44CAF" w14:paraId="43617577" w14:textId="77777777">
                <w:trPr>
                  <w:divId w:val="642589429"/>
                  <w:tblCellSpacing w:w="15" w:type="dxa"/>
                </w:trPr>
                <w:tc>
                  <w:tcPr>
                    <w:tcW w:w="50" w:type="pct"/>
                    <w:hideMark/>
                  </w:tcPr>
                  <w:p w14:paraId="113E2ED0" w14:textId="77777777" w:rsidR="00D44CAF" w:rsidRDefault="00D44CAF">
                    <w:pPr>
                      <w:pStyle w:val="NormalBPBHEB"/>
                      <w:rPr>
                        <w:noProof/>
                      </w:rPr>
                      <w:pPrChange w:id="541" w:author="Arya" w:date="2025-02-27T14:10:00Z" w16du:dateUtc="2025-02-27T08:40:00Z">
                        <w:pPr>
                          <w:pStyle w:val="Bibliography"/>
                        </w:pPr>
                      </w:pPrChange>
                    </w:pPr>
                    <w:r>
                      <w:rPr>
                        <w:noProof/>
                      </w:rPr>
                      <w:t xml:space="preserve">[10] </w:t>
                    </w:r>
                  </w:p>
                </w:tc>
                <w:tc>
                  <w:tcPr>
                    <w:tcW w:w="0" w:type="auto"/>
                    <w:hideMark/>
                  </w:tcPr>
                  <w:p w14:paraId="1996A5C0" w14:textId="77777777" w:rsidR="00D44CAF" w:rsidRDefault="00D44CAF">
                    <w:pPr>
                      <w:pStyle w:val="NormalBPBHEB"/>
                      <w:rPr>
                        <w:noProof/>
                      </w:rPr>
                      <w:pPrChange w:id="542" w:author="Arya" w:date="2025-02-27T14:10:00Z" w16du:dateUtc="2025-02-27T08:40:00Z">
                        <w:pPr>
                          <w:pStyle w:val="Bibliography"/>
                        </w:pPr>
                      </w:pPrChange>
                    </w:pPr>
                    <w:r>
                      <w:rPr>
                        <w:noProof/>
                      </w:rPr>
                      <w:t>AWS, "Amazon QuickSight," n.d..</w:t>
                    </w:r>
                  </w:p>
                </w:tc>
              </w:tr>
              <w:tr w:rsidR="00D44CAF" w14:paraId="76969D25" w14:textId="77777777">
                <w:trPr>
                  <w:divId w:val="642589429"/>
                  <w:tblCellSpacing w:w="15" w:type="dxa"/>
                </w:trPr>
                <w:tc>
                  <w:tcPr>
                    <w:tcW w:w="50" w:type="pct"/>
                    <w:hideMark/>
                  </w:tcPr>
                  <w:p w14:paraId="0CE43159" w14:textId="77777777" w:rsidR="00D44CAF" w:rsidRDefault="00D44CAF">
                    <w:pPr>
                      <w:pStyle w:val="NormalBPBHEB"/>
                      <w:rPr>
                        <w:noProof/>
                      </w:rPr>
                      <w:pPrChange w:id="543" w:author="Arya" w:date="2025-02-27T14:10:00Z" w16du:dateUtc="2025-02-27T08:40:00Z">
                        <w:pPr>
                          <w:pStyle w:val="Bibliography"/>
                        </w:pPr>
                      </w:pPrChange>
                    </w:pPr>
                    <w:r>
                      <w:rPr>
                        <w:noProof/>
                      </w:rPr>
                      <w:t xml:space="preserve">[11] </w:t>
                    </w:r>
                  </w:p>
                </w:tc>
                <w:tc>
                  <w:tcPr>
                    <w:tcW w:w="0" w:type="auto"/>
                    <w:hideMark/>
                  </w:tcPr>
                  <w:p w14:paraId="2945D204" w14:textId="77777777" w:rsidR="00D44CAF" w:rsidRDefault="00D44CAF">
                    <w:pPr>
                      <w:pStyle w:val="NormalBPBHEB"/>
                      <w:rPr>
                        <w:noProof/>
                      </w:rPr>
                      <w:pPrChange w:id="544" w:author="Arya" w:date="2025-02-27T14:10:00Z" w16du:dateUtc="2025-02-27T08:40:00Z">
                        <w:pPr>
                          <w:pStyle w:val="Bibliography"/>
                        </w:pPr>
                      </w:pPrChange>
                    </w:pPr>
                    <w:r>
                      <w:rPr>
                        <w:noProof/>
                      </w:rPr>
                      <w:t>AWS, "Amazon Redshift," n.d..</w:t>
                    </w:r>
                  </w:p>
                </w:tc>
              </w:tr>
              <w:tr w:rsidR="00D44CAF" w14:paraId="6CF2FEF2" w14:textId="77777777">
                <w:trPr>
                  <w:divId w:val="642589429"/>
                  <w:tblCellSpacing w:w="15" w:type="dxa"/>
                </w:trPr>
                <w:tc>
                  <w:tcPr>
                    <w:tcW w:w="50" w:type="pct"/>
                    <w:hideMark/>
                  </w:tcPr>
                  <w:p w14:paraId="0B178F67" w14:textId="77777777" w:rsidR="00D44CAF" w:rsidRDefault="00D44CAF">
                    <w:pPr>
                      <w:pStyle w:val="NormalBPBHEB"/>
                      <w:rPr>
                        <w:noProof/>
                      </w:rPr>
                      <w:pPrChange w:id="545" w:author="Arya" w:date="2025-02-27T14:10:00Z" w16du:dateUtc="2025-02-27T08:40:00Z">
                        <w:pPr>
                          <w:pStyle w:val="Bibliography"/>
                        </w:pPr>
                      </w:pPrChange>
                    </w:pPr>
                    <w:r>
                      <w:rPr>
                        <w:noProof/>
                      </w:rPr>
                      <w:t xml:space="preserve">[12] </w:t>
                    </w:r>
                  </w:p>
                </w:tc>
                <w:tc>
                  <w:tcPr>
                    <w:tcW w:w="0" w:type="auto"/>
                    <w:hideMark/>
                  </w:tcPr>
                  <w:p w14:paraId="21E518BE" w14:textId="77777777" w:rsidR="00D44CAF" w:rsidRDefault="00D44CAF">
                    <w:pPr>
                      <w:pStyle w:val="NormalBPBHEB"/>
                      <w:rPr>
                        <w:noProof/>
                      </w:rPr>
                      <w:pPrChange w:id="546" w:author="Arya" w:date="2025-02-27T14:10:00Z" w16du:dateUtc="2025-02-27T08:40:00Z">
                        <w:pPr>
                          <w:pStyle w:val="Bibliography"/>
                        </w:pPr>
                      </w:pPrChange>
                    </w:pPr>
                    <w:r>
                      <w:rPr>
                        <w:noProof/>
                      </w:rPr>
                      <w:t>AWS, "AWS Clean Rooms (Preview," n.d..</w:t>
                    </w:r>
                  </w:p>
                </w:tc>
              </w:tr>
              <w:tr w:rsidR="00D44CAF" w14:paraId="1B2D298D" w14:textId="77777777">
                <w:trPr>
                  <w:divId w:val="642589429"/>
                  <w:tblCellSpacing w:w="15" w:type="dxa"/>
                </w:trPr>
                <w:tc>
                  <w:tcPr>
                    <w:tcW w:w="50" w:type="pct"/>
                    <w:hideMark/>
                  </w:tcPr>
                  <w:p w14:paraId="412B8685" w14:textId="77777777" w:rsidR="00D44CAF" w:rsidRDefault="00D44CAF">
                    <w:pPr>
                      <w:pStyle w:val="NormalBPBHEB"/>
                      <w:rPr>
                        <w:noProof/>
                      </w:rPr>
                      <w:pPrChange w:id="547" w:author="Arya" w:date="2025-02-27T14:10:00Z" w16du:dateUtc="2025-02-27T08:40:00Z">
                        <w:pPr>
                          <w:pStyle w:val="Bibliography"/>
                        </w:pPr>
                      </w:pPrChange>
                    </w:pPr>
                    <w:r>
                      <w:rPr>
                        <w:noProof/>
                      </w:rPr>
                      <w:t xml:space="preserve">[13] </w:t>
                    </w:r>
                  </w:p>
                </w:tc>
                <w:tc>
                  <w:tcPr>
                    <w:tcW w:w="0" w:type="auto"/>
                    <w:hideMark/>
                  </w:tcPr>
                  <w:p w14:paraId="3DD478DA" w14:textId="77777777" w:rsidR="00D44CAF" w:rsidRDefault="00D44CAF">
                    <w:pPr>
                      <w:pStyle w:val="NormalBPBHEB"/>
                      <w:rPr>
                        <w:noProof/>
                      </w:rPr>
                      <w:pPrChange w:id="548" w:author="Arya" w:date="2025-02-27T14:10:00Z" w16du:dateUtc="2025-02-27T08:40:00Z">
                        <w:pPr>
                          <w:pStyle w:val="Bibliography"/>
                        </w:pPr>
                      </w:pPrChange>
                    </w:pPr>
                    <w:r>
                      <w:rPr>
                        <w:noProof/>
                      </w:rPr>
                      <w:t>AWS, "AWS Data Exchange," AWS Data Exchange, n.d..</w:t>
                    </w:r>
                  </w:p>
                </w:tc>
              </w:tr>
              <w:tr w:rsidR="00D44CAF" w14:paraId="1DF126A4" w14:textId="77777777">
                <w:trPr>
                  <w:divId w:val="642589429"/>
                  <w:tblCellSpacing w:w="15" w:type="dxa"/>
                </w:trPr>
                <w:tc>
                  <w:tcPr>
                    <w:tcW w:w="50" w:type="pct"/>
                    <w:hideMark/>
                  </w:tcPr>
                  <w:p w14:paraId="2E9FBE58" w14:textId="77777777" w:rsidR="00D44CAF" w:rsidRDefault="00D44CAF">
                    <w:pPr>
                      <w:pStyle w:val="NormalBPBHEB"/>
                      <w:rPr>
                        <w:noProof/>
                      </w:rPr>
                      <w:pPrChange w:id="549" w:author="Arya" w:date="2025-02-27T14:10:00Z" w16du:dateUtc="2025-02-27T08:40:00Z">
                        <w:pPr>
                          <w:pStyle w:val="Bibliography"/>
                        </w:pPr>
                      </w:pPrChange>
                    </w:pPr>
                    <w:r>
                      <w:rPr>
                        <w:noProof/>
                      </w:rPr>
                      <w:t xml:space="preserve">[14] </w:t>
                    </w:r>
                  </w:p>
                </w:tc>
                <w:tc>
                  <w:tcPr>
                    <w:tcW w:w="0" w:type="auto"/>
                    <w:hideMark/>
                  </w:tcPr>
                  <w:p w14:paraId="415611AE" w14:textId="77777777" w:rsidR="00D44CAF" w:rsidRDefault="00D44CAF">
                    <w:pPr>
                      <w:pStyle w:val="NormalBPBHEB"/>
                      <w:rPr>
                        <w:noProof/>
                      </w:rPr>
                      <w:pPrChange w:id="550" w:author="Arya" w:date="2025-02-27T14:10:00Z" w16du:dateUtc="2025-02-27T08:40:00Z">
                        <w:pPr>
                          <w:pStyle w:val="Bibliography"/>
                        </w:pPr>
                      </w:pPrChange>
                    </w:pPr>
                    <w:r>
                      <w:rPr>
                        <w:noProof/>
                      </w:rPr>
                      <w:t>AWS, "AWS Data Pipeline," n.d..</w:t>
                    </w:r>
                  </w:p>
                </w:tc>
              </w:tr>
              <w:tr w:rsidR="00D44CAF" w14:paraId="070887EC" w14:textId="77777777">
                <w:trPr>
                  <w:divId w:val="642589429"/>
                  <w:tblCellSpacing w:w="15" w:type="dxa"/>
                </w:trPr>
                <w:tc>
                  <w:tcPr>
                    <w:tcW w:w="50" w:type="pct"/>
                    <w:hideMark/>
                  </w:tcPr>
                  <w:p w14:paraId="476420AB" w14:textId="77777777" w:rsidR="00D44CAF" w:rsidRDefault="00D44CAF">
                    <w:pPr>
                      <w:pStyle w:val="NormalBPBHEB"/>
                      <w:rPr>
                        <w:noProof/>
                      </w:rPr>
                      <w:pPrChange w:id="551" w:author="Arya" w:date="2025-02-27T14:10:00Z" w16du:dateUtc="2025-02-27T08:40:00Z">
                        <w:pPr>
                          <w:pStyle w:val="Bibliography"/>
                        </w:pPr>
                      </w:pPrChange>
                    </w:pPr>
                    <w:r>
                      <w:rPr>
                        <w:noProof/>
                      </w:rPr>
                      <w:t xml:space="preserve">[15] </w:t>
                    </w:r>
                  </w:p>
                </w:tc>
                <w:tc>
                  <w:tcPr>
                    <w:tcW w:w="0" w:type="auto"/>
                    <w:hideMark/>
                  </w:tcPr>
                  <w:p w14:paraId="674617B6" w14:textId="77777777" w:rsidR="00D44CAF" w:rsidRDefault="00D44CAF">
                    <w:pPr>
                      <w:pStyle w:val="NormalBPBHEB"/>
                      <w:rPr>
                        <w:noProof/>
                      </w:rPr>
                      <w:pPrChange w:id="552" w:author="Arya" w:date="2025-02-27T14:10:00Z" w16du:dateUtc="2025-02-27T08:40:00Z">
                        <w:pPr>
                          <w:pStyle w:val="Bibliography"/>
                        </w:pPr>
                      </w:pPrChange>
                    </w:pPr>
                    <w:r>
                      <w:rPr>
                        <w:noProof/>
                      </w:rPr>
                      <w:t>AWS, "AWS Glue," n.d..</w:t>
                    </w:r>
                  </w:p>
                </w:tc>
              </w:tr>
              <w:tr w:rsidR="00D44CAF" w14:paraId="27E83D9E" w14:textId="77777777">
                <w:trPr>
                  <w:divId w:val="642589429"/>
                  <w:tblCellSpacing w:w="15" w:type="dxa"/>
                </w:trPr>
                <w:tc>
                  <w:tcPr>
                    <w:tcW w:w="50" w:type="pct"/>
                    <w:hideMark/>
                  </w:tcPr>
                  <w:p w14:paraId="6D53244D" w14:textId="77777777" w:rsidR="00D44CAF" w:rsidRDefault="00D44CAF">
                    <w:pPr>
                      <w:pStyle w:val="NormalBPBHEB"/>
                      <w:rPr>
                        <w:noProof/>
                      </w:rPr>
                      <w:pPrChange w:id="553" w:author="Arya" w:date="2025-02-27T14:10:00Z" w16du:dateUtc="2025-02-27T08:40:00Z">
                        <w:pPr>
                          <w:pStyle w:val="Bibliography"/>
                        </w:pPr>
                      </w:pPrChange>
                    </w:pPr>
                    <w:r>
                      <w:rPr>
                        <w:noProof/>
                      </w:rPr>
                      <w:t xml:space="preserve">[16] </w:t>
                    </w:r>
                  </w:p>
                </w:tc>
                <w:tc>
                  <w:tcPr>
                    <w:tcW w:w="0" w:type="auto"/>
                    <w:hideMark/>
                  </w:tcPr>
                  <w:p w14:paraId="29A48753" w14:textId="77777777" w:rsidR="00D44CAF" w:rsidRDefault="00D44CAF">
                    <w:pPr>
                      <w:pStyle w:val="NormalBPBHEB"/>
                      <w:rPr>
                        <w:noProof/>
                      </w:rPr>
                      <w:pPrChange w:id="554" w:author="Arya" w:date="2025-02-27T14:10:00Z" w16du:dateUtc="2025-02-27T08:40:00Z">
                        <w:pPr>
                          <w:pStyle w:val="Bibliography"/>
                        </w:pPr>
                      </w:pPrChange>
                    </w:pPr>
                    <w:r>
                      <w:rPr>
                        <w:noProof/>
                      </w:rPr>
                      <w:t>AWS, "AWS Lake Formation," n.d..</w:t>
                    </w:r>
                  </w:p>
                </w:tc>
              </w:tr>
              <w:tr w:rsidR="00D44CAF" w14:paraId="1075954D" w14:textId="77777777">
                <w:trPr>
                  <w:divId w:val="642589429"/>
                  <w:tblCellSpacing w:w="15" w:type="dxa"/>
                </w:trPr>
                <w:tc>
                  <w:tcPr>
                    <w:tcW w:w="50" w:type="pct"/>
                    <w:hideMark/>
                  </w:tcPr>
                  <w:p w14:paraId="13908E4C" w14:textId="77777777" w:rsidR="00D44CAF" w:rsidRDefault="00D44CAF">
                    <w:pPr>
                      <w:pStyle w:val="NormalBPBHEB"/>
                      <w:rPr>
                        <w:noProof/>
                      </w:rPr>
                      <w:pPrChange w:id="555" w:author="Arya" w:date="2025-02-27T14:10:00Z" w16du:dateUtc="2025-02-27T08:40:00Z">
                        <w:pPr>
                          <w:pStyle w:val="Bibliography"/>
                        </w:pPr>
                      </w:pPrChange>
                    </w:pPr>
                    <w:r>
                      <w:rPr>
                        <w:noProof/>
                      </w:rPr>
                      <w:t xml:space="preserve">[17] </w:t>
                    </w:r>
                  </w:p>
                </w:tc>
                <w:tc>
                  <w:tcPr>
                    <w:tcW w:w="0" w:type="auto"/>
                    <w:hideMark/>
                  </w:tcPr>
                  <w:p w14:paraId="2BAFC06B" w14:textId="77777777" w:rsidR="00D44CAF" w:rsidRDefault="00D44CAF">
                    <w:pPr>
                      <w:pStyle w:val="NormalBPBHEB"/>
                      <w:rPr>
                        <w:noProof/>
                      </w:rPr>
                      <w:pPrChange w:id="556" w:author="Arya" w:date="2025-02-27T14:10:00Z" w16du:dateUtc="2025-02-27T08:40:00Z">
                        <w:pPr>
                          <w:pStyle w:val="Bibliography"/>
                        </w:pPr>
                      </w:pPrChange>
                    </w:pPr>
                    <w:r>
                      <w:rPr>
                        <w:noProof/>
                      </w:rPr>
                      <w:t>AWS, "Amazon Augmented AI," n.d..</w:t>
                    </w:r>
                  </w:p>
                </w:tc>
              </w:tr>
              <w:tr w:rsidR="00D44CAF" w14:paraId="653D84DC" w14:textId="77777777">
                <w:trPr>
                  <w:divId w:val="642589429"/>
                  <w:tblCellSpacing w:w="15" w:type="dxa"/>
                </w:trPr>
                <w:tc>
                  <w:tcPr>
                    <w:tcW w:w="50" w:type="pct"/>
                    <w:hideMark/>
                  </w:tcPr>
                  <w:p w14:paraId="09ED68F1" w14:textId="77777777" w:rsidR="00D44CAF" w:rsidRDefault="00D44CAF">
                    <w:pPr>
                      <w:pStyle w:val="NormalBPBHEB"/>
                      <w:rPr>
                        <w:noProof/>
                      </w:rPr>
                      <w:pPrChange w:id="557" w:author="Arya" w:date="2025-02-27T14:10:00Z" w16du:dateUtc="2025-02-27T08:40:00Z">
                        <w:pPr>
                          <w:pStyle w:val="Bibliography"/>
                        </w:pPr>
                      </w:pPrChange>
                    </w:pPr>
                    <w:r>
                      <w:rPr>
                        <w:noProof/>
                      </w:rPr>
                      <w:t xml:space="preserve">[18] </w:t>
                    </w:r>
                  </w:p>
                </w:tc>
                <w:tc>
                  <w:tcPr>
                    <w:tcW w:w="0" w:type="auto"/>
                    <w:hideMark/>
                  </w:tcPr>
                  <w:p w14:paraId="73DFA157" w14:textId="77777777" w:rsidR="00D44CAF" w:rsidRDefault="00D44CAF">
                    <w:pPr>
                      <w:pStyle w:val="NormalBPBHEB"/>
                      <w:rPr>
                        <w:noProof/>
                      </w:rPr>
                      <w:pPrChange w:id="558" w:author="Arya" w:date="2025-02-27T14:10:00Z" w16du:dateUtc="2025-02-27T08:40:00Z">
                        <w:pPr>
                          <w:pStyle w:val="Bibliography"/>
                        </w:pPr>
                      </w:pPrChange>
                    </w:pPr>
                    <w:r>
                      <w:rPr>
                        <w:noProof/>
                      </w:rPr>
                      <w:t>AWS, "Amazon Bedrock," n.d..</w:t>
                    </w:r>
                  </w:p>
                </w:tc>
              </w:tr>
              <w:tr w:rsidR="00D44CAF" w14:paraId="4AD5DA43" w14:textId="77777777">
                <w:trPr>
                  <w:divId w:val="642589429"/>
                  <w:tblCellSpacing w:w="15" w:type="dxa"/>
                </w:trPr>
                <w:tc>
                  <w:tcPr>
                    <w:tcW w:w="50" w:type="pct"/>
                    <w:hideMark/>
                  </w:tcPr>
                  <w:p w14:paraId="041EC850" w14:textId="77777777" w:rsidR="00D44CAF" w:rsidRDefault="00D44CAF">
                    <w:pPr>
                      <w:pStyle w:val="NormalBPBHEB"/>
                      <w:rPr>
                        <w:noProof/>
                      </w:rPr>
                      <w:pPrChange w:id="559" w:author="Arya" w:date="2025-02-27T14:10:00Z" w16du:dateUtc="2025-02-27T08:40:00Z">
                        <w:pPr>
                          <w:pStyle w:val="Bibliography"/>
                        </w:pPr>
                      </w:pPrChange>
                    </w:pPr>
                    <w:r>
                      <w:rPr>
                        <w:noProof/>
                      </w:rPr>
                      <w:t xml:space="preserve">[19] </w:t>
                    </w:r>
                  </w:p>
                </w:tc>
                <w:tc>
                  <w:tcPr>
                    <w:tcW w:w="0" w:type="auto"/>
                    <w:hideMark/>
                  </w:tcPr>
                  <w:p w14:paraId="2BF7571E" w14:textId="77777777" w:rsidR="00D44CAF" w:rsidRDefault="00D44CAF">
                    <w:pPr>
                      <w:pStyle w:val="NormalBPBHEB"/>
                      <w:rPr>
                        <w:noProof/>
                      </w:rPr>
                      <w:pPrChange w:id="560" w:author="Arya" w:date="2025-02-27T14:10:00Z" w16du:dateUtc="2025-02-27T08:40:00Z">
                        <w:pPr>
                          <w:pStyle w:val="Bibliography"/>
                        </w:pPr>
                      </w:pPrChange>
                    </w:pPr>
                    <w:r>
                      <w:rPr>
                        <w:noProof/>
                      </w:rPr>
                      <w:t>AWS, "Amazon CodeGuru," n.d..</w:t>
                    </w:r>
                  </w:p>
                </w:tc>
              </w:tr>
              <w:tr w:rsidR="00D44CAF" w14:paraId="5233215A" w14:textId="77777777">
                <w:trPr>
                  <w:divId w:val="642589429"/>
                  <w:tblCellSpacing w:w="15" w:type="dxa"/>
                </w:trPr>
                <w:tc>
                  <w:tcPr>
                    <w:tcW w:w="50" w:type="pct"/>
                    <w:hideMark/>
                  </w:tcPr>
                  <w:p w14:paraId="0923174E" w14:textId="77777777" w:rsidR="00D44CAF" w:rsidRDefault="00D44CAF">
                    <w:pPr>
                      <w:pStyle w:val="NormalBPBHEB"/>
                      <w:rPr>
                        <w:noProof/>
                      </w:rPr>
                      <w:pPrChange w:id="561" w:author="Arya" w:date="2025-02-27T14:10:00Z" w16du:dateUtc="2025-02-27T08:40:00Z">
                        <w:pPr>
                          <w:pStyle w:val="Bibliography"/>
                        </w:pPr>
                      </w:pPrChange>
                    </w:pPr>
                    <w:r>
                      <w:rPr>
                        <w:noProof/>
                      </w:rPr>
                      <w:t xml:space="preserve">[20] </w:t>
                    </w:r>
                  </w:p>
                </w:tc>
                <w:tc>
                  <w:tcPr>
                    <w:tcW w:w="0" w:type="auto"/>
                    <w:hideMark/>
                  </w:tcPr>
                  <w:p w14:paraId="2241D272" w14:textId="77777777" w:rsidR="00D44CAF" w:rsidRDefault="00D44CAF">
                    <w:pPr>
                      <w:pStyle w:val="NormalBPBHEB"/>
                      <w:rPr>
                        <w:noProof/>
                      </w:rPr>
                      <w:pPrChange w:id="562" w:author="Arya" w:date="2025-02-27T14:10:00Z" w16du:dateUtc="2025-02-27T08:40:00Z">
                        <w:pPr>
                          <w:pStyle w:val="Bibliography"/>
                        </w:pPr>
                      </w:pPrChange>
                    </w:pPr>
                    <w:r>
                      <w:rPr>
                        <w:noProof/>
                      </w:rPr>
                      <w:t>AWS, "Amazon Comprehend," n.d..</w:t>
                    </w:r>
                  </w:p>
                </w:tc>
              </w:tr>
              <w:tr w:rsidR="00D44CAF" w14:paraId="16633131" w14:textId="77777777">
                <w:trPr>
                  <w:divId w:val="642589429"/>
                  <w:tblCellSpacing w:w="15" w:type="dxa"/>
                </w:trPr>
                <w:tc>
                  <w:tcPr>
                    <w:tcW w:w="50" w:type="pct"/>
                    <w:hideMark/>
                  </w:tcPr>
                  <w:p w14:paraId="0E934D8B" w14:textId="77777777" w:rsidR="00D44CAF" w:rsidRDefault="00D44CAF">
                    <w:pPr>
                      <w:pStyle w:val="NormalBPBHEB"/>
                      <w:rPr>
                        <w:noProof/>
                      </w:rPr>
                      <w:pPrChange w:id="563" w:author="Arya" w:date="2025-02-27T14:10:00Z" w16du:dateUtc="2025-02-27T08:40:00Z">
                        <w:pPr>
                          <w:pStyle w:val="Bibliography"/>
                        </w:pPr>
                      </w:pPrChange>
                    </w:pPr>
                    <w:r>
                      <w:rPr>
                        <w:noProof/>
                      </w:rPr>
                      <w:lastRenderedPageBreak/>
                      <w:t xml:space="preserve">[21] </w:t>
                    </w:r>
                  </w:p>
                </w:tc>
                <w:tc>
                  <w:tcPr>
                    <w:tcW w:w="0" w:type="auto"/>
                    <w:hideMark/>
                  </w:tcPr>
                  <w:p w14:paraId="44128ACA" w14:textId="77777777" w:rsidR="00D44CAF" w:rsidRDefault="00D44CAF">
                    <w:pPr>
                      <w:pStyle w:val="NormalBPBHEB"/>
                      <w:rPr>
                        <w:noProof/>
                      </w:rPr>
                      <w:pPrChange w:id="564" w:author="Arya" w:date="2025-02-27T14:10:00Z" w16du:dateUtc="2025-02-27T08:40:00Z">
                        <w:pPr>
                          <w:pStyle w:val="Bibliography"/>
                        </w:pPr>
                      </w:pPrChange>
                    </w:pPr>
                    <w:r>
                      <w:rPr>
                        <w:noProof/>
                      </w:rPr>
                      <w:t>AWS, "Amazon DevOps Guru," n.d..</w:t>
                    </w:r>
                  </w:p>
                </w:tc>
              </w:tr>
              <w:tr w:rsidR="00D44CAF" w14:paraId="7D41FE65" w14:textId="77777777">
                <w:trPr>
                  <w:divId w:val="642589429"/>
                  <w:tblCellSpacing w:w="15" w:type="dxa"/>
                </w:trPr>
                <w:tc>
                  <w:tcPr>
                    <w:tcW w:w="50" w:type="pct"/>
                    <w:hideMark/>
                  </w:tcPr>
                  <w:p w14:paraId="7662D50D" w14:textId="77777777" w:rsidR="00D44CAF" w:rsidRDefault="00D44CAF">
                    <w:pPr>
                      <w:pStyle w:val="NormalBPBHEB"/>
                      <w:rPr>
                        <w:noProof/>
                      </w:rPr>
                      <w:pPrChange w:id="565" w:author="Arya" w:date="2025-02-27T14:10:00Z" w16du:dateUtc="2025-02-27T08:40:00Z">
                        <w:pPr>
                          <w:pStyle w:val="Bibliography"/>
                        </w:pPr>
                      </w:pPrChange>
                    </w:pPr>
                    <w:r>
                      <w:rPr>
                        <w:noProof/>
                      </w:rPr>
                      <w:t xml:space="preserve">[22] </w:t>
                    </w:r>
                  </w:p>
                </w:tc>
                <w:tc>
                  <w:tcPr>
                    <w:tcW w:w="0" w:type="auto"/>
                    <w:hideMark/>
                  </w:tcPr>
                  <w:p w14:paraId="48945307" w14:textId="77777777" w:rsidR="00D44CAF" w:rsidRDefault="00D44CAF">
                    <w:pPr>
                      <w:pStyle w:val="NormalBPBHEB"/>
                      <w:rPr>
                        <w:noProof/>
                      </w:rPr>
                      <w:pPrChange w:id="566" w:author="Arya" w:date="2025-02-27T14:10:00Z" w16du:dateUtc="2025-02-27T08:40:00Z">
                        <w:pPr>
                          <w:pStyle w:val="Bibliography"/>
                        </w:pPr>
                      </w:pPrChange>
                    </w:pPr>
                    <w:r>
                      <w:rPr>
                        <w:noProof/>
                      </w:rPr>
                      <w:t>AWS, "Amazon Elastic Inference," n.d..</w:t>
                    </w:r>
                  </w:p>
                </w:tc>
              </w:tr>
              <w:tr w:rsidR="00D44CAF" w14:paraId="6F1925B3" w14:textId="77777777">
                <w:trPr>
                  <w:divId w:val="642589429"/>
                  <w:tblCellSpacing w:w="15" w:type="dxa"/>
                </w:trPr>
                <w:tc>
                  <w:tcPr>
                    <w:tcW w:w="50" w:type="pct"/>
                    <w:hideMark/>
                  </w:tcPr>
                  <w:p w14:paraId="67C95423" w14:textId="77777777" w:rsidR="00D44CAF" w:rsidRDefault="00D44CAF">
                    <w:pPr>
                      <w:pStyle w:val="NormalBPBHEB"/>
                      <w:rPr>
                        <w:noProof/>
                      </w:rPr>
                      <w:pPrChange w:id="567" w:author="Arya" w:date="2025-02-27T14:10:00Z" w16du:dateUtc="2025-02-27T08:40:00Z">
                        <w:pPr>
                          <w:pStyle w:val="Bibliography"/>
                        </w:pPr>
                      </w:pPrChange>
                    </w:pPr>
                    <w:r>
                      <w:rPr>
                        <w:noProof/>
                      </w:rPr>
                      <w:t xml:space="preserve">[23] </w:t>
                    </w:r>
                  </w:p>
                </w:tc>
                <w:tc>
                  <w:tcPr>
                    <w:tcW w:w="0" w:type="auto"/>
                    <w:hideMark/>
                  </w:tcPr>
                  <w:p w14:paraId="31ADAED6" w14:textId="77777777" w:rsidR="00D44CAF" w:rsidRDefault="00D44CAF">
                    <w:pPr>
                      <w:pStyle w:val="NormalBPBHEB"/>
                      <w:rPr>
                        <w:noProof/>
                      </w:rPr>
                      <w:pPrChange w:id="568" w:author="Arya" w:date="2025-02-27T14:10:00Z" w16du:dateUtc="2025-02-27T08:40:00Z">
                        <w:pPr>
                          <w:pStyle w:val="Bibliography"/>
                        </w:pPr>
                      </w:pPrChange>
                    </w:pPr>
                    <w:r>
                      <w:rPr>
                        <w:noProof/>
                      </w:rPr>
                      <w:t>AWS, "AWS Deep Learning Containers," n.d..</w:t>
                    </w:r>
                  </w:p>
                </w:tc>
              </w:tr>
              <w:tr w:rsidR="00D44CAF" w14:paraId="031E668A" w14:textId="77777777">
                <w:trPr>
                  <w:divId w:val="642589429"/>
                  <w:tblCellSpacing w:w="15" w:type="dxa"/>
                </w:trPr>
                <w:tc>
                  <w:tcPr>
                    <w:tcW w:w="50" w:type="pct"/>
                    <w:hideMark/>
                  </w:tcPr>
                  <w:p w14:paraId="32C83BB0" w14:textId="77777777" w:rsidR="00D44CAF" w:rsidRDefault="00D44CAF">
                    <w:pPr>
                      <w:pStyle w:val="NormalBPBHEB"/>
                      <w:rPr>
                        <w:noProof/>
                      </w:rPr>
                      <w:pPrChange w:id="569" w:author="Arya" w:date="2025-02-27T14:10:00Z" w16du:dateUtc="2025-02-27T08:40:00Z">
                        <w:pPr>
                          <w:pStyle w:val="Bibliography"/>
                        </w:pPr>
                      </w:pPrChange>
                    </w:pPr>
                    <w:r>
                      <w:rPr>
                        <w:noProof/>
                      </w:rPr>
                      <w:t xml:space="preserve">[24] </w:t>
                    </w:r>
                  </w:p>
                </w:tc>
                <w:tc>
                  <w:tcPr>
                    <w:tcW w:w="0" w:type="auto"/>
                    <w:hideMark/>
                  </w:tcPr>
                  <w:p w14:paraId="46A6ABEC" w14:textId="77777777" w:rsidR="00D44CAF" w:rsidRDefault="00D44CAF">
                    <w:pPr>
                      <w:pStyle w:val="NormalBPBHEB"/>
                      <w:rPr>
                        <w:noProof/>
                      </w:rPr>
                      <w:pPrChange w:id="570" w:author="Arya" w:date="2025-02-27T14:10:00Z" w16du:dateUtc="2025-02-27T08:40:00Z">
                        <w:pPr>
                          <w:pStyle w:val="Bibliography"/>
                        </w:pPr>
                      </w:pPrChange>
                    </w:pPr>
                    <w:r>
                      <w:rPr>
                        <w:noProof/>
                      </w:rPr>
                      <w:t>AWS, "Amazon Forecast," n.d..</w:t>
                    </w:r>
                  </w:p>
                </w:tc>
              </w:tr>
              <w:tr w:rsidR="00D44CAF" w14:paraId="170F96AB" w14:textId="77777777">
                <w:trPr>
                  <w:divId w:val="642589429"/>
                  <w:tblCellSpacing w:w="15" w:type="dxa"/>
                </w:trPr>
                <w:tc>
                  <w:tcPr>
                    <w:tcW w:w="50" w:type="pct"/>
                    <w:hideMark/>
                  </w:tcPr>
                  <w:p w14:paraId="40505B87" w14:textId="77777777" w:rsidR="00D44CAF" w:rsidRDefault="00D44CAF">
                    <w:pPr>
                      <w:pStyle w:val="NormalBPBHEB"/>
                      <w:rPr>
                        <w:noProof/>
                      </w:rPr>
                      <w:pPrChange w:id="571" w:author="Arya" w:date="2025-02-27T14:10:00Z" w16du:dateUtc="2025-02-27T08:40:00Z">
                        <w:pPr>
                          <w:pStyle w:val="Bibliography"/>
                        </w:pPr>
                      </w:pPrChange>
                    </w:pPr>
                    <w:r>
                      <w:rPr>
                        <w:noProof/>
                      </w:rPr>
                      <w:t xml:space="preserve">[25] </w:t>
                    </w:r>
                  </w:p>
                </w:tc>
                <w:tc>
                  <w:tcPr>
                    <w:tcW w:w="0" w:type="auto"/>
                    <w:hideMark/>
                  </w:tcPr>
                  <w:p w14:paraId="65D42801" w14:textId="77777777" w:rsidR="00D44CAF" w:rsidRDefault="00D44CAF">
                    <w:pPr>
                      <w:pStyle w:val="NormalBPBHEB"/>
                      <w:rPr>
                        <w:noProof/>
                      </w:rPr>
                      <w:pPrChange w:id="572" w:author="Arya" w:date="2025-02-27T14:10:00Z" w16du:dateUtc="2025-02-27T08:40:00Z">
                        <w:pPr>
                          <w:pStyle w:val="Bibliography"/>
                        </w:pPr>
                      </w:pPrChange>
                    </w:pPr>
                    <w:r>
                      <w:rPr>
                        <w:noProof/>
                      </w:rPr>
                      <w:t>AWS, "Amazon Fraud Detector," n.d..</w:t>
                    </w:r>
                  </w:p>
                </w:tc>
              </w:tr>
              <w:tr w:rsidR="00D44CAF" w14:paraId="1B47FBC1" w14:textId="77777777">
                <w:trPr>
                  <w:divId w:val="642589429"/>
                  <w:tblCellSpacing w:w="15" w:type="dxa"/>
                </w:trPr>
                <w:tc>
                  <w:tcPr>
                    <w:tcW w:w="50" w:type="pct"/>
                    <w:hideMark/>
                  </w:tcPr>
                  <w:p w14:paraId="4C13CB9A" w14:textId="77777777" w:rsidR="00D44CAF" w:rsidRDefault="00D44CAF">
                    <w:pPr>
                      <w:pStyle w:val="NormalBPBHEB"/>
                      <w:rPr>
                        <w:noProof/>
                      </w:rPr>
                      <w:pPrChange w:id="573" w:author="Arya" w:date="2025-02-27T14:10:00Z" w16du:dateUtc="2025-02-27T08:40:00Z">
                        <w:pPr>
                          <w:pStyle w:val="Bibliography"/>
                        </w:pPr>
                      </w:pPrChange>
                    </w:pPr>
                    <w:r>
                      <w:rPr>
                        <w:noProof/>
                      </w:rPr>
                      <w:t xml:space="preserve">[26] </w:t>
                    </w:r>
                  </w:p>
                </w:tc>
                <w:tc>
                  <w:tcPr>
                    <w:tcW w:w="0" w:type="auto"/>
                    <w:hideMark/>
                  </w:tcPr>
                  <w:p w14:paraId="2E76B69A" w14:textId="77777777" w:rsidR="00D44CAF" w:rsidRDefault="00D44CAF">
                    <w:pPr>
                      <w:pStyle w:val="NormalBPBHEB"/>
                      <w:rPr>
                        <w:noProof/>
                      </w:rPr>
                      <w:pPrChange w:id="574" w:author="Arya" w:date="2025-02-27T14:10:00Z" w16du:dateUtc="2025-02-27T08:40:00Z">
                        <w:pPr>
                          <w:pStyle w:val="Bibliography"/>
                        </w:pPr>
                      </w:pPrChange>
                    </w:pPr>
                    <w:r>
                      <w:rPr>
                        <w:noProof/>
                      </w:rPr>
                      <w:t>AWS, "Amazon HealthLake," n.d..</w:t>
                    </w:r>
                  </w:p>
                </w:tc>
              </w:tr>
              <w:tr w:rsidR="00D44CAF" w14:paraId="08AA7323" w14:textId="77777777">
                <w:trPr>
                  <w:divId w:val="642589429"/>
                  <w:tblCellSpacing w:w="15" w:type="dxa"/>
                </w:trPr>
                <w:tc>
                  <w:tcPr>
                    <w:tcW w:w="50" w:type="pct"/>
                    <w:hideMark/>
                  </w:tcPr>
                  <w:p w14:paraId="3391CB5E" w14:textId="77777777" w:rsidR="00D44CAF" w:rsidRDefault="00D44CAF">
                    <w:pPr>
                      <w:pStyle w:val="NormalBPBHEB"/>
                      <w:rPr>
                        <w:noProof/>
                      </w:rPr>
                      <w:pPrChange w:id="575" w:author="Arya" w:date="2025-02-27T14:10:00Z" w16du:dateUtc="2025-02-27T08:40:00Z">
                        <w:pPr>
                          <w:pStyle w:val="Bibliography"/>
                        </w:pPr>
                      </w:pPrChange>
                    </w:pPr>
                    <w:r>
                      <w:rPr>
                        <w:noProof/>
                      </w:rPr>
                      <w:t xml:space="preserve">[27] </w:t>
                    </w:r>
                  </w:p>
                </w:tc>
                <w:tc>
                  <w:tcPr>
                    <w:tcW w:w="0" w:type="auto"/>
                    <w:hideMark/>
                  </w:tcPr>
                  <w:p w14:paraId="7B33AE16" w14:textId="77777777" w:rsidR="00D44CAF" w:rsidRDefault="00D44CAF">
                    <w:pPr>
                      <w:pStyle w:val="NormalBPBHEB"/>
                      <w:rPr>
                        <w:noProof/>
                      </w:rPr>
                      <w:pPrChange w:id="576" w:author="Arya" w:date="2025-02-27T14:10:00Z" w16du:dateUtc="2025-02-27T08:40:00Z">
                        <w:pPr>
                          <w:pStyle w:val="Bibliography"/>
                        </w:pPr>
                      </w:pPrChange>
                    </w:pPr>
                    <w:r>
                      <w:rPr>
                        <w:noProof/>
                      </w:rPr>
                      <w:t>AWS, "Amazon Kendra," n.d..</w:t>
                    </w:r>
                  </w:p>
                </w:tc>
              </w:tr>
              <w:tr w:rsidR="00D44CAF" w14:paraId="2410B19B" w14:textId="77777777">
                <w:trPr>
                  <w:divId w:val="642589429"/>
                  <w:tblCellSpacing w:w="15" w:type="dxa"/>
                </w:trPr>
                <w:tc>
                  <w:tcPr>
                    <w:tcW w:w="50" w:type="pct"/>
                    <w:hideMark/>
                  </w:tcPr>
                  <w:p w14:paraId="0E0FC3FC" w14:textId="77777777" w:rsidR="00D44CAF" w:rsidRDefault="00D44CAF">
                    <w:pPr>
                      <w:pStyle w:val="NormalBPBHEB"/>
                      <w:rPr>
                        <w:noProof/>
                      </w:rPr>
                      <w:pPrChange w:id="577" w:author="Arya" w:date="2025-02-27T14:10:00Z" w16du:dateUtc="2025-02-27T08:40:00Z">
                        <w:pPr>
                          <w:pStyle w:val="Bibliography"/>
                        </w:pPr>
                      </w:pPrChange>
                    </w:pPr>
                    <w:r>
                      <w:rPr>
                        <w:noProof/>
                      </w:rPr>
                      <w:t xml:space="preserve">[28] </w:t>
                    </w:r>
                  </w:p>
                </w:tc>
                <w:tc>
                  <w:tcPr>
                    <w:tcW w:w="0" w:type="auto"/>
                    <w:hideMark/>
                  </w:tcPr>
                  <w:p w14:paraId="0DDE4BDA" w14:textId="77777777" w:rsidR="00D44CAF" w:rsidRDefault="00D44CAF">
                    <w:pPr>
                      <w:pStyle w:val="NormalBPBHEB"/>
                      <w:rPr>
                        <w:noProof/>
                      </w:rPr>
                      <w:pPrChange w:id="578" w:author="Arya" w:date="2025-02-27T14:10:00Z" w16du:dateUtc="2025-02-27T08:40:00Z">
                        <w:pPr>
                          <w:pStyle w:val="Bibliography"/>
                        </w:pPr>
                      </w:pPrChange>
                    </w:pPr>
                    <w:r>
                      <w:rPr>
                        <w:noProof/>
                      </w:rPr>
                      <w:t>AWS, "Amazon Lex," n.d..</w:t>
                    </w:r>
                  </w:p>
                </w:tc>
              </w:tr>
              <w:tr w:rsidR="00D44CAF" w14:paraId="77BE05E4" w14:textId="77777777">
                <w:trPr>
                  <w:divId w:val="642589429"/>
                  <w:tblCellSpacing w:w="15" w:type="dxa"/>
                </w:trPr>
                <w:tc>
                  <w:tcPr>
                    <w:tcW w:w="50" w:type="pct"/>
                    <w:hideMark/>
                  </w:tcPr>
                  <w:p w14:paraId="2F7A3EC2" w14:textId="77777777" w:rsidR="00D44CAF" w:rsidRDefault="00D44CAF">
                    <w:pPr>
                      <w:pStyle w:val="NormalBPBHEB"/>
                      <w:rPr>
                        <w:noProof/>
                      </w:rPr>
                      <w:pPrChange w:id="579" w:author="Arya" w:date="2025-02-27T14:10:00Z" w16du:dateUtc="2025-02-27T08:40:00Z">
                        <w:pPr>
                          <w:pStyle w:val="Bibliography"/>
                        </w:pPr>
                      </w:pPrChange>
                    </w:pPr>
                    <w:r>
                      <w:rPr>
                        <w:noProof/>
                      </w:rPr>
                      <w:t xml:space="preserve">[29] </w:t>
                    </w:r>
                  </w:p>
                </w:tc>
                <w:tc>
                  <w:tcPr>
                    <w:tcW w:w="0" w:type="auto"/>
                    <w:hideMark/>
                  </w:tcPr>
                  <w:p w14:paraId="7FC65BD5" w14:textId="77777777" w:rsidR="00D44CAF" w:rsidRDefault="00D44CAF">
                    <w:pPr>
                      <w:pStyle w:val="NormalBPBHEB"/>
                      <w:rPr>
                        <w:noProof/>
                      </w:rPr>
                      <w:pPrChange w:id="580" w:author="Arya" w:date="2025-02-27T14:10:00Z" w16du:dateUtc="2025-02-27T08:40:00Z">
                        <w:pPr>
                          <w:pStyle w:val="Bibliography"/>
                        </w:pPr>
                      </w:pPrChange>
                    </w:pPr>
                    <w:r>
                      <w:rPr>
                        <w:noProof/>
                      </w:rPr>
                      <w:t>AWS, "Amazon Lookout for Equipment," n.d..</w:t>
                    </w:r>
                  </w:p>
                </w:tc>
              </w:tr>
              <w:tr w:rsidR="00D44CAF" w14:paraId="6C098AC7" w14:textId="77777777">
                <w:trPr>
                  <w:divId w:val="642589429"/>
                  <w:tblCellSpacing w:w="15" w:type="dxa"/>
                </w:trPr>
                <w:tc>
                  <w:tcPr>
                    <w:tcW w:w="50" w:type="pct"/>
                    <w:hideMark/>
                  </w:tcPr>
                  <w:p w14:paraId="4FF5046C" w14:textId="77777777" w:rsidR="00D44CAF" w:rsidRDefault="00D44CAF">
                    <w:pPr>
                      <w:pStyle w:val="NormalBPBHEB"/>
                      <w:rPr>
                        <w:noProof/>
                      </w:rPr>
                      <w:pPrChange w:id="581" w:author="Arya" w:date="2025-02-27T14:10:00Z" w16du:dateUtc="2025-02-27T08:40:00Z">
                        <w:pPr>
                          <w:pStyle w:val="Bibliography"/>
                        </w:pPr>
                      </w:pPrChange>
                    </w:pPr>
                    <w:r>
                      <w:rPr>
                        <w:noProof/>
                      </w:rPr>
                      <w:t xml:space="preserve">[30] </w:t>
                    </w:r>
                  </w:p>
                </w:tc>
                <w:tc>
                  <w:tcPr>
                    <w:tcW w:w="0" w:type="auto"/>
                    <w:hideMark/>
                  </w:tcPr>
                  <w:p w14:paraId="05B7822C" w14:textId="77777777" w:rsidR="00D44CAF" w:rsidRDefault="00D44CAF">
                    <w:pPr>
                      <w:pStyle w:val="NormalBPBHEB"/>
                      <w:rPr>
                        <w:noProof/>
                      </w:rPr>
                      <w:pPrChange w:id="582" w:author="Arya" w:date="2025-02-27T14:10:00Z" w16du:dateUtc="2025-02-27T08:40:00Z">
                        <w:pPr>
                          <w:pStyle w:val="Bibliography"/>
                        </w:pPr>
                      </w:pPrChange>
                    </w:pPr>
                    <w:r>
                      <w:rPr>
                        <w:noProof/>
                      </w:rPr>
                      <w:t>AWS, "Amazon Lookout for Metrics," n.d..</w:t>
                    </w:r>
                  </w:p>
                </w:tc>
              </w:tr>
              <w:tr w:rsidR="00D44CAF" w14:paraId="5510252C" w14:textId="77777777">
                <w:trPr>
                  <w:divId w:val="642589429"/>
                  <w:tblCellSpacing w:w="15" w:type="dxa"/>
                </w:trPr>
                <w:tc>
                  <w:tcPr>
                    <w:tcW w:w="50" w:type="pct"/>
                    <w:hideMark/>
                  </w:tcPr>
                  <w:p w14:paraId="451DE85B" w14:textId="77777777" w:rsidR="00D44CAF" w:rsidRDefault="00D44CAF">
                    <w:pPr>
                      <w:pStyle w:val="NormalBPBHEB"/>
                      <w:rPr>
                        <w:noProof/>
                      </w:rPr>
                      <w:pPrChange w:id="583" w:author="Arya" w:date="2025-02-27T14:10:00Z" w16du:dateUtc="2025-02-27T08:40:00Z">
                        <w:pPr>
                          <w:pStyle w:val="Bibliography"/>
                        </w:pPr>
                      </w:pPrChange>
                    </w:pPr>
                    <w:r>
                      <w:rPr>
                        <w:noProof/>
                      </w:rPr>
                      <w:t xml:space="preserve">[31] </w:t>
                    </w:r>
                  </w:p>
                </w:tc>
                <w:tc>
                  <w:tcPr>
                    <w:tcW w:w="0" w:type="auto"/>
                    <w:hideMark/>
                  </w:tcPr>
                  <w:p w14:paraId="2767D2D6" w14:textId="77777777" w:rsidR="00D44CAF" w:rsidRDefault="00D44CAF">
                    <w:pPr>
                      <w:pStyle w:val="NormalBPBHEB"/>
                      <w:rPr>
                        <w:noProof/>
                      </w:rPr>
                      <w:pPrChange w:id="584" w:author="Arya" w:date="2025-02-27T14:10:00Z" w16du:dateUtc="2025-02-27T08:40:00Z">
                        <w:pPr>
                          <w:pStyle w:val="Bibliography"/>
                        </w:pPr>
                      </w:pPrChange>
                    </w:pPr>
                    <w:r>
                      <w:rPr>
                        <w:noProof/>
                      </w:rPr>
                      <w:t>AWS, "Amazon Monitron," n.d..</w:t>
                    </w:r>
                  </w:p>
                </w:tc>
              </w:tr>
              <w:tr w:rsidR="00D44CAF" w14:paraId="7CE1131A" w14:textId="77777777">
                <w:trPr>
                  <w:divId w:val="642589429"/>
                  <w:tblCellSpacing w:w="15" w:type="dxa"/>
                </w:trPr>
                <w:tc>
                  <w:tcPr>
                    <w:tcW w:w="50" w:type="pct"/>
                    <w:hideMark/>
                  </w:tcPr>
                  <w:p w14:paraId="676EE31F" w14:textId="77777777" w:rsidR="00D44CAF" w:rsidRDefault="00D44CAF">
                    <w:pPr>
                      <w:pStyle w:val="NormalBPBHEB"/>
                      <w:rPr>
                        <w:noProof/>
                      </w:rPr>
                      <w:pPrChange w:id="585" w:author="Arya" w:date="2025-02-27T14:10:00Z" w16du:dateUtc="2025-02-27T08:40:00Z">
                        <w:pPr>
                          <w:pStyle w:val="Bibliography"/>
                        </w:pPr>
                      </w:pPrChange>
                    </w:pPr>
                    <w:r>
                      <w:rPr>
                        <w:noProof/>
                      </w:rPr>
                      <w:t xml:space="preserve">[32] </w:t>
                    </w:r>
                  </w:p>
                </w:tc>
                <w:tc>
                  <w:tcPr>
                    <w:tcW w:w="0" w:type="auto"/>
                    <w:hideMark/>
                  </w:tcPr>
                  <w:p w14:paraId="240C09CF" w14:textId="77777777" w:rsidR="00D44CAF" w:rsidRDefault="00D44CAF">
                    <w:pPr>
                      <w:pStyle w:val="NormalBPBHEB"/>
                      <w:rPr>
                        <w:noProof/>
                      </w:rPr>
                      <w:pPrChange w:id="586" w:author="Arya" w:date="2025-02-27T14:10:00Z" w16du:dateUtc="2025-02-27T08:40:00Z">
                        <w:pPr>
                          <w:pStyle w:val="Bibliography"/>
                        </w:pPr>
                      </w:pPrChange>
                    </w:pPr>
                    <w:r>
                      <w:rPr>
                        <w:noProof/>
                      </w:rPr>
                      <w:t>AWS, "Amazon Omics," n.d..</w:t>
                    </w:r>
                  </w:p>
                </w:tc>
              </w:tr>
              <w:tr w:rsidR="00D44CAF" w14:paraId="6D99F1F8" w14:textId="77777777">
                <w:trPr>
                  <w:divId w:val="642589429"/>
                  <w:tblCellSpacing w:w="15" w:type="dxa"/>
                </w:trPr>
                <w:tc>
                  <w:tcPr>
                    <w:tcW w:w="50" w:type="pct"/>
                    <w:hideMark/>
                  </w:tcPr>
                  <w:p w14:paraId="61A6C288" w14:textId="77777777" w:rsidR="00D44CAF" w:rsidRDefault="00D44CAF">
                    <w:pPr>
                      <w:pStyle w:val="NormalBPBHEB"/>
                      <w:rPr>
                        <w:noProof/>
                      </w:rPr>
                      <w:pPrChange w:id="587" w:author="Arya" w:date="2025-02-27T14:10:00Z" w16du:dateUtc="2025-02-27T08:40:00Z">
                        <w:pPr>
                          <w:pStyle w:val="Bibliography"/>
                        </w:pPr>
                      </w:pPrChange>
                    </w:pPr>
                    <w:r>
                      <w:rPr>
                        <w:noProof/>
                      </w:rPr>
                      <w:t xml:space="preserve">[33] </w:t>
                    </w:r>
                  </w:p>
                </w:tc>
                <w:tc>
                  <w:tcPr>
                    <w:tcW w:w="0" w:type="auto"/>
                    <w:hideMark/>
                  </w:tcPr>
                  <w:p w14:paraId="5581BF6F" w14:textId="77777777" w:rsidR="00D44CAF" w:rsidRDefault="00D44CAF">
                    <w:pPr>
                      <w:pStyle w:val="NormalBPBHEB"/>
                      <w:rPr>
                        <w:noProof/>
                      </w:rPr>
                      <w:pPrChange w:id="588" w:author="Arya" w:date="2025-02-27T14:10:00Z" w16du:dateUtc="2025-02-27T08:40:00Z">
                        <w:pPr>
                          <w:pStyle w:val="Bibliography"/>
                        </w:pPr>
                      </w:pPrChange>
                    </w:pPr>
                    <w:r>
                      <w:rPr>
                        <w:noProof/>
                      </w:rPr>
                      <w:t>AWS, "Amazon Personalize," n.d..</w:t>
                    </w:r>
                  </w:p>
                </w:tc>
              </w:tr>
              <w:tr w:rsidR="00D44CAF" w14:paraId="53FAEA2F" w14:textId="77777777">
                <w:trPr>
                  <w:divId w:val="642589429"/>
                  <w:tblCellSpacing w:w="15" w:type="dxa"/>
                </w:trPr>
                <w:tc>
                  <w:tcPr>
                    <w:tcW w:w="50" w:type="pct"/>
                    <w:hideMark/>
                  </w:tcPr>
                  <w:p w14:paraId="45E49F78" w14:textId="77777777" w:rsidR="00D44CAF" w:rsidRDefault="00D44CAF">
                    <w:pPr>
                      <w:pStyle w:val="NormalBPBHEB"/>
                      <w:rPr>
                        <w:noProof/>
                      </w:rPr>
                      <w:pPrChange w:id="589" w:author="Arya" w:date="2025-02-27T14:10:00Z" w16du:dateUtc="2025-02-27T08:40:00Z">
                        <w:pPr>
                          <w:pStyle w:val="Bibliography"/>
                        </w:pPr>
                      </w:pPrChange>
                    </w:pPr>
                    <w:r>
                      <w:rPr>
                        <w:noProof/>
                      </w:rPr>
                      <w:t xml:space="preserve">[34] </w:t>
                    </w:r>
                  </w:p>
                </w:tc>
                <w:tc>
                  <w:tcPr>
                    <w:tcW w:w="0" w:type="auto"/>
                    <w:hideMark/>
                  </w:tcPr>
                  <w:p w14:paraId="6EC6997B" w14:textId="77777777" w:rsidR="00D44CAF" w:rsidRDefault="00D44CAF">
                    <w:pPr>
                      <w:pStyle w:val="NormalBPBHEB"/>
                      <w:rPr>
                        <w:noProof/>
                      </w:rPr>
                      <w:pPrChange w:id="590" w:author="Arya" w:date="2025-02-27T14:10:00Z" w16du:dateUtc="2025-02-27T08:40:00Z">
                        <w:pPr>
                          <w:pStyle w:val="Bibliography"/>
                        </w:pPr>
                      </w:pPrChange>
                    </w:pPr>
                    <w:r>
                      <w:rPr>
                        <w:noProof/>
                      </w:rPr>
                      <w:t>AWS, "Amazon Polly," n.d..</w:t>
                    </w:r>
                  </w:p>
                </w:tc>
              </w:tr>
              <w:tr w:rsidR="00D44CAF" w14:paraId="01F7317D" w14:textId="77777777">
                <w:trPr>
                  <w:divId w:val="642589429"/>
                  <w:tblCellSpacing w:w="15" w:type="dxa"/>
                </w:trPr>
                <w:tc>
                  <w:tcPr>
                    <w:tcW w:w="50" w:type="pct"/>
                    <w:hideMark/>
                  </w:tcPr>
                  <w:p w14:paraId="5BF6F97E" w14:textId="77777777" w:rsidR="00D44CAF" w:rsidRDefault="00D44CAF">
                    <w:pPr>
                      <w:pStyle w:val="NormalBPBHEB"/>
                      <w:rPr>
                        <w:noProof/>
                      </w:rPr>
                      <w:pPrChange w:id="591" w:author="Arya" w:date="2025-02-27T14:10:00Z" w16du:dateUtc="2025-02-27T08:40:00Z">
                        <w:pPr>
                          <w:pStyle w:val="Bibliography"/>
                        </w:pPr>
                      </w:pPrChange>
                    </w:pPr>
                    <w:r>
                      <w:rPr>
                        <w:noProof/>
                      </w:rPr>
                      <w:t xml:space="preserve">[35] </w:t>
                    </w:r>
                  </w:p>
                </w:tc>
                <w:tc>
                  <w:tcPr>
                    <w:tcW w:w="0" w:type="auto"/>
                    <w:hideMark/>
                  </w:tcPr>
                  <w:p w14:paraId="2CCE509C" w14:textId="77777777" w:rsidR="00D44CAF" w:rsidRDefault="00D44CAF">
                    <w:pPr>
                      <w:pStyle w:val="NormalBPBHEB"/>
                      <w:rPr>
                        <w:noProof/>
                      </w:rPr>
                      <w:pPrChange w:id="592" w:author="Arya" w:date="2025-02-27T14:10:00Z" w16du:dateUtc="2025-02-27T08:40:00Z">
                        <w:pPr>
                          <w:pStyle w:val="Bibliography"/>
                        </w:pPr>
                      </w:pPrChange>
                    </w:pPr>
                    <w:r>
                      <w:rPr>
                        <w:noProof/>
                      </w:rPr>
                      <w:t>AWS, "Amazon Rekognition," n.d..</w:t>
                    </w:r>
                  </w:p>
                </w:tc>
              </w:tr>
              <w:tr w:rsidR="00D44CAF" w14:paraId="52A07B6F" w14:textId="77777777">
                <w:trPr>
                  <w:divId w:val="642589429"/>
                  <w:tblCellSpacing w:w="15" w:type="dxa"/>
                </w:trPr>
                <w:tc>
                  <w:tcPr>
                    <w:tcW w:w="50" w:type="pct"/>
                    <w:hideMark/>
                  </w:tcPr>
                  <w:p w14:paraId="03324076" w14:textId="77777777" w:rsidR="00D44CAF" w:rsidRDefault="00D44CAF">
                    <w:pPr>
                      <w:pStyle w:val="NormalBPBHEB"/>
                      <w:rPr>
                        <w:noProof/>
                      </w:rPr>
                      <w:pPrChange w:id="593" w:author="Arya" w:date="2025-02-27T14:10:00Z" w16du:dateUtc="2025-02-27T08:40:00Z">
                        <w:pPr>
                          <w:pStyle w:val="Bibliography"/>
                        </w:pPr>
                      </w:pPrChange>
                    </w:pPr>
                    <w:r>
                      <w:rPr>
                        <w:noProof/>
                      </w:rPr>
                      <w:t xml:space="preserve">[36] </w:t>
                    </w:r>
                  </w:p>
                </w:tc>
                <w:tc>
                  <w:tcPr>
                    <w:tcW w:w="0" w:type="auto"/>
                    <w:hideMark/>
                  </w:tcPr>
                  <w:p w14:paraId="39DF9D40" w14:textId="77777777" w:rsidR="00D44CAF" w:rsidRDefault="00D44CAF">
                    <w:pPr>
                      <w:pStyle w:val="NormalBPBHEB"/>
                      <w:rPr>
                        <w:noProof/>
                      </w:rPr>
                      <w:pPrChange w:id="594" w:author="Arya" w:date="2025-02-27T14:10:00Z" w16du:dateUtc="2025-02-27T08:40:00Z">
                        <w:pPr>
                          <w:pStyle w:val="Bibliography"/>
                        </w:pPr>
                      </w:pPrChange>
                    </w:pPr>
                    <w:r>
                      <w:rPr>
                        <w:noProof/>
                      </w:rPr>
                      <w:t>AWS, "Amazon SageMaker," n.d..</w:t>
                    </w:r>
                  </w:p>
                </w:tc>
              </w:tr>
              <w:tr w:rsidR="00D44CAF" w14:paraId="462240E8" w14:textId="77777777">
                <w:trPr>
                  <w:divId w:val="642589429"/>
                  <w:tblCellSpacing w:w="15" w:type="dxa"/>
                </w:trPr>
                <w:tc>
                  <w:tcPr>
                    <w:tcW w:w="50" w:type="pct"/>
                    <w:hideMark/>
                  </w:tcPr>
                  <w:p w14:paraId="71AC25B1" w14:textId="77777777" w:rsidR="00D44CAF" w:rsidRDefault="00D44CAF">
                    <w:pPr>
                      <w:pStyle w:val="NormalBPBHEB"/>
                      <w:rPr>
                        <w:noProof/>
                      </w:rPr>
                      <w:pPrChange w:id="595" w:author="Arya" w:date="2025-02-27T14:10:00Z" w16du:dateUtc="2025-02-27T08:40:00Z">
                        <w:pPr>
                          <w:pStyle w:val="Bibliography"/>
                        </w:pPr>
                      </w:pPrChange>
                    </w:pPr>
                    <w:r>
                      <w:rPr>
                        <w:noProof/>
                      </w:rPr>
                      <w:t xml:space="preserve">[37] </w:t>
                    </w:r>
                  </w:p>
                </w:tc>
                <w:tc>
                  <w:tcPr>
                    <w:tcW w:w="0" w:type="auto"/>
                    <w:hideMark/>
                  </w:tcPr>
                  <w:p w14:paraId="742EE55E" w14:textId="77777777" w:rsidR="00D44CAF" w:rsidRDefault="00D44CAF">
                    <w:pPr>
                      <w:pStyle w:val="NormalBPBHEB"/>
                      <w:rPr>
                        <w:noProof/>
                      </w:rPr>
                      <w:pPrChange w:id="596" w:author="Arya" w:date="2025-02-27T14:10:00Z" w16du:dateUtc="2025-02-27T08:40:00Z">
                        <w:pPr>
                          <w:pStyle w:val="Bibliography"/>
                        </w:pPr>
                      </w:pPrChange>
                    </w:pPr>
                    <w:r>
                      <w:rPr>
                        <w:noProof/>
                      </w:rPr>
                      <w:t>AWS, "Amazon Textract," n.d..</w:t>
                    </w:r>
                  </w:p>
                </w:tc>
              </w:tr>
              <w:tr w:rsidR="00D44CAF" w14:paraId="566868CF" w14:textId="77777777">
                <w:trPr>
                  <w:divId w:val="642589429"/>
                  <w:tblCellSpacing w:w="15" w:type="dxa"/>
                </w:trPr>
                <w:tc>
                  <w:tcPr>
                    <w:tcW w:w="50" w:type="pct"/>
                    <w:hideMark/>
                  </w:tcPr>
                  <w:p w14:paraId="2B20E491" w14:textId="77777777" w:rsidR="00D44CAF" w:rsidRDefault="00D44CAF">
                    <w:pPr>
                      <w:pStyle w:val="NormalBPBHEB"/>
                      <w:rPr>
                        <w:noProof/>
                      </w:rPr>
                      <w:pPrChange w:id="597" w:author="Arya" w:date="2025-02-27T14:10:00Z" w16du:dateUtc="2025-02-27T08:40:00Z">
                        <w:pPr>
                          <w:pStyle w:val="Bibliography"/>
                        </w:pPr>
                      </w:pPrChange>
                    </w:pPr>
                    <w:r>
                      <w:rPr>
                        <w:noProof/>
                      </w:rPr>
                      <w:t xml:space="preserve">[38] </w:t>
                    </w:r>
                  </w:p>
                </w:tc>
                <w:tc>
                  <w:tcPr>
                    <w:tcW w:w="0" w:type="auto"/>
                    <w:hideMark/>
                  </w:tcPr>
                  <w:p w14:paraId="27ED51D0" w14:textId="77777777" w:rsidR="00D44CAF" w:rsidRDefault="00D44CAF">
                    <w:pPr>
                      <w:pStyle w:val="NormalBPBHEB"/>
                      <w:rPr>
                        <w:noProof/>
                      </w:rPr>
                      <w:pPrChange w:id="598" w:author="Arya" w:date="2025-02-27T14:10:00Z" w16du:dateUtc="2025-02-27T08:40:00Z">
                        <w:pPr>
                          <w:pStyle w:val="Bibliography"/>
                        </w:pPr>
                      </w:pPrChange>
                    </w:pPr>
                    <w:r>
                      <w:rPr>
                        <w:noProof/>
                      </w:rPr>
                      <w:t>AWS, "Amazon Transcribe," n.d..</w:t>
                    </w:r>
                  </w:p>
                </w:tc>
              </w:tr>
              <w:tr w:rsidR="00D44CAF" w14:paraId="1854D5BC" w14:textId="77777777">
                <w:trPr>
                  <w:divId w:val="642589429"/>
                  <w:tblCellSpacing w:w="15" w:type="dxa"/>
                </w:trPr>
                <w:tc>
                  <w:tcPr>
                    <w:tcW w:w="50" w:type="pct"/>
                    <w:hideMark/>
                  </w:tcPr>
                  <w:p w14:paraId="7E89BBA4" w14:textId="77777777" w:rsidR="00D44CAF" w:rsidRDefault="00D44CAF">
                    <w:pPr>
                      <w:pStyle w:val="NormalBPBHEB"/>
                      <w:rPr>
                        <w:noProof/>
                      </w:rPr>
                      <w:pPrChange w:id="599" w:author="Arya" w:date="2025-02-27T14:10:00Z" w16du:dateUtc="2025-02-27T08:40:00Z">
                        <w:pPr>
                          <w:pStyle w:val="Bibliography"/>
                        </w:pPr>
                      </w:pPrChange>
                    </w:pPr>
                    <w:r>
                      <w:rPr>
                        <w:noProof/>
                      </w:rPr>
                      <w:t xml:space="preserve">[39] </w:t>
                    </w:r>
                  </w:p>
                </w:tc>
                <w:tc>
                  <w:tcPr>
                    <w:tcW w:w="0" w:type="auto"/>
                    <w:hideMark/>
                  </w:tcPr>
                  <w:p w14:paraId="04F078BE" w14:textId="77777777" w:rsidR="00D44CAF" w:rsidRDefault="00D44CAF">
                    <w:pPr>
                      <w:pStyle w:val="NormalBPBHEB"/>
                      <w:rPr>
                        <w:noProof/>
                      </w:rPr>
                      <w:pPrChange w:id="600" w:author="Arya" w:date="2025-02-27T14:10:00Z" w16du:dateUtc="2025-02-27T08:40:00Z">
                        <w:pPr>
                          <w:pStyle w:val="Bibliography"/>
                        </w:pPr>
                      </w:pPrChange>
                    </w:pPr>
                    <w:r>
                      <w:rPr>
                        <w:noProof/>
                      </w:rPr>
                      <w:t>AWS, "Amazon Translate," n.d..</w:t>
                    </w:r>
                  </w:p>
                </w:tc>
              </w:tr>
              <w:tr w:rsidR="00D44CAF" w14:paraId="756920BC" w14:textId="77777777">
                <w:trPr>
                  <w:divId w:val="642589429"/>
                  <w:tblCellSpacing w:w="15" w:type="dxa"/>
                </w:trPr>
                <w:tc>
                  <w:tcPr>
                    <w:tcW w:w="50" w:type="pct"/>
                    <w:hideMark/>
                  </w:tcPr>
                  <w:p w14:paraId="0998566E" w14:textId="77777777" w:rsidR="00D44CAF" w:rsidRDefault="00D44CAF">
                    <w:pPr>
                      <w:pStyle w:val="NormalBPBHEB"/>
                      <w:rPr>
                        <w:noProof/>
                      </w:rPr>
                      <w:pPrChange w:id="601" w:author="Arya" w:date="2025-02-27T14:10:00Z" w16du:dateUtc="2025-02-27T08:40:00Z">
                        <w:pPr>
                          <w:pStyle w:val="Bibliography"/>
                        </w:pPr>
                      </w:pPrChange>
                    </w:pPr>
                    <w:r>
                      <w:rPr>
                        <w:noProof/>
                      </w:rPr>
                      <w:t xml:space="preserve">[40] </w:t>
                    </w:r>
                  </w:p>
                </w:tc>
                <w:tc>
                  <w:tcPr>
                    <w:tcW w:w="0" w:type="auto"/>
                    <w:hideMark/>
                  </w:tcPr>
                  <w:p w14:paraId="3438783A" w14:textId="77777777" w:rsidR="00D44CAF" w:rsidRDefault="00D44CAF">
                    <w:pPr>
                      <w:pStyle w:val="NormalBPBHEB"/>
                      <w:rPr>
                        <w:noProof/>
                      </w:rPr>
                      <w:pPrChange w:id="602" w:author="Arya" w:date="2025-02-27T14:10:00Z" w16du:dateUtc="2025-02-27T08:40:00Z">
                        <w:pPr>
                          <w:pStyle w:val="Bibliography"/>
                        </w:pPr>
                      </w:pPrChange>
                    </w:pPr>
                    <w:r>
                      <w:rPr>
                        <w:noProof/>
                      </w:rPr>
                      <w:t>AWS, "Apache MXNet on AWS," n.d..</w:t>
                    </w:r>
                  </w:p>
                </w:tc>
              </w:tr>
              <w:tr w:rsidR="00D44CAF" w14:paraId="16E9BC25" w14:textId="77777777">
                <w:trPr>
                  <w:divId w:val="642589429"/>
                  <w:tblCellSpacing w:w="15" w:type="dxa"/>
                </w:trPr>
                <w:tc>
                  <w:tcPr>
                    <w:tcW w:w="50" w:type="pct"/>
                    <w:hideMark/>
                  </w:tcPr>
                  <w:p w14:paraId="5D19BA11" w14:textId="77777777" w:rsidR="00D44CAF" w:rsidRDefault="00D44CAF">
                    <w:pPr>
                      <w:pStyle w:val="NormalBPBHEB"/>
                      <w:rPr>
                        <w:noProof/>
                      </w:rPr>
                      <w:pPrChange w:id="603" w:author="Arya" w:date="2025-02-27T14:10:00Z" w16du:dateUtc="2025-02-27T08:40:00Z">
                        <w:pPr>
                          <w:pStyle w:val="Bibliography"/>
                        </w:pPr>
                      </w:pPrChange>
                    </w:pPr>
                    <w:r>
                      <w:rPr>
                        <w:noProof/>
                      </w:rPr>
                      <w:t xml:space="preserve">[41] </w:t>
                    </w:r>
                  </w:p>
                </w:tc>
                <w:tc>
                  <w:tcPr>
                    <w:tcW w:w="0" w:type="auto"/>
                    <w:hideMark/>
                  </w:tcPr>
                  <w:p w14:paraId="3F03FC10" w14:textId="77777777" w:rsidR="00D44CAF" w:rsidRDefault="00D44CAF">
                    <w:pPr>
                      <w:pStyle w:val="NormalBPBHEB"/>
                      <w:rPr>
                        <w:noProof/>
                      </w:rPr>
                      <w:pPrChange w:id="604" w:author="Arya" w:date="2025-02-27T14:10:00Z" w16du:dateUtc="2025-02-27T08:40:00Z">
                        <w:pPr>
                          <w:pStyle w:val="Bibliography"/>
                        </w:pPr>
                      </w:pPrChange>
                    </w:pPr>
                    <w:r>
                      <w:rPr>
                        <w:noProof/>
                      </w:rPr>
                      <w:t>AWS, "AWS DeepComposer," n.d..</w:t>
                    </w:r>
                  </w:p>
                </w:tc>
              </w:tr>
              <w:tr w:rsidR="00D44CAF" w14:paraId="73C8D3E3" w14:textId="77777777">
                <w:trPr>
                  <w:divId w:val="642589429"/>
                  <w:tblCellSpacing w:w="15" w:type="dxa"/>
                </w:trPr>
                <w:tc>
                  <w:tcPr>
                    <w:tcW w:w="50" w:type="pct"/>
                    <w:hideMark/>
                  </w:tcPr>
                  <w:p w14:paraId="1FE3921D" w14:textId="77777777" w:rsidR="00D44CAF" w:rsidRDefault="00D44CAF">
                    <w:pPr>
                      <w:pStyle w:val="NormalBPBHEB"/>
                      <w:rPr>
                        <w:noProof/>
                      </w:rPr>
                      <w:pPrChange w:id="605" w:author="Arya" w:date="2025-02-27T14:10:00Z" w16du:dateUtc="2025-02-27T08:40:00Z">
                        <w:pPr>
                          <w:pStyle w:val="Bibliography"/>
                        </w:pPr>
                      </w:pPrChange>
                    </w:pPr>
                    <w:r>
                      <w:rPr>
                        <w:noProof/>
                      </w:rPr>
                      <w:t xml:space="preserve">[42] </w:t>
                    </w:r>
                  </w:p>
                </w:tc>
                <w:tc>
                  <w:tcPr>
                    <w:tcW w:w="0" w:type="auto"/>
                    <w:hideMark/>
                  </w:tcPr>
                  <w:p w14:paraId="78691EA0" w14:textId="77777777" w:rsidR="00D44CAF" w:rsidRDefault="00D44CAF">
                    <w:pPr>
                      <w:pStyle w:val="NormalBPBHEB"/>
                      <w:rPr>
                        <w:noProof/>
                      </w:rPr>
                      <w:pPrChange w:id="606" w:author="Arya" w:date="2025-02-27T14:10:00Z" w16du:dateUtc="2025-02-27T08:40:00Z">
                        <w:pPr>
                          <w:pStyle w:val="Bibliography"/>
                        </w:pPr>
                      </w:pPrChange>
                    </w:pPr>
                    <w:r>
                      <w:rPr>
                        <w:noProof/>
                      </w:rPr>
                      <w:t>AWS, "AWS DeepLens," n.d..</w:t>
                    </w:r>
                  </w:p>
                </w:tc>
              </w:tr>
              <w:tr w:rsidR="00D44CAF" w14:paraId="2864856B" w14:textId="77777777">
                <w:trPr>
                  <w:divId w:val="642589429"/>
                  <w:tblCellSpacing w:w="15" w:type="dxa"/>
                </w:trPr>
                <w:tc>
                  <w:tcPr>
                    <w:tcW w:w="50" w:type="pct"/>
                    <w:hideMark/>
                  </w:tcPr>
                  <w:p w14:paraId="7A759DBA" w14:textId="77777777" w:rsidR="00D44CAF" w:rsidRDefault="00D44CAF">
                    <w:pPr>
                      <w:pStyle w:val="NormalBPBHEB"/>
                      <w:rPr>
                        <w:noProof/>
                      </w:rPr>
                      <w:pPrChange w:id="607" w:author="Arya" w:date="2025-02-27T14:10:00Z" w16du:dateUtc="2025-02-27T08:40:00Z">
                        <w:pPr>
                          <w:pStyle w:val="Bibliography"/>
                        </w:pPr>
                      </w:pPrChange>
                    </w:pPr>
                    <w:r>
                      <w:rPr>
                        <w:noProof/>
                      </w:rPr>
                      <w:t xml:space="preserve">[43] </w:t>
                    </w:r>
                  </w:p>
                </w:tc>
                <w:tc>
                  <w:tcPr>
                    <w:tcW w:w="0" w:type="auto"/>
                    <w:hideMark/>
                  </w:tcPr>
                  <w:p w14:paraId="0D30E8ED" w14:textId="77777777" w:rsidR="00D44CAF" w:rsidRDefault="00D44CAF">
                    <w:pPr>
                      <w:pStyle w:val="NormalBPBHEB"/>
                      <w:rPr>
                        <w:noProof/>
                      </w:rPr>
                      <w:pPrChange w:id="608" w:author="Arya" w:date="2025-02-27T14:10:00Z" w16du:dateUtc="2025-02-27T08:40:00Z">
                        <w:pPr>
                          <w:pStyle w:val="Bibliography"/>
                        </w:pPr>
                      </w:pPrChange>
                    </w:pPr>
                    <w:r>
                      <w:rPr>
                        <w:noProof/>
                      </w:rPr>
                      <w:t>AWS, "AWS DeepRacer," n.d..</w:t>
                    </w:r>
                  </w:p>
                </w:tc>
              </w:tr>
              <w:tr w:rsidR="00D44CAF" w14:paraId="2F38014A" w14:textId="77777777">
                <w:trPr>
                  <w:divId w:val="642589429"/>
                  <w:tblCellSpacing w:w="15" w:type="dxa"/>
                </w:trPr>
                <w:tc>
                  <w:tcPr>
                    <w:tcW w:w="50" w:type="pct"/>
                    <w:hideMark/>
                  </w:tcPr>
                  <w:p w14:paraId="335F31FD" w14:textId="77777777" w:rsidR="00D44CAF" w:rsidRDefault="00D44CAF">
                    <w:pPr>
                      <w:pStyle w:val="NormalBPBHEB"/>
                      <w:rPr>
                        <w:noProof/>
                      </w:rPr>
                      <w:pPrChange w:id="609" w:author="Arya" w:date="2025-02-27T14:10:00Z" w16du:dateUtc="2025-02-27T08:40:00Z">
                        <w:pPr>
                          <w:pStyle w:val="Bibliography"/>
                        </w:pPr>
                      </w:pPrChange>
                    </w:pPr>
                    <w:r>
                      <w:rPr>
                        <w:noProof/>
                      </w:rPr>
                      <w:t xml:space="preserve">[44] </w:t>
                    </w:r>
                  </w:p>
                </w:tc>
                <w:tc>
                  <w:tcPr>
                    <w:tcW w:w="0" w:type="auto"/>
                    <w:hideMark/>
                  </w:tcPr>
                  <w:p w14:paraId="660D81C3" w14:textId="77777777" w:rsidR="00D44CAF" w:rsidRDefault="00D44CAF">
                    <w:pPr>
                      <w:pStyle w:val="NormalBPBHEB"/>
                      <w:rPr>
                        <w:noProof/>
                      </w:rPr>
                      <w:pPrChange w:id="610" w:author="Arya" w:date="2025-02-27T14:10:00Z" w16du:dateUtc="2025-02-27T08:40:00Z">
                        <w:pPr>
                          <w:pStyle w:val="Bibliography"/>
                        </w:pPr>
                      </w:pPrChange>
                    </w:pPr>
                    <w:r>
                      <w:rPr>
                        <w:noProof/>
                      </w:rPr>
                      <w:t>AWS, "AWS Inferentia," n.d..</w:t>
                    </w:r>
                  </w:p>
                </w:tc>
              </w:tr>
              <w:tr w:rsidR="00D44CAF" w:rsidRPr="00496CBC" w14:paraId="30FC79A6" w14:textId="77777777">
                <w:trPr>
                  <w:divId w:val="642589429"/>
                  <w:tblCellSpacing w:w="15" w:type="dxa"/>
                </w:trPr>
                <w:tc>
                  <w:tcPr>
                    <w:tcW w:w="50" w:type="pct"/>
                    <w:hideMark/>
                  </w:tcPr>
                  <w:p w14:paraId="1296397F" w14:textId="77777777" w:rsidR="00D44CAF" w:rsidRDefault="00D44CAF">
                    <w:pPr>
                      <w:pStyle w:val="NormalBPBHEB"/>
                      <w:rPr>
                        <w:noProof/>
                      </w:rPr>
                      <w:pPrChange w:id="611" w:author="Arya" w:date="2025-02-27T14:10:00Z" w16du:dateUtc="2025-02-27T08:40:00Z">
                        <w:pPr>
                          <w:pStyle w:val="Bibliography"/>
                        </w:pPr>
                      </w:pPrChange>
                    </w:pPr>
                    <w:r>
                      <w:rPr>
                        <w:noProof/>
                      </w:rPr>
                      <w:t xml:space="preserve">[45] </w:t>
                    </w:r>
                  </w:p>
                </w:tc>
                <w:tc>
                  <w:tcPr>
                    <w:tcW w:w="0" w:type="auto"/>
                    <w:hideMark/>
                  </w:tcPr>
                  <w:p w14:paraId="282866CC" w14:textId="77777777" w:rsidR="00D44CAF" w:rsidRPr="0096653F" w:rsidRDefault="00D44CAF">
                    <w:pPr>
                      <w:pStyle w:val="NormalBPBHEB"/>
                      <w:rPr>
                        <w:noProof/>
                        <w:lang w:val="pt-BR"/>
                        <w:rPrChange w:id="612" w:author="Arya" w:date="2025-02-27T12:34:00Z" w16du:dateUtc="2025-02-27T07:04:00Z">
                          <w:rPr>
                            <w:noProof/>
                          </w:rPr>
                        </w:rPrChange>
                      </w:rPr>
                      <w:pPrChange w:id="613" w:author="Arya" w:date="2025-02-27T14:10:00Z" w16du:dateUtc="2025-02-27T08:40:00Z">
                        <w:pPr>
                          <w:pStyle w:val="Bibliography"/>
                        </w:pPr>
                      </w:pPrChange>
                    </w:pPr>
                    <w:r w:rsidRPr="0096653F">
                      <w:rPr>
                        <w:noProof/>
                        <w:lang w:val="pt-BR"/>
                        <w:rPrChange w:id="614" w:author="Arya" w:date="2025-02-27T12:34:00Z" w16du:dateUtc="2025-02-27T07:04:00Z">
                          <w:rPr>
                            <w:noProof/>
                          </w:rPr>
                        </w:rPrChange>
                      </w:rPr>
                      <w:t>AWS, "AWS Panorama," n.d..</w:t>
                    </w:r>
                  </w:p>
                </w:tc>
              </w:tr>
              <w:tr w:rsidR="00D44CAF" w14:paraId="64793489" w14:textId="77777777">
                <w:trPr>
                  <w:divId w:val="642589429"/>
                  <w:tblCellSpacing w:w="15" w:type="dxa"/>
                </w:trPr>
                <w:tc>
                  <w:tcPr>
                    <w:tcW w:w="50" w:type="pct"/>
                    <w:hideMark/>
                  </w:tcPr>
                  <w:p w14:paraId="60D3B177" w14:textId="77777777" w:rsidR="00D44CAF" w:rsidRDefault="00D44CAF">
                    <w:pPr>
                      <w:pStyle w:val="NormalBPBHEB"/>
                      <w:rPr>
                        <w:noProof/>
                      </w:rPr>
                      <w:pPrChange w:id="615" w:author="Arya" w:date="2025-02-27T14:10:00Z" w16du:dateUtc="2025-02-27T08:40:00Z">
                        <w:pPr>
                          <w:pStyle w:val="Bibliography"/>
                        </w:pPr>
                      </w:pPrChange>
                    </w:pPr>
                    <w:r>
                      <w:rPr>
                        <w:noProof/>
                      </w:rPr>
                      <w:t xml:space="preserve">[46] </w:t>
                    </w:r>
                  </w:p>
                </w:tc>
                <w:tc>
                  <w:tcPr>
                    <w:tcW w:w="0" w:type="auto"/>
                    <w:hideMark/>
                  </w:tcPr>
                  <w:p w14:paraId="344C0C1B" w14:textId="77777777" w:rsidR="00D44CAF" w:rsidRDefault="00D44CAF">
                    <w:pPr>
                      <w:pStyle w:val="NormalBPBHEB"/>
                      <w:rPr>
                        <w:noProof/>
                      </w:rPr>
                      <w:pPrChange w:id="616" w:author="Arya" w:date="2025-02-27T14:10:00Z" w16du:dateUtc="2025-02-27T08:40:00Z">
                        <w:pPr>
                          <w:pStyle w:val="Bibliography"/>
                        </w:pPr>
                      </w:pPrChange>
                    </w:pPr>
                    <w:r>
                      <w:rPr>
                        <w:noProof/>
                      </w:rPr>
                      <w:t>AWS, "PyTorch on AWS," n.d..</w:t>
                    </w:r>
                  </w:p>
                </w:tc>
              </w:tr>
              <w:tr w:rsidR="00D44CAF" w14:paraId="2A7C605C" w14:textId="77777777">
                <w:trPr>
                  <w:divId w:val="642589429"/>
                  <w:tblCellSpacing w:w="15" w:type="dxa"/>
                </w:trPr>
                <w:tc>
                  <w:tcPr>
                    <w:tcW w:w="50" w:type="pct"/>
                    <w:hideMark/>
                  </w:tcPr>
                  <w:p w14:paraId="18E1459C" w14:textId="77777777" w:rsidR="00D44CAF" w:rsidRDefault="00D44CAF">
                    <w:pPr>
                      <w:pStyle w:val="NormalBPBHEB"/>
                      <w:rPr>
                        <w:noProof/>
                      </w:rPr>
                      <w:pPrChange w:id="617" w:author="Arya" w:date="2025-02-27T14:10:00Z" w16du:dateUtc="2025-02-27T08:40:00Z">
                        <w:pPr>
                          <w:pStyle w:val="Bibliography"/>
                        </w:pPr>
                      </w:pPrChange>
                    </w:pPr>
                    <w:r>
                      <w:rPr>
                        <w:noProof/>
                      </w:rPr>
                      <w:t xml:space="preserve">[47] </w:t>
                    </w:r>
                  </w:p>
                </w:tc>
                <w:tc>
                  <w:tcPr>
                    <w:tcW w:w="0" w:type="auto"/>
                    <w:hideMark/>
                  </w:tcPr>
                  <w:p w14:paraId="15384359" w14:textId="77777777" w:rsidR="00D44CAF" w:rsidRDefault="00D44CAF">
                    <w:pPr>
                      <w:pStyle w:val="NormalBPBHEB"/>
                      <w:rPr>
                        <w:noProof/>
                      </w:rPr>
                      <w:pPrChange w:id="618" w:author="Arya" w:date="2025-02-27T14:10:00Z" w16du:dateUtc="2025-02-27T08:40:00Z">
                        <w:pPr>
                          <w:pStyle w:val="Bibliography"/>
                        </w:pPr>
                      </w:pPrChange>
                    </w:pPr>
                    <w:r>
                      <w:rPr>
                        <w:noProof/>
                      </w:rPr>
                      <w:t>AWS, "TensorFlow on AWS," n.d..</w:t>
                    </w:r>
                  </w:p>
                </w:tc>
              </w:tr>
              <w:tr w:rsidR="00D44CAF" w14:paraId="410FF66E" w14:textId="77777777">
                <w:trPr>
                  <w:divId w:val="642589429"/>
                  <w:tblCellSpacing w:w="15" w:type="dxa"/>
                </w:trPr>
                <w:tc>
                  <w:tcPr>
                    <w:tcW w:w="50" w:type="pct"/>
                    <w:hideMark/>
                  </w:tcPr>
                  <w:p w14:paraId="008977A7" w14:textId="77777777" w:rsidR="00D44CAF" w:rsidRDefault="00D44CAF">
                    <w:pPr>
                      <w:pStyle w:val="NormalBPBHEB"/>
                      <w:rPr>
                        <w:noProof/>
                      </w:rPr>
                      <w:pPrChange w:id="619" w:author="Arya" w:date="2025-02-27T14:10:00Z" w16du:dateUtc="2025-02-27T08:40:00Z">
                        <w:pPr>
                          <w:pStyle w:val="Bibliography"/>
                        </w:pPr>
                      </w:pPrChange>
                    </w:pPr>
                    <w:r>
                      <w:rPr>
                        <w:noProof/>
                      </w:rPr>
                      <w:lastRenderedPageBreak/>
                      <w:t xml:space="preserve">[48] </w:t>
                    </w:r>
                  </w:p>
                </w:tc>
                <w:tc>
                  <w:tcPr>
                    <w:tcW w:w="0" w:type="auto"/>
                    <w:hideMark/>
                  </w:tcPr>
                  <w:p w14:paraId="34BFE70F" w14:textId="77777777" w:rsidR="00D44CAF" w:rsidRDefault="00D44CAF">
                    <w:pPr>
                      <w:pStyle w:val="NormalBPBHEB"/>
                      <w:rPr>
                        <w:noProof/>
                      </w:rPr>
                      <w:pPrChange w:id="620" w:author="Arya" w:date="2025-02-27T14:10:00Z" w16du:dateUtc="2025-02-27T08:40:00Z">
                        <w:pPr>
                          <w:pStyle w:val="Bibliography"/>
                        </w:pPr>
                      </w:pPrChange>
                    </w:pPr>
                    <w:r>
                      <w:rPr>
                        <w:noProof/>
                      </w:rPr>
                      <w:t>AWS, "Amazon CodeWhisperer," n.d..</w:t>
                    </w:r>
                  </w:p>
                </w:tc>
              </w:tr>
              <w:tr w:rsidR="00D44CAF" w14:paraId="5CE919AF" w14:textId="77777777">
                <w:trPr>
                  <w:divId w:val="642589429"/>
                  <w:tblCellSpacing w:w="15" w:type="dxa"/>
                </w:trPr>
                <w:tc>
                  <w:tcPr>
                    <w:tcW w:w="50" w:type="pct"/>
                    <w:hideMark/>
                  </w:tcPr>
                  <w:p w14:paraId="1C6D9FFC" w14:textId="77777777" w:rsidR="00D44CAF" w:rsidRDefault="00D44CAF">
                    <w:pPr>
                      <w:pStyle w:val="NormalBPBHEB"/>
                      <w:rPr>
                        <w:noProof/>
                      </w:rPr>
                      <w:pPrChange w:id="621" w:author="Arya" w:date="2025-02-27T14:10:00Z" w16du:dateUtc="2025-02-27T08:40:00Z">
                        <w:pPr>
                          <w:pStyle w:val="Bibliography"/>
                        </w:pPr>
                      </w:pPrChange>
                    </w:pPr>
                    <w:r>
                      <w:rPr>
                        <w:noProof/>
                      </w:rPr>
                      <w:t xml:space="preserve">[49] </w:t>
                    </w:r>
                  </w:p>
                </w:tc>
                <w:tc>
                  <w:tcPr>
                    <w:tcW w:w="0" w:type="auto"/>
                    <w:hideMark/>
                  </w:tcPr>
                  <w:p w14:paraId="349F4364" w14:textId="77777777" w:rsidR="00D44CAF" w:rsidRDefault="00D44CAF">
                    <w:pPr>
                      <w:pStyle w:val="NormalBPBHEB"/>
                      <w:rPr>
                        <w:noProof/>
                      </w:rPr>
                      <w:pPrChange w:id="622" w:author="Arya" w:date="2025-02-27T14:10:00Z" w16du:dateUtc="2025-02-27T08:40:00Z">
                        <w:pPr>
                          <w:pStyle w:val="Bibliography"/>
                        </w:pPr>
                      </w:pPrChange>
                    </w:pPr>
                    <w:r>
                      <w:rPr>
                        <w:noProof/>
                      </w:rPr>
                      <w:t>AWS, "Deep Learning Inference Acceleration," n.d..</w:t>
                    </w:r>
                  </w:p>
                </w:tc>
              </w:tr>
            </w:tbl>
            <w:p w14:paraId="758B3DEA" w14:textId="77777777" w:rsidR="00D44CAF" w:rsidRDefault="00D44CAF">
              <w:pPr>
                <w:pStyle w:val="NormalBPBHEB"/>
                <w:divId w:val="642589429"/>
                <w:rPr>
                  <w:rFonts w:eastAsia="Times New Roman"/>
                  <w:noProof/>
                </w:rPr>
                <w:pPrChange w:id="623" w:author="Arya" w:date="2025-02-27T14:10:00Z" w16du:dateUtc="2025-02-27T08:40:00Z">
                  <w:pPr>
                    <w:divId w:val="642589429"/>
                  </w:pPr>
                </w:pPrChange>
              </w:pPr>
            </w:p>
            <w:p w14:paraId="1B0BD70B" w14:textId="7A336C2B" w:rsidR="00527E16" w:rsidRDefault="00527E16">
              <w:pPr>
                <w:pStyle w:val="NormalBPBHEB"/>
                <w:pPrChange w:id="624" w:author="Arya" w:date="2025-02-27T14:10:00Z" w16du:dateUtc="2025-02-27T08:40:00Z">
                  <w:pPr/>
                </w:pPrChange>
              </w:pPr>
              <w:r>
                <w:rPr>
                  <w:b/>
                  <w:bCs/>
                  <w:noProof/>
                </w:rPr>
                <w:fldChar w:fldCharType="end"/>
              </w:r>
            </w:p>
          </w:sdtContent>
        </w:sdt>
      </w:sdtContent>
    </w:sdt>
    <w:p w14:paraId="2DE57854" w14:textId="77777777" w:rsidR="000F66C0" w:rsidRDefault="000F66C0"/>
    <w:sectPr w:rsidR="000F66C0">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4" w:author="Arya" w:date="2025-02-27T12:41:00Z" w:initials="D">
    <w:p w14:paraId="464B2B5B" w14:textId="77777777" w:rsidR="003E2DEC" w:rsidRDefault="003E2DEC" w:rsidP="003E2DEC">
      <w:pPr>
        <w:pStyle w:val="CommentText"/>
      </w:pPr>
      <w:r>
        <w:rPr>
          <w:rStyle w:val="CommentReference"/>
        </w:rPr>
        <w:annotationRef/>
      </w:r>
      <w:r>
        <w:t>Please add the ‘Structure’ section.</w:t>
      </w:r>
    </w:p>
  </w:comment>
  <w:comment w:id="15" w:author="Arya" w:date="2025-03-03T10:49:00Z" w:initials="D">
    <w:p w14:paraId="02DF4C12" w14:textId="77777777" w:rsidR="00E77399" w:rsidRDefault="00E77399" w:rsidP="00E77399">
      <w:pPr>
        <w:pStyle w:val="CommentText"/>
      </w:pPr>
      <w:r>
        <w:rPr>
          <w:rStyle w:val="CommentReference"/>
        </w:rPr>
        <w:annotationRef/>
      </w:r>
      <w:r>
        <w:t>@Konika - The bullet is not getting added her.</w:t>
      </w:r>
    </w:p>
  </w:comment>
  <w:comment w:id="181" w:author="Arya" w:date="2025-02-27T12:49:00Z" w:initials="D">
    <w:p w14:paraId="23369DD5" w14:textId="60BE2843" w:rsidR="007B6AF1" w:rsidRDefault="007B6AF1" w:rsidP="007B6AF1">
      <w:pPr>
        <w:pStyle w:val="CommentText"/>
      </w:pPr>
      <w:r>
        <w:rPr>
          <w:rStyle w:val="CommentReference"/>
        </w:rPr>
        <w:annotationRef/>
      </w:r>
      <w:r>
        <w:rPr>
          <w:color w:val="222222"/>
          <w:highlight w:val="white"/>
        </w:rPr>
        <w:t>According to our style guidelines, we refrain from using colon in headings. The heading can be: </w:t>
      </w:r>
      <w:r>
        <w:t xml:space="preserve"> Analytics</w:t>
      </w:r>
    </w:p>
  </w:comment>
  <w:comment w:id="186" w:author="Arya" w:date="2025-02-27T12:54:00Z" w:initials="D">
    <w:p w14:paraId="0F3F2B16" w14:textId="77777777" w:rsidR="004811D4" w:rsidRDefault="004811D4" w:rsidP="004811D4">
      <w:pPr>
        <w:pStyle w:val="CommentText"/>
      </w:pPr>
      <w:r>
        <w:rPr>
          <w:rStyle w:val="CommentReference"/>
        </w:rPr>
        <w:annotationRef/>
      </w:r>
      <w:r>
        <w:t>Please add a lead in statement for the figure.</w:t>
      </w:r>
    </w:p>
  </w:comment>
  <w:comment w:id="188" w:author="Arya" w:date="2025-02-27T12:56:00Z" w:initials="D">
    <w:p w14:paraId="36A0A13C" w14:textId="77777777" w:rsidR="00BB22E7" w:rsidRDefault="004811D4" w:rsidP="00BB22E7">
      <w:pPr>
        <w:pStyle w:val="CommentText"/>
      </w:pPr>
      <w:r>
        <w:rPr>
          <w:rStyle w:val="CommentReference"/>
        </w:rPr>
        <w:annotationRef/>
      </w:r>
      <w:r w:rsidR="00BB22E7">
        <w:t xml:space="preserve">1.Please rephrase so that the caption does not exceed 6 words. </w:t>
      </w:r>
      <w:r w:rsidR="00BB22E7">
        <w:br/>
        <w:t>2.Please check figure caption 11.2 for reference.</w:t>
      </w:r>
      <w:r w:rsidR="00BB22E7">
        <w:br/>
        <w:t xml:space="preserve">3.The caption format is: </w:t>
      </w:r>
      <w:r w:rsidR="00BB22E7">
        <w:rPr>
          <w:b/>
          <w:bCs/>
        </w:rPr>
        <w:t>Figure 11.1:</w:t>
      </w:r>
      <w:r w:rsidR="00BB22E7">
        <w:t xml:space="preserve"> ________. Please apply the figure caption BPBHEB template to that. </w:t>
      </w:r>
    </w:p>
  </w:comment>
  <w:comment w:id="274" w:author="Arya" w:date="2025-02-27T13:15:00Z" w:initials="D">
    <w:p w14:paraId="39F74F57" w14:textId="450663B7" w:rsidR="00A4715F" w:rsidRDefault="00A4715F" w:rsidP="00A4715F">
      <w:pPr>
        <w:pStyle w:val="CommentText"/>
      </w:pPr>
      <w:r>
        <w:rPr>
          <w:rStyle w:val="CommentReference"/>
        </w:rPr>
        <w:annotationRef/>
      </w:r>
      <w:r>
        <w:t>Please add a lead in statement.</w:t>
      </w:r>
    </w:p>
  </w:comment>
  <w:comment w:id="290" w:author="Arya" w:date="2025-02-27T13:18:00Z" w:initials="D">
    <w:p w14:paraId="11B4B8D9" w14:textId="77777777" w:rsidR="001462D6" w:rsidRDefault="001462D6" w:rsidP="001462D6">
      <w:pPr>
        <w:pStyle w:val="CommentText"/>
      </w:pPr>
      <w:r>
        <w:rPr>
          <w:rStyle w:val="CommentReference"/>
        </w:rPr>
        <w:annotationRef/>
      </w:r>
      <w:r>
        <w:t>1.Please add some content under the heading.</w:t>
      </w:r>
      <w:r>
        <w:br/>
        <w:t>2.Please add a lead in statement for the figure.</w:t>
      </w:r>
    </w:p>
  </w:comment>
  <w:comment w:id="297" w:author="Arya" w:date="2025-02-27T13:19:00Z" w:initials="D">
    <w:p w14:paraId="068C6065" w14:textId="77777777" w:rsidR="001462D6" w:rsidRDefault="001462D6" w:rsidP="001462D6">
      <w:pPr>
        <w:pStyle w:val="CommentText"/>
      </w:pPr>
      <w:r>
        <w:rPr>
          <w:rStyle w:val="CommentReference"/>
        </w:rPr>
        <w:annotationRef/>
      </w:r>
      <w:r>
        <w:t>Please check figure caption 11.2 for formatting reference.</w:t>
      </w:r>
    </w:p>
  </w:comment>
  <w:comment w:id="302" w:author="Arya" w:date="2025-02-27T13:24:00Z" w:initials="D">
    <w:p w14:paraId="291CD9F9" w14:textId="77777777" w:rsidR="00D94F88" w:rsidRDefault="00D94F88" w:rsidP="00D94F88">
      <w:pPr>
        <w:pStyle w:val="CommentText"/>
      </w:pPr>
      <w:r>
        <w:rPr>
          <w:rStyle w:val="CommentReference"/>
        </w:rPr>
        <w:annotationRef/>
      </w:r>
      <w:r>
        <w:rPr>
          <w:color w:val="222222"/>
        </w:rPr>
        <w:t>According to our style guidelines, we refrain from using colon in headings. The heading can be: Machine learning</w:t>
      </w:r>
    </w:p>
  </w:comment>
  <w:comment w:id="305" w:author="Arya" w:date="2025-02-27T13:25:00Z" w:initials="D">
    <w:p w14:paraId="0BFBFBA6" w14:textId="77777777" w:rsidR="00D94F88" w:rsidRDefault="00D94F88" w:rsidP="00D94F88">
      <w:pPr>
        <w:pStyle w:val="CommentText"/>
      </w:pPr>
      <w:r>
        <w:rPr>
          <w:rStyle w:val="CommentReference"/>
        </w:rPr>
        <w:annotationRef/>
      </w:r>
      <w:r>
        <w:t>Please add a lead in statement for the figure.</w:t>
      </w:r>
    </w:p>
  </w:comment>
  <w:comment w:id="306" w:author="Arya" w:date="2025-02-27T13:25:00Z" w:initials="D">
    <w:p w14:paraId="7D1563DD" w14:textId="66C1A0A6" w:rsidR="00D94F88" w:rsidRDefault="00D94F88" w:rsidP="00D94F88">
      <w:pPr>
        <w:pStyle w:val="CommentText"/>
      </w:pPr>
      <w:r>
        <w:rPr>
          <w:rStyle w:val="CommentReference"/>
        </w:rPr>
        <w:annotationRef/>
      </w:r>
      <w:r>
        <w:t>Please check figure caption 11.2 for formatting reference.</w:t>
      </w:r>
    </w:p>
  </w:comment>
  <w:comment w:id="414" w:author="Arya" w:date="2025-02-27T14:02:00Z" w:initials="D">
    <w:p w14:paraId="7A8F0528" w14:textId="77777777" w:rsidR="00AF462F" w:rsidRDefault="00AF462F" w:rsidP="00AF462F">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484" w:author="Arya" w:date="2025-02-27T14:06:00Z" w:initials="D">
    <w:p w14:paraId="73D05239" w14:textId="77777777" w:rsidR="00581405" w:rsidRDefault="00581405" w:rsidP="00581405">
      <w:pPr>
        <w:pStyle w:val="CommentText"/>
      </w:pPr>
      <w:r>
        <w:rPr>
          <w:rStyle w:val="CommentReference"/>
        </w:rPr>
        <w:annotationRef/>
      </w:r>
      <w:r>
        <w:rPr>
          <w:color w:val="222222"/>
          <w:highlight w:val="white"/>
        </w:rPr>
        <w:t>Please check the figure caption for the first figure (11.2) for reference and please edit this accordingly.</w:t>
      </w:r>
      <w:r>
        <w:t xml:space="preserve"> </w:t>
      </w:r>
    </w:p>
  </w:comment>
  <w:comment w:id="520" w:author="Arya" w:date="2025-02-27T14:09:00Z" w:initials="D">
    <w:p w14:paraId="637B9523" w14:textId="77777777" w:rsidR="00255DDC" w:rsidRDefault="00255DDC" w:rsidP="00255DDC">
      <w:pPr>
        <w:pStyle w:val="CommentText"/>
      </w:pPr>
      <w:r>
        <w:rPr>
          <w:rStyle w:val="CommentReference"/>
        </w:rPr>
        <w:annotationRef/>
      </w:r>
      <w:r>
        <w:t xml:space="preserve">For improved readability, please consider lesser number of references. Or you can add a chapter wise Appendix at the end of the book with all the references. </w:t>
      </w:r>
      <w:r>
        <w:br/>
        <w:t>Kindly confirm if these are the list or articles you have referred for writing this chapter.</w:t>
      </w:r>
    </w:p>
    <w:p w14:paraId="77CAC1E2" w14:textId="77777777" w:rsidR="00255DDC" w:rsidRDefault="00255DDC" w:rsidP="00255DD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4B2B5B" w15:done="0"/>
  <w15:commentEx w15:paraId="02DF4C12" w15:done="0"/>
  <w15:commentEx w15:paraId="23369DD5" w15:done="0"/>
  <w15:commentEx w15:paraId="0F3F2B16" w15:done="0"/>
  <w15:commentEx w15:paraId="36A0A13C" w15:done="0"/>
  <w15:commentEx w15:paraId="39F74F57" w15:done="0"/>
  <w15:commentEx w15:paraId="11B4B8D9" w15:done="0"/>
  <w15:commentEx w15:paraId="068C6065" w15:done="0"/>
  <w15:commentEx w15:paraId="291CD9F9" w15:done="0"/>
  <w15:commentEx w15:paraId="0BFBFBA6" w15:done="0"/>
  <w15:commentEx w15:paraId="7D1563DD" w15:done="0"/>
  <w15:commentEx w15:paraId="7A8F0528" w15:done="0"/>
  <w15:commentEx w15:paraId="73D05239" w15:done="0"/>
  <w15:commentEx w15:paraId="77CAC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CDA2F" w16cex:dateUtc="2025-02-27T07:11:00Z"/>
  <w16cex:commentExtensible w16cex:durableId="0149E0C6" w16cex:dateUtc="2025-03-03T05:19:00Z"/>
  <w16cex:commentExtensible w16cex:durableId="384E3B30" w16cex:dateUtc="2025-02-27T07:19:00Z"/>
  <w16cex:commentExtensible w16cex:durableId="3F4DFEBC" w16cex:dateUtc="2025-02-27T07:24:00Z"/>
  <w16cex:commentExtensible w16cex:durableId="5CBD5BB8" w16cex:dateUtc="2025-02-27T07:26:00Z"/>
  <w16cex:commentExtensible w16cex:durableId="21C265D6" w16cex:dateUtc="2025-02-27T07:45:00Z"/>
  <w16cex:commentExtensible w16cex:durableId="3E220791" w16cex:dateUtc="2025-02-27T07:48:00Z"/>
  <w16cex:commentExtensible w16cex:durableId="20906DA8" w16cex:dateUtc="2025-02-27T07:49:00Z"/>
  <w16cex:commentExtensible w16cex:durableId="217F321F" w16cex:dateUtc="2025-02-27T07:54:00Z"/>
  <w16cex:commentExtensible w16cex:durableId="26B382E5" w16cex:dateUtc="2025-02-27T07:55:00Z"/>
  <w16cex:commentExtensible w16cex:durableId="20D3FC07" w16cex:dateUtc="2025-02-27T07:55:00Z"/>
  <w16cex:commentExtensible w16cex:durableId="200A2AAB" w16cex:dateUtc="2025-02-27T08:32:00Z"/>
  <w16cex:commentExtensible w16cex:durableId="2A3667FC" w16cex:dateUtc="2025-02-27T08:36:00Z"/>
  <w16cex:commentExtensible w16cex:durableId="7A55CCA2" w16cex:dateUtc="2025-02-27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4B2B5B" w16cid:durableId="02DCDA2F"/>
  <w16cid:commentId w16cid:paraId="02DF4C12" w16cid:durableId="0149E0C6"/>
  <w16cid:commentId w16cid:paraId="23369DD5" w16cid:durableId="384E3B30"/>
  <w16cid:commentId w16cid:paraId="0F3F2B16" w16cid:durableId="3F4DFEBC"/>
  <w16cid:commentId w16cid:paraId="36A0A13C" w16cid:durableId="5CBD5BB8"/>
  <w16cid:commentId w16cid:paraId="39F74F57" w16cid:durableId="21C265D6"/>
  <w16cid:commentId w16cid:paraId="11B4B8D9" w16cid:durableId="3E220791"/>
  <w16cid:commentId w16cid:paraId="068C6065" w16cid:durableId="20906DA8"/>
  <w16cid:commentId w16cid:paraId="291CD9F9" w16cid:durableId="217F321F"/>
  <w16cid:commentId w16cid:paraId="0BFBFBA6" w16cid:durableId="26B382E5"/>
  <w16cid:commentId w16cid:paraId="7D1563DD" w16cid:durableId="20D3FC07"/>
  <w16cid:commentId w16cid:paraId="7A8F0528" w16cid:durableId="200A2AAB"/>
  <w16cid:commentId w16cid:paraId="73D05239" w16cid:durableId="2A3667FC"/>
  <w16cid:commentId w16cid:paraId="77CAC1E2" w16cid:durableId="7A55C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CEFD3" w14:textId="77777777" w:rsidR="00BF7044" w:rsidRDefault="00BF7044" w:rsidP="005935FF">
      <w:pPr>
        <w:spacing w:after="0" w:line="240" w:lineRule="auto"/>
      </w:pPr>
      <w:r>
        <w:separator/>
      </w:r>
    </w:p>
  </w:endnote>
  <w:endnote w:type="continuationSeparator" w:id="0">
    <w:p w14:paraId="2431D157" w14:textId="77777777" w:rsidR="00BF7044" w:rsidRDefault="00BF704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1528F" w14:textId="77777777" w:rsidR="00BF7044" w:rsidRDefault="00BF7044" w:rsidP="005935FF">
      <w:pPr>
        <w:spacing w:after="0" w:line="240" w:lineRule="auto"/>
      </w:pPr>
      <w:r>
        <w:separator/>
      </w:r>
    </w:p>
  </w:footnote>
  <w:footnote w:type="continuationSeparator" w:id="0">
    <w:p w14:paraId="5D00E5AE" w14:textId="77777777" w:rsidR="00BF7044" w:rsidRDefault="00BF7044"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1444024"/>
    <w:multiLevelType w:val="hybridMultilevel"/>
    <w:tmpl w:val="DAA0A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1"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9"/>
  </w:num>
  <w:num w:numId="2" w16cid:durableId="270095384">
    <w:abstractNumId w:val="192"/>
  </w:num>
  <w:num w:numId="3" w16cid:durableId="2054230642">
    <w:abstractNumId w:val="150"/>
  </w:num>
  <w:num w:numId="4" w16cid:durableId="414322156">
    <w:abstractNumId w:val="158"/>
  </w:num>
  <w:num w:numId="5" w16cid:durableId="1077215657">
    <w:abstractNumId w:val="139"/>
  </w:num>
  <w:num w:numId="6" w16cid:durableId="1146891668">
    <w:abstractNumId w:val="148"/>
  </w:num>
  <w:num w:numId="7" w16cid:durableId="1309091366">
    <w:abstractNumId w:val="124"/>
  </w:num>
  <w:num w:numId="8" w16cid:durableId="196896232">
    <w:abstractNumId w:val="154"/>
  </w:num>
  <w:num w:numId="9" w16cid:durableId="1490563567">
    <w:abstractNumId w:val="121"/>
  </w:num>
  <w:num w:numId="10" w16cid:durableId="2082747576">
    <w:abstractNumId w:val="133"/>
  </w:num>
  <w:num w:numId="11" w16cid:durableId="1484540547">
    <w:abstractNumId w:val="76"/>
  </w:num>
  <w:num w:numId="12" w16cid:durableId="2035616895">
    <w:abstractNumId w:val="118"/>
  </w:num>
  <w:num w:numId="13" w16cid:durableId="213275072">
    <w:abstractNumId w:val="36"/>
  </w:num>
  <w:num w:numId="14" w16cid:durableId="105078566">
    <w:abstractNumId w:val="195"/>
  </w:num>
  <w:num w:numId="15" w16cid:durableId="458764462">
    <w:abstractNumId w:val="34"/>
  </w:num>
  <w:num w:numId="16" w16cid:durableId="2004504639">
    <w:abstractNumId w:val="114"/>
  </w:num>
  <w:num w:numId="17" w16cid:durableId="159778330">
    <w:abstractNumId w:val="147"/>
  </w:num>
  <w:num w:numId="18" w16cid:durableId="61216460">
    <w:abstractNumId w:val="89"/>
  </w:num>
  <w:num w:numId="19" w16cid:durableId="1421367552">
    <w:abstractNumId w:val="108"/>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7"/>
  </w:num>
  <w:num w:numId="25" w16cid:durableId="66273112">
    <w:abstractNumId w:val="29"/>
  </w:num>
  <w:num w:numId="26" w16cid:durableId="71852932">
    <w:abstractNumId w:val="140"/>
  </w:num>
  <w:num w:numId="27" w16cid:durableId="1458527785">
    <w:abstractNumId w:val="5"/>
  </w:num>
  <w:num w:numId="28" w16cid:durableId="1891646817">
    <w:abstractNumId w:val="54"/>
  </w:num>
  <w:num w:numId="29" w16cid:durableId="276448742">
    <w:abstractNumId w:val="157"/>
  </w:num>
  <w:num w:numId="30" w16cid:durableId="460803801">
    <w:abstractNumId w:val="95"/>
  </w:num>
  <w:num w:numId="31" w16cid:durableId="1018042139">
    <w:abstractNumId w:val="84"/>
  </w:num>
  <w:num w:numId="32" w16cid:durableId="1954746335">
    <w:abstractNumId w:val="17"/>
  </w:num>
  <w:num w:numId="33" w16cid:durableId="145782009">
    <w:abstractNumId w:val="212"/>
  </w:num>
  <w:num w:numId="34" w16cid:durableId="1533569478">
    <w:abstractNumId w:val="99"/>
  </w:num>
  <w:num w:numId="35" w16cid:durableId="1491167676">
    <w:abstractNumId w:val="49"/>
  </w:num>
  <w:num w:numId="36" w16cid:durableId="965310267">
    <w:abstractNumId w:val="152"/>
  </w:num>
  <w:num w:numId="37" w16cid:durableId="618994237">
    <w:abstractNumId w:val="179"/>
  </w:num>
  <w:num w:numId="38" w16cid:durableId="911895119">
    <w:abstractNumId w:val="122"/>
  </w:num>
  <w:num w:numId="39" w16cid:durableId="1679115805">
    <w:abstractNumId w:val="33"/>
  </w:num>
  <w:num w:numId="40" w16cid:durableId="191119326">
    <w:abstractNumId w:val="202"/>
  </w:num>
  <w:num w:numId="41" w16cid:durableId="872963492">
    <w:abstractNumId w:val="188"/>
  </w:num>
  <w:num w:numId="42" w16cid:durableId="27530868">
    <w:abstractNumId w:val="70"/>
  </w:num>
  <w:num w:numId="43" w16cid:durableId="1792435786">
    <w:abstractNumId w:val="3"/>
  </w:num>
  <w:num w:numId="44" w16cid:durableId="885220338">
    <w:abstractNumId w:val="168"/>
  </w:num>
  <w:num w:numId="45" w16cid:durableId="502941211">
    <w:abstractNumId w:val="30"/>
  </w:num>
  <w:num w:numId="46" w16cid:durableId="1269461751">
    <w:abstractNumId w:val="87"/>
  </w:num>
  <w:num w:numId="47" w16cid:durableId="1200972763">
    <w:abstractNumId w:val="71"/>
  </w:num>
  <w:num w:numId="48" w16cid:durableId="1142042044">
    <w:abstractNumId w:val="40"/>
  </w:num>
  <w:num w:numId="49" w16cid:durableId="255485908">
    <w:abstractNumId w:val="83"/>
  </w:num>
  <w:num w:numId="50" w16cid:durableId="1433085558">
    <w:abstractNumId w:val="210"/>
  </w:num>
  <w:num w:numId="51" w16cid:durableId="512962000">
    <w:abstractNumId w:val="109"/>
  </w:num>
  <w:num w:numId="52" w16cid:durableId="1555308291">
    <w:abstractNumId w:val="61"/>
  </w:num>
  <w:num w:numId="53" w16cid:durableId="781341992">
    <w:abstractNumId w:val="185"/>
  </w:num>
  <w:num w:numId="54" w16cid:durableId="1716276354">
    <w:abstractNumId w:val="42"/>
  </w:num>
  <w:num w:numId="55" w16cid:durableId="674068162">
    <w:abstractNumId w:val="161"/>
  </w:num>
  <w:num w:numId="56" w16cid:durableId="1354528890">
    <w:abstractNumId w:val="100"/>
  </w:num>
  <w:num w:numId="57" w16cid:durableId="1594363325">
    <w:abstractNumId w:val="68"/>
  </w:num>
  <w:num w:numId="58" w16cid:durableId="993333077">
    <w:abstractNumId w:val="80"/>
  </w:num>
  <w:num w:numId="59" w16cid:durableId="834804095">
    <w:abstractNumId w:val="186"/>
  </w:num>
  <w:num w:numId="60" w16cid:durableId="240407397">
    <w:abstractNumId w:val="138"/>
  </w:num>
  <w:num w:numId="61" w16cid:durableId="500241370">
    <w:abstractNumId w:val="18"/>
  </w:num>
  <w:num w:numId="62" w16cid:durableId="872303914">
    <w:abstractNumId w:val="98"/>
  </w:num>
  <w:num w:numId="63" w16cid:durableId="863831838">
    <w:abstractNumId w:val="16"/>
  </w:num>
  <w:num w:numId="64" w16cid:durableId="1769042896">
    <w:abstractNumId w:val="97"/>
  </w:num>
  <w:num w:numId="65" w16cid:durableId="410852220">
    <w:abstractNumId w:val="135"/>
  </w:num>
  <w:num w:numId="66" w16cid:durableId="80951527">
    <w:abstractNumId w:val="20"/>
  </w:num>
  <w:num w:numId="67" w16cid:durableId="1370565241">
    <w:abstractNumId w:val="73"/>
  </w:num>
  <w:num w:numId="68" w16cid:durableId="1162700032">
    <w:abstractNumId w:val="44"/>
  </w:num>
  <w:num w:numId="69" w16cid:durableId="1437021238">
    <w:abstractNumId w:val="183"/>
  </w:num>
  <w:num w:numId="70" w16cid:durableId="1006983264">
    <w:abstractNumId w:val="156"/>
  </w:num>
  <w:num w:numId="71" w16cid:durableId="600799299">
    <w:abstractNumId w:val="79"/>
  </w:num>
  <w:num w:numId="72" w16cid:durableId="1665008501">
    <w:abstractNumId w:val="171"/>
  </w:num>
  <w:num w:numId="73" w16cid:durableId="954672936">
    <w:abstractNumId w:val="126"/>
  </w:num>
  <w:num w:numId="74" w16cid:durableId="164979685">
    <w:abstractNumId w:val="153"/>
  </w:num>
  <w:num w:numId="75" w16cid:durableId="1775401044">
    <w:abstractNumId w:val="46"/>
  </w:num>
  <w:num w:numId="76" w16cid:durableId="578757336">
    <w:abstractNumId w:val="181"/>
  </w:num>
  <w:num w:numId="77" w16cid:durableId="270549278">
    <w:abstractNumId w:val="200"/>
  </w:num>
  <w:num w:numId="78" w16cid:durableId="1231378788">
    <w:abstractNumId w:val="144"/>
  </w:num>
  <w:num w:numId="79" w16cid:durableId="202255550">
    <w:abstractNumId w:val="51"/>
  </w:num>
  <w:num w:numId="80" w16cid:durableId="1375888128">
    <w:abstractNumId w:val="211"/>
  </w:num>
  <w:num w:numId="81" w16cid:durableId="1911696977">
    <w:abstractNumId w:val="120"/>
  </w:num>
  <w:num w:numId="82" w16cid:durableId="1860043260">
    <w:abstractNumId w:val="26"/>
  </w:num>
  <w:num w:numId="83" w16cid:durableId="1799496465">
    <w:abstractNumId w:val="142"/>
  </w:num>
  <w:num w:numId="84" w16cid:durableId="1975941257">
    <w:abstractNumId w:val="197"/>
  </w:num>
  <w:num w:numId="85" w16cid:durableId="1009987290">
    <w:abstractNumId w:val="191"/>
  </w:num>
  <w:num w:numId="86" w16cid:durableId="1219244935">
    <w:abstractNumId w:val="28"/>
  </w:num>
  <w:num w:numId="87" w16cid:durableId="1945262702">
    <w:abstractNumId w:val="203"/>
  </w:num>
  <w:num w:numId="88" w16cid:durableId="764420465">
    <w:abstractNumId w:val="190"/>
  </w:num>
  <w:num w:numId="89" w16cid:durableId="1593975578">
    <w:abstractNumId w:val="64"/>
  </w:num>
  <w:num w:numId="90" w16cid:durableId="243026688">
    <w:abstractNumId w:val="127"/>
  </w:num>
  <w:num w:numId="91" w16cid:durableId="352849923">
    <w:abstractNumId w:val="143"/>
  </w:num>
  <w:num w:numId="92" w16cid:durableId="1525627472">
    <w:abstractNumId w:val="204"/>
  </w:num>
  <w:num w:numId="93" w16cid:durableId="561018384">
    <w:abstractNumId w:val="116"/>
  </w:num>
  <w:num w:numId="94" w16cid:durableId="2139756201">
    <w:abstractNumId w:val="9"/>
  </w:num>
  <w:num w:numId="95" w16cid:durableId="490760596">
    <w:abstractNumId w:val="35"/>
  </w:num>
  <w:num w:numId="96" w16cid:durableId="814033030">
    <w:abstractNumId w:val="74"/>
  </w:num>
  <w:num w:numId="97" w16cid:durableId="523137575">
    <w:abstractNumId w:val="141"/>
  </w:num>
  <w:num w:numId="98" w16cid:durableId="777212602">
    <w:abstractNumId w:val="7"/>
  </w:num>
  <w:num w:numId="99" w16cid:durableId="270285920">
    <w:abstractNumId w:val="165"/>
  </w:num>
  <w:num w:numId="100" w16cid:durableId="1253660803">
    <w:abstractNumId w:val="164"/>
  </w:num>
  <w:num w:numId="101" w16cid:durableId="383524206">
    <w:abstractNumId w:val="25"/>
  </w:num>
  <w:num w:numId="102" w16cid:durableId="1204901539">
    <w:abstractNumId w:val="119"/>
  </w:num>
  <w:num w:numId="103" w16cid:durableId="196047390">
    <w:abstractNumId w:val="10"/>
  </w:num>
  <w:num w:numId="104" w16cid:durableId="1223756734">
    <w:abstractNumId w:val="110"/>
  </w:num>
  <w:num w:numId="105" w16cid:durableId="510529202">
    <w:abstractNumId w:val="75"/>
  </w:num>
  <w:num w:numId="106" w16cid:durableId="306400278">
    <w:abstractNumId w:val="193"/>
  </w:num>
  <w:num w:numId="107" w16cid:durableId="1290551154">
    <w:abstractNumId w:val="58"/>
  </w:num>
  <w:num w:numId="108" w16cid:durableId="367489518">
    <w:abstractNumId w:val="103"/>
  </w:num>
  <w:num w:numId="109" w16cid:durableId="1754820527">
    <w:abstractNumId w:val="12"/>
  </w:num>
  <w:num w:numId="110" w16cid:durableId="1643579065">
    <w:abstractNumId w:val="155"/>
  </w:num>
  <w:num w:numId="111" w16cid:durableId="1401828301">
    <w:abstractNumId w:val="63"/>
  </w:num>
  <w:num w:numId="112" w16cid:durableId="1160267595">
    <w:abstractNumId w:val="1"/>
  </w:num>
  <w:num w:numId="113" w16cid:durableId="362487964">
    <w:abstractNumId w:val="129"/>
  </w:num>
  <w:num w:numId="114" w16cid:durableId="1554806601">
    <w:abstractNumId w:val="96"/>
  </w:num>
  <w:num w:numId="115" w16cid:durableId="1000352206">
    <w:abstractNumId w:val="2"/>
  </w:num>
  <w:num w:numId="116" w16cid:durableId="321156979">
    <w:abstractNumId w:val="176"/>
  </w:num>
  <w:num w:numId="117" w16cid:durableId="1834449437">
    <w:abstractNumId w:val="90"/>
  </w:num>
  <w:num w:numId="118" w16cid:durableId="543518782">
    <w:abstractNumId w:val="19"/>
  </w:num>
  <w:num w:numId="119" w16cid:durableId="1008411874">
    <w:abstractNumId w:val="107"/>
  </w:num>
  <w:num w:numId="120" w16cid:durableId="1066075269">
    <w:abstractNumId w:val="82"/>
  </w:num>
  <w:num w:numId="121" w16cid:durableId="737751325">
    <w:abstractNumId w:val="132"/>
  </w:num>
  <w:num w:numId="122" w16cid:durableId="171846814">
    <w:abstractNumId w:val="173"/>
  </w:num>
  <w:num w:numId="123" w16cid:durableId="299381384">
    <w:abstractNumId w:val="162"/>
  </w:num>
  <w:num w:numId="124" w16cid:durableId="370615961">
    <w:abstractNumId w:val="101"/>
  </w:num>
  <w:num w:numId="125" w16cid:durableId="2097483566">
    <w:abstractNumId w:val="194"/>
  </w:num>
  <w:num w:numId="126" w16cid:durableId="494229727">
    <w:abstractNumId w:val="22"/>
  </w:num>
  <w:num w:numId="127" w16cid:durableId="1872065845">
    <w:abstractNumId w:val="48"/>
  </w:num>
  <w:num w:numId="128" w16cid:durableId="1183470876">
    <w:abstractNumId w:val="178"/>
  </w:num>
  <w:num w:numId="129" w16cid:durableId="1641113285">
    <w:abstractNumId w:val="137"/>
  </w:num>
  <w:num w:numId="130" w16cid:durableId="753010540">
    <w:abstractNumId w:val="146"/>
  </w:num>
  <w:num w:numId="131" w16cid:durableId="81029731">
    <w:abstractNumId w:val="207"/>
  </w:num>
  <w:num w:numId="132" w16cid:durableId="544098302">
    <w:abstractNumId w:val="67"/>
  </w:num>
  <w:num w:numId="133" w16cid:durableId="447744419">
    <w:abstractNumId w:val="31"/>
  </w:num>
  <w:num w:numId="134" w16cid:durableId="99418896">
    <w:abstractNumId w:val="175"/>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9"/>
  </w:num>
  <w:num w:numId="141" w16cid:durableId="986400740">
    <w:abstractNumId w:val="86"/>
  </w:num>
  <w:num w:numId="142" w16cid:durableId="869535516">
    <w:abstractNumId w:val="65"/>
  </w:num>
  <w:num w:numId="143" w16cid:durableId="800272788">
    <w:abstractNumId w:val="166"/>
  </w:num>
  <w:num w:numId="144" w16cid:durableId="271867155">
    <w:abstractNumId w:val="104"/>
  </w:num>
  <w:num w:numId="145" w16cid:durableId="1687242895">
    <w:abstractNumId w:val="167"/>
  </w:num>
  <w:num w:numId="146" w16cid:durableId="429353184">
    <w:abstractNumId w:val="128"/>
  </w:num>
  <w:num w:numId="147" w16cid:durableId="736980321">
    <w:abstractNumId w:val="50"/>
  </w:num>
  <w:num w:numId="148" w16cid:durableId="1076976058">
    <w:abstractNumId w:val="206"/>
  </w:num>
  <w:num w:numId="149" w16cid:durableId="548372293">
    <w:abstractNumId w:val="91"/>
  </w:num>
  <w:num w:numId="150" w16cid:durableId="475991435">
    <w:abstractNumId w:val="102"/>
  </w:num>
  <w:num w:numId="151" w16cid:durableId="1460296659">
    <w:abstractNumId w:val="92"/>
  </w:num>
  <w:num w:numId="152" w16cid:durableId="1546911874">
    <w:abstractNumId w:val="177"/>
  </w:num>
  <w:num w:numId="153" w16cid:durableId="1351492849">
    <w:abstractNumId w:val="41"/>
  </w:num>
  <w:num w:numId="154" w16cid:durableId="1265725727">
    <w:abstractNumId w:val="182"/>
  </w:num>
  <w:num w:numId="155" w16cid:durableId="431439031">
    <w:abstractNumId w:val="145"/>
  </w:num>
  <w:num w:numId="156" w16cid:durableId="55209429">
    <w:abstractNumId w:val="169"/>
  </w:num>
  <w:num w:numId="157" w16cid:durableId="453058280">
    <w:abstractNumId w:val="115"/>
  </w:num>
  <w:num w:numId="158" w16cid:durableId="1391461836">
    <w:abstractNumId w:val="159"/>
  </w:num>
  <w:num w:numId="159" w16cid:durableId="322320977">
    <w:abstractNumId w:val="38"/>
  </w:num>
  <w:num w:numId="160" w16cid:durableId="965046186">
    <w:abstractNumId w:val="163"/>
  </w:num>
  <w:num w:numId="161" w16cid:durableId="2034452208">
    <w:abstractNumId w:val="59"/>
  </w:num>
  <w:num w:numId="162" w16cid:durableId="654527667">
    <w:abstractNumId w:val="66"/>
  </w:num>
  <w:num w:numId="163" w16cid:durableId="1478062350">
    <w:abstractNumId w:val="81"/>
  </w:num>
  <w:num w:numId="164" w16cid:durableId="627013789">
    <w:abstractNumId w:val="160"/>
  </w:num>
  <w:num w:numId="165" w16cid:durableId="1594898576">
    <w:abstractNumId w:val="0"/>
  </w:num>
  <w:num w:numId="166" w16cid:durableId="1848788027">
    <w:abstractNumId w:val="15"/>
  </w:num>
  <w:num w:numId="167" w16cid:durableId="875657968">
    <w:abstractNumId w:val="112"/>
  </w:num>
  <w:num w:numId="168" w16cid:durableId="2091005887">
    <w:abstractNumId w:val="13"/>
  </w:num>
  <w:num w:numId="169" w16cid:durableId="1620648202">
    <w:abstractNumId w:val="130"/>
  </w:num>
  <w:num w:numId="170" w16cid:durableId="1552036222">
    <w:abstractNumId w:val="62"/>
  </w:num>
  <w:num w:numId="171" w16cid:durableId="642733695">
    <w:abstractNumId w:val="201"/>
  </w:num>
  <w:num w:numId="172" w16cid:durableId="573205447">
    <w:abstractNumId w:val="32"/>
  </w:num>
  <w:num w:numId="173" w16cid:durableId="434398077">
    <w:abstractNumId w:val="8"/>
  </w:num>
  <w:num w:numId="174" w16cid:durableId="120924542">
    <w:abstractNumId w:val="209"/>
  </w:num>
  <w:num w:numId="175" w16cid:durableId="1501966390">
    <w:abstractNumId w:val="199"/>
  </w:num>
  <w:num w:numId="176" w16cid:durableId="55251117">
    <w:abstractNumId w:val="125"/>
  </w:num>
  <w:num w:numId="177" w16cid:durableId="637300210">
    <w:abstractNumId w:val="205"/>
  </w:num>
  <w:num w:numId="178" w16cid:durableId="1222717333">
    <w:abstractNumId w:val="94"/>
  </w:num>
  <w:num w:numId="179" w16cid:durableId="996179647">
    <w:abstractNumId w:val="55"/>
  </w:num>
  <w:num w:numId="180" w16cid:durableId="1248268343">
    <w:abstractNumId w:val="123"/>
  </w:num>
  <w:num w:numId="181" w16cid:durableId="2053721809">
    <w:abstractNumId w:val="117"/>
  </w:num>
  <w:num w:numId="182" w16cid:durableId="280914224">
    <w:abstractNumId w:val="184"/>
  </w:num>
  <w:num w:numId="183" w16cid:durableId="405734243">
    <w:abstractNumId w:val="88"/>
  </w:num>
  <w:num w:numId="184" w16cid:durableId="1733770757">
    <w:abstractNumId w:val="106"/>
  </w:num>
  <w:num w:numId="185" w16cid:durableId="1736589535">
    <w:abstractNumId w:val="196"/>
  </w:num>
  <w:num w:numId="186" w16cid:durableId="1384058303">
    <w:abstractNumId w:val="151"/>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80"/>
  </w:num>
  <w:num w:numId="192" w16cid:durableId="1756366669">
    <w:abstractNumId w:val="93"/>
  </w:num>
  <w:num w:numId="193" w16cid:durableId="1138688331">
    <w:abstractNumId w:val="47"/>
  </w:num>
  <w:num w:numId="194" w16cid:durableId="1878931043">
    <w:abstractNumId w:val="113"/>
  </w:num>
  <w:num w:numId="195" w16cid:durableId="71853616">
    <w:abstractNumId w:val="56"/>
  </w:num>
  <w:num w:numId="196" w16cid:durableId="1218324425">
    <w:abstractNumId w:val="21"/>
  </w:num>
  <w:num w:numId="197" w16cid:durableId="965769786">
    <w:abstractNumId w:val="198"/>
  </w:num>
  <w:num w:numId="198" w16cid:durableId="298926832">
    <w:abstractNumId w:val="111"/>
  </w:num>
  <w:num w:numId="199" w16cid:durableId="2005279942">
    <w:abstractNumId w:val="105"/>
  </w:num>
  <w:num w:numId="200" w16cid:durableId="1531524925">
    <w:abstractNumId w:val="172"/>
  </w:num>
  <w:num w:numId="201" w16cid:durableId="2118134043">
    <w:abstractNumId w:val="131"/>
  </w:num>
  <w:num w:numId="202" w16cid:durableId="1291010021">
    <w:abstractNumId w:val="57"/>
  </w:num>
  <w:num w:numId="203" w16cid:durableId="1720979058">
    <w:abstractNumId w:val="4"/>
  </w:num>
  <w:num w:numId="204" w16cid:durableId="2074160007">
    <w:abstractNumId w:val="174"/>
  </w:num>
  <w:num w:numId="205" w16cid:durableId="1079329202">
    <w:abstractNumId w:val="52"/>
  </w:num>
  <w:num w:numId="206" w16cid:durableId="349139640">
    <w:abstractNumId w:val="14"/>
  </w:num>
  <w:num w:numId="207" w16cid:durableId="879056839">
    <w:abstractNumId w:val="134"/>
  </w:num>
  <w:num w:numId="208" w16cid:durableId="1100641757">
    <w:abstractNumId w:val="69"/>
  </w:num>
  <w:num w:numId="209" w16cid:durableId="36393125">
    <w:abstractNumId w:val="208"/>
  </w:num>
  <w:num w:numId="210" w16cid:durableId="237059290">
    <w:abstractNumId w:val="11"/>
  </w:num>
  <w:num w:numId="211" w16cid:durableId="1733501272">
    <w:abstractNumId w:val="170"/>
  </w:num>
  <w:num w:numId="212" w16cid:durableId="922840420">
    <w:abstractNumId w:val="136"/>
  </w:num>
  <w:num w:numId="213" w16cid:durableId="706107642">
    <w:abstractNumId w:val="85"/>
  </w:num>
  <w:numIdMacAtCleanup w:val="2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12C1"/>
    <w:rsid w:val="00063A78"/>
    <w:rsid w:val="000649C0"/>
    <w:rsid w:val="00065DFB"/>
    <w:rsid w:val="00067DCE"/>
    <w:rsid w:val="00070CAB"/>
    <w:rsid w:val="00071C4E"/>
    <w:rsid w:val="00072715"/>
    <w:rsid w:val="00073431"/>
    <w:rsid w:val="000736FD"/>
    <w:rsid w:val="000754B8"/>
    <w:rsid w:val="000760BB"/>
    <w:rsid w:val="000761FF"/>
    <w:rsid w:val="00081A29"/>
    <w:rsid w:val="00081FC6"/>
    <w:rsid w:val="00084FEF"/>
    <w:rsid w:val="00084FF7"/>
    <w:rsid w:val="00086395"/>
    <w:rsid w:val="00087144"/>
    <w:rsid w:val="00087744"/>
    <w:rsid w:val="00091D7D"/>
    <w:rsid w:val="000921D1"/>
    <w:rsid w:val="000923FF"/>
    <w:rsid w:val="00092AB4"/>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D285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462D6"/>
    <w:rsid w:val="00150779"/>
    <w:rsid w:val="00150842"/>
    <w:rsid w:val="0015259C"/>
    <w:rsid w:val="001531E8"/>
    <w:rsid w:val="0015445A"/>
    <w:rsid w:val="001609D3"/>
    <w:rsid w:val="00161170"/>
    <w:rsid w:val="00161BAB"/>
    <w:rsid w:val="00162EA6"/>
    <w:rsid w:val="00163479"/>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3A43"/>
    <w:rsid w:val="00184745"/>
    <w:rsid w:val="00184F7C"/>
    <w:rsid w:val="0018628E"/>
    <w:rsid w:val="00190702"/>
    <w:rsid w:val="00191BA3"/>
    <w:rsid w:val="001926E1"/>
    <w:rsid w:val="001950B5"/>
    <w:rsid w:val="00195D0A"/>
    <w:rsid w:val="0019696B"/>
    <w:rsid w:val="001A0056"/>
    <w:rsid w:val="001A17D7"/>
    <w:rsid w:val="001A2EC7"/>
    <w:rsid w:val="001A4B4D"/>
    <w:rsid w:val="001A5616"/>
    <w:rsid w:val="001B0CC2"/>
    <w:rsid w:val="001B12D7"/>
    <w:rsid w:val="001B2213"/>
    <w:rsid w:val="001B3AC8"/>
    <w:rsid w:val="001B7C43"/>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2984"/>
    <w:rsid w:val="001E3445"/>
    <w:rsid w:val="001E709C"/>
    <w:rsid w:val="001E7C0B"/>
    <w:rsid w:val="001F11C7"/>
    <w:rsid w:val="001F2D90"/>
    <w:rsid w:val="001F33C9"/>
    <w:rsid w:val="001F55AB"/>
    <w:rsid w:val="001F6BF7"/>
    <w:rsid w:val="002030E3"/>
    <w:rsid w:val="0020451C"/>
    <w:rsid w:val="0020494D"/>
    <w:rsid w:val="00207F4A"/>
    <w:rsid w:val="002113B2"/>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5DDC"/>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55C7"/>
    <w:rsid w:val="0028623A"/>
    <w:rsid w:val="0028660D"/>
    <w:rsid w:val="00290ADB"/>
    <w:rsid w:val="00290D71"/>
    <w:rsid w:val="002945E7"/>
    <w:rsid w:val="00294923"/>
    <w:rsid w:val="00297358"/>
    <w:rsid w:val="002A32F7"/>
    <w:rsid w:val="002A3A71"/>
    <w:rsid w:val="002A5B0F"/>
    <w:rsid w:val="002A6A68"/>
    <w:rsid w:val="002B0F6A"/>
    <w:rsid w:val="002B2883"/>
    <w:rsid w:val="002B35D0"/>
    <w:rsid w:val="002B4D26"/>
    <w:rsid w:val="002B61FE"/>
    <w:rsid w:val="002C02AB"/>
    <w:rsid w:val="002C0D08"/>
    <w:rsid w:val="002C153C"/>
    <w:rsid w:val="002C1D88"/>
    <w:rsid w:val="002C1EA5"/>
    <w:rsid w:val="002C3385"/>
    <w:rsid w:val="002C64FB"/>
    <w:rsid w:val="002C761F"/>
    <w:rsid w:val="002D102E"/>
    <w:rsid w:val="002D1AAE"/>
    <w:rsid w:val="002D1FEC"/>
    <w:rsid w:val="002D29B2"/>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31E5"/>
    <w:rsid w:val="003337EE"/>
    <w:rsid w:val="00334332"/>
    <w:rsid w:val="003354BC"/>
    <w:rsid w:val="003366B9"/>
    <w:rsid w:val="00337407"/>
    <w:rsid w:val="0033777D"/>
    <w:rsid w:val="003419E3"/>
    <w:rsid w:val="00342D4C"/>
    <w:rsid w:val="00343F8E"/>
    <w:rsid w:val="00344002"/>
    <w:rsid w:val="00344462"/>
    <w:rsid w:val="00345228"/>
    <w:rsid w:val="0034581C"/>
    <w:rsid w:val="00351237"/>
    <w:rsid w:val="003514CA"/>
    <w:rsid w:val="00353CCB"/>
    <w:rsid w:val="00354367"/>
    <w:rsid w:val="00355E7B"/>
    <w:rsid w:val="00357438"/>
    <w:rsid w:val="00360605"/>
    <w:rsid w:val="00360711"/>
    <w:rsid w:val="003629AE"/>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17D"/>
    <w:rsid w:val="00396C39"/>
    <w:rsid w:val="003A1E9D"/>
    <w:rsid w:val="003A20F5"/>
    <w:rsid w:val="003A2FA6"/>
    <w:rsid w:val="003A3472"/>
    <w:rsid w:val="003A36E3"/>
    <w:rsid w:val="003A61A2"/>
    <w:rsid w:val="003B01CD"/>
    <w:rsid w:val="003B148B"/>
    <w:rsid w:val="003B24E3"/>
    <w:rsid w:val="003B316D"/>
    <w:rsid w:val="003B37D9"/>
    <w:rsid w:val="003B6121"/>
    <w:rsid w:val="003B6136"/>
    <w:rsid w:val="003B639D"/>
    <w:rsid w:val="003B7564"/>
    <w:rsid w:val="003B7B3A"/>
    <w:rsid w:val="003C0691"/>
    <w:rsid w:val="003C073E"/>
    <w:rsid w:val="003C29E6"/>
    <w:rsid w:val="003C339C"/>
    <w:rsid w:val="003C4078"/>
    <w:rsid w:val="003C41CA"/>
    <w:rsid w:val="003C4DD8"/>
    <w:rsid w:val="003C5C8A"/>
    <w:rsid w:val="003C6A7B"/>
    <w:rsid w:val="003C79A9"/>
    <w:rsid w:val="003D03B7"/>
    <w:rsid w:val="003D211C"/>
    <w:rsid w:val="003D5079"/>
    <w:rsid w:val="003D5521"/>
    <w:rsid w:val="003D5B30"/>
    <w:rsid w:val="003D6FDC"/>
    <w:rsid w:val="003E19C0"/>
    <w:rsid w:val="003E2DEC"/>
    <w:rsid w:val="003E41E1"/>
    <w:rsid w:val="003E47ED"/>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3E8B"/>
    <w:rsid w:val="00404899"/>
    <w:rsid w:val="00404AC7"/>
    <w:rsid w:val="00405A33"/>
    <w:rsid w:val="0040635E"/>
    <w:rsid w:val="00406584"/>
    <w:rsid w:val="004069B5"/>
    <w:rsid w:val="004073DF"/>
    <w:rsid w:val="004146A6"/>
    <w:rsid w:val="00415C2B"/>
    <w:rsid w:val="00416CCC"/>
    <w:rsid w:val="004174B3"/>
    <w:rsid w:val="00417D4F"/>
    <w:rsid w:val="00421F7A"/>
    <w:rsid w:val="00423768"/>
    <w:rsid w:val="00423EAE"/>
    <w:rsid w:val="004243D9"/>
    <w:rsid w:val="004247DF"/>
    <w:rsid w:val="0042556D"/>
    <w:rsid w:val="004273A6"/>
    <w:rsid w:val="00430CC1"/>
    <w:rsid w:val="00430FDA"/>
    <w:rsid w:val="00431630"/>
    <w:rsid w:val="004339F2"/>
    <w:rsid w:val="00437BA1"/>
    <w:rsid w:val="00440E35"/>
    <w:rsid w:val="00440F38"/>
    <w:rsid w:val="00442052"/>
    <w:rsid w:val="004433F7"/>
    <w:rsid w:val="00447A46"/>
    <w:rsid w:val="00450A5D"/>
    <w:rsid w:val="004512EC"/>
    <w:rsid w:val="00452B0D"/>
    <w:rsid w:val="0045397C"/>
    <w:rsid w:val="00455632"/>
    <w:rsid w:val="00455CEB"/>
    <w:rsid w:val="00457E03"/>
    <w:rsid w:val="00461513"/>
    <w:rsid w:val="004618E2"/>
    <w:rsid w:val="004623B8"/>
    <w:rsid w:val="004643B8"/>
    <w:rsid w:val="00465660"/>
    <w:rsid w:val="00465A52"/>
    <w:rsid w:val="00465AF8"/>
    <w:rsid w:val="00466133"/>
    <w:rsid w:val="004704F6"/>
    <w:rsid w:val="00470BA1"/>
    <w:rsid w:val="00470D03"/>
    <w:rsid w:val="004711C0"/>
    <w:rsid w:val="00471746"/>
    <w:rsid w:val="00471A42"/>
    <w:rsid w:val="0047219A"/>
    <w:rsid w:val="004738C0"/>
    <w:rsid w:val="00475827"/>
    <w:rsid w:val="004769F5"/>
    <w:rsid w:val="00481029"/>
    <w:rsid w:val="004811D4"/>
    <w:rsid w:val="00485124"/>
    <w:rsid w:val="00485C39"/>
    <w:rsid w:val="00485EDE"/>
    <w:rsid w:val="0048676D"/>
    <w:rsid w:val="00486D7A"/>
    <w:rsid w:val="004919B6"/>
    <w:rsid w:val="0049359E"/>
    <w:rsid w:val="004945D8"/>
    <w:rsid w:val="00494C00"/>
    <w:rsid w:val="00494F66"/>
    <w:rsid w:val="00495541"/>
    <w:rsid w:val="00496204"/>
    <w:rsid w:val="0049665F"/>
    <w:rsid w:val="00496CBC"/>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D71"/>
    <w:rsid w:val="005000D7"/>
    <w:rsid w:val="00500653"/>
    <w:rsid w:val="00500F9F"/>
    <w:rsid w:val="005016C3"/>
    <w:rsid w:val="005026A3"/>
    <w:rsid w:val="005052ED"/>
    <w:rsid w:val="005062CB"/>
    <w:rsid w:val="00506488"/>
    <w:rsid w:val="00506522"/>
    <w:rsid w:val="00507460"/>
    <w:rsid w:val="00507F81"/>
    <w:rsid w:val="0051055A"/>
    <w:rsid w:val="0051256B"/>
    <w:rsid w:val="005131A2"/>
    <w:rsid w:val="00517B4A"/>
    <w:rsid w:val="00521978"/>
    <w:rsid w:val="00525D5B"/>
    <w:rsid w:val="00527E16"/>
    <w:rsid w:val="00530337"/>
    <w:rsid w:val="00532E64"/>
    <w:rsid w:val="00534D6C"/>
    <w:rsid w:val="0053547A"/>
    <w:rsid w:val="00535809"/>
    <w:rsid w:val="00535F92"/>
    <w:rsid w:val="00537867"/>
    <w:rsid w:val="00540875"/>
    <w:rsid w:val="00543DC8"/>
    <w:rsid w:val="00543E2B"/>
    <w:rsid w:val="00545BF4"/>
    <w:rsid w:val="00545DA0"/>
    <w:rsid w:val="00546C7A"/>
    <w:rsid w:val="005504BD"/>
    <w:rsid w:val="00552017"/>
    <w:rsid w:val="00552147"/>
    <w:rsid w:val="005553A4"/>
    <w:rsid w:val="005573DD"/>
    <w:rsid w:val="0056102A"/>
    <w:rsid w:val="00565722"/>
    <w:rsid w:val="005672CA"/>
    <w:rsid w:val="005711DE"/>
    <w:rsid w:val="00572CA7"/>
    <w:rsid w:val="005755A5"/>
    <w:rsid w:val="00575841"/>
    <w:rsid w:val="00577A39"/>
    <w:rsid w:val="00577D97"/>
    <w:rsid w:val="00580775"/>
    <w:rsid w:val="00581405"/>
    <w:rsid w:val="00582A64"/>
    <w:rsid w:val="005836E4"/>
    <w:rsid w:val="00584DDB"/>
    <w:rsid w:val="00584F5B"/>
    <w:rsid w:val="005850F8"/>
    <w:rsid w:val="0058576D"/>
    <w:rsid w:val="005861F0"/>
    <w:rsid w:val="00586672"/>
    <w:rsid w:val="005935FF"/>
    <w:rsid w:val="005936AF"/>
    <w:rsid w:val="00593ED1"/>
    <w:rsid w:val="005947BA"/>
    <w:rsid w:val="005952D9"/>
    <w:rsid w:val="00595B3B"/>
    <w:rsid w:val="00595E5D"/>
    <w:rsid w:val="00596338"/>
    <w:rsid w:val="00596973"/>
    <w:rsid w:val="005A0C9D"/>
    <w:rsid w:val="005A193F"/>
    <w:rsid w:val="005A1FB0"/>
    <w:rsid w:val="005A4DD2"/>
    <w:rsid w:val="005A6767"/>
    <w:rsid w:val="005B1589"/>
    <w:rsid w:val="005B4531"/>
    <w:rsid w:val="005B4D58"/>
    <w:rsid w:val="005B7775"/>
    <w:rsid w:val="005C12AC"/>
    <w:rsid w:val="005C5E1C"/>
    <w:rsid w:val="005D0ECE"/>
    <w:rsid w:val="005D2391"/>
    <w:rsid w:val="005D2436"/>
    <w:rsid w:val="005D5176"/>
    <w:rsid w:val="005D5849"/>
    <w:rsid w:val="005D6FD8"/>
    <w:rsid w:val="005D72CE"/>
    <w:rsid w:val="005E167D"/>
    <w:rsid w:val="005E44FC"/>
    <w:rsid w:val="005E5540"/>
    <w:rsid w:val="005E60F4"/>
    <w:rsid w:val="005F19E6"/>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47F0C"/>
    <w:rsid w:val="00650215"/>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A2E7F"/>
    <w:rsid w:val="006A31A5"/>
    <w:rsid w:val="006A3D69"/>
    <w:rsid w:val="006A6D44"/>
    <w:rsid w:val="006B052F"/>
    <w:rsid w:val="006B3276"/>
    <w:rsid w:val="006B3E88"/>
    <w:rsid w:val="006B4139"/>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5831"/>
    <w:rsid w:val="006D6AA0"/>
    <w:rsid w:val="006D6B1C"/>
    <w:rsid w:val="006E4083"/>
    <w:rsid w:val="006E452A"/>
    <w:rsid w:val="006E48B7"/>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2A09"/>
    <w:rsid w:val="00723C33"/>
    <w:rsid w:val="00724932"/>
    <w:rsid w:val="00726BCB"/>
    <w:rsid w:val="00726C35"/>
    <w:rsid w:val="007300A7"/>
    <w:rsid w:val="00730CD8"/>
    <w:rsid w:val="00730E7C"/>
    <w:rsid w:val="00736108"/>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07F"/>
    <w:rsid w:val="007639B9"/>
    <w:rsid w:val="00763F00"/>
    <w:rsid w:val="007658B3"/>
    <w:rsid w:val="00766825"/>
    <w:rsid w:val="007673E0"/>
    <w:rsid w:val="00767DDD"/>
    <w:rsid w:val="00770BE9"/>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F42"/>
    <w:rsid w:val="007A40BF"/>
    <w:rsid w:val="007A4B7F"/>
    <w:rsid w:val="007A4EF4"/>
    <w:rsid w:val="007A5C3E"/>
    <w:rsid w:val="007A5CF3"/>
    <w:rsid w:val="007B1F04"/>
    <w:rsid w:val="007B21AE"/>
    <w:rsid w:val="007B4032"/>
    <w:rsid w:val="007B6AF1"/>
    <w:rsid w:val="007B7912"/>
    <w:rsid w:val="007B7F41"/>
    <w:rsid w:val="007C1E34"/>
    <w:rsid w:val="007C3D1C"/>
    <w:rsid w:val="007D185F"/>
    <w:rsid w:val="007D1E45"/>
    <w:rsid w:val="007E0646"/>
    <w:rsid w:val="007E15B2"/>
    <w:rsid w:val="007E1935"/>
    <w:rsid w:val="007E2FB6"/>
    <w:rsid w:val="007E4631"/>
    <w:rsid w:val="007E6C21"/>
    <w:rsid w:val="007F2DA4"/>
    <w:rsid w:val="007F4507"/>
    <w:rsid w:val="007F6B54"/>
    <w:rsid w:val="00801D74"/>
    <w:rsid w:val="00802B58"/>
    <w:rsid w:val="00805D0D"/>
    <w:rsid w:val="00810E7E"/>
    <w:rsid w:val="00812918"/>
    <w:rsid w:val="00814128"/>
    <w:rsid w:val="00815B2E"/>
    <w:rsid w:val="00817872"/>
    <w:rsid w:val="00817E21"/>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237"/>
    <w:rsid w:val="00834CE5"/>
    <w:rsid w:val="008353AC"/>
    <w:rsid w:val="0083691A"/>
    <w:rsid w:val="008369FB"/>
    <w:rsid w:val="00840666"/>
    <w:rsid w:val="00840D49"/>
    <w:rsid w:val="00841F3E"/>
    <w:rsid w:val="0084214F"/>
    <w:rsid w:val="008430A5"/>
    <w:rsid w:val="00843A21"/>
    <w:rsid w:val="008458F4"/>
    <w:rsid w:val="00846555"/>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454"/>
    <w:rsid w:val="0089583E"/>
    <w:rsid w:val="008A4EDE"/>
    <w:rsid w:val="008A797C"/>
    <w:rsid w:val="008B1D80"/>
    <w:rsid w:val="008B1FBA"/>
    <w:rsid w:val="008B2A84"/>
    <w:rsid w:val="008B2C0C"/>
    <w:rsid w:val="008B3919"/>
    <w:rsid w:val="008B5829"/>
    <w:rsid w:val="008B5E0B"/>
    <w:rsid w:val="008C1F82"/>
    <w:rsid w:val="008C6089"/>
    <w:rsid w:val="008C68C0"/>
    <w:rsid w:val="008C71AF"/>
    <w:rsid w:val="008C73B1"/>
    <w:rsid w:val="008D064C"/>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1AE7"/>
    <w:rsid w:val="008F1D21"/>
    <w:rsid w:val="008F24BD"/>
    <w:rsid w:val="008F2D69"/>
    <w:rsid w:val="008F3952"/>
    <w:rsid w:val="008F6634"/>
    <w:rsid w:val="00900001"/>
    <w:rsid w:val="0090086F"/>
    <w:rsid w:val="00900F03"/>
    <w:rsid w:val="00903499"/>
    <w:rsid w:val="00903532"/>
    <w:rsid w:val="00903708"/>
    <w:rsid w:val="009044F7"/>
    <w:rsid w:val="00906929"/>
    <w:rsid w:val="00906BE7"/>
    <w:rsid w:val="00913F35"/>
    <w:rsid w:val="00914948"/>
    <w:rsid w:val="00914950"/>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33B5"/>
    <w:rsid w:val="00943AC9"/>
    <w:rsid w:val="0094412E"/>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6653F"/>
    <w:rsid w:val="00970838"/>
    <w:rsid w:val="009709D3"/>
    <w:rsid w:val="00971EE3"/>
    <w:rsid w:val="00972DC4"/>
    <w:rsid w:val="009743C8"/>
    <w:rsid w:val="00977893"/>
    <w:rsid w:val="0098010F"/>
    <w:rsid w:val="00980A35"/>
    <w:rsid w:val="0098169F"/>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2051"/>
    <w:rsid w:val="00A15294"/>
    <w:rsid w:val="00A15655"/>
    <w:rsid w:val="00A15A28"/>
    <w:rsid w:val="00A169D1"/>
    <w:rsid w:val="00A1727B"/>
    <w:rsid w:val="00A208D3"/>
    <w:rsid w:val="00A21BA9"/>
    <w:rsid w:val="00A21DDB"/>
    <w:rsid w:val="00A227A6"/>
    <w:rsid w:val="00A23BC2"/>
    <w:rsid w:val="00A32421"/>
    <w:rsid w:val="00A32B14"/>
    <w:rsid w:val="00A33D01"/>
    <w:rsid w:val="00A3465D"/>
    <w:rsid w:val="00A35DE6"/>
    <w:rsid w:val="00A371A4"/>
    <w:rsid w:val="00A37A49"/>
    <w:rsid w:val="00A41020"/>
    <w:rsid w:val="00A412BE"/>
    <w:rsid w:val="00A45079"/>
    <w:rsid w:val="00A4537E"/>
    <w:rsid w:val="00A45FFC"/>
    <w:rsid w:val="00A4715F"/>
    <w:rsid w:val="00A47357"/>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9C2"/>
    <w:rsid w:val="00A70EFC"/>
    <w:rsid w:val="00A7162B"/>
    <w:rsid w:val="00A71D26"/>
    <w:rsid w:val="00A74387"/>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09F"/>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79F"/>
    <w:rsid w:val="00AF1C00"/>
    <w:rsid w:val="00AF27C8"/>
    <w:rsid w:val="00AF3296"/>
    <w:rsid w:val="00AF462F"/>
    <w:rsid w:val="00AF5C3F"/>
    <w:rsid w:val="00AF6440"/>
    <w:rsid w:val="00B00622"/>
    <w:rsid w:val="00B02C3A"/>
    <w:rsid w:val="00B03CFF"/>
    <w:rsid w:val="00B03D7C"/>
    <w:rsid w:val="00B04EC0"/>
    <w:rsid w:val="00B079A0"/>
    <w:rsid w:val="00B1026E"/>
    <w:rsid w:val="00B117EE"/>
    <w:rsid w:val="00B11F18"/>
    <w:rsid w:val="00B125E6"/>
    <w:rsid w:val="00B14BFC"/>
    <w:rsid w:val="00B1779F"/>
    <w:rsid w:val="00B22E2B"/>
    <w:rsid w:val="00B23216"/>
    <w:rsid w:val="00B250EC"/>
    <w:rsid w:val="00B26E1C"/>
    <w:rsid w:val="00B302B8"/>
    <w:rsid w:val="00B31FFF"/>
    <w:rsid w:val="00B36074"/>
    <w:rsid w:val="00B360ED"/>
    <w:rsid w:val="00B36FDB"/>
    <w:rsid w:val="00B40673"/>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1882"/>
    <w:rsid w:val="00BB2264"/>
    <w:rsid w:val="00BB22E7"/>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BF7044"/>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34C2"/>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1D14"/>
    <w:rsid w:val="00C82251"/>
    <w:rsid w:val="00C83FFE"/>
    <w:rsid w:val="00C84D53"/>
    <w:rsid w:val="00C86C19"/>
    <w:rsid w:val="00C86C59"/>
    <w:rsid w:val="00C87D35"/>
    <w:rsid w:val="00C91CD7"/>
    <w:rsid w:val="00C937E5"/>
    <w:rsid w:val="00C96806"/>
    <w:rsid w:val="00C96C73"/>
    <w:rsid w:val="00C97AA1"/>
    <w:rsid w:val="00CA06DF"/>
    <w:rsid w:val="00CA174A"/>
    <w:rsid w:val="00CA3342"/>
    <w:rsid w:val="00CA3A19"/>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40CB"/>
    <w:rsid w:val="00D16668"/>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4CAF"/>
    <w:rsid w:val="00D45241"/>
    <w:rsid w:val="00D457FA"/>
    <w:rsid w:val="00D466CB"/>
    <w:rsid w:val="00D47BD8"/>
    <w:rsid w:val="00D515EC"/>
    <w:rsid w:val="00D51953"/>
    <w:rsid w:val="00D5264D"/>
    <w:rsid w:val="00D538BD"/>
    <w:rsid w:val="00D5393F"/>
    <w:rsid w:val="00D541F5"/>
    <w:rsid w:val="00D55452"/>
    <w:rsid w:val="00D565FC"/>
    <w:rsid w:val="00D607EA"/>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4F88"/>
    <w:rsid w:val="00D95512"/>
    <w:rsid w:val="00D95B0A"/>
    <w:rsid w:val="00D96AD0"/>
    <w:rsid w:val="00D96C6B"/>
    <w:rsid w:val="00D97288"/>
    <w:rsid w:val="00DA0C12"/>
    <w:rsid w:val="00DA0CA2"/>
    <w:rsid w:val="00DA1DC9"/>
    <w:rsid w:val="00DA3801"/>
    <w:rsid w:val="00DA6C08"/>
    <w:rsid w:val="00DA79B4"/>
    <w:rsid w:val="00DB084A"/>
    <w:rsid w:val="00DB129B"/>
    <w:rsid w:val="00DB320C"/>
    <w:rsid w:val="00DB5350"/>
    <w:rsid w:val="00DB6DF2"/>
    <w:rsid w:val="00DB6FEF"/>
    <w:rsid w:val="00DB73D2"/>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E7315"/>
    <w:rsid w:val="00DF082F"/>
    <w:rsid w:val="00DF12E4"/>
    <w:rsid w:val="00DF35CA"/>
    <w:rsid w:val="00DF3D9C"/>
    <w:rsid w:val="00DF3E70"/>
    <w:rsid w:val="00DF3FC7"/>
    <w:rsid w:val="00DF5382"/>
    <w:rsid w:val="00DF5456"/>
    <w:rsid w:val="00DF5AC3"/>
    <w:rsid w:val="00DF5D5F"/>
    <w:rsid w:val="00DF64A0"/>
    <w:rsid w:val="00DF708B"/>
    <w:rsid w:val="00E001CA"/>
    <w:rsid w:val="00E015AF"/>
    <w:rsid w:val="00E0248C"/>
    <w:rsid w:val="00E02B87"/>
    <w:rsid w:val="00E0363F"/>
    <w:rsid w:val="00E03FF8"/>
    <w:rsid w:val="00E05F83"/>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77399"/>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2DDC"/>
    <w:rsid w:val="00EB3CFF"/>
    <w:rsid w:val="00EB409C"/>
    <w:rsid w:val="00EB4973"/>
    <w:rsid w:val="00EB5628"/>
    <w:rsid w:val="00EB72FB"/>
    <w:rsid w:val="00EC0DDC"/>
    <w:rsid w:val="00EC295E"/>
    <w:rsid w:val="00EC2A76"/>
    <w:rsid w:val="00EC7A76"/>
    <w:rsid w:val="00ED05F2"/>
    <w:rsid w:val="00ED45F5"/>
    <w:rsid w:val="00ED634A"/>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36CE"/>
    <w:rsid w:val="00F03B49"/>
    <w:rsid w:val="00F055F3"/>
    <w:rsid w:val="00F100F9"/>
    <w:rsid w:val="00F10646"/>
    <w:rsid w:val="00F14E93"/>
    <w:rsid w:val="00F16EEF"/>
    <w:rsid w:val="00F21779"/>
    <w:rsid w:val="00F21F29"/>
    <w:rsid w:val="00F22C7D"/>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096A"/>
    <w:rsid w:val="00F91876"/>
    <w:rsid w:val="00F935AA"/>
    <w:rsid w:val="00F93C0B"/>
    <w:rsid w:val="00F95226"/>
    <w:rsid w:val="00F95F26"/>
    <w:rsid w:val="00FA12ED"/>
    <w:rsid w:val="00FA5905"/>
    <w:rsid w:val="00FB4589"/>
    <w:rsid w:val="00FB4A9D"/>
    <w:rsid w:val="00FB5950"/>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21"/>
    <w:rPr>
      <w:lang w:val="en-US"/>
    </w:rPr>
  </w:style>
  <w:style w:type="paragraph" w:styleId="Heading1">
    <w:name w:val="heading 1"/>
    <w:basedOn w:val="Normal"/>
    <w:next w:val="Normal"/>
    <w:link w:val="Heading1Char"/>
    <w:uiPriority w:val="9"/>
    <w:qFormat/>
    <w:rsid w:val="008F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8F1D21"/>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8F1D21"/>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8F1D21"/>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8F1D21"/>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8F1D21"/>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8F1D21"/>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8F1D21"/>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8F1D21"/>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8F1D21"/>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8F1D21"/>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8F1D21"/>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8F1D21"/>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8F1D21"/>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8F1D21"/>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8F1D21"/>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8F1D21"/>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8F1D21"/>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8F1D21"/>
    <w:rPr>
      <w:rFonts w:ascii="Calibri" w:hAnsi="Calibri"/>
      <w:b/>
      <w:color w:val="auto"/>
      <w:sz w:val="24"/>
      <w:u w:val="none"/>
    </w:rPr>
  </w:style>
  <w:style w:type="paragraph" w:customStyle="1" w:styleId="TableCaptionBPBHEB">
    <w:name w:val="Table Caption [BPB HEB]"/>
    <w:basedOn w:val="Normal"/>
    <w:link w:val="TableCaptionBPBHEBChar"/>
    <w:qFormat/>
    <w:rsid w:val="008F1D21"/>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8F1D21"/>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8F1D21"/>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8F1D21"/>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8F1D21"/>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8F1D21"/>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 w:type="paragraph" w:styleId="Revision">
    <w:name w:val="Revision"/>
    <w:hidden/>
    <w:uiPriority w:val="99"/>
    <w:semiHidden/>
    <w:rsid w:val="0096653F"/>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3E2DEC"/>
    <w:pPr>
      <w:spacing w:line="240" w:lineRule="auto"/>
    </w:pPr>
    <w:rPr>
      <w:sz w:val="20"/>
      <w:szCs w:val="20"/>
    </w:rPr>
  </w:style>
  <w:style w:type="character" w:customStyle="1" w:styleId="CommentTextChar">
    <w:name w:val="Comment Text Char"/>
    <w:basedOn w:val="DefaultParagraphFont"/>
    <w:link w:val="CommentText"/>
    <w:uiPriority w:val="99"/>
    <w:rsid w:val="003E2DEC"/>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3E2DEC"/>
    <w:rPr>
      <w:b/>
      <w:bCs/>
    </w:rPr>
  </w:style>
  <w:style w:type="character" w:customStyle="1" w:styleId="CommentSubjectChar">
    <w:name w:val="Comment Subject Char"/>
    <w:basedOn w:val="CommentTextChar"/>
    <w:link w:val="CommentSubject"/>
    <w:uiPriority w:val="99"/>
    <w:semiHidden/>
    <w:rsid w:val="003E2DEC"/>
    <w:rPr>
      <w:rFonts w:ascii="Palatino Linotype" w:hAnsi="Palatino Linotype"/>
      <w:b/>
      <w:bCs/>
      <w:color w:val="000000" w:themeColor="text1"/>
      <w:sz w:val="20"/>
      <w:szCs w:val="20"/>
      <w:lang w:val="en-US"/>
    </w:rPr>
  </w:style>
  <w:style w:type="paragraph" w:customStyle="1" w:styleId="FigureBPBHEB">
    <w:name w:val="Figure [BPB HEB]"/>
    <w:basedOn w:val="Normal"/>
    <w:qFormat/>
    <w:rsid w:val="008F1D21"/>
    <w:pPr>
      <w:spacing w:after="200" w:line="276" w:lineRule="auto"/>
      <w:jc w:val="center"/>
    </w:pPr>
    <w:rPr>
      <w:rFonts w:ascii="Palatino Linotype" w:hAnsi="Palatino Linotyp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47</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46</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49</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44</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43</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41</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10</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48</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45</b:RefOrder>
  </b:Source>
  <b:Source>
    <b:Year>n.d.</b:Year>
    <b:BIBTEX_Entry>electronic</b:BIBTEX_Entry>
    <b:SourceType>ElectronicSource</b:SourceType>
    <b:Title>AWS Analytics</b:Title>
    <b:Tag>AWSndc</b:Tag>
    <b:BookTitle>AWS Documentation</b:BookTitle>
    <b:URL>https://aws.amazon.com/analytics/</b:URL>
    <b:Author>
      <b:Author>
        <b:NameList>
          <b:Person>
            <b:Last>AWS</b:Last>
          </b:Person>
        </b:NameList>
      </b:Author>
    </b:Author>
    <b:ConferenceName>AWS Documentation</b:ConferenceName>
    <b:Guid>{47AB2EAE-F11F-4755-873A-F49B239C1011}</b:Guid>
    <b:YearAccessed>2025</b:YearAccessed>
    <b:MonthAccessed>Januay</b:MonthAccessed>
    <b:DayAccessed>28</b:DayAccessed>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54DC93-4F79-41ED-9613-469B05E04F4C}">
  <ds:schemaRefs>
    <ds:schemaRef ds:uri="http://schemas.openxmlformats.org/officeDocument/2006/bibliography"/>
  </ds:schemaRefs>
</ds:datastoreItem>
</file>

<file path=customXml/itemProps2.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25727</TotalTime>
  <Pages>15</Pages>
  <Words>3772</Words>
  <Characters>21503</Characters>
  <Application>Microsoft Office Word</Application>
  <DocSecurity>0</DocSecurity>
  <Lines>179</Lines>
  <Paragraphs>50</Paragraphs>
  <ScaleCrop>false</ScaleCrop>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Arya</cp:lastModifiedBy>
  <cp:revision>993</cp:revision>
  <dcterms:created xsi:type="dcterms:W3CDTF">2023-11-06T20:52:00Z</dcterms:created>
  <dcterms:modified xsi:type="dcterms:W3CDTF">2025-03-03T05:26:00Z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1904200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