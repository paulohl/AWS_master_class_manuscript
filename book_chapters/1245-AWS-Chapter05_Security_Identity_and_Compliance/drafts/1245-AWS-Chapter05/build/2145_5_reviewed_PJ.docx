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77777777" w:rsidR="00B72611" w:rsidRPr="00580B2B" w:rsidRDefault="00B72611" w:rsidP="00580B2B">
      <w:pPr>
        <w:pStyle w:val="ChapterTitleNumberBPBHEB"/>
      </w:pPr>
      <w:commentRangeStart w:id="0"/>
      <w:commentRangeStart w:id="1"/>
      <w:commentRangeStart w:id="2"/>
      <w:r w:rsidRPr="00580B2B">
        <w:t>CHAPTER 5</w:t>
      </w:r>
      <w:commentRangeEnd w:id="0"/>
      <w:r w:rsidR="00173172">
        <w:rPr>
          <w:rStyle w:val="CommentReference"/>
          <w:rFonts w:asciiTheme="minorHAnsi" w:eastAsiaTheme="minorHAnsi" w:hAnsiTheme="minorHAnsi" w:cstheme="minorBidi"/>
          <w:bCs w:val="0"/>
          <w:smallCaps w:val="0"/>
          <w:color w:val="auto"/>
        </w:rPr>
        <w:commentReference w:id="0"/>
      </w:r>
      <w:r w:rsidRPr="00580B2B">
        <w:t xml:space="preserve"> </w:t>
      </w:r>
      <w:commentRangeEnd w:id="1"/>
      <w:r w:rsidR="004F4F03">
        <w:rPr>
          <w:rStyle w:val="CommentReference"/>
          <w:rFonts w:asciiTheme="minorHAnsi" w:eastAsiaTheme="minorHAnsi" w:hAnsiTheme="minorHAnsi" w:cstheme="minorBidi"/>
          <w:bCs w:val="0"/>
          <w:smallCaps w:val="0"/>
          <w:color w:val="auto"/>
        </w:rPr>
        <w:commentReference w:id="1"/>
      </w:r>
      <w:commentRangeEnd w:id="2"/>
      <w:r w:rsidR="000F5C90">
        <w:rPr>
          <w:rStyle w:val="CommentReference"/>
          <w:rFonts w:asciiTheme="minorHAnsi" w:eastAsiaTheme="minorHAnsi" w:hAnsiTheme="minorHAnsi" w:cstheme="minorBidi"/>
          <w:bCs w:val="0"/>
          <w:smallCaps w:val="0"/>
          <w:color w:val="auto"/>
        </w:rPr>
        <w:commentReference w:id="2"/>
      </w:r>
    </w:p>
    <w:p w14:paraId="27B72D20" w14:textId="30D23E76" w:rsidR="00B72611" w:rsidRPr="00580B2B" w:rsidRDefault="00B72611" w:rsidP="00580B2B">
      <w:pPr>
        <w:pStyle w:val="ChapterTitleBPBHEB"/>
      </w:pPr>
      <w:commentRangeStart w:id="3"/>
      <w:r w:rsidRPr="00580B2B">
        <w:t xml:space="preserve">Classical Linear Regression </w:t>
      </w:r>
      <w:proofErr w:type="gramStart"/>
      <w:r w:rsidRPr="00580B2B">
        <w:t xml:space="preserve">Model </w:t>
      </w:r>
      <w:ins w:id="4" w:author="Prashasti Jakhmola" w:date="2024-04-09T13:20:00Z">
        <w:r w:rsidR="00580B2B">
          <w:t>:</w:t>
        </w:r>
      </w:ins>
      <w:proofErr w:type="gramEnd"/>
      <w:del w:id="5" w:author="Prashasti Jakhmola" w:date="2024-04-09T13:20:00Z">
        <w:r w:rsidRPr="00580B2B" w:rsidDel="00580B2B">
          <w:delText>–</w:delText>
        </w:r>
      </w:del>
      <w:r w:rsidRPr="00580B2B">
        <w:t xml:space="preserve"> Two Variable Cases </w:t>
      </w:r>
      <w:commentRangeEnd w:id="3"/>
      <w:r w:rsidR="00580B2B">
        <w:rPr>
          <w:rStyle w:val="CommentReference"/>
          <w:rFonts w:asciiTheme="minorHAnsi" w:eastAsiaTheme="minorHAnsi" w:hAnsiTheme="minorHAnsi" w:cstheme="minorBidi"/>
          <w:b w:val="0"/>
          <w:color w:val="auto"/>
        </w:rPr>
        <w:commentReference w:id="3"/>
      </w:r>
    </w:p>
    <w:p w14:paraId="5C2BFA22" w14:textId="2AFAD529" w:rsidR="00D169BC" w:rsidDel="00580B2B" w:rsidRDefault="00D169BC" w:rsidP="00580B2B">
      <w:pPr>
        <w:pStyle w:val="Heading1BPBHEB"/>
        <w:rPr>
          <w:del w:id="6" w:author="Prashasti Jakhmola" w:date="2024-04-09T13:11:00Z"/>
        </w:rPr>
        <w:pPrChange w:id="7" w:author="Prashasti Jakhmola" w:date="2024-04-09T13:20:00Z">
          <w:pPr>
            <w:keepNext/>
            <w:keepLines/>
            <w:spacing w:before="40" w:after="0"/>
            <w:outlineLvl w:val="1"/>
          </w:pPr>
        </w:pPrChange>
      </w:pPr>
    </w:p>
    <w:p w14:paraId="7A6FB180" w14:textId="73D0523E" w:rsidR="00D169BC" w:rsidDel="00580B2B" w:rsidRDefault="00D169BC" w:rsidP="00580B2B">
      <w:pPr>
        <w:pStyle w:val="Heading1BPBHEB"/>
        <w:rPr>
          <w:del w:id="8" w:author="Prashasti Jakhmola" w:date="2024-04-09T13:11:00Z"/>
        </w:rPr>
        <w:pPrChange w:id="9" w:author="Prashasti Jakhmola" w:date="2024-04-09T13:20:00Z">
          <w:pPr>
            <w:keepNext/>
            <w:keepLines/>
            <w:spacing w:before="40" w:after="0"/>
            <w:outlineLvl w:val="1"/>
          </w:pPr>
        </w:pPrChange>
      </w:pPr>
    </w:p>
    <w:p w14:paraId="5FF7DD92" w14:textId="19F01840" w:rsidR="00D169BC" w:rsidDel="00580B2B" w:rsidRDefault="00D169BC" w:rsidP="00580B2B">
      <w:pPr>
        <w:pStyle w:val="Heading1BPBHEB"/>
        <w:rPr>
          <w:del w:id="10" w:author="Prashasti Jakhmola" w:date="2024-04-09T13:11:00Z"/>
        </w:rPr>
        <w:pPrChange w:id="11" w:author="Prashasti Jakhmola" w:date="2024-04-09T13:20:00Z">
          <w:pPr>
            <w:keepNext/>
            <w:keepLines/>
            <w:spacing w:before="40" w:after="0"/>
            <w:outlineLvl w:val="1"/>
          </w:pPr>
        </w:pPrChange>
      </w:pPr>
    </w:p>
    <w:p w14:paraId="2FE2165E" w14:textId="403FC1D8" w:rsidR="003D5B30" w:rsidRPr="003D5B30" w:rsidRDefault="003D5B30" w:rsidP="00580B2B">
      <w:pPr>
        <w:pStyle w:val="Heading1BPBHEB"/>
        <w:pPrChange w:id="12" w:author="Prashasti Jakhmola" w:date="2024-04-09T13:20:00Z">
          <w:pPr>
            <w:keepNext/>
            <w:keepLines/>
            <w:spacing w:before="400" w:after="0" w:line="276" w:lineRule="auto"/>
            <w:outlineLvl w:val="0"/>
          </w:pPr>
        </w:pPrChange>
      </w:pPr>
      <w:r w:rsidRPr="003D5B30">
        <w:t>Introduction</w:t>
      </w:r>
    </w:p>
    <w:p w14:paraId="6CDE856D" w14:textId="074872C0" w:rsidR="004A5F4B" w:rsidRPr="004A5F4B" w:rsidRDefault="004A5F4B" w:rsidP="00580B2B">
      <w:pPr>
        <w:pStyle w:val="NormalBPBHEB"/>
        <w:pPrChange w:id="13" w:author="Prashasti Jakhmola" w:date="2024-04-09T13:20:00Z">
          <w:pPr>
            <w:pBdr>
              <w:top w:val="nil"/>
              <w:left w:val="nil"/>
              <w:bottom w:val="nil"/>
              <w:right w:val="nil"/>
              <w:between w:val="nil"/>
            </w:pBdr>
            <w:shd w:val="clear" w:color="auto" w:fill="FFFFFF"/>
            <w:spacing w:after="100" w:line="276" w:lineRule="auto"/>
            <w:jc w:val="both"/>
          </w:pPr>
        </w:pPrChange>
      </w:pPr>
      <w:r w:rsidRPr="004A5F4B">
        <w:t xml:space="preserve">In an age where data is the lifeblood of modern enterprises, safeguarding information and ensuring compliance with stringent regulations have become paramount. This chapter </w:t>
      </w:r>
      <w:del w:id="14" w:author="Prashasti Jakhmola" w:date="2024-04-09T13:20:00Z">
        <w:r w:rsidRPr="004A5F4B" w:rsidDel="00580B2B">
          <w:delText>delves deep into the realm of</w:delText>
        </w:r>
      </w:del>
      <w:ins w:id="15" w:author="Prashasti Jakhmola" w:date="2024-04-09T13:20:00Z">
        <w:r w:rsidR="00580B2B">
          <w:t>discuss</w:t>
        </w:r>
      </w:ins>
      <w:ins w:id="16" w:author="Prashasti Jakhmola" w:date="2024-04-09T13:21:00Z">
        <w:r w:rsidR="00580B2B">
          <w:t>es</w:t>
        </w:r>
      </w:ins>
      <w:r w:rsidRPr="004A5F4B">
        <w:t xml:space="preserve"> security, identity, and compliance within the AWS Cloud ecosystem. Here, we </w:t>
      </w:r>
      <w:ins w:id="17" w:author="Prashasti Jakhmola" w:date="2024-04-09T13:21:00Z">
        <w:r w:rsidR="009F6BFB">
          <w:t xml:space="preserve">will </w:t>
        </w:r>
      </w:ins>
      <w:del w:id="18" w:author="Prashasti Jakhmola" w:date="2024-04-09T13:21:00Z">
        <w:r w:rsidRPr="004A5F4B" w:rsidDel="00580B2B">
          <w:delText xml:space="preserve">embark on a comprehensive journey, </w:delText>
        </w:r>
      </w:del>
      <w:r w:rsidRPr="004A5F4B">
        <w:t>explor</w:t>
      </w:r>
      <w:ins w:id="19" w:author="Prashasti Jakhmola" w:date="2024-04-09T13:21:00Z">
        <w:r w:rsidR="009F6BFB">
          <w:t>e</w:t>
        </w:r>
      </w:ins>
      <w:del w:id="20" w:author="Prashasti Jakhmola" w:date="2024-04-09T13:21:00Z">
        <w:r w:rsidRPr="004A5F4B" w:rsidDel="009F6BFB">
          <w:delText>ing</w:delText>
        </w:r>
      </w:del>
      <w:r w:rsidRPr="004A5F4B">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ins w:id="21" w:author="Prashasti Jakhmola" w:date="2024-04-09T13:21:00Z">
        <w:r w:rsidR="002177BE">
          <w:t xml:space="preserve"> a</w:t>
        </w:r>
      </w:ins>
      <w:del w:id="22" w:author="Prashasti Jakhmola" w:date="2024-04-09T13:21:00Z">
        <w:r w:rsidRPr="004A5F4B" w:rsidDel="002177BE">
          <w:delText>'</w:delText>
        </w:r>
      </w:del>
      <w:r w:rsidRPr="004A5F4B">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ins w:id="23" w:author="Prashasti Jakhmola" w:date="2024-04-09T13:21:00Z">
        <w:r w:rsidR="00A50D65">
          <w:t>derstand</w:t>
        </w:r>
      </w:ins>
      <w:del w:id="24" w:author="Prashasti Jakhmola" w:date="2024-04-09T13:21:00Z">
        <w:r w:rsidRPr="004A5F4B" w:rsidDel="00A50D65">
          <w:delText>ravel</w:delText>
        </w:r>
      </w:del>
      <w:r w:rsidRPr="004A5F4B">
        <w:t xml:space="preserve"> </w:t>
      </w:r>
      <w:del w:id="25" w:author="Prashasti Jakhmola" w:date="2024-04-09T13:21:00Z">
        <w:r w:rsidRPr="004A5F4B" w:rsidDel="00A50D65">
          <w:delText xml:space="preserve">the intricacies of </w:delText>
        </w:r>
      </w:del>
      <w:r w:rsidR="00A50D65" w:rsidRPr="004A5F4B">
        <w:t xml:space="preserve">security, identity </w:t>
      </w:r>
      <w:ins w:id="26" w:author="Prashasti Jakhmola" w:date="2024-04-09T13:21:00Z">
        <w:r w:rsidR="00A50D65">
          <w:t>and</w:t>
        </w:r>
      </w:ins>
      <w:del w:id="27" w:author="Prashasti Jakhmola" w:date="2024-04-09T13:21:00Z">
        <w:r w:rsidR="00A50D65" w:rsidRPr="004A5F4B" w:rsidDel="00A50D65">
          <w:delText>&amp;</w:delText>
        </w:r>
      </w:del>
      <w:r w:rsidR="00A50D65" w:rsidRPr="004A5F4B">
        <w:t xml:space="preserve"> compliance </w:t>
      </w:r>
      <w:r w:rsidRPr="004A5F4B">
        <w:t>to empower you in securing your digital assets.</w:t>
      </w:r>
    </w:p>
    <w:p w14:paraId="3E737AF9" w14:textId="2C3C2A71" w:rsidR="00DE2E44" w:rsidRDefault="004A5F4B" w:rsidP="00580B2B">
      <w:pPr>
        <w:pStyle w:val="NormalBPBHEB"/>
        <w:rPr>
          <w:ins w:id="28" w:author="Prashasti Jakhmola" w:date="2024-04-09T13:22:00Z"/>
        </w:rPr>
      </w:pPr>
      <w:r w:rsidRPr="004A5F4B">
        <w:t xml:space="preserve">In </w:t>
      </w:r>
      <w:del w:id="29" w:author="Prashasti Jakhmola" w:date="2024-04-09T13:22:00Z">
        <w:r w:rsidRPr="004A5F4B" w:rsidDel="00A50D65">
          <w:delText>the following pages</w:delText>
        </w:r>
      </w:del>
      <w:ins w:id="30" w:author="Prashasti Jakhmola" w:date="2024-04-09T13:22:00Z">
        <w:r w:rsidR="00A50D65">
          <w:t>this chapter</w:t>
        </w:r>
      </w:ins>
      <w:r w:rsidRPr="004A5F4B">
        <w:t>,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w:t>
      </w:r>
      <w:ins w:id="31" w:author="Prashasti Jakhmola" w:date="2024-04-09T13:22:00Z">
        <w:r w:rsidR="00A50D65">
          <w:t xml:space="preserve"> a</w:t>
        </w:r>
      </w:ins>
      <w:del w:id="32" w:author="Prashasti Jakhmola" w:date="2024-04-09T13:22:00Z">
        <w:r w:rsidRPr="004A5F4B" w:rsidDel="00A50D65">
          <w:delText>'</w:delText>
        </w:r>
      </w:del>
      <w:r w:rsidRPr="004A5F4B">
        <w:t xml:space="preserve">re a security enthusiast looking to explore the latest advancements or a cloud practitioner seeking to fortify your organization's defenses, this chapter offers a comprehensive guide to the ever-evolving world of AWS </w:t>
      </w:r>
      <w:r w:rsidR="003F7BA2" w:rsidRPr="004A5F4B">
        <w:t xml:space="preserve">security, identity </w:t>
      </w:r>
      <w:ins w:id="33" w:author="Prashasti Jakhmola" w:date="2024-04-09T13:22:00Z">
        <w:r w:rsidR="003F7BA2">
          <w:t>and</w:t>
        </w:r>
      </w:ins>
      <w:del w:id="34" w:author="Prashasti Jakhmola" w:date="2024-04-09T13:22:00Z">
        <w:r w:rsidRPr="004A5F4B" w:rsidDel="003F7BA2">
          <w:delText>&amp;</w:delText>
        </w:r>
      </w:del>
      <w:r w:rsidR="003F7BA2" w:rsidRPr="004A5F4B">
        <w:t xml:space="preserve"> compliance </w:t>
      </w:r>
      <w:r w:rsidRPr="004A5F4B">
        <w:t>services.</w:t>
      </w:r>
    </w:p>
    <w:p w14:paraId="3F8905F0" w14:textId="0B1670CC" w:rsidR="00DF58EA" w:rsidRDefault="00DF58EA" w:rsidP="00DF58EA">
      <w:pPr>
        <w:pStyle w:val="Heading1BPBHEB"/>
        <w:rPr>
          <w:ins w:id="35" w:author="Prashasti Jakhmola" w:date="2024-04-09T13:22:00Z"/>
        </w:rPr>
        <w:pPrChange w:id="36" w:author="Prashasti Jakhmola" w:date="2024-04-09T13:23:00Z">
          <w:pPr>
            <w:pStyle w:val="NormalBPBHEB"/>
          </w:pPr>
        </w:pPrChange>
      </w:pPr>
      <w:commentRangeStart w:id="37"/>
      <w:ins w:id="38" w:author="Prashasti Jakhmola" w:date="2024-04-09T13:22:00Z">
        <w:r>
          <w:lastRenderedPageBreak/>
          <w:t>Structure</w:t>
        </w:r>
      </w:ins>
      <w:commentRangeEnd w:id="37"/>
      <w:ins w:id="39" w:author="Prashasti Jakhmola" w:date="2024-04-09T17:46:00Z">
        <w:r w:rsidR="0029329D">
          <w:rPr>
            <w:rStyle w:val="CommentReference"/>
            <w:rFonts w:asciiTheme="minorHAnsi" w:eastAsiaTheme="minorHAnsi" w:hAnsiTheme="minorHAnsi" w:cstheme="minorBidi"/>
            <w:b w:val="0"/>
          </w:rPr>
          <w:commentReference w:id="37"/>
        </w:r>
      </w:ins>
    </w:p>
    <w:p w14:paraId="32692A02" w14:textId="7C8264A6" w:rsidR="00DF58EA" w:rsidRDefault="00DF58EA" w:rsidP="00580B2B">
      <w:pPr>
        <w:pStyle w:val="NormalBPBHEB"/>
        <w:rPr>
          <w:ins w:id="40" w:author="Prashasti Jakhmola" w:date="2024-04-09T13:26:00Z"/>
        </w:rPr>
      </w:pPr>
      <w:ins w:id="41" w:author="Prashasti Jakhmola" w:date="2024-04-09T13:23:00Z">
        <w:r>
          <w:t>In this chapter, we will discuss the following topics:</w:t>
        </w:r>
      </w:ins>
    </w:p>
    <w:p w14:paraId="69057DAA" w14:textId="08D508AD" w:rsidR="00DF58EA" w:rsidRDefault="00DF58EA" w:rsidP="00DF58EA">
      <w:pPr>
        <w:pStyle w:val="NormalBPBHEB"/>
        <w:numPr>
          <w:ilvl w:val="0"/>
          <w:numId w:val="89"/>
        </w:numPr>
        <w:rPr>
          <w:ins w:id="42" w:author="Prashasti Jakhmola" w:date="2024-04-09T13:27:00Z"/>
        </w:rPr>
      </w:pPr>
      <w:ins w:id="43" w:author="Prashasti Jakhmola" w:date="2024-04-09T13:27:00Z">
        <w:r>
          <w:t>Amazon Cognito</w:t>
        </w:r>
      </w:ins>
    </w:p>
    <w:p w14:paraId="36E7C17D" w14:textId="77777777" w:rsidR="00DF58EA" w:rsidRDefault="00DF58EA" w:rsidP="00DF58EA">
      <w:pPr>
        <w:pStyle w:val="NormalBPBHEB"/>
        <w:numPr>
          <w:ilvl w:val="0"/>
          <w:numId w:val="89"/>
        </w:numPr>
        <w:rPr>
          <w:ins w:id="44" w:author="Prashasti Jakhmola" w:date="2024-04-09T13:22:00Z"/>
        </w:rPr>
        <w:pPrChange w:id="45" w:author="Prashasti Jakhmola" w:date="2024-04-09T13:27:00Z">
          <w:pPr>
            <w:pStyle w:val="NormalBPBHEB"/>
          </w:pPr>
        </w:pPrChange>
      </w:pPr>
    </w:p>
    <w:p w14:paraId="1660B3B4" w14:textId="7488F771" w:rsidR="00DF58EA" w:rsidRDefault="00DF58EA" w:rsidP="00DF58EA">
      <w:pPr>
        <w:pStyle w:val="Heading1BPBHEB"/>
        <w:rPr>
          <w:ins w:id="46" w:author="Prashasti Jakhmola" w:date="2024-04-09T13:23:00Z"/>
        </w:rPr>
        <w:pPrChange w:id="47" w:author="Prashasti Jakhmola" w:date="2024-04-09T13:23:00Z">
          <w:pPr>
            <w:pStyle w:val="NormalBPBHEB"/>
          </w:pPr>
        </w:pPrChange>
      </w:pPr>
      <w:commentRangeStart w:id="48"/>
      <w:ins w:id="49" w:author="Prashasti Jakhmola" w:date="2024-04-09T13:22:00Z">
        <w:r>
          <w:t>Objectives</w:t>
        </w:r>
      </w:ins>
      <w:commentRangeEnd w:id="48"/>
      <w:ins w:id="50" w:author="Prashasti Jakhmola" w:date="2024-04-09T17:47:00Z">
        <w:r w:rsidR="0029329D">
          <w:rPr>
            <w:rStyle w:val="CommentReference"/>
            <w:rFonts w:asciiTheme="minorHAnsi" w:eastAsiaTheme="minorHAnsi" w:hAnsiTheme="minorHAnsi" w:cstheme="minorBidi"/>
            <w:b w:val="0"/>
          </w:rPr>
          <w:commentReference w:id="48"/>
        </w:r>
      </w:ins>
    </w:p>
    <w:p w14:paraId="6C7BDE32" w14:textId="77777777" w:rsidR="00DF58EA" w:rsidRDefault="00DF58EA" w:rsidP="00580B2B">
      <w:pPr>
        <w:pStyle w:val="NormalBPBHEB"/>
        <w:pPrChange w:id="51" w:author="Prashasti Jakhmola" w:date="2024-04-09T13:20:00Z">
          <w:pPr>
            <w:pBdr>
              <w:top w:val="nil"/>
              <w:left w:val="nil"/>
              <w:bottom w:val="nil"/>
              <w:right w:val="nil"/>
              <w:between w:val="nil"/>
            </w:pBdr>
            <w:shd w:val="clear" w:color="auto" w:fill="FFFFFF"/>
            <w:spacing w:after="100" w:line="276" w:lineRule="auto"/>
            <w:jc w:val="both"/>
          </w:pPr>
        </w:pPrChange>
      </w:pPr>
    </w:p>
    <w:p w14:paraId="38DDD127" w14:textId="45ABDF48" w:rsidR="00E87109" w:rsidRPr="00E87109" w:rsidRDefault="00E87109" w:rsidP="00DF58EA">
      <w:pPr>
        <w:pStyle w:val="Heading1BPBHEB"/>
        <w:pPrChange w:id="52" w:author="Prashasti Jakhmola" w:date="2024-04-09T13:22:00Z">
          <w:pPr>
            <w:keepNext/>
            <w:keepLines/>
            <w:spacing w:before="400" w:after="0" w:line="276" w:lineRule="auto"/>
            <w:outlineLvl w:val="0"/>
          </w:pPr>
        </w:pPrChange>
      </w:pPr>
      <w:r w:rsidRPr="00E87109">
        <w:t>Amazon Cognito</w:t>
      </w:r>
    </w:p>
    <w:p w14:paraId="30AD98A4" w14:textId="12AFA73C" w:rsidR="00E87109" w:rsidRPr="00E87109" w:rsidRDefault="00E87109" w:rsidP="00DF58EA">
      <w:pPr>
        <w:pStyle w:val="NormalBPBHEB"/>
        <w:pPrChange w:id="53" w:author="Prashasti Jakhmola" w:date="2024-04-09T13:28:00Z">
          <w:pPr>
            <w:pBdr>
              <w:top w:val="nil"/>
              <w:left w:val="nil"/>
              <w:bottom w:val="nil"/>
              <w:right w:val="nil"/>
              <w:between w:val="nil"/>
            </w:pBdr>
            <w:shd w:val="clear" w:color="auto" w:fill="FFFFFF"/>
            <w:spacing w:after="100" w:line="276" w:lineRule="auto"/>
            <w:jc w:val="both"/>
          </w:pPr>
        </w:pPrChange>
      </w:pPr>
      <w:r w:rsidRPr="00E87109">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best practices, referencing scholarly articles and official AWS sources to provide you with a comprehensive understanding of its </w:t>
      </w:r>
      <w:r w:rsidR="0079768A" w:rsidRPr="00E87109">
        <w:t>capabilities</w:t>
      </w:r>
      <w:bookmarkStart w:id="54" w:name="_Ref147667634"/>
      <w:r w:rsidR="00DF3E70">
        <w:rPr>
          <w:rStyle w:val="FootnoteReference"/>
        </w:rPr>
        <w:footnoteReference w:id="1"/>
      </w:r>
      <w:bookmarkEnd w:id="54"/>
      <w:r w:rsidR="0079768A">
        <w:t>.</w:t>
      </w:r>
    </w:p>
    <w:p w14:paraId="0EC58C65" w14:textId="7A6142BC" w:rsidR="00E87109" w:rsidRPr="00E87109" w:rsidRDefault="00E87109" w:rsidP="00DF58EA">
      <w:pPr>
        <w:pStyle w:val="Heading2BPBHEB"/>
        <w:pPrChange w:id="56" w:author="Prashasti Jakhmola" w:date="2024-04-09T13:29:00Z">
          <w:pPr>
            <w:keepNext/>
            <w:keepLines/>
            <w:spacing w:before="40" w:after="0"/>
            <w:outlineLvl w:val="1"/>
          </w:pPr>
        </w:pPrChange>
      </w:pPr>
      <w:r w:rsidRPr="00E87109">
        <w:t>Understanding Amazon Cognito</w:t>
      </w:r>
    </w:p>
    <w:p w14:paraId="4BA7B6BD" w14:textId="77777777" w:rsidR="00E87109" w:rsidRPr="00E87109" w:rsidRDefault="00E87109" w:rsidP="00DF58EA">
      <w:pPr>
        <w:pStyle w:val="NormalBPBHEB"/>
        <w:pPrChange w:id="57" w:author="Prashasti Jakhmola" w:date="2024-04-09T13:29:00Z">
          <w:pPr>
            <w:pBdr>
              <w:top w:val="nil"/>
              <w:left w:val="nil"/>
              <w:bottom w:val="nil"/>
              <w:right w:val="nil"/>
              <w:between w:val="nil"/>
            </w:pBdr>
            <w:shd w:val="clear" w:color="auto" w:fill="FFFFFF"/>
            <w:spacing w:after="100" w:line="276" w:lineRule="auto"/>
            <w:jc w:val="both"/>
          </w:pPr>
        </w:pPrChange>
      </w:pPr>
      <w:r w:rsidRPr="00E87109">
        <w:t>Amazon Cognito, introduced in 2014, is a managed service designed to simplify the implementation of user authentication and authorization in applications. It consists of three primary components:</w:t>
      </w:r>
    </w:p>
    <w:p w14:paraId="7C1A4567" w14:textId="4F639FF0" w:rsidR="00E87109" w:rsidRPr="00E87109" w:rsidRDefault="00E87109" w:rsidP="00DF58EA">
      <w:pPr>
        <w:pStyle w:val="NormalBPBHEB"/>
        <w:numPr>
          <w:ilvl w:val="0"/>
          <w:numId w:val="90"/>
        </w:numPr>
        <w:pPrChange w:id="58" w:author="Prashasti Jakhmola" w:date="2024-04-09T13:29:00Z">
          <w:pPr>
            <w:numPr>
              <w:numId w:val="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User </w:t>
      </w:r>
      <w:ins w:id="59" w:author="Prashasti Jakhmola" w:date="2024-04-09T13:29:00Z">
        <w:r w:rsidR="00DF58EA">
          <w:rPr>
            <w:b/>
            <w:bCs/>
          </w:rPr>
          <w:t>p</w:t>
        </w:r>
      </w:ins>
      <w:del w:id="60" w:author="Prashasti Jakhmola" w:date="2024-04-09T13:29:00Z">
        <w:r w:rsidRPr="00E87109" w:rsidDel="00DF58EA">
          <w:rPr>
            <w:b/>
            <w:bCs/>
          </w:rPr>
          <w:delText>P</w:delText>
        </w:r>
      </w:del>
      <w:r w:rsidRPr="00E87109">
        <w:rPr>
          <w:b/>
          <w:bCs/>
        </w:rPr>
        <w:t>ools:</w:t>
      </w:r>
      <w:r w:rsidRPr="00E87109">
        <w:t xml:space="preserve"> Amazon Cognito </w:t>
      </w:r>
      <w:r w:rsidR="00495F9E" w:rsidRPr="00E87109">
        <w:t xml:space="preserve">user pools </w:t>
      </w:r>
      <w:r w:rsidRPr="00E87109">
        <w:t>act as user directories that facilitate user registration and authentication</w:t>
      </w:r>
      <w:bookmarkStart w:id="61" w:name="_Ref147667296"/>
      <w:r w:rsidR="00906BE7">
        <w:rPr>
          <w:rStyle w:val="FootnoteReference"/>
        </w:rPr>
        <w:footnoteReference w:id="2"/>
      </w:r>
      <w:bookmarkEnd w:id="61"/>
      <w:r w:rsidRPr="00E87109">
        <w:t>. These pools are highly versatile and can integrate with various identity providers, including popular social platforms like Google and Facebook</w:t>
      </w:r>
      <w:del w:id="63" w:author="Prashasti Jakhmola" w:date="2024-04-09T14:32:00Z">
        <w:r w:rsidR="0015445A" w:rsidDel="00173172">
          <w:fldChar w:fldCharType="begin"/>
        </w:r>
        <w:r w:rsidR="0015445A" w:rsidDel="00173172">
          <w:delInstrText xml:space="preserve"> NOTEREF _Ref147667056 \f </w:delInstrText>
        </w:r>
        <w:r w:rsidR="0015445A" w:rsidDel="00173172">
          <w:fldChar w:fldCharType="separate"/>
        </w:r>
        <w:r w:rsidR="0015445A" w:rsidRPr="0015445A" w:rsidDel="00173172">
          <w:rPr>
            <w:rStyle w:val="FootnoteReference"/>
          </w:rPr>
          <w:delText>1</w:delText>
        </w:r>
        <w:r w:rsidR="0015445A" w:rsidDel="00173172">
          <w:fldChar w:fldCharType="end"/>
        </w:r>
      </w:del>
      <w:r w:rsidRPr="00E87109">
        <w:t>. User Pools also support customizable authentication flows, enabling developers to create tailored user experiences</w:t>
      </w:r>
      <w:del w:id="64" w:author="Prashasti Jakhmola" w:date="2024-04-09T14:32:00Z">
        <w:r w:rsidR="00DF3E70" w:rsidDel="00173172">
          <w:fldChar w:fldCharType="begin"/>
        </w:r>
        <w:r w:rsidR="00DF3E70" w:rsidDel="00173172">
          <w:delInstrText xml:space="preserve"> NOTEREF _Ref147667296 \f </w:delInstrText>
        </w:r>
        <w:r w:rsidR="00DF3E70" w:rsidDel="00173172">
          <w:fldChar w:fldCharType="separate"/>
        </w:r>
        <w:r w:rsidR="00DF3E70" w:rsidRPr="00DF3E70" w:rsidDel="00173172">
          <w:rPr>
            <w:rStyle w:val="FootnoteReference"/>
          </w:rPr>
          <w:delText>2</w:delText>
        </w:r>
        <w:r w:rsidR="00DF3E70" w:rsidDel="00173172">
          <w:fldChar w:fldCharType="end"/>
        </w:r>
      </w:del>
      <w:r w:rsidRPr="00E87109">
        <w:t>.</w:t>
      </w:r>
    </w:p>
    <w:p w14:paraId="16E56AF8" w14:textId="6501807C" w:rsidR="00E87109" w:rsidRPr="00E87109" w:rsidRDefault="00E87109" w:rsidP="00DF58EA">
      <w:pPr>
        <w:pStyle w:val="NormalBPBHEB"/>
        <w:numPr>
          <w:ilvl w:val="0"/>
          <w:numId w:val="90"/>
        </w:numPr>
        <w:pPrChange w:id="65" w:author="Prashasti Jakhmola" w:date="2024-04-09T13:29:00Z">
          <w:pPr>
            <w:numPr>
              <w:numId w:val="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Federated </w:t>
      </w:r>
      <w:ins w:id="66" w:author="Prashasti Jakhmola" w:date="2024-04-09T13:29:00Z">
        <w:r w:rsidR="00E76B99">
          <w:rPr>
            <w:b/>
            <w:bCs/>
          </w:rPr>
          <w:t>i</w:t>
        </w:r>
      </w:ins>
      <w:del w:id="67" w:author="Prashasti Jakhmola" w:date="2024-04-09T13:29:00Z">
        <w:r w:rsidRPr="00E87109" w:rsidDel="00E76B99">
          <w:rPr>
            <w:b/>
            <w:bCs/>
          </w:rPr>
          <w:delText>I</w:delText>
        </w:r>
      </w:del>
      <w:r w:rsidRPr="00E87109">
        <w:rPr>
          <w:b/>
          <w:bCs/>
        </w:rPr>
        <w:t>dentities:</w:t>
      </w:r>
      <w:r w:rsidRPr="00E87109">
        <w:t xml:space="preserve"> Beyond authentication, Amazon Cognito Federated Identities, or Identity Pools, bridge the gap to provide secure identity management</w:t>
      </w:r>
      <w:r w:rsidR="00F475AD">
        <w:fldChar w:fldCharType="begin"/>
      </w:r>
      <w:r w:rsidR="00F475AD">
        <w:instrText xml:space="preserve"> NOTEREF _Ref147667296 \f </w:instrText>
      </w:r>
      <w:r w:rsidR="00F475AD">
        <w:fldChar w:fldCharType="separate"/>
      </w:r>
      <w:r w:rsidR="00F475AD" w:rsidRPr="00F475AD">
        <w:rPr>
          <w:rStyle w:val="FootnoteReference"/>
        </w:rPr>
        <w:t>2</w:t>
      </w:r>
      <w:r w:rsidR="00F475AD">
        <w:fldChar w:fldCharType="end"/>
      </w:r>
      <w:r w:rsidRPr="00E87109">
        <w:t>. Identity Pools grant temporary, limited-privilege AWS credentials to users, allowing them to securely access other AWS services without the need for long-term AWS credentials</w:t>
      </w:r>
      <w:del w:id="68" w:author="Prashasti Jakhmola" w:date="2024-04-09T14:32:00Z">
        <w:r w:rsidR="00631166" w:rsidDel="00173172">
          <w:fldChar w:fldCharType="begin"/>
        </w:r>
        <w:r w:rsidR="00631166" w:rsidDel="00173172">
          <w:delInstrText xml:space="preserve"> NOTEREF _Ref147667056 \f </w:delInstrText>
        </w:r>
        <w:r w:rsidR="00631166" w:rsidDel="00173172">
          <w:fldChar w:fldCharType="separate"/>
        </w:r>
        <w:r w:rsidR="00631166" w:rsidRPr="00631166" w:rsidDel="00173172">
          <w:rPr>
            <w:rStyle w:val="FootnoteReference"/>
          </w:rPr>
          <w:delText>1</w:delText>
        </w:r>
        <w:r w:rsidR="00631166" w:rsidDel="00173172">
          <w:fldChar w:fldCharType="end"/>
        </w:r>
      </w:del>
      <w:r w:rsidR="00D169BC">
        <w:t xml:space="preserve">. </w:t>
      </w:r>
      <w:r w:rsidRPr="00E87109">
        <w:t xml:space="preserve"> This seamless integration simplifies authorization processes for developers</w:t>
      </w:r>
      <w:bookmarkStart w:id="69" w:name="_Ref147667361"/>
      <w:r w:rsidR="00486D7A">
        <w:rPr>
          <w:rStyle w:val="FootnoteReference"/>
        </w:rPr>
        <w:footnoteReference w:id="3"/>
      </w:r>
      <w:bookmarkEnd w:id="69"/>
      <w:r w:rsidRPr="00E87109">
        <w:t>.</w:t>
      </w:r>
    </w:p>
    <w:p w14:paraId="7A456AF5" w14:textId="25C64F3E" w:rsidR="00E87109" w:rsidRPr="00E87109" w:rsidRDefault="00E87109" w:rsidP="00DF58EA">
      <w:pPr>
        <w:pStyle w:val="NormalBPBHEB"/>
        <w:numPr>
          <w:ilvl w:val="0"/>
          <w:numId w:val="90"/>
        </w:numPr>
        <w:pPrChange w:id="71" w:author="Prashasti Jakhmola" w:date="2024-04-09T13:29:00Z">
          <w:pPr>
            <w:numPr>
              <w:numId w:val="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lastRenderedPageBreak/>
        <w:t xml:space="preserve">Sync </w:t>
      </w:r>
      <w:ins w:id="72" w:author="Prashasti Jakhmola" w:date="2024-04-09T13:30:00Z">
        <w:r w:rsidR="00DF233F">
          <w:rPr>
            <w:b/>
            <w:bCs/>
          </w:rPr>
          <w:t>s</w:t>
        </w:r>
      </w:ins>
      <w:del w:id="73" w:author="Prashasti Jakhmola" w:date="2024-04-09T13:30:00Z">
        <w:r w:rsidRPr="00E87109" w:rsidDel="00DF233F">
          <w:rPr>
            <w:b/>
            <w:bCs/>
          </w:rPr>
          <w:delText>S</w:delText>
        </w:r>
      </w:del>
      <w:r w:rsidRPr="00E87109">
        <w:rPr>
          <w:b/>
          <w:bCs/>
        </w:rPr>
        <w:t>ervice:</w:t>
      </w:r>
      <w:r w:rsidRPr="00E87109">
        <w:t xml:space="preserve"> The Amazon Cognito Sync service ensures data synchronization across devices and platforms for authenticated users</w:t>
      </w:r>
      <w:del w:id="74" w:author="Prashasti Jakhmola" w:date="2024-04-09T14:33:00Z">
        <w:r w:rsidR="00F475AD" w:rsidDel="00173172">
          <w:fldChar w:fldCharType="begin"/>
        </w:r>
        <w:r w:rsidR="00F475AD" w:rsidDel="00173172">
          <w:delInstrText xml:space="preserve"> NOTEREF _Ref147667296 \f </w:delInstrText>
        </w:r>
        <w:r w:rsidR="00F475AD" w:rsidDel="00173172">
          <w:fldChar w:fldCharType="separate"/>
        </w:r>
        <w:r w:rsidR="00F475AD" w:rsidRPr="00F475AD" w:rsidDel="00173172">
          <w:rPr>
            <w:rStyle w:val="FootnoteReference"/>
          </w:rPr>
          <w:delText>2</w:delText>
        </w:r>
        <w:r w:rsidR="00F475AD" w:rsidDel="00173172">
          <w:fldChar w:fldCharType="end"/>
        </w:r>
      </w:del>
      <w:r w:rsidRPr="00E87109">
        <w:t>. It serves as a secure data storage solution in the AWS Cloud, ensuring data consistency across multiple devices and enabling offline data access</w:t>
      </w:r>
      <w:del w:id="75" w:author="Prashasti Jakhmola" w:date="2024-04-09T14:33:00Z">
        <w:r w:rsidR="006B052F" w:rsidDel="00173172">
          <w:fldChar w:fldCharType="begin"/>
        </w:r>
        <w:r w:rsidR="006B052F" w:rsidDel="00173172">
          <w:delInstrText xml:space="preserve"> NOTEREF _Ref147667361 \f </w:delInstrText>
        </w:r>
        <w:r w:rsidR="006B052F" w:rsidDel="00173172">
          <w:fldChar w:fldCharType="separate"/>
        </w:r>
        <w:r w:rsidR="006B052F" w:rsidRPr="006B052F" w:rsidDel="00173172">
          <w:rPr>
            <w:rStyle w:val="FootnoteReference"/>
          </w:rPr>
          <w:delText>3</w:delText>
        </w:r>
        <w:r w:rsidR="006B052F" w:rsidDel="00173172">
          <w:fldChar w:fldCharType="end"/>
        </w:r>
      </w:del>
      <w:r w:rsidRPr="00E87109">
        <w:t>.</w:t>
      </w:r>
    </w:p>
    <w:p w14:paraId="5425220D" w14:textId="5FE506E9" w:rsidR="00E87109" w:rsidRDefault="00E87109" w:rsidP="00766A0A">
      <w:pPr>
        <w:pStyle w:val="Heading3BPBHEB"/>
        <w:rPr>
          <w:ins w:id="76" w:author="Prashasti Jakhmola" w:date="2024-04-09T14:34:00Z"/>
        </w:rPr>
        <w:pPrChange w:id="77" w:author="Prashasti Jakhmola" w:date="2024-04-09T16:26:00Z">
          <w:pPr>
            <w:pStyle w:val="Heading2BPBHEB"/>
          </w:pPr>
        </w:pPrChange>
      </w:pPr>
      <w:r w:rsidRPr="00E87109">
        <w:t xml:space="preserve">Key </w:t>
      </w:r>
      <w:r w:rsidR="00173172" w:rsidRPr="00E87109">
        <w:t>features and benefits</w:t>
      </w:r>
    </w:p>
    <w:p w14:paraId="5F35FF17" w14:textId="3423A7F4" w:rsidR="00D7125B" w:rsidRPr="00E87109" w:rsidRDefault="00D7125B" w:rsidP="00D7125B">
      <w:pPr>
        <w:pStyle w:val="NormalBPBHEB"/>
        <w:pPrChange w:id="78" w:author="Prashasti Jakhmola" w:date="2024-04-09T14:34:00Z">
          <w:pPr>
            <w:keepNext/>
            <w:keepLines/>
            <w:spacing w:before="40" w:after="0"/>
            <w:outlineLvl w:val="1"/>
          </w:pPr>
        </w:pPrChange>
      </w:pPr>
      <w:ins w:id="79" w:author="Prashasti Jakhmola" w:date="2024-04-09T14:34:00Z">
        <w:r>
          <w:t>The following are the key features of Amazon Cognito:</w:t>
        </w:r>
      </w:ins>
    </w:p>
    <w:p w14:paraId="2F98400A" w14:textId="4DB446D4" w:rsidR="00E87109" w:rsidRPr="00E87109" w:rsidRDefault="00E87109" w:rsidP="00D7125B">
      <w:pPr>
        <w:pStyle w:val="NormalBPBHEB"/>
        <w:numPr>
          <w:ilvl w:val="0"/>
          <w:numId w:val="91"/>
        </w:numPr>
        <w:pPrChange w:id="80"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Scalability:</w:t>
      </w:r>
      <w:r w:rsidRPr="00E87109">
        <w:t xml:space="preserve"> Amazon Cognito seamlessly scales to accommodate a growing user base, ensuring high availability and reliability for your applications</w:t>
      </w:r>
      <w:del w:id="81" w:author="Prashasti Jakhmola" w:date="2024-04-09T14:34:00Z">
        <w:r w:rsidR="006B052F" w:rsidDel="00BA1EF5">
          <w:fldChar w:fldCharType="begin"/>
        </w:r>
        <w:r w:rsidR="006B052F" w:rsidDel="00BA1EF5">
          <w:delInstrText xml:space="preserve"> NOTEREF _Ref147667361 \f </w:delInstrText>
        </w:r>
        <w:r w:rsidR="006B052F" w:rsidDel="00BA1EF5">
          <w:fldChar w:fldCharType="separate"/>
        </w:r>
        <w:r w:rsidR="006B052F" w:rsidRPr="006B052F" w:rsidDel="00BA1EF5">
          <w:rPr>
            <w:rStyle w:val="FootnoteReference"/>
          </w:rPr>
          <w:delText>3</w:delText>
        </w:r>
        <w:r w:rsidR="006B052F" w:rsidDel="00BA1EF5">
          <w:fldChar w:fldCharType="end"/>
        </w:r>
      </w:del>
      <w:r w:rsidRPr="00E87109">
        <w:t>.</w:t>
      </w:r>
    </w:p>
    <w:p w14:paraId="7EDD8803" w14:textId="5CF4F8A0" w:rsidR="00E87109" w:rsidRPr="00E87109" w:rsidRDefault="00E87109" w:rsidP="00D7125B">
      <w:pPr>
        <w:pStyle w:val="NormalBPBHEB"/>
        <w:numPr>
          <w:ilvl w:val="0"/>
          <w:numId w:val="91"/>
        </w:numPr>
        <w:pPrChange w:id="82"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Security:</w:t>
      </w:r>
      <w:r w:rsidRPr="00E87109">
        <w:t xml:space="preserve"> Built-in security features include </w:t>
      </w:r>
      <w:r w:rsidRPr="00BA1EF5">
        <w:rPr>
          <w:b/>
          <w:bCs/>
          <w:rPrChange w:id="83" w:author="Prashasti Jakhmola" w:date="2024-04-09T14:34:00Z">
            <w:rPr/>
          </w:rPrChange>
        </w:rPr>
        <w:t>multi-factor authentication</w:t>
      </w:r>
      <w:r w:rsidRPr="00E87109">
        <w:t xml:space="preserve"> (</w:t>
      </w:r>
      <w:r w:rsidRPr="00BA1EF5">
        <w:rPr>
          <w:b/>
          <w:bCs/>
          <w:rPrChange w:id="84" w:author="Prashasti Jakhmola" w:date="2024-04-09T14:34:00Z">
            <w:rPr/>
          </w:rPrChange>
        </w:rPr>
        <w:t>MFA</w:t>
      </w:r>
      <w:r w:rsidRPr="00E87109">
        <w:t>), data encryption, and user account recovery, enhancing the protection of user data</w:t>
      </w:r>
      <w:del w:id="85" w:author="Prashasti Jakhmola" w:date="2024-04-09T14:34:00Z">
        <w:r w:rsidR="006B052F" w:rsidDel="00BA1EF5">
          <w:fldChar w:fldCharType="begin"/>
        </w:r>
        <w:r w:rsidR="006B052F" w:rsidDel="00BA1EF5">
          <w:delInstrText xml:space="preserve"> NOTEREF _Ref147667361 \f </w:delInstrText>
        </w:r>
        <w:r w:rsidR="006B052F" w:rsidDel="00BA1EF5">
          <w:fldChar w:fldCharType="separate"/>
        </w:r>
        <w:r w:rsidR="006B052F" w:rsidRPr="006B052F" w:rsidDel="00BA1EF5">
          <w:rPr>
            <w:rStyle w:val="FootnoteReference"/>
          </w:rPr>
          <w:delText>3</w:delText>
        </w:r>
        <w:r w:rsidR="006B052F" w:rsidDel="00BA1EF5">
          <w:fldChar w:fldCharType="end"/>
        </w:r>
      </w:del>
      <w:r w:rsidRPr="00E87109">
        <w:t>.</w:t>
      </w:r>
    </w:p>
    <w:p w14:paraId="13B7C6C4" w14:textId="00CFAFA8" w:rsidR="00E87109" w:rsidRPr="00E87109" w:rsidRDefault="00E87109" w:rsidP="00D7125B">
      <w:pPr>
        <w:pStyle w:val="NormalBPBHEB"/>
        <w:numPr>
          <w:ilvl w:val="0"/>
          <w:numId w:val="91"/>
        </w:numPr>
        <w:pPrChange w:id="86"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Customization:</w:t>
      </w:r>
      <w:r w:rsidRPr="00E87109">
        <w:t xml:space="preserve"> Amazon Cognito offers a high degree of customization, empowering developers to design authentication and authorization flows tailored to their application's specific needs</w:t>
      </w:r>
      <w:del w:id="87" w:author="Prashasti Jakhmola" w:date="2024-04-09T14:35:00Z">
        <w:r w:rsidR="001C2BFF" w:rsidDel="00BA1EF5">
          <w:fldChar w:fldCharType="begin"/>
        </w:r>
        <w:r w:rsidR="001C2BFF" w:rsidDel="00BA1EF5">
          <w:delInstrText xml:space="preserve"> NOTEREF _Ref147667361 \f </w:delInstrText>
        </w:r>
        <w:r w:rsidR="001C2BFF" w:rsidDel="00BA1EF5">
          <w:fldChar w:fldCharType="separate"/>
        </w:r>
        <w:r w:rsidR="001C2BFF" w:rsidRPr="001C2BFF" w:rsidDel="00BA1EF5">
          <w:rPr>
            <w:rStyle w:val="FootnoteReference"/>
          </w:rPr>
          <w:delText>3</w:delText>
        </w:r>
        <w:r w:rsidR="001C2BFF" w:rsidDel="00BA1EF5">
          <w:fldChar w:fldCharType="end"/>
        </w:r>
      </w:del>
      <w:r w:rsidRPr="00E87109">
        <w:t>.</w:t>
      </w:r>
    </w:p>
    <w:p w14:paraId="0C51016E" w14:textId="5E1CB2F2" w:rsidR="00E87109" w:rsidRPr="00E87109" w:rsidRDefault="00E87109" w:rsidP="00D7125B">
      <w:pPr>
        <w:pStyle w:val="NormalBPBHEB"/>
        <w:numPr>
          <w:ilvl w:val="0"/>
          <w:numId w:val="91"/>
        </w:numPr>
        <w:pPrChange w:id="88" w:author="Prashasti Jakhmola" w:date="2024-04-09T14:34:00Z">
          <w:pPr>
            <w:numPr>
              <w:numId w:val="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Integration:</w:t>
      </w:r>
      <w:r w:rsidRPr="00E87109">
        <w:t xml:space="preserve"> Its seamless integration with other AWS services, such as AWS Lambda, Amazon S3, and Amazon API Gateway, enables the development of robust serverless applications</w:t>
      </w:r>
      <w:del w:id="89" w:author="Prashasti Jakhmola" w:date="2024-04-09T14:35:00Z">
        <w:r w:rsidR="001C2BFF" w:rsidDel="00BA1EF5">
          <w:fldChar w:fldCharType="begin"/>
        </w:r>
        <w:r w:rsidR="001C2BFF" w:rsidDel="00BA1EF5">
          <w:delInstrText xml:space="preserve"> NOTEREF _Ref147667361 \f </w:delInstrText>
        </w:r>
        <w:r w:rsidR="001C2BFF" w:rsidDel="00BA1EF5">
          <w:fldChar w:fldCharType="separate"/>
        </w:r>
        <w:r w:rsidR="001C2BFF" w:rsidRPr="001C2BFF" w:rsidDel="00BA1EF5">
          <w:rPr>
            <w:rStyle w:val="FootnoteReference"/>
          </w:rPr>
          <w:delText>3</w:delText>
        </w:r>
        <w:r w:rsidR="001C2BFF" w:rsidDel="00BA1EF5">
          <w:fldChar w:fldCharType="end"/>
        </w:r>
      </w:del>
      <w:r w:rsidRPr="00E87109">
        <w:t>.</w:t>
      </w:r>
    </w:p>
    <w:p w14:paraId="1AB0A398" w14:textId="420F6ACA" w:rsidR="00E87109" w:rsidRDefault="00E87109" w:rsidP="00766A0A">
      <w:pPr>
        <w:pStyle w:val="Heading3BPBHEB"/>
        <w:rPr>
          <w:ins w:id="90" w:author="Prashasti Jakhmola" w:date="2024-04-09T14:35:00Z"/>
        </w:rPr>
        <w:pPrChange w:id="91" w:author="Prashasti Jakhmola" w:date="2024-04-09T16:27:00Z">
          <w:pPr>
            <w:pStyle w:val="Heading2BPBHEB"/>
          </w:pPr>
        </w:pPrChange>
      </w:pPr>
      <w:r w:rsidRPr="00E87109">
        <w:t xml:space="preserve">Best </w:t>
      </w:r>
      <w:ins w:id="92" w:author="Prashasti Jakhmola" w:date="2024-04-09T14:35:00Z">
        <w:r w:rsidR="0089165E">
          <w:t>p</w:t>
        </w:r>
      </w:ins>
      <w:del w:id="93" w:author="Prashasti Jakhmola" w:date="2024-04-09T14:35:00Z">
        <w:r w:rsidRPr="00E87109" w:rsidDel="0089165E">
          <w:delText>P</w:delText>
        </w:r>
      </w:del>
      <w:r w:rsidRPr="00E87109">
        <w:t xml:space="preserve">ractices for Amazon Cognito </w:t>
      </w:r>
      <w:ins w:id="94" w:author="Prashasti Jakhmola" w:date="2024-04-09T14:35:00Z">
        <w:r w:rsidR="004248E8">
          <w:t>i</w:t>
        </w:r>
      </w:ins>
      <w:del w:id="95" w:author="Prashasti Jakhmola" w:date="2024-04-09T14:35:00Z">
        <w:r w:rsidRPr="00E87109" w:rsidDel="004248E8">
          <w:delText>I</w:delText>
        </w:r>
      </w:del>
      <w:r w:rsidRPr="00E87109">
        <w:t>mplementation</w:t>
      </w:r>
    </w:p>
    <w:p w14:paraId="736388F7" w14:textId="6125A2E5" w:rsidR="00EF1E7E" w:rsidRPr="00E87109" w:rsidRDefault="00EF1E7E" w:rsidP="00EF1E7E">
      <w:pPr>
        <w:pStyle w:val="NormalBPBHEB"/>
        <w:pPrChange w:id="96" w:author="Prashasti Jakhmola" w:date="2024-04-09T14:35:00Z">
          <w:pPr>
            <w:keepNext/>
            <w:keepLines/>
            <w:spacing w:before="40" w:after="0"/>
            <w:outlineLvl w:val="1"/>
          </w:pPr>
        </w:pPrChange>
      </w:pPr>
      <w:ins w:id="97" w:author="Prashasti Jakhmola" w:date="2024-04-09T14:35:00Z">
        <w:r>
          <w:t xml:space="preserve">Let us </w:t>
        </w:r>
      </w:ins>
      <w:ins w:id="98" w:author="Prashasti Jakhmola" w:date="2024-04-09T14:36:00Z">
        <w:r>
          <w:t>discuss the best practices for Amazon Cognito implementation:</w:t>
        </w:r>
      </w:ins>
    </w:p>
    <w:p w14:paraId="0580AE67" w14:textId="4CC111EF" w:rsidR="00E87109" w:rsidRPr="00E87109" w:rsidRDefault="00E87109" w:rsidP="00EF1E7E">
      <w:pPr>
        <w:pStyle w:val="NormalBPBHEB"/>
        <w:numPr>
          <w:ilvl w:val="0"/>
          <w:numId w:val="92"/>
        </w:numPr>
        <w:pPrChange w:id="99"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User </w:t>
      </w:r>
      <w:r w:rsidR="00EF1E7E" w:rsidRPr="00E87109">
        <w:rPr>
          <w:b/>
          <w:bCs/>
        </w:rPr>
        <w:t>pools for user management</w:t>
      </w:r>
      <w:r w:rsidRPr="00E87109">
        <w:rPr>
          <w:b/>
          <w:bCs/>
        </w:rPr>
        <w:t>:</w:t>
      </w:r>
      <w:r w:rsidRPr="00E87109">
        <w:t xml:space="preserve"> Utilize Amazon Cognito </w:t>
      </w:r>
      <w:r w:rsidR="00990613" w:rsidRPr="00E87109">
        <w:t xml:space="preserve">user pools </w:t>
      </w:r>
      <w:r w:rsidRPr="00E87109">
        <w:t>for user registration, sign-in, and authentication, streamlining user identity management</w:t>
      </w:r>
      <w:del w:id="100" w:author="Prashasti Jakhmola" w:date="2024-04-09T14:37:00Z">
        <w:r w:rsidR="001C2BFF" w:rsidDel="00990613">
          <w:fldChar w:fldCharType="begin"/>
        </w:r>
        <w:r w:rsidR="001C2BFF" w:rsidDel="00990613">
          <w:delInstrText xml:space="preserve"> NOTEREF _Ref147667361 \f </w:delInstrText>
        </w:r>
        <w:r w:rsidR="001C2BFF" w:rsidDel="00990613">
          <w:fldChar w:fldCharType="separate"/>
        </w:r>
        <w:r w:rsidR="001C2BFF" w:rsidRPr="001C2BFF" w:rsidDel="00990613">
          <w:rPr>
            <w:rStyle w:val="FootnoteReference"/>
          </w:rPr>
          <w:delText>3</w:delText>
        </w:r>
        <w:r w:rsidR="001C2BFF" w:rsidDel="00990613">
          <w:fldChar w:fldCharType="end"/>
        </w:r>
      </w:del>
      <w:r w:rsidRPr="00E87109">
        <w:t>.</w:t>
      </w:r>
    </w:p>
    <w:p w14:paraId="34AF5107" w14:textId="206D4F58" w:rsidR="00E87109" w:rsidRPr="00E87109" w:rsidRDefault="00E87109" w:rsidP="00EF1E7E">
      <w:pPr>
        <w:pStyle w:val="NormalBPBHEB"/>
        <w:numPr>
          <w:ilvl w:val="0"/>
          <w:numId w:val="92"/>
        </w:numPr>
        <w:pPrChange w:id="101"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Implement</w:t>
      </w:r>
      <w:ins w:id="102" w:author="Prashasti Jakhmola" w:date="2024-04-09T14:36:00Z">
        <w:r w:rsidR="00EF1E7E">
          <w:rPr>
            <w:b/>
            <w:bCs/>
          </w:rPr>
          <w:t xml:space="preserve"> </w:t>
        </w:r>
      </w:ins>
      <w:del w:id="103" w:author="Prashasti Jakhmola" w:date="2024-04-09T14:36:00Z">
        <w:r w:rsidRPr="00E87109" w:rsidDel="00EF1E7E">
          <w:rPr>
            <w:b/>
            <w:bCs/>
          </w:rPr>
          <w:delText xml:space="preserve"> Multi-Factor Authentication (</w:delText>
        </w:r>
      </w:del>
      <w:r w:rsidRPr="00E87109">
        <w:rPr>
          <w:b/>
          <w:bCs/>
        </w:rPr>
        <w:t>MFA</w:t>
      </w:r>
      <w:del w:id="104" w:author="Prashasti Jakhmola" w:date="2024-04-09T14:36:00Z">
        <w:r w:rsidRPr="00E87109" w:rsidDel="00EF1E7E">
          <w:rPr>
            <w:b/>
            <w:bCs/>
          </w:rPr>
          <w:delText>)</w:delText>
        </w:r>
      </w:del>
      <w:r w:rsidRPr="00E87109">
        <w:rPr>
          <w:b/>
          <w:bCs/>
        </w:rPr>
        <w:t>:</w:t>
      </w:r>
      <w:r w:rsidRPr="00E87109">
        <w:t xml:space="preserve"> Enhance security by enabling MFA, adding an extra layer of protection for user accounts</w:t>
      </w:r>
      <w:del w:id="105" w:author="Prashasti Jakhmola" w:date="2024-04-09T14:36:00Z">
        <w:r w:rsidR="001C2BFF" w:rsidDel="0029353D">
          <w:fldChar w:fldCharType="begin"/>
        </w:r>
        <w:r w:rsidR="001C2BFF" w:rsidDel="0029353D">
          <w:delInstrText xml:space="preserve"> NOTEREF _Ref147667361 \f </w:delInstrText>
        </w:r>
        <w:r w:rsidR="001C2BFF" w:rsidDel="0029353D">
          <w:fldChar w:fldCharType="separate"/>
        </w:r>
        <w:r w:rsidR="001C2BFF" w:rsidRPr="001C2BFF" w:rsidDel="0029353D">
          <w:rPr>
            <w:rStyle w:val="FootnoteReference"/>
          </w:rPr>
          <w:delText>3</w:delText>
        </w:r>
        <w:r w:rsidR="001C2BFF" w:rsidDel="0029353D">
          <w:fldChar w:fldCharType="end"/>
        </w:r>
      </w:del>
      <w:r w:rsidRPr="00E87109">
        <w:t>.</w:t>
      </w:r>
    </w:p>
    <w:p w14:paraId="44C44871" w14:textId="7243A742" w:rsidR="00E87109" w:rsidRPr="00E87109" w:rsidRDefault="00E87109" w:rsidP="00EF1E7E">
      <w:pPr>
        <w:pStyle w:val="NormalBPBHEB"/>
        <w:numPr>
          <w:ilvl w:val="0"/>
          <w:numId w:val="92"/>
        </w:numPr>
        <w:pPrChange w:id="106"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Integrate with </w:t>
      </w:r>
      <w:r w:rsidR="00B4201A" w:rsidRPr="00E87109">
        <w:rPr>
          <w:b/>
          <w:bCs/>
        </w:rPr>
        <w:t>federated identities</w:t>
      </w:r>
      <w:r w:rsidRPr="00E87109">
        <w:rPr>
          <w:b/>
          <w:bCs/>
        </w:rPr>
        <w:t>:</w:t>
      </w:r>
      <w:r w:rsidRPr="00E87109">
        <w:t xml:space="preserve"> Combine </w:t>
      </w:r>
      <w:r w:rsidR="00990613" w:rsidRPr="00E87109">
        <w:t xml:space="preserve">user pools </w:t>
      </w:r>
      <w:r w:rsidRPr="00E87109">
        <w:t xml:space="preserve">with </w:t>
      </w:r>
      <w:r w:rsidR="00B4201A" w:rsidRPr="00E87109">
        <w:t xml:space="preserve">federated identities </w:t>
      </w:r>
      <w:r w:rsidRPr="00E87109">
        <w:t>to grant users secure access to AWS resources, adhering to the principle of least privilege</w:t>
      </w:r>
      <w:del w:id="107" w:author="Prashasti Jakhmola" w:date="2024-04-09T14:37:00Z">
        <w:r w:rsidR="001C2BFF" w:rsidDel="00061139">
          <w:fldChar w:fldCharType="begin"/>
        </w:r>
        <w:r w:rsidR="001C2BFF" w:rsidDel="00061139">
          <w:delInstrText xml:space="preserve"> NOTEREF _Ref147667361 \f </w:delInstrText>
        </w:r>
        <w:r w:rsidR="001C2BFF" w:rsidDel="00061139">
          <w:fldChar w:fldCharType="separate"/>
        </w:r>
        <w:r w:rsidR="001C2BFF" w:rsidRPr="001C2BFF" w:rsidDel="00061139">
          <w:rPr>
            <w:rStyle w:val="FootnoteReference"/>
          </w:rPr>
          <w:delText>3</w:delText>
        </w:r>
        <w:r w:rsidR="001C2BFF" w:rsidDel="00061139">
          <w:fldChar w:fldCharType="end"/>
        </w:r>
      </w:del>
      <w:r w:rsidRPr="00E87109">
        <w:t>.</w:t>
      </w:r>
    </w:p>
    <w:p w14:paraId="391BFB28" w14:textId="776F810E" w:rsidR="00E87109" w:rsidRPr="00E87109" w:rsidRDefault="00E87109" w:rsidP="00EF1E7E">
      <w:pPr>
        <w:pStyle w:val="NormalBPBHEB"/>
        <w:numPr>
          <w:ilvl w:val="0"/>
          <w:numId w:val="92"/>
        </w:numPr>
        <w:pPrChange w:id="108"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Prioritize </w:t>
      </w:r>
      <w:r w:rsidR="00C82A81" w:rsidRPr="00E87109">
        <w:rPr>
          <w:b/>
          <w:bCs/>
        </w:rPr>
        <w:t>data encryption</w:t>
      </w:r>
      <w:r w:rsidRPr="00E87109">
        <w:rPr>
          <w:b/>
          <w:bCs/>
        </w:rPr>
        <w:t>:</w:t>
      </w:r>
      <w:r w:rsidRPr="00E87109">
        <w:t xml:space="preserve"> Encrypt sensitive user data both at rest and in transit to safeguard user privacy</w:t>
      </w:r>
      <w:del w:id="109" w:author="Prashasti Jakhmola" w:date="2024-04-09T14:37:00Z">
        <w:r w:rsidR="001C2BFF" w:rsidDel="00A94D1B">
          <w:fldChar w:fldCharType="begin"/>
        </w:r>
        <w:r w:rsidR="001C2BFF" w:rsidDel="00A94D1B">
          <w:delInstrText xml:space="preserve"> NOTEREF _Ref147667361 \f </w:delInstrText>
        </w:r>
        <w:r w:rsidR="001C2BFF" w:rsidDel="00A94D1B">
          <w:fldChar w:fldCharType="separate"/>
        </w:r>
        <w:r w:rsidR="001C2BFF" w:rsidRPr="001C2BFF" w:rsidDel="00A94D1B">
          <w:rPr>
            <w:rStyle w:val="FootnoteReference"/>
          </w:rPr>
          <w:delText>3</w:delText>
        </w:r>
        <w:r w:rsidR="001C2BFF" w:rsidDel="00A94D1B">
          <w:fldChar w:fldCharType="end"/>
        </w:r>
      </w:del>
      <w:r w:rsidRPr="00E87109">
        <w:t>.</w:t>
      </w:r>
    </w:p>
    <w:p w14:paraId="017EFAC9" w14:textId="6AF8B6CF" w:rsidR="00E87109" w:rsidRPr="00E87109" w:rsidRDefault="00E87109" w:rsidP="00EF1E7E">
      <w:pPr>
        <w:pStyle w:val="NormalBPBHEB"/>
        <w:numPr>
          <w:ilvl w:val="0"/>
          <w:numId w:val="92"/>
        </w:numPr>
        <w:pPrChange w:id="110" w:author="Prashasti Jakhmola" w:date="2024-04-09T14:36:00Z">
          <w:pPr>
            <w:numPr>
              <w:numId w:val="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87109">
        <w:rPr>
          <w:b/>
          <w:bCs/>
        </w:rPr>
        <w:t xml:space="preserve">Continuous </w:t>
      </w:r>
      <w:r w:rsidR="00FC0C1F" w:rsidRPr="00E87109">
        <w:rPr>
          <w:b/>
          <w:bCs/>
        </w:rPr>
        <w:t>monitoring and audit</w:t>
      </w:r>
      <w:r w:rsidRPr="00E87109">
        <w:rPr>
          <w:b/>
          <w:bCs/>
        </w:rPr>
        <w:t>:</w:t>
      </w:r>
      <w:r w:rsidRPr="00E87109">
        <w:t xml:space="preserve"> Regularly monitor user activities, review logs, and set up alerts to promptly identify and respond to any suspicious behavior</w:t>
      </w:r>
      <w:del w:id="111" w:author="Prashasti Jakhmola" w:date="2024-04-09T14:37:00Z">
        <w:r w:rsidR="001C2BFF" w:rsidDel="00343142">
          <w:fldChar w:fldCharType="begin"/>
        </w:r>
        <w:r w:rsidR="001C2BFF" w:rsidDel="00343142">
          <w:delInstrText xml:space="preserve"> NOTEREF _Ref147667361 \f </w:delInstrText>
        </w:r>
        <w:r w:rsidR="001C2BFF" w:rsidDel="00343142">
          <w:fldChar w:fldCharType="separate"/>
        </w:r>
        <w:r w:rsidR="001C2BFF" w:rsidRPr="001C2BFF" w:rsidDel="00343142">
          <w:rPr>
            <w:rStyle w:val="FootnoteReference"/>
          </w:rPr>
          <w:delText>3</w:delText>
        </w:r>
        <w:r w:rsidR="001C2BFF" w:rsidDel="00343142">
          <w:fldChar w:fldCharType="end"/>
        </w:r>
      </w:del>
      <w:r w:rsidRPr="00E87109">
        <w:t>.</w:t>
      </w:r>
    </w:p>
    <w:p w14:paraId="492F25BE" w14:textId="46A100D1" w:rsidR="00E87109" w:rsidRPr="00E87109" w:rsidRDefault="00E87109" w:rsidP="00D203DB">
      <w:pPr>
        <w:pStyle w:val="NormalBPBHEB"/>
        <w:pPrChange w:id="112" w:author="Prashasti Jakhmola" w:date="2024-04-09T14:37:00Z">
          <w:pPr>
            <w:pBdr>
              <w:top w:val="nil"/>
              <w:left w:val="nil"/>
              <w:bottom w:val="nil"/>
              <w:right w:val="nil"/>
              <w:between w:val="nil"/>
            </w:pBdr>
            <w:shd w:val="clear" w:color="auto" w:fill="FFFFFF"/>
            <w:spacing w:after="100" w:line="276" w:lineRule="auto"/>
            <w:jc w:val="both"/>
          </w:pPr>
        </w:pPrChange>
      </w:pPr>
      <w:r w:rsidRPr="00E87109">
        <w:t>This section provides an in-depth exploration of Amazon Cognito, drawing insights from scholarly articles and official AWS sources</w:t>
      </w:r>
      <w:del w:id="113" w:author="Prashasti Jakhmola" w:date="2024-04-09T14:38:00Z">
        <w:r w:rsidR="00D76247" w:rsidDel="00593487">
          <w:fldChar w:fldCharType="begin"/>
        </w:r>
        <w:r w:rsidR="00D76247" w:rsidDel="00593487">
          <w:delInstrText xml:space="preserve"> NOTEREF _Ref147667296 \f </w:delInstrText>
        </w:r>
        <w:r w:rsidR="00D76247" w:rsidDel="00593487">
          <w:fldChar w:fldCharType="separate"/>
        </w:r>
        <w:r w:rsidR="00D76247" w:rsidRPr="00D76247" w:rsidDel="00593487">
          <w:rPr>
            <w:rStyle w:val="FootnoteReference"/>
          </w:rPr>
          <w:delText>2</w:delText>
        </w:r>
        <w:r w:rsidR="00D76247" w:rsidDel="00593487">
          <w:fldChar w:fldCharType="end"/>
        </w:r>
        <w:r w:rsidR="00D76247" w:rsidDel="00593487">
          <w:delText xml:space="preserve"> </w:delText>
        </w:r>
        <w:r w:rsidR="00D76247" w:rsidDel="00593487">
          <w:fldChar w:fldCharType="begin"/>
        </w:r>
        <w:r w:rsidR="00D76247" w:rsidDel="00593487">
          <w:delInstrText xml:space="preserve"> NOTEREF _Ref147667634 \f </w:delInstrText>
        </w:r>
        <w:r w:rsidR="00D76247" w:rsidDel="00593487">
          <w:fldChar w:fldCharType="separate"/>
        </w:r>
        <w:r w:rsidR="00D76247" w:rsidRPr="00D76247" w:rsidDel="00593487">
          <w:rPr>
            <w:rStyle w:val="FootnoteReference"/>
          </w:rPr>
          <w:delText>1</w:delText>
        </w:r>
        <w:r w:rsidR="00D76247" w:rsidDel="00593487">
          <w:fldChar w:fldCharType="end"/>
        </w:r>
      </w:del>
      <w:r w:rsidRPr="00E87109">
        <w:t xml:space="preserve">. </w:t>
      </w:r>
      <w:del w:id="114" w:author="Prashasti Jakhmola" w:date="2024-04-09T14:38:00Z">
        <w:r w:rsidRPr="00E87109" w:rsidDel="004409E5">
          <w:delText>Subsequent sections in this chapter will explore additional AWS Security, Identity &amp; Compliance services, enhancing your knowledge of cloud security and identity management.</w:delText>
        </w:r>
      </w:del>
    </w:p>
    <w:p w14:paraId="2D5035D7" w14:textId="2F984974" w:rsidR="00B8483D" w:rsidRPr="00B8483D" w:rsidRDefault="00B8483D" w:rsidP="001F11A3">
      <w:pPr>
        <w:pStyle w:val="Heading1BPBHEB"/>
        <w:pPrChange w:id="115" w:author="Prashasti Jakhmola" w:date="2024-04-09T14:38:00Z">
          <w:pPr>
            <w:keepNext/>
            <w:keepLines/>
            <w:spacing w:before="400" w:after="0" w:line="276" w:lineRule="auto"/>
            <w:outlineLvl w:val="0"/>
          </w:pPr>
        </w:pPrChange>
      </w:pPr>
      <w:r w:rsidRPr="00B8483D">
        <w:t xml:space="preserve">Identity </w:t>
      </w:r>
      <w:r w:rsidR="001F11A3" w:rsidRPr="00B8483D">
        <w:t>management for your apps</w:t>
      </w:r>
    </w:p>
    <w:p w14:paraId="792E3CFD" w14:textId="40BECE5B" w:rsidR="00B8483D" w:rsidRPr="00B8483D" w:rsidRDefault="00B8483D" w:rsidP="00D05E0C">
      <w:pPr>
        <w:pStyle w:val="NormalBPBHEB"/>
        <w:pPrChange w:id="116" w:author="Prashasti Jakhmola" w:date="2024-04-09T14:38:00Z">
          <w:pPr>
            <w:pBdr>
              <w:top w:val="nil"/>
              <w:left w:val="nil"/>
              <w:bottom w:val="nil"/>
              <w:right w:val="nil"/>
              <w:between w:val="nil"/>
            </w:pBdr>
            <w:shd w:val="clear" w:color="auto" w:fill="FFFFFF"/>
            <w:spacing w:after="100" w:line="276" w:lineRule="auto"/>
            <w:jc w:val="both"/>
          </w:pPr>
        </w:pPrChange>
      </w:pPr>
      <w:r w:rsidRPr="00B8483D">
        <w:t>Identity management is at the core of securing cloud-based applications and resources. In this section, we</w:t>
      </w:r>
      <w:ins w:id="117" w:author="Prashasti Jakhmola" w:date="2024-04-09T14:38:00Z">
        <w:r w:rsidR="00D05E0C">
          <w:t xml:space="preserve"> wi</w:t>
        </w:r>
      </w:ins>
      <w:del w:id="118" w:author="Prashasti Jakhmola" w:date="2024-04-09T14:38:00Z">
        <w:r w:rsidRPr="00B8483D" w:rsidDel="00D05E0C">
          <w:delText>'</w:delText>
        </w:r>
      </w:del>
      <w:r w:rsidRPr="00B8483D">
        <w:t xml:space="preserve">ll </w:t>
      </w:r>
      <w:del w:id="119" w:author="Prashasti Jakhmola" w:date="2024-04-09T14:38:00Z">
        <w:r w:rsidRPr="00B8483D" w:rsidDel="004F4F03">
          <w:delText>delve into the importance of</w:delText>
        </w:r>
      </w:del>
      <w:ins w:id="120" w:author="Prashasti Jakhmola" w:date="2024-04-09T14:38:00Z">
        <w:r w:rsidR="004F4F03">
          <w:t>explore</w:t>
        </w:r>
      </w:ins>
      <w:r w:rsidRPr="00B8483D">
        <w:t xml:space="preserve"> identity management for your AWS-hosted applications. We will explore best practices, AWS services, and scholarly articles to help you establish a robust </w:t>
      </w:r>
      <w:r w:rsidRPr="00B8483D">
        <w:lastRenderedPageBreak/>
        <w:t>identity management strategy in accordance with industry standards and security principles</w:t>
      </w:r>
      <w:bookmarkStart w:id="121" w:name="_Ref147668047"/>
      <w:commentRangeStart w:id="122"/>
      <w:r w:rsidR="00127E61">
        <w:rPr>
          <w:rStyle w:val="FootnoteReference"/>
        </w:rPr>
        <w:footnoteReference w:id="4"/>
      </w:r>
      <w:bookmarkStart w:id="123" w:name="_Ref147668257"/>
      <w:bookmarkEnd w:id="121"/>
      <w:r w:rsidR="00C65EA1">
        <w:t xml:space="preserve"> </w:t>
      </w:r>
      <w:bookmarkStart w:id="124" w:name="_Ref147668619"/>
      <w:r w:rsidR="008E6A20">
        <w:rPr>
          <w:rStyle w:val="FootnoteReference"/>
        </w:rPr>
        <w:footnoteReference w:id="5"/>
      </w:r>
      <w:bookmarkEnd w:id="123"/>
      <w:bookmarkEnd w:id="124"/>
      <w:r w:rsidRPr="00B8483D">
        <w:t>.</w:t>
      </w:r>
      <w:commentRangeEnd w:id="122"/>
      <w:r w:rsidR="004F4F03">
        <w:rPr>
          <w:rStyle w:val="CommentReference"/>
          <w:rFonts w:asciiTheme="minorHAnsi" w:eastAsiaTheme="minorHAnsi" w:hAnsiTheme="minorHAnsi" w:cstheme="minorBidi"/>
        </w:rPr>
        <w:commentReference w:id="122"/>
      </w:r>
    </w:p>
    <w:p w14:paraId="7DE6A57A" w14:textId="4A6CFC89" w:rsidR="00B8483D" w:rsidRPr="00B8483D" w:rsidRDefault="00B8483D" w:rsidP="004F4F03">
      <w:pPr>
        <w:pStyle w:val="Heading2BPBHEB"/>
        <w:pPrChange w:id="126" w:author="Prashasti Jakhmola" w:date="2024-04-09T14:40:00Z">
          <w:pPr>
            <w:keepNext/>
            <w:keepLines/>
            <w:spacing w:before="40" w:after="0"/>
            <w:outlineLvl w:val="1"/>
          </w:pPr>
        </w:pPrChange>
      </w:pPr>
      <w:r w:rsidRPr="00B8483D">
        <w:t xml:space="preserve">The </w:t>
      </w:r>
      <w:r w:rsidR="004F4F03" w:rsidRPr="00B8483D">
        <w:t xml:space="preserve">significance </w:t>
      </w:r>
      <w:r w:rsidRPr="00B8483D">
        <w:t xml:space="preserve">of </w:t>
      </w:r>
      <w:r w:rsidR="004F4F03" w:rsidRPr="00B8483D">
        <w:t>identity management</w:t>
      </w:r>
    </w:p>
    <w:p w14:paraId="146724FF" w14:textId="3D1E7D5C" w:rsidR="00B8483D" w:rsidRPr="00B8483D" w:rsidRDefault="00B8483D" w:rsidP="004F4F03">
      <w:pPr>
        <w:pStyle w:val="NormalBPBHEB"/>
        <w:pPrChange w:id="127" w:author="Prashasti Jakhmola" w:date="2024-04-09T14:41:00Z">
          <w:pPr>
            <w:pBdr>
              <w:top w:val="nil"/>
              <w:left w:val="nil"/>
              <w:bottom w:val="nil"/>
              <w:right w:val="nil"/>
              <w:between w:val="nil"/>
            </w:pBdr>
            <w:shd w:val="clear" w:color="auto" w:fill="FFFFFF"/>
            <w:spacing w:after="100" w:line="276" w:lineRule="auto"/>
            <w:jc w:val="both"/>
          </w:pPr>
        </w:pPrChange>
      </w:pPr>
      <w:r w:rsidRPr="00B8483D">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commentRangeStart w:id="128"/>
      <w:r w:rsidR="00EA6843">
        <w:fldChar w:fldCharType="begin"/>
      </w:r>
      <w:r w:rsidR="00EA6843">
        <w:instrText xml:space="preserve"> NOTEREF _Ref147668047 \f </w:instrText>
      </w:r>
      <w:r w:rsidR="00EA6843">
        <w:fldChar w:fldCharType="separate"/>
      </w:r>
      <w:r w:rsidR="00EA6843" w:rsidRPr="00EA6843">
        <w:rPr>
          <w:rStyle w:val="FootnoteReference"/>
        </w:rPr>
        <w:t>4</w:t>
      </w:r>
      <w:r w:rsidR="00EA6843">
        <w:fldChar w:fldCharType="end"/>
      </w:r>
      <w:del w:id="129" w:author="Prashasti Jakhmola" w:date="2024-04-09T14:41:00Z">
        <w:r w:rsidR="003E47ED" w:rsidDel="004F4F03">
          <w:delText xml:space="preserve"> </w:delText>
        </w:r>
      </w:del>
      <w:r w:rsidR="00A47357">
        <w:fldChar w:fldCharType="begin"/>
      </w:r>
      <w:r w:rsidR="00A47357">
        <w:instrText xml:space="preserve"> NOTEREF _Ref147668619 \f </w:instrText>
      </w:r>
      <w:r w:rsidR="00A47357">
        <w:fldChar w:fldCharType="separate"/>
      </w:r>
      <w:r w:rsidR="00A47357" w:rsidRPr="00A47357">
        <w:rPr>
          <w:rStyle w:val="FootnoteReference"/>
        </w:rPr>
        <w:t>5</w:t>
      </w:r>
      <w:r w:rsidR="00A47357">
        <w:fldChar w:fldCharType="end"/>
      </w:r>
      <w:commentRangeEnd w:id="128"/>
      <w:r w:rsidR="004F4F03">
        <w:rPr>
          <w:rStyle w:val="CommentReference"/>
          <w:rFonts w:asciiTheme="minorHAnsi" w:eastAsiaTheme="minorHAnsi" w:hAnsiTheme="minorHAnsi" w:cstheme="minorBidi"/>
        </w:rPr>
        <w:commentReference w:id="128"/>
      </w:r>
      <w:r w:rsidRPr="00B8483D">
        <w:t>.</w:t>
      </w:r>
    </w:p>
    <w:p w14:paraId="5402FEDC" w14:textId="62FA3640" w:rsidR="00B8483D" w:rsidRPr="00B8483D" w:rsidRDefault="00B8483D" w:rsidP="004F4F03">
      <w:pPr>
        <w:pStyle w:val="Heading2BPBHEB"/>
        <w:pPrChange w:id="130" w:author="Prashasti Jakhmola" w:date="2024-04-09T14:44:00Z">
          <w:pPr>
            <w:keepNext/>
            <w:keepLines/>
            <w:spacing w:before="40" w:after="0"/>
            <w:outlineLvl w:val="1"/>
          </w:pPr>
        </w:pPrChange>
      </w:pPr>
      <w:r w:rsidRPr="00B8483D">
        <w:t xml:space="preserve">AWS Identity and Access Management </w:t>
      </w:r>
      <w:del w:id="131" w:author="Prashasti Jakhmola" w:date="2024-04-09T14:41:00Z">
        <w:r w:rsidRPr="00B8483D" w:rsidDel="004F4F03">
          <w:delText>(IAM)</w:delText>
        </w:r>
      </w:del>
    </w:p>
    <w:p w14:paraId="11F82EEB" w14:textId="77777777" w:rsidR="00B8483D" w:rsidRPr="00B8483D" w:rsidRDefault="00B8483D" w:rsidP="004F4F03">
      <w:pPr>
        <w:pStyle w:val="NormalBPBHEB"/>
        <w:pPrChange w:id="132" w:author="Prashasti Jakhmola" w:date="2024-04-09T14:45:00Z">
          <w:pPr>
            <w:pBdr>
              <w:top w:val="nil"/>
              <w:left w:val="nil"/>
              <w:bottom w:val="nil"/>
              <w:right w:val="nil"/>
              <w:between w:val="nil"/>
            </w:pBdr>
            <w:shd w:val="clear" w:color="auto" w:fill="FFFFFF"/>
            <w:spacing w:after="100" w:line="276" w:lineRule="auto"/>
            <w:jc w:val="both"/>
          </w:pPr>
        </w:pPrChange>
      </w:pPr>
      <w:r w:rsidRPr="00B8483D">
        <w:t xml:space="preserve">AWS provides a comprehensive </w:t>
      </w:r>
      <w:r w:rsidRPr="004F4F03">
        <w:rPr>
          <w:b/>
          <w:bCs/>
          <w:rPrChange w:id="133" w:author="Prashasti Jakhmola" w:date="2024-04-09T14:45:00Z">
            <w:rPr/>
          </w:rPrChange>
        </w:rPr>
        <w:t>Identity and Access Management</w:t>
      </w:r>
      <w:r w:rsidRPr="00B8483D">
        <w:t xml:space="preserve"> (</w:t>
      </w:r>
      <w:r w:rsidRPr="004F4F03">
        <w:rPr>
          <w:b/>
          <w:bCs/>
          <w:rPrChange w:id="134" w:author="Prashasti Jakhmola" w:date="2024-04-09T14:45:00Z">
            <w:rPr/>
          </w:rPrChange>
        </w:rPr>
        <w:t>IAM</w:t>
      </w:r>
      <w:r w:rsidRPr="00B8483D">
        <w:t>) service that enables you to manage user identities, roles, and permissions within your AWS environment. IAM allows you to:</w:t>
      </w:r>
    </w:p>
    <w:p w14:paraId="792C9D8C" w14:textId="01AC71A6" w:rsidR="00B8483D" w:rsidRPr="00B8483D" w:rsidRDefault="00B8483D" w:rsidP="005F4013">
      <w:pPr>
        <w:pStyle w:val="NormalBPBHEB"/>
        <w:numPr>
          <w:ilvl w:val="0"/>
          <w:numId w:val="93"/>
        </w:numPr>
        <w:pPrChange w:id="135"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Create and </w:t>
      </w:r>
      <w:r w:rsidR="005F4013" w:rsidRPr="00B8483D">
        <w:rPr>
          <w:b/>
          <w:bCs/>
        </w:rPr>
        <w:t>manage users</w:t>
      </w:r>
      <w:r w:rsidRPr="00B8483D">
        <w:rPr>
          <w:b/>
          <w:bCs/>
        </w:rPr>
        <w:t>:</w:t>
      </w:r>
      <w:r w:rsidRPr="00B8483D">
        <w:t xml:space="preserve"> You can create IAM users and grant them specific permissions to access AWS resources</w:t>
      </w:r>
      <w:r w:rsidR="007114C0">
        <w:fldChar w:fldCharType="begin"/>
      </w:r>
      <w:r w:rsidR="007114C0">
        <w:instrText xml:space="preserve"> NOTEREF _Ref147668619 \f </w:instrText>
      </w:r>
      <w:r w:rsidR="007114C0">
        <w:fldChar w:fldCharType="separate"/>
      </w:r>
      <w:r w:rsidR="007114C0" w:rsidRPr="007114C0">
        <w:rPr>
          <w:rStyle w:val="FootnoteReference"/>
        </w:rPr>
        <w:t>5</w:t>
      </w:r>
      <w:r w:rsidR="007114C0">
        <w:fldChar w:fldCharType="end"/>
      </w:r>
      <w:r w:rsidRPr="00B8483D">
        <w:t>.</w:t>
      </w:r>
    </w:p>
    <w:p w14:paraId="3FA4FC32" w14:textId="7E8EC9D8" w:rsidR="00B8483D" w:rsidRPr="00B8483D" w:rsidRDefault="00B8483D" w:rsidP="005F4013">
      <w:pPr>
        <w:pStyle w:val="NormalBPBHEB"/>
        <w:numPr>
          <w:ilvl w:val="0"/>
          <w:numId w:val="93"/>
        </w:numPr>
        <w:pPrChange w:id="136"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Use </w:t>
      </w:r>
      <w:r w:rsidR="005F4013" w:rsidRPr="00B8483D">
        <w:rPr>
          <w:b/>
          <w:bCs/>
        </w:rPr>
        <w:t>roles for temporary access</w:t>
      </w:r>
      <w:r w:rsidRPr="00B8483D">
        <w:rPr>
          <w:b/>
          <w:bCs/>
        </w:rPr>
        <w:t>:</w:t>
      </w:r>
      <w:r w:rsidRPr="00B8483D">
        <w:t xml:space="preserve"> IAM roles enable temporary access to AWS services. For example, you can assign roles to Amazon EC2 instances for secure interaction with other AWS services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376BD937" w14:textId="3D8159BC" w:rsidR="00B8483D" w:rsidRPr="00B8483D" w:rsidRDefault="00B8483D" w:rsidP="005F4013">
      <w:pPr>
        <w:pStyle w:val="NormalBPBHEB"/>
        <w:numPr>
          <w:ilvl w:val="0"/>
          <w:numId w:val="93"/>
        </w:numPr>
        <w:pPrChange w:id="137"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Define </w:t>
      </w:r>
      <w:r w:rsidR="005F4013" w:rsidRPr="00B8483D">
        <w:rPr>
          <w:b/>
          <w:bCs/>
        </w:rPr>
        <w:t>fine-grained permissions</w:t>
      </w:r>
      <w:r w:rsidRPr="00B8483D">
        <w:rPr>
          <w:b/>
          <w:bCs/>
        </w:rPr>
        <w:t>:</w:t>
      </w:r>
      <w:r w:rsidRPr="00B8483D">
        <w:t xml:space="preserve"> IAM policies allow you to define fine-grained permissions for users and resources. This ensures the principle of least privilege, where users have only the permissions necessary for their tasks</w:t>
      </w:r>
      <w:bookmarkStart w:id="138" w:name="_Ref147668872"/>
      <w:r w:rsidR="00E1602C">
        <w:rPr>
          <w:rStyle w:val="FootnoteReference"/>
        </w:rPr>
        <w:footnoteReference w:id="6"/>
      </w:r>
      <w:bookmarkEnd w:id="138"/>
      <w:r w:rsidRPr="00B8483D">
        <w:t>.</w:t>
      </w:r>
    </w:p>
    <w:p w14:paraId="3F78DEA9" w14:textId="1C29149E" w:rsidR="00B8483D" w:rsidRPr="00B8483D" w:rsidRDefault="00B8483D" w:rsidP="005F4013">
      <w:pPr>
        <w:pStyle w:val="NormalBPBHEB"/>
        <w:numPr>
          <w:ilvl w:val="0"/>
          <w:numId w:val="93"/>
        </w:numPr>
        <w:pPrChange w:id="139" w:author="Prashasti Jakhmola" w:date="2024-04-09T14:46: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del w:id="140" w:author="Prashasti Jakhmola" w:date="2024-04-09T14:47:00Z">
        <w:r w:rsidRPr="00B8483D" w:rsidDel="005F4013">
          <w:rPr>
            <w:b/>
            <w:bCs/>
          </w:rPr>
          <w:delText>Multi-Factor Authentication (</w:delText>
        </w:r>
      </w:del>
      <w:r w:rsidRPr="00B8483D">
        <w:rPr>
          <w:b/>
          <w:bCs/>
        </w:rPr>
        <w:t>MFA</w:t>
      </w:r>
      <w:del w:id="141" w:author="Prashasti Jakhmola" w:date="2024-04-09T14:47:00Z">
        <w:r w:rsidRPr="00B8483D" w:rsidDel="005F4013">
          <w:rPr>
            <w:b/>
            <w:bCs/>
          </w:rPr>
          <w:delText>)</w:delText>
        </w:r>
      </w:del>
      <w:r w:rsidRPr="00B8483D">
        <w:rPr>
          <w:b/>
          <w:bCs/>
        </w:rPr>
        <w:t>:</w:t>
      </w:r>
      <w:r w:rsidRPr="00B8483D">
        <w:t xml:space="preserve"> AWS IAM supports MFA, adding an extra layer of security to user accounts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1B02BE68" w14:textId="242C7830" w:rsidR="00B8483D" w:rsidRDefault="00B8483D" w:rsidP="00766A0A">
      <w:pPr>
        <w:pStyle w:val="Heading3BPBHEB"/>
        <w:rPr>
          <w:ins w:id="142" w:author="Prashasti Jakhmola" w:date="2024-04-09T14:47:00Z"/>
        </w:rPr>
        <w:pPrChange w:id="143" w:author="Prashasti Jakhmola" w:date="2024-04-09T16:27:00Z">
          <w:pPr>
            <w:pStyle w:val="Heading2BPBHEB"/>
          </w:pPr>
        </w:pPrChange>
      </w:pPr>
      <w:r w:rsidRPr="00B8483D">
        <w:t xml:space="preserve">Best </w:t>
      </w:r>
      <w:ins w:id="144" w:author="Prashasti Jakhmola" w:date="2024-04-09T14:47:00Z">
        <w:r w:rsidR="002F5F9A">
          <w:t>p</w:t>
        </w:r>
      </w:ins>
      <w:del w:id="145" w:author="Prashasti Jakhmola" w:date="2024-04-09T14:47:00Z">
        <w:r w:rsidRPr="00B8483D" w:rsidDel="002F5F9A">
          <w:delText>P</w:delText>
        </w:r>
      </w:del>
      <w:r w:rsidRPr="00B8483D">
        <w:t xml:space="preserve">ractices for </w:t>
      </w:r>
      <w:r w:rsidR="00442263" w:rsidRPr="00B8483D">
        <w:t>identity management</w:t>
      </w:r>
    </w:p>
    <w:p w14:paraId="7A16AE7C" w14:textId="72DD567B" w:rsidR="00442263" w:rsidRPr="00B8483D" w:rsidRDefault="00B178B4" w:rsidP="00442263">
      <w:pPr>
        <w:pStyle w:val="NormalBPBHEB"/>
        <w:pPrChange w:id="146" w:author="Prashasti Jakhmola" w:date="2024-04-09T14:47:00Z">
          <w:pPr>
            <w:keepNext/>
            <w:keepLines/>
            <w:spacing w:before="40" w:after="0"/>
            <w:outlineLvl w:val="1"/>
          </w:pPr>
        </w:pPrChange>
      </w:pPr>
      <w:ins w:id="147" w:author="Prashasti Jakhmola" w:date="2024-04-09T14:47:00Z">
        <w:r>
          <w:t>Let us discuss the best practi</w:t>
        </w:r>
      </w:ins>
      <w:ins w:id="148" w:author="Prashasti Jakhmola" w:date="2024-04-09T14:48:00Z">
        <w:r>
          <w:t xml:space="preserve">ces for </w:t>
        </w:r>
        <w:r w:rsidRPr="00B8483D">
          <w:t>identity management</w:t>
        </w:r>
        <w:r>
          <w:t>:</w:t>
        </w:r>
      </w:ins>
    </w:p>
    <w:p w14:paraId="534F5A6C" w14:textId="26F5E1CE" w:rsidR="00B8483D" w:rsidRPr="00B8483D" w:rsidRDefault="00B8483D" w:rsidP="00442263">
      <w:pPr>
        <w:pStyle w:val="NormalBPBHEB"/>
        <w:numPr>
          <w:ilvl w:val="0"/>
          <w:numId w:val="94"/>
        </w:numPr>
        <w:pPrChange w:id="149"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Implement </w:t>
      </w:r>
      <w:r w:rsidR="00B178B4" w:rsidRPr="00B8483D">
        <w:rPr>
          <w:b/>
          <w:bCs/>
        </w:rPr>
        <w:t>strong authentication</w:t>
      </w:r>
      <w:r w:rsidRPr="00B8483D">
        <w:rPr>
          <w:b/>
          <w:bCs/>
        </w:rPr>
        <w:t>:</w:t>
      </w:r>
      <w:r w:rsidRPr="00B8483D">
        <w:t xml:space="preserve"> Enforce strong password policies and consider </w:t>
      </w:r>
      <w:del w:id="150" w:author="Prashasti Jakhmola" w:date="2024-04-09T14:47:00Z">
        <w:r w:rsidRPr="00B8483D" w:rsidDel="00442263">
          <w:delText>multi-factor authentication (</w:delText>
        </w:r>
      </w:del>
      <w:r w:rsidRPr="00B8483D">
        <w:t>MFA</w:t>
      </w:r>
      <w:del w:id="151" w:author="Prashasti Jakhmola" w:date="2024-04-09T14:47:00Z">
        <w:r w:rsidRPr="00B8483D" w:rsidDel="00442263">
          <w:delText>)</w:delText>
        </w:r>
      </w:del>
      <w:r w:rsidRPr="00B8483D">
        <w:t xml:space="preserve"> for enhanced security</w:t>
      </w:r>
      <w:commentRangeStart w:id="152"/>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commentRangeEnd w:id="152"/>
      <w:r w:rsidR="00B178B4">
        <w:rPr>
          <w:rStyle w:val="CommentReference"/>
          <w:rFonts w:asciiTheme="minorHAnsi" w:eastAsiaTheme="minorHAnsi" w:hAnsiTheme="minorHAnsi" w:cstheme="minorBidi"/>
        </w:rPr>
        <w:commentReference w:id="152"/>
      </w:r>
      <w:r w:rsidRPr="00B8483D">
        <w:t>.</w:t>
      </w:r>
    </w:p>
    <w:p w14:paraId="264CB561" w14:textId="34A9A46B" w:rsidR="00B8483D" w:rsidRPr="00B8483D" w:rsidRDefault="00B8483D" w:rsidP="00442263">
      <w:pPr>
        <w:pStyle w:val="NormalBPBHEB"/>
        <w:numPr>
          <w:ilvl w:val="0"/>
          <w:numId w:val="94"/>
        </w:numPr>
        <w:pPrChange w:id="153"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Role-Based Access Control (RBAC):</w:t>
      </w:r>
      <w:r w:rsidRPr="00B8483D">
        <w:t xml:space="preserve"> Follow RBAC principles to ensure users have appropriate permissions based on their roles and responsibilities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p>
    <w:p w14:paraId="67D72367" w14:textId="31E09A23" w:rsidR="00B8483D" w:rsidRPr="00B8483D" w:rsidRDefault="00B8483D" w:rsidP="00442263">
      <w:pPr>
        <w:pStyle w:val="NormalBPBHEB"/>
        <w:numPr>
          <w:ilvl w:val="0"/>
          <w:numId w:val="94"/>
        </w:numPr>
        <w:pPrChange w:id="154"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Regularly </w:t>
      </w:r>
      <w:r w:rsidR="00B178B4" w:rsidRPr="00B8483D">
        <w:rPr>
          <w:b/>
          <w:bCs/>
        </w:rPr>
        <w:t>review and audit permissions</w:t>
      </w:r>
      <w:r w:rsidRPr="00B8483D">
        <w:rPr>
          <w:b/>
          <w:bCs/>
        </w:rPr>
        <w:t>:</w:t>
      </w:r>
      <w:r w:rsidRPr="00B8483D">
        <w:t xml:space="preserve"> Periodically review and audit permissions to remove unnecessary access and ensure compliance</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4376061A" w14:textId="6FF611C3" w:rsidR="00B8483D" w:rsidRPr="00B8483D" w:rsidRDefault="00B8483D" w:rsidP="00442263">
      <w:pPr>
        <w:pStyle w:val="NormalBPBHEB"/>
        <w:numPr>
          <w:ilvl w:val="0"/>
          <w:numId w:val="94"/>
        </w:numPr>
        <w:pPrChange w:id="155"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lastRenderedPageBreak/>
        <w:t xml:space="preserve">Least </w:t>
      </w:r>
      <w:r w:rsidR="00B178B4" w:rsidRPr="00B8483D">
        <w:rPr>
          <w:b/>
          <w:bCs/>
        </w:rPr>
        <w:t>privilege principle</w:t>
      </w:r>
      <w:r w:rsidRPr="00B8483D">
        <w:rPr>
          <w:b/>
          <w:bCs/>
        </w:rPr>
        <w:t>:</w:t>
      </w:r>
      <w:r w:rsidRPr="00B8483D">
        <w:t xml:space="preserve"> Apply the principle of least privilege to restrict user access to only what they need to perform their tasks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21D4EB90" w14:textId="70DF9D77" w:rsidR="00B8483D" w:rsidRPr="00B8483D" w:rsidRDefault="00B8483D" w:rsidP="00442263">
      <w:pPr>
        <w:pStyle w:val="NormalBPBHEB"/>
        <w:numPr>
          <w:ilvl w:val="0"/>
          <w:numId w:val="94"/>
        </w:numPr>
        <w:pPrChange w:id="156" w:author="Prashasti Jakhmola" w:date="2024-04-09T14:47:00Z">
          <w:pPr>
            <w:numPr>
              <w:numId w:val="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8483D">
        <w:rPr>
          <w:b/>
          <w:bCs/>
        </w:rPr>
        <w:t xml:space="preserve">Centralized </w:t>
      </w:r>
      <w:r w:rsidR="00B178B4" w:rsidRPr="00B8483D">
        <w:rPr>
          <w:b/>
          <w:bCs/>
        </w:rPr>
        <w:t>identity federation</w:t>
      </w:r>
      <w:r w:rsidRPr="00B8483D">
        <w:rPr>
          <w:b/>
          <w:bCs/>
        </w:rPr>
        <w:t>:</w:t>
      </w:r>
      <w:r w:rsidRPr="00B8483D">
        <w:t xml:space="preserve"> Implement centralized identity federation to allow </w:t>
      </w:r>
      <w:r w:rsidRPr="00B178B4">
        <w:rPr>
          <w:b/>
          <w:bCs/>
          <w:rPrChange w:id="157" w:author="Prashasti Jakhmola" w:date="2024-04-09T14:49:00Z">
            <w:rPr/>
          </w:rPrChange>
        </w:rPr>
        <w:t>single sign-on</w:t>
      </w:r>
      <w:r w:rsidRPr="00B8483D">
        <w:t xml:space="preserve"> (</w:t>
      </w:r>
      <w:r w:rsidRPr="00B178B4">
        <w:rPr>
          <w:b/>
          <w:bCs/>
          <w:rPrChange w:id="158" w:author="Prashasti Jakhmola" w:date="2024-04-09T14:49:00Z">
            <w:rPr/>
          </w:rPrChange>
        </w:rPr>
        <w:t>SSO</w:t>
      </w:r>
      <w:r w:rsidRPr="00B8483D">
        <w:t>) for multiple AWS accounts and services</w:t>
      </w:r>
      <w:commentRangeStart w:id="159"/>
      <w:r w:rsidR="00754517">
        <w:fldChar w:fldCharType="begin"/>
      </w:r>
      <w:r w:rsidR="00754517">
        <w:instrText xml:space="preserve"> NOTEREF _Ref147668619 \f </w:instrText>
      </w:r>
      <w:r w:rsidR="00754517">
        <w:fldChar w:fldCharType="separate"/>
      </w:r>
      <w:r w:rsidR="00754517" w:rsidRPr="00754517">
        <w:rPr>
          <w:rStyle w:val="FootnoteReference"/>
        </w:rPr>
        <w:t>5</w:t>
      </w:r>
      <w:r w:rsidR="00754517">
        <w:fldChar w:fldCharType="end"/>
      </w:r>
      <w:commentRangeEnd w:id="159"/>
      <w:r w:rsidR="00435ABF">
        <w:rPr>
          <w:rStyle w:val="CommentReference"/>
          <w:rFonts w:asciiTheme="minorHAnsi" w:eastAsiaTheme="minorHAnsi" w:hAnsiTheme="minorHAnsi" w:cstheme="minorBidi"/>
        </w:rPr>
        <w:commentReference w:id="159"/>
      </w:r>
      <w:r w:rsidRPr="00B8483D">
        <w:t>.</w:t>
      </w:r>
    </w:p>
    <w:p w14:paraId="1348ABE8" w14:textId="470EB3B4" w:rsidR="00B8483D" w:rsidRDefault="00B8483D" w:rsidP="00435ABF">
      <w:pPr>
        <w:pStyle w:val="NormalBPBHEB"/>
        <w:pPrChange w:id="160" w:author="Prashasti Jakhmola" w:date="2024-04-09T14:50:00Z">
          <w:pPr>
            <w:pBdr>
              <w:top w:val="nil"/>
              <w:left w:val="nil"/>
              <w:bottom w:val="nil"/>
              <w:right w:val="nil"/>
              <w:between w:val="nil"/>
            </w:pBdr>
            <w:shd w:val="clear" w:color="auto" w:fill="FFFFFF"/>
            <w:spacing w:after="100" w:line="276" w:lineRule="auto"/>
            <w:jc w:val="both"/>
          </w:pPr>
        </w:pPrChange>
      </w:pPr>
      <w:r w:rsidRPr="00B8483D">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fldChar w:fldCharType="begin"/>
      </w:r>
      <w:r w:rsidR="009A51A8">
        <w:instrText xml:space="preserve"> NOTEREF _Ref147668109 \f </w:instrText>
      </w:r>
      <w:r w:rsidR="009A51A8">
        <w:fldChar w:fldCharType="separate"/>
      </w:r>
      <w:r w:rsidR="009A51A8" w:rsidRPr="009A51A8">
        <w:rPr>
          <w:rStyle w:val="FootnoteReference"/>
        </w:rPr>
        <w:t>6</w:t>
      </w:r>
      <w:r w:rsidR="009A51A8">
        <w:fldChar w:fldCharType="end"/>
      </w:r>
      <w:r w:rsidRPr="00B8483D">
        <w:t>. Subsequent sections in this chapter will explore additional facets of security, identity, and compliance within the AWS ecosystem.</w:t>
      </w:r>
    </w:p>
    <w:p w14:paraId="12ADC749" w14:textId="72F235EC" w:rsidR="00271BC1" w:rsidRPr="00271BC1" w:rsidRDefault="00271BC1" w:rsidP="004F4F03">
      <w:pPr>
        <w:pStyle w:val="Heading1BPBHEB"/>
        <w:pPrChange w:id="161" w:author="Prashasti Jakhmola" w:date="2024-04-09T14:42:00Z">
          <w:pPr>
            <w:keepNext/>
            <w:keepLines/>
            <w:spacing w:before="400" w:after="0" w:line="276" w:lineRule="auto"/>
            <w:outlineLvl w:val="0"/>
          </w:pPr>
        </w:pPrChange>
      </w:pPr>
      <w:r w:rsidRPr="00271BC1">
        <w:t>Amazon Detective</w:t>
      </w:r>
    </w:p>
    <w:p w14:paraId="2FC2E3E8" w14:textId="56E1D55D" w:rsidR="00271BC1" w:rsidRPr="00271BC1" w:rsidRDefault="00271BC1" w:rsidP="00435ABF">
      <w:pPr>
        <w:pStyle w:val="NormalBPBHEB"/>
        <w:pPrChange w:id="162" w:author="Prashasti Jakhmola" w:date="2024-04-09T14:56:00Z">
          <w:pPr>
            <w:pBdr>
              <w:top w:val="nil"/>
              <w:left w:val="nil"/>
              <w:bottom w:val="nil"/>
              <w:right w:val="nil"/>
              <w:between w:val="nil"/>
            </w:pBdr>
            <w:shd w:val="clear" w:color="auto" w:fill="FFFFFF"/>
            <w:spacing w:after="100" w:line="276" w:lineRule="auto"/>
            <w:jc w:val="both"/>
          </w:pPr>
        </w:pPrChange>
      </w:pPr>
      <w:r w:rsidRPr="00271BC1">
        <w:t>In this section, we will explore Amazon Detective, an AWS service designed to assist in the investigation of potential security issues across your AWS resources. We</w:t>
      </w:r>
      <w:ins w:id="163" w:author="Prashasti Jakhmola" w:date="2024-04-09T14:56:00Z">
        <w:r w:rsidR="00435ABF">
          <w:t xml:space="preserve"> wi</w:t>
        </w:r>
      </w:ins>
      <w:del w:id="164" w:author="Prashasti Jakhmola" w:date="2024-04-09T14:56:00Z">
        <w:r w:rsidRPr="00271BC1" w:rsidDel="00435ABF">
          <w:delText>'</w:delText>
        </w:r>
      </w:del>
      <w:r w:rsidRPr="00271BC1">
        <w:t xml:space="preserve">ll </w:t>
      </w:r>
      <w:del w:id="165" w:author="Prashasti Jakhmola" w:date="2024-04-09T14:56:00Z">
        <w:r w:rsidRPr="00271BC1" w:rsidDel="00435ABF">
          <w:delText>delve into</w:delText>
        </w:r>
      </w:del>
      <w:ins w:id="166" w:author="Prashasti Jakhmola" w:date="2024-04-09T14:56:00Z">
        <w:r w:rsidR="00435ABF">
          <w:t>discuss</w:t>
        </w:r>
      </w:ins>
      <w:r w:rsidRPr="00271BC1">
        <w:t xml:space="preserve"> the key features and benefits of Amazon Detective</w:t>
      </w:r>
      <w:commentRangeStart w:id="167"/>
      <w:r>
        <w:rPr>
          <w:rStyle w:val="FootnoteReference"/>
        </w:rPr>
        <w:footnoteReference w:id="7"/>
      </w:r>
      <w:r w:rsidR="00D565FC">
        <w:t xml:space="preserve"> </w:t>
      </w:r>
      <w:bookmarkStart w:id="168" w:name="_Ref147669483"/>
      <w:r w:rsidR="00B00622">
        <w:rPr>
          <w:rStyle w:val="FootnoteReference"/>
        </w:rPr>
        <w:footnoteReference w:id="8"/>
      </w:r>
      <w:bookmarkEnd w:id="168"/>
      <w:r w:rsidRPr="00271BC1">
        <w:t>.</w:t>
      </w:r>
      <w:commentRangeEnd w:id="167"/>
      <w:r w:rsidR="008B713C">
        <w:rPr>
          <w:rStyle w:val="CommentReference"/>
          <w:rFonts w:asciiTheme="minorHAnsi" w:eastAsiaTheme="minorHAnsi" w:hAnsiTheme="minorHAnsi" w:cstheme="minorBidi"/>
        </w:rPr>
        <w:commentReference w:id="167"/>
      </w:r>
    </w:p>
    <w:p w14:paraId="62AE1172" w14:textId="0FD7988B" w:rsidR="00271BC1" w:rsidRPr="00271BC1" w:rsidRDefault="00271BC1" w:rsidP="008B713C">
      <w:pPr>
        <w:pStyle w:val="Heading2BPBHEB"/>
        <w:pPrChange w:id="169" w:author="Prashasti Jakhmola" w:date="2024-04-09T14:56:00Z">
          <w:pPr>
            <w:keepNext/>
            <w:keepLines/>
            <w:spacing w:before="40" w:after="0"/>
            <w:outlineLvl w:val="1"/>
          </w:pPr>
        </w:pPrChange>
      </w:pPr>
      <w:r w:rsidRPr="00271BC1">
        <w:t>Understanding Amazon Detective</w:t>
      </w:r>
    </w:p>
    <w:p w14:paraId="4AE03E45" w14:textId="1127790D" w:rsidR="00271BC1" w:rsidRPr="00271BC1" w:rsidRDefault="00271BC1" w:rsidP="008B713C">
      <w:pPr>
        <w:pStyle w:val="NormalBPBHEB"/>
        <w:pPrChange w:id="170" w:author="Prashasti Jakhmola" w:date="2024-04-09T14:57:00Z">
          <w:pPr>
            <w:pBdr>
              <w:top w:val="nil"/>
              <w:left w:val="nil"/>
              <w:bottom w:val="nil"/>
              <w:right w:val="nil"/>
              <w:between w:val="nil"/>
            </w:pBdr>
            <w:shd w:val="clear" w:color="auto" w:fill="FFFFFF"/>
            <w:spacing w:after="100" w:line="276" w:lineRule="auto"/>
            <w:jc w:val="both"/>
          </w:pPr>
        </w:pPrChange>
      </w:pPr>
      <w:r w:rsidRPr="00271BC1">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fldChar w:fldCharType="begin"/>
      </w:r>
      <w:r w:rsidR="000F363F">
        <w:instrText xml:space="preserve"> NOTEREF _Ref147669483 \f </w:instrText>
      </w:r>
      <w:r w:rsidR="000F363F">
        <w:fldChar w:fldCharType="separate"/>
      </w:r>
      <w:r w:rsidR="000F363F" w:rsidRPr="000F363F">
        <w:rPr>
          <w:rStyle w:val="FootnoteReference"/>
        </w:rPr>
        <w:t>8</w:t>
      </w:r>
      <w:r w:rsidR="000F363F">
        <w:fldChar w:fldCharType="end"/>
      </w:r>
      <w:r w:rsidRPr="00271BC1">
        <w:t>.</w:t>
      </w:r>
    </w:p>
    <w:p w14:paraId="17C1C093" w14:textId="71E86126" w:rsidR="00271BC1" w:rsidRDefault="00271BC1" w:rsidP="00766A0A">
      <w:pPr>
        <w:pStyle w:val="Heading3BPBHEB"/>
        <w:rPr>
          <w:ins w:id="171" w:author="Prashasti Jakhmola" w:date="2024-04-09T14:57:00Z"/>
        </w:rPr>
        <w:pPrChange w:id="172" w:author="Prashasti Jakhmola" w:date="2024-04-09T16:27:00Z">
          <w:pPr>
            <w:pStyle w:val="Heading2BPBHEB"/>
          </w:pPr>
        </w:pPrChange>
      </w:pPr>
      <w:r w:rsidRPr="00271BC1">
        <w:t xml:space="preserve">Key </w:t>
      </w:r>
      <w:ins w:id="173" w:author="Prashasti Jakhmola" w:date="2024-04-09T14:57:00Z">
        <w:r w:rsidR="008B713C">
          <w:t>f</w:t>
        </w:r>
      </w:ins>
      <w:del w:id="174" w:author="Prashasti Jakhmola" w:date="2024-04-09T14:57:00Z">
        <w:r w:rsidRPr="00271BC1" w:rsidDel="008B713C">
          <w:delText>F</w:delText>
        </w:r>
      </w:del>
      <w:r w:rsidRPr="00271BC1">
        <w:t>eatures of Amazon Detective</w:t>
      </w:r>
    </w:p>
    <w:p w14:paraId="289A046C" w14:textId="0AE8C3CF" w:rsidR="00602CDF" w:rsidRPr="00271BC1" w:rsidRDefault="00602CDF" w:rsidP="00602CDF">
      <w:pPr>
        <w:pStyle w:val="NormalBPBHEB"/>
        <w:pPrChange w:id="175" w:author="Prashasti Jakhmola" w:date="2024-04-09T14:57:00Z">
          <w:pPr>
            <w:keepNext/>
            <w:keepLines/>
            <w:spacing w:before="40" w:after="0"/>
            <w:outlineLvl w:val="1"/>
          </w:pPr>
        </w:pPrChange>
      </w:pPr>
      <w:ins w:id="176" w:author="Prashasti Jakhmola" w:date="2024-04-09T14:57:00Z">
        <w:r>
          <w:t xml:space="preserve">Let us discuss the key </w:t>
        </w:r>
        <w:r>
          <w:t>f</w:t>
        </w:r>
        <w:r w:rsidRPr="00271BC1">
          <w:t>eatures of Amazon Detective</w:t>
        </w:r>
        <w:r>
          <w:t>:</w:t>
        </w:r>
      </w:ins>
    </w:p>
    <w:p w14:paraId="7F058344" w14:textId="727463E9" w:rsidR="00271BC1" w:rsidRPr="00271BC1" w:rsidRDefault="00271BC1" w:rsidP="00602CDF">
      <w:pPr>
        <w:pStyle w:val="NormalBPBHEB"/>
        <w:numPr>
          <w:ilvl w:val="0"/>
          <w:numId w:val="95"/>
        </w:numPr>
        <w:pPrChange w:id="177"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Automated </w:t>
      </w:r>
      <w:r w:rsidR="00DE3D26" w:rsidRPr="00271BC1">
        <w:rPr>
          <w:b/>
          <w:bCs/>
        </w:rPr>
        <w:t>data collection</w:t>
      </w:r>
      <w:r w:rsidRPr="00271BC1">
        <w:rPr>
          <w:b/>
          <w:bCs/>
        </w:rPr>
        <w:t>:</w:t>
      </w:r>
      <w:r w:rsidRPr="00271BC1">
        <w:t xml:space="preserve"> Amazon Detective automatically collects log data from multiple AWS services, aggregating it into a unified view for analysis</w:t>
      </w:r>
      <w:r w:rsidR="00822E57" w:rsidRPr="00BF30C7">
        <w:rPr>
          <w:highlight w:val="yellow"/>
          <w:rPrChange w:id="178" w:author="Prashasti Jakhmola" w:date="2024-04-09T15:02:00Z">
            <w:rPr/>
          </w:rPrChange>
        </w:rPr>
        <w:fldChar w:fldCharType="begin"/>
      </w:r>
      <w:r w:rsidR="00822E57" w:rsidRPr="00BF30C7">
        <w:rPr>
          <w:highlight w:val="yellow"/>
          <w:rPrChange w:id="179" w:author="Prashasti Jakhmola" w:date="2024-04-09T15:02:00Z">
            <w:rPr/>
          </w:rPrChange>
        </w:rPr>
        <w:instrText xml:space="preserve"> NOTEREF _Ref147669483 \f </w:instrText>
      </w:r>
      <w:r w:rsidR="00BF30C7">
        <w:rPr>
          <w:highlight w:val="yellow"/>
        </w:rPr>
        <w:instrText xml:space="preserve"> \* MERGEFORMAT </w:instrText>
      </w:r>
      <w:r w:rsidR="00822E57" w:rsidRPr="00BF30C7">
        <w:rPr>
          <w:highlight w:val="yellow"/>
          <w:rPrChange w:id="180" w:author="Prashasti Jakhmola" w:date="2024-04-09T15:02:00Z">
            <w:rPr/>
          </w:rPrChange>
        </w:rPr>
        <w:fldChar w:fldCharType="separate"/>
      </w:r>
      <w:r w:rsidR="00822E57" w:rsidRPr="00BF30C7">
        <w:rPr>
          <w:rStyle w:val="FootnoteReference"/>
          <w:highlight w:val="yellow"/>
          <w:rPrChange w:id="181" w:author="Prashasti Jakhmola" w:date="2024-04-09T15:02:00Z">
            <w:rPr>
              <w:rStyle w:val="FootnoteReference"/>
            </w:rPr>
          </w:rPrChange>
        </w:rPr>
        <w:t>8</w:t>
      </w:r>
      <w:r w:rsidR="00822E57" w:rsidRPr="00BF30C7">
        <w:rPr>
          <w:highlight w:val="yellow"/>
          <w:rPrChange w:id="182" w:author="Prashasti Jakhmola" w:date="2024-04-09T15:02:00Z">
            <w:rPr/>
          </w:rPrChange>
        </w:rPr>
        <w:fldChar w:fldCharType="end"/>
      </w:r>
      <w:r w:rsidRPr="00271BC1">
        <w:t>.</w:t>
      </w:r>
    </w:p>
    <w:p w14:paraId="1189CCEE" w14:textId="682196B6" w:rsidR="00271BC1" w:rsidRPr="00271BC1" w:rsidRDefault="00271BC1" w:rsidP="00602CDF">
      <w:pPr>
        <w:pStyle w:val="NormalBPBHEB"/>
        <w:numPr>
          <w:ilvl w:val="0"/>
          <w:numId w:val="95"/>
        </w:numPr>
        <w:pPrChange w:id="183"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Graph-</w:t>
      </w:r>
      <w:r w:rsidR="002F445E" w:rsidRPr="00271BC1">
        <w:rPr>
          <w:b/>
          <w:bCs/>
        </w:rPr>
        <w:t>based</w:t>
      </w:r>
      <w:ins w:id="184" w:author="Prashasti Jakhmola" w:date="2024-04-09T15:01:00Z">
        <w:r w:rsidR="002F445E">
          <w:rPr>
            <w:b/>
            <w:bCs/>
          </w:rPr>
          <w:t xml:space="preserve"> </w:t>
        </w:r>
      </w:ins>
      <w:del w:id="185" w:author="Prashasti Jakhmola" w:date="2024-04-09T15:01:00Z">
        <w:r w:rsidR="002F445E" w:rsidRPr="00271BC1" w:rsidDel="002F445E">
          <w:rPr>
            <w:b/>
            <w:bCs/>
          </w:rPr>
          <w:delText xml:space="preserve"> </w:delText>
        </w:r>
      </w:del>
      <w:r w:rsidR="002F445E" w:rsidRPr="00271BC1">
        <w:rPr>
          <w:b/>
          <w:bCs/>
        </w:rPr>
        <w:t>visualizations</w:t>
      </w:r>
      <w:r w:rsidRPr="00271BC1">
        <w:rPr>
          <w:b/>
          <w:bCs/>
        </w:rPr>
        <w:t>:</w:t>
      </w:r>
      <w:r w:rsidRPr="00271BC1">
        <w:t xml:space="preserve"> The service uses graph theory to create visual representations of the relationships and behaviors of AWS resources, making it easier to identify anomalies and threats</w:t>
      </w:r>
      <w:r w:rsidR="00822E57" w:rsidRPr="00BF30C7">
        <w:rPr>
          <w:highlight w:val="yellow"/>
          <w:rPrChange w:id="186" w:author="Prashasti Jakhmola" w:date="2024-04-09T15:02:00Z">
            <w:rPr/>
          </w:rPrChange>
        </w:rPr>
        <w:fldChar w:fldCharType="begin"/>
      </w:r>
      <w:r w:rsidR="00822E57" w:rsidRPr="00BF30C7">
        <w:rPr>
          <w:highlight w:val="yellow"/>
          <w:rPrChange w:id="187" w:author="Prashasti Jakhmola" w:date="2024-04-09T15:02:00Z">
            <w:rPr/>
          </w:rPrChange>
        </w:rPr>
        <w:instrText xml:space="preserve"> NOTEREF _Ref147669483 \f </w:instrText>
      </w:r>
      <w:r w:rsidR="00BF30C7">
        <w:rPr>
          <w:highlight w:val="yellow"/>
        </w:rPr>
        <w:instrText xml:space="preserve"> \* MERGEFORMAT </w:instrText>
      </w:r>
      <w:r w:rsidR="00822E57" w:rsidRPr="00BF30C7">
        <w:rPr>
          <w:highlight w:val="yellow"/>
          <w:rPrChange w:id="188" w:author="Prashasti Jakhmola" w:date="2024-04-09T15:02:00Z">
            <w:rPr/>
          </w:rPrChange>
        </w:rPr>
        <w:fldChar w:fldCharType="separate"/>
      </w:r>
      <w:r w:rsidR="00822E57" w:rsidRPr="00BF30C7">
        <w:rPr>
          <w:rStyle w:val="FootnoteReference"/>
          <w:highlight w:val="yellow"/>
          <w:rPrChange w:id="189" w:author="Prashasti Jakhmola" w:date="2024-04-09T15:02:00Z">
            <w:rPr>
              <w:rStyle w:val="FootnoteReference"/>
            </w:rPr>
          </w:rPrChange>
        </w:rPr>
        <w:t>8</w:t>
      </w:r>
      <w:r w:rsidR="00822E57" w:rsidRPr="00BF30C7">
        <w:rPr>
          <w:highlight w:val="yellow"/>
          <w:rPrChange w:id="190" w:author="Prashasti Jakhmola" w:date="2024-04-09T15:02:00Z">
            <w:rPr/>
          </w:rPrChange>
        </w:rPr>
        <w:fldChar w:fldCharType="end"/>
      </w:r>
      <w:r w:rsidRPr="00271BC1">
        <w:t>.</w:t>
      </w:r>
    </w:p>
    <w:p w14:paraId="6E877870" w14:textId="67053713" w:rsidR="00271BC1" w:rsidRPr="00271BC1" w:rsidRDefault="00271BC1" w:rsidP="00602CDF">
      <w:pPr>
        <w:pStyle w:val="NormalBPBHEB"/>
        <w:numPr>
          <w:ilvl w:val="0"/>
          <w:numId w:val="95"/>
        </w:numPr>
        <w:pPrChange w:id="191"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Behavioral </w:t>
      </w:r>
      <w:ins w:id="192" w:author="Prashasti Jakhmola" w:date="2024-04-09T15:01:00Z">
        <w:r w:rsidR="00247545">
          <w:rPr>
            <w:b/>
            <w:bCs/>
          </w:rPr>
          <w:t>a</w:t>
        </w:r>
      </w:ins>
      <w:del w:id="193" w:author="Prashasti Jakhmola" w:date="2024-04-09T15:01:00Z">
        <w:r w:rsidRPr="00271BC1" w:rsidDel="00247545">
          <w:rPr>
            <w:b/>
            <w:bCs/>
          </w:rPr>
          <w:delText>A</w:delText>
        </w:r>
      </w:del>
      <w:r w:rsidRPr="00271BC1">
        <w:rPr>
          <w:b/>
          <w:bCs/>
        </w:rPr>
        <w:t>nalytics:</w:t>
      </w:r>
      <w:r w:rsidRPr="00271BC1">
        <w:t xml:space="preserve"> Amazon Detective employs machine learning models to establish baselines of normal behavior, helping you identify deviations that may indicate security issues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E244072" w14:textId="25391423" w:rsidR="00271BC1" w:rsidRPr="00271BC1" w:rsidRDefault="00271BC1" w:rsidP="00602CDF">
      <w:pPr>
        <w:pStyle w:val="NormalBPBHEB"/>
        <w:numPr>
          <w:ilvl w:val="0"/>
          <w:numId w:val="95"/>
        </w:numPr>
        <w:pPrChange w:id="194"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Security </w:t>
      </w:r>
      <w:ins w:id="195" w:author="Prashasti Jakhmola" w:date="2024-04-09T15:02:00Z">
        <w:r w:rsidR="00836BE3">
          <w:rPr>
            <w:b/>
            <w:bCs/>
          </w:rPr>
          <w:t>f</w:t>
        </w:r>
      </w:ins>
      <w:del w:id="196" w:author="Prashasti Jakhmola" w:date="2024-04-09T15:02:00Z">
        <w:r w:rsidRPr="00271BC1" w:rsidDel="00836BE3">
          <w:rPr>
            <w:b/>
            <w:bCs/>
          </w:rPr>
          <w:delText>F</w:delText>
        </w:r>
      </w:del>
      <w:r w:rsidRPr="00271BC1">
        <w:rPr>
          <w:b/>
          <w:bCs/>
        </w:rPr>
        <w:t>indings:</w:t>
      </w:r>
      <w:r w:rsidRPr="00271BC1">
        <w:t xml:space="preserve"> It provides detailed security findings, including the affected resources, their activities, and recommended remediation steps</w:t>
      </w:r>
      <w:r w:rsidR="00822E57" w:rsidRPr="00BF30C7">
        <w:rPr>
          <w:highlight w:val="yellow"/>
          <w:rPrChange w:id="197" w:author="Prashasti Jakhmola" w:date="2024-04-09T15:02:00Z">
            <w:rPr/>
          </w:rPrChange>
        </w:rPr>
        <w:fldChar w:fldCharType="begin"/>
      </w:r>
      <w:r w:rsidR="00822E57" w:rsidRPr="00BF30C7">
        <w:rPr>
          <w:highlight w:val="yellow"/>
          <w:rPrChange w:id="198" w:author="Prashasti Jakhmola" w:date="2024-04-09T15:02:00Z">
            <w:rPr/>
          </w:rPrChange>
        </w:rPr>
        <w:instrText xml:space="preserve"> NOTEREF _Ref147669483 \f </w:instrText>
      </w:r>
      <w:r w:rsidR="00BF30C7">
        <w:rPr>
          <w:highlight w:val="yellow"/>
        </w:rPr>
        <w:instrText xml:space="preserve"> \* MERGEFORMAT </w:instrText>
      </w:r>
      <w:r w:rsidR="00822E57" w:rsidRPr="00BF30C7">
        <w:rPr>
          <w:highlight w:val="yellow"/>
          <w:rPrChange w:id="199" w:author="Prashasti Jakhmola" w:date="2024-04-09T15:02:00Z">
            <w:rPr/>
          </w:rPrChange>
        </w:rPr>
        <w:fldChar w:fldCharType="separate"/>
      </w:r>
      <w:r w:rsidR="00822E57" w:rsidRPr="00BF30C7">
        <w:rPr>
          <w:rStyle w:val="FootnoteReference"/>
          <w:highlight w:val="yellow"/>
          <w:rPrChange w:id="200" w:author="Prashasti Jakhmola" w:date="2024-04-09T15:02:00Z">
            <w:rPr>
              <w:rStyle w:val="FootnoteReference"/>
            </w:rPr>
          </w:rPrChange>
        </w:rPr>
        <w:t>8</w:t>
      </w:r>
      <w:r w:rsidR="00822E57" w:rsidRPr="00BF30C7">
        <w:rPr>
          <w:highlight w:val="yellow"/>
          <w:rPrChange w:id="201" w:author="Prashasti Jakhmola" w:date="2024-04-09T15:02:00Z">
            <w:rPr/>
          </w:rPrChange>
        </w:rPr>
        <w:fldChar w:fldCharType="end"/>
      </w:r>
      <w:r w:rsidRPr="00271BC1">
        <w:t>.</w:t>
      </w:r>
    </w:p>
    <w:p w14:paraId="2FC934A6" w14:textId="78E22B08" w:rsidR="00271BC1" w:rsidRPr="00271BC1" w:rsidRDefault="00271BC1" w:rsidP="00602CDF">
      <w:pPr>
        <w:pStyle w:val="NormalBPBHEB"/>
        <w:numPr>
          <w:ilvl w:val="0"/>
          <w:numId w:val="95"/>
        </w:numPr>
        <w:pPrChange w:id="202" w:author="Prashasti Jakhmola" w:date="2024-04-09T14:57:00Z">
          <w:pPr>
            <w:numPr>
              <w:numId w:val="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Integration with AWS Security Services:</w:t>
      </w:r>
      <w:r w:rsidRPr="00271BC1">
        <w:t xml:space="preserve"> Amazon Detective seamlessly integrates with other AWS security services, enhancing your overall security posture</w:t>
      </w:r>
      <w:r w:rsidR="00822E57" w:rsidRPr="00BF30C7">
        <w:rPr>
          <w:highlight w:val="yellow"/>
          <w:rPrChange w:id="203" w:author="Prashasti Jakhmola" w:date="2024-04-09T15:08:00Z">
            <w:rPr/>
          </w:rPrChange>
        </w:rPr>
        <w:fldChar w:fldCharType="begin"/>
      </w:r>
      <w:r w:rsidR="00822E57" w:rsidRPr="00BF30C7">
        <w:rPr>
          <w:highlight w:val="yellow"/>
          <w:rPrChange w:id="204" w:author="Prashasti Jakhmola" w:date="2024-04-09T15:08:00Z">
            <w:rPr/>
          </w:rPrChange>
        </w:rPr>
        <w:instrText xml:space="preserve"> NOTEREF _Ref147669483 \f </w:instrText>
      </w:r>
      <w:r w:rsidR="00BF30C7">
        <w:rPr>
          <w:highlight w:val="yellow"/>
        </w:rPr>
        <w:instrText xml:space="preserve"> \* MERGEFORMAT </w:instrText>
      </w:r>
      <w:r w:rsidR="00822E57" w:rsidRPr="00BF30C7">
        <w:rPr>
          <w:highlight w:val="yellow"/>
          <w:rPrChange w:id="205" w:author="Prashasti Jakhmola" w:date="2024-04-09T15:08:00Z">
            <w:rPr/>
          </w:rPrChange>
        </w:rPr>
        <w:fldChar w:fldCharType="separate"/>
      </w:r>
      <w:r w:rsidR="00822E57" w:rsidRPr="00BF30C7">
        <w:rPr>
          <w:rStyle w:val="FootnoteReference"/>
          <w:highlight w:val="yellow"/>
          <w:rPrChange w:id="206" w:author="Prashasti Jakhmola" w:date="2024-04-09T15:08:00Z">
            <w:rPr>
              <w:rStyle w:val="FootnoteReference"/>
            </w:rPr>
          </w:rPrChange>
        </w:rPr>
        <w:t>8</w:t>
      </w:r>
      <w:r w:rsidR="00822E57" w:rsidRPr="00BF30C7">
        <w:rPr>
          <w:highlight w:val="yellow"/>
          <w:rPrChange w:id="207" w:author="Prashasti Jakhmola" w:date="2024-04-09T15:08:00Z">
            <w:rPr/>
          </w:rPrChange>
        </w:rPr>
        <w:fldChar w:fldCharType="end"/>
      </w:r>
      <w:r w:rsidRPr="00271BC1">
        <w:t>.</w:t>
      </w:r>
    </w:p>
    <w:p w14:paraId="54F598F9" w14:textId="74EE195B" w:rsidR="00271BC1" w:rsidRDefault="00271BC1" w:rsidP="00766A0A">
      <w:pPr>
        <w:pStyle w:val="Heading3BPBHEB"/>
        <w:rPr>
          <w:ins w:id="208" w:author="Prashasti Jakhmola" w:date="2024-04-09T15:08:00Z"/>
        </w:rPr>
        <w:pPrChange w:id="209" w:author="Prashasti Jakhmola" w:date="2024-04-09T16:27:00Z">
          <w:pPr>
            <w:pStyle w:val="Heading2BPBHEB"/>
          </w:pPr>
        </w:pPrChange>
      </w:pPr>
      <w:r w:rsidRPr="00271BC1">
        <w:lastRenderedPageBreak/>
        <w:t>Benefits of Amazon Detective</w:t>
      </w:r>
    </w:p>
    <w:p w14:paraId="5C7654FE" w14:textId="2AC670DD" w:rsidR="00BF30C7" w:rsidRPr="00271BC1" w:rsidRDefault="00BF30C7" w:rsidP="00BF30C7">
      <w:pPr>
        <w:pStyle w:val="NormalBPBHEB"/>
        <w:pPrChange w:id="210" w:author="Prashasti Jakhmola" w:date="2024-04-09T15:08:00Z">
          <w:pPr>
            <w:keepNext/>
            <w:keepLines/>
            <w:spacing w:before="40" w:after="0"/>
            <w:outlineLvl w:val="1"/>
          </w:pPr>
        </w:pPrChange>
      </w:pPr>
      <w:ins w:id="211" w:author="Prashasti Jakhmola" w:date="2024-04-09T15:08:00Z">
        <w:r>
          <w:t>Let us discus</w:t>
        </w:r>
      </w:ins>
      <w:ins w:id="212" w:author="Prashasti Jakhmola" w:date="2024-04-09T15:09:00Z">
        <w:r>
          <w:t xml:space="preserve">s the benefits of </w:t>
        </w:r>
        <w:r w:rsidRPr="00271BC1">
          <w:t>Amazon Detective</w:t>
        </w:r>
        <w:r>
          <w:t>:</w:t>
        </w:r>
      </w:ins>
    </w:p>
    <w:p w14:paraId="6CFA6C09" w14:textId="67BCABEB" w:rsidR="00271BC1" w:rsidRPr="00271BC1" w:rsidRDefault="00271BC1" w:rsidP="00BF30C7">
      <w:pPr>
        <w:pStyle w:val="NormalBPBHEB"/>
        <w:numPr>
          <w:ilvl w:val="0"/>
          <w:numId w:val="96"/>
        </w:numPr>
        <w:pPrChange w:id="213" w:author="Prashasti Jakhmola" w:date="2024-04-09T15:09: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Simplified </w:t>
      </w:r>
      <w:ins w:id="214" w:author="Prashasti Jakhmola" w:date="2024-04-09T15:09:00Z">
        <w:r w:rsidR="00BF30C7">
          <w:rPr>
            <w:b/>
            <w:bCs/>
          </w:rPr>
          <w:t>i</w:t>
        </w:r>
      </w:ins>
      <w:del w:id="215" w:author="Prashasti Jakhmola" w:date="2024-04-09T15:09:00Z">
        <w:r w:rsidRPr="00271BC1" w:rsidDel="00BF30C7">
          <w:rPr>
            <w:b/>
            <w:bCs/>
          </w:rPr>
          <w:delText>I</w:delText>
        </w:r>
      </w:del>
      <w:r w:rsidRPr="00271BC1">
        <w:rPr>
          <w:b/>
          <w:bCs/>
        </w:rPr>
        <w:t>nvestigations:</w:t>
      </w:r>
      <w:r w:rsidRPr="00271BC1">
        <w:t xml:space="preserve"> The service streamlines the process of investigating security incidents by providing a consolidated view of relevant data</w:t>
      </w:r>
      <w:r w:rsidR="00822E57" w:rsidRPr="00B86964">
        <w:rPr>
          <w:highlight w:val="yellow"/>
          <w:rPrChange w:id="216" w:author="Prashasti Jakhmola" w:date="2024-04-09T15:09:00Z">
            <w:rPr/>
          </w:rPrChange>
        </w:rPr>
        <w:fldChar w:fldCharType="begin"/>
      </w:r>
      <w:r w:rsidR="00822E57" w:rsidRPr="00B86964">
        <w:rPr>
          <w:highlight w:val="yellow"/>
          <w:rPrChange w:id="217" w:author="Prashasti Jakhmola" w:date="2024-04-09T15:09:00Z">
            <w:rPr/>
          </w:rPrChange>
        </w:rPr>
        <w:instrText xml:space="preserve"> NOTEREF _Ref147669483 \f </w:instrText>
      </w:r>
      <w:r w:rsidR="00B86964">
        <w:rPr>
          <w:highlight w:val="yellow"/>
        </w:rPr>
        <w:instrText xml:space="preserve"> \* MERGEFORMAT </w:instrText>
      </w:r>
      <w:r w:rsidR="00822E57" w:rsidRPr="00B86964">
        <w:rPr>
          <w:highlight w:val="yellow"/>
          <w:rPrChange w:id="218" w:author="Prashasti Jakhmola" w:date="2024-04-09T15:09:00Z">
            <w:rPr/>
          </w:rPrChange>
        </w:rPr>
        <w:fldChar w:fldCharType="separate"/>
      </w:r>
      <w:r w:rsidR="00822E57" w:rsidRPr="00B86964">
        <w:rPr>
          <w:rStyle w:val="FootnoteReference"/>
          <w:highlight w:val="yellow"/>
          <w:rPrChange w:id="219" w:author="Prashasti Jakhmola" w:date="2024-04-09T15:09:00Z">
            <w:rPr>
              <w:rStyle w:val="FootnoteReference"/>
            </w:rPr>
          </w:rPrChange>
        </w:rPr>
        <w:t>8</w:t>
      </w:r>
      <w:r w:rsidR="00822E57" w:rsidRPr="00B86964">
        <w:rPr>
          <w:highlight w:val="yellow"/>
          <w:rPrChange w:id="220" w:author="Prashasti Jakhmola" w:date="2024-04-09T15:09:00Z">
            <w:rPr/>
          </w:rPrChange>
        </w:rPr>
        <w:fldChar w:fldCharType="end"/>
      </w:r>
      <w:r w:rsidRPr="00271BC1">
        <w:t>.</w:t>
      </w:r>
    </w:p>
    <w:p w14:paraId="5E0F7E78" w14:textId="59041A49" w:rsidR="00271BC1" w:rsidRPr="00271BC1" w:rsidRDefault="00271BC1" w:rsidP="00BF30C7">
      <w:pPr>
        <w:pStyle w:val="NormalBPBHEB"/>
        <w:numPr>
          <w:ilvl w:val="0"/>
          <w:numId w:val="96"/>
        </w:numPr>
        <w:pPrChange w:id="221" w:author="Prashasti Jakhmola" w:date="2024-04-09T15:09: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Faster </w:t>
      </w:r>
      <w:ins w:id="222" w:author="Prashasti Jakhmola" w:date="2024-04-09T15:09:00Z">
        <w:r w:rsidR="003F682D">
          <w:rPr>
            <w:b/>
            <w:bCs/>
          </w:rPr>
          <w:t>r</w:t>
        </w:r>
      </w:ins>
      <w:del w:id="223" w:author="Prashasti Jakhmola" w:date="2024-04-09T15:09:00Z">
        <w:r w:rsidRPr="00271BC1" w:rsidDel="003F682D">
          <w:rPr>
            <w:b/>
            <w:bCs/>
          </w:rPr>
          <w:delText>R</w:delText>
        </w:r>
      </w:del>
      <w:r w:rsidRPr="00271BC1">
        <w:rPr>
          <w:b/>
          <w:bCs/>
        </w:rPr>
        <w:t>esponse:</w:t>
      </w:r>
      <w:r w:rsidRPr="00271BC1">
        <w:t xml:space="preserve"> With automated data collection and analysis, Amazon Detective enables quicker responses to security threats</w:t>
      </w:r>
      <w:r w:rsidR="00822E57" w:rsidRPr="00B86964">
        <w:rPr>
          <w:highlight w:val="yellow"/>
          <w:rPrChange w:id="224" w:author="Prashasti Jakhmola" w:date="2024-04-09T15:09:00Z">
            <w:rPr/>
          </w:rPrChange>
        </w:rPr>
        <w:fldChar w:fldCharType="begin"/>
      </w:r>
      <w:r w:rsidR="00822E57" w:rsidRPr="00B86964">
        <w:rPr>
          <w:highlight w:val="yellow"/>
          <w:rPrChange w:id="225" w:author="Prashasti Jakhmola" w:date="2024-04-09T15:09:00Z">
            <w:rPr/>
          </w:rPrChange>
        </w:rPr>
        <w:instrText xml:space="preserve"> NOTEREF _Ref147669483 \f </w:instrText>
      </w:r>
      <w:r w:rsidR="00B86964">
        <w:rPr>
          <w:highlight w:val="yellow"/>
        </w:rPr>
        <w:instrText xml:space="preserve"> \* MERGEFORMAT </w:instrText>
      </w:r>
      <w:r w:rsidR="00822E57" w:rsidRPr="00B86964">
        <w:rPr>
          <w:highlight w:val="yellow"/>
          <w:rPrChange w:id="226" w:author="Prashasti Jakhmola" w:date="2024-04-09T15:09:00Z">
            <w:rPr/>
          </w:rPrChange>
        </w:rPr>
        <w:fldChar w:fldCharType="separate"/>
      </w:r>
      <w:r w:rsidR="00822E57" w:rsidRPr="00B86964">
        <w:rPr>
          <w:rStyle w:val="FootnoteReference"/>
          <w:highlight w:val="yellow"/>
          <w:rPrChange w:id="227" w:author="Prashasti Jakhmola" w:date="2024-04-09T15:09:00Z">
            <w:rPr>
              <w:rStyle w:val="FootnoteReference"/>
            </w:rPr>
          </w:rPrChange>
        </w:rPr>
        <w:t>8</w:t>
      </w:r>
      <w:r w:rsidR="00822E57" w:rsidRPr="00B86964">
        <w:rPr>
          <w:highlight w:val="yellow"/>
          <w:rPrChange w:id="228" w:author="Prashasti Jakhmola" w:date="2024-04-09T15:09:00Z">
            <w:rPr/>
          </w:rPrChange>
        </w:rPr>
        <w:fldChar w:fldCharType="end"/>
      </w:r>
      <w:r w:rsidRPr="00271BC1">
        <w:t>.</w:t>
      </w:r>
    </w:p>
    <w:p w14:paraId="13739C56" w14:textId="7D94ACB6" w:rsidR="00271BC1" w:rsidRPr="00271BC1" w:rsidRDefault="00271BC1" w:rsidP="00BF30C7">
      <w:pPr>
        <w:pStyle w:val="NormalBPBHEB"/>
        <w:numPr>
          <w:ilvl w:val="0"/>
          <w:numId w:val="96"/>
        </w:numPr>
        <w:pPrChange w:id="229" w:author="Prashasti Jakhmola" w:date="2024-04-09T15:09: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71BC1">
        <w:rPr>
          <w:b/>
          <w:bCs/>
        </w:rPr>
        <w:t xml:space="preserve">Improved </w:t>
      </w:r>
      <w:ins w:id="230" w:author="Prashasti Jakhmola" w:date="2024-04-09T15:09:00Z">
        <w:r w:rsidR="00987013">
          <w:rPr>
            <w:b/>
            <w:bCs/>
          </w:rPr>
          <w:t>v</w:t>
        </w:r>
      </w:ins>
      <w:del w:id="231" w:author="Prashasti Jakhmola" w:date="2024-04-09T15:09:00Z">
        <w:r w:rsidRPr="00271BC1" w:rsidDel="00987013">
          <w:rPr>
            <w:b/>
            <w:bCs/>
          </w:rPr>
          <w:delText>V</w:delText>
        </w:r>
      </w:del>
      <w:r w:rsidRPr="00271BC1">
        <w:rPr>
          <w:b/>
          <w:bCs/>
        </w:rPr>
        <w:t>isibility:</w:t>
      </w:r>
      <w:r w:rsidRPr="00271BC1">
        <w:t xml:space="preserve"> The graph-based visualizations offer enhanced visibility into the relationships between AWS resources, aiding in threat detection</w:t>
      </w:r>
      <w:r w:rsidR="00822E57" w:rsidRPr="00B86964">
        <w:rPr>
          <w:highlight w:val="yellow"/>
          <w:rPrChange w:id="232" w:author="Prashasti Jakhmola" w:date="2024-04-09T15:09:00Z">
            <w:rPr/>
          </w:rPrChange>
        </w:rPr>
        <w:fldChar w:fldCharType="begin"/>
      </w:r>
      <w:r w:rsidR="00822E57" w:rsidRPr="00B86964">
        <w:rPr>
          <w:highlight w:val="yellow"/>
          <w:rPrChange w:id="233" w:author="Prashasti Jakhmola" w:date="2024-04-09T15:09:00Z">
            <w:rPr/>
          </w:rPrChange>
        </w:rPr>
        <w:instrText xml:space="preserve"> NOTEREF _Ref147669483 \f </w:instrText>
      </w:r>
      <w:r w:rsidR="00B86964">
        <w:rPr>
          <w:highlight w:val="yellow"/>
        </w:rPr>
        <w:instrText xml:space="preserve"> \* MERGEFORMAT </w:instrText>
      </w:r>
      <w:r w:rsidR="00822E57" w:rsidRPr="00B86964">
        <w:rPr>
          <w:highlight w:val="yellow"/>
          <w:rPrChange w:id="234" w:author="Prashasti Jakhmola" w:date="2024-04-09T15:09:00Z">
            <w:rPr/>
          </w:rPrChange>
        </w:rPr>
        <w:fldChar w:fldCharType="separate"/>
      </w:r>
      <w:r w:rsidR="00822E57" w:rsidRPr="00B86964">
        <w:rPr>
          <w:rStyle w:val="FootnoteReference"/>
          <w:highlight w:val="yellow"/>
          <w:rPrChange w:id="235" w:author="Prashasti Jakhmola" w:date="2024-04-09T15:09:00Z">
            <w:rPr>
              <w:rStyle w:val="FootnoteReference"/>
            </w:rPr>
          </w:rPrChange>
        </w:rPr>
        <w:t>8</w:t>
      </w:r>
      <w:r w:rsidR="00822E57" w:rsidRPr="00B86964">
        <w:rPr>
          <w:highlight w:val="yellow"/>
          <w:rPrChange w:id="236" w:author="Prashasti Jakhmola" w:date="2024-04-09T15:09:00Z">
            <w:rPr/>
          </w:rPrChange>
        </w:rPr>
        <w:fldChar w:fldCharType="end"/>
      </w:r>
      <w:r w:rsidRPr="00271BC1">
        <w:t>.</w:t>
      </w:r>
    </w:p>
    <w:p w14:paraId="55414171" w14:textId="41183095" w:rsidR="00271BC1" w:rsidRPr="00271BC1" w:rsidRDefault="00271BC1" w:rsidP="00766A0A">
      <w:pPr>
        <w:pStyle w:val="Heading3BPBHEB"/>
        <w:pPrChange w:id="237" w:author="Prashasti Jakhmola" w:date="2024-04-09T16:27:00Z">
          <w:pPr>
            <w:keepNext/>
            <w:keepLines/>
            <w:spacing w:before="40" w:after="0"/>
            <w:outlineLvl w:val="1"/>
          </w:pPr>
        </w:pPrChange>
      </w:pPr>
      <w:r w:rsidRPr="00271BC1">
        <w:t xml:space="preserve">Use </w:t>
      </w:r>
      <w:ins w:id="238" w:author="Prashasti Jakhmola" w:date="2024-04-09T15:09:00Z">
        <w:r w:rsidR="00B86964">
          <w:t>c</w:t>
        </w:r>
      </w:ins>
      <w:del w:id="239" w:author="Prashasti Jakhmola" w:date="2024-04-09T15:09:00Z">
        <w:r w:rsidRPr="00271BC1" w:rsidDel="00B86964">
          <w:delText>C</w:delText>
        </w:r>
      </w:del>
      <w:r w:rsidRPr="00271BC1">
        <w:t>ases</w:t>
      </w:r>
    </w:p>
    <w:p w14:paraId="437880B7" w14:textId="711CCB97" w:rsidR="00271BC1" w:rsidRPr="00271BC1" w:rsidRDefault="00271BC1" w:rsidP="009F5A07">
      <w:pPr>
        <w:pStyle w:val="NormalBPBHEB"/>
        <w:pPrChange w:id="240" w:author="Prashasti Jakhmola" w:date="2024-04-09T15:09:00Z">
          <w:pPr>
            <w:pBdr>
              <w:top w:val="nil"/>
              <w:left w:val="nil"/>
              <w:bottom w:val="nil"/>
              <w:right w:val="nil"/>
              <w:between w:val="nil"/>
            </w:pBdr>
            <w:shd w:val="clear" w:color="auto" w:fill="FFFFFF"/>
            <w:spacing w:after="100" w:line="276" w:lineRule="auto"/>
            <w:jc w:val="both"/>
          </w:pPr>
        </w:pPrChange>
      </w:pPr>
      <w:r w:rsidRPr="00271BC1">
        <w:t>Amazon Detective is particularly valuable in scenarios where you need to investigate security incidents, analyze deviations from normal behavior, and identify potential threats to your AWS resources</w:t>
      </w:r>
      <w:r w:rsidR="00822E57" w:rsidRPr="00190FF9">
        <w:rPr>
          <w:highlight w:val="yellow"/>
          <w:rPrChange w:id="241" w:author="Prashasti Jakhmola" w:date="2024-04-09T15:22:00Z">
            <w:rPr/>
          </w:rPrChange>
        </w:rPr>
        <w:fldChar w:fldCharType="begin"/>
      </w:r>
      <w:r w:rsidR="00822E57" w:rsidRPr="00190FF9">
        <w:rPr>
          <w:highlight w:val="yellow"/>
          <w:rPrChange w:id="242" w:author="Prashasti Jakhmola" w:date="2024-04-09T15:22:00Z">
            <w:rPr/>
          </w:rPrChange>
        </w:rPr>
        <w:instrText xml:space="preserve"> NOTEREF _Ref147669483 \f </w:instrText>
      </w:r>
      <w:r w:rsidR="00190FF9">
        <w:rPr>
          <w:highlight w:val="yellow"/>
        </w:rPr>
        <w:instrText xml:space="preserve"> \* MERGEFORMAT </w:instrText>
      </w:r>
      <w:r w:rsidR="00822E57" w:rsidRPr="00190FF9">
        <w:rPr>
          <w:highlight w:val="yellow"/>
          <w:rPrChange w:id="243" w:author="Prashasti Jakhmola" w:date="2024-04-09T15:22:00Z">
            <w:rPr/>
          </w:rPrChange>
        </w:rPr>
        <w:fldChar w:fldCharType="separate"/>
      </w:r>
      <w:r w:rsidR="00822E57" w:rsidRPr="00190FF9">
        <w:rPr>
          <w:rStyle w:val="FootnoteReference"/>
          <w:highlight w:val="yellow"/>
          <w:rPrChange w:id="244" w:author="Prashasti Jakhmola" w:date="2024-04-09T15:22:00Z">
            <w:rPr>
              <w:rStyle w:val="FootnoteReference"/>
            </w:rPr>
          </w:rPrChange>
        </w:rPr>
        <w:t>8</w:t>
      </w:r>
      <w:r w:rsidR="00822E57" w:rsidRPr="00190FF9">
        <w:rPr>
          <w:highlight w:val="yellow"/>
          <w:rPrChange w:id="245" w:author="Prashasti Jakhmola" w:date="2024-04-09T15:22:00Z">
            <w:rPr/>
          </w:rPrChange>
        </w:rPr>
        <w:fldChar w:fldCharType="end"/>
      </w:r>
      <w:r w:rsidRPr="00271BC1">
        <w:t>.</w:t>
      </w:r>
    </w:p>
    <w:p w14:paraId="245715F4" w14:textId="2CF1AE0B" w:rsidR="00271BC1" w:rsidRPr="00271BC1" w:rsidRDefault="00271BC1" w:rsidP="009F5A07">
      <w:pPr>
        <w:pStyle w:val="NormalBPBHEB"/>
        <w:pPrChange w:id="246" w:author="Prashasti Jakhmola" w:date="2024-04-09T15:09:00Z">
          <w:pPr>
            <w:pBdr>
              <w:top w:val="nil"/>
              <w:left w:val="nil"/>
              <w:bottom w:val="nil"/>
              <w:right w:val="nil"/>
              <w:between w:val="nil"/>
            </w:pBdr>
            <w:shd w:val="clear" w:color="auto" w:fill="FFFFFF"/>
            <w:spacing w:after="100" w:line="276" w:lineRule="auto"/>
            <w:jc w:val="both"/>
          </w:pPr>
        </w:pPrChange>
      </w:pPr>
      <w:r w:rsidRPr="00271BC1">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rsidRPr="00190FF9">
        <w:rPr>
          <w:highlight w:val="yellow"/>
          <w:rPrChange w:id="247" w:author="Prashasti Jakhmola" w:date="2024-04-09T15:21:00Z">
            <w:rPr/>
          </w:rPrChange>
        </w:rPr>
        <w:fldChar w:fldCharType="begin"/>
      </w:r>
      <w:r w:rsidR="009C35FC" w:rsidRPr="00190FF9">
        <w:rPr>
          <w:highlight w:val="yellow"/>
          <w:rPrChange w:id="248" w:author="Prashasti Jakhmola" w:date="2024-04-09T15:21:00Z">
            <w:rPr/>
          </w:rPrChange>
        </w:rPr>
        <w:instrText xml:space="preserve"> NOTEREF _Ref147669483 \f </w:instrText>
      </w:r>
      <w:r w:rsidR="00190FF9">
        <w:rPr>
          <w:highlight w:val="yellow"/>
        </w:rPr>
        <w:instrText xml:space="preserve"> \* MERGEFORMAT </w:instrText>
      </w:r>
      <w:r w:rsidR="009C35FC" w:rsidRPr="00190FF9">
        <w:rPr>
          <w:highlight w:val="yellow"/>
          <w:rPrChange w:id="249" w:author="Prashasti Jakhmola" w:date="2024-04-09T15:21:00Z">
            <w:rPr/>
          </w:rPrChange>
        </w:rPr>
        <w:fldChar w:fldCharType="separate"/>
      </w:r>
      <w:r w:rsidR="009C35FC" w:rsidRPr="00190FF9">
        <w:rPr>
          <w:rStyle w:val="FootnoteReference"/>
          <w:highlight w:val="yellow"/>
          <w:rPrChange w:id="250" w:author="Prashasti Jakhmola" w:date="2024-04-09T15:21:00Z">
            <w:rPr>
              <w:rStyle w:val="FootnoteReference"/>
            </w:rPr>
          </w:rPrChange>
        </w:rPr>
        <w:t>8</w:t>
      </w:r>
      <w:r w:rsidR="009C35FC" w:rsidRPr="00190FF9">
        <w:rPr>
          <w:highlight w:val="yellow"/>
          <w:rPrChange w:id="251" w:author="Prashasti Jakhmola" w:date="2024-04-09T15:21:00Z">
            <w:rPr/>
          </w:rPrChange>
        </w:rPr>
        <w:fldChar w:fldCharType="end"/>
      </w:r>
      <w:r w:rsidRPr="00271BC1">
        <w:t>. The subsequent sections in this chapter will explore additional AWS services and strategies for enhancing security, identity, and compliance.</w:t>
      </w:r>
    </w:p>
    <w:p w14:paraId="69634AEC" w14:textId="0024A53B" w:rsidR="00C937E5" w:rsidRPr="00C937E5" w:rsidRDefault="00C937E5" w:rsidP="004F4F03">
      <w:pPr>
        <w:pStyle w:val="Heading1BPBHEB"/>
        <w:pPrChange w:id="252" w:author="Prashasti Jakhmola" w:date="2024-04-09T14:42:00Z">
          <w:pPr>
            <w:keepNext/>
            <w:keepLines/>
            <w:spacing w:before="400" w:after="0" w:line="276" w:lineRule="auto"/>
            <w:outlineLvl w:val="0"/>
          </w:pPr>
        </w:pPrChange>
      </w:pPr>
      <w:r w:rsidRPr="00C937E5">
        <w:t xml:space="preserve">Amazon </w:t>
      </w:r>
      <w:proofErr w:type="spellStart"/>
      <w:r w:rsidRPr="00C937E5">
        <w:t>GuardDuty</w:t>
      </w:r>
      <w:proofErr w:type="spellEnd"/>
    </w:p>
    <w:p w14:paraId="213E1E39" w14:textId="731C7EBD" w:rsidR="00C937E5" w:rsidRPr="00C937E5" w:rsidRDefault="00C937E5" w:rsidP="00190FF9">
      <w:pPr>
        <w:pStyle w:val="NormalBPBHEB"/>
        <w:pPrChange w:id="253" w:author="Prashasti Jakhmola" w:date="2024-04-09T15:21:00Z">
          <w:pPr>
            <w:pBdr>
              <w:top w:val="nil"/>
              <w:left w:val="nil"/>
              <w:bottom w:val="nil"/>
              <w:right w:val="nil"/>
              <w:between w:val="nil"/>
            </w:pBdr>
            <w:shd w:val="clear" w:color="auto" w:fill="FFFFFF"/>
            <w:spacing w:after="100" w:line="276" w:lineRule="auto"/>
            <w:jc w:val="both"/>
          </w:pPr>
        </w:pPrChange>
      </w:pPr>
      <w:r w:rsidRPr="00C937E5">
        <w:t xml:space="preserve">In this section, we will explore Amazon </w:t>
      </w:r>
      <w:proofErr w:type="spellStart"/>
      <w:r w:rsidRPr="00C937E5">
        <w:t>GuardDuty</w:t>
      </w:r>
      <w:proofErr w:type="spellEnd"/>
      <w:r w:rsidRPr="00C937E5">
        <w:t>, an AWS service designed to protect your AWS resources by continuously monitoring for malicious and unauthorized activities. We</w:t>
      </w:r>
      <w:ins w:id="254" w:author="Prashasti Jakhmola" w:date="2024-04-09T15:22:00Z">
        <w:r w:rsidR="00190FF9">
          <w:t xml:space="preserve"> wi</w:t>
        </w:r>
      </w:ins>
      <w:del w:id="255" w:author="Prashasti Jakhmola" w:date="2024-04-09T15:22:00Z">
        <w:r w:rsidRPr="00C937E5" w:rsidDel="00190FF9">
          <w:delText>'</w:delText>
        </w:r>
      </w:del>
      <w:r w:rsidRPr="00C937E5">
        <w:t xml:space="preserve">ll delve into the key features and benefits of Amazon </w:t>
      </w:r>
      <w:proofErr w:type="spellStart"/>
      <w:r w:rsidRPr="00C937E5">
        <w:t>GuardDuty</w:t>
      </w:r>
      <w:bookmarkStart w:id="256" w:name="_Ref147669991"/>
      <w:proofErr w:type="spellEnd"/>
      <w:r w:rsidR="00F95226" w:rsidRPr="006067C3">
        <w:rPr>
          <w:rStyle w:val="FootnoteReference"/>
          <w:highlight w:val="yellow"/>
          <w:rPrChange w:id="257" w:author="Prashasti Jakhmola" w:date="2024-04-09T15:22:00Z">
            <w:rPr>
              <w:rStyle w:val="FootnoteReference"/>
            </w:rPr>
          </w:rPrChange>
        </w:rPr>
        <w:footnoteReference w:id="9"/>
      </w:r>
      <w:bookmarkEnd w:id="256"/>
      <w:r w:rsidR="00E36A11" w:rsidRPr="006067C3">
        <w:rPr>
          <w:highlight w:val="yellow"/>
          <w:rPrChange w:id="259" w:author="Prashasti Jakhmola" w:date="2024-04-09T15:22:00Z">
            <w:rPr/>
          </w:rPrChange>
        </w:rPr>
        <w:t xml:space="preserve"> </w:t>
      </w:r>
      <w:r w:rsidR="0049359E" w:rsidRPr="006067C3">
        <w:rPr>
          <w:rStyle w:val="FootnoteReference"/>
          <w:highlight w:val="yellow"/>
          <w:rPrChange w:id="260" w:author="Prashasti Jakhmola" w:date="2024-04-09T15:22:00Z">
            <w:rPr>
              <w:rStyle w:val="FootnoteReference"/>
            </w:rPr>
          </w:rPrChange>
        </w:rPr>
        <w:footnoteReference w:id="10"/>
      </w:r>
      <w:r w:rsidRPr="00C937E5">
        <w:t>.</w:t>
      </w:r>
    </w:p>
    <w:p w14:paraId="671A260E" w14:textId="18E37E03" w:rsidR="00C937E5" w:rsidRPr="00C937E5" w:rsidRDefault="00C937E5" w:rsidP="00190FF9">
      <w:pPr>
        <w:pStyle w:val="Heading2BPBHEB"/>
        <w:pPrChange w:id="262" w:author="Prashasti Jakhmola" w:date="2024-04-09T15:21:00Z">
          <w:pPr>
            <w:keepNext/>
            <w:keepLines/>
            <w:spacing w:before="40" w:after="0"/>
            <w:outlineLvl w:val="1"/>
          </w:pPr>
        </w:pPrChange>
      </w:pPr>
      <w:r w:rsidRPr="00C937E5">
        <w:t xml:space="preserve">Understanding Amazon </w:t>
      </w:r>
      <w:proofErr w:type="spellStart"/>
      <w:r w:rsidRPr="00C937E5">
        <w:t>GuardDuty</w:t>
      </w:r>
      <w:proofErr w:type="spellEnd"/>
    </w:p>
    <w:p w14:paraId="7132CD83" w14:textId="76D07016" w:rsidR="00C937E5" w:rsidRPr="00C937E5" w:rsidRDefault="00C937E5" w:rsidP="006067C3">
      <w:pPr>
        <w:pStyle w:val="NormalBPBHEB"/>
        <w:pPrChange w:id="263" w:author="Prashasti Jakhmola" w:date="2024-04-09T15:22:00Z">
          <w:pPr>
            <w:pBdr>
              <w:top w:val="nil"/>
              <w:left w:val="nil"/>
              <w:bottom w:val="nil"/>
              <w:right w:val="nil"/>
              <w:between w:val="nil"/>
            </w:pBdr>
            <w:shd w:val="clear" w:color="auto" w:fill="FFFFFF"/>
            <w:spacing w:after="100" w:line="276" w:lineRule="auto"/>
            <w:jc w:val="both"/>
          </w:pPr>
        </w:pPrChange>
      </w:pPr>
      <w:r w:rsidRPr="00C937E5">
        <w:t xml:space="preserve">Amazon </w:t>
      </w:r>
      <w:proofErr w:type="spellStart"/>
      <w:r w:rsidRPr="00C937E5">
        <w:t>GuardDuty</w:t>
      </w:r>
      <w:proofErr w:type="spellEnd"/>
      <w:r w:rsidRPr="00C937E5">
        <w:t xml:space="preserve">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rsidRPr="006067C3">
        <w:rPr>
          <w:highlight w:val="yellow"/>
          <w:rPrChange w:id="264" w:author="Prashasti Jakhmola" w:date="2024-04-09T15:22:00Z">
            <w:rPr/>
          </w:rPrChange>
        </w:rPr>
        <w:fldChar w:fldCharType="begin"/>
      </w:r>
      <w:r w:rsidR="00126EC4" w:rsidRPr="006067C3">
        <w:rPr>
          <w:highlight w:val="yellow"/>
          <w:rPrChange w:id="265" w:author="Prashasti Jakhmola" w:date="2024-04-09T15:22:00Z">
            <w:rPr/>
          </w:rPrChange>
        </w:rPr>
        <w:instrText xml:space="preserve"> NOTEREF _Ref147669991 \f </w:instrText>
      </w:r>
      <w:r w:rsidR="006067C3">
        <w:rPr>
          <w:highlight w:val="yellow"/>
        </w:rPr>
        <w:instrText xml:space="preserve"> \* MERGEFORMAT </w:instrText>
      </w:r>
      <w:r w:rsidR="00126EC4" w:rsidRPr="006067C3">
        <w:rPr>
          <w:highlight w:val="yellow"/>
          <w:rPrChange w:id="266" w:author="Prashasti Jakhmola" w:date="2024-04-09T15:22:00Z">
            <w:rPr/>
          </w:rPrChange>
        </w:rPr>
        <w:fldChar w:fldCharType="separate"/>
      </w:r>
      <w:r w:rsidR="00126EC4" w:rsidRPr="006067C3">
        <w:rPr>
          <w:rStyle w:val="FootnoteReference"/>
          <w:highlight w:val="yellow"/>
          <w:rPrChange w:id="267" w:author="Prashasti Jakhmola" w:date="2024-04-09T15:22:00Z">
            <w:rPr>
              <w:rStyle w:val="FootnoteReference"/>
            </w:rPr>
          </w:rPrChange>
        </w:rPr>
        <w:t>9</w:t>
      </w:r>
      <w:r w:rsidR="00126EC4" w:rsidRPr="006067C3">
        <w:rPr>
          <w:highlight w:val="yellow"/>
          <w:rPrChange w:id="268" w:author="Prashasti Jakhmola" w:date="2024-04-09T15:22:00Z">
            <w:rPr/>
          </w:rPrChange>
        </w:rPr>
        <w:fldChar w:fldCharType="end"/>
      </w:r>
      <w:r w:rsidRPr="00C937E5">
        <w:t>.</w:t>
      </w:r>
    </w:p>
    <w:p w14:paraId="4503000B" w14:textId="626671E2" w:rsidR="00C937E5" w:rsidRDefault="00C937E5" w:rsidP="00766A0A">
      <w:pPr>
        <w:pStyle w:val="Heading3BPBHEB"/>
        <w:rPr>
          <w:ins w:id="269" w:author="Prashasti Jakhmola" w:date="2024-04-09T15:22:00Z"/>
        </w:rPr>
        <w:pPrChange w:id="270" w:author="Prashasti Jakhmola" w:date="2024-04-09T16:27:00Z">
          <w:pPr>
            <w:pStyle w:val="Heading2BPBHEB"/>
          </w:pPr>
        </w:pPrChange>
      </w:pPr>
      <w:r w:rsidRPr="00C937E5">
        <w:t xml:space="preserve">Key </w:t>
      </w:r>
      <w:ins w:id="271" w:author="Prashasti Jakhmola" w:date="2024-04-09T15:22:00Z">
        <w:r w:rsidR="00E711A0">
          <w:t>f</w:t>
        </w:r>
      </w:ins>
      <w:del w:id="272" w:author="Prashasti Jakhmola" w:date="2024-04-09T15:22:00Z">
        <w:r w:rsidRPr="00C937E5" w:rsidDel="00E711A0">
          <w:delText>F</w:delText>
        </w:r>
      </w:del>
      <w:r w:rsidRPr="00C937E5">
        <w:t xml:space="preserve">eatures of Amazon </w:t>
      </w:r>
      <w:proofErr w:type="spellStart"/>
      <w:r w:rsidRPr="00C937E5">
        <w:t>GuardDuty</w:t>
      </w:r>
      <w:proofErr w:type="spellEnd"/>
    </w:p>
    <w:p w14:paraId="2BD37F65" w14:textId="05D3ECE2" w:rsidR="00411F44" w:rsidRDefault="00411F44" w:rsidP="00411F44">
      <w:pPr>
        <w:pStyle w:val="NormalBPBHEB"/>
        <w:rPr>
          <w:ins w:id="273" w:author="Prashasti Jakhmola" w:date="2024-04-09T15:23:00Z"/>
        </w:rPr>
        <w:pPrChange w:id="274" w:author="Prashasti Jakhmola" w:date="2024-04-09T15:23:00Z">
          <w:pPr>
            <w:pStyle w:val="Heading2BPBHEB"/>
          </w:pPr>
        </w:pPrChange>
      </w:pPr>
      <w:ins w:id="275" w:author="Prashasti Jakhmola" w:date="2024-04-09T15:23:00Z">
        <w:r>
          <w:t>Let us discuss the</w:t>
        </w:r>
        <w:r>
          <w:t xml:space="preserve"> k</w:t>
        </w:r>
        <w:r w:rsidRPr="00C937E5">
          <w:t xml:space="preserve">ey </w:t>
        </w:r>
        <w:r>
          <w:t>f</w:t>
        </w:r>
        <w:r w:rsidRPr="00C937E5">
          <w:t xml:space="preserve">eatures of Amazon </w:t>
        </w:r>
        <w:proofErr w:type="spellStart"/>
        <w:r w:rsidRPr="00C937E5">
          <w:t>GuardDuty</w:t>
        </w:r>
        <w:proofErr w:type="spellEnd"/>
      </w:ins>
    </w:p>
    <w:p w14:paraId="0CEE1DE8" w14:textId="38E0BEDA" w:rsidR="00411F44" w:rsidRPr="00C937E5" w:rsidDel="00411F44" w:rsidRDefault="00411F44" w:rsidP="00891020">
      <w:pPr>
        <w:pStyle w:val="NormalBPBHEB"/>
        <w:numPr>
          <w:ilvl w:val="0"/>
          <w:numId w:val="97"/>
        </w:numPr>
        <w:rPr>
          <w:del w:id="276" w:author="Prashasti Jakhmola" w:date="2024-04-09T15:23:00Z"/>
        </w:rPr>
        <w:pPrChange w:id="277" w:author="Prashasti Jakhmola" w:date="2024-04-09T15:23:00Z">
          <w:pPr>
            <w:keepNext/>
            <w:keepLines/>
            <w:spacing w:before="40" w:after="0"/>
            <w:outlineLvl w:val="1"/>
          </w:pPr>
        </w:pPrChange>
      </w:pPr>
    </w:p>
    <w:p w14:paraId="1F257DBD" w14:textId="058006D5" w:rsidR="00C937E5" w:rsidRPr="00C937E5" w:rsidRDefault="00C937E5" w:rsidP="00891020">
      <w:pPr>
        <w:pStyle w:val="NormalBPBHEB"/>
        <w:numPr>
          <w:ilvl w:val="0"/>
          <w:numId w:val="97"/>
        </w:numPr>
        <w:pPrChange w:id="278"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Threat </w:t>
      </w:r>
      <w:ins w:id="279" w:author="Prashasti Jakhmola" w:date="2024-04-09T15:23:00Z">
        <w:r w:rsidR="00CE6FD8">
          <w:rPr>
            <w:b/>
            <w:bCs/>
          </w:rPr>
          <w:t>d</w:t>
        </w:r>
      </w:ins>
      <w:del w:id="280" w:author="Prashasti Jakhmola" w:date="2024-04-09T15:23:00Z">
        <w:r w:rsidRPr="00C937E5" w:rsidDel="00CE6FD8">
          <w:rPr>
            <w:b/>
            <w:bCs/>
          </w:rPr>
          <w:delText>D</w:delText>
        </w:r>
      </w:del>
      <w:r w:rsidRPr="00C937E5">
        <w:rPr>
          <w:b/>
          <w:bCs/>
        </w:rPr>
        <w:t>etection:</w:t>
      </w:r>
      <w:r w:rsidRPr="00C937E5">
        <w:t xml:space="preserve"> </w:t>
      </w:r>
      <w:proofErr w:type="spellStart"/>
      <w:r w:rsidRPr="00C937E5">
        <w:t>GuardDuty</w:t>
      </w:r>
      <w:proofErr w:type="spellEnd"/>
      <w:r w:rsidRPr="00C937E5">
        <w:t xml:space="preserve"> analyzes data from AWS CloudTrail logs, Amazon VPC Flow Logs, and DNS logs to detect various types of threats, including unauthorized access, data exfiltration, and malware deployments</w:t>
      </w:r>
      <w:r w:rsidR="00126EC4" w:rsidRPr="00CA0125">
        <w:rPr>
          <w:highlight w:val="yellow"/>
          <w:rPrChange w:id="281" w:author="Prashasti Jakhmola" w:date="2024-04-09T15:24:00Z">
            <w:rPr/>
          </w:rPrChange>
        </w:rPr>
        <w:fldChar w:fldCharType="begin"/>
      </w:r>
      <w:r w:rsidR="00126EC4" w:rsidRPr="00CA0125">
        <w:rPr>
          <w:highlight w:val="yellow"/>
          <w:rPrChange w:id="282"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283" w:author="Prashasti Jakhmola" w:date="2024-04-09T15:24:00Z">
            <w:rPr/>
          </w:rPrChange>
        </w:rPr>
        <w:fldChar w:fldCharType="separate"/>
      </w:r>
      <w:r w:rsidR="00126EC4" w:rsidRPr="00CA0125">
        <w:rPr>
          <w:rStyle w:val="FootnoteReference"/>
          <w:highlight w:val="yellow"/>
          <w:rPrChange w:id="284" w:author="Prashasti Jakhmola" w:date="2024-04-09T15:24:00Z">
            <w:rPr>
              <w:rStyle w:val="FootnoteReference"/>
            </w:rPr>
          </w:rPrChange>
        </w:rPr>
        <w:t>9</w:t>
      </w:r>
      <w:r w:rsidR="00126EC4" w:rsidRPr="00CA0125">
        <w:rPr>
          <w:highlight w:val="yellow"/>
          <w:rPrChange w:id="285" w:author="Prashasti Jakhmola" w:date="2024-04-09T15:24:00Z">
            <w:rPr/>
          </w:rPrChange>
        </w:rPr>
        <w:fldChar w:fldCharType="end"/>
      </w:r>
      <w:r w:rsidRPr="00C937E5">
        <w:t>.</w:t>
      </w:r>
    </w:p>
    <w:p w14:paraId="7C558A08" w14:textId="5AEFA068" w:rsidR="00C937E5" w:rsidRPr="00C937E5" w:rsidRDefault="00C937E5" w:rsidP="00891020">
      <w:pPr>
        <w:pStyle w:val="NormalBPBHEB"/>
        <w:numPr>
          <w:ilvl w:val="0"/>
          <w:numId w:val="97"/>
        </w:numPr>
        <w:pPrChange w:id="286"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Machine </w:t>
      </w:r>
      <w:ins w:id="287" w:author="Prashasti Jakhmola" w:date="2024-04-09T15:23:00Z">
        <w:r w:rsidR="008E5F65">
          <w:rPr>
            <w:b/>
            <w:bCs/>
          </w:rPr>
          <w:t>l</w:t>
        </w:r>
      </w:ins>
      <w:del w:id="288" w:author="Prashasti Jakhmola" w:date="2024-04-09T15:23:00Z">
        <w:r w:rsidRPr="00C937E5" w:rsidDel="008E5F65">
          <w:rPr>
            <w:b/>
            <w:bCs/>
          </w:rPr>
          <w:delText>L</w:delText>
        </w:r>
      </w:del>
      <w:r w:rsidRPr="00C937E5">
        <w:rPr>
          <w:b/>
          <w:bCs/>
        </w:rPr>
        <w:t>earning:</w:t>
      </w:r>
      <w:r w:rsidRPr="00C937E5">
        <w:t xml:space="preserve"> The service employs machine learning models to identify anomalies and deviations from baseline behavior, which helps in pinpointing potential threats</w:t>
      </w:r>
      <w:r w:rsidR="00126EC4" w:rsidRPr="00CA0125">
        <w:rPr>
          <w:highlight w:val="yellow"/>
          <w:rPrChange w:id="289" w:author="Prashasti Jakhmola" w:date="2024-04-09T15:24:00Z">
            <w:rPr/>
          </w:rPrChange>
        </w:rPr>
        <w:fldChar w:fldCharType="begin"/>
      </w:r>
      <w:r w:rsidR="00126EC4" w:rsidRPr="00CA0125">
        <w:rPr>
          <w:highlight w:val="yellow"/>
          <w:rPrChange w:id="290"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291" w:author="Prashasti Jakhmola" w:date="2024-04-09T15:24:00Z">
            <w:rPr/>
          </w:rPrChange>
        </w:rPr>
        <w:fldChar w:fldCharType="separate"/>
      </w:r>
      <w:r w:rsidR="00126EC4" w:rsidRPr="00CA0125">
        <w:rPr>
          <w:rStyle w:val="FootnoteReference"/>
          <w:highlight w:val="yellow"/>
          <w:rPrChange w:id="292" w:author="Prashasti Jakhmola" w:date="2024-04-09T15:24:00Z">
            <w:rPr>
              <w:rStyle w:val="FootnoteReference"/>
            </w:rPr>
          </w:rPrChange>
        </w:rPr>
        <w:t>9</w:t>
      </w:r>
      <w:r w:rsidR="00126EC4" w:rsidRPr="00CA0125">
        <w:rPr>
          <w:highlight w:val="yellow"/>
          <w:rPrChange w:id="293" w:author="Prashasti Jakhmola" w:date="2024-04-09T15:24:00Z">
            <w:rPr/>
          </w:rPrChange>
        </w:rPr>
        <w:fldChar w:fldCharType="end"/>
      </w:r>
      <w:r w:rsidRPr="00C937E5">
        <w:t>.</w:t>
      </w:r>
    </w:p>
    <w:p w14:paraId="789D54F5" w14:textId="2B80502B" w:rsidR="00C937E5" w:rsidRPr="00C937E5" w:rsidRDefault="00C937E5" w:rsidP="00891020">
      <w:pPr>
        <w:pStyle w:val="NormalBPBHEB"/>
        <w:numPr>
          <w:ilvl w:val="0"/>
          <w:numId w:val="97"/>
        </w:numPr>
        <w:pPrChange w:id="294"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Integrated </w:t>
      </w:r>
      <w:r w:rsidR="00A05D7C" w:rsidRPr="00C937E5">
        <w:rPr>
          <w:b/>
          <w:bCs/>
        </w:rPr>
        <w:t>threat intelligence</w:t>
      </w:r>
      <w:r w:rsidRPr="00C937E5">
        <w:rPr>
          <w:b/>
          <w:bCs/>
        </w:rPr>
        <w:t>:</w:t>
      </w:r>
      <w:r w:rsidRPr="00C937E5">
        <w:t xml:space="preserve"> </w:t>
      </w:r>
      <w:proofErr w:type="spellStart"/>
      <w:r w:rsidRPr="00C937E5">
        <w:t>GuardDuty</w:t>
      </w:r>
      <w:proofErr w:type="spellEnd"/>
      <w:r w:rsidRPr="00C937E5">
        <w:t xml:space="preserve"> uses threat intelligence feeds from AWS, security partners, and open-source lists to enhance threat detection capabilities</w:t>
      </w:r>
      <w:r w:rsidR="00126EC4" w:rsidRPr="00CA0125">
        <w:rPr>
          <w:highlight w:val="yellow"/>
          <w:rPrChange w:id="295" w:author="Prashasti Jakhmola" w:date="2024-04-09T15:24:00Z">
            <w:rPr/>
          </w:rPrChange>
        </w:rPr>
        <w:fldChar w:fldCharType="begin"/>
      </w:r>
      <w:r w:rsidR="00126EC4" w:rsidRPr="00CA0125">
        <w:rPr>
          <w:highlight w:val="yellow"/>
          <w:rPrChange w:id="296"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297" w:author="Prashasti Jakhmola" w:date="2024-04-09T15:24:00Z">
            <w:rPr/>
          </w:rPrChange>
        </w:rPr>
        <w:fldChar w:fldCharType="separate"/>
      </w:r>
      <w:r w:rsidR="00126EC4" w:rsidRPr="00CA0125">
        <w:rPr>
          <w:rStyle w:val="FootnoteReference"/>
          <w:highlight w:val="yellow"/>
          <w:rPrChange w:id="298" w:author="Prashasti Jakhmola" w:date="2024-04-09T15:24:00Z">
            <w:rPr>
              <w:rStyle w:val="FootnoteReference"/>
            </w:rPr>
          </w:rPrChange>
        </w:rPr>
        <w:t>9</w:t>
      </w:r>
      <w:r w:rsidR="00126EC4" w:rsidRPr="00CA0125">
        <w:rPr>
          <w:highlight w:val="yellow"/>
          <w:rPrChange w:id="299" w:author="Prashasti Jakhmola" w:date="2024-04-09T15:24:00Z">
            <w:rPr/>
          </w:rPrChange>
        </w:rPr>
        <w:fldChar w:fldCharType="end"/>
      </w:r>
      <w:r w:rsidRPr="00C937E5">
        <w:t>.</w:t>
      </w:r>
    </w:p>
    <w:p w14:paraId="46D1252D" w14:textId="2954D08D" w:rsidR="00C937E5" w:rsidRPr="00C937E5" w:rsidRDefault="00C937E5" w:rsidP="00891020">
      <w:pPr>
        <w:pStyle w:val="NormalBPBHEB"/>
        <w:numPr>
          <w:ilvl w:val="0"/>
          <w:numId w:val="97"/>
        </w:numPr>
        <w:pPrChange w:id="300" w:author="Prashasti Jakhmola" w:date="2024-04-09T15:23:00Z">
          <w:pPr>
            <w:numPr>
              <w:numId w:val="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Security </w:t>
      </w:r>
      <w:ins w:id="301" w:author="Prashasti Jakhmola" w:date="2024-04-09T15:23:00Z">
        <w:r w:rsidR="00A05D7C">
          <w:rPr>
            <w:b/>
            <w:bCs/>
          </w:rPr>
          <w:t>f</w:t>
        </w:r>
      </w:ins>
      <w:del w:id="302" w:author="Prashasti Jakhmola" w:date="2024-04-09T15:23:00Z">
        <w:r w:rsidRPr="00C937E5" w:rsidDel="00A05D7C">
          <w:rPr>
            <w:b/>
            <w:bCs/>
          </w:rPr>
          <w:delText>F</w:delText>
        </w:r>
      </w:del>
      <w:r w:rsidRPr="00C937E5">
        <w:rPr>
          <w:b/>
          <w:bCs/>
        </w:rPr>
        <w:t>indings:</w:t>
      </w:r>
      <w:r w:rsidRPr="00C937E5">
        <w:t xml:space="preserve"> It provides detailed findings with prioritized alerts, including information about affected AWS resources and recommended remediation steps</w:t>
      </w:r>
      <w:r w:rsidR="00126EC4" w:rsidRPr="00CA0125">
        <w:rPr>
          <w:highlight w:val="yellow"/>
          <w:rPrChange w:id="303" w:author="Prashasti Jakhmola" w:date="2024-04-09T15:24:00Z">
            <w:rPr/>
          </w:rPrChange>
        </w:rPr>
        <w:fldChar w:fldCharType="begin"/>
      </w:r>
      <w:r w:rsidR="00126EC4" w:rsidRPr="00CA0125">
        <w:rPr>
          <w:highlight w:val="yellow"/>
          <w:rPrChange w:id="304" w:author="Prashasti Jakhmola" w:date="2024-04-09T15:24:00Z">
            <w:rPr/>
          </w:rPrChange>
        </w:rPr>
        <w:instrText xml:space="preserve"> NOTEREF _Ref147669991 \f </w:instrText>
      </w:r>
      <w:r w:rsidR="00CA0125">
        <w:rPr>
          <w:highlight w:val="yellow"/>
        </w:rPr>
        <w:instrText xml:space="preserve"> \* MERGEFORMAT </w:instrText>
      </w:r>
      <w:r w:rsidR="00126EC4" w:rsidRPr="00CA0125">
        <w:rPr>
          <w:highlight w:val="yellow"/>
          <w:rPrChange w:id="305" w:author="Prashasti Jakhmola" w:date="2024-04-09T15:24:00Z">
            <w:rPr/>
          </w:rPrChange>
        </w:rPr>
        <w:fldChar w:fldCharType="separate"/>
      </w:r>
      <w:r w:rsidR="00126EC4" w:rsidRPr="00CA0125">
        <w:rPr>
          <w:rStyle w:val="FootnoteReference"/>
          <w:highlight w:val="yellow"/>
          <w:rPrChange w:id="306" w:author="Prashasti Jakhmola" w:date="2024-04-09T15:24:00Z">
            <w:rPr>
              <w:rStyle w:val="FootnoteReference"/>
            </w:rPr>
          </w:rPrChange>
        </w:rPr>
        <w:t>9</w:t>
      </w:r>
      <w:r w:rsidR="00126EC4" w:rsidRPr="00CA0125">
        <w:rPr>
          <w:highlight w:val="yellow"/>
          <w:rPrChange w:id="307" w:author="Prashasti Jakhmola" w:date="2024-04-09T15:24:00Z">
            <w:rPr/>
          </w:rPrChange>
        </w:rPr>
        <w:fldChar w:fldCharType="end"/>
      </w:r>
      <w:r w:rsidRPr="00C937E5">
        <w:t>.</w:t>
      </w:r>
    </w:p>
    <w:p w14:paraId="608C1805" w14:textId="4F109E1C" w:rsidR="00C937E5" w:rsidRDefault="00C937E5" w:rsidP="00766A0A">
      <w:pPr>
        <w:pStyle w:val="Heading3BPBHEB"/>
        <w:rPr>
          <w:ins w:id="308" w:author="Prashasti Jakhmola" w:date="2024-04-09T15:24:00Z"/>
        </w:rPr>
        <w:pPrChange w:id="309" w:author="Prashasti Jakhmola" w:date="2024-04-09T16:27:00Z">
          <w:pPr>
            <w:pStyle w:val="Heading2BPBHEB"/>
          </w:pPr>
        </w:pPrChange>
      </w:pPr>
      <w:r w:rsidRPr="00C937E5">
        <w:t xml:space="preserve">Benefits of Amazon </w:t>
      </w:r>
      <w:proofErr w:type="spellStart"/>
      <w:r w:rsidRPr="00C937E5">
        <w:t>GuardDuty</w:t>
      </w:r>
      <w:proofErr w:type="spellEnd"/>
    </w:p>
    <w:p w14:paraId="2103F826" w14:textId="7910DDB5" w:rsidR="00CA0125" w:rsidRPr="00C937E5" w:rsidRDefault="00CA0125" w:rsidP="00CA0125">
      <w:pPr>
        <w:pStyle w:val="NormalBPBHEB"/>
        <w:pPrChange w:id="310" w:author="Prashasti Jakhmola" w:date="2024-04-09T15:24:00Z">
          <w:pPr>
            <w:keepNext/>
            <w:keepLines/>
            <w:spacing w:before="40" w:after="0"/>
            <w:outlineLvl w:val="1"/>
          </w:pPr>
        </w:pPrChange>
      </w:pPr>
      <w:ins w:id="311" w:author="Prashasti Jakhmola" w:date="2024-04-09T15:24:00Z">
        <w:r>
          <w:t>Let us discuss the</w:t>
        </w:r>
        <w:r>
          <w:t xml:space="preserve"> </w:t>
        </w:r>
      </w:ins>
      <w:ins w:id="312" w:author="Prashasti Jakhmola" w:date="2024-04-09T15:25:00Z">
        <w:r>
          <w:t>b</w:t>
        </w:r>
        <w:r w:rsidRPr="00C937E5">
          <w:t xml:space="preserve">enefits of Amazon </w:t>
        </w:r>
        <w:proofErr w:type="spellStart"/>
        <w:r w:rsidRPr="00C937E5">
          <w:t>GuardDuty</w:t>
        </w:r>
        <w:proofErr w:type="spellEnd"/>
        <w:r>
          <w:t>:</w:t>
        </w:r>
      </w:ins>
    </w:p>
    <w:p w14:paraId="79826E80" w14:textId="307B2999" w:rsidR="00C937E5" w:rsidRPr="00C937E5" w:rsidRDefault="00C937E5" w:rsidP="00CA0125">
      <w:pPr>
        <w:pStyle w:val="NormalBPBHEB"/>
        <w:numPr>
          <w:ilvl w:val="0"/>
          <w:numId w:val="98"/>
        </w:numPr>
        <w:pPrChange w:id="313" w:author="Prashasti Jakhmola" w:date="2024-04-09T15:25:00Z">
          <w:pPr>
            <w:numPr>
              <w:numId w:val="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Improved </w:t>
      </w:r>
      <w:r w:rsidR="00CA0125" w:rsidRPr="00C937E5">
        <w:rPr>
          <w:b/>
          <w:bCs/>
        </w:rPr>
        <w:t>security posture</w:t>
      </w:r>
      <w:r w:rsidRPr="00C937E5">
        <w:rPr>
          <w:b/>
          <w:bCs/>
        </w:rPr>
        <w:t>:</w:t>
      </w:r>
      <w:r w:rsidRPr="00C937E5">
        <w:t xml:space="preserve"> </w:t>
      </w:r>
      <w:proofErr w:type="spellStart"/>
      <w:r w:rsidRPr="00C937E5">
        <w:t>GuardDuty</w:t>
      </w:r>
      <w:proofErr w:type="spellEnd"/>
      <w:r w:rsidRPr="00C937E5">
        <w:t xml:space="preserve"> enhances your security by identifying and prioritizing potential threats in real-time</w:t>
      </w:r>
      <w:r w:rsidR="00126EC4" w:rsidRPr="00CA0125">
        <w:rPr>
          <w:highlight w:val="yellow"/>
          <w:rPrChange w:id="314" w:author="Prashasti Jakhmola" w:date="2024-04-09T15:25:00Z">
            <w:rPr/>
          </w:rPrChange>
        </w:rPr>
        <w:fldChar w:fldCharType="begin"/>
      </w:r>
      <w:r w:rsidR="00126EC4" w:rsidRPr="00CA0125">
        <w:rPr>
          <w:highlight w:val="yellow"/>
          <w:rPrChange w:id="315" w:author="Prashasti Jakhmola" w:date="2024-04-09T15:25:00Z">
            <w:rPr/>
          </w:rPrChange>
        </w:rPr>
        <w:instrText xml:space="preserve"> NOTEREF _Ref147669991 \f </w:instrText>
      </w:r>
      <w:r w:rsidR="00CA0125">
        <w:rPr>
          <w:highlight w:val="yellow"/>
        </w:rPr>
        <w:instrText xml:space="preserve"> \* MERGEFORMAT </w:instrText>
      </w:r>
      <w:r w:rsidR="00126EC4" w:rsidRPr="00CA0125">
        <w:rPr>
          <w:highlight w:val="yellow"/>
          <w:rPrChange w:id="316" w:author="Prashasti Jakhmola" w:date="2024-04-09T15:25:00Z">
            <w:rPr/>
          </w:rPrChange>
        </w:rPr>
        <w:fldChar w:fldCharType="separate"/>
      </w:r>
      <w:r w:rsidR="00126EC4" w:rsidRPr="00CA0125">
        <w:rPr>
          <w:rStyle w:val="FootnoteReference"/>
          <w:highlight w:val="yellow"/>
          <w:rPrChange w:id="317" w:author="Prashasti Jakhmola" w:date="2024-04-09T15:25:00Z">
            <w:rPr>
              <w:rStyle w:val="FootnoteReference"/>
            </w:rPr>
          </w:rPrChange>
        </w:rPr>
        <w:t>9</w:t>
      </w:r>
      <w:r w:rsidR="00126EC4" w:rsidRPr="00CA0125">
        <w:rPr>
          <w:highlight w:val="yellow"/>
          <w:rPrChange w:id="318" w:author="Prashasti Jakhmola" w:date="2024-04-09T15:25:00Z">
            <w:rPr/>
          </w:rPrChange>
        </w:rPr>
        <w:fldChar w:fldCharType="end"/>
      </w:r>
      <w:r w:rsidRPr="00C937E5">
        <w:t>.</w:t>
      </w:r>
    </w:p>
    <w:p w14:paraId="1BD619EA" w14:textId="3642F760" w:rsidR="00C937E5" w:rsidRPr="00C937E5" w:rsidRDefault="00C937E5" w:rsidP="00CA0125">
      <w:pPr>
        <w:pStyle w:val="NormalBPBHEB"/>
        <w:numPr>
          <w:ilvl w:val="0"/>
          <w:numId w:val="98"/>
        </w:numPr>
        <w:pPrChange w:id="319" w:author="Prashasti Jakhmola" w:date="2024-04-09T15:25:00Z">
          <w:pPr>
            <w:numPr>
              <w:numId w:val="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 xml:space="preserve">Automated </w:t>
      </w:r>
      <w:r w:rsidR="00CA0125" w:rsidRPr="00C937E5">
        <w:rPr>
          <w:b/>
          <w:bCs/>
        </w:rPr>
        <w:t>threat detection</w:t>
      </w:r>
      <w:r w:rsidRPr="00C937E5">
        <w:rPr>
          <w:b/>
          <w:bCs/>
        </w:rPr>
        <w:t>:</w:t>
      </w:r>
      <w:r w:rsidRPr="00C937E5">
        <w:t xml:space="preserve"> The service automates the detection process, reducing the time required to identify security incidents</w:t>
      </w:r>
      <w:r w:rsidR="00126EC4" w:rsidRPr="00CA0125">
        <w:rPr>
          <w:highlight w:val="yellow"/>
          <w:rPrChange w:id="320" w:author="Prashasti Jakhmola" w:date="2024-04-09T15:25:00Z">
            <w:rPr/>
          </w:rPrChange>
        </w:rPr>
        <w:fldChar w:fldCharType="begin"/>
      </w:r>
      <w:r w:rsidR="00126EC4" w:rsidRPr="00CA0125">
        <w:rPr>
          <w:highlight w:val="yellow"/>
          <w:rPrChange w:id="321" w:author="Prashasti Jakhmola" w:date="2024-04-09T15:25:00Z">
            <w:rPr/>
          </w:rPrChange>
        </w:rPr>
        <w:instrText xml:space="preserve"> NOTEREF _Ref147669991 \f </w:instrText>
      </w:r>
      <w:r w:rsidR="00CA0125">
        <w:rPr>
          <w:highlight w:val="yellow"/>
        </w:rPr>
        <w:instrText xml:space="preserve"> \* MERGEFORMAT </w:instrText>
      </w:r>
      <w:r w:rsidR="00126EC4" w:rsidRPr="00CA0125">
        <w:rPr>
          <w:highlight w:val="yellow"/>
          <w:rPrChange w:id="322" w:author="Prashasti Jakhmola" w:date="2024-04-09T15:25:00Z">
            <w:rPr/>
          </w:rPrChange>
        </w:rPr>
        <w:fldChar w:fldCharType="separate"/>
      </w:r>
      <w:r w:rsidR="00126EC4" w:rsidRPr="00CA0125">
        <w:rPr>
          <w:rStyle w:val="FootnoteReference"/>
          <w:highlight w:val="yellow"/>
          <w:rPrChange w:id="323" w:author="Prashasti Jakhmola" w:date="2024-04-09T15:25:00Z">
            <w:rPr>
              <w:rStyle w:val="FootnoteReference"/>
            </w:rPr>
          </w:rPrChange>
        </w:rPr>
        <w:t>9</w:t>
      </w:r>
      <w:r w:rsidR="00126EC4" w:rsidRPr="00CA0125">
        <w:rPr>
          <w:highlight w:val="yellow"/>
          <w:rPrChange w:id="324" w:author="Prashasti Jakhmola" w:date="2024-04-09T15:25:00Z">
            <w:rPr/>
          </w:rPrChange>
        </w:rPr>
        <w:fldChar w:fldCharType="end"/>
      </w:r>
      <w:r w:rsidRPr="00C937E5">
        <w:t>.</w:t>
      </w:r>
    </w:p>
    <w:p w14:paraId="7FACF1C2" w14:textId="4F0434EB" w:rsidR="00C937E5" w:rsidRPr="00C937E5" w:rsidRDefault="00C937E5" w:rsidP="00CA0125">
      <w:pPr>
        <w:pStyle w:val="NormalBPBHEB"/>
        <w:numPr>
          <w:ilvl w:val="0"/>
          <w:numId w:val="98"/>
        </w:numPr>
        <w:pPrChange w:id="325" w:author="Prashasti Jakhmola" w:date="2024-04-09T15:25:00Z">
          <w:pPr>
            <w:numPr>
              <w:numId w:val="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937E5">
        <w:rPr>
          <w:b/>
          <w:bCs/>
        </w:rPr>
        <w:t>Scalability:</w:t>
      </w:r>
      <w:r w:rsidRPr="00C937E5">
        <w:t xml:space="preserve"> Amazon </w:t>
      </w:r>
      <w:proofErr w:type="spellStart"/>
      <w:r w:rsidRPr="00C937E5">
        <w:t>GuardDuty</w:t>
      </w:r>
      <w:proofErr w:type="spellEnd"/>
      <w:r w:rsidRPr="00C937E5">
        <w:t xml:space="preserve"> scales with your AWS environment, ensuring that you have continuous threat detection as your infrastructure grows</w:t>
      </w:r>
      <w:r w:rsidR="00126EC4" w:rsidRPr="00CA0125">
        <w:rPr>
          <w:highlight w:val="yellow"/>
          <w:rPrChange w:id="326" w:author="Prashasti Jakhmola" w:date="2024-04-09T15:25:00Z">
            <w:rPr/>
          </w:rPrChange>
        </w:rPr>
        <w:fldChar w:fldCharType="begin"/>
      </w:r>
      <w:r w:rsidR="00126EC4" w:rsidRPr="00CA0125">
        <w:rPr>
          <w:highlight w:val="yellow"/>
          <w:rPrChange w:id="327" w:author="Prashasti Jakhmola" w:date="2024-04-09T15:25:00Z">
            <w:rPr/>
          </w:rPrChange>
        </w:rPr>
        <w:instrText xml:space="preserve"> NOTEREF _Ref147669991 \f </w:instrText>
      </w:r>
      <w:r w:rsidR="00CA0125">
        <w:rPr>
          <w:highlight w:val="yellow"/>
        </w:rPr>
        <w:instrText xml:space="preserve"> \* MERGEFORMAT </w:instrText>
      </w:r>
      <w:r w:rsidR="00126EC4" w:rsidRPr="00CA0125">
        <w:rPr>
          <w:highlight w:val="yellow"/>
          <w:rPrChange w:id="328" w:author="Prashasti Jakhmola" w:date="2024-04-09T15:25:00Z">
            <w:rPr/>
          </w:rPrChange>
        </w:rPr>
        <w:fldChar w:fldCharType="separate"/>
      </w:r>
      <w:r w:rsidR="00126EC4" w:rsidRPr="00CA0125">
        <w:rPr>
          <w:rStyle w:val="FootnoteReference"/>
          <w:highlight w:val="yellow"/>
          <w:rPrChange w:id="329" w:author="Prashasti Jakhmola" w:date="2024-04-09T15:25:00Z">
            <w:rPr>
              <w:rStyle w:val="FootnoteReference"/>
            </w:rPr>
          </w:rPrChange>
        </w:rPr>
        <w:t>9</w:t>
      </w:r>
      <w:r w:rsidR="00126EC4" w:rsidRPr="00CA0125">
        <w:rPr>
          <w:highlight w:val="yellow"/>
          <w:rPrChange w:id="330" w:author="Prashasti Jakhmola" w:date="2024-04-09T15:25:00Z">
            <w:rPr/>
          </w:rPrChange>
        </w:rPr>
        <w:fldChar w:fldCharType="end"/>
      </w:r>
      <w:r w:rsidRPr="00C937E5">
        <w:t>.</w:t>
      </w:r>
    </w:p>
    <w:p w14:paraId="28C391D2" w14:textId="66F74861" w:rsidR="00C937E5" w:rsidRPr="00C937E5" w:rsidRDefault="00C937E5" w:rsidP="00766A0A">
      <w:pPr>
        <w:pStyle w:val="Heading3BPBHEB"/>
        <w:pPrChange w:id="331" w:author="Prashasti Jakhmola" w:date="2024-04-09T16:27:00Z">
          <w:pPr>
            <w:keepNext/>
            <w:keepLines/>
            <w:spacing w:before="40" w:after="0"/>
            <w:outlineLvl w:val="1"/>
          </w:pPr>
        </w:pPrChange>
      </w:pPr>
      <w:r w:rsidRPr="00C937E5">
        <w:t xml:space="preserve">Use </w:t>
      </w:r>
      <w:ins w:id="332" w:author="Prashasti Jakhmola" w:date="2024-04-09T15:25:00Z">
        <w:r w:rsidR="008F2A9A">
          <w:t>c</w:t>
        </w:r>
      </w:ins>
      <w:del w:id="333" w:author="Prashasti Jakhmola" w:date="2024-04-09T15:25:00Z">
        <w:r w:rsidRPr="00C937E5" w:rsidDel="008F2A9A">
          <w:delText>C</w:delText>
        </w:r>
      </w:del>
      <w:r w:rsidRPr="00C937E5">
        <w:t>ases</w:t>
      </w:r>
    </w:p>
    <w:p w14:paraId="71BDDFF5" w14:textId="740CD057" w:rsidR="00C937E5" w:rsidRPr="00C937E5" w:rsidRDefault="00C937E5" w:rsidP="00CE2B5F">
      <w:pPr>
        <w:pStyle w:val="NormalBPBHEB"/>
        <w:pPrChange w:id="334" w:author="Prashasti Jakhmola" w:date="2024-04-09T15:25:00Z">
          <w:pPr>
            <w:pBdr>
              <w:top w:val="nil"/>
              <w:left w:val="nil"/>
              <w:bottom w:val="nil"/>
              <w:right w:val="nil"/>
              <w:between w:val="nil"/>
            </w:pBdr>
            <w:shd w:val="clear" w:color="auto" w:fill="FFFFFF"/>
            <w:spacing w:after="100" w:line="276" w:lineRule="auto"/>
            <w:jc w:val="both"/>
          </w:pPr>
        </w:pPrChange>
      </w:pPr>
      <w:r w:rsidRPr="00C937E5">
        <w:t xml:space="preserve">Amazon </w:t>
      </w:r>
      <w:proofErr w:type="spellStart"/>
      <w:r w:rsidRPr="00C937E5">
        <w:t>GuardDuty</w:t>
      </w:r>
      <w:proofErr w:type="spellEnd"/>
      <w:r w:rsidRPr="00C937E5">
        <w:t xml:space="preserve"> is valuable for organizations of all sizes, providing proactive threat detection and helping to secure AWS workloads and resources. It</w:t>
      </w:r>
      <w:ins w:id="335" w:author="Prashasti Jakhmola" w:date="2024-04-09T15:25:00Z">
        <w:r w:rsidR="00360218">
          <w:t xml:space="preserve"> i</w:t>
        </w:r>
      </w:ins>
      <w:del w:id="336" w:author="Prashasti Jakhmola" w:date="2024-04-09T15:25:00Z">
        <w:r w:rsidRPr="00C937E5" w:rsidDel="00360218">
          <w:delText>'</w:delText>
        </w:r>
      </w:del>
      <w:r w:rsidRPr="00C937E5">
        <w:t>s particularly useful in scenarios where rapid threat identification is critical</w:t>
      </w:r>
      <w:r w:rsidR="00126EC4" w:rsidRPr="00A401AD">
        <w:rPr>
          <w:highlight w:val="yellow"/>
          <w:rPrChange w:id="337" w:author="Prashasti Jakhmola" w:date="2024-04-09T15:25:00Z">
            <w:rPr/>
          </w:rPrChange>
        </w:rPr>
        <w:fldChar w:fldCharType="begin"/>
      </w:r>
      <w:r w:rsidR="00126EC4" w:rsidRPr="00A401AD">
        <w:rPr>
          <w:highlight w:val="yellow"/>
          <w:rPrChange w:id="338" w:author="Prashasti Jakhmola" w:date="2024-04-09T15:25:00Z">
            <w:rPr/>
          </w:rPrChange>
        </w:rPr>
        <w:instrText xml:space="preserve"> NOTEREF _Ref147669991 \f </w:instrText>
      </w:r>
      <w:r w:rsidR="00A401AD">
        <w:rPr>
          <w:highlight w:val="yellow"/>
        </w:rPr>
        <w:instrText xml:space="preserve"> \* MERGEFORMAT </w:instrText>
      </w:r>
      <w:r w:rsidR="00126EC4" w:rsidRPr="00A401AD">
        <w:rPr>
          <w:highlight w:val="yellow"/>
          <w:rPrChange w:id="339" w:author="Prashasti Jakhmola" w:date="2024-04-09T15:25:00Z">
            <w:rPr/>
          </w:rPrChange>
        </w:rPr>
        <w:fldChar w:fldCharType="separate"/>
      </w:r>
      <w:r w:rsidR="00126EC4" w:rsidRPr="00A401AD">
        <w:rPr>
          <w:rStyle w:val="FootnoteReference"/>
          <w:highlight w:val="yellow"/>
          <w:rPrChange w:id="340" w:author="Prashasti Jakhmola" w:date="2024-04-09T15:25:00Z">
            <w:rPr>
              <w:rStyle w:val="FootnoteReference"/>
            </w:rPr>
          </w:rPrChange>
        </w:rPr>
        <w:t>9</w:t>
      </w:r>
      <w:r w:rsidR="00126EC4" w:rsidRPr="00A401AD">
        <w:rPr>
          <w:highlight w:val="yellow"/>
          <w:rPrChange w:id="341" w:author="Prashasti Jakhmola" w:date="2024-04-09T15:25:00Z">
            <w:rPr/>
          </w:rPrChange>
        </w:rPr>
        <w:fldChar w:fldCharType="end"/>
      </w:r>
      <w:r w:rsidRPr="00C937E5">
        <w:t>.</w:t>
      </w:r>
    </w:p>
    <w:p w14:paraId="5B7749F5" w14:textId="5C62385A" w:rsidR="00C937E5" w:rsidRPr="00C937E5" w:rsidRDefault="00C937E5" w:rsidP="00CE2B5F">
      <w:pPr>
        <w:pStyle w:val="NormalBPBHEB"/>
        <w:pPrChange w:id="342" w:author="Prashasti Jakhmola" w:date="2024-04-09T15:25:00Z">
          <w:pPr>
            <w:pBdr>
              <w:top w:val="nil"/>
              <w:left w:val="nil"/>
              <w:bottom w:val="nil"/>
              <w:right w:val="nil"/>
              <w:between w:val="nil"/>
            </w:pBdr>
            <w:shd w:val="clear" w:color="auto" w:fill="FFFFFF"/>
            <w:spacing w:after="100" w:line="276" w:lineRule="auto"/>
            <w:jc w:val="both"/>
          </w:pPr>
        </w:pPrChange>
      </w:pPr>
      <w:r w:rsidRPr="00C937E5">
        <w:t xml:space="preserve">Amazon </w:t>
      </w:r>
      <w:proofErr w:type="spellStart"/>
      <w:r w:rsidRPr="00C937E5">
        <w:t>GuardDuty</w:t>
      </w:r>
      <w:proofErr w:type="spellEnd"/>
      <w:r w:rsidRPr="00C937E5">
        <w:t xml:space="preserve"> plays a crucial role in enhancing the security of your AWS environment by providing real-time threat detection and automated alerts. By continuously monitoring for suspicious activities and leveraging threat intelligence, </w:t>
      </w:r>
      <w:proofErr w:type="spellStart"/>
      <w:r w:rsidRPr="00C937E5">
        <w:t>GuardDuty</w:t>
      </w:r>
      <w:proofErr w:type="spellEnd"/>
      <w:r w:rsidRPr="00C937E5">
        <w:t xml:space="preserve"> helps you respond effectively to potential security threats</w:t>
      </w:r>
      <w:r w:rsidR="00126EC4" w:rsidRPr="00A401AD">
        <w:rPr>
          <w:highlight w:val="yellow"/>
          <w:rPrChange w:id="343" w:author="Prashasti Jakhmola" w:date="2024-04-09T15:26:00Z">
            <w:rPr/>
          </w:rPrChange>
        </w:rPr>
        <w:fldChar w:fldCharType="begin"/>
      </w:r>
      <w:r w:rsidR="00126EC4" w:rsidRPr="00A401AD">
        <w:rPr>
          <w:highlight w:val="yellow"/>
          <w:rPrChange w:id="344" w:author="Prashasti Jakhmola" w:date="2024-04-09T15:26:00Z">
            <w:rPr/>
          </w:rPrChange>
        </w:rPr>
        <w:instrText xml:space="preserve"> NOTEREF _Ref147669991 \f </w:instrText>
      </w:r>
      <w:r w:rsidR="00A401AD">
        <w:rPr>
          <w:highlight w:val="yellow"/>
        </w:rPr>
        <w:instrText xml:space="preserve"> \* MERGEFORMAT </w:instrText>
      </w:r>
      <w:r w:rsidR="00126EC4" w:rsidRPr="00A401AD">
        <w:rPr>
          <w:highlight w:val="yellow"/>
          <w:rPrChange w:id="345" w:author="Prashasti Jakhmola" w:date="2024-04-09T15:26:00Z">
            <w:rPr/>
          </w:rPrChange>
        </w:rPr>
        <w:fldChar w:fldCharType="separate"/>
      </w:r>
      <w:r w:rsidR="00126EC4" w:rsidRPr="00A401AD">
        <w:rPr>
          <w:rStyle w:val="FootnoteReference"/>
          <w:highlight w:val="yellow"/>
          <w:rPrChange w:id="346" w:author="Prashasti Jakhmola" w:date="2024-04-09T15:26:00Z">
            <w:rPr>
              <w:rStyle w:val="FootnoteReference"/>
            </w:rPr>
          </w:rPrChange>
        </w:rPr>
        <w:t>9</w:t>
      </w:r>
      <w:r w:rsidR="00126EC4" w:rsidRPr="00A401AD">
        <w:rPr>
          <w:highlight w:val="yellow"/>
          <w:rPrChange w:id="347" w:author="Prashasti Jakhmola" w:date="2024-04-09T15:26:00Z">
            <w:rPr/>
          </w:rPrChange>
        </w:rPr>
        <w:fldChar w:fldCharType="end"/>
      </w:r>
      <w:r w:rsidRPr="00C937E5">
        <w:t>. In the following sections</w:t>
      </w:r>
      <w:del w:id="348" w:author="Prashasti Jakhmola" w:date="2024-04-09T15:26:00Z">
        <w:r w:rsidRPr="00C937E5" w:rsidDel="00A401AD">
          <w:delText xml:space="preserve"> of this chapter</w:delText>
        </w:r>
      </w:del>
      <w:r w:rsidRPr="00C937E5">
        <w:t>, we will explore additional AWS services and strategies for securing your cloud infrastructure.</w:t>
      </w:r>
    </w:p>
    <w:p w14:paraId="2981B193" w14:textId="24520228" w:rsidR="00A45079" w:rsidRPr="00A45079" w:rsidRDefault="00A45079" w:rsidP="004F4F03">
      <w:pPr>
        <w:pStyle w:val="Heading1BPBHEB"/>
        <w:pPrChange w:id="349" w:author="Prashasti Jakhmola" w:date="2024-04-09T14:42:00Z">
          <w:pPr>
            <w:keepNext/>
            <w:keepLines/>
            <w:spacing w:before="400" w:after="0" w:line="276" w:lineRule="auto"/>
            <w:outlineLvl w:val="0"/>
          </w:pPr>
        </w:pPrChange>
      </w:pPr>
      <w:r w:rsidRPr="00A45079">
        <w:t>Amazon Inspector</w:t>
      </w:r>
    </w:p>
    <w:p w14:paraId="6F86107E" w14:textId="5935B830" w:rsidR="00A45079" w:rsidRPr="00A45079" w:rsidRDefault="00A45079" w:rsidP="00A401AD">
      <w:pPr>
        <w:pStyle w:val="NormalBPBHEB"/>
        <w:pPrChange w:id="350" w:author="Prashasti Jakhmola" w:date="2024-04-09T15:26:00Z">
          <w:pPr>
            <w:pBdr>
              <w:top w:val="nil"/>
              <w:left w:val="nil"/>
              <w:bottom w:val="nil"/>
              <w:right w:val="nil"/>
              <w:between w:val="nil"/>
            </w:pBdr>
            <w:shd w:val="clear" w:color="auto" w:fill="FFFFFF"/>
            <w:spacing w:after="100" w:line="276" w:lineRule="auto"/>
            <w:jc w:val="both"/>
          </w:pPr>
        </w:pPrChange>
      </w:pPr>
      <w:r w:rsidRPr="00A45079">
        <w:t xml:space="preserve">In this section, we will </w:t>
      </w:r>
      <w:del w:id="351" w:author="Prashasti Jakhmola" w:date="2024-04-09T15:26:00Z">
        <w:r w:rsidRPr="00A45079" w:rsidDel="00A401AD">
          <w:delText>delve into</w:delText>
        </w:r>
      </w:del>
      <w:ins w:id="352" w:author="Prashasti Jakhmola" w:date="2024-04-09T15:26:00Z">
        <w:r w:rsidR="00A401AD">
          <w:t>discuss</w:t>
        </w:r>
      </w:ins>
      <w:r w:rsidRPr="00A45079">
        <w:t xml:space="preserve"> Amazon Inspector, an AWS service that helps you identify security issues and vulnerabilities in your AWS resources. We</w:t>
      </w:r>
      <w:ins w:id="353" w:author="Prashasti Jakhmola" w:date="2024-04-09T15:26:00Z">
        <w:r w:rsidR="00014677">
          <w:t xml:space="preserve"> wi</w:t>
        </w:r>
      </w:ins>
      <w:del w:id="354" w:author="Prashasti Jakhmola" w:date="2024-04-09T15:26:00Z">
        <w:r w:rsidRPr="00A45079" w:rsidDel="00014677">
          <w:delText>'</w:delText>
        </w:r>
      </w:del>
      <w:r w:rsidRPr="00A45079">
        <w:t>ll explore its key features, benefits, and use cases</w:t>
      </w:r>
      <w:bookmarkStart w:id="355" w:name="_Ref147670632"/>
      <w:r w:rsidR="002240A1" w:rsidRPr="00220101">
        <w:rPr>
          <w:rStyle w:val="FootnoteReference"/>
          <w:highlight w:val="yellow"/>
          <w:rPrChange w:id="356" w:author="Prashasti Jakhmola" w:date="2024-04-09T15:26:00Z">
            <w:rPr>
              <w:rStyle w:val="FootnoteReference"/>
            </w:rPr>
          </w:rPrChange>
        </w:rPr>
        <w:footnoteReference w:id="11"/>
      </w:r>
      <w:bookmarkEnd w:id="355"/>
      <w:r w:rsidR="000E0E0C" w:rsidRPr="00220101">
        <w:rPr>
          <w:highlight w:val="yellow"/>
          <w:rPrChange w:id="357" w:author="Prashasti Jakhmola" w:date="2024-04-09T15:26:00Z">
            <w:rPr/>
          </w:rPrChange>
        </w:rPr>
        <w:t xml:space="preserve"> </w:t>
      </w:r>
      <w:r w:rsidR="00CE7EBF" w:rsidRPr="00220101">
        <w:rPr>
          <w:rStyle w:val="FootnoteReference"/>
          <w:highlight w:val="yellow"/>
          <w:rPrChange w:id="358" w:author="Prashasti Jakhmola" w:date="2024-04-09T15:26:00Z">
            <w:rPr>
              <w:rStyle w:val="FootnoteReference"/>
            </w:rPr>
          </w:rPrChange>
        </w:rPr>
        <w:footnoteReference w:id="12"/>
      </w:r>
      <w:r w:rsidRPr="00220101">
        <w:rPr>
          <w:highlight w:val="yellow"/>
          <w:rPrChange w:id="359" w:author="Prashasti Jakhmola" w:date="2024-04-09T15:26:00Z">
            <w:rPr/>
          </w:rPrChange>
        </w:rPr>
        <w:t>.</w:t>
      </w:r>
    </w:p>
    <w:p w14:paraId="0533A58B" w14:textId="746E5BD0" w:rsidR="00A45079" w:rsidRPr="00A45079" w:rsidRDefault="00A45079" w:rsidP="00220101">
      <w:pPr>
        <w:pStyle w:val="Heading2BPBHEB"/>
        <w:pPrChange w:id="360" w:author="Prashasti Jakhmola" w:date="2024-04-09T15:26:00Z">
          <w:pPr>
            <w:keepNext/>
            <w:keepLines/>
            <w:spacing w:before="40" w:after="0"/>
            <w:outlineLvl w:val="1"/>
          </w:pPr>
        </w:pPrChange>
      </w:pPr>
      <w:r w:rsidRPr="00A45079">
        <w:lastRenderedPageBreak/>
        <w:t>Understanding Amazon Inspector</w:t>
      </w:r>
    </w:p>
    <w:p w14:paraId="29626B09" w14:textId="030A12B5" w:rsidR="00A45079" w:rsidRPr="00A45079" w:rsidRDefault="00A45079" w:rsidP="00220101">
      <w:pPr>
        <w:pStyle w:val="NormalBPBHEB"/>
        <w:pPrChange w:id="361" w:author="Prashasti Jakhmola" w:date="2024-04-09T15:26:00Z">
          <w:pPr>
            <w:pBdr>
              <w:top w:val="nil"/>
              <w:left w:val="nil"/>
              <w:bottom w:val="nil"/>
              <w:right w:val="nil"/>
              <w:between w:val="nil"/>
            </w:pBdr>
            <w:shd w:val="clear" w:color="auto" w:fill="FFFFFF"/>
            <w:spacing w:after="100" w:line="276" w:lineRule="auto"/>
            <w:jc w:val="both"/>
          </w:pPr>
        </w:pPrChange>
      </w:pPr>
      <w:r w:rsidRPr="00A45079">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fldChar w:fldCharType="begin"/>
      </w:r>
      <w:r w:rsidR="00CE7EBF">
        <w:instrText xml:space="preserve"> NOTEREF _Ref147670632 \f </w:instrText>
      </w:r>
      <w:r w:rsidR="00CE7EBF">
        <w:fldChar w:fldCharType="separate"/>
      </w:r>
      <w:r w:rsidR="00CE7EBF" w:rsidRPr="00CE7EBF">
        <w:rPr>
          <w:rStyle w:val="FootnoteReference"/>
        </w:rPr>
        <w:t>11</w:t>
      </w:r>
      <w:r w:rsidR="00CE7EBF">
        <w:fldChar w:fldCharType="end"/>
      </w:r>
      <w:r w:rsidRPr="00A45079">
        <w:t>.</w:t>
      </w:r>
    </w:p>
    <w:p w14:paraId="3FB1122F" w14:textId="44720BAD" w:rsidR="00A45079" w:rsidRDefault="00A45079" w:rsidP="00766A0A">
      <w:pPr>
        <w:pStyle w:val="Heading3BPBHEB"/>
        <w:rPr>
          <w:ins w:id="362" w:author="Prashasti Jakhmola" w:date="2024-04-09T15:27:00Z"/>
        </w:rPr>
        <w:pPrChange w:id="363" w:author="Prashasti Jakhmola" w:date="2024-04-09T16:27:00Z">
          <w:pPr>
            <w:pStyle w:val="Heading2BPBHEB"/>
          </w:pPr>
        </w:pPrChange>
      </w:pPr>
      <w:r w:rsidRPr="00A45079">
        <w:t xml:space="preserve">Key </w:t>
      </w:r>
      <w:ins w:id="364" w:author="Prashasti Jakhmola" w:date="2024-04-09T16:27:00Z">
        <w:r w:rsidR="00766A0A">
          <w:t>f</w:t>
        </w:r>
      </w:ins>
      <w:del w:id="365" w:author="Prashasti Jakhmola" w:date="2024-04-09T16:27:00Z">
        <w:r w:rsidRPr="00A45079" w:rsidDel="00766A0A">
          <w:delText>F</w:delText>
        </w:r>
      </w:del>
      <w:r w:rsidRPr="00A45079">
        <w:t>eatures of Amazon Inspector</w:t>
      </w:r>
    </w:p>
    <w:p w14:paraId="39A4918C" w14:textId="2028F239" w:rsidR="00220101" w:rsidRDefault="00220101" w:rsidP="00220101">
      <w:pPr>
        <w:pStyle w:val="NormalBPBHEB"/>
        <w:rPr>
          <w:ins w:id="366" w:author="Prashasti Jakhmola" w:date="2024-04-09T15:27:00Z"/>
        </w:rPr>
        <w:pPrChange w:id="367" w:author="Prashasti Jakhmola" w:date="2024-04-09T15:27:00Z">
          <w:pPr>
            <w:pStyle w:val="Heading2BPBHEB"/>
          </w:pPr>
        </w:pPrChange>
      </w:pPr>
      <w:ins w:id="368" w:author="Prashasti Jakhmola" w:date="2024-04-09T15:27:00Z">
        <w:r>
          <w:t xml:space="preserve">Let us discuss </w:t>
        </w:r>
        <w:r w:rsidRPr="00A45079">
          <w:t xml:space="preserve">key features </w:t>
        </w:r>
        <w:r w:rsidRPr="00A45079">
          <w:t>of Amazon Inspector</w:t>
        </w:r>
      </w:ins>
    </w:p>
    <w:p w14:paraId="399E880E" w14:textId="2E463316" w:rsidR="00220101" w:rsidRPr="00A45079" w:rsidDel="00220101" w:rsidRDefault="00220101" w:rsidP="00220101">
      <w:pPr>
        <w:pStyle w:val="NormalBPBHEB"/>
        <w:rPr>
          <w:del w:id="369" w:author="Prashasti Jakhmola" w:date="2024-04-09T15:27:00Z"/>
        </w:rPr>
        <w:pPrChange w:id="370" w:author="Prashasti Jakhmola" w:date="2024-04-09T15:27:00Z">
          <w:pPr>
            <w:keepNext/>
            <w:keepLines/>
            <w:spacing w:before="40" w:after="0"/>
            <w:outlineLvl w:val="1"/>
          </w:pPr>
        </w:pPrChange>
      </w:pPr>
    </w:p>
    <w:p w14:paraId="07136DB8" w14:textId="029BD81A" w:rsidR="00A45079" w:rsidRPr="00A45079" w:rsidRDefault="00A45079" w:rsidP="00220101">
      <w:pPr>
        <w:pStyle w:val="NormalBPBHEB"/>
        <w:numPr>
          <w:ilvl w:val="0"/>
          <w:numId w:val="99"/>
        </w:numPr>
        <w:pPrChange w:id="371"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Agent-</w:t>
      </w:r>
      <w:r w:rsidR="00220101" w:rsidRPr="00A45079">
        <w:rPr>
          <w:b/>
          <w:bCs/>
        </w:rPr>
        <w:t>based assessments</w:t>
      </w:r>
      <w:r w:rsidRPr="00A45079">
        <w:rPr>
          <w:b/>
          <w:bCs/>
        </w:rPr>
        <w:t>:</w:t>
      </w:r>
      <w:r w:rsidRPr="00A45079">
        <w:t xml:space="preserve"> Inspector uses agents that can be deployed on your EC2 instances to collect data and assess the security of your applications and systems</w:t>
      </w:r>
      <w:r w:rsidR="00CE7EBF">
        <w:fldChar w:fldCharType="begin"/>
      </w:r>
      <w:r w:rsidR="00CE7EBF">
        <w:instrText xml:space="preserve"> NOTEREF _Ref147670632 \f </w:instrText>
      </w:r>
      <w:r w:rsidR="00D36578">
        <w:instrText xml:space="preserve"> \* MERGEFORMAT </w:instrText>
      </w:r>
      <w:r w:rsidR="00CE7EBF">
        <w:fldChar w:fldCharType="separate"/>
      </w:r>
      <w:r w:rsidR="00CE7EBF" w:rsidRPr="00D36578">
        <w:rPr>
          <w:rStyle w:val="FootnoteReference"/>
          <w:highlight w:val="yellow"/>
          <w:rPrChange w:id="372" w:author="Prashasti Jakhmola" w:date="2024-04-09T15:27:00Z">
            <w:rPr>
              <w:rStyle w:val="FootnoteReference"/>
            </w:rPr>
          </w:rPrChange>
        </w:rPr>
        <w:t>1</w:t>
      </w:r>
      <w:r w:rsidR="00CE7EBF" w:rsidRPr="00CE7EBF">
        <w:rPr>
          <w:rStyle w:val="FootnoteReference"/>
        </w:rPr>
        <w:t>1</w:t>
      </w:r>
      <w:r w:rsidR="00CE7EBF">
        <w:fldChar w:fldCharType="end"/>
      </w:r>
      <w:r w:rsidR="00CE7EBF">
        <w:t>.</w:t>
      </w:r>
    </w:p>
    <w:p w14:paraId="0F64DAC1" w14:textId="09BA96F1" w:rsidR="00A45079" w:rsidRPr="00A45079" w:rsidRDefault="00A45079" w:rsidP="00220101">
      <w:pPr>
        <w:pStyle w:val="NormalBPBHEB"/>
        <w:numPr>
          <w:ilvl w:val="0"/>
          <w:numId w:val="99"/>
        </w:numPr>
        <w:pPrChange w:id="373"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Security </w:t>
      </w:r>
      <w:ins w:id="374" w:author="Prashasti Jakhmola" w:date="2024-04-09T15:27:00Z">
        <w:r w:rsidR="00220101">
          <w:rPr>
            <w:b/>
            <w:bCs/>
          </w:rPr>
          <w:t>r</w:t>
        </w:r>
      </w:ins>
      <w:del w:id="375" w:author="Prashasti Jakhmola" w:date="2024-04-09T15:27:00Z">
        <w:r w:rsidRPr="00A45079" w:rsidDel="00220101">
          <w:rPr>
            <w:b/>
            <w:bCs/>
          </w:rPr>
          <w:delText>R</w:delText>
        </w:r>
      </w:del>
      <w:r w:rsidRPr="00A45079">
        <w:rPr>
          <w:b/>
          <w:bCs/>
        </w:rPr>
        <w:t>ules:</w:t>
      </w:r>
      <w:r w:rsidRPr="00A45079">
        <w:t xml:space="preserve"> It provides a set of predefined rules based on best practices for security assessments. You can also create custom rules tailored to your specific requirements</w:t>
      </w:r>
      <w:r w:rsidR="00B463AE" w:rsidRPr="00D36578">
        <w:rPr>
          <w:highlight w:val="yellow"/>
          <w:rPrChange w:id="376" w:author="Prashasti Jakhmola" w:date="2024-04-09T15:27:00Z">
            <w:rPr/>
          </w:rPrChange>
        </w:rPr>
        <w:fldChar w:fldCharType="begin"/>
      </w:r>
      <w:r w:rsidR="00B463AE" w:rsidRPr="00D36578">
        <w:rPr>
          <w:highlight w:val="yellow"/>
          <w:rPrChange w:id="377" w:author="Prashasti Jakhmola" w:date="2024-04-09T15:27:00Z">
            <w:rPr/>
          </w:rPrChange>
        </w:rPr>
        <w:instrText xml:space="preserve"> NOTEREF _Ref147670632 \f </w:instrText>
      </w:r>
      <w:r w:rsidR="00D36578">
        <w:rPr>
          <w:highlight w:val="yellow"/>
        </w:rPr>
        <w:instrText xml:space="preserve"> \* MERGEFORMAT </w:instrText>
      </w:r>
      <w:r w:rsidR="00B463AE" w:rsidRPr="00D36578">
        <w:rPr>
          <w:highlight w:val="yellow"/>
          <w:rPrChange w:id="378" w:author="Prashasti Jakhmola" w:date="2024-04-09T15:27:00Z">
            <w:rPr/>
          </w:rPrChange>
        </w:rPr>
        <w:fldChar w:fldCharType="separate"/>
      </w:r>
      <w:r w:rsidR="00B463AE" w:rsidRPr="00D36578">
        <w:rPr>
          <w:rStyle w:val="FootnoteReference"/>
          <w:highlight w:val="yellow"/>
          <w:rPrChange w:id="379" w:author="Prashasti Jakhmola" w:date="2024-04-09T15:27:00Z">
            <w:rPr>
              <w:rStyle w:val="FootnoteReference"/>
            </w:rPr>
          </w:rPrChange>
        </w:rPr>
        <w:t>11</w:t>
      </w:r>
      <w:r w:rsidR="00B463AE" w:rsidRPr="00D36578">
        <w:rPr>
          <w:highlight w:val="yellow"/>
          <w:rPrChange w:id="380" w:author="Prashasti Jakhmola" w:date="2024-04-09T15:27:00Z">
            <w:rPr/>
          </w:rPrChange>
        </w:rPr>
        <w:fldChar w:fldCharType="end"/>
      </w:r>
      <w:r w:rsidRPr="00A45079">
        <w:t>.</w:t>
      </w:r>
    </w:p>
    <w:p w14:paraId="2B28C65A" w14:textId="2D7A7112" w:rsidR="00A45079" w:rsidRPr="00A45079" w:rsidRDefault="00A45079" w:rsidP="00220101">
      <w:pPr>
        <w:pStyle w:val="NormalBPBHEB"/>
        <w:numPr>
          <w:ilvl w:val="0"/>
          <w:numId w:val="99"/>
        </w:numPr>
        <w:pPrChange w:id="381"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Integration:</w:t>
      </w:r>
      <w:r w:rsidRPr="00A45079">
        <w:t xml:space="preserve"> Inspector integrates with other AWS services, including AWS CloudWatch and AWS Security Hub, to provide a comprehensive view of your security posture</w:t>
      </w:r>
      <w:r w:rsidR="00B463AE" w:rsidRPr="00D36578">
        <w:rPr>
          <w:highlight w:val="yellow"/>
          <w:rPrChange w:id="382" w:author="Prashasti Jakhmola" w:date="2024-04-09T15:28:00Z">
            <w:rPr/>
          </w:rPrChange>
        </w:rPr>
        <w:fldChar w:fldCharType="begin"/>
      </w:r>
      <w:r w:rsidR="00B463AE" w:rsidRPr="00D36578">
        <w:rPr>
          <w:highlight w:val="yellow"/>
          <w:rPrChange w:id="383" w:author="Prashasti Jakhmola" w:date="2024-04-09T15:28:00Z">
            <w:rPr/>
          </w:rPrChange>
        </w:rPr>
        <w:instrText xml:space="preserve"> NOTEREF _Ref147670632 \f </w:instrText>
      </w:r>
      <w:r w:rsidR="00D36578">
        <w:rPr>
          <w:highlight w:val="yellow"/>
        </w:rPr>
        <w:instrText xml:space="preserve"> \* MERGEFORMAT </w:instrText>
      </w:r>
      <w:r w:rsidR="00B463AE" w:rsidRPr="00D36578">
        <w:rPr>
          <w:highlight w:val="yellow"/>
          <w:rPrChange w:id="384" w:author="Prashasti Jakhmola" w:date="2024-04-09T15:28:00Z">
            <w:rPr/>
          </w:rPrChange>
        </w:rPr>
        <w:fldChar w:fldCharType="separate"/>
      </w:r>
      <w:r w:rsidR="00B463AE" w:rsidRPr="00D36578">
        <w:rPr>
          <w:rStyle w:val="FootnoteReference"/>
          <w:highlight w:val="yellow"/>
          <w:rPrChange w:id="385" w:author="Prashasti Jakhmola" w:date="2024-04-09T15:28:00Z">
            <w:rPr>
              <w:rStyle w:val="FootnoteReference"/>
            </w:rPr>
          </w:rPrChange>
        </w:rPr>
        <w:t>11</w:t>
      </w:r>
      <w:r w:rsidR="00B463AE" w:rsidRPr="00D36578">
        <w:rPr>
          <w:highlight w:val="yellow"/>
          <w:rPrChange w:id="386" w:author="Prashasti Jakhmola" w:date="2024-04-09T15:28:00Z">
            <w:rPr/>
          </w:rPrChange>
        </w:rPr>
        <w:fldChar w:fldCharType="end"/>
      </w:r>
      <w:r w:rsidRPr="00A45079">
        <w:t>.</w:t>
      </w:r>
    </w:p>
    <w:p w14:paraId="564E32ED" w14:textId="7BBD2A80" w:rsidR="00A45079" w:rsidRPr="00A45079" w:rsidRDefault="00A45079" w:rsidP="00220101">
      <w:pPr>
        <w:pStyle w:val="NormalBPBHEB"/>
        <w:numPr>
          <w:ilvl w:val="0"/>
          <w:numId w:val="99"/>
        </w:numPr>
        <w:pPrChange w:id="387" w:author="Prashasti Jakhmola" w:date="2024-04-09T15:2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Scalability:</w:t>
      </w:r>
      <w:r w:rsidRPr="00A45079">
        <w:t xml:space="preserve"> The service is designed to scale with your infrastructure, allowing you to assess </w:t>
      </w:r>
      <w:proofErr w:type="gramStart"/>
      <w:r w:rsidRPr="00A45079">
        <w:t>a large number of</w:t>
      </w:r>
      <w:proofErr w:type="gramEnd"/>
      <w:r w:rsidRPr="00A45079">
        <w:t xml:space="preserve"> instances simultaneously</w:t>
      </w:r>
      <w:r w:rsidR="00B463AE">
        <w:fldChar w:fldCharType="begin"/>
      </w:r>
      <w:r w:rsidR="00B463AE">
        <w:instrText xml:space="preserve"> NOTEREF _Ref147670632 \f </w:instrText>
      </w:r>
      <w:r w:rsidR="00D36578">
        <w:instrText xml:space="preserve"> \* MERGEFORMAT </w:instrText>
      </w:r>
      <w:r w:rsidR="00B463AE">
        <w:fldChar w:fldCharType="separate"/>
      </w:r>
      <w:r w:rsidR="00B463AE" w:rsidRPr="00B463AE">
        <w:rPr>
          <w:rStyle w:val="FootnoteReference"/>
        </w:rPr>
        <w:t>1</w:t>
      </w:r>
      <w:r w:rsidR="00B463AE" w:rsidRPr="00D36578">
        <w:rPr>
          <w:rStyle w:val="FootnoteReference"/>
          <w:highlight w:val="yellow"/>
          <w:rPrChange w:id="388" w:author="Prashasti Jakhmola" w:date="2024-04-09T15:28:00Z">
            <w:rPr>
              <w:rStyle w:val="FootnoteReference"/>
            </w:rPr>
          </w:rPrChange>
        </w:rPr>
        <w:t>1</w:t>
      </w:r>
      <w:r w:rsidR="00B463AE">
        <w:fldChar w:fldCharType="end"/>
      </w:r>
      <w:r w:rsidRPr="00A45079">
        <w:t>.</w:t>
      </w:r>
    </w:p>
    <w:p w14:paraId="11048BD6" w14:textId="472C0A0C" w:rsidR="00A45079" w:rsidRDefault="00A45079" w:rsidP="000C78C4">
      <w:pPr>
        <w:pStyle w:val="Heading3BPBHEB"/>
        <w:rPr>
          <w:ins w:id="389" w:author="Prashasti Jakhmola" w:date="2024-04-09T15:28:00Z"/>
        </w:rPr>
        <w:pPrChange w:id="390" w:author="Prashasti Jakhmola" w:date="2024-04-09T16:27:00Z">
          <w:pPr>
            <w:pStyle w:val="Heading2BPBHEB"/>
          </w:pPr>
        </w:pPrChange>
      </w:pPr>
      <w:r w:rsidRPr="00A45079">
        <w:t>Benefits of Amazon Inspector</w:t>
      </w:r>
    </w:p>
    <w:p w14:paraId="7B2897A5" w14:textId="4875F1ED" w:rsidR="00D36578" w:rsidRPr="00A45079" w:rsidRDefault="00D36578" w:rsidP="006D212E">
      <w:pPr>
        <w:pStyle w:val="NormalBPBHEB"/>
        <w:pPrChange w:id="391" w:author="Prashasti Jakhmola" w:date="2024-04-09T15:28:00Z">
          <w:pPr>
            <w:keepNext/>
            <w:keepLines/>
            <w:spacing w:before="40" w:after="0"/>
            <w:outlineLvl w:val="1"/>
          </w:pPr>
        </w:pPrChange>
      </w:pPr>
      <w:ins w:id="392" w:author="Prashasti Jakhmola" w:date="2024-04-09T15:28:00Z">
        <w:r>
          <w:t>Let us discuss the b</w:t>
        </w:r>
        <w:r w:rsidRPr="00A45079">
          <w:t>enefits of Amazon Inspector</w:t>
        </w:r>
        <w:r w:rsidR="006D212E">
          <w:t>:</w:t>
        </w:r>
      </w:ins>
    </w:p>
    <w:p w14:paraId="76754D22" w14:textId="148D39F0" w:rsidR="00A45079" w:rsidRPr="00A45079" w:rsidRDefault="00A45079" w:rsidP="006D212E">
      <w:pPr>
        <w:pStyle w:val="NormalBPBHEB"/>
        <w:numPr>
          <w:ilvl w:val="0"/>
          <w:numId w:val="100"/>
        </w:numPr>
        <w:pPrChange w:id="393" w:author="Prashasti Jakhmola" w:date="2024-04-09T15:29:00Z">
          <w:pPr>
            <w:numPr>
              <w:numId w:val="1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Automated </w:t>
      </w:r>
      <w:r w:rsidR="006D212E" w:rsidRPr="00A45079">
        <w:rPr>
          <w:b/>
          <w:bCs/>
        </w:rPr>
        <w:t>security assessments</w:t>
      </w:r>
      <w:r w:rsidRPr="00A45079">
        <w:rPr>
          <w:b/>
          <w:bCs/>
        </w:rPr>
        <w:t>:</w:t>
      </w:r>
      <w:r w:rsidRPr="00A45079">
        <w:t xml:space="preserve"> Amazon Inspector automates the process of security assessment, saving time and effort compared to manual assessments</w:t>
      </w:r>
      <w:r w:rsidR="00B463AE">
        <w:fldChar w:fldCharType="begin"/>
      </w:r>
      <w:r w:rsidR="00B463AE">
        <w:instrText xml:space="preserve"> NOTEREF _Ref147670632 \f </w:instrText>
      </w:r>
      <w:r w:rsidR="00A204C3">
        <w:instrText xml:space="preserve"> \* MERGEFORMAT </w:instrText>
      </w:r>
      <w:r w:rsidR="00B463AE">
        <w:fldChar w:fldCharType="separate"/>
      </w:r>
      <w:r w:rsidR="00B463AE" w:rsidRPr="00B463AE">
        <w:rPr>
          <w:rStyle w:val="FootnoteReference"/>
        </w:rPr>
        <w:t>1</w:t>
      </w:r>
      <w:r w:rsidR="00B463AE" w:rsidRPr="00A204C3">
        <w:rPr>
          <w:rStyle w:val="FootnoteReference"/>
          <w:highlight w:val="yellow"/>
          <w:rPrChange w:id="394" w:author="Prashasti Jakhmola" w:date="2024-04-09T15:29:00Z">
            <w:rPr>
              <w:rStyle w:val="FootnoteReference"/>
            </w:rPr>
          </w:rPrChange>
        </w:rPr>
        <w:t>1</w:t>
      </w:r>
      <w:r w:rsidR="00B463AE">
        <w:fldChar w:fldCharType="end"/>
      </w:r>
      <w:r w:rsidRPr="00A45079">
        <w:t>.</w:t>
      </w:r>
    </w:p>
    <w:p w14:paraId="0D1CFAA1" w14:textId="4E39912D" w:rsidR="00A45079" w:rsidRPr="00A45079" w:rsidRDefault="00A45079" w:rsidP="006D212E">
      <w:pPr>
        <w:pStyle w:val="NormalBPBHEB"/>
        <w:numPr>
          <w:ilvl w:val="0"/>
          <w:numId w:val="100"/>
        </w:numPr>
        <w:pPrChange w:id="395" w:author="Prashasti Jakhmola" w:date="2024-04-09T15:29:00Z">
          <w:pPr>
            <w:numPr>
              <w:numId w:val="1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Actionable </w:t>
      </w:r>
      <w:ins w:id="396" w:author="Prashasti Jakhmola" w:date="2024-04-09T15:29:00Z">
        <w:r w:rsidR="006D212E">
          <w:rPr>
            <w:b/>
            <w:bCs/>
          </w:rPr>
          <w:t>f</w:t>
        </w:r>
      </w:ins>
      <w:del w:id="397" w:author="Prashasti Jakhmola" w:date="2024-04-09T15:29:00Z">
        <w:r w:rsidRPr="00A45079" w:rsidDel="006D212E">
          <w:rPr>
            <w:b/>
            <w:bCs/>
          </w:rPr>
          <w:delText>F</w:delText>
        </w:r>
      </w:del>
      <w:r w:rsidRPr="00A45079">
        <w:rPr>
          <w:b/>
          <w:bCs/>
        </w:rPr>
        <w:t>indings:</w:t>
      </w:r>
      <w:r w:rsidRPr="00A45079">
        <w:t xml:space="preserve"> It provides detailed findings and recommendations for remediation, helping you address security issues effectively</w:t>
      </w:r>
      <w:r w:rsidR="00E20690">
        <w:fldChar w:fldCharType="begin"/>
      </w:r>
      <w:r w:rsidR="00E20690">
        <w:instrText xml:space="preserve"> NOTEREF _Ref147670632 \f </w:instrText>
      </w:r>
      <w:r w:rsidR="00A204C3">
        <w:instrText xml:space="preserve"> \* MERGEFORMAT </w:instrText>
      </w:r>
      <w:r w:rsidR="00E20690">
        <w:fldChar w:fldCharType="separate"/>
      </w:r>
      <w:r w:rsidR="00E20690" w:rsidRPr="00A204C3">
        <w:rPr>
          <w:rStyle w:val="FootnoteReference"/>
          <w:highlight w:val="yellow"/>
          <w:rPrChange w:id="398" w:author="Prashasti Jakhmola" w:date="2024-04-09T15:29:00Z">
            <w:rPr>
              <w:rStyle w:val="FootnoteReference"/>
            </w:rPr>
          </w:rPrChange>
        </w:rPr>
        <w:t>1</w:t>
      </w:r>
      <w:r w:rsidR="00E20690" w:rsidRPr="00E20690">
        <w:rPr>
          <w:rStyle w:val="FootnoteReference"/>
        </w:rPr>
        <w:t>1</w:t>
      </w:r>
      <w:r w:rsidR="00E20690">
        <w:fldChar w:fldCharType="end"/>
      </w:r>
      <w:r w:rsidRPr="00A45079">
        <w:t>.</w:t>
      </w:r>
    </w:p>
    <w:p w14:paraId="2BC7ADE8" w14:textId="1694CE83" w:rsidR="00A45079" w:rsidRPr="00A45079" w:rsidRDefault="00A45079" w:rsidP="006D212E">
      <w:pPr>
        <w:pStyle w:val="NormalBPBHEB"/>
        <w:numPr>
          <w:ilvl w:val="0"/>
          <w:numId w:val="100"/>
        </w:numPr>
        <w:pPrChange w:id="399" w:author="Prashasti Jakhmola" w:date="2024-04-09T15:29:00Z">
          <w:pPr>
            <w:numPr>
              <w:numId w:val="1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5079">
        <w:rPr>
          <w:b/>
          <w:bCs/>
        </w:rPr>
        <w:t xml:space="preserve">Continuous </w:t>
      </w:r>
      <w:ins w:id="400" w:author="Prashasti Jakhmola" w:date="2024-04-09T15:29:00Z">
        <w:r w:rsidR="00AE54A2">
          <w:rPr>
            <w:b/>
            <w:bCs/>
          </w:rPr>
          <w:t>m</w:t>
        </w:r>
      </w:ins>
      <w:del w:id="401" w:author="Prashasti Jakhmola" w:date="2024-04-09T15:29:00Z">
        <w:r w:rsidRPr="00A45079" w:rsidDel="00AE54A2">
          <w:rPr>
            <w:b/>
            <w:bCs/>
          </w:rPr>
          <w:delText>M</w:delText>
        </w:r>
      </w:del>
      <w:r w:rsidRPr="00A45079">
        <w:rPr>
          <w:b/>
          <w:bCs/>
        </w:rPr>
        <w:t>onitoring:</w:t>
      </w:r>
      <w:r w:rsidRPr="00A45079">
        <w:t xml:space="preserve"> Inspector supports continuous monitoring, allowing you to maintain a proactive approach to security</w:t>
      </w:r>
      <w:r w:rsidR="00E20690">
        <w:fldChar w:fldCharType="begin"/>
      </w:r>
      <w:r w:rsidR="00E20690">
        <w:instrText xml:space="preserve"> NOTEREF _Ref147670632 \f </w:instrText>
      </w:r>
      <w:r w:rsidR="00A204C3">
        <w:instrText xml:space="preserve"> \* MERGEFORMAT </w:instrText>
      </w:r>
      <w:r w:rsidR="00E20690">
        <w:fldChar w:fldCharType="separate"/>
      </w:r>
      <w:r w:rsidR="00E20690" w:rsidRPr="00E20690">
        <w:rPr>
          <w:rStyle w:val="FootnoteReference"/>
        </w:rPr>
        <w:t>1</w:t>
      </w:r>
      <w:r w:rsidR="00E20690" w:rsidRPr="00A204C3">
        <w:rPr>
          <w:rStyle w:val="FootnoteReference"/>
          <w:highlight w:val="yellow"/>
          <w:rPrChange w:id="402" w:author="Prashasti Jakhmola" w:date="2024-04-09T15:29:00Z">
            <w:rPr>
              <w:rStyle w:val="FootnoteReference"/>
            </w:rPr>
          </w:rPrChange>
        </w:rPr>
        <w:t>1</w:t>
      </w:r>
      <w:r w:rsidR="00E20690">
        <w:fldChar w:fldCharType="end"/>
      </w:r>
      <w:r w:rsidRPr="00A45079">
        <w:t>.</w:t>
      </w:r>
    </w:p>
    <w:p w14:paraId="266778B2" w14:textId="663AE44F" w:rsidR="00A45079" w:rsidRPr="00A45079" w:rsidRDefault="00A45079" w:rsidP="000C78C4">
      <w:pPr>
        <w:pStyle w:val="Heading3BPBHEB"/>
        <w:pPrChange w:id="403" w:author="Prashasti Jakhmola" w:date="2024-04-09T16:27:00Z">
          <w:pPr>
            <w:keepNext/>
            <w:keepLines/>
            <w:spacing w:before="40" w:after="0"/>
            <w:outlineLvl w:val="1"/>
          </w:pPr>
        </w:pPrChange>
      </w:pPr>
      <w:r w:rsidRPr="00A45079">
        <w:t xml:space="preserve">Use </w:t>
      </w:r>
      <w:ins w:id="404" w:author="Prashasti Jakhmola" w:date="2024-04-09T15:29:00Z">
        <w:r w:rsidR="00A204C3">
          <w:t>c</w:t>
        </w:r>
      </w:ins>
      <w:del w:id="405" w:author="Prashasti Jakhmola" w:date="2024-04-09T15:29:00Z">
        <w:r w:rsidRPr="00A45079" w:rsidDel="00A204C3">
          <w:delText>C</w:delText>
        </w:r>
      </w:del>
      <w:r w:rsidRPr="00A45079">
        <w:t>ases</w:t>
      </w:r>
    </w:p>
    <w:p w14:paraId="6A8E0F37" w14:textId="6C8CE69E" w:rsidR="00A45079" w:rsidRPr="00A45079" w:rsidRDefault="00A45079" w:rsidP="00F623B8">
      <w:pPr>
        <w:pStyle w:val="NormalBPBHEB"/>
        <w:pPrChange w:id="406" w:author="Prashasti Jakhmola" w:date="2024-04-09T15:29:00Z">
          <w:pPr>
            <w:pBdr>
              <w:top w:val="nil"/>
              <w:left w:val="nil"/>
              <w:bottom w:val="nil"/>
              <w:right w:val="nil"/>
              <w:between w:val="nil"/>
            </w:pBdr>
            <w:shd w:val="clear" w:color="auto" w:fill="FFFFFF"/>
            <w:spacing w:after="100" w:line="276" w:lineRule="auto"/>
            <w:jc w:val="both"/>
          </w:pPr>
        </w:pPrChange>
      </w:pPr>
      <w:r w:rsidRPr="00A45079">
        <w:t>Amazon Inspector is valuable for organizations that want to ensure the security of their AWS workloads. It is particularly useful in scenarios where compliance with security standards and regulations is essential</w:t>
      </w:r>
      <w:r w:rsidR="004C75B0" w:rsidRPr="00F63AFA">
        <w:rPr>
          <w:highlight w:val="yellow"/>
          <w:rPrChange w:id="407" w:author="Prashasti Jakhmola" w:date="2024-04-09T15:30:00Z">
            <w:rPr/>
          </w:rPrChange>
        </w:rPr>
        <w:fldChar w:fldCharType="begin"/>
      </w:r>
      <w:r w:rsidR="004C75B0" w:rsidRPr="00F63AFA">
        <w:rPr>
          <w:highlight w:val="yellow"/>
          <w:rPrChange w:id="408" w:author="Prashasti Jakhmola" w:date="2024-04-09T15:30:00Z">
            <w:rPr/>
          </w:rPrChange>
        </w:rPr>
        <w:instrText xml:space="preserve"> NOTEREF _Ref147670632 \f </w:instrText>
      </w:r>
      <w:r w:rsidR="00F63AFA">
        <w:rPr>
          <w:highlight w:val="yellow"/>
        </w:rPr>
        <w:instrText xml:space="preserve"> \* MERGEFORMAT </w:instrText>
      </w:r>
      <w:r w:rsidR="004C75B0" w:rsidRPr="00F63AFA">
        <w:rPr>
          <w:highlight w:val="yellow"/>
          <w:rPrChange w:id="409" w:author="Prashasti Jakhmola" w:date="2024-04-09T15:30:00Z">
            <w:rPr/>
          </w:rPrChange>
        </w:rPr>
        <w:fldChar w:fldCharType="separate"/>
      </w:r>
      <w:r w:rsidR="004C75B0" w:rsidRPr="00F63AFA">
        <w:rPr>
          <w:rStyle w:val="FootnoteReference"/>
          <w:highlight w:val="yellow"/>
          <w:rPrChange w:id="410" w:author="Prashasti Jakhmola" w:date="2024-04-09T15:30:00Z">
            <w:rPr>
              <w:rStyle w:val="FootnoteReference"/>
            </w:rPr>
          </w:rPrChange>
        </w:rPr>
        <w:t>11</w:t>
      </w:r>
      <w:r w:rsidR="004C75B0" w:rsidRPr="00F63AFA">
        <w:rPr>
          <w:highlight w:val="yellow"/>
          <w:rPrChange w:id="411" w:author="Prashasti Jakhmola" w:date="2024-04-09T15:30:00Z">
            <w:rPr/>
          </w:rPrChange>
        </w:rPr>
        <w:fldChar w:fldCharType="end"/>
      </w:r>
      <w:r w:rsidRPr="00A45079">
        <w:t>.</w:t>
      </w:r>
    </w:p>
    <w:p w14:paraId="2C859D85" w14:textId="5D8FFF84" w:rsidR="00A45079" w:rsidRPr="00A45079" w:rsidRDefault="00A45079" w:rsidP="00F623B8">
      <w:pPr>
        <w:pStyle w:val="NormalBPBHEB"/>
        <w:pPrChange w:id="412" w:author="Prashasti Jakhmola" w:date="2024-04-09T15:29:00Z">
          <w:pPr>
            <w:pBdr>
              <w:top w:val="nil"/>
              <w:left w:val="nil"/>
              <w:bottom w:val="nil"/>
              <w:right w:val="nil"/>
              <w:between w:val="nil"/>
            </w:pBdr>
            <w:shd w:val="clear" w:color="auto" w:fill="FFFFFF"/>
            <w:spacing w:after="100" w:line="276" w:lineRule="auto"/>
            <w:jc w:val="both"/>
          </w:pPr>
        </w:pPrChange>
      </w:pPr>
      <w:r w:rsidRPr="00A45079">
        <w:t>Amazon Inspector provides an automated and scalable approach to security assessments in your AWS environment. By identifying vulnerabilities and security issues, it empowers organizations to take proactive measures to enhance their security posture</w:t>
      </w:r>
      <w:r w:rsidR="00470BA1">
        <w:fldChar w:fldCharType="begin"/>
      </w:r>
      <w:r w:rsidR="00470BA1">
        <w:instrText xml:space="preserve"> NOTEREF _Ref147670632 \f </w:instrText>
      </w:r>
      <w:r w:rsidR="00470BA1">
        <w:fldChar w:fldCharType="separate"/>
      </w:r>
      <w:r w:rsidR="00470BA1" w:rsidRPr="00470BA1">
        <w:rPr>
          <w:rStyle w:val="FootnoteReference"/>
        </w:rPr>
        <w:t>11</w:t>
      </w:r>
      <w:r w:rsidR="00470BA1">
        <w:fldChar w:fldCharType="end"/>
      </w:r>
      <w:r w:rsidRPr="00A45079">
        <w:t>. In the subsequent sections of this chapter, we will explore additional AWS services and strategies for securing your cloud infrastructure.</w:t>
      </w:r>
    </w:p>
    <w:p w14:paraId="6B78D610" w14:textId="0159304A" w:rsidR="000A1F5A" w:rsidRPr="000A1F5A" w:rsidRDefault="000A1F5A" w:rsidP="004F4F03">
      <w:pPr>
        <w:pStyle w:val="Heading1BPBHEB"/>
        <w:pPrChange w:id="413" w:author="Prashasti Jakhmola" w:date="2024-04-09T14:42:00Z">
          <w:pPr>
            <w:keepNext/>
            <w:keepLines/>
            <w:spacing w:before="400" w:after="0" w:line="276" w:lineRule="auto"/>
            <w:outlineLvl w:val="0"/>
          </w:pPr>
        </w:pPrChange>
      </w:pPr>
      <w:r w:rsidRPr="000A1F5A">
        <w:lastRenderedPageBreak/>
        <w:t>Amazon Macie</w:t>
      </w:r>
    </w:p>
    <w:p w14:paraId="15B918B4" w14:textId="3F0DC565" w:rsidR="000A1F5A" w:rsidRPr="000A1F5A" w:rsidRDefault="000A1F5A" w:rsidP="00F623B8">
      <w:pPr>
        <w:pStyle w:val="NormalBPBHEB"/>
        <w:pPrChange w:id="414" w:author="Prashasti Jakhmola" w:date="2024-04-09T15:29:00Z">
          <w:pPr>
            <w:pBdr>
              <w:top w:val="nil"/>
              <w:left w:val="nil"/>
              <w:bottom w:val="nil"/>
              <w:right w:val="nil"/>
              <w:between w:val="nil"/>
            </w:pBdr>
            <w:shd w:val="clear" w:color="auto" w:fill="FFFFFF"/>
            <w:spacing w:after="100" w:line="276" w:lineRule="auto"/>
            <w:jc w:val="both"/>
          </w:pPr>
        </w:pPrChange>
      </w:pPr>
      <w:r w:rsidRPr="000A1F5A">
        <w:t>In this section, we</w:t>
      </w:r>
      <w:ins w:id="415" w:author="Prashasti Jakhmola" w:date="2024-04-09T15:30:00Z">
        <w:r w:rsidR="00F623B8">
          <w:t xml:space="preserve"> wi</w:t>
        </w:r>
      </w:ins>
      <w:del w:id="416" w:author="Prashasti Jakhmola" w:date="2024-04-09T15:30:00Z">
        <w:r w:rsidRPr="000A1F5A" w:rsidDel="00F623B8">
          <w:delText>'</w:delText>
        </w:r>
      </w:del>
      <w:r w:rsidRPr="000A1F5A">
        <w:t>ll explore Amazon Macie, a powerful AWS service designed to discover, classify, and protect sensitive data. You will gain an understanding of Macie's capabilities, its role in data security, and how to leverage it effectively</w:t>
      </w:r>
      <w:bookmarkStart w:id="417" w:name="_Ref147675716"/>
      <w:r w:rsidR="00EF0306" w:rsidRPr="00F63AFA">
        <w:rPr>
          <w:rStyle w:val="FootnoteReference"/>
          <w:highlight w:val="yellow"/>
          <w:rPrChange w:id="418" w:author="Prashasti Jakhmola" w:date="2024-04-09T15:30:00Z">
            <w:rPr>
              <w:rStyle w:val="FootnoteReference"/>
            </w:rPr>
          </w:rPrChange>
        </w:rPr>
        <w:footnoteReference w:id="13"/>
      </w:r>
      <w:bookmarkEnd w:id="417"/>
      <w:r w:rsidR="00872CCD" w:rsidRPr="00F63AFA">
        <w:rPr>
          <w:highlight w:val="yellow"/>
          <w:rPrChange w:id="419" w:author="Prashasti Jakhmola" w:date="2024-04-09T15:30:00Z">
            <w:rPr/>
          </w:rPrChange>
        </w:rPr>
        <w:t xml:space="preserve"> </w:t>
      </w:r>
      <w:r w:rsidR="00E85D78" w:rsidRPr="00F63AFA">
        <w:rPr>
          <w:rStyle w:val="FootnoteReference"/>
          <w:highlight w:val="yellow"/>
          <w:rPrChange w:id="420" w:author="Prashasti Jakhmola" w:date="2024-04-09T15:30:00Z">
            <w:rPr>
              <w:rStyle w:val="FootnoteReference"/>
            </w:rPr>
          </w:rPrChange>
        </w:rPr>
        <w:footnoteReference w:id="14"/>
      </w:r>
      <w:r w:rsidR="00872CCD" w:rsidRPr="00F63AFA">
        <w:rPr>
          <w:highlight w:val="yellow"/>
          <w:rPrChange w:id="421" w:author="Prashasti Jakhmola" w:date="2024-04-09T15:30:00Z">
            <w:rPr/>
          </w:rPrChange>
        </w:rPr>
        <w:t xml:space="preserve"> </w:t>
      </w:r>
      <w:r w:rsidR="00E85D78" w:rsidRPr="00F63AFA">
        <w:rPr>
          <w:rStyle w:val="FootnoteReference"/>
          <w:highlight w:val="yellow"/>
          <w:rPrChange w:id="422" w:author="Prashasti Jakhmola" w:date="2024-04-09T15:30:00Z">
            <w:rPr>
              <w:rStyle w:val="FootnoteReference"/>
            </w:rPr>
          </w:rPrChange>
        </w:rPr>
        <w:footnoteReference w:id="15"/>
      </w:r>
      <w:r w:rsidRPr="00F63AFA">
        <w:rPr>
          <w:highlight w:val="yellow"/>
          <w:rPrChange w:id="423" w:author="Prashasti Jakhmola" w:date="2024-04-09T15:30:00Z">
            <w:rPr/>
          </w:rPrChange>
        </w:rPr>
        <w:t>.</w:t>
      </w:r>
    </w:p>
    <w:p w14:paraId="78F572A6" w14:textId="4AE7C5C1" w:rsidR="000A1F5A" w:rsidRPr="000A1F5A" w:rsidRDefault="000A1F5A" w:rsidP="00F63AFA">
      <w:pPr>
        <w:pStyle w:val="Heading2BPBHEB"/>
        <w:pPrChange w:id="424" w:author="Prashasti Jakhmola" w:date="2024-04-09T15:30:00Z">
          <w:pPr>
            <w:keepNext/>
            <w:keepLines/>
            <w:spacing w:before="40" w:after="0"/>
            <w:outlineLvl w:val="1"/>
          </w:pPr>
        </w:pPrChange>
      </w:pPr>
      <w:r w:rsidRPr="000A1F5A">
        <w:t xml:space="preserve">Amazon Macie: Protecting </w:t>
      </w:r>
      <w:r w:rsidR="00F63AFA" w:rsidRPr="000A1F5A">
        <w:t xml:space="preserve">your sensitive </w:t>
      </w:r>
      <w:proofErr w:type="gramStart"/>
      <w:r w:rsidR="00F63AFA" w:rsidRPr="000A1F5A">
        <w:t>data</w:t>
      </w:r>
      <w:proofErr w:type="gramEnd"/>
    </w:p>
    <w:p w14:paraId="7B3C5285" w14:textId="2E9A3A5C" w:rsidR="000A1F5A" w:rsidRPr="000A1F5A" w:rsidRDefault="000A1F5A" w:rsidP="004D5A63">
      <w:pPr>
        <w:pStyle w:val="NormalBPBHEB"/>
        <w:pPrChange w:id="425" w:author="Prashasti Jakhmola" w:date="2024-04-09T15:30:00Z">
          <w:pPr>
            <w:pBdr>
              <w:top w:val="nil"/>
              <w:left w:val="nil"/>
              <w:bottom w:val="nil"/>
              <w:right w:val="nil"/>
              <w:between w:val="nil"/>
            </w:pBdr>
            <w:shd w:val="clear" w:color="auto" w:fill="FFFFFF"/>
            <w:spacing w:after="100" w:line="276" w:lineRule="auto"/>
            <w:jc w:val="both"/>
          </w:pPr>
        </w:pPrChange>
      </w:pPr>
      <w:r w:rsidRPr="000A1F5A">
        <w:t>Amazon Macie is an intelligent data security and privacy service that helps organizations discover, classify, and protect sensitive data across their AWS environment</w:t>
      </w:r>
      <w:r w:rsidR="00872CCD">
        <w:fldChar w:fldCharType="begin"/>
      </w:r>
      <w:r w:rsidR="00872CCD">
        <w:instrText xml:space="preserve"> NOTEREF _Ref147675716 \f </w:instrText>
      </w:r>
      <w:r w:rsidR="00872CCD">
        <w:fldChar w:fldCharType="separate"/>
      </w:r>
      <w:r w:rsidR="00872CCD" w:rsidRPr="00872CCD">
        <w:rPr>
          <w:rStyle w:val="FootnoteReference"/>
        </w:rPr>
        <w:t>13</w:t>
      </w:r>
      <w:r w:rsidR="00872CCD">
        <w:fldChar w:fldCharType="end"/>
      </w:r>
      <w:r w:rsidRPr="000A1F5A">
        <w:t>. Its advanced machine learning algorithms analyze data access patterns, enabling you to identify and safeguard sensitive information more effectively.</w:t>
      </w:r>
    </w:p>
    <w:p w14:paraId="5436C136" w14:textId="1B4E43BC" w:rsidR="000A1F5A" w:rsidRDefault="000A1F5A" w:rsidP="000C78C4">
      <w:pPr>
        <w:pStyle w:val="Heading3BPBHEB"/>
        <w:rPr>
          <w:ins w:id="426" w:author="Prashasti Jakhmola" w:date="2024-04-09T15:30:00Z"/>
        </w:rPr>
        <w:pPrChange w:id="427" w:author="Prashasti Jakhmola" w:date="2024-04-09T16:28:00Z">
          <w:pPr>
            <w:pStyle w:val="Heading2BPBHEB"/>
          </w:pPr>
        </w:pPrChange>
      </w:pPr>
      <w:r w:rsidRPr="000A1F5A">
        <w:t xml:space="preserve">Key </w:t>
      </w:r>
      <w:ins w:id="428" w:author="Prashasti Jakhmola" w:date="2024-04-09T15:32:00Z">
        <w:r w:rsidR="00AA6F6E">
          <w:t>f</w:t>
        </w:r>
      </w:ins>
      <w:del w:id="429" w:author="Prashasti Jakhmola" w:date="2024-04-09T15:32:00Z">
        <w:r w:rsidRPr="000A1F5A" w:rsidDel="00AA6F6E">
          <w:delText>F</w:delText>
        </w:r>
      </w:del>
      <w:r w:rsidRPr="000A1F5A">
        <w:t>eatures of Amazon Macie</w:t>
      </w:r>
    </w:p>
    <w:p w14:paraId="32D9F150" w14:textId="5B80DE32" w:rsidR="004D5A63" w:rsidRPr="000A1F5A" w:rsidRDefault="004D5A63" w:rsidP="004D5A63">
      <w:pPr>
        <w:pStyle w:val="NormalBPBHEB"/>
        <w:pPrChange w:id="430" w:author="Prashasti Jakhmola" w:date="2024-04-09T15:30:00Z">
          <w:pPr>
            <w:keepNext/>
            <w:keepLines/>
            <w:spacing w:before="40" w:after="0"/>
            <w:outlineLvl w:val="1"/>
          </w:pPr>
        </w:pPrChange>
      </w:pPr>
      <w:ins w:id="431" w:author="Prashasti Jakhmola" w:date="2024-04-09T15:30:00Z">
        <w:r>
          <w:t>Let us discuss the key features of Amazon M</w:t>
        </w:r>
      </w:ins>
      <w:ins w:id="432" w:author="Prashasti Jakhmola" w:date="2024-04-09T15:31:00Z">
        <w:r>
          <w:t>acie:</w:t>
        </w:r>
      </w:ins>
    </w:p>
    <w:p w14:paraId="539F090F" w14:textId="100B5204" w:rsidR="000A1F5A" w:rsidRPr="000A1F5A" w:rsidRDefault="000A1F5A" w:rsidP="004D5A63">
      <w:pPr>
        <w:pStyle w:val="NormalBPBHEB"/>
        <w:numPr>
          <w:ilvl w:val="0"/>
          <w:numId w:val="101"/>
        </w:numPr>
        <w:pPrChange w:id="433"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 xml:space="preserve">Data </w:t>
      </w:r>
      <w:ins w:id="434" w:author="Prashasti Jakhmola" w:date="2024-04-09T15:31:00Z">
        <w:r w:rsidR="002D0C1B">
          <w:rPr>
            <w:b/>
            <w:bCs/>
          </w:rPr>
          <w:t>d</w:t>
        </w:r>
      </w:ins>
      <w:del w:id="435" w:author="Prashasti Jakhmola" w:date="2024-04-09T15:31:00Z">
        <w:r w:rsidRPr="000A1F5A" w:rsidDel="002D0C1B">
          <w:rPr>
            <w:b/>
            <w:bCs/>
          </w:rPr>
          <w:delText>D</w:delText>
        </w:r>
      </w:del>
      <w:r w:rsidRPr="000A1F5A">
        <w:rPr>
          <w:b/>
          <w:bCs/>
        </w:rPr>
        <w:t>iscovery:</w:t>
      </w:r>
      <w:r w:rsidRPr="000A1F5A">
        <w:t xml:space="preserve"> Macie automatically detects and classifies sensitive data like </w:t>
      </w:r>
      <w:r w:rsidRPr="002D0C1B">
        <w:rPr>
          <w:b/>
          <w:bCs/>
          <w:rPrChange w:id="436" w:author="Prashasti Jakhmola" w:date="2024-04-09T15:31:00Z">
            <w:rPr/>
          </w:rPrChange>
        </w:rPr>
        <w:t>personally identifiable information</w:t>
      </w:r>
      <w:r w:rsidRPr="000A1F5A">
        <w:t xml:space="preserve"> (</w:t>
      </w:r>
      <w:r w:rsidRPr="002D0C1B">
        <w:rPr>
          <w:b/>
          <w:bCs/>
          <w:rPrChange w:id="437" w:author="Prashasti Jakhmola" w:date="2024-04-09T15:31:00Z">
            <w:rPr/>
          </w:rPrChange>
        </w:rPr>
        <w:t>PII</w:t>
      </w:r>
      <w:r w:rsidRPr="000A1F5A">
        <w:t>), financial data, and intellectual property</w:t>
      </w:r>
      <w:r w:rsidR="00BA0ED1">
        <w:fldChar w:fldCharType="begin"/>
      </w:r>
      <w:r w:rsidR="00BA0ED1">
        <w:instrText xml:space="preserve"> NOTEREF _Ref147675716 \f </w:instrText>
      </w:r>
      <w:r w:rsidR="00BA0ED1">
        <w:fldChar w:fldCharType="separate"/>
      </w:r>
      <w:r w:rsidR="00BA0ED1" w:rsidRPr="00BA0ED1">
        <w:rPr>
          <w:rStyle w:val="FootnoteReference"/>
        </w:rPr>
        <w:t>13</w:t>
      </w:r>
      <w:r w:rsidR="00BA0ED1">
        <w:fldChar w:fldCharType="end"/>
      </w:r>
      <w:r w:rsidRPr="000A1F5A">
        <w:t>.</w:t>
      </w:r>
    </w:p>
    <w:p w14:paraId="172B797D" w14:textId="35234A59" w:rsidR="000A1F5A" w:rsidRPr="000A1F5A" w:rsidRDefault="000A1F5A" w:rsidP="004D5A63">
      <w:pPr>
        <w:pStyle w:val="NormalBPBHEB"/>
        <w:numPr>
          <w:ilvl w:val="0"/>
          <w:numId w:val="101"/>
        </w:numPr>
        <w:pPrChange w:id="438"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Visibility:</w:t>
      </w:r>
      <w:r w:rsidRPr="000A1F5A">
        <w:t xml:space="preserve"> Gain visibility into how data is accessed and shared across your AWS resources, helping you identify potential security risks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79E07F9B" w14:textId="74B44150" w:rsidR="000A1F5A" w:rsidRPr="000A1F5A" w:rsidRDefault="000A1F5A" w:rsidP="004D5A63">
      <w:pPr>
        <w:pStyle w:val="NormalBPBHEB"/>
        <w:numPr>
          <w:ilvl w:val="0"/>
          <w:numId w:val="101"/>
        </w:numPr>
        <w:pPrChange w:id="439"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Real-</w:t>
      </w:r>
      <w:r w:rsidR="002D0C1B" w:rsidRPr="000A1F5A">
        <w:rPr>
          <w:b/>
          <w:bCs/>
        </w:rPr>
        <w:t>time alerts</w:t>
      </w:r>
      <w:r w:rsidRPr="000A1F5A">
        <w:rPr>
          <w:b/>
          <w:bCs/>
        </w:rPr>
        <w:t>:</w:t>
      </w:r>
      <w:r w:rsidRPr="000A1F5A">
        <w:t xml:space="preserve"> Macie provides real-time alerts when it detects suspicious or unauthorized activities related to sensitive data</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348C5D4A" w14:textId="5FC4D5EF" w:rsidR="000A1F5A" w:rsidRPr="000A1F5A" w:rsidRDefault="000A1F5A" w:rsidP="004D5A63">
      <w:pPr>
        <w:pStyle w:val="NormalBPBHEB"/>
        <w:numPr>
          <w:ilvl w:val="0"/>
          <w:numId w:val="101"/>
        </w:numPr>
        <w:pPrChange w:id="440" w:author="Prashasti Jakhmola" w:date="2024-04-09T15:30:00Z">
          <w:pPr>
            <w:numPr>
              <w:numId w:val="1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Integration:</w:t>
      </w:r>
      <w:r w:rsidRPr="000A1F5A">
        <w:t xml:space="preserve"> Seamlessly integrates with other AWS services, making it easy to incorporate data security into your existing workflows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07E39CA7" w14:textId="42CF5A85" w:rsidR="000A1F5A" w:rsidRDefault="000A1F5A" w:rsidP="000C78C4">
      <w:pPr>
        <w:pStyle w:val="Heading3BPBHEB"/>
        <w:rPr>
          <w:ins w:id="441" w:author="Prashasti Jakhmola" w:date="2024-04-09T15:31:00Z"/>
        </w:rPr>
        <w:pPrChange w:id="442" w:author="Prashasti Jakhmola" w:date="2024-04-09T16:28:00Z">
          <w:pPr>
            <w:pStyle w:val="Heading2BPBHEB"/>
          </w:pPr>
        </w:pPrChange>
      </w:pPr>
      <w:r w:rsidRPr="000A1F5A">
        <w:t xml:space="preserve">Benefits of </w:t>
      </w:r>
      <w:ins w:id="443" w:author="Prashasti Jakhmola" w:date="2024-04-09T15:32:00Z">
        <w:r w:rsidR="00155B63">
          <w:t>u</w:t>
        </w:r>
      </w:ins>
      <w:del w:id="444" w:author="Prashasti Jakhmola" w:date="2024-04-09T15:32:00Z">
        <w:r w:rsidRPr="000A1F5A" w:rsidDel="00155B63">
          <w:delText>U</w:delText>
        </w:r>
      </w:del>
      <w:r w:rsidRPr="000A1F5A">
        <w:t>sing Amazon Macie</w:t>
      </w:r>
    </w:p>
    <w:p w14:paraId="2369D46A" w14:textId="09E019B7" w:rsidR="009669BC" w:rsidRPr="000A1F5A" w:rsidRDefault="009669BC" w:rsidP="009669BC">
      <w:pPr>
        <w:pStyle w:val="NormalBPBHEB"/>
        <w:pPrChange w:id="445" w:author="Prashasti Jakhmola" w:date="2024-04-09T15:31:00Z">
          <w:pPr>
            <w:keepNext/>
            <w:keepLines/>
            <w:spacing w:before="40" w:after="0"/>
            <w:outlineLvl w:val="1"/>
          </w:pPr>
        </w:pPrChange>
      </w:pPr>
      <w:ins w:id="446" w:author="Prashasti Jakhmola" w:date="2024-04-09T15:31:00Z">
        <w:r>
          <w:t xml:space="preserve">Let us discuss the </w:t>
        </w:r>
        <w:r w:rsidRPr="000A1F5A">
          <w:t>Benefits of Using Amazon Macie</w:t>
        </w:r>
        <w:r>
          <w:t>:</w:t>
        </w:r>
      </w:ins>
    </w:p>
    <w:p w14:paraId="41FD720F" w14:textId="07316781" w:rsidR="000A1F5A" w:rsidRPr="000A1F5A" w:rsidRDefault="000A1F5A" w:rsidP="009669BC">
      <w:pPr>
        <w:pStyle w:val="NormalBPBHEB"/>
        <w:numPr>
          <w:ilvl w:val="0"/>
          <w:numId w:val="102"/>
        </w:numPr>
        <w:pPrChange w:id="447" w:author="Prashasti Jakhmola" w:date="2024-04-09T15:31: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 xml:space="preserve">Enhanced </w:t>
      </w:r>
      <w:r w:rsidR="009669BC" w:rsidRPr="000A1F5A">
        <w:rPr>
          <w:b/>
          <w:bCs/>
        </w:rPr>
        <w:t>data protection</w:t>
      </w:r>
      <w:r w:rsidRPr="000A1F5A">
        <w:rPr>
          <w:b/>
          <w:bCs/>
        </w:rPr>
        <w:t>:</w:t>
      </w:r>
      <w:r w:rsidRPr="000A1F5A">
        <w:t xml:space="preserve"> By identifying and classifying sensitive data, Macie helps you implement robust data protection measures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330D768D" w14:textId="248F48A9" w:rsidR="000A1F5A" w:rsidRPr="000A1F5A" w:rsidRDefault="000A1F5A" w:rsidP="009669BC">
      <w:pPr>
        <w:pStyle w:val="NormalBPBHEB"/>
        <w:numPr>
          <w:ilvl w:val="0"/>
          <w:numId w:val="102"/>
        </w:numPr>
        <w:pPrChange w:id="448" w:author="Prashasti Jakhmola" w:date="2024-04-09T15:31: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Compliance:</w:t>
      </w:r>
      <w:r w:rsidRPr="000A1F5A">
        <w:t xml:space="preserve"> Assists in meeting regulatory requirements such as GDPR, HIPAA, and CCPA by ensuring data privacy and security</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2689D58B" w14:textId="0E9AE56D" w:rsidR="000A1F5A" w:rsidRPr="000A1F5A" w:rsidRDefault="000A1F5A" w:rsidP="009669BC">
      <w:pPr>
        <w:pStyle w:val="NormalBPBHEB"/>
        <w:numPr>
          <w:ilvl w:val="0"/>
          <w:numId w:val="102"/>
        </w:numPr>
        <w:pPrChange w:id="449" w:author="Prashasti Jakhmola" w:date="2024-04-09T15:31: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A1F5A">
        <w:rPr>
          <w:b/>
          <w:bCs/>
        </w:rPr>
        <w:t xml:space="preserve">Operational </w:t>
      </w:r>
      <w:ins w:id="450" w:author="Prashasti Jakhmola" w:date="2024-04-09T15:32:00Z">
        <w:r w:rsidR="009669BC">
          <w:rPr>
            <w:b/>
            <w:bCs/>
          </w:rPr>
          <w:t>e</w:t>
        </w:r>
      </w:ins>
      <w:del w:id="451" w:author="Prashasti Jakhmola" w:date="2024-04-09T15:32:00Z">
        <w:r w:rsidRPr="000A1F5A" w:rsidDel="009669BC">
          <w:rPr>
            <w:b/>
            <w:bCs/>
          </w:rPr>
          <w:delText>E</w:delText>
        </w:r>
      </w:del>
      <w:r w:rsidRPr="000A1F5A">
        <w:rPr>
          <w:b/>
          <w:bCs/>
        </w:rPr>
        <w:t>fficiency:</w:t>
      </w:r>
      <w:r w:rsidRPr="000A1F5A">
        <w:t xml:space="preserve"> Provides automated data discovery and alerts, reducing the time and effort required for manual data monitoring</w:t>
      </w:r>
      <w:r w:rsidR="005D2436">
        <w:fldChar w:fldCharType="begin"/>
      </w:r>
      <w:r w:rsidR="005D2436">
        <w:instrText xml:space="preserve"> NOTEREF _Ref147675716 \f </w:instrText>
      </w:r>
      <w:r w:rsidR="005D2436">
        <w:fldChar w:fldCharType="separate"/>
      </w:r>
      <w:r w:rsidR="005D2436" w:rsidRPr="005D2436">
        <w:rPr>
          <w:rStyle w:val="FootnoteReference"/>
        </w:rPr>
        <w:t>13</w:t>
      </w:r>
      <w:r w:rsidR="005D2436">
        <w:fldChar w:fldCharType="end"/>
      </w:r>
      <w:r w:rsidRPr="000A1F5A">
        <w:t>.</w:t>
      </w:r>
    </w:p>
    <w:p w14:paraId="10D1F291" w14:textId="00A3E459" w:rsidR="000A1F5A" w:rsidRPr="000A1F5A" w:rsidRDefault="000A1F5A" w:rsidP="000C78C4">
      <w:pPr>
        <w:pStyle w:val="Heading3BPBHEB"/>
        <w:pPrChange w:id="452" w:author="Prashasti Jakhmola" w:date="2024-04-09T16:28:00Z">
          <w:pPr>
            <w:keepNext/>
            <w:keepLines/>
            <w:spacing w:before="40" w:after="0"/>
            <w:outlineLvl w:val="1"/>
          </w:pPr>
        </w:pPrChange>
      </w:pPr>
      <w:r w:rsidRPr="000A1F5A">
        <w:lastRenderedPageBreak/>
        <w:t xml:space="preserve">Use </w:t>
      </w:r>
      <w:ins w:id="453" w:author="Prashasti Jakhmola" w:date="2024-04-09T15:32:00Z">
        <w:r w:rsidR="009444B4">
          <w:t>c</w:t>
        </w:r>
      </w:ins>
      <w:del w:id="454" w:author="Prashasti Jakhmola" w:date="2024-04-09T15:32:00Z">
        <w:r w:rsidRPr="000A1F5A" w:rsidDel="009444B4">
          <w:delText>C</w:delText>
        </w:r>
      </w:del>
      <w:r w:rsidRPr="000A1F5A">
        <w:t>ases</w:t>
      </w:r>
    </w:p>
    <w:p w14:paraId="61535993" w14:textId="2377EFBA" w:rsidR="000A1F5A" w:rsidRPr="000A1F5A" w:rsidRDefault="000A1F5A" w:rsidP="00D8599B">
      <w:pPr>
        <w:pStyle w:val="NormalBPBHEB"/>
        <w:pPrChange w:id="455" w:author="Prashasti Jakhmola" w:date="2024-04-09T15:32:00Z">
          <w:pPr>
            <w:pBdr>
              <w:top w:val="nil"/>
              <w:left w:val="nil"/>
              <w:bottom w:val="nil"/>
              <w:right w:val="nil"/>
              <w:between w:val="nil"/>
            </w:pBdr>
            <w:shd w:val="clear" w:color="auto" w:fill="FFFFFF"/>
            <w:spacing w:after="100" w:line="276" w:lineRule="auto"/>
            <w:jc w:val="both"/>
          </w:pPr>
        </w:pPrChange>
      </w:pPr>
      <w:r w:rsidRPr="000A1F5A">
        <w:t>Amazon Macie is particularly valuable for organizations that deal with sensitive data, such as those in healthcare, finance, and e-commerce. It is also beneficial for maintaining compliance with data protection regulations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5D5D0C34" w14:textId="0970DC45" w:rsidR="000A1F5A" w:rsidRPr="000A1F5A" w:rsidRDefault="000A1F5A" w:rsidP="00D8599B">
      <w:pPr>
        <w:pStyle w:val="NormalBPBHEB"/>
        <w:pPrChange w:id="456" w:author="Prashasti Jakhmola" w:date="2024-04-09T15:32:00Z">
          <w:pPr>
            <w:pBdr>
              <w:top w:val="nil"/>
              <w:left w:val="nil"/>
              <w:bottom w:val="nil"/>
              <w:right w:val="nil"/>
              <w:between w:val="nil"/>
            </w:pBdr>
            <w:shd w:val="clear" w:color="auto" w:fill="FFFFFF"/>
            <w:spacing w:after="100" w:line="276" w:lineRule="auto"/>
            <w:jc w:val="both"/>
          </w:pPr>
        </w:pPrChange>
      </w:pPr>
      <w:r w:rsidRPr="000A1F5A">
        <w:t>Amazon Macie empowers organizations to take control of their sensitive data and protect it from unauthorized access and potential breaches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 In the subsequent sections of this chapter, we will continue to explore AWS services that contribute to the comprehensive security, identity, and compliance framework in the cloud.</w:t>
      </w:r>
    </w:p>
    <w:p w14:paraId="75AAA9B9" w14:textId="3B97642E" w:rsidR="001F6BF7" w:rsidRPr="001F6BF7" w:rsidRDefault="001F6BF7" w:rsidP="004F4F03">
      <w:pPr>
        <w:pStyle w:val="Heading1BPBHEB"/>
        <w:pPrChange w:id="457" w:author="Prashasti Jakhmola" w:date="2024-04-09T14:42:00Z">
          <w:pPr>
            <w:keepNext/>
            <w:keepLines/>
            <w:spacing w:before="400" w:after="0" w:line="276" w:lineRule="auto"/>
            <w:outlineLvl w:val="0"/>
          </w:pPr>
        </w:pPrChange>
      </w:pPr>
      <w:r w:rsidRPr="001F6BF7">
        <w:t>Amazon Security Lake</w:t>
      </w:r>
    </w:p>
    <w:p w14:paraId="2F3E1B1D" w14:textId="258D592B" w:rsidR="001F6BF7" w:rsidRPr="001F6BF7" w:rsidRDefault="001F6BF7" w:rsidP="00D8599B">
      <w:pPr>
        <w:pStyle w:val="NormalBPBHEB"/>
        <w:pPrChange w:id="458" w:author="Prashasti Jakhmola" w:date="2024-04-09T15:32:00Z">
          <w:pPr>
            <w:pBdr>
              <w:top w:val="nil"/>
              <w:left w:val="nil"/>
              <w:bottom w:val="nil"/>
              <w:right w:val="nil"/>
              <w:between w:val="nil"/>
            </w:pBdr>
            <w:shd w:val="clear" w:color="auto" w:fill="FFFFFF"/>
            <w:spacing w:after="100" w:line="276" w:lineRule="auto"/>
            <w:jc w:val="both"/>
          </w:pPr>
        </w:pPrChange>
      </w:pPr>
      <w:r w:rsidRPr="001F6BF7">
        <w:t xml:space="preserve">In this section, we will </w:t>
      </w:r>
      <w:del w:id="459" w:author="Prashasti Jakhmola" w:date="2024-04-09T15:32:00Z">
        <w:r w:rsidRPr="001F6BF7" w:rsidDel="00D8599B">
          <w:delText>delve into</w:delText>
        </w:r>
      </w:del>
      <w:ins w:id="460" w:author="Prashasti Jakhmola" w:date="2024-04-09T15:32:00Z">
        <w:r w:rsidR="00D8599B">
          <w:t>explore</w:t>
        </w:r>
      </w:ins>
      <w:r w:rsidRPr="001F6BF7">
        <w:t xml:space="preserve"> Amazon Security Lake, an essential AWS service for managing security data and enhancing the security and compliance posture of your cloud environment</w:t>
      </w:r>
      <w:bookmarkStart w:id="461" w:name="_Ref148440442"/>
      <w:r w:rsidR="00E53B58" w:rsidRPr="00D8599B">
        <w:rPr>
          <w:rStyle w:val="FootnoteReference"/>
          <w:highlight w:val="yellow"/>
          <w:rPrChange w:id="462" w:author="Prashasti Jakhmola" w:date="2024-04-09T15:32:00Z">
            <w:rPr>
              <w:rStyle w:val="FootnoteReference"/>
            </w:rPr>
          </w:rPrChange>
        </w:rPr>
        <w:footnoteReference w:id="16"/>
      </w:r>
      <w:bookmarkEnd w:id="461"/>
      <w:r w:rsidR="00E968C8" w:rsidRPr="00D8599B">
        <w:rPr>
          <w:highlight w:val="yellow"/>
          <w:rPrChange w:id="463" w:author="Prashasti Jakhmola" w:date="2024-04-09T15:32:00Z">
            <w:rPr/>
          </w:rPrChange>
        </w:rPr>
        <w:t xml:space="preserve"> </w:t>
      </w:r>
      <w:r w:rsidR="00E53B58" w:rsidRPr="00D8599B">
        <w:rPr>
          <w:rStyle w:val="FootnoteReference"/>
          <w:highlight w:val="yellow"/>
          <w:rPrChange w:id="464" w:author="Prashasti Jakhmola" w:date="2024-04-09T15:32:00Z">
            <w:rPr>
              <w:rStyle w:val="FootnoteReference"/>
            </w:rPr>
          </w:rPrChange>
        </w:rPr>
        <w:footnoteReference w:id="17"/>
      </w:r>
      <w:r w:rsidR="00E968C8" w:rsidRPr="00D8599B">
        <w:rPr>
          <w:highlight w:val="yellow"/>
          <w:rPrChange w:id="465" w:author="Prashasti Jakhmola" w:date="2024-04-09T15:32:00Z">
            <w:rPr/>
          </w:rPrChange>
        </w:rPr>
        <w:t xml:space="preserve"> </w:t>
      </w:r>
      <w:r w:rsidR="00E968C8" w:rsidRPr="00D8599B">
        <w:rPr>
          <w:rStyle w:val="FootnoteReference"/>
          <w:highlight w:val="yellow"/>
          <w:rPrChange w:id="466" w:author="Prashasti Jakhmola" w:date="2024-04-09T15:32:00Z">
            <w:rPr>
              <w:rStyle w:val="FootnoteReference"/>
            </w:rPr>
          </w:rPrChange>
        </w:rPr>
        <w:footnoteReference w:id="18"/>
      </w:r>
      <w:r w:rsidRPr="00D8599B">
        <w:rPr>
          <w:highlight w:val="yellow"/>
          <w:rPrChange w:id="467" w:author="Prashasti Jakhmola" w:date="2024-04-09T15:32:00Z">
            <w:rPr/>
          </w:rPrChange>
        </w:rPr>
        <w:t>.</w:t>
      </w:r>
    </w:p>
    <w:p w14:paraId="7CA2F994" w14:textId="713BF872" w:rsidR="001F6BF7" w:rsidRPr="001F6BF7" w:rsidRDefault="001F6BF7" w:rsidP="00D8599B">
      <w:pPr>
        <w:pStyle w:val="Heading2BPBHEB"/>
        <w:pPrChange w:id="468" w:author="Prashasti Jakhmola" w:date="2024-04-09T15:32:00Z">
          <w:pPr>
            <w:keepNext/>
            <w:keepLines/>
            <w:spacing w:before="40" w:after="0"/>
            <w:outlineLvl w:val="1"/>
          </w:pPr>
        </w:pPrChange>
      </w:pPr>
      <w:commentRangeStart w:id="469"/>
      <w:r w:rsidRPr="001F6BF7">
        <w:t xml:space="preserve">Amazon Security Lake: A </w:t>
      </w:r>
      <w:r w:rsidR="00D8599B" w:rsidRPr="001F6BF7">
        <w:t>data lake for security insights</w:t>
      </w:r>
      <w:commentRangeEnd w:id="469"/>
      <w:r w:rsidR="00D8599B">
        <w:rPr>
          <w:rStyle w:val="CommentReference"/>
          <w:rFonts w:asciiTheme="minorHAnsi" w:eastAsiaTheme="minorHAnsi" w:hAnsiTheme="minorHAnsi" w:cstheme="minorBidi"/>
          <w:b w:val="0"/>
          <w:color w:val="auto"/>
        </w:rPr>
        <w:commentReference w:id="469"/>
      </w:r>
    </w:p>
    <w:p w14:paraId="134D9F00" w14:textId="233316A0" w:rsidR="001F6BF7" w:rsidRPr="001F6BF7" w:rsidRDefault="001F6BF7" w:rsidP="00D8599B">
      <w:pPr>
        <w:pStyle w:val="NormalBPBHEB"/>
        <w:pPrChange w:id="470" w:author="Prashasti Jakhmola" w:date="2024-04-09T15:33:00Z">
          <w:pPr>
            <w:pBdr>
              <w:top w:val="nil"/>
              <w:left w:val="nil"/>
              <w:bottom w:val="nil"/>
              <w:right w:val="nil"/>
              <w:between w:val="nil"/>
            </w:pBdr>
            <w:shd w:val="clear" w:color="auto" w:fill="FFFFFF"/>
            <w:spacing w:after="100" w:line="276" w:lineRule="auto"/>
            <w:jc w:val="both"/>
          </w:pPr>
        </w:pPrChange>
      </w:pPr>
      <w:r w:rsidRPr="001F6BF7">
        <w:t>Amazon Security Lake is a fully managed data lake solution designed to ingest, store, and analyze vast amounts of security data from various AWS services and cloud environments</w:t>
      </w:r>
      <w:r w:rsidR="00783B8B">
        <w:fldChar w:fldCharType="begin"/>
      </w:r>
      <w:r w:rsidR="00783B8B">
        <w:instrText xml:space="preserve"> NOTEREF _Ref148440442 \f \h </w:instrText>
      </w:r>
      <w:r w:rsidR="00783B8B">
        <w:fldChar w:fldCharType="separate"/>
      </w:r>
      <w:r w:rsidR="00783B8B" w:rsidRPr="00783B8B">
        <w:rPr>
          <w:rStyle w:val="FootnoteReference"/>
        </w:rPr>
        <w:t>16</w:t>
      </w:r>
      <w:r w:rsidR="00783B8B">
        <w:fldChar w:fldCharType="end"/>
      </w:r>
      <w:r w:rsidRPr="001F6BF7">
        <w:t>. It offers a centralized repository for your security information, enabling you to gain deeper insights, detect anomalies, and respond to security threats effectively.</w:t>
      </w:r>
    </w:p>
    <w:p w14:paraId="23D97CC6" w14:textId="3C836CDE" w:rsidR="001F6BF7" w:rsidRDefault="001F6BF7" w:rsidP="000C78C4">
      <w:pPr>
        <w:pStyle w:val="Heading3BPBHEB"/>
        <w:rPr>
          <w:ins w:id="471" w:author="Prashasti Jakhmola" w:date="2024-04-09T15:33:00Z"/>
        </w:rPr>
        <w:pPrChange w:id="472" w:author="Prashasti Jakhmola" w:date="2024-04-09T16:28:00Z">
          <w:pPr>
            <w:pStyle w:val="Heading2BPBHEB"/>
          </w:pPr>
        </w:pPrChange>
      </w:pPr>
      <w:r w:rsidRPr="001F6BF7">
        <w:t xml:space="preserve">Key </w:t>
      </w:r>
      <w:ins w:id="473" w:author="Prashasti Jakhmola" w:date="2024-04-09T16:28:00Z">
        <w:r w:rsidR="000C78C4">
          <w:t>f</w:t>
        </w:r>
      </w:ins>
      <w:del w:id="474" w:author="Prashasti Jakhmola" w:date="2024-04-09T16:28:00Z">
        <w:r w:rsidRPr="001F6BF7" w:rsidDel="000C78C4">
          <w:delText>F</w:delText>
        </w:r>
      </w:del>
      <w:r w:rsidRPr="001F6BF7">
        <w:t>eatures of Amazon Security Lake</w:t>
      </w:r>
    </w:p>
    <w:p w14:paraId="6465DA0F" w14:textId="5847C52E" w:rsidR="00D8599B" w:rsidRPr="001F6BF7" w:rsidRDefault="00D8599B" w:rsidP="000C78C4">
      <w:pPr>
        <w:pStyle w:val="NormalBPBHEB"/>
        <w:pPrChange w:id="475" w:author="Prashasti Jakhmola" w:date="2024-04-09T16:28:00Z">
          <w:pPr>
            <w:keepNext/>
            <w:keepLines/>
            <w:spacing w:before="40" w:after="0"/>
            <w:outlineLvl w:val="1"/>
          </w:pPr>
        </w:pPrChange>
      </w:pPr>
      <w:ins w:id="476" w:author="Prashasti Jakhmola" w:date="2024-04-09T15:33:00Z">
        <w:r>
          <w:t xml:space="preserve">Let us discuss the </w:t>
        </w:r>
        <w:r w:rsidRPr="001F6BF7">
          <w:t xml:space="preserve">key features </w:t>
        </w:r>
        <w:r w:rsidRPr="001F6BF7">
          <w:t>of Amazon Security Lake</w:t>
        </w:r>
      </w:ins>
      <w:ins w:id="477" w:author="Prashasti Jakhmola" w:date="2024-04-09T15:34:00Z">
        <w:r w:rsidR="00116168">
          <w:t>:</w:t>
        </w:r>
      </w:ins>
    </w:p>
    <w:p w14:paraId="69946D20" w14:textId="3C923C24" w:rsidR="001F6BF7" w:rsidRPr="001F6BF7" w:rsidRDefault="001F6BF7" w:rsidP="00A7253E">
      <w:pPr>
        <w:pStyle w:val="NormalBPBHEB"/>
        <w:numPr>
          <w:ilvl w:val="0"/>
          <w:numId w:val="103"/>
        </w:numPr>
        <w:pPrChange w:id="478"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Data </w:t>
      </w:r>
      <w:ins w:id="479" w:author="Prashasti Jakhmola" w:date="2024-04-09T15:34:00Z">
        <w:r w:rsidR="00A7253E">
          <w:rPr>
            <w:b/>
            <w:bCs/>
          </w:rPr>
          <w:t>i</w:t>
        </w:r>
      </w:ins>
      <w:del w:id="480" w:author="Prashasti Jakhmola" w:date="2024-04-09T15:34:00Z">
        <w:r w:rsidRPr="001F6BF7" w:rsidDel="00A7253E">
          <w:rPr>
            <w:b/>
            <w:bCs/>
          </w:rPr>
          <w:delText>I</w:delText>
        </w:r>
      </w:del>
      <w:r w:rsidRPr="001F6BF7">
        <w:rPr>
          <w:b/>
          <w:bCs/>
        </w:rPr>
        <w:t>ngestion:</w:t>
      </w:r>
      <w:r w:rsidRPr="001F6BF7">
        <w:t xml:space="preserve"> Security Lake allows the automated ingestion of security data from various AWS services, including Amazon </w:t>
      </w:r>
      <w:proofErr w:type="spellStart"/>
      <w:r w:rsidRPr="001F6BF7">
        <w:t>GuardDuty</w:t>
      </w:r>
      <w:proofErr w:type="spellEnd"/>
      <w:r w:rsidRPr="001F6BF7">
        <w:t>, AWS Config, and Amazon Macie</w:t>
      </w:r>
      <w:r w:rsidR="00300ACE">
        <w:fldChar w:fldCharType="begin"/>
      </w:r>
      <w:r w:rsidR="00300ACE">
        <w:instrText xml:space="preserve"> NOTEREF _Ref148440442 \f \h </w:instrText>
      </w:r>
      <w:r w:rsidR="00300ACE">
        <w:fldChar w:fldCharType="separate"/>
      </w:r>
      <w:r w:rsidR="00300ACE" w:rsidRPr="00300ACE">
        <w:rPr>
          <w:rStyle w:val="FootnoteReference"/>
        </w:rPr>
        <w:t>16</w:t>
      </w:r>
      <w:r w:rsidR="00300ACE">
        <w:fldChar w:fldCharType="end"/>
      </w:r>
      <w:r w:rsidRPr="001F6BF7">
        <w:t>.</w:t>
      </w:r>
    </w:p>
    <w:p w14:paraId="7E2B637A" w14:textId="559AD6DF" w:rsidR="001F6BF7" w:rsidRPr="001F6BF7" w:rsidRDefault="001F6BF7" w:rsidP="00A7253E">
      <w:pPr>
        <w:pStyle w:val="NormalBPBHEB"/>
        <w:numPr>
          <w:ilvl w:val="0"/>
          <w:numId w:val="103"/>
        </w:numPr>
        <w:pPrChange w:id="481"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Data </w:t>
      </w:r>
      <w:ins w:id="482" w:author="Prashasti Jakhmola" w:date="2024-04-09T15:34:00Z">
        <w:r w:rsidR="00A4757E">
          <w:rPr>
            <w:b/>
            <w:bCs/>
          </w:rPr>
          <w:t>s</w:t>
        </w:r>
      </w:ins>
      <w:del w:id="483" w:author="Prashasti Jakhmola" w:date="2024-04-09T15:34:00Z">
        <w:r w:rsidRPr="001F6BF7" w:rsidDel="00A4757E">
          <w:rPr>
            <w:b/>
            <w:bCs/>
          </w:rPr>
          <w:delText>S</w:delText>
        </w:r>
      </w:del>
      <w:r w:rsidRPr="001F6BF7">
        <w:rPr>
          <w:b/>
          <w:bCs/>
        </w:rPr>
        <w:t>torage:</w:t>
      </w:r>
      <w:r w:rsidRPr="001F6BF7">
        <w:t xml:space="preserve"> The service provides scalable and durable storage for your security data, ensuring it remains accessible and reliable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61942D03" w14:textId="7C9BF7DC" w:rsidR="001F6BF7" w:rsidRPr="001F6BF7" w:rsidRDefault="001F6BF7" w:rsidP="00A7253E">
      <w:pPr>
        <w:pStyle w:val="NormalBPBHEB"/>
        <w:numPr>
          <w:ilvl w:val="0"/>
          <w:numId w:val="103"/>
        </w:numPr>
        <w:pPrChange w:id="484"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Analytics and </w:t>
      </w:r>
      <w:ins w:id="485" w:author="Prashasti Jakhmola" w:date="2024-04-09T15:34:00Z">
        <w:r w:rsidR="0018225E">
          <w:rPr>
            <w:b/>
            <w:bCs/>
          </w:rPr>
          <w:t>s</w:t>
        </w:r>
      </w:ins>
      <w:del w:id="486" w:author="Prashasti Jakhmola" w:date="2024-04-09T15:34:00Z">
        <w:r w:rsidRPr="001F6BF7" w:rsidDel="0018225E">
          <w:rPr>
            <w:b/>
            <w:bCs/>
          </w:rPr>
          <w:delText>S</w:delText>
        </w:r>
      </w:del>
      <w:r w:rsidRPr="001F6BF7">
        <w:rPr>
          <w:b/>
          <w:bCs/>
        </w:rPr>
        <w:t>earch:</w:t>
      </w:r>
      <w:r w:rsidRPr="001F6BF7">
        <w:t xml:space="preserve"> Security Lake supports advanced analytics and search capabilities, making it easier to query and analyze your security data</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C8FC94C" w14:textId="4C2FF320" w:rsidR="001F6BF7" w:rsidRPr="001F6BF7" w:rsidRDefault="001F6BF7" w:rsidP="00A7253E">
      <w:pPr>
        <w:pStyle w:val="NormalBPBHEB"/>
        <w:numPr>
          <w:ilvl w:val="0"/>
          <w:numId w:val="103"/>
        </w:numPr>
        <w:pPrChange w:id="487" w:author="Prashasti Jakhmola" w:date="2024-04-09T15:34:00Z">
          <w:pPr>
            <w:numPr>
              <w:numId w:val="1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Integration:</w:t>
      </w:r>
      <w:r w:rsidRPr="001F6BF7">
        <w:t xml:space="preserve"> Seamlessly integrates with AWS security services and partner solutions, enhancing your security posture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32A3018" w14:textId="535977BD" w:rsidR="001F6BF7" w:rsidRDefault="001F6BF7" w:rsidP="000C78C4">
      <w:pPr>
        <w:pStyle w:val="Heading3BPBHEB"/>
        <w:rPr>
          <w:ins w:id="488" w:author="Prashasti Jakhmola" w:date="2024-04-09T15:34:00Z"/>
        </w:rPr>
        <w:pPrChange w:id="489" w:author="Prashasti Jakhmola" w:date="2024-04-09T16:28:00Z">
          <w:pPr>
            <w:pStyle w:val="Heading2BPBHEB"/>
          </w:pPr>
        </w:pPrChange>
      </w:pPr>
      <w:r w:rsidRPr="001F6BF7">
        <w:t xml:space="preserve">Benefits of </w:t>
      </w:r>
      <w:ins w:id="490" w:author="Prashasti Jakhmola" w:date="2024-04-09T15:34:00Z">
        <w:r w:rsidR="008D0D29">
          <w:t>u</w:t>
        </w:r>
      </w:ins>
      <w:del w:id="491" w:author="Prashasti Jakhmola" w:date="2024-04-09T15:34:00Z">
        <w:r w:rsidRPr="001F6BF7" w:rsidDel="008D0D29">
          <w:delText>U</w:delText>
        </w:r>
      </w:del>
      <w:r w:rsidRPr="001F6BF7">
        <w:t>sing Amazon Security Lake</w:t>
      </w:r>
    </w:p>
    <w:p w14:paraId="0555C5F1" w14:textId="5650A1B3" w:rsidR="00242B23" w:rsidRPr="001F6BF7" w:rsidRDefault="00242B23" w:rsidP="00242B23">
      <w:pPr>
        <w:pStyle w:val="NormalBPBHEB"/>
        <w:pPrChange w:id="492" w:author="Prashasti Jakhmola" w:date="2024-04-09T15:35:00Z">
          <w:pPr>
            <w:keepNext/>
            <w:keepLines/>
            <w:spacing w:before="40" w:after="0"/>
            <w:outlineLvl w:val="1"/>
          </w:pPr>
        </w:pPrChange>
      </w:pPr>
      <w:ins w:id="493" w:author="Prashasti Jakhmola" w:date="2024-04-09T15:34:00Z">
        <w:r>
          <w:t xml:space="preserve">Let us discuss the </w:t>
        </w:r>
        <w:r w:rsidRPr="001F6BF7">
          <w:t xml:space="preserve">Benefits of </w:t>
        </w:r>
        <w:r>
          <w:t>u</w:t>
        </w:r>
        <w:r w:rsidRPr="001F6BF7">
          <w:t>sing Amazon Security Lake</w:t>
        </w:r>
      </w:ins>
      <w:ins w:id="494" w:author="Prashasti Jakhmola" w:date="2024-04-09T15:35:00Z">
        <w:r>
          <w:t>:</w:t>
        </w:r>
      </w:ins>
    </w:p>
    <w:p w14:paraId="0483C723" w14:textId="69C48DB5" w:rsidR="001F6BF7" w:rsidRPr="001F6BF7" w:rsidRDefault="001F6BF7" w:rsidP="00242B23">
      <w:pPr>
        <w:pStyle w:val="NormalBPBHEB"/>
        <w:numPr>
          <w:ilvl w:val="0"/>
          <w:numId w:val="104"/>
        </w:numPr>
        <w:pPrChange w:id="495" w:author="Prashasti Jakhmola" w:date="2024-04-09T15:35:00Z">
          <w:pPr>
            <w:numPr>
              <w:numId w:val="1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lastRenderedPageBreak/>
        <w:t xml:space="preserve">Centralized </w:t>
      </w:r>
      <w:r w:rsidR="00242B23" w:rsidRPr="001F6BF7">
        <w:rPr>
          <w:b/>
          <w:bCs/>
        </w:rPr>
        <w:t>security data</w:t>
      </w:r>
      <w:r w:rsidRPr="001F6BF7">
        <w:rPr>
          <w:b/>
          <w:bCs/>
        </w:rPr>
        <w:t>:</w:t>
      </w:r>
      <w:r w:rsidRPr="001F6BF7">
        <w:t xml:space="preserve"> A unified view of security data allows you to detect and respond to threats more efficiently</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4E7B48F5" w14:textId="2E5BA83B" w:rsidR="001F6BF7" w:rsidRPr="001F6BF7" w:rsidRDefault="001F6BF7" w:rsidP="00242B23">
      <w:pPr>
        <w:pStyle w:val="NormalBPBHEB"/>
        <w:numPr>
          <w:ilvl w:val="0"/>
          <w:numId w:val="104"/>
        </w:numPr>
        <w:pPrChange w:id="496" w:author="Prashasti Jakhmola" w:date="2024-04-09T15:35:00Z">
          <w:pPr>
            <w:numPr>
              <w:numId w:val="1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 xml:space="preserve">Automated </w:t>
      </w:r>
      <w:r w:rsidR="00242B23" w:rsidRPr="001F6BF7">
        <w:rPr>
          <w:b/>
          <w:bCs/>
        </w:rPr>
        <w:t>threat detection</w:t>
      </w:r>
      <w:r w:rsidRPr="001F6BF7">
        <w:rPr>
          <w:b/>
          <w:bCs/>
        </w:rPr>
        <w:t>:</w:t>
      </w:r>
      <w:r w:rsidRPr="001F6BF7">
        <w:t xml:space="preserve"> By analyzing security data at scale, it enables automated threat detection and response</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0056102A">
        <w:t>.</w:t>
      </w:r>
    </w:p>
    <w:p w14:paraId="6AAAB529" w14:textId="1C006C62" w:rsidR="001F6BF7" w:rsidRPr="001F6BF7" w:rsidRDefault="001F6BF7" w:rsidP="00242B23">
      <w:pPr>
        <w:pStyle w:val="NormalBPBHEB"/>
        <w:numPr>
          <w:ilvl w:val="0"/>
          <w:numId w:val="104"/>
        </w:numPr>
        <w:pPrChange w:id="497" w:author="Prashasti Jakhmola" w:date="2024-04-09T15:35:00Z">
          <w:pPr>
            <w:numPr>
              <w:numId w:val="1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F6BF7">
        <w:rPr>
          <w:b/>
          <w:bCs/>
        </w:rPr>
        <w:t>Compliance:</w:t>
      </w:r>
      <w:r w:rsidRPr="001F6BF7">
        <w:t xml:space="preserve"> Helps organizations meet regulatory and compliance requirements by storing and managing security data effectively</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31F4D278" w14:textId="59E03F2E" w:rsidR="001F6BF7" w:rsidRPr="001F6BF7" w:rsidRDefault="001F6BF7" w:rsidP="000C78C4">
      <w:pPr>
        <w:pStyle w:val="Heading3BPBHEB"/>
        <w:pPrChange w:id="498" w:author="Prashasti Jakhmola" w:date="2024-04-09T16:28:00Z">
          <w:pPr>
            <w:keepNext/>
            <w:keepLines/>
            <w:spacing w:before="40" w:after="0"/>
            <w:outlineLvl w:val="1"/>
          </w:pPr>
        </w:pPrChange>
      </w:pPr>
      <w:r w:rsidRPr="001F6BF7">
        <w:t xml:space="preserve">Use </w:t>
      </w:r>
      <w:ins w:id="499" w:author="Prashasti Jakhmola" w:date="2024-04-09T15:35:00Z">
        <w:r w:rsidR="00242B23">
          <w:t>c</w:t>
        </w:r>
      </w:ins>
      <w:del w:id="500" w:author="Prashasti Jakhmola" w:date="2024-04-09T15:35:00Z">
        <w:r w:rsidRPr="001F6BF7" w:rsidDel="00242B23">
          <w:delText>C</w:delText>
        </w:r>
      </w:del>
      <w:r w:rsidRPr="001F6BF7">
        <w:t>ases</w:t>
      </w:r>
    </w:p>
    <w:p w14:paraId="183B00A4" w14:textId="167EC136" w:rsidR="001F6BF7" w:rsidRPr="001F6BF7" w:rsidRDefault="001F6BF7" w:rsidP="004E23F5">
      <w:pPr>
        <w:pStyle w:val="NormalBPBHEB"/>
        <w:pPrChange w:id="501" w:author="Prashasti Jakhmola" w:date="2024-04-09T15:35:00Z">
          <w:pPr>
            <w:pBdr>
              <w:top w:val="nil"/>
              <w:left w:val="nil"/>
              <w:bottom w:val="nil"/>
              <w:right w:val="nil"/>
              <w:between w:val="nil"/>
            </w:pBdr>
            <w:shd w:val="clear" w:color="auto" w:fill="FFFFFF"/>
            <w:spacing w:after="100" w:line="276" w:lineRule="auto"/>
            <w:jc w:val="both"/>
          </w:pPr>
        </w:pPrChange>
      </w:pPr>
      <w:r w:rsidRPr="001F6BF7">
        <w:t>Amazon Security Lake is valuable for organizations of all sizes that prioritize security and compliance. It is particularly beneficial for industries with strict regulatory requirements, such as finance, healthcare, and government</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07722839" w14:textId="5B0D9CEF" w:rsidR="001F6BF7" w:rsidRPr="001F6BF7" w:rsidRDefault="001F6BF7" w:rsidP="004E23F5">
      <w:pPr>
        <w:pStyle w:val="NormalBPBHEB"/>
        <w:pPrChange w:id="502" w:author="Prashasti Jakhmola" w:date="2024-04-09T15:35:00Z">
          <w:pPr>
            <w:pBdr>
              <w:top w:val="nil"/>
              <w:left w:val="nil"/>
              <w:bottom w:val="nil"/>
              <w:right w:val="nil"/>
              <w:between w:val="nil"/>
            </w:pBdr>
            <w:shd w:val="clear" w:color="auto" w:fill="FFFFFF"/>
            <w:spacing w:after="100" w:line="276" w:lineRule="auto"/>
            <w:jc w:val="both"/>
          </w:pPr>
        </w:pPrChange>
      </w:pPr>
      <w:r w:rsidRPr="001F6BF7">
        <w:t>Amazon Security Lake serves as a fundamental component of an organization's security strategy in AWS, allowing for comprehensive security data analysis and incident response</w:t>
      </w:r>
      <w:r w:rsidR="00E277F0">
        <w:fldChar w:fldCharType="begin"/>
      </w:r>
      <w:r w:rsidR="00E277F0">
        <w:instrText xml:space="preserve"> NOTEREF _Ref148440442 \f \h </w:instrText>
      </w:r>
      <w:r w:rsidR="00E277F0">
        <w:fldChar w:fldCharType="separate"/>
      </w:r>
      <w:r w:rsidR="00E277F0" w:rsidRPr="00E277F0">
        <w:rPr>
          <w:rStyle w:val="FootnoteReference"/>
        </w:rPr>
        <w:t>16</w:t>
      </w:r>
      <w:r w:rsidR="00E277F0">
        <w:fldChar w:fldCharType="end"/>
      </w:r>
      <w:r w:rsidRPr="001F6BF7">
        <w:t>. In the subsequent sections of this chapter, we will continue to explore AWS services that contribute to the robust security, identity, and compliance framework in the cloud.</w:t>
      </w:r>
    </w:p>
    <w:p w14:paraId="399C51AF" w14:textId="4ED460EB" w:rsidR="00A1086B" w:rsidRPr="00A1086B" w:rsidRDefault="00A1086B" w:rsidP="004F4F03">
      <w:pPr>
        <w:pStyle w:val="Heading1BPBHEB"/>
        <w:pPrChange w:id="503" w:author="Prashasti Jakhmola" w:date="2024-04-09T14:42:00Z">
          <w:pPr>
            <w:keepNext/>
            <w:keepLines/>
            <w:spacing w:before="400" w:after="0" w:line="276" w:lineRule="auto"/>
            <w:outlineLvl w:val="0"/>
          </w:pPr>
        </w:pPrChange>
      </w:pPr>
      <w:r w:rsidRPr="00A1086B">
        <w:t>Amazon Verified Permissions</w:t>
      </w:r>
    </w:p>
    <w:p w14:paraId="3CF67446" w14:textId="1D024E2C" w:rsidR="00A1086B" w:rsidRPr="00A1086B" w:rsidRDefault="00A1086B" w:rsidP="004E23F5">
      <w:pPr>
        <w:pStyle w:val="NormalBPBHEB"/>
        <w:pPrChange w:id="504" w:author="Prashasti Jakhmola" w:date="2024-04-09T15:35:00Z">
          <w:pPr>
            <w:pBdr>
              <w:top w:val="nil"/>
              <w:left w:val="nil"/>
              <w:bottom w:val="nil"/>
              <w:right w:val="nil"/>
              <w:between w:val="nil"/>
            </w:pBdr>
            <w:shd w:val="clear" w:color="auto" w:fill="FFFFFF"/>
            <w:spacing w:after="100" w:line="276" w:lineRule="auto"/>
            <w:jc w:val="both"/>
          </w:pPr>
        </w:pPrChange>
      </w:pPr>
      <w:r w:rsidRPr="00A1086B">
        <w:t xml:space="preserve">In this section, we will explore Amazon Verified Permissions, a crucial component of AWS's </w:t>
      </w:r>
      <w:del w:id="505" w:author="Prashasti Jakhmola" w:date="2024-04-09T15:35:00Z">
        <w:r w:rsidRPr="00A1086B" w:rsidDel="004E23F5">
          <w:delText>Identity and Access Management (</w:delText>
        </w:r>
      </w:del>
      <w:r w:rsidRPr="00A1086B">
        <w:t>IAM</w:t>
      </w:r>
      <w:del w:id="506" w:author="Prashasti Jakhmola" w:date="2024-04-09T15:35:00Z">
        <w:r w:rsidRPr="00A1086B" w:rsidDel="004E23F5">
          <w:delText>)</w:delText>
        </w:r>
      </w:del>
      <w:r w:rsidRPr="00A1086B">
        <w:t xml:space="preserve"> services</w:t>
      </w:r>
      <w:bookmarkStart w:id="507" w:name="_Ref148441669"/>
      <w:r w:rsidR="004B442A" w:rsidRPr="000B2B97">
        <w:rPr>
          <w:rStyle w:val="FootnoteReference"/>
          <w:highlight w:val="yellow"/>
          <w:rPrChange w:id="508" w:author="Prashasti Jakhmola" w:date="2024-04-09T15:35:00Z">
            <w:rPr>
              <w:rStyle w:val="FootnoteReference"/>
            </w:rPr>
          </w:rPrChange>
        </w:rPr>
        <w:footnoteReference w:id="19"/>
      </w:r>
      <w:bookmarkEnd w:id="507"/>
      <w:r w:rsidR="0011237F" w:rsidRPr="000B2B97">
        <w:rPr>
          <w:highlight w:val="yellow"/>
          <w:rPrChange w:id="509" w:author="Prashasti Jakhmola" w:date="2024-04-09T15:35:00Z">
            <w:rPr/>
          </w:rPrChange>
        </w:rPr>
        <w:t xml:space="preserve"> </w:t>
      </w:r>
      <w:r w:rsidR="004D7121" w:rsidRPr="000B2B97">
        <w:rPr>
          <w:rStyle w:val="FootnoteReference"/>
          <w:highlight w:val="yellow"/>
          <w:rPrChange w:id="510" w:author="Prashasti Jakhmola" w:date="2024-04-09T15:35:00Z">
            <w:rPr>
              <w:rStyle w:val="FootnoteReference"/>
            </w:rPr>
          </w:rPrChange>
        </w:rPr>
        <w:footnoteReference w:id="20"/>
      </w:r>
      <w:r w:rsidR="0011237F" w:rsidRPr="000B2B97">
        <w:rPr>
          <w:highlight w:val="yellow"/>
          <w:rPrChange w:id="511" w:author="Prashasti Jakhmola" w:date="2024-04-09T15:35:00Z">
            <w:rPr/>
          </w:rPrChange>
        </w:rPr>
        <w:t xml:space="preserve"> </w:t>
      </w:r>
      <w:r w:rsidR="004D7121" w:rsidRPr="000B2B97">
        <w:rPr>
          <w:rStyle w:val="FootnoteReference"/>
          <w:highlight w:val="yellow"/>
          <w:rPrChange w:id="512" w:author="Prashasti Jakhmola" w:date="2024-04-09T15:35:00Z">
            <w:rPr>
              <w:rStyle w:val="FootnoteReference"/>
            </w:rPr>
          </w:rPrChange>
        </w:rPr>
        <w:footnoteReference w:id="21"/>
      </w:r>
      <w:r w:rsidRPr="000B2B97">
        <w:rPr>
          <w:highlight w:val="yellow"/>
          <w:rPrChange w:id="513" w:author="Prashasti Jakhmola" w:date="2024-04-09T15:35:00Z">
            <w:rPr/>
          </w:rPrChange>
        </w:rPr>
        <w:t>.</w:t>
      </w:r>
    </w:p>
    <w:p w14:paraId="55D78921" w14:textId="7605198B" w:rsidR="00A1086B" w:rsidRPr="00A1086B" w:rsidRDefault="00A1086B" w:rsidP="000B2B97">
      <w:pPr>
        <w:pStyle w:val="Heading2BPBHEB"/>
        <w:pPrChange w:id="514" w:author="Prashasti Jakhmola" w:date="2024-04-09T15:35:00Z">
          <w:pPr>
            <w:keepNext/>
            <w:keepLines/>
            <w:spacing w:before="40" w:after="0"/>
            <w:outlineLvl w:val="1"/>
          </w:pPr>
        </w:pPrChange>
      </w:pPr>
      <w:commentRangeStart w:id="515"/>
      <w:r w:rsidRPr="00A1086B">
        <w:t xml:space="preserve">Amazon Verified Permissions: Enforcing </w:t>
      </w:r>
      <w:r w:rsidR="000B2B97" w:rsidRPr="00A1086B">
        <w:t>least privilege access control</w:t>
      </w:r>
      <w:commentRangeEnd w:id="515"/>
      <w:r w:rsidR="000B2B97">
        <w:rPr>
          <w:rStyle w:val="CommentReference"/>
          <w:rFonts w:asciiTheme="minorHAnsi" w:eastAsiaTheme="minorHAnsi" w:hAnsiTheme="minorHAnsi" w:cstheme="minorBidi"/>
          <w:b w:val="0"/>
          <w:color w:val="auto"/>
        </w:rPr>
        <w:commentReference w:id="515"/>
      </w:r>
    </w:p>
    <w:p w14:paraId="48B49FD0" w14:textId="56AA2701" w:rsidR="00A1086B" w:rsidRPr="00A1086B" w:rsidRDefault="00A1086B" w:rsidP="000B2B97">
      <w:pPr>
        <w:pStyle w:val="NormalBPBHEB"/>
        <w:pPrChange w:id="516" w:author="Prashasti Jakhmola" w:date="2024-04-09T15:36:00Z">
          <w:pPr>
            <w:pBdr>
              <w:top w:val="nil"/>
              <w:left w:val="nil"/>
              <w:bottom w:val="nil"/>
              <w:right w:val="nil"/>
              <w:between w:val="nil"/>
            </w:pBdr>
            <w:shd w:val="clear" w:color="auto" w:fill="FFFFFF"/>
            <w:spacing w:after="100" w:line="276" w:lineRule="auto"/>
            <w:jc w:val="both"/>
          </w:pPr>
        </w:pPrChange>
      </w:pPr>
      <w:r w:rsidRPr="00A1086B">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5463CCD2" w14:textId="3782D651" w:rsidR="00A1086B" w:rsidRDefault="00A1086B" w:rsidP="000C78C4">
      <w:pPr>
        <w:pStyle w:val="Heading3BPBHEB"/>
        <w:rPr>
          <w:ins w:id="517" w:author="Prashasti Jakhmola" w:date="2024-04-09T15:36:00Z"/>
        </w:rPr>
        <w:pPrChange w:id="518" w:author="Prashasti Jakhmola" w:date="2024-04-09T16:28:00Z">
          <w:pPr>
            <w:pStyle w:val="Heading2BPBHEB"/>
          </w:pPr>
        </w:pPrChange>
      </w:pPr>
      <w:r w:rsidRPr="00A1086B">
        <w:t xml:space="preserve">Key </w:t>
      </w:r>
      <w:ins w:id="519" w:author="Prashasti Jakhmola" w:date="2024-04-09T16:28:00Z">
        <w:r w:rsidR="000C78C4">
          <w:t>a</w:t>
        </w:r>
      </w:ins>
      <w:del w:id="520" w:author="Prashasti Jakhmola" w:date="2024-04-09T16:28:00Z">
        <w:r w:rsidRPr="00A1086B" w:rsidDel="000C78C4">
          <w:delText>A</w:delText>
        </w:r>
      </w:del>
      <w:r w:rsidRPr="00A1086B">
        <w:t>spects of Amazon Verified Permissions</w:t>
      </w:r>
    </w:p>
    <w:p w14:paraId="292E35C6" w14:textId="58192329" w:rsidR="000B2B97" w:rsidRPr="00A1086B" w:rsidRDefault="000B2B97" w:rsidP="000B2B97">
      <w:pPr>
        <w:pStyle w:val="NormalBPBHEB"/>
        <w:pPrChange w:id="521" w:author="Prashasti Jakhmola" w:date="2024-04-09T15:37:00Z">
          <w:pPr>
            <w:keepNext/>
            <w:keepLines/>
            <w:spacing w:before="40" w:after="0"/>
            <w:outlineLvl w:val="1"/>
          </w:pPr>
        </w:pPrChange>
      </w:pPr>
      <w:ins w:id="522" w:author="Prashasti Jakhmola" w:date="2024-04-09T15:37:00Z">
        <w:r>
          <w:t xml:space="preserve">Let us discuss the </w:t>
        </w:r>
      </w:ins>
      <w:ins w:id="523" w:author="Prashasti Jakhmola" w:date="2024-04-09T15:36:00Z">
        <w:r w:rsidRPr="00A1086B">
          <w:t xml:space="preserve">key aspects of </w:t>
        </w:r>
        <w:r w:rsidRPr="00A1086B">
          <w:t>Amazon Verified Permissions</w:t>
        </w:r>
      </w:ins>
      <w:ins w:id="524" w:author="Prashasti Jakhmola" w:date="2024-04-09T15:37:00Z">
        <w:r>
          <w:t>:</w:t>
        </w:r>
      </w:ins>
    </w:p>
    <w:p w14:paraId="13B58176" w14:textId="6B1CFEC1" w:rsidR="00A1086B" w:rsidRPr="00A1086B" w:rsidRDefault="00A1086B" w:rsidP="000B2B97">
      <w:pPr>
        <w:pStyle w:val="NormalBPBHEB"/>
        <w:numPr>
          <w:ilvl w:val="0"/>
          <w:numId w:val="105"/>
        </w:numPr>
        <w:pPrChange w:id="525" w:author="Prashasti Jakhmola" w:date="2024-04-09T15:37: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Access </w:t>
      </w:r>
      <w:ins w:id="526" w:author="Prashasti Jakhmola" w:date="2024-04-09T15:37:00Z">
        <w:r w:rsidR="00F50A5E">
          <w:rPr>
            <w:b/>
            <w:bCs/>
          </w:rPr>
          <w:t>a</w:t>
        </w:r>
      </w:ins>
      <w:del w:id="527" w:author="Prashasti Jakhmola" w:date="2024-04-09T15:37:00Z">
        <w:r w:rsidRPr="00A1086B" w:rsidDel="00F50A5E">
          <w:rPr>
            <w:b/>
            <w:bCs/>
          </w:rPr>
          <w:delText>A</w:delText>
        </w:r>
      </w:del>
      <w:r w:rsidRPr="00A1086B">
        <w:rPr>
          <w:b/>
          <w:bCs/>
        </w:rPr>
        <w:t>nalyzer:</w:t>
      </w:r>
      <w:r w:rsidRPr="00A1086B">
        <w:t xml:space="preserve"> This tool examines policies to identify unintended access, offering detailed findings on resources that can be accessed from outside accounts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534584C" w14:textId="7FB6601B" w:rsidR="00A1086B" w:rsidRPr="00A1086B" w:rsidRDefault="00A1086B" w:rsidP="000B2B97">
      <w:pPr>
        <w:pStyle w:val="NormalBPBHEB"/>
        <w:numPr>
          <w:ilvl w:val="0"/>
          <w:numId w:val="105"/>
        </w:numPr>
        <w:pPrChange w:id="528" w:author="Prashasti Jakhmola" w:date="2024-04-09T15:37: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Resource </w:t>
      </w:r>
      <w:ins w:id="529" w:author="Prashasti Jakhmola" w:date="2024-04-09T15:37:00Z">
        <w:r w:rsidR="00F50A5E">
          <w:rPr>
            <w:b/>
            <w:bCs/>
          </w:rPr>
          <w:t>p</w:t>
        </w:r>
      </w:ins>
      <w:del w:id="530" w:author="Prashasti Jakhmola" w:date="2024-04-09T15:37:00Z">
        <w:r w:rsidRPr="00A1086B" w:rsidDel="00F50A5E">
          <w:rPr>
            <w:b/>
            <w:bCs/>
          </w:rPr>
          <w:delText>P</w:delText>
        </w:r>
      </w:del>
      <w:r w:rsidRPr="00A1086B">
        <w:rPr>
          <w:b/>
          <w:bCs/>
        </w:rPr>
        <w:t>olicies:</w:t>
      </w:r>
      <w:r w:rsidRPr="00A1086B">
        <w:t xml:space="preserve"> Resource owners can create resource policies to specify who has access to their resources, thus ensuring a secure and controlled environment</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42C1993" w14:textId="051817FF" w:rsidR="00A1086B" w:rsidRPr="00A1086B" w:rsidRDefault="00A1086B" w:rsidP="000B2B97">
      <w:pPr>
        <w:pStyle w:val="NormalBPBHEB"/>
        <w:numPr>
          <w:ilvl w:val="0"/>
          <w:numId w:val="105"/>
        </w:numPr>
        <w:pPrChange w:id="531" w:author="Prashasti Jakhmola" w:date="2024-04-09T15:37: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lastRenderedPageBreak/>
        <w:t xml:space="preserve">Access </w:t>
      </w:r>
      <w:ins w:id="532" w:author="Prashasti Jakhmola" w:date="2024-04-09T15:37:00Z">
        <w:r w:rsidR="00D77572">
          <w:rPr>
            <w:b/>
            <w:bCs/>
          </w:rPr>
          <w:t>c</w:t>
        </w:r>
      </w:ins>
      <w:del w:id="533" w:author="Prashasti Jakhmola" w:date="2024-04-09T15:37:00Z">
        <w:r w:rsidRPr="00A1086B" w:rsidDel="00D77572">
          <w:rPr>
            <w:b/>
            <w:bCs/>
          </w:rPr>
          <w:delText>C</w:delText>
        </w:r>
      </w:del>
      <w:r w:rsidRPr="00A1086B">
        <w:rPr>
          <w:b/>
          <w:bCs/>
        </w:rPr>
        <w:t>ontrol:</w:t>
      </w:r>
      <w:r w:rsidRPr="00A1086B">
        <w:t xml:space="preserve"> Verified Permissions facilitates fine-grained access control by allowing you to define and monitor permissions for resources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1ADDFE90" w14:textId="3F99189A" w:rsidR="00A1086B" w:rsidRPr="00A1086B" w:rsidRDefault="00A1086B" w:rsidP="00081DA1">
      <w:pPr>
        <w:pStyle w:val="Heading3BPBHEB"/>
        <w:pPrChange w:id="534" w:author="Prashasti Jakhmola" w:date="2024-04-09T16:28:00Z">
          <w:pPr>
            <w:keepNext/>
            <w:keepLines/>
            <w:spacing w:before="40" w:after="0"/>
            <w:outlineLvl w:val="1"/>
          </w:pPr>
        </w:pPrChange>
      </w:pPr>
      <w:r w:rsidRPr="00A1086B">
        <w:t xml:space="preserve">Use </w:t>
      </w:r>
      <w:ins w:id="535" w:author="Prashasti Jakhmola" w:date="2024-04-09T15:37:00Z">
        <w:r w:rsidR="004D5C0C">
          <w:t>c</w:t>
        </w:r>
      </w:ins>
      <w:del w:id="536" w:author="Prashasti Jakhmola" w:date="2024-04-09T15:37:00Z">
        <w:r w:rsidRPr="00A1086B" w:rsidDel="004D5C0C">
          <w:delText>C</w:delText>
        </w:r>
      </w:del>
      <w:r w:rsidRPr="00A1086B">
        <w:t>ases</w:t>
      </w:r>
    </w:p>
    <w:p w14:paraId="517B8BD7" w14:textId="26EB8B67" w:rsidR="00A1086B" w:rsidRPr="00A1086B" w:rsidRDefault="00A1086B" w:rsidP="009F40EF">
      <w:pPr>
        <w:pStyle w:val="NormalBPBHEB"/>
        <w:pPrChange w:id="537" w:author="Prashasti Jakhmola" w:date="2024-04-09T15:37:00Z">
          <w:pPr>
            <w:pBdr>
              <w:top w:val="nil"/>
              <w:left w:val="nil"/>
              <w:bottom w:val="nil"/>
              <w:right w:val="nil"/>
              <w:between w:val="nil"/>
            </w:pBdr>
            <w:shd w:val="clear" w:color="auto" w:fill="FFFFFF"/>
            <w:spacing w:after="100" w:line="276" w:lineRule="auto"/>
            <w:jc w:val="both"/>
          </w:pPr>
        </w:pPrChange>
      </w:pPr>
      <w:r w:rsidRPr="00A1086B">
        <w:t>Amazon Verified Permissions is valuable for any AWS customer concerned about security and compliance. It helps organizations establish strong control over their resources and ensures that permissions align with business requirements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0BB0936C" w14:textId="2F2A70BC" w:rsidR="00A1086B" w:rsidRDefault="00A1086B" w:rsidP="00081DA1">
      <w:pPr>
        <w:pStyle w:val="Heading3BPBHEB"/>
        <w:rPr>
          <w:ins w:id="538" w:author="Prashasti Jakhmola" w:date="2024-04-09T15:37:00Z"/>
        </w:rPr>
        <w:pPrChange w:id="539" w:author="Prashasti Jakhmola" w:date="2024-04-09T16:28:00Z">
          <w:pPr>
            <w:pStyle w:val="Heading2BPBHEB"/>
          </w:pPr>
        </w:pPrChange>
      </w:pPr>
      <w:r w:rsidRPr="00A1086B">
        <w:t>Benefits of Amazon Verified Permissions</w:t>
      </w:r>
    </w:p>
    <w:p w14:paraId="7DC3A081" w14:textId="7787551B" w:rsidR="009F40EF" w:rsidRPr="00A1086B" w:rsidRDefault="009F40EF" w:rsidP="009F40EF">
      <w:pPr>
        <w:pStyle w:val="NormalBPBHEB"/>
        <w:pPrChange w:id="540" w:author="Prashasti Jakhmola" w:date="2024-04-09T15:38:00Z">
          <w:pPr>
            <w:keepNext/>
            <w:keepLines/>
            <w:spacing w:before="40" w:after="0"/>
            <w:outlineLvl w:val="1"/>
          </w:pPr>
        </w:pPrChange>
      </w:pPr>
      <w:ins w:id="541" w:author="Prashasti Jakhmola" w:date="2024-04-09T15:37:00Z">
        <w:r>
          <w:t xml:space="preserve">Let us discuss the </w:t>
        </w:r>
      </w:ins>
      <w:ins w:id="542" w:author="Prashasti Jakhmola" w:date="2024-04-09T15:38:00Z">
        <w:r>
          <w:t>b</w:t>
        </w:r>
        <w:r w:rsidRPr="00A1086B">
          <w:t>enefits of Amazon Verified Permissions</w:t>
        </w:r>
        <w:r>
          <w:t>:</w:t>
        </w:r>
      </w:ins>
    </w:p>
    <w:p w14:paraId="10144152" w14:textId="16E5CD10" w:rsidR="00A1086B" w:rsidRPr="00A1086B" w:rsidRDefault="00A1086B" w:rsidP="002A56BA">
      <w:pPr>
        <w:pStyle w:val="NormalBPBHEB"/>
        <w:numPr>
          <w:ilvl w:val="0"/>
          <w:numId w:val="106"/>
        </w:numPr>
        <w:pPrChange w:id="543" w:author="Prashasti Jakhmola" w:date="2024-04-09T15:38:00Z">
          <w:pPr>
            <w:numPr>
              <w:numId w:val="1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Enhanced </w:t>
      </w:r>
      <w:ins w:id="544" w:author="Prashasti Jakhmola" w:date="2024-04-09T15:39:00Z">
        <w:r w:rsidR="002A56BA">
          <w:rPr>
            <w:b/>
            <w:bCs/>
          </w:rPr>
          <w:t>s</w:t>
        </w:r>
      </w:ins>
      <w:del w:id="545" w:author="Prashasti Jakhmola" w:date="2024-04-09T15:39:00Z">
        <w:r w:rsidRPr="00A1086B" w:rsidDel="002A56BA">
          <w:rPr>
            <w:b/>
            <w:bCs/>
          </w:rPr>
          <w:delText>S</w:delText>
        </w:r>
      </w:del>
      <w:r w:rsidRPr="00A1086B">
        <w:rPr>
          <w:b/>
          <w:bCs/>
        </w:rPr>
        <w:t>ecurity:</w:t>
      </w:r>
      <w:r w:rsidRPr="00A1086B">
        <w:t xml:space="preserve"> By identifying and limiting unintended access, it fortifies the security posture of your AWS environment</w:t>
      </w:r>
      <w:r w:rsidR="005E60F4" w:rsidRPr="002A56BA">
        <w:rPr>
          <w:highlight w:val="yellow"/>
          <w:rPrChange w:id="546" w:author="Prashasti Jakhmola" w:date="2024-04-09T15:39:00Z">
            <w:rPr/>
          </w:rPrChange>
        </w:rPr>
        <w:fldChar w:fldCharType="begin"/>
      </w:r>
      <w:r w:rsidR="005E60F4" w:rsidRPr="002A56BA">
        <w:rPr>
          <w:highlight w:val="yellow"/>
          <w:rPrChange w:id="547" w:author="Prashasti Jakhmola" w:date="2024-04-09T15:39:00Z">
            <w:rPr/>
          </w:rPrChange>
        </w:rPr>
        <w:instrText xml:space="preserve"> NOTEREF _Ref148441669 \f \h </w:instrText>
      </w:r>
      <w:r w:rsidR="005E60F4" w:rsidRPr="002A56BA">
        <w:rPr>
          <w:highlight w:val="yellow"/>
          <w:rPrChange w:id="548" w:author="Prashasti Jakhmola" w:date="2024-04-09T15:39:00Z">
            <w:rPr/>
          </w:rPrChange>
        </w:rPr>
      </w:r>
      <w:r w:rsidR="002A56BA">
        <w:rPr>
          <w:highlight w:val="yellow"/>
        </w:rPr>
        <w:instrText xml:space="preserve"> \* MERGEFORMAT </w:instrText>
      </w:r>
      <w:r w:rsidR="005E60F4" w:rsidRPr="002A56BA">
        <w:rPr>
          <w:highlight w:val="yellow"/>
          <w:rPrChange w:id="549" w:author="Prashasti Jakhmola" w:date="2024-04-09T15:39:00Z">
            <w:rPr/>
          </w:rPrChange>
        </w:rPr>
        <w:fldChar w:fldCharType="separate"/>
      </w:r>
      <w:r w:rsidR="005E60F4" w:rsidRPr="002A56BA">
        <w:rPr>
          <w:rStyle w:val="FootnoteReference"/>
          <w:highlight w:val="yellow"/>
          <w:rPrChange w:id="550" w:author="Prashasti Jakhmola" w:date="2024-04-09T15:39:00Z">
            <w:rPr>
              <w:rStyle w:val="FootnoteReference"/>
            </w:rPr>
          </w:rPrChange>
        </w:rPr>
        <w:t>19</w:t>
      </w:r>
      <w:r w:rsidR="005E60F4" w:rsidRPr="002A56BA">
        <w:rPr>
          <w:highlight w:val="yellow"/>
          <w:rPrChange w:id="551" w:author="Prashasti Jakhmola" w:date="2024-04-09T15:39:00Z">
            <w:rPr/>
          </w:rPrChange>
        </w:rPr>
        <w:fldChar w:fldCharType="end"/>
      </w:r>
      <w:r w:rsidRPr="00A1086B">
        <w:t>.</w:t>
      </w:r>
    </w:p>
    <w:p w14:paraId="741AAB45" w14:textId="461156D7" w:rsidR="00A1086B" w:rsidRPr="00A1086B" w:rsidRDefault="00A1086B" w:rsidP="002A56BA">
      <w:pPr>
        <w:pStyle w:val="NormalBPBHEB"/>
        <w:numPr>
          <w:ilvl w:val="0"/>
          <w:numId w:val="106"/>
        </w:numPr>
        <w:pPrChange w:id="552" w:author="Prashasti Jakhmola" w:date="2024-04-09T15:38:00Z">
          <w:pPr>
            <w:numPr>
              <w:numId w:val="1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Compliance:</w:t>
      </w:r>
      <w:r w:rsidRPr="00A1086B">
        <w:t xml:space="preserve"> It assists organizations in meeting compliance requirements and industry standards by enforcing strict access controls</w:t>
      </w:r>
      <w:r w:rsidR="005E60F4" w:rsidRPr="002A56BA">
        <w:rPr>
          <w:highlight w:val="yellow"/>
          <w:rPrChange w:id="553" w:author="Prashasti Jakhmola" w:date="2024-04-09T15:39:00Z">
            <w:rPr/>
          </w:rPrChange>
        </w:rPr>
        <w:fldChar w:fldCharType="begin"/>
      </w:r>
      <w:r w:rsidR="005E60F4" w:rsidRPr="002A56BA">
        <w:rPr>
          <w:highlight w:val="yellow"/>
          <w:rPrChange w:id="554" w:author="Prashasti Jakhmola" w:date="2024-04-09T15:39:00Z">
            <w:rPr/>
          </w:rPrChange>
        </w:rPr>
        <w:instrText xml:space="preserve"> NOTEREF _Ref148441669 \f \h </w:instrText>
      </w:r>
      <w:r w:rsidR="005E60F4" w:rsidRPr="002A56BA">
        <w:rPr>
          <w:highlight w:val="yellow"/>
          <w:rPrChange w:id="555" w:author="Prashasti Jakhmola" w:date="2024-04-09T15:39:00Z">
            <w:rPr/>
          </w:rPrChange>
        </w:rPr>
      </w:r>
      <w:r w:rsidR="002A56BA">
        <w:rPr>
          <w:highlight w:val="yellow"/>
        </w:rPr>
        <w:instrText xml:space="preserve"> \* MERGEFORMAT </w:instrText>
      </w:r>
      <w:r w:rsidR="005E60F4" w:rsidRPr="002A56BA">
        <w:rPr>
          <w:highlight w:val="yellow"/>
          <w:rPrChange w:id="556" w:author="Prashasti Jakhmola" w:date="2024-04-09T15:39:00Z">
            <w:rPr/>
          </w:rPrChange>
        </w:rPr>
        <w:fldChar w:fldCharType="separate"/>
      </w:r>
      <w:r w:rsidR="005E60F4" w:rsidRPr="002A56BA">
        <w:rPr>
          <w:rStyle w:val="FootnoteReference"/>
          <w:highlight w:val="yellow"/>
          <w:rPrChange w:id="557" w:author="Prashasti Jakhmola" w:date="2024-04-09T15:39:00Z">
            <w:rPr>
              <w:rStyle w:val="FootnoteReference"/>
            </w:rPr>
          </w:rPrChange>
        </w:rPr>
        <w:t>19</w:t>
      </w:r>
      <w:r w:rsidR="005E60F4" w:rsidRPr="002A56BA">
        <w:rPr>
          <w:highlight w:val="yellow"/>
          <w:rPrChange w:id="558" w:author="Prashasti Jakhmola" w:date="2024-04-09T15:39:00Z">
            <w:rPr/>
          </w:rPrChange>
        </w:rPr>
        <w:fldChar w:fldCharType="end"/>
      </w:r>
      <w:r w:rsidRPr="00A1086B">
        <w:t>.</w:t>
      </w:r>
    </w:p>
    <w:p w14:paraId="3E297705" w14:textId="4FF6062A" w:rsidR="00A1086B" w:rsidRPr="00A1086B" w:rsidRDefault="00A1086B" w:rsidP="002A56BA">
      <w:pPr>
        <w:pStyle w:val="NormalBPBHEB"/>
        <w:numPr>
          <w:ilvl w:val="0"/>
          <w:numId w:val="106"/>
        </w:numPr>
        <w:pPrChange w:id="559" w:author="Prashasti Jakhmola" w:date="2024-04-09T15:38:00Z">
          <w:pPr>
            <w:numPr>
              <w:numId w:val="1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1086B">
        <w:rPr>
          <w:b/>
          <w:bCs/>
        </w:rPr>
        <w:t xml:space="preserve">Resource </w:t>
      </w:r>
      <w:ins w:id="560" w:author="Prashasti Jakhmola" w:date="2024-04-09T15:39:00Z">
        <w:r w:rsidR="002A56BA">
          <w:rPr>
            <w:b/>
            <w:bCs/>
          </w:rPr>
          <w:t>m</w:t>
        </w:r>
      </w:ins>
      <w:del w:id="561" w:author="Prashasti Jakhmola" w:date="2024-04-09T15:39:00Z">
        <w:r w:rsidRPr="00A1086B" w:rsidDel="002A56BA">
          <w:rPr>
            <w:b/>
            <w:bCs/>
          </w:rPr>
          <w:delText>M</w:delText>
        </w:r>
      </w:del>
      <w:r w:rsidRPr="00A1086B">
        <w:rPr>
          <w:b/>
          <w:bCs/>
        </w:rPr>
        <w:t>anagement:</w:t>
      </w:r>
      <w:r w:rsidRPr="00A1086B">
        <w:t xml:space="preserve"> Verified Permissions simplifies resource management, allowing resource owners to dictate access</w:t>
      </w:r>
      <w:r w:rsidR="005E60F4" w:rsidRPr="002A56BA">
        <w:rPr>
          <w:highlight w:val="yellow"/>
          <w:rPrChange w:id="562" w:author="Prashasti Jakhmola" w:date="2024-04-09T15:39:00Z">
            <w:rPr/>
          </w:rPrChange>
        </w:rPr>
        <w:fldChar w:fldCharType="begin"/>
      </w:r>
      <w:r w:rsidR="005E60F4" w:rsidRPr="002A56BA">
        <w:rPr>
          <w:highlight w:val="yellow"/>
          <w:rPrChange w:id="563" w:author="Prashasti Jakhmola" w:date="2024-04-09T15:39:00Z">
            <w:rPr/>
          </w:rPrChange>
        </w:rPr>
        <w:instrText xml:space="preserve"> NOTEREF _Ref148441669 \f \h </w:instrText>
      </w:r>
      <w:r w:rsidR="005E60F4" w:rsidRPr="002A56BA">
        <w:rPr>
          <w:highlight w:val="yellow"/>
          <w:rPrChange w:id="564" w:author="Prashasti Jakhmola" w:date="2024-04-09T15:39:00Z">
            <w:rPr/>
          </w:rPrChange>
        </w:rPr>
      </w:r>
      <w:r w:rsidR="002A56BA">
        <w:rPr>
          <w:highlight w:val="yellow"/>
        </w:rPr>
        <w:instrText xml:space="preserve"> \* MERGEFORMAT </w:instrText>
      </w:r>
      <w:r w:rsidR="005E60F4" w:rsidRPr="002A56BA">
        <w:rPr>
          <w:highlight w:val="yellow"/>
          <w:rPrChange w:id="565" w:author="Prashasti Jakhmola" w:date="2024-04-09T15:39:00Z">
            <w:rPr/>
          </w:rPrChange>
        </w:rPr>
        <w:fldChar w:fldCharType="separate"/>
      </w:r>
      <w:r w:rsidR="005E60F4" w:rsidRPr="002A56BA">
        <w:rPr>
          <w:rStyle w:val="FootnoteReference"/>
          <w:highlight w:val="yellow"/>
          <w:rPrChange w:id="566" w:author="Prashasti Jakhmola" w:date="2024-04-09T15:39:00Z">
            <w:rPr>
              <w:rStyle w:val="FootnoteReference"/>
            </w:rPr>
          </w:rPrChange>
        </w:rPr>
        <w:t>19</w:t>
      </w:r>
      <w:r w:rsidR="005E60F4" w:rsidRPr="002A56BA">
        <w:rPr>
          <w:highlight w:val="yellow"/>
          <w:rPrChange w:id="567" w:author="Prashasti Jakhmola" w:date="2024-04-09T15:39:00Z">
            <w:rPr/>
          </w:rPrChange>
        </w:rPr>
        <w:fldChar w:fldCharType="end"/>
      </w:r>
      <w:r w:rsidRPr="00A1086B">
        <w:t>.</w:t>
      </w:r>
    </w:p>
    <w:p w14:paraId="1F1E9352" w14:textId="19E63275" w:rsidR="00A1086B" w:rsidRDefault="00A1086B" w:rsidP="002F45AA">
      <w:pPr>
        <w:pStyle w:val="NormalBPBHEB"/>
        <w:pPrChange w:id="568" w:author="Prashasti Jakhmola" w:date="2024-04-09T15:39:00Z">
          <w:pPr>
            <w:pBdr>
              <w:top w:val="nil"/>
              <w:left w:val="nil"/>
              <w:bottom w:val="nil"/>
              <w:right w:val="nil"/>
              <w:between w:val="nil"/>
            </w:pBdr>
            <w:shd w:val="clear" w:color="auto" w:fill="FFFFFF"/>
            <w:spacing w:after="100" w:line="276" w:lineRule="auto"/>
            <w:jc w:val="both"/>
          </w:pPr>
        </w:pPrChange>
      </w:pPr>
      <w:r w:rsidRPr="00A1086B">
        <w:t>Amazon Verified Permissions serves as a fundamental tool in AWS IAM to enhance security and compliance by maintaining strict control over resource access</w:t>
      </w:r>
      <w:r w:rsidR="00A45FFC">
        <w:fldChar w:fldCharType="begin"/>
      </w:r>
      <w:r w:rsidR="00A45FFC">
        <w:instrText xml:space="preserve"> NOTEREF _Ref148441669 \f \h </w:instrText>
      </w:r>
      <w:r w:rsidR="00A45FFC">
        <w:fldChar w:fldCharType="separate"/>
      </w:r>
      <w:r w:rsidR="00A45FFC" w:rsidRPr="00A45FFC">
        <w:rPr>
          <w:rStyle w:val="FootnoteReference"/>
        </w:rPr>
        <w:t>19</w:t>
      </w:r>
      <w:r w:rsidR="00A45FFC">
        <w:fldChar w:fldCharType="end"/>
      </w:r>
      <w:r w:rsidRPr="00A1086B">
        <w:t>. In the subsequent sections of this chapter, we will continue to explore AWS services and features that contribute to building a secure and compliant cloud infrastructure.</w:t>
      </w:r>
    </w:p>
    <w:p w14:paraId="3C39ED4F" w14:textId="2F7D39C9" w:rsidR="00A33D01" w:rsidRPr="00A33D01" w:rsidRDefault="00A33D01" w:rsidP="004F4F03">
      <w:pPr>
        <w:pStyle w:val="Heading1BPBHEB"/>
        <w:pPrChange w:id="569" w:author="Prashasti Jakhmola" w:date="2024-04-09T14:42:00Z">
          <w:pPr>
            <w:keepNext/>
            <w:keepLines/>
            <w:spacing w:before="400" w:after="0" w:line="276" w:lineRule="auto"/>
            <w:outlineLvl w:val="0"/>
          </w:pPr>
        </w:pPrChange>
      </w:pPr>
      <w:r w:rsidRPr="00A33D01">
        <w:t>AWS Artifact</w:t>
      </w:r>
    </w:p>
    <w:p w14:paraId="1551D65B" w14:textId="21D249FB" w:rsidR="00A33D01" w:rsidRPr="00A33D01" w:rsidRDefault="00A33D01" w:rsidP="002F45AA">
      <w:pPr>
        <w:pStyle w:val="NormalBPBHEB"/>
        <w:pPrChange w:id="570" w:author="Prashasti Jakhmola" w:date="2024-04-09T15:39:00Z">
          <w:pPr>
            <w:pBdr>
              <w:top w:val="nil"/>
              <w:left w:val="nil"/>
              <w:bottom w:val="nil"/>
              <w:right w:val="nil"/>
              <w:between w:val="nil"/>
            </w:pBdr>
            <w:shd w:val="clear" w:color="auto" w:fill="FFFFFF"/>
            <w:spacing w:after="100" w:line="276" w:lineRule="auto"/>
            <w:jc w:val="both"/>
          </w:pPr>
        </w:pPrChange>
      </w:pPr>
      <w:r w:rsidRPr="00A33D01">
        <w:t>In this section, we delve into AWS Artifact, a service that provides access to AWS compliance reports and resources</w:t>
      </w:r>
      <w:bookmarkStart w:id="571" w:name="_Ref148448641"/>
      <w:r w:rsidR="00CE4610" w:rsidRPr="002F45AA">
        <w:rPr>
          <w:rStyle w:val="FootnoteReference"/>
          <w:highlight w:val="yellow"/>
          <w:rPrChange w:id="572" w:author="Prashasti Jakhmola" w:date="2024-04-09T15:39:00Z">
            <w:rPr>
              <w:rStyle w:val="FootnoteReference"/>
            </w:rPr>
          </w:rPrChange>
        </w:rPr>
        <w:footnoteReference w:id="22"/>
      </w:r>
      <w:bookmarkEnd w:id="571"/>
      <w:r w:rsidR="00D80B61" w:rsidRPr="002F45AA">
        <w:rPr>
          <w:highlight w:val="yellow"/>
          <w:rPrChange w:id="573" w:author="Prashasti Jakhmola" w:date="2024-04-09T15:39:00Z">
            <w:rPr/>
          </w:rPrChange>
        </w:rPr>
        <w:t xml:space="preserve"> </w:t>
      </w:r>
      <w:r w:rsidR="003937E1" w:rsidRPr="002F45AA">
        <w:rPr>
          <w:rStyle w:val="FootnoteReference"/>
          <w:highlight w:val="yellow"/>
          <w:rPrChange w:id="574" w:author="Prashasti Jakhmola" w:date="2024-04-09T15:39:00Z">
            <w:rPr>
              <w:rStyle w:val="FootnoteReference"/>
            </w:rPr>
          </w:rPrChange>
        </w:rPr>
        <w:footnoteReference w:id="23"/>
      </w:r>
      <w:r w:rsidR="00D80B61" w:rsidRPr="002F45AA">
        <w:rPr>
          <w:highlight w:val="yellow"/>
          <w:rPrChange w:id="575" w:author="Prashasti Jakhmola" w:date="2024-04-09T15:39:00Z">
            <w:rPr/>
          </w:rPrChange>
        </w:rPr>
        <w:t xml:space="preserve"> </w:t>
      </w:r>
      <w:r w:rsidR="00344002" w:rsidRPr="002F45AA">
        <w:rPr>
          <w:rStyle w:val="FootnoteReference"/>
          <w:highlight w:val="yellow"/>
          <w:rPrChange w:id="576" w:author="Prashasti Jakhmola" w:date="2024-04-09T15:39:00Z">
            <w:rPr>
              <w:rStyle w:val="FootnoteReference"/>
            </w:rPr>
          </w:rPrChange>
        </w:rPr>
        <w:footnoteReference w:id="24"/>
      </w:r>
      <w:r w:rsidRPr="002F45AA">
        <w:rPr>
          <w:highlight w:val="yellow"/>
          <w:rPrChange w:id="577" w:author="Prashasti Jakhmola" w:date="2024-04-09T15:39:00Z">
            <w:rPr/>
          </w:rPrChange>
        </w:rPr>
        <w:t>.</w:t>
      </w:r>
    </w:p>
    <w:p w14:paraId="7F990EB0" w14:textId="72B588FB" w:rsidR="00A33D01" w:rsidRPr="00565722" w:rsidRDefault="00A33D01" w:rsidP="002F45AA">
      <w:pPr>
        <w:pStyle w:val="Heading2BPBHEB"/>
        <w:pPrChange w:id="578" w:author="Prashasti Jakhmola" w:date="2024-04-09T15:39:00Z">
          <w:pPr>
            <w:keepNext/>
            <w:keepLines/>
            <w:spacing w:before="40" w:after="0"/>
            <w:outlineLvl w:val="1"/>
          </w:pPr>
        </w:pPrChange>
      </w:pPr>
      <w:commentRangeStart w:id="579"/>
      <w:r w:rsidRPr="00565722">
        <w:t xml:space="preserve">AWS Artifact: A </w:t>
      </w:r>
      <w:ins w:id="580" w:author="Prashasti Jakhmola" w:date="2024-04-09T15:39:00Z">
        <w:r w:rsidR="002F45AA">
          <w:t>c</w:t>
        </w:r>
      </w:ins>
      <w:del w:id="581" w:author="Prashasti Jakhmola" w:date="2024-04-09T15:39:00Z">
        <w:r w:rsidRPr="00565722" w:rsidDel="002F45AA">
          <w:delText>C</w:delText>
        </w:r>
      </w:del>
      <w:r w:rsidRPr="00565722">
        <w:t xml:space="preserve">omprehensive </w:t>
      </w:r>
      <w:ins w:id="582" w:author="Prashasti Jakhmola" w:date="2024-04-09T15:39:00Z">
        <w:r w:rsidR="002F45AA">
          <w:t>s</w:t>
        </w:r>
      </w:ins>
      <w:del w:id="583" w:author="Prashasti Jakhmola" w:date="2024-04-09T15:39:00Z">
        <w:r w:rsidRPr="00565722" w:rsidDel="002F45AA">
          <w:delText>S</w:delText>
        </w:r>
      </w:del>
      <w:r w:rsidRPr="00565722">
        <w:t xml:space="preserve">ource of AWS </w:t>
      </w:r>
      <w:r w:rsidR="002F45AA" w:rsidRPr="00565722">
        <w:t>compliance information</w:t>
      </w:r>
      <w:commentRangeEnd w:id="579"/>
      <w:r w:rsidR="002F45AA">
        <w:rPr>
          <w:rStyle w:val="CommentReference"/>
          <w:rFonts w:asciiTheme="minorHAnsi" w:eastAsiaTheme="minorHAnsi" w:hAnsiTheme="minorHAnsi" w:cstheme="minorBidi"/>
          <w:b w:val="0"/>
          <w:color w:val="auto"/>
        </w:rPr>
        <w:commentReference w:id="579"/>
      </w:r>
    </w:p>
    <w:p w14:paraId="2DD56788" w14:textId="354D7308" w:rsidR="00A33D01" w:rsidRPr="00A33D01" w:rsidRDefault="00A33D01" w:rsidP="002F45AA">
      <w:pPr>
        <w:pStyle w:val="NormalBPBHEB"/>
        <w:pPrChange w:id="584" w:author="Prashasti Jakhmola" w:date="2024-04-09T15:40:00Z">
          <w:pPr>
            <w:pBdr>
              <w:top w:val="nil"/>
              <w:left w:val="nil"/>
              <w:bottom w:val="nil"/>
              <w:right w:val="nil"/>
              <w:between w:val="nil"/>
            </w:pBdr>
            <w:shd w:val="clear" w:color="auto" w:fill="FFFFFF"/>
            <w:spacing w:after="100" w:line="276" w:lineRule="auto"/>
            <w:jc w:val="both"/>
          </w:pPr>
        </w:pPrChange>
      </w:pPr>
      <w:r w:rsidRPr="00A33D01">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fldChar w:fldCharType="begin"/>
      </w:r>
      <w:r w:rsidR="001347CC">
        <w:instrText xml:space="preserve"> NOTEREF _Ref148448641 \f \h </w:instrText>
      </w:r>
      <w:r w:rsidR="001347CC">
        <w:fldChar w:fldCharType="separate"/>
      </w:r>
      <w:r w:rsidR="001347CC" w:rsidRPr="001347CC">
        <w:rPr>
          <w:rStyle w:val="FootnoteReference"/>
        </w:rPr>
        <w:t>22</w:t>
      </w:r>
      <w:r w:rsidR="001347CC">
        <w:fldChar w:fldCharType="end"/>
      </w:r>
      <w:r w:rsidRPr="00A33D01">
        <w:t>.</w:t>
      </w:r>
    </w:p>
    <w:p w14:paraId="6EF18DF7" w14:textId="6C5BE5FF" w:rsidR="00A33D01" w:rsidRDefault="00A33D01" w:rsidP="00081DA1">
      <w:pPr>
        <w:pStyle w:val="Heading3BPBHEB"/>
        <w:rPr>
          <w:ins w:id="585" w:author="Prashasti Jakhmola" w:date="2024-04-09T15:40:00Z"/>
        </w:rPr>
        <w:pPrChange w:id="586" w:author="Prashasti Jakhmola" w:date="2024-04-09T16:28:00Z">
          <w:pPr>
            <w:pStyle w:val="Heading2BPBHEB"/>
          </w:pPr>
        </w:pPrChange>
      </w:pPr>
      <w:r w:rsidRPr="00565722">
        <w:t xml:space="preserve">Key </w:t>
      </w:r>
      <w:ins w:id="587" w:author="Prashasti Jakhmola" w:date="2024-04-09T15:40:00Z">
        <w:r w:rsidR="002F45AA">
          <w:t>f</w:t>
        </w:r>
      </w:ins>
      <w:del w:id="588" w:author="Prashasti Jakhmola" w:date="2024-04-09T15:40:00Z">
        <w:r w:rsidRPr="00565722" w:rsidDel="002F45AA">
          <w:delText>F</w:delText>
        </w:r>
      </w:del>
      <w:r w:rsidRPr="00565722">
        <w:t>eatures of AWS Artifact</w:t>
      </w:r>
    </w:p>
    <w:p w14:paraId="247BD554" w14:textId="7F23C202" w:rsidR="0043287C" w:rsidRPr="00565722" w:rsidRDefault="0043287C" w:rsidP="0043287C">
      <w:pPr>
        <w:pStyle w:val="NormalBPBHEB"/>
        <w:pPrChange w:id="589" w:author="Prashasti Jakhmola" w:date="2024-04-09T15:40:00Z">
          <w:pPr>
            <w:keepNext/>
            <w:keepLines/>
            <w:spacing w:before="40" w:after="0"/>
            <w:outlineLvl w:val="1"/>
          </w:pPr>
        </w:pPrChange>
      </w:pPr>
      <w:ins w:id="590" w:author="Prashasti Jakhmola" w:date="2024-04-09T15:40:00Z">
        <w:r>
          <w:t xml:space="preserve">Let us discuss the </w:t>
        </w:r>
      </w:ins>
      <w:ins w:id="591" w:author="Prashasti Jakhmola" w:date="2024-04-09T15:41:00Z">
        <w:r w:rsidRPr="00A1086B">
          <w:t>Benefits of Amazon Verified Permissions</w:t>
        </w:r>
        <w:r>
          <w:t>:</w:t>
        </w:r>
      </w:ins>
    </w:p>
    <w:p w14:paraId="43E03A76" w14:textId="24E51365" w:rsidR="00A33D01" w:rsidRPr="00A33D01" w:rsidRDefault="00A33D01" w:rsidP="0043287C">
      <w:pPr>
        <w:pStyle w:val="NormalBPBHEB"/>
        <w:numPr>
          <w:ilvl w:val="0"/>
          <w:numId w:val="107"/>
        </w:numPr>
        <w:pPrChange w:id="592" w:author="Prashasti Jakhmola" w:date="2024-04-09T15:40:00Z">
          <w:pPr>
            <w:numPr>
              <w:numId w:val="1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Compliance </w:t>
      </w:r>
      <w:ins w:id="593" w:author="Prashasti Jakhmola" w:date="2024-04-09T15:41:00Z">
        <w:r w:rsidR="0043287C">
          <w:rPr>
            <w:b/>
            <w:bCs/>
          </w:rPr>
          <w:t>r</w:t>
        </w:r>
      </w:ins>
      <w:del w:id="594" w:author="Prashasti Jakhmola" w:date="2024-04-09T15:41:00Z">
        <w:r w:rsidRPr="00A33D01" w:rsidDel="0043287C">
          <w:rPr>
            <w:b/>
            <w:bCs/>
          </w:rPr>
          <w:delText>R</w:delText>
        </w:r>
      </w:del>
      <w:r w:rsidRPr="00A33D01">
        <w:rPr>
          <w:b/>
          <w:bCs/>
        </w:rPr>
        <w:t>eports:</w:t>
      </w:r>
      <w:r w:rsidRPr="00A33D01">
        <w:t xml:space="preserve"> AWS Artifact offers a comprehensive collection of reports and certifications covering various compliance frameworks and regulations</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0C2F92EB" w14:textId="4E48A0BA" w:rsidR="00A33D01" w:rsidRPr="00A33D01" w:rsidRDefault="00A33D01" w:rsidP="0043287C">
      <w:pPr>
        <w:pStyle w:val="NormalBPBHEB"/>
        <w:numPr>
          <w:ilvl w:val="0"/>
          <w:numId w:val="107"/>
        </w:numPr>
        <w:pPrChange w:id="595" w:author="Prashasti Jakhmola" w:date="2024-04-09T15:40:00Z">
          <w:pPr>
            <w:numPr>
              <w:numId w:val="1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596" w:author="Prashasti Jakhmola" w:date="2024-04-09T15:41:00Z">
        <w:r w:rsidR="0043287C">
          <w:rPr>
            <w:b/>
            <w:bCs/>
          </w:rPr>
          <w:t>l</w:t>
        </w:r>
      </w:ins>
      <w:del w:id="597" w:author="Prashasti Jakhmola" w:date="2024-04-09T15:41:00Z">
        <w:r w:rsidRPr="00A33D01" w:rsidDel="0043287C">
          <w:rPr>
            <w:b/>
            <w:bCs/>
          </w:rPr>
          <w:delText>L</w:delText>
        </w:r>
      </w:del>
      <w:r w:rsidRPr="00A33D01">
        <w:rPr>
          <w:b/>
          <w:bCs/>
        </w:rPr>
        <w:t>ibrary:</w:t>
      </w:r>
      <w:r w:rsidRPr="00A33D01">
        <w:t xml:space="preserve"> In addition to reports, it provides access to a library of whitepapers and guides, aiding organizations in understanding and implementing AWS services securely</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1823F0E1" w14:textId="7A6214FB" w:rsidR="00A33D01" w:rsidRPr="00A33D01" w:rsidRDefault="00A33D01" w:rsidP="0043287C">
      <w:pPr>
        <w:pStyle w:val="NormalBPBHEB"/>
        <w:numPr>
          <w:ilvl w:val="0"/>
          <w:numId w:val="107"/>
        </w:numPr>
        <w:pPrChange w:id="598" w:author="Prashasti Jakhmola" w:date="2024-04-09T15:40:00Z">
          <w:pPr>
            <w:numPr>
              <w:numId w:val="1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Agreements and </w:t>
      </w:r>
      <w:ins w:id="599" w:author="Prashasti Jakhmola" w:date="2024-04-09T15:41:00Z">
        <w:r w:rsidR="007E506F">
          <w:rPr>
            <w:b/>
            <w:bCs/>
          </w:rPr>
          <w:t>c</w:t>
        </w:r>
      </w:ins>
      <w:del w:id="600" w:author="Prashasti Jakhmola" w:date="2024-04-09T15:41:00Z">
        <w:r w:rsidRPr="00A33D01" w:rsidDel="007E506F">
          <w:rPr>
            <w:b/>
            <w:bCs/>
          </w:rPr>
          <w:delText>C</w:delText>
        </w:r>
      </w:del>
      <w:r w:rsidRPr="00A33D01">
        <w:rPr>
          <w:b/>
          <w:bCs/>
        </w:rPr>
        <w:t>ontracts:</w:t>
      </w:r>
      <w:r w:rsidRPr="00A33D01">
        <w:t xml:space="preserve"> AWS customers can review and accept agreements online, simplifying the compliance process</w:t>
      </w:r>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r w:rsidRPr="00A33D01">
        <w:t>.</w:t>
      </w:r>
    </w:p>
    <w:p w14:paraId="35DCA15C" w14:textId="72380859" w:rsidR="00A33D01" w:rsidRPr="00565722" w:rsidRDefault="00A33D01" w:rsidP="00081DA1">
      <w:pPr>
        <w:pStyle w:val="Heading3BPBHEB"/>
        <w:pPrChange w:id="601" w:author="Prashasti Jakhmola" w:date="2024-04-09T16:28:00Z">
          <w:pPr>
            <w:keepNext/>
            <w:keepLines/>
            <w:spacing w:before="40" w:after="0"/>
            <w:outlineLvl w:val="1"/>
          </w:pPr>
        </w:pPrChange>
      </w:pPr>
      <w:r w:rsidRPr="00565722">
        <w:t xml:space="preserve">Use </w:t>
      </w:r>
      <w:ins w:id="602" w:author="Prashasti Jakhmola" w:date="2024-04-09T15:41:00Z">
        <w:r w:rsidR="00131F64">
          <w:t>c</w:t>
        </w:r>
      </w:ins>
      <w:del w:id="603" w:author="Prashasti Jakhmola" w:date="2024-04-09T15:41:00Z">
        <w:r w:rsidRPr="00565722" w:rsidDel="00131F64">
          <w:delText>C</w:delText>
        </w:r>
      </w:del>
      <w:r w:rsidRPr="00565722">
        <w:t>ases</w:t>
      </w:r>
    </w:p>
    <w:p w14:paraId="6C27140C" w14:textId="40D1A96F" w:rsidR="00A33D01" w:rsidRPr="00A33D01" w:rsidRDefault="00A33D01" w:rsidP="00D938B4">
      <w:pPr>
        <w:pStyle w:val="NormalBPBHEB"/>
        <w:pPrChange w:id="604" w:author="Prashasti Jakhmola" w:date="2024-04-09T15:41:00Z">
          <w:pPr>
            <w:pBdr>
              <w:top w:val="nil"/>
              <w:left w:val="nil"/>
              <w:bottom w:val="nil"/>
              <w:right w:val="nil"/>
              <w:between w:val="nil"/>
            </w:pBdr>
            <w:shd w:val="clear" w:color="auto" w:fill="FFFFFF"/>
            <w:spacing w:after="100" w:line="276" w:lineRule="auto"/>
            <w:jc w:val="both"/>
          </w:pPr>
        </w:pPrChange>
      </w:pPr>
      <w:r w:rsidRPr="00A33D01">
        <w:t>AWS Artifact benefits a wide range of organizations, from startups to large enterprises. It</w:t>
      </w:r>
      <w:ins w:id="605" w:author="Prashasti Jakhmola" w:date="2024-04-09T15:41:00Z">
        <w:r w:rsidR="00D938B4">
          <w:t xml:space="preserve"> i</w:t>
        </w:r>
      </w:ins>
      <w:del w:id="606" w:author="Prashasti Jakhmola" w:date="2024-04-09T15:41:00Z">
        <w:r w:rsidRPr="00A33D01" w:rsidDel="00D938B4">
          <w:delText>'</w:delText>
        </w:r>
      </w:del>
      <w:r w:rsidRPr="00A33D01">
        <w:t>s particularly crucial for businesses operating in highly regulated industries, such as healthcare or finance, that require strict adherence to compliance standards</w:t>
      </w:r>
      <w:ins w:id="607" w:author="Prashasti Jakhmola" w:date="2024-04-09T15:41:00Z">
        <w:r w:rsidR="00D938B4">
          <w:t>.</w:t>
        </w:r>
      </w:ins>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p>
    <w:p w14:paraId="3238F118" w14:textId="5C4950D3" w:rsidR="00A33D01" w:rsidRDefault="00A33D01" w:rsidP="00081DA1">
      <w:pPr>
        <w:pStyle w:val="Heading3BPBHEB"/>
        <w:rPr>
          <w:ins w:id="608" w:author="Prashasti Jakhmola" w:date="2024-04-09T15:41:00Z"/>
        </w:rPr>
        <w:pPrChange w:id="609" w:author="Prashasti Jakhmola" w:date="2024-04-09T16:28:00Z">
          <w:pPr>
            <w:pStyle w:val="Heading2BPBHEB"/>
          </w:pPr>
        </w:pPrChange>
      </w:pPr>
      <w:r w:rsidRPr="00565722">
        <w:t>Benefits of AWS Artifact</w:t>
      </w:r>
    </w:p>
    <w:p w14:paraId="437E72D8" w14:textId="32C2F6A0" w:rsidR="00C933DA" w:rsidRPr="00565722" w:rsidRDefault="00C933DA" w:rsidP="00C62DB6">
      <w:pPr>
        <w:pStyle w:val="NormalBPBHEB"/>
        <w:pPrChange w:id="610" w:author="Prashasti Jakhmola" w:date="2024-04-09T15:42:00Z">
          <w:pPr>
            <w:keepNext/>
            <w:keepLines/>
            <w:spacing w:before="40" w:after="0"/>
            <w:outlineLvl w:val="1"/>
          </w:pPr>
        </w:pPrChange>
      </w:pPr>
      <w:ins w:id="611" w:author="Prashasti Jakhmola" w:date="2024-04-09T15:41:00Z">
        <w:r>
          <w:t xml:space="preserve">Let </w:t>
        </w:r>
      </w:ins>
      <w:ins w:id="612" w:author="Prashasti Jakhmola" w:date="2024-04-09T15:42:00Z">
        <w:r>
          <w:t>us discuss the b</w:t>
        </w:r>
      </w:ins>
      <w:ins w:id="613" w:author="Prashasti Jakhmola" w:date="2024-04-09T15:41:00Z">
        <w:r w:rsidRPr="00565722">
          <w:t>enefits of AWS Artifact</w:t>
        </w:r>
      </w:ins>
      <w:ins w:id="614" w:author="Prashasti Jakhmola" w:date="2024-04-09T15:42:00Z">
        <w:r w:rsidR="00C62DB6">
          <w:t>:</w:t>
        </w:r>
      </w:ins>
    </w:p>
    <w:p w14:paraId="4D85EC60" w14:textId="64773958" w:rsidR="00A33D01" w:rsidRPr="00A33D01" w:rsidRDefault="00A33D01" w:rsidP="00C62DB6">
      <w:pPr>
        <w:pStyle w:val="NormalBPBHEB"/>
        <w:numPr>
          <w:ilvl w:val="0"/>
          <w:numId w:val="108"/>
        </w:numPr>
        <w:pPrChange w:id="615" w:author="Prashasti Jakhmola" w:date="2024-04-09T15:42: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Simplified </w:t>
      </w:r>
      <w:ins w:id="616" w:author="Prashasti Jakhmola" w:date="2024-04-09T15:42:00Z">
        <w:r w:rsidR="00C62DB6">
          <w:rPr>
            <w:b/>
            <w:bCs/>
          </w:rPr>
          <w:t>c</w:t>
        </w:r>
      </w:ins>
      <w:del w:id="617" w:author="Prashasti Jakhmola" w:date="2024-04-09T15:42:00Z">
        <w:r w:rsidRPr="00A33D01" w:rsidDel="00C62DB6">
          <w:rPr>
            <w:b/>
            <w:bCs/>
          </w:rPr>
          <w:delText>C</w:delText>
        </w:r>
      </w:del>
      <w:r w:rsidRPr="00A33D01">
        <w:rPr>
          <w:b/>
          <w:bCs/>
        </w:rPr>
        <w:t>ompliance:</w:t>
      </w:r>
      <w:r w:rsidRPr="00A33D01">
        <w:t xml:space="preserve"> It provides an easy way to access documentation needed for audits and compliance assessments.</w:t>
      </w:r>
    </w:p>
    <w:p w14:paraId="25CA03BB" w14:textId="3F19E739" w:rsidR="00A33D01" w:rsidRPr="00A33D01" w:rsidRDefault="00A33D01" w:rsidP="00C62DB6">
      <w:pPr>
        <w:pStyle w:val="NormalBPBHEB"/>
        <w:numPr>
          <w:ilvl w:val="0"/>
          <w:numId w:val="108"/>
        </w:numPr>
        <w:pPrChange w:id="618" w:author="Prashasti Jakhmola" w:date="2024-04-09T15:42: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Comprehensive </w:t>
      </w:r>
      <w:ins w:id="619" w:author="Prashasti Jakhmola" w:date="2024-04-09T15:42:00Z">
        <w:r w:rsidR="006D4F9F">
          <w:rPr>
            <w:b/>
            <w:bCs/>
          </w:rPr>
          <w:t>i</w:t>
        </w:r>
      </w:ins>
      <w:del w:id="620" w:author="Prashasti Jakhmola" w:date="2024-04-09T15:42:00Z">
        <w:r w:rsidRPr="00A33D01" w:rsidDel="006D4F9F">
          <w:rPr>
            <w:b/>
            <w:bCs/>
          </w:rPr>
          <w:delText>I</w:delText>
        </w:r>
      </w:del>
      <w:r w:rsidRPr="00A33D01">
        <w:rPr>
          <w:b/>
          <w:bCs/>
        </w:rPr>
        <w:t>nformation:</w:t>
      </w:r>
      <w:r w:rsidRPr="00A33D01">
        <w:t xml:space="preserve"> With a vast library of reports and resources, it offers an extensive knowledge base for maintaining a secure and compliant AWS infrastructure</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r w:rsidRPr="00A33D01">
        <w:t>.</w:t>
      </w:r>
    </w:p>
    <w:p w14:paraId="51FDE324" w14:textId="30A4A8EA" w:rsidR="00A33D01" w:rsidRPr="00A33D01" w:rsidRDefault="00A33D01" w:rsidP="00C62DB6">
      <w:pPr>
        <w:pStyle w:val="NormalBPBHEB"/>
        <w:numPr>
          <w:ilvl w:val="0"/>
          <w:numId w:val="108"/>
        </w:numPr>
        <w:pPrChange w:id="621" w:author="Prashasti Jakhmola" w:date="2024-04-09T15:42: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Time and </w:t>
      </w:r>
      <w:r w:rsidR="00DF0282" w:rsidRPr="00A33D01">
        <w:rPr>
          <w:b/>
          <w:bCs/>
        </w:rPr>
        <w:t>cost savings</w:t>
      </w:r>
      <w:r w:rsidRPr="00A33D01">
        <w:rPr>
          <w:b/>
          <w:bCs/>
        </w:rPr>
        <w:t>:</w:t>
      </w:r>
      <w:r w:rsidRPr="00A33D01">
        <w:t xml:space="preserve"> By streamlining the compliance process and eliminating the need for physical document handling, it saves both time and resources</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p>
    <w:p w14:paraId="2E9E58D3" w14:textId="18FFA843" w:rsidR="00A33D01" w:rsidRPr="00A33D01" w:rsidRDefault="00A33D01" w:rsidP="00063218">
      <w:pPr>
        <w:pStyle w:val="NormalBPBHEB"/>
        <w:pPrChange w:id="622" w:author="Prashasti Jakhmola" w:date="2024-04-09T15:42:00Z">
          <w:pPr>
            <w:pBdr>
              <w:top w:val="nil"/>
              <w:left w:val="nil"/>
              <w:bottom w:val="nil"/>
              <w:right w:val="nil"/>
              <w:between w:val="nil"/>
            </w:pBdr>
            <w:shd w:val="clear" w:color="auto" w:fill="FFFFFF"/>
            <w:spacing w:after="100" w:line="276" w:lineRule="auto"/>
            <w:jc w:val="both"/>
          </w:pPr>
        </w:pPrChange>
      </w:pPr>
      <w:r w:rsidRPr="00A33D01">
        <w:t>AWS Artifact is an essential tool for organizations striving to maintain compliance with industry standards and regulatory requirements</w:t>
      </w:r>
      <w:r w:rsidR="00CD2E16">
        <w:fldChar w:fldCharType="begin"/>
      </w:r>
      <w:r w:rsidR="00CD2E16">
        <w:instrText xml:space="preserve"> NOTEREF _Ref148448641 \f \h </w:instrText>
      </w:r>
      <w:r w:rsidR="00CD2E16">
        <w:fldChar w:fldCharType="separate"/>
      </w:r>
      <w:r w:rsidR="00CD2E16" w:rsidRPr="00CD2E16">
        <w:rPr>
          <w:rStyle w:val="FootnoteReference"/>
        </w:rPr>
        <w:t>22</w:t>
      </w:r>
      <w:r w:rsidR="00CD2E16">
        <w:fldChar w:fldCharType="end"/>
      </w:r>
      <w:r w:rsidRPr="00A33D01">
        <w:t>. As we proceed through this chapter, we will continue to explore AWS services and features designed to enhance the security and compliance of your cloud infrastructure.</w:t>
      </w:r>
    </w:p>
    <w:p w14:paraId="41FD16D8" w14:textId="03AE8559" w:rsidR="00A33D01" w:rsidRPr="00A33D01" w:rsidRDefault="00A33D01" w:rsidP="004F4F03">
      <w:pPr>
        <w:pStyle w:val="Heading1BPBHEB"/>
        <w:pPrChange w:id="623" w:author="Prashasti Jakhmola" w:date="2024-04-09T14:42:00Z">
          <w:pPr>
            <w:keepNext/>
            <w:keepLines/>
            <w:spacing w:before="400" w:after="0" w:line="276" w:lineRule="auto"/>
            <w:outlineLvl w:val="0"/>
          </w:pPr>
        </w:pPrChange>
      </w:pPr>
      <w:r w:rsidRPr="00A33D01">
        <w:t>AWS Audit Manager</w:t>
      </w:r>
    </w:p>
    <w:p w14:paraId="2562345D" w14:textId="1B6CDE0E" w:rsidR="00A33D01" w:rsidRPr="00A33D01" w:rsidRDefault="00A33D01" w:rsidP="00B93A9D">
      <w:pPr>
        <w:pStyle w:val="NormalBPBHEB"/>
        <w:pPrChange w:id="624" w:author="Prashasti Jakhmola" w:date="2024-04-09T15:42:00Z">
          <w:pPr>
            <w:pBdr>
              <w:top w:val="nil"/>
              <w:left w:val="nil"/>
              <w:bottom w:val="nil"/>
              <w:right w:val="nil"/>
              <w:between w:val="nil"/>
            </w:pBdr>
            <w:shd w:val="clear" w:color="auto" w:fill="FFFFFF"/>
            <w:spacing w:after="100" w:line="276" w:lineRule="auto"/>
            <w:jc w:val="both"/>
          </w:pPr>
        </w:pPrChange>
      </w:pPr>
      <w:r w:rsidRPr="00A33D01">
        <w:t>In this section, we will explore AWS Audit Manager, a powerful service designed to help organizations automate and streamline the auditing process</w:t>
      </w:r>
      <w:r w:rsidRPr="00B93A9D">
        <w:rPr>
          <w:highlight w:val="yellow"/>
          <w:rPrChange w:id="625" w:author="Prashasti Jakhmola" w:date="2024-04-09T15:42:00Z">
            <w:rPr/>
          </w:rPrChange>
        </w:rPr>
        <w:t>.</w:t>
      </w:r>
      <w:bookmarkStart w:id="626" w:name="_Ref148450313"/>
      <w:r w:rsidR="00756019" w:rsidRPr="00B93A9D">
        <w:rPr>
          <w:rStyle w:val="FootnoteReference"/>
          <w:highlight w:val="yellow"/>
          <w:rPrChange w:id="627" w:author="Prashasti Jakhmola" w:date="2024-04-09T15:42:00Z">
            <w:rPr>
              <w:rStyle w:val="FootnoteReference"/>
            </w:rPr>
          </w:rPrChange>
        </w:rPr>
        <w:footnoteReference w:id="25"/>
      </w:r>
      <w:bookmarkEnd w:id="626"/>
      <w:r w:rsidR="001C72CE" w:rsidRPr="00B93A9D">
        <w:rPr>
          <w:highlight w:val="yellow"/>
          <w:rPrChange w:id="628" w:author="Prashasti Jakhmola" w:date="2024-04-09T15:42:00Z">
            <w:rPr/>
          </w:rPrChange>
        </w:rPr>
        <w:t xml:space="preserve"> </w:t>
      </w:r>
      <w:r w:rsidR="00F56F5A" w:rsidRPr="00B93A9D">
        <w:rPr>
          <w:rStyle w:val="FootnoteReference"/>
          <w:highlight w:val="yellow"/>
          <w:rPrChange w:id="629" w:author="Prashasti Jakhmola" w:date="2024-04-09T15:42:00Z">
            <w:rPr>
              <w:rStyle w:val="FootnoteReference"/>
            </w:rPr>
          </w:rPrChange>
        </w:rPr>
        <w:footnoteReference w:id="26"/>
      </w:r>
      <w:r w:rsidR="001C72CE" w:rsidRPr="00B93A9D">
        <w:rPr>
          <w:highlight w:val="yellow"/>
          <w:rPrChange w:id="630" w:author="Prashasti Jakhmola" w:date="2024-04-09T15:42:00Z">
            <w:rPr/>
          </w:rPrChange>
        </w:rPr>
        <w:t xml:space="preserve"> </w:t>
      </w:r>
      <w:r w:rsidR="00C36AB0" w:rsidRPr="00B93A9D">
        <w:rPr>
          <w:rStyle w:val="FootnoteReference"/>
          <w:highlight w:val="yellow"/>
          <w:rPrChange w:id="631" w:author="Prashasti Jakhmola" w:date="2024-04-09T15:42:00Z">
            <w:rPr>
              <w:rStyle w:val="FootnoteReference"/>
            </w:rPr>
          </w:rPrChange>
        </w:rPr>
        <w:footnoteReference w:id="27"/>
      </w:r>
      <w:r w:rsidRPr="00B93A9D">
        <w:rPr>
          <w:highlight w:val="yellow"/>
          <w:rPrChange w:id="632" w:author="Prashasti Jakhmola" w:date="2024-04-09T15:42:00Z">
            <w:rPr/>
          </w:rPrChange>
        </w:rPr>
        <w:t>.</w:t>
      </w:r>
    </w:p>
    <w:p w14:paraId="437F975F" w14:textId="678A297F" w:rsidR="00A33D01" w:rsidRPr="00565722" w:rsidRDefault="00A33D01" w:rsidP="00B93A9D">
      <w:pPr>
        <w:pStyle w:val="Heading2BPBHEB"/>
        <w:pPrChange w:id="633" w:author="Prashasti Jakhmola" w:date="2024-04-09T15:43:00Z">
          <w:pPr>
            <w:keepNext/>
            <w:keepLines/>
            <w:spacing w:before="40" w:after="0"/>
            <w:outlineLvl w:val="1"/>
          </w:pPr>
        </w:pPrChange>
      </w:pPr>
      <w:r w:rsidRPr="00565722">
        <w:t xml:space="preserve">Automating </w:t>
      </w:r>
      <w:ins w:id="634" w:author="Prashasti Jakhmola" w:date="2024-04-09T15:43:00Z">
        <w:r w:rsidR="00B93A9D">
          <w:t>a</w:t>
        </w:r>
      </w:ins>
      <w:del w:id="635" w:author="Prashasti Jakhmola" w:date="2024-04-09T15:43:00Z">
        <w:r w:rsidRPr="00565722" w:rsidDel="00B93A9D">
          <w:delText>A</w:delText>
        </w:r>
      </w:del>
      <w:r w:rsidRPr="00565722">
        <w:t>uditing with AWS Audit Manager</w:t>
      </w:r>
    </w:p>
    <w:p w14:paraId="10DEEB36" w14:textId="157209EF" w:rsidR="00A33D01" w:rsidRPr="00A33D01" w:rsidRDefault="00A33D01" w:rsidP="00DC3398">
      <w:pPr>
        <w:pStyle w:val="NormalBPBHEB"/>
        <w:pPrChange w:id="636" w:author="Prashasti Jakhmola" w:date="2024-04-09T15:43:00Z">
          <w:pPr>
            <w:pBdr>
              <w:top w:val="nil"/>
              <w:left w:val="nil"/>
              <w:bottom w:val="nil"/>
              <w:right w:val="nil"/>
              <w:between w:val="nil"/>
            </w:pBdr>
            <w:shd w:val="clear" w:color="auto" w:fill="FFFFFF"/>
            <w:spacing w:after="100" w:line="276" w:lineRule="auto"/>
            <w:jc w:val="both"/>
          </w:pPr>
        </w:pPrChange>
      </w:pPr>
      <w:r w:rsidRPr="00A33D01">
        <w:t xml:space="preserve">Auditing is a critical aspect of maintaining security and compliance within your AWS environment. AWS Audit Manager is a service that simplifies the auditing process, making it </w:t>
      </w:r>
      <w:r w:rsidRPr="00A33D01">
        <w:lastRenderedPageBreak/>
        <w:t>more efficient and less resource-intensive</w:t>
      </w:r>
      <w:r w:rsidR="00500653">
        <w:fldChar w:fldCharType="begin"/>
      </w:r>
      <w:r w:rsidR="00500653">
        <w:instrText xml:space="preserve"> NOTEREF _Ref148450313 \f \h </w:instrText>
      </w:r>
      <w:r w:rsidR="00500653">
        <w:fldChar w:fldCharType="separate"/>
      </w:r>
      <w:r w:rsidR="00500653" w:rsidRPr="00500653">
        <w:rPr>
          <w:rStyle w:val="FootnoteReference"/>
        </w:rPr>
        <w:t>25</w:t>
      </w:r>
      <w:r w:rsidR="00500653">
        <w:fldChar w:fldCharType="end"/>
      </w:r>
      <w:r w:rsidRPr="00A33D01">
        <w:t>. It enables organizations to automate the collection of evidence for audits, reducing the manual effort required for compliance assessments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52F225F9" w14:textId="2A91CA3C" w:rsidR="00A33D01" w:rsidRDefault="00A33D01" w:rsidP="00081DA1">
      <w:pPr>
        <w:pStyle w:val="Heading3BPBHEB"/>
        <w:rPr>
          <w:ins w:id="637" w:author="Prashasti Jakhmola" w:date="2024-04-09T15:43:00Z"/>
        </w:rPr>
        <w:pPrChange w:id="638" w:author="Prashasti Jakhmola" w:date="2024-04-09T16:28:00Z">
          <w:pPr>
            <w:pStyle w:val="Heading2BPBHEB"/>
          </w:pPr>
        </w:pPrChange>
      </w:pPr>
      <w:r w:rsidRPr="00565722">
        <w:t xml:space="preserve">Key </w:t>
      </w:r>
      <w:ins w:id="639" w:author="Prashasti Jakhmola" w:date="2024-04-09T15:43:00Z">
        <w:r w:rsidR="00070457">
          <w:t>f</w:t>
        </w:r>
      </w:ins>
      <w:del w:id="640" w:author="Prashasti Jakhmola" w:date="2024-04-09T15:43:00Z">
        <w:r w:rsidRPr="00565722" w:rsidDel="00070457">
          <w:delText>F</w:delText>
        </w:r>
      </w:del>
      <w:r w:rsidRPr="00565722">
        <w:t>eatures of AWS Audit Manager</w:t>
      </w:r>
    </w:p>
    <w:p w14:paraId="42D07511" w14:textId="19B93AB0" w:rsidR="00F858EB" w:rsidRPr="00565722" w:rsidRDefault="00F858EB" w:rsidP="00320927">
      <w:pPr>
        <w:pStyle w:val="NormalBPBHEB"/>
        <w:pPrChange w:id="641" w:author="Prashasti Jakhmola" w:date="2024-04-09T15:44:00Z">
          <w:pPr>
            <w:keepNext/>
            <w:keepLines/>
            <w:spacing w:before="40" w:after="0"/>
            <w:outlineLvl w:val="1"/>
          </w:pPr>
        </w:pPrChange>
      </w:pPr>
      <w:ins w:id="642" w:author="Prashasti Jakhmola" w:date="2024-04-09T15:43:00Z">
        <w:r>
          <w:t xml:space="preserve">Let us discuss the </w:t>
        </w:r>
      </w:ins>
      <w:ins w:id="643" w:author="Prashasti Jakhmola" w:date="2024-04-09T15:44:00Z">
        <w:r w:rsidR="00A109AD">
          <w:t>k</w:t>
        </w:r>
      </w:ins>
      <w:ins w:id="644" w:author="Prashasti Jakhmola" w:date="2024-04-09T15:43:00Z">
        <w:r w:rsidRPr="00565722">
          <w:t xml:space="preserve">ey </w:t>
        </w:r>
        <w:r>
          <w:t>f</w:t>
        </w:r>
        <w:r w:rsidRPr="00565722">
          <w:t>eatures of AWS Audit Manager</w:t>
        </w:r>
      </w:ins>
      <w:ins w:id="645" w:author="Prashasti Jakhmola" w:date="2024-04-09T15:44:00Z">
        <w:r w:rsidR="00320927">
          <w:t>:</w:t>
        </w:r>
      </w:ins>
    </w:p>
    <w:p w14:paraId="2EA79381" w14:textId="152356ED" w:rsidR="00A33D01" w:rsidRPr="00A33D01" w:rsidRDefault="00A33D01" w:rsidP="00320927">
      <w:pPr>
        <w:pStyle w:val="NormalBPBHEB"/>
        <w:numPr>
          <w:ilvl w:val="0"/>
          <w:numId w:val="109"/>
        </w:numPr>
        <w:pPrChange w:id="646" w:author="Prashasti Jakhmola" w:date="2024-04-09T15:44:00Z">
          <w:pPr>
            <w:numPr>
              <w:numId w:val="2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Pre-</w:t>
      </w:r>
      <w:r w:rsidR="00320927" w:rsidRPr="00A33D01">
        <w:rPr>
          <w:b/>
          <w:bCs/>
        </w:rPr>
        <w:t>built frameworks</w:t>
      </w:r>
      <w:r w:rsidRPr="00A33D01">
        <w:rPr>
          <w:b/>
          <w:bCs/>
        </w:rPr>
        <w:t>:</w:t>
      </w:r>
      <w:r w:rsidRPr="00A33D01">
        <w:t xml:space="preserve"> AWS Audit Manager offers pre-built frameworks that map to various regulatory standards and best practices. These frameworks can be customized to align with your organization's specific requirements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DD291BB" w14:textId="473B14E6" w:rsidR="00A33D01" w:rsidRPr="00A33D01" w:rsidRDefault="00A33D01" w:rsidP="00320927">
      <w:pPr>
        <w:pStyle w:val="NormalBPBHEB"/>
        <w:numPr>
          <w:ilvl w:val="0"/>
          <w:numId w:val="109"/>
        </w:numPr>
        <w:pPrChange w:id="647" w:author="Prashasti Jakhmola" w:date="2024-04-09T15:44:00Z">
          <w:pPr>
            <w:numPr>
              <w:numId w:val="2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Evidence </w:t>
      </w:r>
      <w:ins w:id="648" w:author="Prashasti Jakhmola" w:date="2024-04-09T15:44:00Z">
        <w:r w:rsidR="00320927">
          <w:rPr>
            <w:b/>
            <w:bCs/>
          </w:rPr>
          <w:t>c</w:t>
        </w:r>
      </w:ins>
      <w:del w:id="649" w:author="Prashasti Jakhmola" w:date="2024-04-09T15:44:00Z">
        <w:r w:rsidRPr="00A33D01" w:rsidDel="00320927">
          <w:rPr>
            <w:b/>
            <w:bCs/>
          </w:rPr>
          <w:delText>C</w:delText>
        </w:r>
      </w:del>
      <w:r w:rsidRPr="00A33D01">
        <w:rPr>
          <w:b/>
          <w:bCs/>
        </w:rPr>
        <w:t>ollection:</w:t>
      </w:r>
      <w:r w:rsidRPr="00A33D01">
        <w:t xml:space="preserve"> The service streamlines evidence collection by automatically gathering data from AWS Config, AWS CloudTrail, and other AWS services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422D92EB" w14:textId="401BBD82" w:rsidR="00A33D01" w:rsidRPr="00A33D01" w:rsidRDefault="00A33D01" w:rsidP="00320927">
      <w:pPr>
        <w:pStyle w:val="NormalBPBHEB"/>
        <w:numPr>
          <w:ilvl w:val="0"/>
          <w:numId w:val="109"/>
        </w:numPr>
        <w:pPrChange w:id="650" w:author="Prashasti Jakhmola" w:date="2024-04-09T15:44:00Z">
          <w:pPr>
            <w:numPr>
              <w:numId w:val="2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Assessment </w:t>
      </w:r>
      <w:ins w:id="651" w:author="Prashasti Jakhmola" w:date="2024-04-09T15:44:00Z">
        <w:r w:rsidR="00B50F31">
          <w:rPr>
            <w:b/>
            <w:bCs/>
          </w:rPr>
          <w:t>r</w:t>
        </w:r>
      </w:ins>
      <w:del w:id="652" w:author="Prashasti Jakhmola" w:date="2024-04-09T15:44:00Z">
        <w:r w:rsidRPr="00A33D01" w:rsidDel="00B50F31">
          <w:rPr>
            <w:b/>
            <w:bCs/>
          </w:rPr>
          <w:delText>R</w:delText>
        </w:r>
      </w:del>
      <w:r w:rsidRPr="00A33D01">
        <w:rPr>
          <w:b/>
          <w:bCs/>
        </w:rPr>
        <w:t>eports:</w:t>
      </w:r>
      <w:r w:rsidRPr="00A33D01">
        <w:t xml:space="preserve"> It generates assessment reports based on the evidence collected, helping organizations understand their compliance posture</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96A0F12" w14:textId="368DBE36" w:rsidR="00A33D01" w:rsidRPr="00565722" w:rsidRDefault="00A33D01" w:rsidP="00081DA1">
      <w:pPr>
        <w:pStyle w:val="Heading3BPBHEB"/>
        <w:pPrChange w:id="653" w:author="Prashasti Jakhmola" w:date="2024-04-09T16:28:00Z">
          <w:pPr>
            <w:keepNext/>
            <w:keepLines/>
            <w:spacing w:before="40" w:after="0"/>
            <w:outlineLvl w:val="1"/>
          </w:pPr>
        </w:pPrChange>
      </w:pPr>
      <w:r w:rsidRPr="00565722">
        <w:t xml:space="preserve">Use </w:t>
      </w:r>
      <w:ins w:id="654" w:author="Prashasti Jakhmola" w:date="2024-04-09T15:52:00Z">
        <w:r w:rsidR="00E42364">
          <w:t>c</w:t>
        </w:r>
      </w:ins>
      <w:del w:id="655" w:author="Prashasti Jakhmola" w:date="2024-04-09T15:52:00Z">
        <w:r w:rsidRPr="00565722" w:rsidDel="00E42364">
          <w:delText>C</w:delText>
        </w:r>
      </w:del>
      <w:r w:rsidRPr="00565722">
        <w:t>ases</w:t>
      </w:r>
    </w:p>
    <w:p w14:paraId="24D10D3E" w14:textId="7E3683E4" w:rsidR="00A33D01" w:rsidRPr="00A33D01" w:rsidRDefault="00A33D01" w:rsidP="00D91130">
      <w:pPr>
        <w:pStyle w:val="NormalBPBHEB"/>
        <w:pPrChange w:id="656" w:author="Prashasti Jakhmola" w:date="2024-04-09T15:52:00Z">
          <w:pPr>
            <w:pBdr>
              <w:top w:val="nil"/>
              <w:left w:val="nil"/>
              <w:bottom w:val="nil"/>
              <w:right w:val="nil"/>
              <w:between w:val="nil"/>
            </w:pBdr>
            <w:shd w:val="clear" w:color="auto" w:fill="FFFFFF"/>
            <w:spacing w:after="100" w:line="276" w:lineRule="auto"/>
            <w:jc w:val="both"/>
          </w:pPr>
        </w:pPrChange>
      </w:pPr>
      <w:r w:rsidRPr="00A33D01">
        <w:t>AWS Audit Manager is valuable for any organization that needs to adhere to regulatory standards or best practices. This includes sectors such as healthcare (HIPAA), finance (PCI DSS), and many others</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02F5C5FD" w14:textId="208D2D8C" w:rsidR="00A33D01" w:rsidRDefault="00A33D01" w:rsidP="00081DA1">
      <w:pPr>
        <w:pStyle w:val="Heading3BPBHEB"/>
        <w:rPr>
          <w:ins w:id="657" w:author="Prashasti Jakhmola" w:date="2024-04-09T15:53:00Z"/>
        </w:rPr>
        <w:pPrChange w:id="658" w:author="Prashasti Jakhmola" w:date="2024-04-09T16:28:00Z">
          <w:pPr>
            <w:pStyle w:val="Heading2BPBHEB"/>
          </w:pPr>
        </w:pPrChange>
      </w:pPr>
      <w:r w:rsidRPr="00565722">
        <w:t>Benefits of AWS Audit Manager</w:t>
      </w:r>
    </w:p>
    <w:p w14:paraId="25C04DC9" w14:textId="72BBB435" w:rsidR="007D20A8" w:rsidRPr="00565722" w:rsidRDefault="007D20A8" w:rsidP="00063787">
      <w:pPr>
        <w:pStyle w:val="NormalBPBHEB"/>
        <w:pPrChange w:id="659" w:author="Prashasti Jakhmola" w:date="2024-04-09T15:53:00Z">
          <w:pPr>
            <w:keepNext/>
            <w:keepLines/>
            <w:spacing w:before="40" w:after="0"/>
            <w:outlineLvl w:val="1"/>
          </w:pPr>
        </w:pPrChange>
      </w:pPr>
      <w:ins w:id="660" w:author="Prashasti Jakhmola" w:date="2024-04-09T15:53:00Z">
        <w:r>
          <w:t>Let us discuss the b</w:t>
        </w:r>
        <w:r w:rsidRPr="00565722">
          <w:t>enefits of AWS Audit Manager</w:t>
        </w:r>
        <w:r w:rsidR="00063787">
          <w:t>:</w:t>
        </w:r>
      </w:ins>
    </w:p>
    <w:p w14:paraId="29B932CF" w14:textId="008D0A99" w:rsidR="00A33D01" w:rsidRPr="00A33D01" w:rsidRDefault="00A33D01" w:rsidP="00D91130">
      <w:pPr>
        <w:pStyle w:val="NormalBPBHEB"/>
        <w:numPr>
          <w:ilvl w:val="0"/>
          <w:numId w:val="110"/>
        </w:numPr>
        <w:pPrChange w:id="661" w:author="Prashasti Jakhmola" w:date="2024-04-09T15:5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Time </w:t>
      </w:r>
      <w:ins w:id="662" w:author="Prashasti Jakhmola" w:date="2024-04-09T15:53:00Z">
        <w:r w:rsidR="00D91130">
          <w:rPr>
            <w:b/>
            <w:bCs/>
          </w:rPr>
          <w:t>s</w:t>
        </w:r>
      </w:ins>
      <w:del w:id="663" w:author="Prashasti Jakhmola" w:date="2024-04-09T15:53:00Z">
        <w:r w:rsidRPr="00A33D01" w:rsidDel="00D91130">
          <w:rPr>
            <w:b/>
            <w:bCs/>
          </w:rPr>
          <w:delText>S</w:delText>
        </w:r>
      </w:del>
      <w:r w:rsidRPr="00A33D01">
        <w:rPr>
          <w:b/>
          <w:bCs/>
        </w:rPr>
        <w:t>avings:</w:t>
      </w:r>
      <w:r w:rsidRPr="00A33D01">
        <w:t xml:space="preserve"> Automation reduces the time and effort needed for auditing, allowing organizations to focus on addressing compliance gap</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40DEF602" w14:textId="644DC4A4" w:rsidR="00A33D01" w:rsidRPr="00A33D01" w:rsidRDefault="00A33D01" w:rsidP="00D91130">
      <w:pPr>
        <w:pStyle w:val="NormalBPBHEB"/>
        <w:numPr>
          <w:ilvl w:val="0"/>
          <w:numId w:val="110"/>
        </w:numPr>
        <w:pPrChange w:id="664" w:author="Prashasti Jakhmola" w:date="2024-04-09T15:5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Customization:</w:t>
      </w:r>
      <w:r w:rsidRPr="00A33D01">
        <w:t xml:space="preserve"> The ability to customize audit frameworks ensures that assessments are tailored to an organization's unique requirements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3D8FA1BA" w14:textId="34DAA9F3" w:rsidR="00A33D01" w:rsidRPr="00A33D01" w:rsidRDefault="00A33D01" w:rsidP="00D91130">
      <w:pPr>
        <w:pStyle w:val="NormalBPBHEB"/>
        <w:numPr>
          <w:ilvl w:val="0"/>
          <w:numId w:val="110"/>
        </w:numPr>
        <w:pPrChange w:id="665" w:author="Prashasti Jakhmola" w:date="2024-04-09T15:52:00Z">
          <w:pPr>
            <w:numPr>
              <w:numId w:val="8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Streamlined </w:t>
      </w:r>
      <w:ins w:id="666" w:author="Prashasti Jakhmola" w:date="2024-04-09T15:53:00Z">
        <w:r w:rsidR="00D91130">
          <w:rPr>
            <w:b/>
            <w:bCs/>
          </w:rPr>
          <w:t>c</w:t>
        </w:r>
      </w:ins>
      <w:del w:id="667" w:author="Prashasti Jakhmola" w:date="2024-04-09T15:53:00Z">
        <w:r w:rsidRPr="00A33D01" w:rsidDel="00D91130">
          <w:rPr>
            <w:b/>
            <w:bCs/>
          </w:rPr>
          <w:delText>C</w:delText>
        </w:r>
      </w:del>
      <w:r w:rsidRPr="00A33D01">
        <w:rPr>
          <w:b/>
          <w:bCs/>
        </w:rPr>
        <w:t>ompliance:</w:t>
      </w:r>
      <w:r w:rsidRPr="00A33D01">
        <w:t xml:space="preserve"> It streamlines the compliance process, making it easier for organizations to demonstrate adherence to regulations and standards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05770929" w14:textId="58A810A7" w:rsidR="00A33D01" w:rsidRPr="00A33D01" w:rsidRDefault="00A33D01" w:rsidP="00AF1D38">
      <w:pPr>
        <w:pStyle w:val="NormalBPBHEB"/>
        <w:pPrChange w:id="668" w:author="Prashasti Jakhmola" w:date="2024-04-09T15:53:00Z">
          <w:pPr>
            <w:pBdr>
              <w:top w:val="nil"/>
              <w:left w:val="nil"/>
              <w:bottom w:val="nil"/>
              <w:right w:val="nil"/>
              <w:between w:val="nil"/>
            </w:pBdr>
            <w:shd w:val="clear" w:color="auto" w:fill="FFFFFF"/>
            <w:spacing w:after="100" w:line="276" w:lineRule="auto"/>
            <w:jc w:val="both"/>
          </w:pPr>
        </w:pPrChange>
      </w:pPr>
      <w:r w:rsidRPr="00A33D01">
        <w:t>AWS Audit Manager is an essential tool for organizations looking to simplify and streamline their auditing process, particularly when compliance with regulatory standards is required</w:t>
      </w:r>
      <w:r w:rsidR="00E803B4">
        <w:fldChar w:fldCharType="begin"/>
      </w:r>
      <w:r w:rsidR="00E803B4">
        <w:instrText xml:space="preserve"> NOTEREF _Ref148450313 \f \h </w:instrText>
      </w:r>
      <w:r w:rsidR="00E803B4">
        <w:fldChar w:fldCharType="separate"/>
      </w:r>
      <w:r w:rsidR="00E803B4" w:rsidRPr="00E803B4">
        <w:rPr>
          <w:rStyle w:val="FootnoteReference"/>
        </w:rPr>
        <w:t>25</w:t>
      </w:r>
      <w:r w:rsidR="00E803B4">
        <w:fldChar w:fldCharType="end"/>
      </w:r>
      <w:r w:rsidRPr="00A33D01">
        <w:t>. In the subsequent sections of this chapter, we will continue to explore AWS services and features dedicated to enhancing the security and compliance of your cloud infrastructure.</w:t>
      </w:r>
    </w:p>
    <w:p w14:paraId="34B4CB14" w14:textId="128B2A21" w:rsidR="00A33D01" w:rsidRPr="00A33D01" w:rsidRDefault="00A33D01" w:rsidP="004F4F03">
      <w:pPr>
        <w:pStyle w:val="Heading1BPBHEB"/>
        <w:pPrChange w:id="669" w:author="Prashasti Jakhmola" w:date="2024-04-09T14:42:00Z">
          <w:pPr>
            <w:keepNext/>
            <w:keepLines/>
            <w:spacing w:before="400" w:after="0" w:line="276" w:lineRule="auto"/>
            <w:outlineLvl w:val="0"/>
          </w:pPr>
        </w:pPrChange>
      </w:pPr>
      <w:r w:rsidRPr="00A33D01">
        <w:t>AWS Certificate Manager</w:t>
      </w:r>
    </w:p>
    <w:p w14:paraId="16DF7C9C" w14:textId="4FA5A87C" w:rsidR="00A33D01" w:rsidRPr="00A33D01" w:rsidRDefault="00A33D01" w:rsidP="00AF1D38">
      <w:pPr>
        <w:pStyle w:val="NormalBPBHEB"/>
        <w:pPrChange w:id="670" w:author="Prashasti Jakhmola" w:date="2024-04-09T15:53:00Z">
          <w:pPr>
            <w:pBdr>
              <w:top w:val="nil"/>
              <w:left w:val="nil"/>
              <w:bottom w:val="nil"/>
              <w:right w:val="nil"/>
              <w:between w:val="nil"/>
            </w:pBdr>
            <w:shd w:val="clear" w:color="auto" w:fill="FFFFFF"/>
            <w:spacing w:after="100" w:line="276" w:lineRule="auto"/>
            <w:jc w:val="both"/>
          </w:pPr>
        </w:pPrChange>
      </w:pPr>
      <w:r w:rsidRPr="00A33D01">
        <w:t xml:space="preserve">In this section, we </w:t>
      </w:r>
      <w:del w:id="671" w:author="Prashasti Jakhmola" w:date="2024-04-09T15:53:00Z">
        <w:r w:rsidRPr="00A33D01" w:rsidDel="00AF1D38">
          <w:delText>delve into</w:delText>
        </w:r>
      </w:del>
      <w:ins w:id="672" w:author="Prashasti Jakhmola" w:date="2024-04-09T15:53:00Z">
        <w:r w:rsidR="00AF1D38">
          <w:t>di</w:t>
        </w:r>
      </w:ins>
      <w:ins w:id="673" w:author="Prashasti Jakhmola" w:date="2024-04-09T15:54:00Z">
        <w:r w:rsidR="00AF1D38">
          <w:t>scuss</w:t>
        </w:r>
      </w:ins>
      <w:r w:rsidRPr="00A33D01">
        <w:t xml:space="preserve"> </w:t>
      </w:r>
      <w:ins w:id="674" w:author="Prashasti Jakhmola" w:date="2024-04-09T15:55:00Z">
        <w:r w:rsidR="00AF1D38" w:rsidRPr="00945884">
          <w:rPr>
            <w:b/>
            <w:bCs/>
          </w:rPr>
          <w:t>AWS Certificate Manager</w:t>
        </w:r>
        <w:r w:rsidR="00AF1D38" w:rsidRPr="00A33D01">
          <w:t xml:space="preserve"> (</w:t>
        </w:r>
        <w:r w:rsidR="00AF1D38" w:rsidRPr="00945884">
          <w:rPr>
            <w:b/>
            <w:bCs/>
          </w:rPr>
          <w:t>ACM</w:t>
        </w:r>
        <w:r w:rsidR="00AF1D38" w:rsidRPr="00A33D01">
          <w:t xml:space="preserve">) </w:t>
        </w:r>
      </w:ins>
      <w:del w:id="675" w:author="Prashasti Jakhmola" w:date="2024-04-09T15:55:00Z">
        <w:r w:rsidRPr="00A33D01" w:rsidDel="00AF1D38">
          <w:delText>AWS Certificate Manager</w:delText>
        </w:r>
      </w:del>
      <w:r w:rsidRPr="00A33D01">
        <w:t>, a service that simplifies the management of SSL/TLS certificates for your AWS-based applications and websites</w:t>
      </w:r>
      <w:r w:rsidRPr="00AF1D38">
        <w:rPr>
          <w:highlight w:val="yellow"/>
          <w:rPrChange w:id="676" w:author="Prashasti Jakhmola" w:date="2024-04-09T15:54:00Z">
            <w:rPr/>
          </w:rPrChange>
        </w:rPr>
        <w:t>.</w:t>
      </w:r>
      <w:bookmarkStart w:id="677" w:name="_Ref148527963"/>
      <w:r w:rsidR="001368FB" w:rsidRPr="00AF1D38">
        <w:rPr>
          <w:rStyle w:val="FootnoteReference"/>
          <w:highlight w:val="yellow"/>
          <w:rPrChange w:id="678" w:author="Prashasti Jakhmola" w:date="2024-04-09T15:54:00Z">
            <w:rPr>
              <w:rStyle w:val="FootnoteReference"/>
            </w:rPr>
          </w:rPrChange>
        </w:rPr>
        <w:footnoteReference w:id="28"/>
      </w:r>
      <w:bookmarkEnd w:id="677"/>
      <w:r w:rsidR="00A37A49" w:rsidRPr="00AF1D38">
        <w:rPr>
          <w:highlight w:val="yellow"/>
          <w:rPrChange w:id="679" w:author="Prashasti Jakhmola" w:date="2024-04-09T15:54:00Z">
            <w:rPr/>
          </w:rPrChange>
        </w:rPr>
        <w:t xml:space="preserve"> </w:t>
      </w:r>
      <w:r w:rsidR="00A37A49" w:rsidRPr="00AF1D38">
        <w:rPr>
          <w:rStyle w:val="FootnoteReference"/>
          <w:highlight w:val="yellow"/>
          <w:rPrChange w:id="680" w:author="Prashasti Jakhmola" w:date="2024-04-09T15:54:00Z">
            <w:rPr>
              <w:rStyle w:val="FootnoteReference"/>
            </w:rPr>
          </w:rPrChange>
        </w:rPr>
        <w:footnoteReference w:id="29"/>
      </w:r>
      <w:r w:rsidR="00A37A49" w:rsidRPr="00AF1D38">
        <w:rPr>
          <w:highlight w:val="yellow"/>
          <w:rPrChange w:id="681" w:author="Prashasti Jakhmola" w:date="2024-04-09T15:54:00Z">
            <w:rPr/>
          </w:rPrChange>
        </w:rPr>
        <w:t xml:space="preserve"> </w:t>
      </w:r>
      <w:r w:rsidR="00A37A49" w:rsidRPr="00AF1D38">
        <w:rPr>
          <w:rStyle w:val="FootnoteReference"/>
          <w:highlight w:val="yellow"/>
          <w:rPrChange w:id="682" w:author="Prashasti Jakhmola" w:date="2024-04-09T15:54:00Z">
            <w:rPr>
              <w:rStyle w:val="FootnoteReference"/>
            </w:rPr>
          </w:rPrChange>
        </w:rPr>
        <w:footnoteReference w:id="30"/>
      </w:r>
      <w:del w:id="683" w:author="Prashasti Jakhmola" w:date="2024-04-09T15:54:00Z">
        <w:r w:rsidRPr="00A33D01" w:rsidDel="00AF1D38">
          <w:delText>.</w:delText>
        </w:r>
      </w:del>
    </w:p>
    <w:p w14:paraId="16BC24F2" w14:textId="238EA1F4" w:rsidR="00A33D01" w:rsidRPr="00565722" w:rsidRDefault="00A33D01" w:rsidP="00AF1D38">
      <w:pPr>
        <w:pStyle w:val="Heading2BPBHEB"/>
        <w:pPrChange w:id="684" w:author="Prashasti Jakhmola" w:date="2024-04-09T15:54:00Z">
          <w:pPr>
            <w:keepNext/>
            <w:keepLines/>
            <w:spacing w:before="40" w:after="0"/>
            <w:outlineLvl w:val="1"/>
          </w:pPr>
        </w:pPrChange>
      </w:pPr>
      <w:commentRangeStart w:id="685"/>
      <w:r w:rsidRPr="00565722">
        <w:lastRenderedPageBreak/>
        <w:t xml:space="preserve">Securing </w:t>
      </w:r>
      <w:r w:rsidR="00AF1D38" w:rsidRPr="00565722">
        <w:t xml:space="preserve">your web applications </w:t>
      </w:r>
      <w:r w:rsidRPr="00565722">
        <w:t>with AWS Certificate Manager</w:t>
      </w:r>
      <w:commentRangeEnd w:id="685"/>
      <w:r w:rsidR="00AF1D38">
        <w:rPr>
          <w:rStyle w:val="CommentReference"/>
          <w:rFonts w:asciiTheme="minorHAnsi" w:eastAsiaTheme="minorHAnsi" w:hAnsiTheme="minorHAnsi" w:cstheme="minorBidi"/>
          <w:b w:val="0"/>
          <w:color w:val="auto"/>
        </w:rPr>
        <w:commentReference w:id="685"/>
      </w:r>
    </w:p>
    <w:p w14:paraId="4AE21B33" w14:textId="0011C1E7" w:rsidR="00A33D01" w:rsidRPr="00A33D01" w:rsidRDefault="00A33D01" w:rsidP="00AF1D38">
      <w:pPr>
        <w:pStyle w:val="NormalBPBHEB"/>
        <w:pPrChange w:id="686" w:author="Prashasti Jakhmola" w:date="2024-04-09T15:54:00Z">
          <w:pPr>
            <w:pBdr>
              <w:top w:val="nil"/>
              <w:left w:val="nil"/>
              <w:bottom w:val="nil"/>
              <w:right w:val="nil"/>
              <w:between w:val="nil"/>
            </w:pBdr>
            <w:shd w:val="clear" w:color="auto" w:fill="FFFFFF"/>
            <w:spacing w:after="100" w:line="276" w:lineRule="auto"/>
            <w:jc w:val="both"/>
          </w:pPr>
        </w:pPrChange>
      </w:pPr>
      <w:del w:id="687" w:author="Prashasti Jakhmola" w:date="2024-04-09T15:55:00Z">
        <w:r w:rsidRPr="00511019" w:rsidDel="00AF1D38">
          <w:delText>AWS Certificate Manager (</w:delText>
        </w:r>
      </w:del>
      <w:r w:rsidRPr="00511019">
        <w:t>ACM</w:t>
      </w:r>
      <w:del w:id="688" w:author="Prashasti Jakhmola" w:date="2024-04-09T15:55:00Z">
        <w:r w:rsidRPr="00A33D01" w:rsidDel="00AF1D38">
          <w:delText>)</w:delText>
        </w:r>
      </w:del>
      <w:r w:rsidRPr="00A33D01">
        <w:t xml:space="preserve"> is a service that assists in the provisioning, management, and deployment of SSL/TLS certificates for your applications and services running on AWS</w:t>
      </w:r>
      <w:r w:rsidR="000B2164">
        <w:fldChar w:fldCharType="begin"/>
      </w:r>
      <w:r w:rsidR="000B2164">
        <w:instrText xml:space="preserve"> NOTEREF _Ref148527963 \f \h </w:instrText>
      </w:r>
      <w:r w:rsidR="000B2164">
        <w:fldChar w:fldCharType="separate"/>
      </w:r>
      <w:r w:rsidR="000B2164" w:rsidRPr="000B2164">
        <w:rPr>
          <w:rStyle w:val="FootnoteReference"/>
        </w:rPr>
        <w:t>28</w:t>
      </w:r>
      <w:r w:rsidR="000B2164">
        <w:fldChar w:fldCharType="end"/>
      </w:r>
      <w:r w:rsidRPr="00A33D01">
        <w:t>. ACM streamlines the process of securing your web applications by offering several key benefits</w:t>
      </w:r>
      <w:ins w:id="689" w:author="Prashasti Jakhmola" w:date="2024-04-09T15:55:00Z">
        <w:r w:rsidR="00541A15">
          <w:t>.</w:t>
        </w:r>
      </w:ins>
      <w:del w:id="690" w:author="Prashasti Jakhmola" w:date="2024-04-09T15:55:00Z">
        <w:r w:rsidRPr="00A33D01" w:rsidDel="00541A15">
          <w:delText>:</w:delText>
        </w:r>
      </w:del>
    </w:p>
    <w:p w14:paraId="5F3A51B6" w14:textId="4D3815CB" w:rsidR="00A33D01" w:rsidRDefault="00A33D01" w:rsidP="00081DA1">
      <w:pPr>
        <w:pStyle w:val="Heading3BPBHEB"/>
        <w:rPr>
          <w:ins w:id="691" w:author="Prashasti Jakhmola" w:date="2024-04-09T15:55:00Z"/>
        </w:rPr>
        <w:pPrChange w:id="692" w:author="Prashasti Jakhmola" w:date="2024-04-09T16:29:00Z">
          <w:pPr>
            <w:pStyle w:val="Heading2BPBHEB"/>
          </w:pPr>
        </w:pPrChange>
      </w:pPr>
      <w:r w:rsidRPr="00565722">
        <w:t xml:space="preserve">Key </w:t>
      </w:r>
      <w:ins w:id="693" w:author="Prashasti Jakhmola" w:date="2024-04-09T15:55:00Z">
        <w:r w:rsidR="00BE5D48">
          <w:t>f</w:t>
        </w:r>
      </w:ins>
      <w:del w:id="694" w:author="Prashasti Jakhmola" w:date="2024-04-09T15:55:00Z">
        <w:r w:rsidRPr="00565722" w:rsidDel="00BE5D48">
          <w:delText>F</w:delText>
        </w:r>
      </w:del>
      <w:r w:rsidRPr="00565722">
        <w:t>eatures of AWS Certificate Manager</w:t>
      </w:r>
    </w:p>
    <w:p w14:paraId="5E139A04" w14:textId="09326157" w:rsidR="00CE7D90" w:rsidRPr="00565722" w:rsidRDefault="00CE7D90" w:rsidP="005C1EC1">
      <w:pPr>
        <w:pStyle w:val="NormalBPBHEB"/>
        <w:pPrChange w:id="695" w:author="Prashasti Jakhmola" w:date="2024-04-09T15:56:00Z">
          <w:pPr>
            <w:keepNext/>
            <w:keepLines/>
            <w:spacing w:before="40" w:after="0"/>
            <w:outlineLvl w:val="1"/>
          </w:pPr>
        </w:pPrChange>
      </w:pPr>
      <w:ins w:id="696" w:author="Prashasti Jakhmola" w:date="2024-04-09T15:55:00Z">
        <w:r>
          <w:t>Let us discuss the k</w:t>
        </w:r>
        <w:r w:rsidRPr="00565722">
          <w:t xml:space="preserve">ey </w:t>
        </w:r>
        <w:r>
          <w:t>f</w:t>
        </w:r>
        <w:r w:rsidRPr="00565722">
          <w:t xml:space="preserve">eatures of </w:t>
        </w:r>
      </w:ins>
      <w:ins w:id="697" w:author="Prashasti Jakhmola" w:date="2024-04-09T16:03:00Z">
        <w:r w:rsidR="00154EF8" w:rsidRPr="00511019">
          <w:t>ACM</w:t>
        </w:r>
      </w:ins>
      <w:ins w:id="698" w:author="Prashasti Jakhmola" w:date="2024-04-09T15:56:00Z">
        <w:r w:rsidR="005C1EC1">
          <w:t>:</w:t>
        </w:r>
      </w:ins>
    </w:p>
    <w:p w14:paraId="5B5D9951" w14:textId="5FD39E59" w:rsidR="00A33D01" w:rsidRPr="00A33D01" w:rsidRDefault="00A33D01" w:rsidP="005C1EC1">
      <w:pPr>
        <w:pStyle w:val="NormalBPBHEB"/>
        <w:numPr>
          <w:ilvl w:val="0"/>
          <w:numId w:val="111"/>
        </w:numPr>
        <w:pPrChange w:id="699" w:author="Prashasti Jakhmola" w:date="2024-04-09T15:56:00Z">
          <w:pPr>
            <w:numPr>
              <w:numId w:val="2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Certificate </w:t>
      </w:r>
      <w:ins w:id="700" w:author="Prashasti Jakhmola" w:date="2024-04-09T15:56:00Z">
        <w:r w:rsidR="005C1EC1">
          <w:rPr>
            <w:b/>
            <w:bCs/>
          </w:rPr>
          <w:t>p</w:t>
        </w:r>
      </w:ins>
      <w:del w:id="701" w:author="Prashasti Jakhmola" w:date="2024-04-09T15:56:00Z">
        <w:r w:rsidRPr="00A33D01" w:rsidDel="005C1EC1">
          <w:rPr>
            <w:b/>
            <w:bCs/>
          </w:rPr>
          <w:delText>P</w:delText>
        </w:r>
      </w:del>
      <w:r w:rsidRPr="00A33D01">
        <w:rPr>
          <w:b/>
          <w:bCs/>
        </w:rPr>
        <w:t>rovisioning:</w:t>
      </w:r>
      <w:r w:rsidRPr="00A33D01">
        <w:t xml:space="preserve"> ACM makes it easy to request SSL/TLS certificates directly from the AWS Management Console, CLI, or SDKs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30CFAF57" w14:textId="08AFEB35" w:rsidR="00A33D01" w:rsidRPr="00A33D01" w:rsidRDefault="00A33D01" w:rsidP="005C1EC1">
      <w:pPr>
        <w:pStyle w:val="NormalBPBHEB"/>
        <w:numPr>
          <w:ilvl w:val="0"/>
          <w:numId w:val="111"/>
        </w:numPr>
        <w:pPrChange w:id="702" w:author="Prashasti Jakhmola" w:date="2024-04-09T15:56:00Z">
          <w:pPr>
            <w:numPr>
              <w:numId w:val="2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Automated </w:t>
      </w:r>
      <w:r w:rsidR="005C1EC1" w:rsidRPr="00A33D01">
        <w:rPr>
          <w:b/>
          <w:bCs/>
        </w:rPr>
        <w:t>certificate renewal</w:t>
      </w:r>
      <w:r w:rsidRPr="00A33D01">
        <w:rPr>
          <w:b/>
          <w:bCs/>
        </w:rPr>
        <w:t>:</w:t>
      </w:r>
      <w:r w:rsidRPr="00A33D01">
        <w:t xml:space="preserve"> ACM automates the renewal process for your certificates, reducing the risk of expired certificates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2A865A33" w14:textId="2003A0A4" w:rsidR="00A33D01" w:rsidRPr="00A33D01" w:rsidRDefault="00A33D01" w:rsidP="005C1EC1">
      <w:pPr>
        <w:pStyle w:val="NormalBPBHEB"/>
        <w:numPr>
          <w:ilvl w:val="0"/>
          <w:numId w:val="111"/>
        </w:numPr>
        <w:pPrChange w:id="703" w:author="Prashasti Jakhmola" w:date="2024-04-09T15:56:00Z">
          <w:pPr>
            <w:numPr>
              <w:numId w:val="2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Integrated with AWS Services:</w:t>
      </w:r>
      <w:r w:rsidRPr="00A33D01">
        <w:t xml:space="preserve"> ACM seamlessly integrates with other AWS services like Amazon CloudFront, Elastic Load Balancing, and API Gateway, ensuring that your applications remain secure</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7F3F15D7" w14:textId="32A66486" w:rsidR="00A33D01" w:rsidRPr="00A33D01" w:rsidRDefault="00A33D01" w:rsidP="00081DA1">
      <w:pPr>
        <w:pStyle w:val="Heading3BPBHEB"/>
        <w:pPrChange w:id="704" w:author="Prashasti Jakhmola" w:date="2024-04-09T16:29:00Z">
          <w:pPr>
            <w:pBdr>
              <w:top w:val="nil"/>
              <w:left w:val="nil"/>
              <w:bottom w:val="nil"/>
              <w:right w:val="nil"/>
              <w:between w:val="nil"/>
            </w:pBdr>
            <w:shd w:val="clear" w:color="auto" w:fill="FFFFFF"/>
            <w:spacing w:after="100" w:line="276" w:lineRule="auto"/>
            <w:jc w:val="both"/>
          </w:pPr>
        </w:pPrChange>
      </w:pPr>
      <w:r w:rsidRPr="00A33D01">
        <w:t xml:space="preserve">Use </w:t>
      </w:r>
      <w:ins w:id="705" w:author="Prashasti Jakhmola" w:date="2024-04-09T15:56:00Z">
        <w:r w:rsidR="005C1EC1">
          <w:t>c</w:t>
        </w:r>
      </w:ins>
      <w:del w:id="706" w:author="Prashasti Jakhmola" w:date="2024-04-09T15:56:00Z">
        <w:r w:rsidRPr="00A33D01" w:rsidDel="005C1EC1">
          <w:delText>C</w:delText>
        </w:r>
      </w:del>
      <w:r w:rsidRPr="00A33D01">
        <w:t>ases</w:t>
      </w:r>
    </w:p>
    <w:p w14:paraId="3235C59A" w14:textId="7D775FCC" w:rsidR="00A33D01" w:rsidRPr="00A33D01" w:rsidRDefault="00A41D34" w:rsidP="00A41D34">
      <w:pPr>
        <w:pStyle w:val="NormalBPBHEB"/>
        <w:pPrChange w:id="707" w:author="Prashasti Jakhmola" w:date="2024-04-09T15:56:00Z">
          <w:pPr>
            <w:pBdr>
              <w:top w:val="nil"/>
              <w:left w:val="nil"/>
              <w:bottom w:val="nil"/>
              <w:right w:val="nil"/>
              <w:between w:val="nil"/>
            </w:pBdr>
            <w:shd w:val="clear" w:color="auto" w:fill="FFFFFF"/>
            <w:spacing w:after="100" w:line="276" w:lineRule="auto"/>
            <w:jc w:val="both"/>
          </w:pPr>
        </w:pPrChange>
      </w:pPr>
      <w:ins w:id="708" w:author="Prashasti Jakhmola" w:date="2024-04-09T15:57:00Z">
        <w:r w:rsidRPr="00511019">
          <w:t>ACM</w:t>
        </w:r>
        <w:r w:rsidRPr="00A33D01">
          <w:t xml:space="preserve"> </w:t>
        </w:r>
      </w:ins>
      <w:del w:id="709" w:author="Prashasti Jakhmola" w:date="2024-04-09T15:57:00Z">
        <w:r w:rsidR="00A33D01" w:rsidRPr="00A33D01" w:rsidDel="00A41D34">
          <w:delText xml:space="preserve">AWS Certificate Manager </w:delText>
        </w:r>
      </w:del>
      <w:r w:rsidR="00A33D01" w:rsidRPr="00A33D01">
        <w:t>is invaluable for any organization that hosts web applications or websites on AWS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00A33D01" w:rsidRPr="00A33D01">
        <w:t>. It is particularly useful for ensuring data security, encrypting data in transit, and establishing trust with users.</w:t>
      </w:r>
    </w:p>
    <w:p w14:paraId="53EA7F62" w14:textId="7BD3621E" w:rsidR="00A33D01" w:rsidRDefault="00A33D01" w:rsidP="00081DA1">
      <w:pPr>
        <w:pStyle w:val="Heading3BPBHEB"/>
        <w:rPr>
          <w:ins w:id="710" w:author="Prashasti Jakhmola" w:date="2024-04-09T16:02:00Z"/>
        </w:rPr>
        <w:pPrChange w:id="711" w:author="Prashasti Jakhmola" w:date="2024-04-09T16:29:00Z">
          <w:pPr>
            <w:pStyle w:val="Heading2BPBHEB"/>
          </w:pPr>
        </w:pPrChange>
      </w:pPr>
      <w:r w:rsidRPr="00565722">
        <w:t>Benefits of AWS Certificate Manager</w:t>
      </w:r>
    </w:p>
    <w:p w14:paraId="52B68952" w14:textId="464B30E2" w:rsidR="00E022C2" w:rsidRPr="00565722" w:rsidRDefault="00E022C2" w:rsidP="00E022C2">
      <w:pPr>
        <w:pStyle w:val="NormalBPBHEB"/>
        <w:pPrChange w:id="712" w:author="Prashasti Jakhmola" w:date="2024-04-09T16:02:00Z">
          <w:pPr>
            <w:keepNext/>
            <w:keepLines/>
            <w:spacing w:before="40" w:after="0"/>
            <w:outlineLvl w:val="1"/>
          </w:pPr>
        </w:pPrChange>
      </w:pPr>
      <w:ins w:id="713" w:author="Prashasti Jakhmola" w:date="2024-04-09T16:02:00Z">
        <w:r>
          <w:t xml:space="preserve">Let us discuss the </w:t>
        </w:r>
      </w:ins>
      <w:ins w:id="714" w:author="Prashasti Jakhmola" w:date="2024-04-09T16:03:00Z">
        <w:r w:rsidR="00154EF8">
          <w:t>b</w:t>
        </w:r>
      </w:ins>
      <w:ins w:id="715" w:author="Prashasti Jakhmola" w:date="2024-04-09T16:02:00Z">
        <w:r w:rsidRPr="00565722">
          <w:t xml:space="preserve">enefits of </w:t>
        </w:r>
      </w:ins>
      <w:ins w:id="716" w:author="Prashasti Jakhmola" w:date="2024-04-09T16:03:00Z">
        <w:r w:rsidR="009F2230" w:rsidRPr="00511019">
          <w:t>ACM</w:t>
        </w:r>
      </w:ins>
      <w:ins w:id="717" w:author="Prashasti Jakhmola" w:date="2024-04-09T16:02:00Z">
        <w:r>
          <w:t>:</w:t>
        </w:r>
      </w:ins>
    </w:p>
    <w:p w14:paraId="6625B5A8" w14:textId="4269B7AA" w:rsidR="00A33D01" w:rsidRPr="00A33D01" w:rsidRDefault="00A33D01" w:rsidP="00F20FE7">
      <w:pPr>
        <w:pStyle w:val="NormalBPBHEB"/>
        <w:numPr>
          <w:ilvl w:val="0"/>
          <w:numId w:val="112"/>
        </w:numPr>
        <w:pPrChange w:id="718" w:author="Prashasti Jakhmola" w:date="2024-04-09T16:02: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Simplified </w:t>
      </w:r>
      <w:ins w:id="719" w:author="Prashasti Jakhmola" w:date="2024-04-09T16:02:00Z">
        <w:r w:rsidR="00F20FE7">
          <w:rPr>
            <w:b/>
            <w:bCs/>
          </w:rPr>
          <w:t>m</w:t>
        </w:r>
      </w:ins>
      <w:del w:id="720" w:author="Prashasti Jakhmola" w:date="2024-04-09T16:02:00Z">
        <w:r w:rsidRPr="00A33D01" w:rsidDel="00F20FE7">
          <w:rPr>
            <w:b/>
            <w:bCs/>
          </w:rPr>
          <w:delText>M</w:delText>
        </w:r>
      </w:del>
      <w:r w:rsidRPr="00A33D01">
        <w:rPr>
          <w:b/>
          <w:bCs/>
        </w:rPr>
        <w:t>anagement:</w:t>
      </w:r>
      <w:r w:rsidRPr="00A33D01">
        <w:t xml:space="preserve"> ACM simplifies the complex process of certificate management, enabling users to focus on their applications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Pr="00A33D01">
        <w:t>.</w:t>
      </w:r>
    </w:p>
    <w:p w14:paraId="4FB6CCD1" w14:textId="2BD5E360" w:rsidR="00A33D01" w:rsidRPr="00A33D01" w:rsidRDefault="00A33D01" w:rsidP="00F20FE7">
      <w:pPr>
        <w:pStyle w:val="NormalBPBHEB"/>
        <w:numPr>
          <w:ilvl w:val="0"/>
          <w:numId w:val="112"/>
        </w:numPr>
        <w:pPrChange w:id="721" w:author="Prashasti Jakhmola" w:date="2024-04-09T16:02: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Cost-</w:t>
      </w:r>
      <w:ins w:id="722" w:author="Prashasti Jakhmola" w:date="2024-04-09T16:02:00Z">
        <w:r w:rsidR="00E71EF5">
          <w:rPr>
            <w:b/>
            <w:bCs/>
          </w:rPr>
          <w:t>e</w:t>
        </w:r>
      </w:ins>
      <w:del w:id="723" w:author="Prashasti Jakhmola" w:date="2024-04-09T16:02:00Z">
        <w:r w:rsidRPr="00A33D01" w:rsidDel="00E71EF5">
          <w:rPr>
            <w:b/>
            <w:bCs/>
          </w:rPr>
          <w:delText>E</w:delText>
        </w:r>
      </w:del>
      <w:r w:rsidRPr="00A33D01">
        <w:rPr>
          <w:b/>
          <w:bCs/>
        </w:rPr>
        <w:t>ffective:</w:t>
      </w:r>
      <w:r w:rsidRPr="00A33D01">
        <w:t xml:space="preserve"> The service is cost-effective, as there are no additional charges for ACM itself</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2DC3F26" w14:textId="3A0ACE76" w:rsidR="00A33D01" w:rsidRPr="00A33D01" w:rsidRDefault="00A33D01" w:rsidP="00F20FE7">
      <w:pPr>
        <w:pStyle w:val="NormalBPBHEB"/>
        <w:numPr>
          <w:ilvl w:val="0"/>
          <w:numId w:val="112"/>
        </w:numPr>
        <w:pPrChange w:id="724" w:author="Prashasti Jakhmola" w:date="2024-04-09T16:02: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Enhanced </w:t>
      </w:r>
      <w:ins w:id="725" w:author="Prashasti Jakhmola" w:date="2024-04-09T16:02:00Z">
        <w:r w:rsidR="00C10C98">
          <w:rPr>
            <w:b/>
            <w:bCs/>
          </w:rPr>
          <w:t>s</w:t>
        </w:r>
      </w:ins>
      <w:del w:id="726" w:author="Prashasti Jakhmola" w:date="2024-04-09T16:02:00Z">
        <w:r w:rsidRPr="00A33D01" w:rsidDel="00C10C98">
          <w:rPr>
            <w:b/>
            <w:bCs/>
          </w:rPr>
          <w:delText>S</w:delText>
        </w:r>
      </w:del>
      <w:r w:rsidRPr="00A33D01">
        <w:rPr>
          <w:b/>
          <w:bCs/>
        </w:rPr>
        <w:t>ecurity:</w:t>
      </w:r>
      <w:r w:rsidRPr="00A33D01">
        <w:t xml:space="preserve"> SSL/TLS certificates are essential for encrypting data in transit, and ACM ensures that your applications remain secure</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D464738" w14:textId="2219680F" w:rsidR="00A33D01" w:rsidRPr="00A33D01" w:rsidRDefault="00154EF8" w:rsidP="00154EF8">
      <w:pPr>
        <w:pStyle w:val="NormalBPBHEB"/>
        <w:pPrChange w:id="727" w:author="Prashasti Jakhmola" w:date="2024-04-09T16:03:00Z">
          <w:pPr>
            <w:pBdr>
              <w:top w:val="nil"/>
              <w:left w:val="nil"/>
              <w:bottom w:val="nil"/>
              <w:right w:val="nil"/>
              <w:between w:val="nil"/>
            </w:pBdr>
            <w:shd w:val="clear" w:color="auto" w:fill="FFFFFF"/>
            <w:spacing w:after="100" w:line="276" w:lineRule="auto"/>
            <w:jc w:val="both"/>
          </w:pPr>
        </w:pPrChange>
      </w:pPr>
      <w:ins w:id="728" w:author="Prashasti Jakhmola" w:date="2024-04-09T16:03:00Z">
        <w:r w:rsidRPr="00511019">
          <w:t>ACM</w:t>
        </w:r>
        <w:r w:rsidRPr="00A33D01" w:rsidDel="00154EF8">
          <w:t xml:space="preserve"> </w:t>
        </w:r>
      </w:ins>
      <w:del w:id="729" w:author="Prashasti Jakhmola" w:date="2024-04-09T16:03:00Z">
        <w:r w:rsidR="00A33D01" w:rsidRPr="00A33D01" w:rsidDel="00154EF8">
          <w:delText xml:space="preserve">AWS Certificate Manager </w:delText>
        </w:r>
      </w:del>
      <w:r w:rsidR="00A33D01" w:rsidRPr="00A33D01">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A33D01" w:rsidRDefault="00A33D01" w:rsidP="004F4F03">
      <w:pPr>
        <w:pStyle w:val="Heading1BPBHEB"/>
        <w:pPrChange w:id="730" w:author="Prashasti Jakhmola" w:date="2024-04-09T14:42:00Z">
          <w:pPr>
            <w:keepNext/>
            <w:keepLines/>
            <w:spacing w:before="400" w:after="0" w:line="276" w:lineRule="auto"/>
            <w:outlineLvl w:val="0"/>
          </w:pPr>
        </w:pPrChange>
      </w:pPr>
      <w:r w:rsidRPr="00A33D01">
        <w:lastRenderedPageBreak/>
        <w:t xml:space="preserve">AWS </w:t>
      </w:r>
      <w:proofErr w:type="spellStart"/>
      <w:r w:rsidRPr="00A33D01">
        <w:t>CloudHSM</w:t>
      </w:r>
      <w:proofErr w:type="spellEnd"/>
    </w:p>
    <w:p w14:paraId="4B9A3BC6" w14:textId="5DE7869C" w:rsidR="00A33D01" w:rsidRPr="00A33D01" w:rsidRDefault="00A33D01" w:rsidP="009F2230">
      <w:pPr>
        <w:pStyle w:val="NormalBPBHEB"/>
        <w:pPrChange w:id="731" w:author="Prashasti Jakhmola" w:date="2024-04-09T16:03:00Z">
          <w:pPr>
            <w:pBdr>
              <w:top w:val="nil"/>
              <w:left w:val="nil"/>
              <w:bottom w:val="nil"/>
              <w:right w:val="nil"/>
              <w:between w:val="nil"/>
            </w:pBdr>
            <w:shd w:val="clear" w:color="auto" w:fill="FFFFFF"/>
            <w:spacing w:after="100" w:line="276" w:lineRule="auto"/>
            <w:jc w:val="both"/>
          </w:pPr>
        </w:pPrChange>
      </w:pPr>
      <w:r w:rsidRPr="00A33D01">
        <w:t xml:space="preserve">In this section, we will explore the AWS </w:t>
      </w:r>
      <w:proofErr w:type="spellStart"/>
      <w:r w:rsidRPr="00A33D01">
        <w:t>CloudHSM</w:t>
      </w:r>
      <w:proofErr w:type="spellEnd"/>
      <w:r w:rsidRPr="00A33D01">
        <w:t xml:space="preserve"> service, providing a detailed overview of its functionality, use cases, and benefits</w:t>
      </w:r>
      <w:bookmarkStart w:id="732" w:name="_Ref148529347"/>
      <w:r w:rsidR="00507F81" w:rsidRPr="009F2230">
        <w:rPr>
          <w:rStyle w:val="FootnoteReference"/>
          <w:highlight w:val="yellow"/>
          <w:rPrChange w:id="733" w:author="Prashasti Jakhmola" w:date="2024-04-09T16:03:00Z">
            <w:rPr>
              <w:rStyle w:val="FootnoteReference"/>
            </w:rPr>
          </w:rPrChange>
        </w:rPr>
        <w:footnoteReference w:id="31"/>
      </w:r>
      <w:bookmarkEnd w:id="732"/>
      <w:r w:rsidR="008950CD" w:rsidRPr="009F2230">
        <w:rPr>
          <w:highlight w:val="yellow"/>
          <w:rPrChange w:id="734" w:author="Prashasti Jakhmola" w:date="2024-04-09T16:03:00Z">
            <w:rPr/>
          </w:rPrChange>
        </w:rPr>
        <w:t xml:space="preserve"> </w:t>
      </w:r>
      <w:bookmarkStart w:id="735" w:name="_Ref148529383"/>
      <w:r w:rsidR="00507F81" w:rsidRPr="009F2230">
        <w:rPr>
          <w:rStyle w:val="FootnoteReference"/>
          <w:highlight w:val="yellow"/>
          <w:rPrChange w:id="736" w:author="Prashasti Jakhmola" w:date="2024-04-09T16:03:00Z">
            <w:rPr>
              <w:rStyle w:val="FootnoteReference"/>
            </w:rPr>
          </w:rPrChange>
        </w:rPr>
        <w:footnoteReference w:id="32"/>
      </w:r>
      <w:bookmarkEnd w:id="735"/>
      <w:r w:rsidR="008950CD" w:rsidRPr="009F2230">
        <w:rPr>
          <w:highlight w:val="yellow"/>
          <w:rPrChange w:id="737" w:author="Prashasti Jakhmola" w:date="2024-04-09T16:03:00Z">
            <w:rPr/>
          </w:rPrChange>
        </w:rPr>
        <w:t xml:space="preserve"> </w:t>
      </w:r>
      <w:r w:rsidR="00E76690" w:rsidRPr="009F2230">
        <w:rPr>
          <w:rStyle w:val="FootnoteReference"/>
          <w:highlight w:val="yellow"/>
          <w:rPrChange w:id="738" w:author="Prashasti Jakhmola" w:date="2024-04-09T16:03:00Z">
            <w:rPr>
              <w:rStyle w:val="FootnoteReference"/>
            </w:rPr>
          </w:rPrChange>
        </w:rPr>
        <w:footnoteReference w:id="33"/>
      </w:r>
      <w:r w:rsidRPr="009F2230">
        <w:rPr>
          <w:highlight w:val="yellow"/>
          <w:rPrChange w:id="739" w:author="Prashasti Jakhmola" w:date="2024-04-09T16:03:00Z">
            <w:rPr/>
          </w:rPrChange>
        </w:rPr>
        <w:t>.</w:t>
      </w:r>
    </w:p>
    <w:p w14:paraId="76F40720" w14:textId="77777777" w:rsidR="00A33D01" w:rsidRPr="00565722" w:rsidRDefault="00A33D01" w:rsidP="009F2230">
      <w:pPr>
        <w:pStyle w:val="Heading2BPBHEB"/>
        <w:pPrChange w:id="740" w:author="Prashasti Jakhmola" w:date="2024-04-09T16:04:00Z">
          <w:pPr>
            <w:keepNext/>
            <w:keepLines/>
            <w:spacing w:before="40" w:after="0"/>
            <w:outlineLvl w:val="1"/>
          </w:pPr>
        </w:pPrChange>
      </w:pPr>
      <w:r w:rsidRPr="00565722">
        <w:t xml:space="preserve">Introduction to AWS </w:t>
      </w:r>
      <w:proofErr w:type="spellStart"/>
      <w:r w:rsidRPr="00565722">
        <w:t>CloudHSM</w:t>
      </w:r>
      <w:proofErr w:type="spellEnd"/>
    </w:p>
    <w:p w14:paraId="0AC23B8F" w14:textId="0A23190C" w:rsidR="00A33D01" w:rsidRPr="00A33D01" w:rsidRDefault="00A33D01" w:rsidP="009F2230">
      <w:pPr>
        <w:pStyle w:val="NormalBPBHEB"/>
        <w:pPrChange w:id="741" w:author="Prashasti Jakhmola" w:date="2024-04-09T16:04:00Z">
          <w:pPr>
            <w:pBdr>
              <w:top w:val="nil"/>
              <w:left w:val="nil"/>
              <w:bottom w:val="nil"/>
              <w:right w:val="nil"/>
              <w:between w:val="nil"/>
            </w:pBdr>
            <w:shd w:val="clear" w:color="auto" w:fill="FFFFFF"/>
            <w:spacing w:after="100" w:line="276" w:lineRule="auto"/>
            <w:jc w:val="both"/>
          </w:pPr>
        </w:pPrChange>
      </w:pPr>
      <w:r w:rsidRPr="00A33D01">
        <w:t>AWS Cloud</w:t>
      </w:r>
      <w:del w:id="742" w:author="Prashasti Jakhmola" w:date="2024-04-09T16:04:00Z">
        <w:r w:rsidRPr="00A33D01" w:rsidDel="009F2230">
          <w:delText>HSM</w:delText>
        </w:r>
      </w:del>
      <w:r w:rsidRPr="00A33D01">
        <w:t xml:space="preserve"> </w:t>
      </w:r>
      <w:ins w:id="743" w:author="Prashasti Jakhmola" w:date="2024-04-09T16:04:00Z">
        <w:r w:rsidR="009F2230" w:rsidRPr="009F2230">
          <w:rPr>
            <w:b/>
            <w:bCs/>
            <w:rPrChange w:id="744" w:author="Prashasti Jakhmola" w:date="2024-04-09T16:04:00Z">
              <w:rPr/>
            </w:rPrChange>
          </w:rPr>
          <w:t>Hardware Security Module</w:t>
        </w:r>
        <w:r w:rsidR="009F2230" w:rsidRPr="00A33D01">
          <w:t xml:space="preserve"> </w:t>
        </w:r>
      </w:ins>
      <w:r w:rsidRPr="00A33D01">
        <w:t>(</w:t>
      </w:r>
      <w:ins w:id="745" w:author="Prashasti Jakhmola" w:date="2024-04-09T16:04:00Z">
        <w:r w:rsidR="009F2230" w:rsidRPr="009F2230">
          <w:rPr>
            <w:b/>
            <w:bCs/>
            <w:rPrChange w:id="746" w:author="Prashasti Jakhmola" w:date="2024-04-09T16:04:00Z">
              <w:rPr/>
            </w:rPrChange>
          </w:rPr>
          <w:t>HSM</w:t>
        </w:r>
      </w:ins>
      <w:del w:id="747" w:author="Prashasti Jakhmola" w:date="2024-04-09T16:04:00Z">
        <w:r w:rsidRPr="00A33D01" w:rsidDel="009F2230">
          <w:delText>Hardware Security Module</w:delText>
        </w:r>
      </w:del>
      <w:r w:rsidRPr="00A33D01">
        <w:t>) is a cloud-based hardware security module that allows users to generate and manage encryption keys for their applications and data in a secure and compliant manner</w:t>
      </w:r>
      <w:r w:rsidR="009C7A0F">
        <w:fldChar w:fldCharType="begin"/>
      </w:r>
      <w:r w:rsidR="009C7A0F">
        <w:instrText xml:space="preserve"> NOTEREF _Ref148529347 \f \h </w:instrText>
      </w:r>
      <w:r w:rsidR="009C7A0F">
        <w:fldChar w:fldCharType="separate"/>
      </w:r>
      <w:r w:rsidR="009C7A0F" w:rsidRPr="009C7A0F">
        <w:rPr>
          <w:rStyle w:val="FootnoteReference"/>
        </w:rPr>
        <w:t>31</w:t>
      </w:r>
      <w:r w:rsidR="009C7A0F">
        <w:fldChar w:fldCharType="end"/>
      </w:r>
      <w:r w:rsidRPr="00A33D01">
        <w:t xml:space="preserve">. </w:t>
      </w:r>
      <w:proofErr w:type="spellStart"/>
      <w:r w:rsidRPr="00A33D01">
        <w:t>CloudHSM</w:t>
      </w:r>
      <w:proofErr w:type="spellEnd"/>
      <w:r w:rsidRPr="00A33D01">
        <w:t xml:space="preserve"> provides a dedicated hardware security module that can be used to protect sensitive data using encryption keys. It offers a FIPS 140-2 Level 3 validated device that helps you meet various industry standards and compliance requirements</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003E6459">
        <w:t xml:space="preserve"> </w:t>
      </w:r>
      <w:r w:rsidR="003E6459">
        <w:fldChar w:fldCharType="begin"/>
      </w:r>
      <w:r w:rsidR="003E6459">
        <w:instrText xml:space="preserve"> NOTEREF _Ref148529383 \f \h </w:instrText>
      </w:r>
      <w:r w:rsidR="003E6459">
        <w:fldChar w:fldCharType="separate"/>
      </w:r>
      <w:r w:rsidR="003E6459" w:rsidRPr="003E6459">
        <w:rPr>
          <w:rStyle w:val="FootnoteReference"/>
        </w:rPr>
        <w:t>32</w:t>
      </w:r>
      <w:r w:rsidR="003E6459">
        <w:fldChar w:fldCharType="end"/>
      </w:r>
      <w:r w:rsidRPr="00A33D01">
        <w:t>.</w:t>
      </w:r>
    </w:p>
    <w:p w14:paraId="587383D6" w14:textId="3463CA03" w:rsidR="00A33D01" w:rsidRDefault="00A33D01" w:rsidP="00081DA1">
      <w:pPr>
        <w:pStyle w:val="Heading3BPBHEB"/>
        <w:rPr>
          <w:ins w:id="748" w:author="Prashasti Jakhmola" w:date="2024-04-09T16:04:00Z"/>
        </w:rPr>
        <w:pPrChange w:id="749" w:author="Prashasti Jakhmola" w:date="2024-04-09T16:29:00Z">
          <w:pPr>
            <w:pStyle w:val="Heading2BPBHEB"/>
          </w:pPr>
        </w:pPrChange>
      </w:pPr>
      <w:r w:rsidRPr="00565722">
        <w:t xml:space="preserve">Key </w:t>
      </w:r>
      <w:r w:rsidR="00EC0A8C" w:rsidRPr="00565722">
        <w:t>features and benefits</w:t>
      </w:r>
    </w:p>
    <w:p w14:paraId="34977E91" w14:textId="7859A67B" w:rsidR="00EC0A8C" w:rsidRPr="00081DA1" w:rsidRDefault="00EC0A8C" w:rsidP="00081DA1">
      <w:pPr>
        <w:pStyle w:val="NormalBPBHEB"/>
        <w:rPr>
          <w:b/>
          <w:rPrChange w:id="750" w:author="Prashasti Jakhmola" w:date="2024-04-09T16:29:00Z">
            <w:rPr/>
          </w:rPrChange>
        </w:rPr>
        <w:pPrChange w:id="751" w:author="Prashasti Jakhmola" w:date="2024-04-09T16:29:00Z">
          <w:pPr>
            <w:keepNext/>
            <w:keepLines/>
            <w:spacing w:before="40" w:after="0"/>
            <w:outlineLvl w:val="1"/>
          </w:pPr>
        </w:pPrChange>
      </w:pPr>
      <w:ins w:id="752" w:author="Prashasti Jakhmola" w:date="2024-04-09T16:04:00Z">
        <w:r>
          <w:t xml:space="preserve">Let us </w:t>
        </w:r>
      </w:ins>
      <w:ins w:id="753" w:author="Prashasti Jakhmola" w:date="2024-04-09T16:05:00Z">
        <w:r>
          <w:t>discuss the k</w:t>
        </w:r>
      </w:ins>
      <w:ins w:id="754" w:author="Prashasti Jakhmola" w:date="2024-04-09T16:04:00Z">
        <w:r w:rsidRPr="00565722">
          <w:t>ey features and benefits</w:t>
        </w:r>
      </w:ins>
      <w:ins w:id="755" w:author="Prashasti Jakhmola" w:date="2024-04-09T16:05:00Z">
        <w:r>
          <w:t xml:space="preserve"> of </w:t>
        </w:r>
        <w:r w:rsidRPr="00EC0A8C">
          <w:rPr>
            <w:bCs/>
          </w:rPr>
          <w:t xml:space="preserve">AWS </w:t>
        </w:r>
        <w:proofErr w:type="spellStart"/>
        <w:r w:rsidRPr="00EC0A8C">
          <w:rPr>
            <w:bCs/>
          </w:rPr>
          <w:t>CloudHSM</w:t>
        </w:r>
        <w:proofErr w:type="spellEnd"/>
        <w:r w:rsidRPr="00EC0A8C">
          <w:rPr>
            <w:bCs/>
          </w:rPr>
          <w:t>:</w:t>
        </w:r>
      </w:ins>
    </w:p>
    <w:p w14:paraId="62958CFF" w14:textId="3D9721BD" w:rsidR="00A33D01" w:rsidRPr="00A33D01" w:rsidRDefault="00A33D01" w:rsidP="00EC0A8C">
      <w:pPr>
        <w:pStyle w:val="NormalBPBHEB"/>
        <w:numPr>
          <w:ilvl w:val="0"/>
          <w:numId w:val="113"/>
        </w:numPr>
        <w:pPrChange w:id="756" w:author="Prashasti Jakhmola" w:date="2024-04-09T16:05:00Z">
          <w:pPr>
            <w:numPr>
              <w:numId w:val="2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High-</w:t>
      </w:r>
      <w:r w:rsidR="00EC0A8C" w:rsidRPr="00A33D01">
        <w:rPr>
          <w:b/>
          <w:bCs/>
        </w:rPr>
        <w:t>level security</w:t>
      </w:r>
      <w:r w:rsidRPr="00A33D01">
        <w:rPr>
          <w:b/>
          <w:bCs/>
        </w:rPr>
        <w:t>:</w:t>
      </w:r>
      <w:r w:rsidRPr="00A33D01">
        <w:t xml:space="preserve"> AWS </w:t>
      </w:r>
      <w:proofErr w:type="spellStart"/>
      <w:r w:rsidRPr="00A33D01">
        <w:t>CloudHSM</w:t>
      </w:r>
      <w:proofErr w:type="spellEnd"/>
      <w:r w:rsidRPr="00A33D01">
        <w:t xml:space="preserve"> provides physical protection of cryptographic keys, making it highly secure for applications that require robust encryption</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Pr="00A33D01">
        <w:t>.</w:t>
      </w:r>
    </w:p>
    <w:p w14:paraId="1E4EEDD4" w14:textId="72575393" w:rsidR="00A33D01" w:rsidRPr="00A33D01" w:rsidRDefault="00A33D01" w:rsidP="00EC0A8C">
      <w:pPr>
        <w:pStyle w:val="NormalBPBHEB"/>
        <w:numPr>
          <w:ilvl w:val="0"/>
          <w:numId w:val="113"/>
        </w:numPr>
        <w:pPrChange w:id="757" w:author="Prashasti Jakhmola" w:date="2024-04-09T16:05:00Z">
          <w:pPr>
            <w:numPr>
              <w:numId w:val="2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Compliance:</w:t>
      </w:r>
      <w:r w:rsidRPr="00A33D01">
        <w:t xml:space="preserve"> This service is particularly beneficial for applications that require compliance with regulations like PCI DSS, HIPAA, and others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550693AA" w14:textId="6E1A40CD" w:rsidR="00A33D01" w:rsidRPr="00A33D01" w:rsidRDefault="00A33D01" w:rsidP="00EC0A8C">
      <w:pPr>
        <w:pStyle w:val="NormalBPBHEB"/>
        <w:numPr>
          <w:ilvl w:val="0"/>
          <w:numId w:val="113"/>
        </w:numPr>
        <w:pPrChange w:id="758" w:author="Prashasti Jakhmola" w:date="2024-04-09T16:05:00Z">
          <w:pPr>
            <w:numPr>
              <w:numId w:val="2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w:t>
      </w:r>
      <w:r w:rsidRPr="00A33D01">
        <w:t xml:space="preserve"> </w:t>
      </w:r>
      <w:proofErr w:type="spellStart"/>
      <w:r w:rsidRPr="00A33D01">
        <w:t>CloudHSM</w:t>
      </w:r>
      <w:proofErr w:type="spellEnd"/>
      <w:r w:rsidRPr="00A33D01">
        <w:t xml:space="preserve"> integrates seamlessly with AWS services like Amazon RDS, Redshift, and Lambda, as well as with many third-party applications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785BBCB1" w14:textId="1CE213D7" w:rsidR="00A33D01" w:rsidRPr="00565722" w:rsidRDefault="00A33D01" w:rsidP="00081DA1">
      <w:pPr>
        <w:pStyle w:val="Heading3BPBHEB"/>
        <w:pPrChange w:id="759" w:author="Prashasti Jakhmola" w:date="2024-04-09T16:29:00Z">
          <w:pPr>
            <w:keepNext/>
            <w:keepLines/>
            <w:spacing w:before="40" w:after="0"/>
            <w:outlineLvl w:val="1"/>
          </w:pPr>
        </w:pPrChange>
      </w:pPr>
      <w:r w:rsidRPr="00565722">
        <w:t xml:space="preserve">Use </w:t>
      </w:r>
      <w:ins w:id="760" w:author="Prashasti Jakhmola" w:date="2024-04-09T16:05:00Z">
        <w:r w:rsidR="00EC0A8C">
          <w:t>c</w:t>
        </w:r>
      </w:ins>
      <w:del w:id="761" w:author="Prashasti Jakhmola" w:date="2024-04-09T16:05:00Z">
        <w:r w:rsidRPr="00565722" w:rsidDel="00EC0A8C">
          <w:delText>C</w:delText>
        </w:r>
      </w:del>
      <w:r w:rsidRPr="00565722">
        <w:t>ases</w:t>
      </w:r>
    </w:p>
    <w:p w14:paraId="7262CDA1" w14:textId="53342277" w:rsidR="00A33D01" w:rsidRPr="00A33D01" w:rsidRDefault="00A33D01" w:rsidP="00A20217">
      <w:pPr>
        <w:pStyle w:val="NormalBPBHEB"/>
        <w:pPrChange w:id="762" w:author="Prashasti Jakhmola" w:date="2024-04-09T16:05:00Z">
          <w:pPr>
            <w:pBdr>
              <w:top w:val="nil"/>
              <w:left w:val="nil"/>
              <w:bottom w:val="nil"/>
              <w:right w:val="nil"/>
              <w:between w:val="nil"/>
            </w:pBdr>
            <w:shd w:val="clear" w:color="auto" w:fill="FFFFFF"/>
            <w:spacing w:after="100" w:line="276" w:lineRule="auto"/>
            <w:jc w:val="both"/>
          </w:pPr>
        </w:pPrChange>
      </w:pPr>
      <w:r w:rsidRPr="00A33D01">
        <w:t xml:space="preserve">AWS </w:t>
      </w:r>
      <w:proofErr w:type="spellStart"/>
      <w:r w:rsidRPr="00A33D01">
        <w:t>CloudHSM</w:t>
      </w:r>
      <w:proofErr w:type="spellEnd"/>
      <w:r w:rsidRPr="00A33D01">
        <w:t xml:space="preserve"> is often used in applications where cryptographic keys are critical for securing data. Some common use cases include securing payment processing, protecting </w:t>
      </w:r>
      <w:del w:id="763" w:author="Prashasti Jakhmola" w:date="2024-04-09T16:05:00Z">
        <w:r w:rsidRPr="00A33D01" w:rsidDel="00A20217">
          <w:delText>personally identifiable information (</w:delText>
        </w:r>
      </w:del>
      <w:r w:rsidRPr="00A33D01">
        <w:t>PII</w:t>
      </w:r>
      <w:del w:id="764" w:author="Prashasti Jakhmola" w:date="2024-04-09T16:06:00Z">
        <w:r w:rsidRPr="00A33D01" w:rsidDel="00A20217">
          <w:delText>)</w:delText>
        </w:r>
      </w:del>
      <w:r w:rsidRPr="00A33D01">
        <w:t>, and ensuring data privacy in healthcare applications</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w:t>
      </w:r>
    </w:p>
    <w:p w14:paraId="53779917" w14:textId="76BC4276" w:rsidR="00A33D01" w:rsidRPr="00565722" w:rsidRDefault="00A33D01" w:rsidP="00B82192">
      <w:pPr>
        <w:pStyle w:val="Heading2BPBHEB"/>
        <w:pPrChange w:id="765" w:author="Prashasti Jakhmola" w:date="2024-04-09T16:06:00Z">
          <w:pPr>
            <w:keepNext/>
            <w:keepLines/>
            <w:spacing w:before="40" w:after="0"/>
            <w:outlineLvl w:val="1"/>
          </w:pPr>
        </w:pPrChange>
      </w:pPr>
      <w:r w:rsidRPr="00565722">
        <w:t xml:space="preserve">Getting </w:t>
      </w:r>
      <w:ins w:id="766" w:author="Prashasti Jakhmola" w:date="2024-04-09T16:06:00Z">
        <w:r w:rsidR="00B82192">
          <w:t>s</w:t>
        </w:r>
      </w:ins>
      <w:del w:id="767" w:author="Prashasti Jakhmola" w:date="2024-04-09T16:06:00Z">
        <w:r w:rsidRPr="00565722" w:rsidDel="00B82192">
          <w:delText>S</w:delText>
        </w:r>
      </w:del>
      <w:r w:rsidRPr="00565722">
        <w:t xml:space="preserve">tarted with AWS </w:t>
      </w:r>
      <w:proofErr w:type="spellStart"/>
      <w:r w:rsidRPr="00565722">
        <w:t>CloudHSM</w:t>
      </w:r>
      <w:proofErr w:type="spellEnd"/>
    </w:p>
    <w:p w14:paraId="2E38EE15" w14:textId="424973DF" w:rsidR="00A33D01" w:rsidRPr="00A33D01" w:rsidRDefault="00A33D01" w:rsidP="007A1806">
      <w:pPr>
        <w:pStyle w:val="NormalBPBHEB"/>
        <w:pPrChange w:id="768"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To begin using AWS </w:t>
      </w:r>
      <w:proofErr w:type="spellStart"/>
      <w:r w:rsidRPr="00A33D01">
        <w:t>CloudHSM</w:t>
      </w:r>
      <w:proofErr w:type="spellEnd"/>
      <w:r w:rsidRPr="00A33D01">
        <w:t>, you can provision an HSM through the AWS Management Console, SDKs, or CLI</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 After provisioning, you can create and manage your keys securely.</w:t>
      </w:r>
    </w:p>
    <w:p w14:paraId="54161C33" w14:textId="77777777" w:rsidR="00A33D01" w:rsidRPr="00A33D01" w:rsidRDefault="00A33D01" w:rsidP="007A1806">
      <w:pPr>
        <w:pStyle w:val="NormalBPBHEB"/>
        <w:pPrChange w:id="769"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AWS </w:t>
      </w:r>
      <w:proofErr w:type="spellStart"/>
      <w:r w:rsidRPr="00A33D01">
        <w:t>CloudHSM</w:t>
      </w:r>
      <w:proofErr w:type="spellEnd"/>
      <w:r w:rsidRPr="00A33D01">
        <w:t xml:space="preserve">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A33D01" w:rsidRDefault="00A33D01" w:rsidP="004F4F03">
      <w:pPr>
        <w:pStyle w:val="Heading1BPBHEB"/>
        <w:pPrChange w:id="770" w:author="Prashasti Jakhmola" w:date="2024-04-09T14:42:00Z">
          <w:pPr>
            <w:keepNext/>
            <w:keepLines/>
            <w:spacing w:before="400" w:after="0" w:line="276" w:lineRule="auto"/>
            <w:outlineLvl w:val="0"/>
          </w:pPr>
        </w:pPrChange>
      </w:pPr>
      <w:r w:rsidRPr="00A33D01">
        <w:lastRenderedPageBreak/>
        <w:t>AWS Directory Service</w:t>
      </w:r>
    </w:p>
    <w:p w14:paraId="3DF89826" w14:textId="1E7157F5" w:rsidR="00A33D01" w:rsidRPr="00A33D01" w:rsidRDefault="00A33D01" w:rsidP="00BB37B6">
      <w:pPr>
        <w:pStyle w:val="NormalBPBHEB"/>
        <w:pPrChange w:id="771"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In this section, we will </w:t>
      </w:r>
      <w:del w:id="772" w:author="Prashasti Jakhmola" w:date="2024-04-09T16:06:00Z">
        <w:r w:rsidRPr="00A33D01" w:rsidDel="00BB37B6">
          <w:delText>delve into</w:delText>
        </w:r>
      </w:del>
      <w:ins w:id="773" w:author="Prashasti Jakhmola" w:date="2024-04-09T16:06:00Z">
        <w:r w:rsidR="00BB37B6">
          <w:t>discuss</w:t>
        </w:r>
      </w:ins>
      <w:r w:rsidRPr="00A33D01">
        <w:t xml:space="preserve"> AWS Directory Service, providing a comprehensive overview of its features, use cases, and advantages</w:t>
      </w:r>
      <w:r w:rsidRPr="00BB37B6">
        <w:rPr>
          <w:highlight w:val="yellow"/>
          <w:rPrChange w:id="774" w:author="Prashasti Jakhmola" w:date="2024-04-09T16:06:00Z">
            <w:rPr/>
          </w:rPrChange>
        </w:rPr>
        <w:t>.</w:t>
      </w:r>
      <w:bookmarkStart w:id="775" w:name="_Ref148529624"/>
      <w:r w:rsidR="006F304C" w:rsidRPr="00BB37B6">
        <w:rPr>
          <w:rStyle w:val="FootnoteReference"/>
          <w:highlight w:val="yellow"/>
          <w:rPrChange w:id="776" w:author="Prashasti Jakhmola" w:date="2024-04-09T16:06:00Z">
            <w:rPr>
              <w:rStyle w:val="FootnoteReference"/>
            </w:rPr>
          </w:rPrChange>
        </w:rPr>
        <w:footnoteReference w:id="34"/>
      </w:r>
      <w:bookmarkEnd w:id="775"/>
      <w:r w:rsidR="006F304C" w:rsidRPr="00BB37B6">
        <w:rPr>
          <w:highlight w:val="yellow"/>
          <w:rPrChange w:id="777" w:author="Prashasti Jakhmola" w:date="2024-04-09T16:06:00Z">
            <w:rPr/>
          </w:rPrChange>
        </w:rPr>
        <w:t xml:space="preserve"> </w:t>
      </w:r>
      <w:r w:rsidR="006F304C" w:rsidRPr="00BB37B6">
        <w:rPr>
          <w:rStyle w:val="FootnoteReference"/>
          <w:highlight w:val="yellow"/>
          <w:rPrChange w:id="778" w:author="Prashasti Jakhmola" w:date="2024-04-09T16:06:00Z">
            <w:rPr>
              <w:rStyle w:val="FootnoteReference"/>
            </w:rPr>
          </w:rPrChange>
        </w:rPr>
        <w:footnoteReference w:id="35"/>
      </w:r>
      <w:r w:rsidR="006F304C" w:rsidRPr="00BB37B6">
        <w:rPr>
          <w:highlight w:val="yellow"/>
          <w:rPrChange w:id="779" w:author="Prashasti Jakhmola" w:date="2024-04-09T16:06:00Z">
            <w:rPr/>
          </w:rPrChange>
        </w:rPr>
        <w:t xml:space="preserve"> </w:t>
      </w:r>
      <w:r w:rsidR="006F304C" w:rsidRPr="00BB37B6">
        <w:rPr>
          <w:rStyle w:val="FootnoteReference"/>
          <w:highlight w:val="yellow"/>
          <w:rPrChange w:id="780" w:author="Prashasti Jakhmola" w:date="2024-04-09T16:06:00Z">
            <w:rPr>
              <w:rStyle w:val="FootnoteReference"/>
            </w:rPr>
          </w:rPrChange>
        </w:rPr>
        <w:footnoteReference w:id="36"/>
      </w:r>
      <w:r w:rsidRPr="00BB37B6">
        <w:rPr>
          <w:highlight w:val="yellow"/>
          <w:rPrChange w:id="781" w:author="Prashasti Jakhmola" w:date="2024-04-09T16:06:00Z">
            <w:rPr/>
          </w:rPrChange>
        </w:rPr>
        <w:t>.</w:t>
      </w:r>
    </w:p>
    <w:p w14:paraId="04F1B975" w14:textId="77777777" w:rsidR="00A33D01" w:rsidRPr="00565722" w:rsidRDefault="00A33D01" w:rsidP="00BB37B6">
      <w:pPr>
        <w:pStyle w:val="Heading2BPBHEB"/>
        <w:pPrChange w:id="782" w:author="Prashasti Jakhmola" w:date="2024-04-09T16:06:00Z">
          <w:pPr>
            <w:keepNext/>
            <w:keepLines/>
            <w:spacing w:before="40" w:after="0"/>
            <w:outlineLvl w:val="1"/>
          </w:pPr>
        </w:pPrChange>
      </w:pPr>
      <w:r w:rsidRPr="00565722">
        <w:t>Introduction to AWS Directory Service</w:t>
      </w:r>
    </w:p>
    <w:p w14:paraId="48647434" w14:textId="09D1C226" w:rsidR="00A33D01" w:rsidRPr="00A33D01" w:rsidRDefault="00A33D01" w:rsidP="00BB37B6">
      <w:pPr>
        <w:pStyle w:val="NormalBPBHEB"/>
        <w:pPrChange w:id="783" w:author="Prashasti Jakhmola" w:date="2024-04-09T16:06:00Z">
          <w:pPr>
            <w:pBdr>
              <w:top w:val="nil"/>
              <w:left w:val="nil"/>
              <w:bottom w:val="nil"/>
              <w:right w:val="nil"/>
              <w:between w:val="nil"/>
            </w:pBdr>
            <w:shd w:val="clear" w:color="auto" w:fill="FFFFFF"/>
            <w:spacing w:after="100" w:line="276" w:lineRule="auto"/>
            <w:jc w:val="both"/>
          </w:pPr>
        </w:pPrChange>
      </w:pPr>
      <w:r w:rsidRPr="00A33D01">
        <w:t xml:space="preserve">AWS Directory Service is a managed service that allows you to connect, migrate, and manage Microsoft </w:t>
      </w:r>
      <w:r w:rsidRPr="00BB37B6">
        <w:rPr>
          <w:b/>
          <w:bCs/>
          <w:rPrChange w:id="784" w:author="Prashasti Jakhmola" w:date="2024-04-09T16:06:00Z">
            <w:rPr/>
          </w:rPrChange>
        </w:rPr>
        <w:t>Active Directory</w:t>
      </w:r>
      <w:r w:rsidRPr="00A33D01">
        <w:t xml:space="preserve"> (</w:t>
      </w:r>
      <w:r w:rsidRPr="00BB37B6">
        <w:rPr>
          <w:b/>
          <w:bCs/>
          <w:rPrChange w:id="785" w:author="Prashasti Jakhmola" w:date="2024-04-09T16:06:00Z">
            <w:rPr/>
          </w:rPrChange>
        </w:rPr>
        <w:t>AD</w:t>
      </w:r>
      <w:r w:rsidRPr="00A33D01">
        <w:t>) workloads on the AWS cloud. It offers various directory types to meet your specific needs, including Microsoft AD, Simple AD, and AD Connector</w:t>
      </w:r>
      <w:r w:rsidR="006F304C">
        <w:fldChar w:fldCharType="begin"/>
      </w:r>
      <w:r w:rsidR="006F304C">
        <w:instrText xml:space="preserve"> NOTEREF _Ref148529624 \f \h </w:instrText>
      </w:r>
      <w:r w:rsidR="006F304C">
        <w:fldChar w:fldCharType="separate"/>
      </w:r>
      <w:r w:rsidR="006F304C" w:rsidRPr="006F304C">
        <w:rPr>
          <w:rStyle w:val="FootnoteReference"/>
        </w:rPr>
        <w:t>34</w:t>
      </w:r>
      <w:r w:rsidR="006F304C">
        <w:fldChar w:fldCharType="end"/>
      </w:r>
      <w:r w:rsidRPr="00A33D01">
        <w:t>.</w:t>
      </w:r>
    </w:p>
    <w:p w14:paraId="50CAB94B" w14:textId="1035337A" w:rsidR="00A33D01" w:rsidRDefault="00A33D01" w:rsidP="00081DA1">
      <w:pPr>
        <w:pStyle w:val="Heading3BPBHEB"/>
        <w:rPr>
          <w:ins w:id="786" w:author="Prashasti Jakhmola" w:date="2024-04-09T16:07:00Z"/>
        </w:rPr>
        <w:pPrChange w:id="787" w:author="Prashasti Jakhmola" w:date="2024-04-09T16:29:00Z">
          <w:pPr>
            <w:pStyle w:val="Heading2BPBHEB"/>
          </w:pPr>
        </w:pPrChange>
      </w:pPr>
      <w:r w:rsidRPr="00565722">
        <w:t xml:space="preserve">Key </w:t>
      </w:r>
      <w:r w:rsidR="008651E8" w:rsidRPr="00565722">
        <w:t>features and benefits</w:t>
      </w:r>
    </w:p>
    <w:p w14:paraId="31C2349F" w14:textId="4872A65A" w:rsidR="00861D34" w:rsidRPr="00565722" w:rsidRDefault="007F4669" w:rsidP="00C011A2">
      <w:pPr>
        <w:pStyle w:val="NormalBPBHEB"/>
        <w:pPrChange w:id="788" w:author="Prashasti Jakhmola" w:date="2024-04-09T16:08:00Z">
          <w:pPr>
            <w:keepNext/>
            <w:keepLines/>
            <w:spacing w:before="40" w:after="0"/>
            <w:outlineLvl w:val="1"/>
          </w:pPr>
        </w:pPrChange>
      </w:pPr>
      <w:ins w:id="789" w:author="Prashasti Jakhmola" w:date="2024-04-09T16:07:00Z">
        <w:r>
          <w:t>Let us discuss the k</w:t>
        </w:r>
        <w:r w:rsidR="00861D34" w:rsidRPr="00565722">
          <w:t>ey features and benefits</w:t>
        </w:r>
        <w:r w:rsidR="00C011A2">
          <w:t xml:space="preserve"> </w:t>
        </w:r>
        <w:r w:rsidR="00C011A2" w:rsidRPr="00565722">
          <w:t>AWS Directory Service</w:t>
        </w:r>
        <w:r w:rsidR="00C011A2">
          <w:t>:</w:t>
        </w:r>
      </w:ins>
    </w:p>
    <w:p w14:paraId="0C335A40" w14:textId="458DA031" w:rsidR="00A33D01" w:rsidRPr="00A33D01" w:rsidRDefault="00A33D01" w:rsidP="00C011A2">
      <w:pPr>
        <w:pStyle w:val="NormalBPBHEB"/>
        <w:numPr>
          <w:ilvl w:val="0"/>
          <w:numId w:val="114"/>
        </w:numPr>
        <w:pPrChange w:id="790" w:author="Prashasti Jakhmola" w:date="2024-04-09T16:08:00Z">
          <w:pPr>
            <w:numPr>
              <w:numId w:val="2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Integration with AWS </w:t>
      </w:r>
      <w:ins w:id="791" w:author="Prashasti Jakhmola" w:date="2024-04-09T16:08:00Z">
        <w:r w:rsidR="00C011A2">
          <w:rPr>
            <w:b/>
            <w:bCs/>
          </w:rPr>
          <w:t>w</w:t>
        </w:r>
      </w:ins>
      <w:del w:id="792" w:author="Prashasti Jakhmola" w:date="2024-04-09T16:08:00Z">
        <w:r w:rsidRPr="00A33D01" w:rsidDel="00C011A2">
          <w:rPr>
            <w:b/>
            <w:bCs/>
          </w:rPr>
          <w:delText>W</w:delText>
        </w:r>
      </w:del>
      <w:r w:rsidRPr="00A33D01">
        <w:rPr>
          <w:b/>
          <w:bCs/>
        </w:rPr>
        <w:t>orkloads:</w:t>
      </w:r>
      <w:r w:rsidRPr="00A33D01">
        <w:t xml:space="preserve"> AWS Directory Service allows seamless integration of AD workloads with various AWS services, including Amazon RDS, </w:t>
      </w:r>
      <w:proofErr w:type="spellStart"/>
      <w:r w:rsidRPr="00A33D01">
        <w:t>WorkSpaces</w:t>
      </w:r>
      <w:proofErr w:type="spellEnd"/>
      <w:r w:rsidRPr="00A33D01">
        <w:t>, and EC2 instances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291A0139" w14:textId="773B65D4" w:rsidR="00A33D01" w:rsidRPr="00A33D01" w:rsidRDefault="00A33D01" w:rsidP="00C011A2">
      <w:pPr>
        <w:pStyle w:val="NormalBPBHEB"/>
        <w:numPr>
          <w:ilvl w:val="0"/>
          <w:numId w:val="114"/>
        </w:numPr>
        <w:pPrChange w:id="793" w:author="Prashasti Jakhmola" w:date="2024-04-09T16:08:00Z">
          <w:pPr>
            <w:numPr>
              <w:numId w:val="2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Secure and </w:t>
      </w:r>
      <w:ins w:id="794" w:author="Prashasti Jakhmola" w:date="2024-04-09T16:08:00Z">
        <w:r w:rsidR="00C011A2">
          <w:rPr>
            <w:b/>
            <w:bCs/>
          </w:rPr>
          <w:t>r</w:t>
        </w:r>
      </w:ins>
      <w:del w:id="795" w:author="Prashasti Jakhmola" w:date="2024-04-09T16:08:00Z">
        <w:r w:rsidRPr="00A33D01" w:rsidDel="00C011A2">
          <w:rPr>
            <w:b/>
            <w:bCs/>
          </w:rPr>
          <w:delText>R</w:delText>
        </w:r>
      </w:del>
      <w:r w:rsidRPr="00A33D01">
        <w:rPr>
          <w:b/>
          <w:bCs/>
        </w:rPr>
        <w:t>eliable:</w:t>
      </w:r>
      <w:r w:rsidRPr="00A33D01">
        <w:t xml:space="preserve"> It offers features such as multi-region replication and automated software updates, ensuring high availability and security</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65ADB57B" w14:textId="0988E24A" w:rsidR="00A33D01" w:rsidRPr="00A33D01" w:rsidRDefault="00A33D01" w:rsidP="00C011A2">
      <w:pPr>
        <w:pStyle w:val="NormalBPBHEB"/>
        <w:numPr>
          <w:ilvl w:val="0"/>
          <w:numId w:val="114"/>
        </w:numPr>
        <w:pPrChange w:id="796" w:author="Prashasti Jakhmola" w:date="2024-04-09T16:08:00Z">
          <w:pPr>
            <w:numPr>
              <w:numId w:val="2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Managed </w:t>
      </w:r>
      <w:ins w:id="797" w:author="Prashasti Jakhmola" w:date="2024-04-09T16:08:00Z">
        <w:r w:rsidR="009E749D">
          <w:rPr>
            <w:b/>
            <w:bCs/>
          </w:rPr>
          <w:t>s</w:t>
        </w:r>
      </w:ins>
      <w:del w:id="798" w:author="Prashasti Jakhmola" w:date="2024-04-09T16:08:00Z">
        <w:r w:rsidRPr="00A33D01" w:rsidDel="009E749D">
          <w:rPr>
            <w:b/>
            <w:bCs/>
          </w:rPr>
          <w:delText>S</w:delText>
        </w:r>
      </w:del>
      <w:r w:rsidRPr="00A33D01">
        <w:rPr>
          <w:b/>
          <w:bCs/>
        </w:rPr>
        <w:t>ervice:</w:t>
      </w:r>
      <w:r w:rsidRPr="00A33D01">
        <w:t xml:space="preserve"> AWS takes care of the underlying infrastructure, allowing you to focus on managing your directory and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54181E5A" w14:textId="2F8D1180" w:rsidR="00A33D01" w:rsidRPr="00565722" w:rsidRDefault="00A33D01" w:rsidP="00081DA1">
      <w:pPr>
        <w:pStyle w:val="Heading3BPBHEB"/>
        <w:pPrChange w:id="799" w:author="Prashasti Jakhmola" w:date="2024-04-09T16:29:00Z">
          <w:pPr>
            <w:keepNext/>
            <w:keepLines/>
            <w:spacing w:before="40" w:after="0"/>
            <w:outlineLvl w:val="1"/>
          </w:pPr>
        </w:pPrChange>
      </w:pPr>
      <w:r w:rsidRPr="00565722">
        <w:t xml:space="preserve">Use </w:t>
      </w:r>
      <w:ins w:id="800" w:author="Prashasti Jakhmola" w:date="2024-04-09T16:08:00Z">
        <w:r w:rsidR="00352B94">
          <w:t>c</w:t>
        </w:r>
      </w:ins>
      <w:del w:id="801" w:author="Prashasti Jakhmola" w:date="2024-04-09T16:08:00Z">
        <w:r w:rsidRPr="00565722" w:rsidDel="00352B94">
          <w:delText>C</w:delText>
        </w:r>
      </w:del>
      <w:r w:rsidRPr="00565722">
        <w:t>ases</w:t>
      </w:r>
    </w:p>
    <w:p w14:paraId="3C514766" w14:textId="3AF9F84E" w:rsidR="00A33D01" w:rsidRPr="00A33D01" w:rsidRDefault="00A33D01" w:rsidP="00193502">
      <w:pPr>
        <w:pStyle w:val="NormalBPBHEB"/>
        <w:pPrChange w:id="802" w:author="Prashasti Jakhmola" w:date="2024-04-09T16:08:00Z">
          <w:pPr>
            <w:pBdr>
              <w:top w:val="nil"/>
              <w:left w:val="nil"/>
              <w:bottom w:val="nil"/>
              <w:right w:val="nil"/>
              <w:between w:val="nil"/>
            </w:pBdr>
            <w:shd w:val="clear" w:color="auto" w:fill="FFFFFF"/>
            <w:spacing w:after="100" w:line="276" w:lineRule="auto"/>
            <w:jc w:val="both"/>
          </w:pPr>
        </w:pPrChange>
      </w:pPr>
      <w:r w:rsidRPr="00A33D01">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152CF2B1" w14:textId="7A6A026A" w:rsidR="00A33D01" w:rsidRPr="00565722" w:rsidRDefault="00A33D01" w:rsidP="00193502">
      <w:pPr>
        <w:pStyle w:val="Heading2BPBHEB"/>
        <w:pPrChange w:id="803" w:author="Prashasti Jakhmola" w:date="2024-04-09T16:08:00Z">
          <w:pPr>
            <w:keepNext/>
            <w:keepLines/>
            <w:spacing w:before="40" w:after="0"/>
            <w:outlineLvl w:val="1"/>
          </w:pPr>
        </w:pPrChange>
      </w:pPr>
      <w:r w:rsidRPr="00565722">
        <w:t xml:space="preserve">Getting </w:t>
      </w:r>
      <w:ins w:id="804" w:author="Prashasti Jakhmola" w:date="2024-04-09T16:08:00Z">
        <w:r w:rsidR="00193502">
          <w:t>s</w:t>
        </w:r>
      </w:ins>
      <w:del w:id="805" w:author="Prashasti Jakhmola" w:date="2024-04-09T16:08:00Z">
        <w:r w:rsidRPr="00565722" w:rsidDel="00193502">
          <w:delText>S</w:delText>
        </w:r>
      </w:del>
      <w:r w:rsidRPr="00565722">
        <w:t>tarted with AWS Directory Service</w:t>
      </w:r>
    </w:p>
    <w:p w14:paraId="78673395" w14:textId="10E40A40" w:rsidR="00A33D01" w:rsidRPr="00A33D01" w:rsidRDefault="00A33D01" w:rsidP="00845446">
      <w:pPr>
        <w:pStyle w:val="NormalBPBHEB"/>
        <w:pPrChange w:id="806" w:author="Prashasti Jakhmola" w:date="2024-04-09T16:08:00Z">
          <w:pPr>
            <w:pBdr>
              <w:top w:val="nil"/>
              <w:left w:val="nil"/>
              <w:bottom w:val="nil"/>
              <w:right w:val="nil"/>
              <w:between w:val="nil"/>
            </w:pBdr>
            <w:shd w:val="clear" w:color="auto" w:fill="FFFFFF"/>
            <w:spacing w:after="100" w:line="276" w:lineRule="auto"/>
            <w:jc w:val="both"/>
          </w:pPr>
        </w:pPrChange>
      </w:pPr>
      <w:r w:rsidRPr="00A33D01">
        <w:t>To begin using AWS Directory Service, you can launch a directory through the AWS Management Console or by using the AWS CLI or SDKs</w:t>
      </w:r>
      <w:r w:rsidR="009C6054">
        <w:fldChar w:fldCharType="begin"/>
      </w:r>
      <w:r w:rsidR="009C6054">
        <w:instrText xml:space="preserve"> NOTEREF _Ref148529624 \f \h </w:instrText>
      </w:r>
      <w:r w:rsidR="009C6054">
        <w:fldChar w:fldCharType="separate"/>
      </w:r>
      <w:r w:rsidR="009C6054" w:rsidRPr="009C6054">
        <w:rPr>
          <w:rStyle w:val="FootnoteReference"/>
        </w:rPr>
        <w:t>34</w:t>
      </w:r>
      <w:r w:rsidR="009C6054">
        <w:fldChar w:fldCharType="end"/>
      </w:r>
      <w:r w:rsidRPr="00A33D01">
        <w:t>. You can choose the directory type that best suits your requirements.</w:t>
      </w:r>
    </w:p>
    <w:p w14:paraId="1AF5ADB3" w14:textId="77777777" w:rsidR="00A33D01" w:rsidRPr="00A33D01" w:rsidRDefault="00A33D01" w:rsidP="00845446">
      <w:pPr>
        <w:pStyle w:val="NormalBPBHEB"/>
        <w:pPrChange w:id="807" w:author="Prashasti Jakhmola" w:date="2024-04-09T16:08:00Z">
          <w:pPr>
            <w:pBdr>
              <w:top w:val="nil"/>
              <w:left w:val="nil"/>
              <w:bottom w:val="nil"/>
              <w:right w:val="nil"/>
              <w:between w:val="nil"/>
            </w:pBdr>
            <w:shd w:val="clear" w:color="auto" w:fill="FFFFFF"/>
            <w:spacing w:after="100" w:line="276" w:lineRule="auto"/>
            <w:jc w:val="both"/>
          </w:pPr>
        </w:pPrChange>
      </w:pPr>
      <w:r w:rsidRPr="00A33D01">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A33D01" w:rsidRDefault="00A33D01" w:rsidP="004F4F03">
      <w:pPr>
        <w:pStyle w:val="Heading1BPBHEB"/>
        <w:pPrChange w:id="808" w:author="Prashasti Jakhmola" w:date="2024-04-09T14:42:00Z">
          <w:pPr>
            <w:keepNext/>
            <w:keepLines/>
            <w:spacing w:before="400" w:after="0" w:line="276" w:lineRule="auto"/>
            <w:outlineLvl w:val="0"/>
          </w:pPr>
        </w:pPrChange>
      </w:pPr>
      <w:r w:rsidRPr="00A33D01">
        <w:lastRenderedPageBreak/>
        <w:t>AWS Firewall Manager</w:t>
      </w:r>
    </w:p>
    <w:p w14:paraId="6470FFEF" w14:textId="7CA123FB" w:rsidR="00A33D01" w:rsidRPr="00A33D01" w:rsidRDefault="00A33D01" w:rsidP="00A67440">
      <w:pPr>
        <w:pStyle w:val="NormalBPBHEB"/>
        <w:pPrChange w:id="809" w:author="Prashasti Jakhmola" w:date="2024-04-09T16:25:00Z">
          <w:pPr>
            <w:pBdr>
              <w:top w:val="nil"/>
              <w:left w:val="nil"/>
              <w:bottom w:val="nil"/>
              <w:right w:val="nil"/>
              <w:between w:val="nil"/>
            </w:pBdr>
            <w:shd w:val="clear" w:color="auto" w:fill="FFFFFF"/>
            <w:spacing w:after="100" w:line="276" w:lineRule="auto"/>
            <w:jc w:val="both"/>
          </w:pPr>
        </w:pPrChange>
      </w:pPr>
      <w:r w:rsidRPr="00A33D01">
        <w:t>In this section, we will provide a comprehensive overview of AWS Firewall Manager, including its key features, use cases, and benefits</w:t>
      </w:r>
      <w:r w:rsidRPr="00A67440">
        <w:rPr>
          <w:highlight w:val="yellow"/>
          <w:rPrChange w:id="810" w:author="Prashasti Jakhmola" w:date="2024-04-09T16:25:00Z">
            <w:rPr/>
          </w:rPrChange>
        </w:rPr>
        <w:t>.</w:t>
      </w:r>
      <w:bookmarkStart w:id="811" w:name="_Ref148530053"/>
      <w:r w:rsidR="00F50C5C" w:rsidRPr="00A67440">
        <w:rPr>
          <w:rStyle w:val="FootnoteReference"/>
          <w:highlight w:val="yellow"/>
          <w:rPrChange w:id="812" w:author="Prashasti Jakhmola" w:date="2024-04-09T16:25:00Z">
            <w:rPr>
              <w:rStyle w:val="FootnoteReference"/>
            </w:rPr>
          </w:rPrChange>
        </w:rPr>
        <w:footnoteReference w:id="37"/>
      </w:r>
      <w:bookmarkEnd w:id="811"/>
      <w:r w:rsidR="00F50C5C" w:rsidRPr="00A67440">
        <w:rPr>
          <w:highlight w:val="yellow"/>
          <w:rPrChange w:id="813" w:author="Prashasti Jakhmola" w:date="2024-04-09T16:25:00Z">
            <w:rPr/>
          </w:rPrChange>
        </w:rPr>
        <w:t xml:space="preserve"> </w:t>
      </w:r>
      <w:r w:rsidR="005D2391" w:rsidRPr="00A67440">
        <w:rPr>
          <w:rStyle w:val="FootnoteReference"/>
          <w:highlight w:val="yellow"/>
          <w:rPrChange w:id="814" w:author="Prashasti Jakhmola" w:date="2024-04-09T16:25:00Z">
            <w:rPr>
              <w:rStyle w:val="FootnoteReference"/>
            </w:rPr>
          </w:rPrChange>
        </w:rPr>
        <w:footnoteReference w:id="38"/>
      </w:r>
      <w:r w:rsidR="002B35D0" w:rsidRPr="00A67440">
        <w:rPr>
          <w:highlight w:val="yellow"/>
          <w:rPrChange w:id="815" w:author="Prashasti Jakhmola" w:date="2024-04-09T16:25:00Z">
            <w:rPr/>
          </w:rPrChange>
        </w:rPr>
        <w:t xml:space="preserve"> </w:t>
      </w:r>
      <w:r w:rsidR="002B35D0" w:rsidRPr="00A67440">
        <w:rPr>
          <w:rStyle w:val="FootnoteReference"/>
          <w:highlight w:val="yellow"/>
          <w:rPrChange w:id="816" w:author="Prashasti Jakhmola" w:date="2024-04-09T16:25:00Z">
            <w:rPr>
              <w:rStyle w:val="FootnoteReference"/>
            </w:rPr>
          </w:rPrChange>
        </w:rPr>
        <w:footnoteReference w:id="39"/>
      </w:r>
      <w:r w:rsidRPr="00A67440">
        <w:rPr>
          <w:highlight w:val="yellow"/>
          <w:rPrChange w:id="817" w:author="Prashasti Jakhmola" w:date="2024-04-09T16:25:00Z">
            <w:rPr/>
          </w:rPrChange>
        </w:rPr>
        <w:t>.</w:t>
      </w:r>
    </w:p>
    <w:p w14:paraId="5E177107" w14:textId="77777777" w:rsidR="00A33D01" w:rsidRPr="00565722" w:rsidRDefault="00A33D01" w:rsidP="00A67440">
      <w:pPr>
        <w:pStyle w:val="Heading2BPBHEB"/>
        <w:pPrChange w:id="818" w:author="Prashasti Jakhmola" w:date="2024-04-09T16:25:00Z">
          <w:pPr>
            <w:keepNext/>
            <w:keepLines/>
            <w:spacing w:before="40" w:after="0"/>
            <w:outlineLvl w:val="1"/>
          </w:pPr>
        </w:pPrChange>
      </w:pPr>
      <w:r w:rsidRPr="00565722">
        <w:t>Introduction to AWS Firewall Manager</w:t>
      </w:r>
    </w:p>
    <w:p w14:paraId="44580763" w14:textId="7D5F8050" w:rsidR="00A33D01" w:rsidRPr="00A33D01" w:rsidRDefault="00A33D01" w:rsidP="00A67440">
      <w:pPr>
        <w:pStyle w:val="NormalBPBHEB"/>
        <w:pPrChange w:id="819" w:author="Prashasti Jakhmola" w:date="2024-04-09T16:25:00Z">
          <w:pPr>
            <w:pBdr>
              <w:top w:val="nil"/>
              <w:left w:val="nil"/>
              <w:bottom w:val="nil"/>
              <w:right w:val="nil"/>
              <w:between w:val="nil"/>
            </w:pBdr>
            <w:shd w:val="clear" w:color="auto" w:fill="FFFFFF"/>
            <w:spacing w:after="100" w:line="276" w:lineRule="auto"/>
            <w:jc w:val="both"/>
          </w:pPr>
        </w:pPrChange>
      </w:pPr>
      <w:r w:rsidRPr="00A33D01">
        <w:t xml:space="preserve">AWS Firewall Manager is a security management service that simplifies the process of configuring and managing AWS </w:t>
      </w:r>
      <w:r w:rsidRPr="00A67440">
        <w:rPr>
          <w:b/>
          <w:bCs/>
          <w:rPrChange w:id="820" w:author="Prashasti Jakhmola" w:date="2024-04-09T16:26:00Z">
            <w:rPr/>
          </w:rPrChange>
        </w:rPr>
        <w:t>Web Application Firewall</w:t>
      </w:r>
      <w:r w:rsidRPr="00A33D01">
        <w:t xml:space="preserve"> (</w:t>
      </w:r>
      <w:r w:rsidRPr="00A67440">
        <w:rPr>
          <w:b/>
          <w:bCs/>
          <w:rPrChange w:id="821" w:author="Prashasti Jakhmola" w:date="2024-04-09T16:26:00Z">
            <w:rPr/>
          </w:rPrChange>
        </w:rPr>
        <w:t>WAF</w:t>
      </w:r>
      <w:r w:rsidRPr="00A33D01">
        <w:t>) rules and AWS Shield Advanced protections across multiple accounts and resources</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02045BF" w14:textId="3CBAC750" w:rsidR="00A33D01" w:rsidRDefault="00A33D01" w:rsidP="00766A0A">
      <w:pPr>
        <w:pStyle w:val="Heading3BPBHEB"/>
        <w:rPr>
          <w:ins w:id="822" w:author="Prashasti Jakhmola" w:date="2024-04-09T16:29:00Z"/>
        </w:rPr>
      </w:pPr>
      <w:r w:rsidRPr="00565722">
        <w:t xml:space="preserve">Key </w:t>
      </w:r>
      <w:r w:rsidR="00081DA1" w:rsidRPr="00565722">
        <w:t>features and benefits</w:t>
      </w:r>
    </w:p>
    <w:p w14:paraId="64BB49F5" w14:textId="2A2BE4DB" w:rsidR="00A416EC" w:rsidRPr="00565722" w:rsidRDefault="00A416EC" w:rsidP="00A416EC">
      <w:pPr>
        <w:pStyle w:val="NormalBPBHEB"/>
        <w:pPrChange w:id="823" w:author="Prashasti Jakhmola" w:date="2024-04-09T16:29:00Z">
          <w:pPr>
            <w:keepNext/>
            <w:keepLines/>
            <w:spacing w:before="40" w:after="0"/>
            <w:outlineLvl w:val="1"/>
          </w:pPr>
        </w:pPrChange>
      </w:pPr>
      <w:ins w:id="824" w:author="Prashasti Jakhmola" w:date="2024-04-09T16:30:00Z">
        <w:r w:rsidRPr="00565722">
          <w:t>Key features and benefits</w:t>
        </w:r>
        <w:r>
          <w:t xml:space="preserve"> are as follows:</w:t>
        </w:r>
      </w:ins>
    </w:p>
    <w:p w14:paraId="71206FA0" w14:textId="64F70356" w:rsidR="00A33D01" w:rsidRPr="00A33D01" w:rsidRDefault="00A33D01" w:rsidP="00A416EC">
      <w:pPr>
        <w:pStyle w:val="NormalBPBHEB"/>
        <w:numPr>
          <w:ilvl w:val="0"/>
          <w:numId w:val="115"/>
        </w:numPr>
        <w:pPrChange w:id="825" w:author="Prashasti Jakhmola" w:date="2024-04-09T16:29:00Z">
          <w:pPr>
            <w:numPr>
              <w:numId w:val="3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ins w:id="826" w:author="Prashasti Jakhmola" w:date="2024-04-09T16:30:00Z">
        <w:r w:rsidR="00A416EC">
          <w:rPr>
            <w:b/>
            <w:bCs/>
          </w:rPr>
          <w:t>m</w:t>
        </w:r>
      </w:ins>
      <w:del w:id="827" w:author="Prashasti Jakhmola" w:date="2024-04-09T16:30:00Z">
        <w:r w:rsidRPr="00A33D01" w:rsidDel="00A416EC">
          <w:rPr>
            <w:b/>
            <w:bCs/>
          </w:rPr>
          <w:delText>M</w:delText>
        </w:r>
      </w:del>
      <w:r w:rsidRPr="00A33D01">
        <w:rPr>
          <w:b/>
          <w:bCs/>
        </w:rPr>
        <w:t>anagement:</w:t>
      </w:r>
      <w:r w:rsidRPr="00A33D01">
        <w:t xml:space="preserve"> AWS Firewall Manager provides a single console for managing the security policies of your entire AWS environment, making it easier to enforce security standards consistently</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46732A9" w14:textId="66E8A8B2" w:rsidR="00A33D01" w:rsidRPr="00A33D01" w:rsidRDefault="00A33D01" w:rsidP="00A416EC">
      <w:pPr>
        <w:pStyle w:val="NormalBPBHEB"/>
        <w:numPr>
          <w:ilvl w:val="0"/>
          <w:numId w:val="115"/>
        </w:numPr>
        <w:pPrChange w:id="828" w:author="Prashasti Jakhmola" w:date="2024-04-09T16:29:00Z">
          <w:pPr>
            <w:numPr>
              <w:numId w:val="3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Integration with AWS </w:t>
      </w:r>
      <w:ins w:id="829" w:author="Prashasti Jakhmola" w:date="2024-04-09T16:30:00Z">
        <w:r w:rsidR="00A352DD">
          <w:rPr>
            <w:b/>
            <w:bCs/>
          </w:rPr>
          <w:t>o</w:t>
        </w:r>
      </w:ins>
      <w:del w:id="830" w:author="Prashasti Jakhmola" w:date="2024-04-09T16:30:00Z">
        <w:r w:rsidRPr="00A33D01" w:rsidDel="00A352DD">
          <w:rPr>
            <w:b/>
            <w:bCs/>
          </w:rPr>
          <w:delText>O</w:delText>
        </w:r>
      </w:del>
      <w:r w:rsidRPr="00A33D01">
        <w:rPr>
          <w:b/>
          <w:bCs/>
        </w:rPr>
        <w:t>rganizations:</w:t>
      </w:r>
      <w:r w:rsidRPr="00A33D01">
        <w:t xml:space="preserve"> It seamlessly integrates with AWS Organizations, allowing you to extend security protections across all your accounts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60F1DB1" w14:textId="55D0D270" w:rsidR="00A33D01" w:rsidRPr="00A33D01" w:rsidRDefault="00A33D01" w:rsidP="00A416EC">
      <w:pPr>
        <w:pStyle w:val="NormalBPBHEB"/>
        <w:numPr>
          <w:ilvl w:val="0"/>
          <w:numId w:val="115"/>
        </w:numPr>
        <w:pPrChange w:id="831" w:author="Prashasti Jakhmola" w:date="2024-04-09T16:29:00Z">
          <w:pPr>
            <w:numPr>
              <w:numId w:val="3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Automation:</w:t>
      </w:r>
      <w:r w:rsidRPr="00A33D01">
        <w:t xml:space="preserve"> The service can be configured to automatically apply WAF rules to new resources, reducing the need for manual rule management</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CF2CDCB" w14:textId="789ABFB5" w:rsidR="00A33D01" w:rsidRPr="00565722" w:rsidRDefault="00A33D01" w:rsidP="00585990">
      <w:pPr>
        <w:pStyle w:val="Heading3BPBHEB"/>
        <w:pPrChange w:id="832" w:author="Prashasti Jakhmola" w:date="2024-04-09T16:34:00Z">
          <w:pPr>
            <w:keepNext/>
            <w:keepLines/>
            <w:spacing w:before="40" w:after="0"/>
            <w:outlineLvl w:val="1"/>
          </w:pPr>
        </w:pPrChange>
      </w:pPr>
      <w:r w:rsidRPr="00565722">
        <w:t xml:space="preserve">Use </w:t>
      </w:r>
      <w:ins w:id="833" w:author="Prashasti Jakhmola" w:date="2024-04-09T16:34:00Z">
        <w:r w:rsidR="00585990">
          <w:t>c</w:t>
        </w:r>
      </w:ins>
      <w:del w:id="834" w:author="Prashasti Jakhmola" w:date="2024-04-09T16:34:00Z">
        <w:r w:rsidRPr="00565722" w:rsidDel="00585990">
          <w:delText>C</w:delText>
        </w:r>
      </w:del>
      <w:r w:rsidRPr="00565722">
        <w:t>ases</w:t>
      </w:r>
    </w:p>
    <w:p w14:paraId="59CDAAF4" w14:textId="5E1A6913" w:rsidR="00A33D01" w:rsidRPr="00A33D01" w:rsidRDefault="00A33D01" w:rsidP="005C69F2">
      <w:pPr>
        <w:pStyle w:val="NormalBPBHEB"/>
        <w:pPrChange w:id="835" w:author="Prashasti Jakhmola" w:date="2024-04-09T16:34:00Z">
          <w:pPr>
            <w:pBdr>
              <w:top w:val="nil"/>
              <w:left w:val="nil"/>
              <w:bottom w:val="nil"/>
              <w:right w:val="nil"/>
              <w:between w:val="nil"/>
            </w:pBdr>
            <w:shd w:val="clear" w:color="auto" w:fill="FFFFFF"/>
            <w:spacing w:after="100" w:line="276" w:lineRule="auto"/>
            <w:jc w:val="both"/>
          </w:pPr>
        </w:pPrChange>
      </w:pPr>
      <w:r w:rsidRPr="00A33D01">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4224340C" w14:textId="4F453A9C" w:rsidR="00A33D01" w:rsidRPr="00565722" w:rsidRDefault="00A33D01" w:rsidP="005C69F2">
      <w:pPr>
        <w:pStyle w:val="Heading2BPBHEB"/>
        <w:pPrChange w:id="836" w:author="Prashasti Jakhmola" w:date="2024-04-09T16:34:00Z">
          <w:pPr>
            <w:keepNext/>
            <w:keepLines/>
            <w:spacing w:before="40" w:after="0"/>
            <w:outlineLvl w:val="1"/>
          </w:pPr>
        </w:pPrChange>
      </w:pPr>
      <w:r w:rsidRPr="00565722">
        <w:t xml:space="preserve">Getting </w:t>
      </w:r>
      <w:ins w:id="837" w:author="Prashasti Jakhmola" w:date="2024-04-09T16:34:00Z">
        <w:r w:rsidR="005C69F2">
          <w:t>s</w:t>
        </w:r>
      </w:ins>
      <w:del w:id="838" w:author="Prashasti Jakhmola" w:date="2024-04-09T16:34:00Z">
        <w:r w:rsidRPr="00565722" w:rsidDel="005C69F2">
          <w:delText>S</w:delText>
        </w:r>
      </w:del>
      <w:r w:rsidRPr="00565722">
        <w:t>tarted with AWS Firewall Manager</w:t>
      </w:r>
    </w:p>
    <w:p w14:paraId="01ED8F4C" w14:textId="3B3C74E4" w:rsidR="00A33D01" w:rsidRPr="00A33D01" w:rsidRDefault="00A33D01" w:rsidP="00D4245C">
      <w:pPr>
        <w:pStyle w:val="NormalBPBHEB"/>
        <w:pPrChange w:id="839" w:author="Prashasti Jakhmola" w:date="2024-04-09T16:34:00Z">
          <w:pPr>
            <w:pBdr>
              <w:top w:val="nil"/>
              <w:left w:val="nil"/>
              <w:bottom w:val="nil"/>
              <w:right w:val="nil"/>
              <w:between w:val="nil"/>
            </w:pBdr>
            <w:shd w:val="clear" w:color="auto" w:fill="FFFFFF"/>
            <w:spacing w:after="100" w:line="276" w:lineRule="auto"/>
            <w:jc w:val="both"/>
          </w:pPr>
        </w:pPrChange>
      </w:pPr>
      <w:r w:rsidRPr="00A33D01">
        <w:t>To begin using AWS Firewall Manager, you can set up policies for WAF and AWS Shield Advanced, either through the AWS Management Console or programmatically using AWS CloudFormation or the AWS SDKs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 The service can be tailored to your organization's specific security needs.</w:t>
      </w:r>
    </w:p>
    <w:p w14:paraId="73071C4A" w14:textId="77777777" w:rsidR="00A33D01" w:rsidRPr="00A33D01" w:rsidRDefault="00A33D01" w:rsidP="00D4245C">
      <w:pPr>
        <w:pStyle w:val="NormalBPBHEB"/>
        <w:pPrChange w:id="840" w:author="Prashasti Jakhmola" w:date="2024-04-09T16:34:00Z">
          <w:pPr>
            <w:pBdr>
              <w:top w:val="nil"/>
              <w:left w:val="nil"/>
              <w:bottom w:val="nil"/>
              <w:right w:val="nil"/>
              <w:between w:val="nil"/>
            </w:pBdr>
            <w:shd w:val="clear" w:color="auto" w:fill="FFFFFF"/>
            <w:spacing w:after="100" w:line="276" w:lineRule="auto"/>
            <w:jc w:val="both"/>
          </w:pPr>
        </w:pPrChange>
      </w:pPr>
      <w:r w:rsidRPr="00A33D01">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A33D01" w:rsidRDefault="00A33D01" w:rsidP="004F4F03">
      <w:pPr>
        <w:pStyle w:val="Heading1BPBHEB"/>
        <w:pPrChange w:id="841" w:author="Prashasti Jakhmola" w:date="2024-04-09T14:42:00Z">
          <w:pPr>
            <w:keepNext/>
            <w:keepLines/>
            <w:spacing w:before="400" w:after="0" w:line="276" w:lineRule="auto"/>
            <w:outlineLvl w:val="0"/>
          </w:pPr>
        </w:pPrChange>
      </w:pPr>
      <w:r w:rsidRPr="00A33D01">
        <w:lastRenderedPageBreak/>
        <w:t>AWS Firewall Manager</w:t>
      </w:r>
    </w:p>
    <w:p w14:paraId="74269CCE" w14:textId="35066B9E" w:rsidR="00A33D01" w:rsidRPr="00A33D01" w:rsidRDefault="00A33D01" w:rsidP="00D4245C">
      <w:pPr>
        <w:pStyle w:val="NormalBPBHEB"/>
        <w:pPrChange w:id="842" w:author="Prashasti Jakhmola" w:date="2024-04-09T16:34:00Z">
          <w:pPr>
            <w:pBdr>
              <w:top w:val="nil"/>
              <w:left w:val="nil"/>
              <w:bottom w:val="nil"/>
              <w:right w:val="nil"/>
              <w:between w:val="nil"/>
            </w:pBdr>
            <w:shd w:val="clear" w:color="auto" w:fill="FFFFFF"/>
            <w:spacing w:after="100" w:line="276" w:lineRule="auto"/>
            <w:jc w:val="both"/>
          </w:pPr>
        </w:pPrChange>
      </w:pPr>
      <w:r w:rsidRPr="00A33D01">
        <w:t xml:space="preserve">In this section, we will </w:t>
      </w:r>
      <w:del w:id="843" w:author="Prashasti Jakhmola" w:date="2024-04-09T16:34:00Z">
        <w:r w:rsidRPr="00A33D01" w:rsidDel="00D4245C">
          <w:delText>delve into</w:delText>
        </w:r>
      </w:del>
      <w:ins w:id="844" w:author="Prashasti Jakhmola" w:date="2024-04-09T16:34:00Z">
        <w:r w:rsidR="00D4245C">
          <w:t>discuss</w:t>
        </w:r>
      </w:ins>
      <w:r w:rsidRPr="00A33D01">
        <w:t xml:space="preserve"> AWS Firewall Manager, an essential component of AWS's security and compliance suite. This service simplifies the management of security policies, particularly for businesses with multiple AWS accounts and resources</w:t>
      </w:r>
      <w:bookmarkStart w:id="845" w:name="_Ref148530374"/>
      <w:r w:rsidR="00C41444" w:rsidRPr="00A179D2">
        <w:rPr>
          <w:rStyle w:val="FootnoteReference"/>
          <w:highlight w:val="yellow"/>
          <w:rPrChange w:id="846" w:author="Prashasti Jakhmola" w:date="2024-04-09T16:34:00Z">
            <w:rPr>
              <w:rStyle w:val="FootnoteReference"/>
            </w:rPr>
          </w:rPrChange>
        </w:rPr>
        <w:footnoteReference w:id="40"/>
      </w:r>
      <w:bookmarkEnd w:id="845"/>
      <w:r w:rsidR="00C41444" w:rsidRPr="00A179D2">
        <w:rPr>
          <w:highlight w:val="yellow"/>
          <w:rPrChange w:id="847" w:author="Prashasti Jakhmola" w:date="2024-04-09T16:34:00Z">
            <w:rPr/>
          </w:rPrChange>
        </w:rPr>
        <w:t xml:space="preserve"> </w:t>
      </w:r>
      <w:bookmarkStart w:id="848" w:name="_Ref148530364"/>
      <w:r w:rsidR="00C41444" w:rsidRPr="00A179D2">
        <w:rPr>
          <w:rStyle w:val="FootnoteReference"/>
          <w:highlight w:val="yellow"/>
          <w:rPrChange w:id="849" w:author="Prashasti Jakhmola" w:date="2024-04-09T16:34:00Z">
            <w:rPr>
              <w:rStyle w:val="FootnoteReference"/>
            </w:rPr>
          </w:rPrChange>
        </w:rPr>
        <w:footnoteReference w:id="41"/>
      </w:r>
      <w:bookmarkEnd w:id="848"/>
      <w:r w:rsidR="00C41444">
        <w:t xml:space="preserve"> </w:t>
      </w:r>
      <w:bookmarkStart w:id="850" w:name="_Ref148530347"/>
      <w:r w:rsidR="00C41444">
        <w:rPr>
          <w:rStyle w:val="FootnoteReference"/>
        </w:rPr>
        <w:footnoteReference w:id="42"/>
      </w:r>
      <w:bookmarkEnd w:id="850"/>
      <w:r w:rsidRPr="00A33D01">
        <w:t>.</w:t>
      </w:r>
    </w:p>
    <w:p w14:paraId="085A8592" w14:textId="77777777" w:rsidR="00A33D01" w:rsidRPr="00565722" w:rsidRDefault="00A33D01" w:rsidP="00A179D2">
      <w:pPr>
        <w:pStyle w:val="Heading2BPBHEB"/>
        <w:pPrChange w:id="851" w:author="Prashasti Jakhmola" w:date="2024-04-09T16:35:00Z">
          <w:pPr>
            <w:keepNext/>
            <w:keepLines/>
            <w:spacing w:before="40" w:after="0"/>
            <w:outlineLvl w:val="1"/>
          </w:pPr>
        </w:pPrChange>
      </w:pPr>
      <w:r w:rsidRPr="00565722">
        <w:t>Introduction to AWS Firewall Manager</w:t>
      </w:r>
    </w:p>
    <w:p w14:paraId="13C2F9E6" w14:textId="23303D96" w:rsidR="00A33D01" w:rsidRPr="00A33D01" w:rsidRDefault="00A33D01" w:rsidP="00A179D2">
      <w:pPr>
        <w:pStyle w:val="NormalBPBHEB"/>
        <w:pPrChange w:id="852" w:author="Prashasti Jakhmola" w:date="2024-04-09T16:35:00Z">
          <w:pPr>
            <w:pBdr>
              <w:top w:val="nil"/>
              <w:left w:val="nil"/>
              <w:bottom w:val="nil"/>
              <w:right w:val="nil"/>
              <w:between w:val="nil"/>
            </w:pBdr>
            <w:shd w:val="clear" w:color="auto" w:fill="FFFFFF"/>
            <w:spacing w:after="100" w:line="276" w:lineRule="auto"/>
            <w:jc w:val="both"/>
          </w:pPr>
        </w:pPrChange>
      </w:pPr>
      <w:r w:rsidRPr="00A33D01">
        <w:t xml:space="preserve">AWS Firewall Manager is a centralized security management service designed to streamline the configuration and administration of security rules across AWS </w:t>
      </w:r>
      <w:del w:id="853" w:author="Prashasti Jakhmola" w:date="2024-04-09T16:35:00Z">
        <w:r w:rsidRPr="00A33D01" w:rsidDel="00A179D2">
          <w:delText>Web Application Firewall (</w:delText>
        </w:r>
      </w:del>
      <w:r w:rsidRPr="00A33D01">
        <w:t>WAF</w:t>
      </w:r>
      <w:del w:id="854" w:author="Prashasti Jakhmola" w:date="2024-04-09T16:35:00Z">
        <w:r w:rsidRPr="00A33D01" w:rsidDel="00A179D2">
          <w:delText>)</w:delText>
        </w:r>
      </w:del>
      <w:r w:rsidRPr="00A33D01">
        <w:t xml:space="preserve"> and AWS Shield Advanced protections. By centralizing these security measures, AWS Firewall Manager simplifies the process of managing security across complex, multi-account AWS environments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F9A773" w14:textId="2C4F3708" w:rsidR="00A33D01" w:rsidRDefault="00A33D01" w:rsidP="0004507B">
      <w:pPr>
        <w:pStyle w:val="Heading3BPBHEB"/>
        <w:rPr>
          <w:ins w:id="855" w:author="Prashasti Jakhmola" w:date="2024-04-09T16:35:00Z"/>
        </w:rPr>
      </w:pPr>
      <w:r w:rsidRPr="00565722">
        <w:t xml:space="preserve">Key </w:t>
      </w:r>
      <w:r w:rsidR="0004507B" w:rsidRPr="00565722">
        <w:t>features and benefits</w:t>
      </w:r>
    </w:p>
    <w:p w14:paraId="46D6F52A" w14:textId="7E7071DB" w:rsidR="0004507B" w:rsidRPr="00565722" w:rsidRDefault="0004507B" w:rsidP="0004507B">
      <w:pPr>
        <w:pStyle w:val="NormalBPBHEB"/>
        <w:pPrChange w:id="856" w:author="Prashasti Jakhmola" w:date="2024-04-09T16:35:00Z">
          <w:pPr>
            <w:keepNext/>
            <w:keepLines/>
            <w:spacing w:before="40" w:after="0"/>
            <w:outlineLvl w:val="1"/>
          </w:pPr>
        </w:pPrChange>
      </w:pPr>
      <w:ins w:id="857" w:author="Prashasti Jakhmola" w:date="2024-04-09T16:35:00Z">
        <w:r w:rsidRPr="00565722">
          <w:t>Key features and benefits</w:t>
        </w:r>
        <w:r>
          <w:t xml:space="preserve"> are as follows:</w:t>
        </w:r>
      </w:ins>
    </w:p>
    <w:p w14:paraId="3999B7C7" w14:textId="095E8C8E" w:rsidR="00A33D01" w:rsidRPr="00A33D01" w:rsidRDefault="00A33D01" w:rsidP="0004507B">
      <w:pPr>
        <w:pStyle w:val="NormalBPBHEB"/>
        <w:numPr>
          <w:ilvl w:val="0"/>
          <w:numId w:val="116"/>
        </w:numPr>
        <w:pPrChange w:id="858" w:author="Prashasti Jakhmola" w:date="2024-04-09T16:35: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ins w:id="859" w:author="Prashasti Jakhmola" w:date="2024-04-09T16:35:00Z">
        <w:r w:rsidR="0004507B">
          <w:rPr>
            <w:b/>
            <w:bCs/>
          </w:rPr>
          <w:t>m</w:t>
        </w:r>
      </w:ins>
      <w:del w:id="860" w:author="Prashasti Jakhmola" w:date="2024-04-09T16:35:00Z">
        <w:r w:rsidRPr="00A33D01" w:rsidDel="0004507B">
          <w:rPr>
            <w:b/>
            <w:bCs/>
          </w:rPr>
          <w:delText>M</w:delText>
        </w:r>
      </w:del>
      <w:r w:rsidRPr="00A33D01">
        <w:rPr>
          <w:b/>
          <w:bCs/>
        </w:rPr>
        <w:t>anagement:</w:t>
      </w:r>
      <w:r w:rsidRPr="00A33D01">
        <w:t xml:space="preserve"> AWS Firewall Manager provides a unified console to configure and manage security policies across your entire AWS infrastructure, ensuring consistent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592C0E54" w14:textId="6D0A467C" w:rsidR="00A33D01" w:rsidRPr="00A33D01" w:rsidRDefault="00A33D01" w:rsidP="0004507B">
      <w:pPr>
        <w:pStyle w:val="NormalBPBHEB"/>
        <w:numPr>
          <w:ilvl w:val="0"/>
          <w:numId w:val="116"/>
        </w:numPr>
        <w:pPrChange w:id="861" w:author="Prashasti Jakhmola" w:date="2024-04-09T16:35: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Integration with AWS </w:t>
      </w:r>
      <w:ins w:id="862" w:author="Prashasti Jakhmola" w:date="2024-04-09T16:36:00Z">
        <w:r w:rsidR="0004507B">
          <w:rPr>
            <w:b/>
            <w:bCs/>
          </w:rPr>
          <w:t>o</w:t>
        </w:r>
      </w:ins>
      <w:del w:id="863" w:author="Prashasti Jakhmola" w:date="2024-04-09T16:36:00Z">
        <w:r w:rsidRPr="00A33D01" w:rsidDel="0004507B">
          <w:rPr>
            <w:b/>
            <w:bCs/>
          </w:rPr>
          <w:delText>O</w:delText>
        </w:r>
      </w:del>
      <w:r w:rsidRPr="00A33D01">
        <w:rPr>
          <w:b/>
          <w:bCs/>
        </w:rPr>
        <w:t>rganizations:</w:t>
      </w:r>
      <w:r w:rsidRPr="00A33D01">
        <w:t xml:space="preserve"> It seamlessly integrates with AWS Organizations, enabling you to extend security protections across all your accounts and resources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0A2E9FD5" w14:textId="6BD3D9F6" w:rsidR="00A33D01" w:rsidRPr="00A33D01" w:rsidRDefault="00A33D01" w:rsidP="0004507B">
      <w:pPr>
        <w:pStyle w:val="NormalBPBHEB"/>
        <w:numPr>
          <w:ilvl w:val="0"/>
          <w:numId w:val="116"/>
        </w:numPr>
        <w:pPrChange w:id="864" w:author="Prashasti Jakhmola" w:date="2024-04-09T16:35: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Automation:</w:t>
      </w:r>
      <w:r w:rsidRPr="00A33D01">
        <w:t xml:space="preserve"> AWS Firewall Manager offers the capability to automate the application of WAF rules to new resources, reducing the need for manual intervention and ensuring real-time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B676C3" w14:textId="082B6F73" w:rsidR="00A33D01" w:rsidRPr="00565722" w:rsidRDefault="00A33D01" w:rsidP="00E14E4D">
      <w:pPr>
        <w:pStyle w:val="Heading3BPBHEB"/>
        <w:pPrChange w:id="865" w:author="Prashasti Jakhmola" w:date="2024-04-09T16:36:00Z">
          <w:pPr>
            <w:keepNext/>
            <w:keepLines/>
            <w:spacing w:before="40" w:after="0"/>
            <w:outlineLvl w:val="1"/>
          </w:pPr>
        </w:pPrChange>
      </w:pPr>
      <w:r w:rsidRPr="00565722">
        <w:t xml:space="preserve">Use </w:t>
      </w:r>
      <w:ins w:id="866" w:author="Prashasti Jakhmola" w:date="2024-04-09T16:36:00Z">
        <w:r w:rsidR="00E14E4D">
          <w:t>c</w:t>
        </w:r>
      </w:ins>
      <w:del w:id="867" w:author="Prashasti Jakhmola" w:date="2024-04-09T16:36:00Z">
        <w:r w:rsidRPr="00565722" w:rsidDel="00E14E4D">
          <w:delText>C</w:delText>
        </w:r>
      </w:del>
      <w:r w:rsidRPr="00565722">
        <w:t>ases</w:t>
      </w:r>
    </w:p>
    <w:p w14:paraId="27F6DC26" w14:textId="77777777" w:rsidR="00A33D01" w:rsidRPr="00A33D01" w:rsidRDefault="00A33D01" w:rsidP="001B0141">
      <w:pPr>
        <w:pStyle w:val="NormalBPBHEB"/>
        <w:pPrChange w:id="868" w:author="Prashasti Jakhmola" w:date="2024-04-09T16:36:00Z">
          <w:pPr>
            <w:pBdr>
              <w:top w:val="nil"/>
              <w:left w:val="nil"/>
              <w:bottom w:val="nil"/>
              <w:right w:val="nil"/>
              <w:between w:val="nil"/>
            </w:pBdr>
            <w:shd w:val="clear" w:color="auto" w:fill="FFFFFF"/>
            <w:spacing w:after="100" w:line="276" w:lineRule="auto"/>
            <w:jc w:val="both"/>
          </w:pPr>
        </w:pPrChange>
      </w:pPr>
      <w:r w:rsidRPr="00A33D01">
        <w:t>AWS Firewall Manager is indispensable for organizations of all sizes. It is particularly valuable for businesses that require consistent security policies across multiple AWS accounts and resources. The following are common use cases:</w:t>
      </w:r>
    </w:p>
    <w:p w14:paraId="44687851" w14:textId="28A3C11F" w:rsidR="00A33D01" w:rsidRPr="00A33D01" w:rsidRDefault="00A33D01" w:rsidP="001B0141">
      <w:pPr>
        <w:pStyle w:val="NormalBPBHEB"/>
        <w:numPr>
          <w:ilvl w:val="0"/>
          <w:numId w:val="117"/>
        </w:numPr>
        <w:pPrChange w:id="869" w:author="Prashasti Jakhmola" w:date="2024-04-09T16:37:00Z">
          <w:pPr>
            <w:numPr>
              <w:numId w:val="3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Multi-</w:t>
      </w:r>
      <w:r w:rsidR="001B0141" w:rsidRPr="00A33D01">
        <w:rPr>
          <w:b/>
          <w:bCs/>
        </w:rPr>
        <w:t>account environments</w:t>
      </w:r>
      <w:r w:rsidRPr="00A33D01">
        <w:rPr>
          <w:b/>
          <w:bCs/>
        </w:rPr>
        <w:t>:</w:t>
      </w:r>
      <w:r w:rsidRPr="00A33D01">
        <w:t xml:space="preserve"> In scenarios where an organization manages multiple AWS accounts, AWS Firewall Manager ensures that security policies are enforced consistently across all accounts</w:t>
      </w:r>
      <w:r w:rsidR="00B72680">
        <w:fldChar w:fldCharType="begin"/>
      </w:r>
      <w:r w:rsidR="00B72680">
        <w:instrText xml:space="preserve"> NOTEREF _Ref148530364 \f \h </w:instrText>
      </w:r>
      <w:r w:rsidR="00B72680">
        <w:fldChar w:fldCharType="separate"/>
      </w:r>
      <w:r w:rsidR="00B72680" w:rsidRPr="00B72680">
        <w:rPr>
          <w:rStyle w:val="FootnoteReference"/>
        </w:rPr>
        <w:t>41</w:t>
      </w:r>
      <w:r w:rsidR="00B72680">
        <w:fldChar w:fldCharType="end"/>
      </w:r>
      <w:r w:rsidRPr="00A33D01">
        <w:t>.</w:t>
      </w:r>
    </w:p>
    <w:p w14:paraId="76DCA572" w14:textId="4592C235" w:rsidR="00A33D01" w:rsidRPr="00A33D01" w:rsidRDefault="00A33D01" w:rsidP="001B0141">
      <w:pPr>
        <w:pStyle w:val="NormalBPBHEB"/>
        <w:numPr>
          <w:ilvl w:val="0"/>
          <w:numId w:val="117"/>
        </w:numPr>
        <w:pPrChange w:id="870" w:author="Prashasti Jakhmola" w:date="2024-04-09T16:37:00Z">
          <w:pPr>
            <w:numPr>
              <w:numId w:val="3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Simplified </w:t>
      </w:r>
      <w:ins w:id="871" w:author="Prashasti Jakhmola" w:date="2024-04-09T16:37:00Z">
        <w:r w:rsidR="001B0141">
          <w:rPr>
            <w:b/>
            <w:bCs/>
          </w:rPr>
          <w:t>c</w:t>
        </w:r>
      </w:ins>
      <w:del w:id="872" w:author="Prashasti Jakhmola" w:date="2024-04-09T16:37:00Z">
        <w:r w:rsidRPr="00A33D01" w:rsidDel="001B0141">
          <w:rPr>
            <w:b/>
            <w:bCs/>
          </w:rPr>
          <w:delText>C</w:delText>
        </w:r>
      </w:del>
      <w:r w:rsidRPr="00A33D01">
        <w:rPr>
          <w:b/>
          <w:bCs/>
        </w:rPr>
        <w:t>ompliance:</w:t>
      </w:r>
      <w:r w:rsidRPr="00A33D01">
        <w:t xml:space="preserve"> By centralizing security rules and policies, AWS Firewall Manager simplifies compliance with regulatory requirements</w:t>
      </w:r>
      <w:r w:rsidR="00FB5950">
        <w:fldChar w:fldCharType="begin"/>
      </w:r>
      <w:r w:rsidR="00FB5950">
        <w:instrText xml:space="preserve"> NOTEREF _Ref148530364 \f \h </w:instrText>
      </w:r>
      <w:r w:rsidR="00FB5950">
        <w:fldChar w:fldCharType="separate"/>
      </w:r>
      <w:r w:rsidR="00FB5950" w:rsidRPr="00FB5950">
        <w:rPr>
          <w:rStyle w:val="FootnoteReference"/>
        </w:rPr>
        <w:t>41</w:t>
      </w:r>
      <w:r w:rsidR="00FB5950">
        <w:fldChar w:fldCharType="end"/>
      </w:r>
      <w:r w:rsidRPr="00A33D01">
        <w:t>.</w:t>
      </w:r>
    </w:p>
    <w:p w14:paraId="09C40772" w14:textId="18DD6923" w:rsidR="00A33D01" w:rsidRPr="00A33D01" w:rsidRDefault="00A33D01" w:rsidP="001B0141">
      <w:pPr>
        <w:pStyle w:val="NormalBPBHEB"/>
        <w:numPr>
          <w:ilvl w:val="0"/>
          <w:numId w:val="117"/>
        </w:numPr>
        <w:pPrChange w:id="873" w:author="Prashasti Jakhmola" w:date="2024-04-09T16:37:00Z">
          <w:pPr>
            <w:numPr>
              <w:numId w:val="3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Reduced </w:t>
      </w:r>
      <w:r w:rsidR="00AF401A" w:rsidRPr="00A33D01">
        <w:rPr>
          <w:b/>
          <w:bCs/>
        </w:rPr>
        <w:t>management overhead</w:t>
      </w:r>
      <w:r w:rsidRPr="00A33D01">
        <w:rPr>
          <w:b/>
          <w:bCs/>
        </w:rPr>
        <w:t>:</w:t>
      </w:r>
      <w:r w:rsidRPr="00A33D01">
        <w:t xml:space="preserve"> Automation features help in reducing the administrative workload associated with security policy management</w:t>
      </w:r>
      <w:r w:rsidR="00FB5950">
        <w:fldChar w:fldCharType="begin"/>
      </w:r>
      <w:r w:rsidR="00FB5950">
        <w:instrText xml:space="preserve"> NOTEREF _Ref148530347 \f \h </w:instrText>
      </w:r>
      <w:r w:rsidR="00FB5950">
        <w:fldChar w:fldCharType="separate"/>
      </w:r>
      <w:r w:rsidR="00FB5950" w:rsidRPr="00FB5950">
        <w:rPr>
          <w:rStyle w:val="FootnoteReference"/>
        </w:rPr>
        <w:t>42</w:t>
      </w:r>
      <w:r w:rsidR="00FB5950">
        <w:fldChar w:fldCharType="end"/>
      </w:r>
      <w:r w:rsidRPr="00A33D01">
        <w:t>.</w:t>
      </w:r>
    </w:p>
    <w:p w14:paraId="405E4BCC" w14:textId="4A6E09F3" w:rsidR="00A33D01" w:rsidRPr="00565722" w:rsidRDefault="00A33D01" w:rsidP="00AF401A">
      <w:pPr>
        <w:pStyle w:val="Heading2BPBHEB"/>
        <w:pPrChange w:id="874" w:author="Prashasti Jakhmola" w:date="2024-04-09T16:37:00Z">
          <w:pPr>
            <w:keepNext/>
            <w:keepLines/>
            <w:spacing w:before="40" w:after="0"/>
            <w:outlineLvl w:val="1"/>
          </w:pPr>
        </w:pPrChange>
      </w:pPr>
      <w:r w:rsidRPr="00565722">
        <w:lastRenderedPageBreak/>
        <w:t xml:space="preserve">Getting </w:t>
      </w:r>
      <w:ins w:id="875" w:author="Prashasti Jakhmola" w:date="2024-04-09T16:37:00Z">
        <w:r w:rsidR="00AF401A">
          <w:t>s</w:t>
        </w:r>
      </w:ins>
      <w:del w:id="876" w:author="Prashasti Jakhmola" w:date="2024-04-09T16:37:00Z">
        <w:r w:rsidRPr="00565722" w:rsidDel="00AF401A">
          <w:delText>S</w:delText>
        </w:r>
      </w:del>
      <w:r w:rsidRPr="00565722">
        <w:t>tarted with AWS Firewall Manager</w:t>
      </w:r>
    </w:p>
    <w:p w14:paraId="7C8EB177" w14:textId="51C6E194" w:rsidR="00A33D01" w:rsidRPr="00A33D01" w:rsidRDefault="00A33D01" w:rsidP="00D71394">
      <w:pPr>
        <w:pStyle w:val="NormalBPBHEB"/>
        <w:pPrChange w:id="877" w:author="Prashasti Jakhmola" w:date="2024-04-09T16:37:00Z">
          <w:pPr>
            <w:pBdr>
              <w:top w:val="nil"/>
              <w:left w:val="nil"/>
              <w:bottom w:val="nil"/>
              <w:right w:val="nil"/>
              <w:between w:val="nil"/>
            </w:pBdr>
            <w:shd w:val="clear" w:color="auto" w:fill="FFFFFF"/>
            <w:spacing w:after="100" w:line="276" w:lineRule="auto"/>
            <w:jc w:val="both"/>
          </w:pPr>
        </w:pPrChange>
      </w:pPr>
      <w:r w:rsidRPr="00A33D01">
        <w:t>To begin using AWS Firewall Manager, you can configure policies for WAF and AWS Shield Advanced through the AWS Management Console, or programmatically using AWS CloudFormation or the AWS SDKs</w:t>
      </w:r>
      <w:r w:rsidR="00FB5950">
        <w:fldChar w:fldCharType="begin"/>
      </w:r>
      <w:r w:rsidR="00FB5950">
        <w:instrText xml:space="preserve"> NOTEREF _Ref148530374 \f \h </w:instrText>
      </w:r>
      <w:r w:rsidR="00FB5950">
        <w:fldChar w:fldCharType="separate"/>
      </w:r>
      <w:r w:rsidR="00FB5950" w:rsidRPr="00FB5950">
        <w:rPr>
          <w:rStyle w:val="FootnoteReference"/>
        </w:rPr>
        <w:t>40</w:t>
      </w:r>
      <w:r w:rsidR="00FB5950">
        <w:fldChar w:fldCharType="end"/>
      </w:r>
      <w:r w:rsidRPr="00A33D01">
        <w:t>.</w:t>
      </w:r>
    </w:p>
    <w:p w14:paraId="093B12B4" w14:textId="6AD1C645" w:rsidR="00A33D01" w:rsidRPr="00565722" w:rsidRDefault="00A33D01" w:rsidP="00D71394">
      <w:pPr>
        <w:pStyle w:val="Heading3BPBHEB"/>
        <w:pPrChange w:id="878" w:author="Prashasti Jakhmola" w:date="2024-04-09T16:37:00Z">
          <w:pPr>
            <w:keepNext/>
            <w:keepLines/>
            <w:spacing w:before="40" w:after="0"/>
            <w:outlineLvl w:val="1"/>
          </w:pPr>
        </w:pPrChange>
      </w:pPr>
      <w:r w:rsidRPr="00565722">
        <w:t>In</w:t>
      </w:r>
      <w:r w:rsidR="00D71394" w:rsidRPr="00565722">
        <w:t xml:space="preserve">-depth </w:t>
      </w:r>
      <w:ins w:id="879" w:author="Prashasti Jakhmola" w:date="2024-04-09T16:37:00Z">
        <w:r w:rsidR="00D71394">
          <w:t>r</w:t>
        </w:r>
      </w:ins>
      <w:del w:id="880" w:author="Prashasti Jakhmola" w:date="2024-04-09T16:37:00Z">
        <w:r w:rsidRPr="00565722" w:rsidDel="00D71394">
          <w:delText>R</w:delText>
        </w:r>
      </w:del>
      <w:r w:rsidRPr="00565722">
        <w:t>esources</w:t>
      </w:r>
    </w:p>
    <w:p w14:paraId="3A49293B" w14:textId="77777777" w:rsidR="00A33D01" w:rsidRPr="00F05320" w:rsidRDefault="00A33D01" w:rsidP="00F05320">
      <w:pPr>
        <w:pStyle w:val="NormalBPBHEB"/>
        <w:rPr>
          <w:rPrChange w:id="881" w:author="Prashasti Jakhmola" w:date="2024-04-09T16:37:00Z">
            <w:rPr>
              <w:highlight w:val="yellow"/>
            </w:rPr>
          </w:rPrChange>
        </w:rPr>
        <w:pPrChange w:id="882" w:author="Prashasti Jakhmola" w:date="2024-04-09T16:37:00Z">
          <w:pPr>
            <w:pBdr>
              <w:top w:val="nil"/>
              <w:left w:val="nil"/>
              <w:bottom w:val="nil"/>
              <w:right w:val="nil"/>
              <w:between w:val="nil"/>
            </w:pBdr>
            <w:shd w:val="clear" w:color="auto" w:fill="FFFFFF"/>
            <w:spacing w:after="100" w:line="276" w:lineRule="auto"/>
            <w:jc w:val="both"/>
          </w:pPr>
        </w:pPrChange>
      </w:pPr>
      <w:r w:rsidRPr="00F05320">
        <w:rPr>
          <w:rPrChange w:id="883" w:author="Prashasti Jakhmola" w:date="2024-04-09T16:37:00Z">
            <w:rPr>
              <w:highlight w:val="yellow"/>
            </w:rPr>
          </w:rPrChange>
        </w:rPr>
        <w:t>For in-depth understanding, you can refer to the following resources:</w:t>
      </w:r>
    </w:p>
    <w:p w14:paraId="23BF8BDC" w14:textId="650906B6" w:rsidR="00A33D01" w:rsidRPr="00F05320" w:rsidRDefault="00A33D01" w:rsidP="00F05320">
      <w:pPr>
        <w:pStyle w:val="NormalBPBHEB"/>
        <w:numPr>
          <w:ilvl w:val="0"/>
          <w:numId w:val="118"/>
        </w:numPr>
        <w:rPr>
          <w:rPrChange w:id="884" w:author="Prashasti Jakhmola" w:date="2024-04-09T16:37:00Z">
            <w:rPr>
              <w:highlight w:val="yellow"/>
            </w:rPr>
          </w:rPrChange>
        </w:rPr>
        <w:pPrChange w:id="885" w:author="Prashasti Jakhmola" w:date="2024-04-09T16:38:00Z">
          <w:pPr>
            <w:numPr>
              <w:numId w:val="3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F05320">
        <w:rPr>
          <w:b/>
          <w:bCs/>
          <w:rPrChange w:id="886" w:author="Prashasti Jakhmola" w:date="2024-04-09T16:37:00Z">
            <w:rPr>
              <w:b/>
              <w:bCs/>
              <w:highlight w:val="yellow"/>
            </w:rPr>
          </w:rPrChange>
        </w:rPr>
        <w:t xml:space="preserve">AWS </w:t>
      </w:r>
      <w:ins w:id="887" w:author="Prashasti Jakhmola" w:date="2024-04-09T16:38:00Z">
        <w:r w:rsidR="00F05320">
          <w:rPr>
            <w:b/>
            <w:bCs/>
          </w:rPr>
          <w:t>d</w:t>
        </w:r>
      </w:ins>
      <w:del w:id="888" w:author="Prashasti Jakhmola" w:date="2024-04-09T16:38:00Z">
        <w:r w:rsidRPr="00F05320" w:rsidDel="00F05320">
          <w:rPr>
            <w:b/>
            <w:bCs/>
            <w:rPrChange w:id="889" w:author="Prashasti Jakhmola" w:date="2024-04-09T16:37:00Z">
              <w:rPr>
                <w:b/>
                <w:bCs/>
                <w:highlight w:val="yellow"/>
              </w:rPr>
            </w:rPrChange>
          </w:rPr>
          <w:delText>D</w:delText>
        </w:r>
      </w:del>
      <w:r w:rsidRPr="00F05320">
        <w:rPr>
          <w:b/>
          <w:bCs/>
          <w:rPrChange w:id="890" w:author="Prashasti Jakhmola" w:date="2024-04-09T16:37:00Z">
            <w:rPr>
              <w:b/>
              <w:bCs/>
              <w:highlight w:val="yellow"/>
            </w:rPr>
          </w:rPrChange>
        </w:rPr>
        <w:t>ocumentation:</w:t>
      </w:r>
      <w:r w:rsidRPr="00F05320">
        <w:rPr>
          <w:rPrChange w:id="891" w:author="Prashasti Jakhmola" w:date="2024-04-09T16:37:00Z">
            <w:rPr>
              <w:highlight w:val="yellow"/>
            </w:rPr>
          </w:rPrChange>
        </w:rPr>
        <w:t xml:space="preserve"> The official documentation provides detailed guidance on setting up and managing AWS Firewall Manager</w:t>
      </w:r>
      <w:r w:rsidR="008E265C" w:rsidRPr="00F05320">
        <w:rPr>
          <w:rPrChange w:id="892" w:author="Prashasti Jakhmola" w:date="2024-04-09T16:37:00Z">
            <w:rPr>
              <w:highlight w:val="yellow"/>
            </w:rPr>
          </w:rPrChange>
        </w:rPr>
        <w:fldChar w:fldCharType="begin"/>
      </w:r>
      <w:r w:rsidR="008E265C" w:rsidRPr="00F05320">
        <w:rPr>
          <w:rPrChange w:id="893" w:author="Prashasti Jakhmola" w:date="2024-04-09T16:37:00Z">
            <w:rPr>
              <w:highlight w:val="yellow"/>
            </w:rPr>
          </w:rPrChange>
        </w:rPr>
        <w:instrText xml:space="preserve"> NOTEREF _Ref148530374 \f \h </w:instrText>
      </w:r>
      <w:r w:rsidR="00E87116" w:rsidRPr="00F05320">
        <w:rPr>
          <w:rPrChange w:id="894" w:author="Prashasti Jakhmola" w:date="2024-04-09T16:37:00Z">
            <w:rPr>
              <w:highlight w:val="yellow"/>
            </w:rPr>
          </w:rPrChange>
        </w:rPr>
        <w:instrText xml:space="preserve"> \* MERGEFORMAT </w:instrText>
      </w:r>
      <w:r w:rsidR="008E265C" w:rsidRPr="00F05320">
        <w:rPr>
          <w:rPrChange w:id="895" w:author="Prashasti Jakhmola" w:date="2024-04-09T16:37:00Z">
            <w:rPr>
              <w:highlight w:val="yellow"/>
            </w:rPr>
          </w:rPrChange>
        </w:rPr>
      </w:r>
      <w:r w:rsidR="008E265C" w:rsidRPr="00F05320">
        <w:rPr>
          <w:rPrChange w:id="896" w:author="Prashasti Jakhmola" w:date="2024-04-09T16:37:00Z">
            <w:rPr>
              <w:highlight w:val="yellow"/>
            </w:rPr>
          </w:rPrChange>
        </w:rPr>
        <w:fldChar w:fldCharType="separate"/>
      </w:r>
      <w:r w:rsidR="008E265C" w:rsidRPr="00F05320">
        <w:rPr>
          <w:rStyle w:val="FootnoteReference"/>
          <w:rPrChange w:id="897" w:author="Prashasti Jakhmola" w:date="2024-04-09T16:37:00Z">
            <w:rPr>
              <w:rStyle w:val="FootnoteReference"/>
              <w:highlight w:val="yellow"/>
            </w:rPr>
          </w:rPrChange>
        </w:rPr>
        <w:t>40</w:t>
      </w:r>
      <w:r w:rsidR="008E265C" w:rsidRPr="00F05320">
        <w:rPr>
          <w:rPrChange w:id="898" w:author="Prashasti Jakhmola" w:date="2024-04-09T16:37:00Z">
            <w:rPr>
              <w:highlight w:val="yellow"/>
            </w:rPr>
          </w:rPrChange>
        </w:rPr>
        <w:fldChar w:fldCharType="end"/>
      </w:r>
      <w:r w:rsidRPr="00F05320">
        <w:rPr>
          <w:rPrChange w:id="899" w:author="Prashasti Jakhmola" w:date="2024-04-09T16:37:00Z">
            <w:rPr>
              <w:highlight w:val="yellow"/>
            </w:rPr>
          </w:rPrChange>
        </w:rPr>
        <w:t>.</w:t>
      </w:r>
    </w:p>
    <w:p w14:paraId="06653F15" w14:textId="7BE2AB6B" w:rsidR="00A33D01" w:rsidRPr="00F05320" w:rsidRDefault="00A33D01" w:rsidP="00F05320">
      <w:pPr>
        <w:pStyle w:val="NormalBPBHEB"/>
        <w:numPr>
          <w:ilvl w:val="0"/>
          <w:numId w:val="118"/>
        </w:numPr>
        <w:rPr>
          <w:rPrChange w:id="900" w:author="Prashasti Jakhmola" w:date="2024-04-09T16:37:00Z">
            <w:rPr>
              <w:highlight w:val="yellow"/>
            </w:rPr>
          </w:rPrChange>
        </w:rPr>
        <w:pPrChange w:id="901" w:author="Prashasti Jakhmola" w:date="2024-04-09T16:38:00Z">
          <w:pPr>
            <w:numPr>
              <w:numId w:val="3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F05320">
        <w:rPr>
          <w:b/>
          <w:bCs/>
          <w:rPrChange w:id="902" w:author="Prashasti Jakhmola" w:date="2024-04-09T16:37:00Z">
            <w:rPr>
              <w:b/>
              <w:bCs/>
              <w:highlight w:val="yellow"/>
            </w:rPr>
          </w:rPrChange>
        </w:rPr>
        <w:t xml:space="preserve">AWS </w:t>
      </w:r>
      <w:r w:rsidR="00F57CD3" w:rsidRPr="00F57CD3">
        <w:rPr>
          <w:b/>
          <w:bCs/>
        </w:rPr>
        <w:t>online tech talks</w:t>
      </w:r>
      <w:r w:rsidRPr="00F05320">
        <w:rPr>
          <w:b/>
          <w:bCs/>
          <w:rPrChange w:id="903" w:author="Prashasti Jakhmola" w:date="2024-04-09T16:37:00Z">
            <w:rPr>
              <w:b/>
              <w:bCs/>
              <w:highlight w:val="yellow"/>
            </w:rPr>
          </w:rPrChange>
        </w:rPr>
        <w:t>:</w:t>
      </w:r>
      <w:r w:rsidRPr="00F05320">
        <w:rPr>
          <w:rPrChange w:id="904" w:author="Prashasti Jakhmola" w:date="2024-04-09T16:37:00Z">
            <w:rPr>
              <w:highlight w:val="yellow"/>
            </w:rPr>
          </w:rPrChange>
        </w:rPr>
        <w:t xml:space="preserve"> AWS offers a range of online tech talks, including sessions on AWS Firewall Manager, which can provide valuable insights</w:t>
      </w:r>
      <w:r w:rsidR="008E265C" w:rsidRPr="00F05320">
        <w:rPr>
          <w:rPrChange w:id="905" w:author="Prashasti Jakhmola" w:date="2024-04-09T16:37:00Z">
            <w:rPr>
              <w:highlight w:val="yellow"/>
            </w:rPr>
          </w:rPrChange>
        </w:rPr>
        <w:fldChar w:fldCharType="begin"/>
      </w:r>
      <w:r w:rsidR="008E265C" w:rsidRPr="00F05320">
        <w:rPr>
          <w:rPrChange w:id="906" w:author="Prashasti Jakhmola" w:date="2024-04-09T16:37:00Z">
            <w:rPr>
              <w:highlight w:val="yellow"/>
            </w:rPr>
          </w:rPrChange>
        </w:rPr>
        <w:instrText xml:space="preserve"> NOTEREF _Ref148530364 \f \h </w:instrText>
      </w:r>
      <w:r w:rsidR="00E87116" w:rsidRPr="00F05320">
        <w:rPr>
          <w:rPrChange w:id="907" w:author="Prashasti Jakhmola" w:date="2024-04-09T16:37:00Z">
            <w:rPr>
              <w:highlight w:val="yellow"/>
            </w:rPr>
          </w:rPrChange>
        </w:rPr>
        <w:instrText xml:space="preserve"> \* MERGEFORMAT </w:instrText>
      </w:r>
      <w:r w:rsidR="008E265C" w:rsidRPr="00F05320">
        <w:rPr>
          <w:rPrChange w:id="908" w:author="Prashasti Jakhmola" w:date="2024-04-09T16:37:00Z">
            <w:rPr>
              <w:highlight w:val="yellow"/>
            </w:rPr>
          </w:rPrChange>
        </w:rPr>
      </w:r>
      <w:r w:rsidR="008E265C" w:rsidRPr="00F05320">
        <w:rPr>
          <w:rPrChange w:id="909" w:author="Prashasti Jakhmola" w:date="2024-04-09T16:37:00Z">
            <w:rPr>
              <w:highlight w:val="yellow"/>
            </w:rPr>
          </w:rPrChange>
        </w:rPr>
        <w:fldChar w:fldCharType="separate"/>
      </w:r>
      <w:r w:rsidR="008E265C" w:rsidRPr="00F05320">
        <w:rPr>
          <w:rStyle w:val="FootnoteReference"/>
          <w:rPrChange w:id="910" w:author="Prashasti Jakhmola" w:date="2024-04-09T16:37:00Z">
            <w:rPr>
              <w:rStyle w:val="FootnoteReference"/>
              <w:highlight w:val="yellow"/>
            </w:rPr>
          </w:rPrChange>
        </w:rPr>
        <w:t>41</w:t>
      </w:r>
      <w:r w:rsidR="008E265C" w:rsidRPr="00F05320">
        <w:rPr>
          <w:rPrChange w:id="911" w:author="Prashasti Jakhmola" w:date="2024-04-09T16:37:00Z">
            <w:rPr>
              <w:highlight w:val="yellow"/>
            </w:rPr>
          </w:rPrChange>
        </w:rPr>
        <w:fldChar w:fldCharType="end"/>
      </w:r>
      <w:r w:rsidRPr="00F05320">
        <w:rPr>
          <w:rPrChange w:id="912" w:author="Prashasti Jakhmola" w:date="2024-04-09T16:37:00Z">
            <w:rPr>
              <w:highlight w:val="yellow"/>
            </w:rPr>
          </w:rPrChange>
        </w:rPr>
        <w:t>.</w:t>
      </w:r>
    </w:p>
    <w:p w14:paraId="7531B908" w14:textId="0D6D64A1" w:rsidR="00A33D01" w:rsidRPr="00F05320" w:rsidRDefault="00A33D01" w:rsidP="00F05320">
      <w:pPr>
        <w:pStyle w:val="NormalBPBHEB"/>
        <w:numPr>
          <w:ilvl w:val="0"/>
          <w:numId w:val="118"/>
        </w:numPr>
        <w:rPr>
          <w:rPrChange w:id="913" w:author="Prashasti Jakhmola" w:date="2024-04-09T16:37:00Z">
            <w:rPr>
              <w:highlight w:val="yellow"/>
            </w:rPr>
          </w:rPrChange>
        </w:rPr>
        <w:pPrChange w:id="914" w:author="Prashasti Jakhmola" w:date="2024-04-09T16:38:00Z">
          <w:pPr>
            <w:numPr>
              <w:numId w:val="3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F05320">
        <w:rPr>
          <w:b/>
          <w:bCs/>
          <w:rPrChange w:id="915" w:author="Prashasti Jakhmola" w:date="2024-04-09T16:37:00Z">
            <w:rPr>
              <w:b/>
              <w:bCs/>
              <w:highlight w:val="yellow"/>
            </w:rPr>
          </w:rPrChange>
        </w:rPr>
        <w:t xml:space="preserve">AWS </w:t>
      </w:r>
      <w:proofErr w:type="spellStart"/>
      <w:proofErr w:type="gramStart"/>
      <w:r w:rsidRPr="00F05320">
        <w:rPr>
          <w:b/>
          <w:bCs/>
          <w:rPrChange w:id="916" w:author="Prashasti Jakhmola" w:date="2024-04-09T16:37:00Z">
            <w:rPr>
              <w:b/>
              <w:bCs/>
              <w:highlight w:val="yellow"/>
            </w:rPr>
          </w:rPrChange>
        </w:rPr>
        <w:t>re:Invent</w:t>
      </w:r>
      <w:proofErr w:type="spellEnd"/>
      <w:proofErr w:type="gramEnd"/>
      <w:r w:rsidRPr="00F05320">
        <w:rPr>
          <w:b/>
          <w:bCs/>
          <w:rPrChange w:id="917" w:author="Prashasti Jakhmola" w:date="2024-04-09T16:37:00Z">
            <w:rPr>
              <w:b/>
              <w:bCs/>
              <w:highlight w:val="yellow"/>
            </w:rPr>
          </w:rPrChange>
        </w:rPr>
        <w:t>:</w:t>
      </w:r>
      <w:r w:rsidRPr="00F05320">
        <w:rPr>
          <w:rPrChange w:id="918" w:author="Prashasti Jakhmola" w:date="2024-04-09T16:37:00Z">
            <w:rPr>
              <w:highlight w:val="yellow"/>
            </w:rPr>
          </w:rPrChange>
        </w:rPr>
        <w:t xml:space="preserve"> AWS </w:t>
      </w:r>
      <w:proofErr w:type="spellStart"/>
      <w:r w:rsidRPr="00F05320">
        <w:rPr>
          <w:rPrChange w:id="919" w:author="Prashasti Jakhmola" w:date="2024-04-09T16:37:00Z">
            <w:rPr>
              <w:highlight w:val="yellow"/>
            </w:rPr>
          </w:rPrChange>
        </w:rPr>
        <w:t>re:Invent</w:t>
      </w:r>
      <w:proofErr w:type="spellEnd"/>
      <w:r w:rsidRPr="00F05320">
        <w:rPr>
          <w:rPrChange w:id="920" w:author="Prashasti Jakhmola" w:date="2024-04-09T16:37:00Z">
            <w:rPr>
              <w:highlight w:val="yellow"/>
            </w:rPr>
          </w:rPrChange>
        </w:rPr>
        <w:t xml:space="preserve"> sessions often cover AWS Firewall Manager, and these sessions are a great resource for advanced users</w:t>
      </w:r>
      <w:r w:rsidR="008E265C" w:rsidRPr="00F05320">
        <w:rPr>
          <w:rPrChange w:id="921" w:author="Prashasti Jakhmola" w:date="2024-04-09T16:37:00Z">
            <w:rPr>
              <w:highlight w:val="yellow"/>
            </w:rPr>
          </w:rPrChange>
        </w:rPr>
        <w:fldChar w:fldCharType="begin"/>
      </w:r>
      <w:r w:rsidR="008E265C" w:rsidRPr="00F05320">
        <w:rPr>
          <w:rPrChange w:id="922" w:author="Prashasti Jakhmola" w:date="2024-04-09T16:37:00Z">
            <w:rPr>
              <w:highlight w:val="yellow"/>
            </w:rPr>
          </w:rPrChange>
        </w:rPr>
        <w:instrText xml:space="preserve"> NOTEREF _Ref148530347 \f \h </w:instrText>
      </w:r>
      <w:r w:rsidR="00E87116" w:rsidRPr="00F05320">
        <w:rPr>
          <w:rPrChange w:id="923" w:author="Prashasti Jakhmola" w:date="2024-04-09T16:37:00Z">
            <w:rPr>
              <w:highlight w:val="yellow"/>
            </w:rPr>
          </w:rPrChange>
        </w:rPr>
        <w:instrText xml:space="preserve"> \* MERGEFORMAT </w:instrText>
      </w:r>
      <w:r w:rsidR="008E265C" w:rsidRPr="00F05320">
        <w:rPr>
          <w:rPrChange w:id="924" w:author="Prashasti Jakhmola" w:date="2024-04-09T16:37:00Z">
            <w:rPr>
              <w:highlight w:val="yellow"/>
            </w:rPr>
          </w:rPrChange>
        </w:rPr>
      </w:r>
      <w:r w:rsidR="008E265C" w:rsidRPr="00F05320">
        <w:rPr>
          <w:rPrChange w:id="925" w:author="Prashasti Jakhmola" w:date="2024-04-09T16:37:00Z">
            <w:rPr>
              <w:highlight w:val="yellow"/>
            </w:rPr>
          </w:rPrChange>
        </w:rPr>
        <w:fldChar w:fldCharType="separate"/>
      </w:r>
      <w:r w:rsidR="008E265C" w:rsidRPr="00F05320">
        <w:rPr>
          <w:rStyle w:val="FootnoteReference"/>
          <w:rPrChange w:id="926" w:author="Prashasti Jakhmola" w:date="2024-04-09T16:37:00Z">
            <w:rPr>
              <w:rStyle w:val="FootnoteReference"/>
              <w:highlight w:val="yellow"/>
            </w:rPr>
          </w:rPrChange>
        </w:rPr>
        <w:t>42</w:t>
      </w:r>
      <w:r w:rsidR="008E265C" w:rsidRPr="00F05320">
        <w:rPr>
          <w:rPrChange w:id="927" w:author="Prashasti Jakhmola" w:date="2024-04-09T16:37:00Z">
            <w:rPr>
              <w:highlight w:val="yellow"/>
            </w:rPr>
          </w:rPrChange>
        </w:rPr>
        <w:fldChar w:fldCharType="end"/>
      </w:r>
      <w:r w:rsidRPr="00F05320">
        <w:rPr>
          <w:rPrChange w:id="928" w:author="Prashasti Jakhmola" w:date="2024-04-09T16:37:00Z">
            <w:rPr>
              <w:highlight w:val="yellow"/>
            </w:rPr>
          </w:rPrChange>
        </w:rPr>
        <w:t>.</w:t>
      </w:r>
    </w:p>
    <w:p w14:paraId="0F944EC9" w14:textId="77777777" w:rsidR="00A33D01" w:rsidRPr="00A33D01" w:rsidRDefault="00A33D01" w:rsidP="00F57CD3">
      <w:pPr>
        <w:pStyle w:val="NormalBPBHEB"/>
        <w:pPrChange w:id="929" w:author="Prashasti Jakhmola" w:date="2024-04-09T16:38:00Z">
          <w:pPr>
            <w:pBdr>
              <w:top w:val="nil"/>
              <w:left w:val="nil"/>
              <w:bottom w:val="nil"/>
              <w:right w:val="nil"/>
              <w:between w:val="nil"/>
            </w:pBdr>
            <w:shd w:val="clear" w:color="auto" w:fill="FFFFFF"/>
            <w:spacing w:after="100" w:line="276" w:lineRule="auto"/>
            <w:jc w:val="both"/>
          </w:pPr>
        </w:pPrChange>
      </w:pPr>
      <w:r w:rsidRPr="00A33D01">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A33D01" w:rsidRDefault="00A33D01" w:rsidP="004F4F03">
      <w:pPr>
        <w:pStyle w:val="Heading1BPBHEB"/>
        <w:pPrChange w:id="930" w:author="Prashasti Jakhmola" w:date="2024-04-09T14:42:00Z">
          <w:pPr>
            <w:keepNext/>
            <w:keepLines/>
            <w:spacing w:before="400" w:after="0" w:line="276" w:lineRule="auto"/>
            <w:outlineLvl w:val="0"/>
          </w:pPr>
        </w:pPrChange>
      </w:pPr>
      <w:proofErr w:type="gramStart"/>
      <w:r w:rsidRPr="00A33D01">
        <w:t>AWS</w:t>
      </w:r>
      <w:proofErr w:type="gramEnd"/>
      <w:r w:rsidRPr="00A33D01">
        <w:t xml:space="preserve"> IAM </w:t>
      </w:r>
      <w:r w:rsidR="00FE7691" w:rsidRPr="00A33D01">
        <w:t>identity center</w:t>
      </w:r>
    </w:p>
    <w:p w14:paraId="7853D953" w14:textId="638440A8" w:rsidR="00A33D01" w:rsidRPr="00A33D01" w:rsidRDefault="00A33D01" w:rsidP="00F57CD3">
      <w:pPr>
        <w:pStyle w:val="NormalBPBHEB"/>
        <w:pPrChange w:id="931" w:author="Prashasti Jakhmola" w:date="2024-04-09T16:38:00Z">
          <w:pPr>
            <w:pBdr>
              <w:top w:val="nil"/>
              <w:left w:val="nil"/>
              <w:bottom w:val="nil"/>
              <w:right w:val="nil"/>
              <w:between w:val="nil"/>
            </w:pBdr>
            <w:shd w:val="clear" w:color="auto" w:fill="FFFFFF"/>
            <w:spacing w:after="100" w:line="276" w:lineRule="auto"/>
            <w:jc w:val="both"/>
          </w:pPr>
        </w:pPrChange>
      </w:pPr>
      <w:r w:rsidRPr="00A33D01">
        <w:t>In this section, we</w:t>
      </w:r>
      <w:ins w:id="932" w:author="Prashasti Jakhmola" w:date="2024-04-09T16:38:00Z">
        <w:r w:rsidR="00F57CD3">
          <w:t xml:space="preserve"> wi</w:t>
        </w:r>
      </w:ins>
      <w:del w:id="933" w:author="Prashasti Jakhmola" w:date="2024-04-09T16:38:00Z">
        <w:r w:rsidRPr="00A33D01" w:rsidDel="00F57CD3">
          <w:delText>'</w:delText>
        </w:r>
      </w:del>
      <w:r w:rsidRPr="00A33D01">
        <w:t xml:space="preserve">ll explore the AWS </w:t>
      </w:r>
      <w:del w:id="934" w:author="Prashasti Jakhmola" w:date="2024-04-09T16:39:00Z">
        <w:r w:rsidRPr="00A33D01" w:rsidDel="003B126B">
          <w:delText>Identity and Access Management (</w:delText>
        </w:r>
      </w:del>
      <w:r w:rsidRPr="00A33D01">
        <w:t>IAM</w:t>
      </w:r>
      <w:del w:id="935" w:author="Prashasti Jakhmola" w:date="2024-04-09T16:39:00Z">
        <w:r w:rsidRPr="00A33D01" w:rsidDel="003B126B">
          <w:delText>)</w:delText>
        </w:r>
      </w:del>
      <w:r w:rsidRPr="00A33D01">
        <w:t xml:space="preserve"> </w:t>
      </w:r>
      <w:r w:rsidR="003B126B" w:rsidRPr="00A33D01">
        <w:t>identity center</w:t>
      </w:r>
      <w:r w:rsidRPr="00A33D01">
        <w:t>,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936" w:name="_Ref148530717"/>
      <w:r w:rsidR="004919B6" w:rsidRPr="003B126B">
        <w:rPr>
          <w:rStyle w:val="FootnoteReference"/>
          <w:highlight w:val="yellow"/>
          <w:rPrChange w:id="937" w:author="Prashasti Jakhmola" w:date="2024-04-09T16:39:00Z">
            <w:rPr>
              <w:rStyle w:val="FootnoteReference"/>
            </w:rPr>
          </w:rPrChange>
        </w:rPr>
        <w:footnoteReference w:id="43"/>
      </w:r>
      <w:bookmarkEnd w:id="936"/>
      <w:r w:rsidR="004919B6" w:rsidRPr="003B126B">
        <w:rPr>
          <w:highlight w:val="yellow"/>
          <w:rPrChange w:id="938" w:author="Prashasti Jakhmola" w:date="2024-04-09T16:39:00Z">
            <w:rPr/>
          </w:rPrChange>
        </w:rPr>
        <w:t xml:space="preserve"> </w:t>
      </w:r>
      <w:bookmarkStart w:id="939" w:name="_Ref148530741"/>
      <w:r w:rsidR="00065DFB" w:rsidRPr="003B126B">
        <w:rPr>
          <w:rStyle w:val="FootnoteReference"/>
          <w:highlight w:val="yellow"/>
          <w:rPrChange w:id="940" w:author="Prashasti Jakhmola" w:date="2024-04-09T16:39:00Z">
            <w:rPr>
              <w:rStyle w:val="FootnoteReference"/>
            </w:rPr>
          </w:rPrChange>
        </w:rPr>
        <w:footnoteReference w:id="44"/>
      </w:r>
      <w:bookmarkEnd w:id="939"/>
      <w:r w:rsidR="00065DFB" w:rsidRPr="003B126B">
        <w:rPr>
          <w:highlight w:val="yellow"/>
          <w:rPrChange w:id="941" w:author="Prashasti Jakhmola" w:date="2024-04-09T16:39:00Z">
            <w:rPr/>
          </w:rPrChange>
        </w:rPr>
        <w:t xml:space="preserve"> </w:t>
      </w:r>
      <w:bookmarkStart w:id="942" w:name="_Ref148530764"/>
      <w:r w:rsidR="00065DFB" w:rsidRPr="003B126B">
        <w:rPr>
          <w:rStyle w:val="FootnoteReference"/>
          <w:highlight w:val="yellow"/>
          <w:rPrChange w:id="943" w:author="Prashasti Jakhmola" w:date="2024-04-09T16:39:00Z">
            <w:rPr>
              <w:rStyle w:val="FootnoteReference"/>
            </w:rPr>
          </w:rPrChange>
        </w:rPr>
        <w:footnoteReference w:id="45"/>
      </w:r>
      <w:bookmarkEnd w:id="942"/>
      <w:r w:rsidRPr="003B126B">
        <w:rPr>
          <w:highlight w:val="yellow"/>
          <w:rPrChange w:id="944" w:author="Prashasti Jakhmola" w:date="2024-04-09T16:39:00Z">
            <w:rPr/>
          </w:rPrChange>
        </w:rPr>
        <w:t>.</w:t>
      </w:r>
    </w:p>
    <w:p w14:paraId="43C54787" w14:textId="77777777" w:rsidR="00A33D01" w:rsidRPr="00A33D01" w:rsidRDefault="00A33D01" w:rsidP="003B126B">
      <w:pPr>
        <w:pStyle w:val="Heading2BPBHEB"/>
        <w:pPrChange w:id="945" w:author="Prashasti Jakhmola" w:date="2024-04-09T16:39:00Z">
          <w:pPr>
            <w:pBdr>
              <w:top w:val="nil"/>
              <w:left w:val="nil"/>
              <w:bottom w:val="nil"/>
              <w:right w:val="nil"/>
              <w:between w:val="nil"/>
            </w:pBdr>
            <w:shd w:val="clear" w:color="auto" w:fill="FFFFFF"/>
            <w:spacing w:after="100" w:line="276" w:lineRule="auto"/>
            <w:jc w:val="both"/>
          </w:pPr>
        </w:pPrChange>
      </w:pPr>
      <w:r w:rsidRPr="00A33D01">
        <w:t>Introduction to AWS IAM Identity Center</w:t>
      </w:r>
    </w:p>
    <w:p w14:paraId="0255E1FC" w14:textId="75DE3C95" w:rsidR="00A33D01" w:rsidRPr="00A33D01" w:rsidRDefault="00A33D01" w:rsidP="00E811CE">
      <w:pPr>
        <w:pStyle w:val="NormalBPBHEB"/>
        <w:pPrChange w:id="946" w:author="Prashasti Jakhmola" w:date="2024-04-09T16:51:00Z">
          <w:pPr>
            <w:pBdr>
              <w:top w:val="nil"/>
              <w:left w:val="nil"/>
              <w:bottom w:val="nil"/>
              <w:right w:val="nil"/>
              <w:between w:val="nil"/>
            </w:pBdr>
            <w:shd w:val="clear" w:color="auto" w:fill="FFFFFF"/>
            <w:spacing w:after="100" w:line="276" w:lineRule="auto"/>
            <w:jc w:val="both"/>
          </w:pPr>
        </w:pPrChange>
      </w:pPr>
      <w:r w:rsidRPr="00A33D01">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fldChar w:fldCharType="begin"/>
      </w:r>
      <w:r w:rsidR="00945066">
        <w:instrText xml:space="preserve"> NOTEREF _Ref148530717 \f \h </w:instrText>
      </w:r>
      <w:r w:rsidR="00945066">
        <w:fldChar w:fldCharType="separate"/>
      </w:r>
      <w:r w:rsidR="00945066" w:rsidRPr="00945066">
        <w:rPr>
          <w:rStyle w:val="FootnoteReference"/>
        </w:rPr>
        <w:t>43</w:t>
      </w:r>
      <w:r w:rsidR="00945066">
        <w:fldChar w:fldCharType="end"/>
      </w:r>
      <w:r w:rsidRPr="00A33D01">
        <w:t>.</w:t>
      </w:r>
    </w:p>
    <w:p w14:paraId="33CB2F27" w14:textId="6F67E5A5" w:rsidR="00A33D01" w:rsidRDefault="00A33D01" w:rsidP="00E811CE">
      <w:pPr>
        <w:pStyle w:val="Heading3BPBHEB"/>
        <w:rPr>
          <w:ins w:id="947" w:author="Prashasti Jakhmola" w:date="2024-04-09T16:52:00Z"/>
        </w:rPr>
      </w:pPr>
      <w:r w:rsidRPr="00565722">
        <w:t xml:space="preserve">Key </w:t>
      </w:r>
      <w:r w:rsidR="00E811CE" w:rsidRPr="00565722">
        <w:t>features and benefits</w:t>
      </w:r>
    </w:p>
    <w:p w14:paraId="72732AEC" w14:textId="216F21D6" w:rsidR="00E811CE" w:rsidRDefault="00FE7691" w:rsidP="00E811CE">
      <w:pPr>
        <w:pStyle w:val="NormalBPBHEB"/>
        <w:rPr>
          <w:ins w:id="948" w:author="Prashasti Jakhmola" w:date="2024-04-09T16:52:00Z"/>
        </w:rPr>
        <w:pPrChange w:id="949" w:author="Prashasti Jakhmola" w:date="2024-04-09T16:52:00Z">
          <w:pPr>
            <w:pStyle w:val="Heading3BPBHEB"/>
          </w:pPr>
        </w:pPrChange>
      </w:pPr>
      <w:ins w:id="950" w:author="Prashasti Jakhmola" w:date="2024-04-09T16:52:00Z">
        <w:r>
          <w:t xml:space="preserve">Let us discuss the </w:t>
        </w:r>
        <w:r w:rsidR="00E811CE">
          <w:t>k</w:t>
        </w:r>
        <w:r w:rsidR="00E811CE" w:rsidRPr="00565722">
          <w:t xml:space="preserve">ey </w:t>
        </w:r>
        <w:r w:rsidR="00E811CE" w:rsidRPr="00565722">
          <w:t>features and benefits</w:t>
        </w:r>
        <w:r>
          <w:t xml:space="preserve"> </w:t>
        </w:r>
        <w:proofErr w:type="gramStart"/>
        <w:r w:rsidRPr="00A33D01">
          <w:t>AWS</w:t>
        </w:r>
        <w:proofErr w:type="gramEnd"/>
        <w:r w:rsidRPr="00A33D01">
          <w:t xml:space="preserve"> IAM identity center</w:t>
        </w:r>
        <w:r>
          <w:t>:</w:t>
        </w:r>
      </w:ins>
    </w:p>
    <w:p w14:paraId="34E873DF" w14:textId="77777777" w:rsidR="00E811CE" w:rsidRPr="00565722" w:rsidRDefault="00E811CE" w:rsidP="00E811CE">
      <w:pPr>
        <w:pStyle w:val="Heading3BPBHEB"/>
        <w:pPrChange w:id="951" w:author="Prashasti Jakhmola" w:date="2024-04-09T16:51:00Z">
          <w:pPr>
            <w:keepNext/>
            <w:keepLines/>
            <w:spacing w:before="40" w:after="0"/>
            <w:outlineLvl w:val="1"/>
          </w:pPr>
        </w:pPrChange>
      </w:pPr>
    </w:p>
    <w:p w14:paraId="14DCC443" w14:textId="6E3BAF29" w:rsidR="00A33D01" w:rsidRPr="00A33D01" w:rsidRDefault="00A33D01" w:rsidP="008941AC">
      <w:pPr>
        <w:pStyle w:val="NormalBPBHEB"/>
        <w:numPr>
          <w:ilvl w:val="0"/>
          <w:numId w:val="119"/>
        </w:numPr>
        <w:pPrChange w:id="952" w:author="Prashasti Jakhmola" w:date="2024-04-09T16:53:00Z">
          <w:pPr>
            <w:numPr>
              <w:numId w:val="3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and </w:t>
      </w:r>
      <w:r w:rsidR="008941AC" w:rsidRPr="00A33D01">
        <w:rPr>
          <w:b/>
          <w:bCs/>
        </w:rPr>
        <w:t>group management</w:t>
      </w:r>
      <w:r w:rsidRPr="00A33D01">
        <w:rPr>
          <w:b/>
          <w:bCs/>
        </w:rPr>
        <w:t>:</w:t>
      </w:r>
      <w:r w:rsidRPr="00A33D01">
        <w:t xml:space="preserve"> IAM </w:t>
      </w:r>
      <w:r w:rsidR="007F20B5" w:rsidRPr="00A33D01">
        <w:t xml:space="preserve">identity center </w:t>
      </w:r>
      <w:r w:rsidRPr="00A33D01">
        <w:t>allows you to create, manage, and organize user identities and groups, providing granular control over who can access your AWS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746207B1" w14:textId="38CBB462" w:rsidR="00A33D01" w:rsidRPr="00A33D01" w:rsidRDefault="00A33D01" w:rsidP="008941AC">
      <w:pPr>
        <w:pStyle w:val="NormalBPBHEB"/>
        <w:numPr>
          <w:ilvl w:val="0"/>
          <w:numId w:val="119"/>
        </w:numPr>
        <w:pPrChange w:id="953" w:author="Prashasti Jakhmola" w:date="2024-04-09T16:53:00Z">
          <w:pPr>
            <w:numPr>
              <w:numId w:val="3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Policy </w:t>
      </w:r>
      <w:ins w:id="954" w:author="Prashasti Jakhmola" w:date="2024-04-09T16:53:00Z">
        <w:r w:rsidR="008941AC">
          <w:rPr>
            <w:b/>
            <w:bCs/>
          </w:rPr>
          <w:t>m</w:t>
        </w:r>
      </w:ins>
      <w:del w:id="955" w:author="Prashasti Jakhmola" w:date="2024-04-09T16:53:00Z">
        <w:r w:rsidRPr="00A33D01" w:rsidDel="008941AC">
          <w:rPr>
            <w:b/>
            <w:bCs/>
          </w:rPr>
          <w:delText>M</w:delText>
        </w:r>
      </w:del>
      <w:r w:rsidRPr="00A33D01">
        <w:rPr>
          <w:b/>
          <w:bCs/>
        </w:rPr>
        <w:t>anagement:</w:t>
      </w:r>
      <w:r w:rsidRPr="00A33D01">
        <w:t xml:space="preserve"> You can create and manage policies that define permissions, ensuring that users and groups have the right level of access to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6FCE0AD5" w14:textId="720E6C17" w:rsidR="00A33D01" w:rsidRPr="00A33D01" w:rsidRDefault="00A33D01" w:rsidP="008941AC">
      <w:pPr>
        <w:pStyle w:val="NormalBPBHEB"/>
        <w:numPr>
          <w:ilvl w:val="0"/>
          <w:numId w:val="119"/>
        </w:numPr>
        <w:pPrChange w:id="956" w:author="Prashasti Jakhmola" w:date="2024-04-09T16:53:00Z">
          <w:pPr>
            <w:numPr>
              <w:numId w:val="3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Services:</w:t>
      </w:r>
      <w:r w:rsidRPr="00A33D01">
        <w:t xml:space="preserve"> IAM </w:t>
      </w:r>
      <w:r w:rsidR="007F20B5" w:rsidRPr="00A33D01">
        <w:t xml:space="preserve">identity center </w:t>
      </w:r>
      <w:r w:rsidRPr="00A33D01">
        <w:t>integrates seamlessly with other AWS services, making it easier to manage access to resources such as Amazon S3, EC2, and RDS</w:t>
      </w:r>
      <w:r w:rsidR="00720C3B">
        <w:fldChar w:fldCharType="begin"/>
      </w:r>
      <w:r w:rsidR="00720C3B">
        <w:instrText xml:space="preserve"> NOTEREF _Ref148530741 \f \h </w:instrText>
      </w:r>
      <w:r w:rsidR="00720C3B">
        <w:fldChar w:fldCharType="separate"/>
      </w:r>
      <w:r w:rsidR="00720C3B" w:rsidRPr="00720C3B">
        <w:rPr>
          <w:rStyle w:val="FootnoteReference"/>
        </w:rPr>
        <w:t>44</w:t>
      </w:r>
      <w:r w:rsidR="00720C3B">
        <w:fldChar w:fldCharType="end"/>
      </w:r>
      <w:r w:rsidRPr="00A33D01">
        <w:t>.</w:t>
      </w:r>
    </w:p>
    <w:p w14:paraId="4E827F32" w14:textId="35990291" w:rsidR="00A33D01" w:rsidRPr="00565722" w:rsidRDefault="00A33D01" w:rsidP="00EC4DC0">
      <w:pPr>
        <w:pStyle w:val="Heading3BPBHEB"/>
        <w:pPrChange w:id="957" w:author="Prashasti Jakhmola" w:date="2024-04-09T16:53:00Z">
          <w:pPr>
            <w:keepNext/>
            <w:keepLines/>
            <w:spacing w:before="40" w:after="0"/>
            <w:outlineLvl w:val="1"/>
          </w:pPr>
        </w:pPrChange>
      </w:pPr>
      <w:r w:rsidRPr="00565722">
        <w:t xml:space="preserve">Use </w:t>
      </w:r>
      <w:ins w:id="958" w:author="Prashasti Jakhmola" w:date="2024-04-09T16:53:00Z">
        <w:r w:rsidR="00EC4DC0">
          <w:t>c</w:t>
        </w:r>
      </w:ins>
      <w:del w:id="959" w:author="Prashasti Jakhmola" w:date="2024-04-09T16:53:00Z">
        <w:r w:rsidRPr="00565722" w:rsidDel="00EC4DC0">
          <w:delText>C</w:delText>
        </w:r>
      </w:del>
      <w:r w:rsidRPr="00565722">
        <w:t>ases</w:t>
      </w:r>
    </w:p>
    <w:p w14:paraId="7F5677B4" w14:textId="4429F79A" w:rsidR="00A33D01" w:rsidRPr="00A33D01" w:rsidRDefault="00A33D01" w:rsidP="00CF0E8E">
      <w:pPr>
        <w:pStyle w:val="NormalBPBHEB"/>
        <w:pPrChange w:id="960" w:author="Prashasti Jakhmola" w:date="2024-04-09T16:53:00Z">
          <w:pPr>
            <w:pBdr>
              <w:top w:val="nil"/>
              <w:left w:val="nil"/>
              <w:bottom w:val="nil"/>
              <w:right w:val="nil"/>
              <w:between w:val="nil"/>
            </w:pBdr>
            <w:shd w:val="clear" w:color="auto" w:fill="FFFFFF"/>
            <w:spacing w:after="100" w:line="276" w:lineRule="auto"/>
            <w:jc w:val="both"/>
          </w:pPr>
        </w:pPrChange>
      </w:pPr>
      <w:r w:rsidRPr="00A33D01">
        <w:t xml:space="preserve">AWS IAM Identity Center is a fundamental service for securing AWS resources and ensuring that the right individuals and systems have </w:t>
      </w:r>
      <w:r w:rsidR="00720C3B" w:rsidRPr="00A33D01">
        <w:t>appropriate</w:t>
      </w:r>
      <w:r w:rsidRPr="00A33D01">
        <w:t xml:space="preserve"> access. Common use cases include:</w:t>
      </w:r>
    </w:p>
    <w:p w14:paraId="333B2CBA" w14:textId="7C235096" w:rsidR="00A33D01" w:rsidRPr="00A33D01" w:rsidRDefault="00A33D01" w:rsidP="003F1BC2">
      <w:pPr>
        <w:pStyle w:val="NormalBPBHEB"/>
        <w:numPr>
          <w:ilvl w:val="0"/>
          <w:numId w:val="152"/>
        </w:numPr>
        <w:pPrChange w:id="961" w:author="Prashasti Jakhmola" w:date="2024-04-09T17:45:00Z">
          <w:pPr>
            <w:numPr>
              <w:numId w:val="4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w:t>
      </w:r>
      <w:r w:rsidR="003F1BC2" w:rsidRPr="00A33D01">
        <w:rPr>
          <w:b/>
          <w:bCs/>
        </w:rPr>
        <w:t>access control:</w:t>
      </w:r>
      <w:r w:rsidR="003F1BC2" w:rsidRPr="00A33D01">
        <w:t xml:space="preserve"> </w:t>
      </w:r>
      <w:r w:rsidRPr="00A33D01">
        <w:t>You can use IAM Identity Center to restrict access to specific resources and services for different users and groups</w:t>
      </w:r>
      <w:r w:rsidR="007B4032">
        <w:fldChar w:fldCharType="begin"/>
      </w:r>
      <w:r w:rsidR="007B4032">
        <w:instrText xml:space="preserve"> NOTEREF _Ref148530764 \f \h </w:instrText>
      </w:r>
      <w:r w:rsidR="007B4032">
        <w:fldChar w:fldCharType="separate"/>
      </w:r>
      <w:r w:rsidR="007B4032" w:rsidRPr="007B4032">
        <w:rPr>
          <w:rStyle w:val="FootnoteReference"/>
        </w:rPr>
        <w:t>45</w:t>
      </w:r>
      <w:r w:rsidR="007B4032">
        <w:fldChar w:fldCharType="end"/>
      </w:r>
      <w:r w:rsidRPr="00A33D01">
        <w:t>.</w:t>
      </w:r>
    </w:p>
    <w:p w14:paraId="002FAAA0" w14:textId="43865241" w:rsidR="00A33D01" w:rsidRPr="00A33D01" w:rsidRDefault="00A33D01" w:rsidP="003F1BC2">
      <w:pPr>
        <w:pStyle w:val="NormalBPBHEB"/>
        <w:numPr>
          <w:ilvl w:val="0"/>
          <w:numId w:val="152"/>
        </w:numPr>
        <w:pPrChange w:id="962" w:author="Prashasti Jakhmola" w:date="2024-04-09T17:45:00Z">
          <w:pPr>
            <w:numPr>
              <w:numId w:val="4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Security </w:t>
      </w:r>
      <w:ins w:id="963" w:author="Prashasti Jakhmola" w:date="2024-04-09T17:45:00Z">
        <w:r w:rsidR="003F1BC2">
          <w:rPr>
            <w:b/>
            <w:bCs/>
          </w:rPr>
          <w:t>e</w:t>
        </w:r>
      </w:ins>
      <w:del w:id="964" w:author="Prashasti Jakhmola" w:date="2024-04-09T17:45:00Z">
        <w:r w:rsidRPr="00A33D01" w:rsidDel="003F1BC2">
          <w:rPr>
            <w:b/>
            <w:bCs/>
          </w:rPr>
          <w:delText>E</w:delText>
        </w:r>
      </w:del>
      <w:r w:rsidRPr="00A33D01">
        <w:rPr>
          <w:b/>
          <w:bCs/>
        </w:rPr>
        <w:t>nhancement:</w:t>
      </w:r>
      <w:r w:rsidRPr="00A33D01">
        <w:t xml:space="preserve"> Implement security best practices by controlling permissions and ensuring that users only have access to the resources they need</w:t>
      </w:r>
      <w:r w:rsidR="007B4032">
        <w:fldChar w:fldCharType="begin"/>
      </w:r>
      <w:r w:rsidR="007B4032">
        <w:instrText xml:space="preserve"> NOTEREF _Ref148530741 \f \h </w:instrText>
      </w:r>
      <w:r w:rsidR="007B4032">
        <w:fldChar w:fldCharType="separate"/>
      </w:r>
      <w:r w:rsidR="007B4032" w:rsidRPr="007B4032">
        <w:rPr>
          <w:rStyle w:val="FootnoteReference"/>
        </w:rPr>
        <w:t>44</w:t>
      </w:r>
      <w:r w:rsidR="007B4032">
        <w:fldChar w:fldCharType="end"/>
      </w:r>
      <w:r w:rsidRPr="00A33D01">
        <w:t>.</w:t>
      </w:r>
    </w:p>
    <w:p w14:paraId="3FB16171" w14:textId="636991DE" w:rsidR="00A33D01" w:rsidRPr="00A33D01" w:rsidRDefault="00A33D01" w:rsidP="003F1BC2">
      <w:pPr>
        <w:pStyle w:val="NormalBPBHEB"/>
        <w:numPr>
          <w:ilvl w:val="0"/>
          <w:numId w:val="152"/>
        </w:numPr>
        <w:pPrChange w:id="965" w:author="Prashasti Jakhmola" w:date="2024-04-09T17:45:00Z">
          <w:pPr>
            <w:numPr>
              <w:numId w:val="4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966" w:author="Prashasti Jakhmola" w:date="2024-04-09T17:45:00Z">
        <w:r w:rsidR="003F1BC2">
          <w:rPr>
            <w:b/>
            <w:bCs/>
          </w:rPr>
          <w:t>m</w:t>
        </w:r>
      </w:ins>
      <w:del w:id="967" w:author="Prashasti Jakhmola" w:date="2024-04-09T17:45:00Z">
        <w:r w:rsidRPr="00A33D01" w:rsidDel="003F1BC2">
          <w:rPr>
            <w:b/>
            <w:bCs/>
          </w:rPr>
          <w:delText>M</w:delText>
        </w:r>
      </w:del>
      <w:r w:rsidRPr="00A33D01">
        <w:rPr>
          <w:b/>
          <w:bCs/>
        </w:rPr>
        <w:t>anagement:</w:t>
      </w:r>
      <w:r w:rsidRPr="00A33D01">
        <w:t xml:space="preserve"> Efficiently manage user identities and access across your AWS environment, helping organizations scale and grow securely</w:t>
      </w:r>
      <w:r w:rsidR="007B4032">
        <w:fldChar w:fldCharType="begin"/>
      </w:r>
      <w:r w:rsidR="007B4032">
        <w:instrText xml:space="preserve"> NOTEREF _Ref148530717 \f \h </w:instrText>
      </w:r>
      <w:r w:rsidR="007B4032">
        <w:fldChar w:fldCharType="separate"/>
      </w:r>
      <w:r w:rsidR="007B4032" w:rsidRPr="007B4032">
        <w:rPr>
          <w:rStyle w:val="FootnoteReference"/>
        </w:rPr>
        <w:t>43</w:t>
      </w:r>
      <w:r w:rsidR="007B4032">
        <w:fldChar w:fldCharType="end"/>
      </w:r>
      <w:r w:rsidRPr="00A33D01">
        <w:t>.</w:t>
      </w:r>
    </w:p>
    <w:p w14:paraId="12F3F110" w14:textId="3309E425" w:rsidR="00A33D01" w:rsidRPr="00565722" w:rsidRDefault="00A33D01" w:rsidP="00481CDB">
      <w:pPr>
        <w:pStyle w:val="Heading2BPBHEB"/>
        <w:pPrChange w:id="968" w:author="Prashasti Jakhmola" w:date="2024-04-09T16:54:00Z">
          <w:pPr>
            <w:keepNext/>
            <w:keepLines/>
            <w:spacing w:before="40" w:after="0"/>
            <w:outlineLvl w:val="1"/>
          </w:pPr>
        </w:pPrChange>
      </w:pPr>
      <w:r w:rsidRPr="00565722">
        <w:t xml:space="preserve">Getting </w:t>
      </w:r>
      <w:ins w:id="969" w:author="Prashasti Jakhmola" w:date="2024-04-09T16:55:00Z">
        <w:r w:rsidR="00481CDB">
          <w:t>s</w:t>
        </w:r>
      </w:ins>
      <w:del w:id="970" w:author="Prashasti Jakhmola" w:date="2024-04-09T16:55:00Z">
        <w:r w:rsidRPr="00565722" w:rsidDel="00481CDB">
          <w:delText>S</w:delText>
        </w:r>
      </w:del>
      <w:r w:rsidRPr="00565722">
        <w:t xml:space="preserve">tarted with AWS IAM </w:t>
      </w:r>
      <w:r w:rsidR="00313A80" w:rsidRPr="00565722">
        <w:t xml:space="preserve">identity </w:t>
      </w:r>
      <w:proofErr w:type="gramStart"/>
      <w:r w:rsidR="00313A80" w:rsidRPr="00565722">
        <w:t>center</w:t>
      </w:r>
      <w:proofErr w:type="gramEnd"/>
    </w:p>
    <w:p w14:paraId="3373BFD7" w14:textId="2FB113C8" w:rsidR="00A33D01" w:rsidRPr="00F42099" w:rsidRDefault="00A33D01" w:rsidP="00313A80">
      <w:pPr>
        <w:pStyle w:val="NormalBPBHEB"/>
        <w:pPrChange w:id="971" w:author="Prashasti Jakhmola" w:date="2024-04-09T16:55:00Z">
          <w:pPr>
            <w:pBdr>
              <w:top w:val="nil"/>
              <w:left w:val="nil"/>
              <w:bottom w:val="nil"/>
              <w:right w:val="nil"/>
              <w:between w:val="nil"/>
            </w:pBdr>
            <w:shd w:val="clear" w:color="auto" w:fill="FFFFFF"/>
            <w:spacing w:after="100" w:line="276" w:lineRule="auto"/>
            <w:jc w:val="both"/>
          </w:pPr>
        </w:pPrChange>
      </w:pPr>
      <w:r w:rsidRPr="00F42099">
        <w:t xml:space="preserve">To start using AWS IAM </w:t>
      </w:r>
      <w:r w:rsidR="00313A80" w:rsidRPr="00F42099">
        <w:t>identity center</w:t>
      </w:r>
      <w:r w:rsidRPr="00F42099">
        <w:t>, you can access the service through the AWS Management Console. Here, you can create users, groups, and roles, and define policies to manage access</w:t>
      </w:r>
      <w:r w:rsidR="00216B4D" w:rsidRPr="00F42099">
        <w:fldChar w:fldCharType="begin"/>
      </w:r>
      <w:r w:rsidR="00216B4D" w:rsidRPr="00F42099">
        <w:instrText xml:space="preserve"> NOTEREF _Ref148530717 \f \h  \* MERGEFORMAT </w:instrText>
      </w:r>
      <w:r w:rsidR="00216B4D" w:rsidRPr="00F42099">
        <w:fldChar w:fldCharType="separate"/>
      </w:r>
      <w:r w:rsidR="00216B4D" w:rsidRPr="00F42099">
        <w:rPr>
          <w:rStyle w:val="FootnoteReference"/>
        </w:rPr>
        <w:t>43</w:t>
      </w:r>
      <w:r w:rsidR="00216B4D" w:rsidRPr="00F42099">
        <w:fldChar w:fldCharType="end"/>
      </w:r>
      <w:r w:rsidRPr="00F42099">
        <w:t>.</w:t>
      </w:r>
    </w:p>
    <w:p w14:paraId="7A936A74" w14:textId="73F08DFE" w:rsidR="00A33D01" w:rsidRPr="00565722" w:rsidRDefault="00A33D01" w:rsidP="00313A80">
      <w:pPr>
        <w:pStyle w:val="Heading3BPBHEB"/>
        <w:pPrChange w:id="972" w:author="Prashasti Jakhmola" w:date="2024-04-09T16:55:00Z">
          <w:pPr>
            <w:keepNext/>
            <w:keepLines/>
            <w:spacing w:before="40" w:after="0"/>
            <w:outlineLvl w:val="1"/>
          </w:pPr>
        </w:pPrChange>
      </w:pPr>
      <w:r w:rsidRPr="00565722">
        <w:t>In</w:t>
      </w:r>
      <w:r w:rsidR="00313A80" w:rsidRPr="00565722">
        <w:t>-depth resources</w:t>
      </w:r>
    </w:p>
    <w:p w14:paraId="0467CBB2" w14:textId="3EAD3C11" w:rsidR="00A33D01" w:rsidRPr="00313A80" w:rsidRDefault="00A33D01" w:rsidP="00313A80">
      <w:pPr>
        <w:pStyle w:val="NormalBPBHEB"/>
        <w:rPr>
          <w:rPrChange w:id="973" w:author="Prashasti Jakhmola" w:date="2024-04-09T16:55:00Z">
            <w:rPr>
              <w:highlight w:val="yellow"/>
            </w:rPr>
          </w:rPrChange>
        </w:rPr>
        <w:pPrChange w:id="974" w:author="Prashasti Jakhmola" w:date="2024-04-09T16:55:00Z">
          <w:pPr>
            <w:pBdr>
              <w:top w:val="nil"/>
              <w:left w:val="nil"/>
              <w:bottom w:val="nil"/>
              <w:right w:val="nil"/>
              <w:between w:val="nil"/>
            </w:pBdr>
            <w:shd w:val="clear" w:color="auto" w:fill="FFFFFF"/>
            <w:spacing w:after="100" w:line="276" w:lineRule="auto"/>
            <w:jc w:val="both"/>
          </w:pPr>
        </w:pPrChange>
      </w:pPr>
      <w:r w:rsidRPr="00313A80">
        <w:rPr>
          <w:rPrChange w:id="975" w:author="Prashasti Jakhmola" w:date="2024-04-09T16:55:00Z">
            <w:rPr>
              <w:highlight w:val="yellow"/>
            </w:rPr>
          </w:rPrChange>
        </w:rPr>
        <w:t xml:space="preserve">For a deeper understanding of AWS IAM </w:t>
      </w:r>
      <w:r w:rsidR="00313A80" w:rsidRPr="00313A80">
        <w:t>identity center</w:t>
      </w:r>
      <w:r w:rsidRPr="00313A80">
        <w:rPr>
          <w:rPrChange w:id="976" w:author="Prashasti Jakhmola" w:date="2024-04-09T16:55:00Z">
            <w:rPr>
              <w:highlight w:val="yellow"/>
            </w:rPr>
          </w:rPrChange>
        </w:rPr>
        <w:t>, consider these resources:</w:t>
      </w:r>
    </w:p>
    <w:p w14:paraId="1CFE2057" w14:textId="432B806C" w:rsidR="00A33D01" w:rsidRPr="00313A80" w:rsidRDefault="00A33D01" w:rsidP="00313A80">
      <w:pPr>
        <w:pStyle w:val="NormalBPBHEB"/>
        <w:numPr>
          <w:ilvl w:val="0"/>
          <w:numId w:val="120"/>
        </w:numPr>
        <w:rPr>
          <w:rPrChange w:id="977" w:author="Prashasti Jakhmola" w:date="2024-04-09T16:55:00Z">
            <w:rPr>
              <w:highlight w:val="yellow"/>
            </w:rPr>
          </w:rPrChange>
        </w:rPr>
        <w:pPrChange w:id="978" w:author="Prashasti Jakhmola" w:date="2024-04-09T16:55:00Z">
          <w:pPr>
            <w:numPr>
              <w:numId w:val="4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13A80">
        <w:rPr>
          <w:b/>
          <w:bCs/>
          <w:rPrChange w:id="979" w:author="Prashasti Jakhmola" w:date="2024-04-09T16:55:00Z">
            <w:rPr>
              <w:b/>
              <w:bCs/>
              <w:highlight w:val="yellow"/>
            </w:rPr>
          </w:rPrChange>
        </w:rPr>
        <w:t xml:space="preserve">AWS </w:t>
      </w:r>
      <w:ins w:id="980" w:author="Prashasti Jakhmola" w:date="2024-04-09T16:55:00Z">
        <w:r w:rsidR="00313A80">
          <w:rPr>
            <w:b/>
            <w:bCs/>
          </w:rPr>
          <w:t>d</w:t>
        </w:r>
      </w:ins>
      <w:del w:id="981" w:author="Prashasti Jakhmola" w:date="2024-04-09T16:55:00Z">
        <w:r w:rsidRPr="00313A80" w:rsidDel="00313A80">
          <w:rPr>
            <w:b/>
            <w:bCs/>
            <w:rPrChange w:id="982" w:author="Prashasti Jakhmola" w:date="2024-04-09T16:55:00Z">
              <w:rPr>
                <w:b/>
                <w:bCs/>
                <w:highlight w:val="yellow"/>
              </w:rPr>
            </w:rPrChange>
          </w:rPr>
          <w:delText>D</w:delText>
        </w:r>
      </w:del>
      <w:r w:rsidRPr="00313A80">
        <w:rPr>
          <w:b/>
          <w:bCs/>
          <w:rPrChange w:id="983" w:author="Prashasti Jakhmola" w:date="2024-04-09T16:55:00Z">
            <w:rPr>
              <w:b/>
              <w:bCs/>
              <w:highlight w:val="yellow"/>
            </w:rPr>
          </w:rPrChange>
        </w:rPr>
        <w:t>ocumentation:</w:t>
      </w:r>
      <w:r w:rsidRPr="00313A80">
        <w:rPr>
          <w:rPrChange w:id="984" w:author="Prashasti Jakhmola" w:date="2024-04-09T16:55:00Z">
            <w:rPr>
              <w:highlight w:val="yellow"/>
            </w:rPr>
          </w:rPrChange>
        </w:rPr>
        <w:t xml:space="preserve"> The official AWS IAM Identity Center documentation provides comprehensive information on setting up and managing identities, groups, and permissions</w:t>
      </w:r>
      <w:r w:rsidR="00216B4D" w:rsidRPr="00313A80">
        <w:rPr>
          <w:rPrChange w:id="985" w:author="Prashasti Jakhmola" w:date="2024-04-09T16:55:00Z">
            <w:rPr>
              <w:highlight w:val="yellow"/>
            </w:rPr>
          </w:rPrChange>
        </w:rPr>
        <w:fldChar w:fldCharType="begin"/>
      </w:r>
      <w:r w:rsidR="00216B4D" w:rsidRPr="00313A80">
        <w:rPr>
          <w:rPrChange w:id="986" w:author="Prashasti Jakhmola" w:date="2024-04-09T16:55:00Z">
            <w:rPr>
              <w:highlight w:val="yellow"/>
            </w:rPr>
          </w:rPrChange>
        </w:rPr>
        <w:instrText xml:space="preserve"> NOTEREF _Ref148530717 \f \h  \* MERGEFORMAT </w:instrText>
      </w:r>
      <w:r w:rsidR="00216B4D" w:rsidRPr="00313A80">
        <w:rPr>
          <w:rPrChange w:id="987" w:author="Prashasti Jakhmola" w:date="2024-04-09T16:55:00Z">
            <w:rPr>
              <w:highlight w:val="yellow"/>
            </w:rPr>
          </w:rPrChange>
        </w:rPr>
      </w:r>
      <w:r w:rsidR="00216B4D" w:rsidRPr="00313A80">
        <w:rPr>
          <w:rPrChange w:id="988" w:author="Prashasti Jakhmola" w:date="2024-04-09T16:55:00Z">
            <w:rPr>
              <w:highlight w:val="yellow"/>
            </w:rPr>
          </w:rPrChange>
        </w:rPr>
        <w:fldChar w:fldCharType="separate"/>
      </w:r>
      <w:r w:rsidR="00216B4D" w:rsidRPr="00313A80">
        <w:rPr>
          <w:rStyle w:val="FootnoteReference"/>
          <w:rPrChange w:id="989" w:author="Prashasti Jakhmola" w:date="2024-04-09T16:55:00Z">
            <w:rPr>
              <w:rStyle w:val="FootnoteReference"/>
              <w:highlight w:val="yellow"/>
            </w:rPr>
          </w:rPrChange>
        </w:rPr>
        <w:t>43</w:t>
      </w:r>
      <w:r w:rsidR="00216B4D" w:rsidRPr="00313A80">
        <w:rPr>
          <w:rPrChange w:id="990" w:author="Prashasti Jakhmola" w:date="2024-04-09T16:55:00Z">
            <w:rPr>
              <w:highlight w:val="yellow"/>
            </w:rPr>
          </w:rPrChange>
        </w:rPr>
        <w:fldChar w:fldCharType="end"/>
      </w:r>
      <w:r w:rsidRPr="00313A80">
        <w:rPr>
          <w:rPrChange w:id="991" w:author="Prashasti Jakhmola" w:date="2024-04-09T16:55:00Z">
            <w:rPr>
              <w:highlight w:val="yellow"/>
            </w:rPr>
          </w:rPrChange>
        </w:rPr>
        <w:t>.</w:t>
      </w:r>
    </w:p>
    <w:p w14:paraId="5C2B77AE" w14:textId="51AEE688" w:rsidR="00A33D01" w:rsidRPr="00313A80" w:rsidRDefault="00A33D01" w:rsidP="00313A80">
      <w:pPr>
        <w:pStyle w:val="NormalBPBHEB"/>
        <w:numPr>
          <w:ilvl w:val="0"/>
          <w:numId w:val="120"/>
        </w:numPr>
        <w:rPr>
          <w:rPrChange w:id="992" w:author="Prashasti Jakhmola" w:date="2024-04-09T16:55:00Z">
            <w:rPr>
              <w:highlight w:val="yellow"/>
            </w:rPr>
          </w:rPrChange>
        </w:rPr>
        <w:pPrChange w:id="993" w:author="Prashasti Jakhmola" w:date="2024-04-09T16:55:00Z">
          <w:pPr>
            <w:numPr>
              <w:numId w:val="4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13A80">
        <w:rPr>
          <w:b/>
          <w:bCs/>
          <w:rPrChange w:id="994" w:author="Prashasti Jakhmola" w:date="2024-04-09T16:55:00Z">
            <w:rPr>
              <w:b/>
              <w:bCs/>
              <w:highlight w:val="yellow"/>
            </w:rPr>
          </w:rPrChange>
        </w:rPr>
        <w:t xml:space="preserve">Online </w:t>
      </w:r>
      <w:ins w:id="995" w:author="Prashasti Jakhmola" w:date="2024-04-09T16:55:00Z">
        <w:r w:rsidR="00A8159F">
          <w:rPr>
            <w:b/>
            <w:bCs/>
          </w:rPr>
          <w:t>t</w:t>
        </w:r>
      </w:ins>
      <w:del w:id="996" w:author="Prashasti Jakhmola" w:date="2024-04-09T16:55:00Z">
        <w:r w:rsidRPr="00313A80" w:rsidDel="00A8159F">
          <w:rPr>
            <w:b/>
            <w:bCs/>
            <w:rPrChange w:id="997" w:author="Prashasti Jakhmola" w:date="2024-04-09T16:55:00Z">
              <w:rPr>
                <w:b/>
                <w:bCs/>
                <w:highlight w:val="yellow"/>
              </w:rPr>
            </w:rPrChange>
          </w:rPr>
          <w:delText>T</w:delText>
        </w:r>
      </w:del>
      <w:r w:rsidRPr="00313A80">
        <w:rPr>
          <w:b/>
          <w:bCs/>
          <w:rPrChange w:id="998" w:author="Prashasti Jakhmola" w:date="2024-04-09T16:55:00Z">
            <w:rPr>
              <w:b/>
              <w:bCs/>
              <w:highlight w:val="yellow"/>
            </w:rPr>
          </w:rPrChange>
        </w:rPr>
        <w:t>utorials:</w:t>
      </w:r>
      <w:r w:rsidRPr="00313A80">
        <w:rPr>
          <w:rPrChange w:id="999" w:author="Prashasti Jakhmola" w:date="2024-04-09T16:55:00Z">
            <w:rPr>
              <w:highlight w:val="yellow"/>
            </w:rPr>
          </w:rPrChange>
        </w:rPr>
        <w:t xml:space="preserve"> There are various online tutorials and video resources available to help you get started with AWS IAM Identity Center</w:t>
      </w:r>
      <w:r w:rsidR="00216B4D" w:rsidRPr="00313A80">
        <w:rPr>
          <w:rPrChange w:id="1000" w:author="Prashasti Jakhmola" w:date="2024-04-09T16:55:00Z">
            <w:rPr>
              <w:highlight w:val="yellow"/>
            </w:rPr>
          </w:rPrChange>
        </w:rPr>
        <w:fldChar w:fldCharType="begin"/>
      </w:r>
      <w:r w:rsidR="00216B4D" w:rsidRPr="00313A80">
        <w:rPr>
          <w:rPrChange w:id="1001" w:author="Prashasti Jakhmola" w:date="2024-04-09T16:55:00Z">
            <w:rPr>
              <w:highlight w:val="yellow"/>
            </w:rPr>
          </w:rPrChange>
        </w:rPr>
        <w:instrText xml:space="preserve"> NOTEREF _Ref148530741 \f \h  \* MERGEFORMAT </w:instrText>
      </w:r>
      <w:r w:rsidR="00216B4D" w:rsidRPr="00313A80">
        <w:rPr>
          <w:rPrChange w:id="1002" w:author="Prashasti Jakhmola" w:date="2024-04-09T16:55:00Z">
            <w:rPr>
              <w:highlight w:val="yellow"/>
            </w:rPr>
          </w:rPrChange>
        </w:rPr>
      </w:r>
      <w:r w:rsidR="00216B4D" w:rsidRPr="00313A80">
        <w:rPr>
          <w:rPrChange w:id="1003" w:author="Prashasti Jakhmola" w:date="2024-04-09T16:55:00Z">
            <w:rPr>
              <w:highlight w:val="yellow"/>
            </w:rPr>
          </w:rPrChange>
        </w:rPr>
        <w:fldChar w:fldCharType="separate"/>
      </w:r>
      <w:r w:rsidR="00216B4D" w:rsidRPr="00313A80">
        <w:rPr>
          <w:rStyle w:val="FootnoteReference"/>
          <w:rPrChange w:id="1004" w:author="Prashasti Jakhmola" w:date="2024-04-09T16:55:00Z">
            <w:rPr>
              <w:rStyle w:val="FootnoteReference"/>
              <w:highlight w:val="yellow"/>
            </w:rPr>
          </w:rPrChange>
        </w:rPr>
        <w:t>44</w:t>
      </w:r>
      <w:r w:rsidR="00216B4D" w:rsidRPr="00313A80">
        <w:rPr>
          <w:rPrChange w:id="1005" w:author="Prashasti Jakhmola" w:date="2024-04-09T16:55:00Z">
            <w:rPr>
              <w:highlight w:val="yellow"/>
            </w:rPr>
          </w:rPrChange>
        </w:rPr>
        <w:fldChar w:fldCharType="end"/>
      </w:r>
      <w:r w:rsidRPr="00313A80">
        <w:rPr>
          <w:rPrChange w:id="1006" w:author="Prashasti Jakhmola" w:date="2024-04-09T16:55:00Z">
            <w:rPr>
              <w:highlight w:val="yellow"/>
            </w:rPr>
          </w:rPrChange>
        </w:rPr>
        <w:t>.</w:t>
      </w:r>
    </w:p>
    <w:p w14:paraId="0A9B3265" w14:textId="651E48AF" w:rsidR="00A33D01" w:rsidRPr="00313A80" w:rsidRDefault="00A33D01" w:rsidP="00313A80">
      <w:pPr>
        <w:pStyle w:val="NormalBPBHEB"/>
        <w:numPr>
          <w:ilvl w:val="0"/>
          <w:numId w:val="120"/>
        </w:numPr>
        <w:rPr>
          <w:rPrChange w:id="1007" w:author="Prashasti Jakhmola" w:date="2024-04-09T16:55:00Z">
            <w:rPr>
              <w:highlight w:val="yellow"/>
            </w:rPr>
          </w:rPrChange>
        </w:rPr>
        <w:pPrChange w:id="1008" w:author="Prashasti Jakhmola" w:date="2024-04-09T16:55:00Z">
          <w:pPr>
            <w:numPr>
              <w:numId w:val="4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13A80">
        <w:rPr>
          <w:b/>
          <w:bCs/>
          <w:rPrChange w:id="1009" w:author="Prashasti Jakhmola" w:date="2024-04-09T16:55:00Z">
            <w:rPr>
              <w:b/>
              <w:bCs/>
              <w:highlight w:val="yellow"/>
            </w:rPr>
          </w:rPrChange>
        </w:rPr>
        <w:t xml:space="preserve">Community </w:t>
      </w:r>
      <w:ins w:id="1010" w:author="Prashasti Jakhmola" w:date="2024-04-09T16:56:00Z">
        <w:r w:rsidR="00E329C5">
          <w:rPr>
            <w:b/>
            <w:bCs/>
          </w:rPr>
          <w:t>f</w:t>
        </w:r>
      </w:ins>
      <w:del w:id="1011" w:author="Prashasti Jakhmola" w:date="2024-04-09T16:55:00Z">
        <w:r w:rsidRPr="00313A80" w:rsidDel="00E329C5">
          <w:rPr>
            <w:b/>
            <w:bCs/>
            <w:rPrChange w:id="1012" w:author="Prashasti Jakhmola" w:date="2024-04-09T16:55:00Z">
              <w:rPr>
                <w:b/>
                <w:bCs/>
                <w:highlight w:val="yellow"/>
              </w:rPr>
            </w:rPrChange>
          </w:rPr>
          <w:delText>F</w:delText>
        </w:r>
      </w:del>
      <w:r w:rsidRPr="00313A80">
        <w:rPr>
          <w:b/>
          <w:bCs/>
          <w:rPrChange w:id="1013" w:author="Prashasti Jakhmola" w:date="2024-04-09T16:55:00Z">
            <w:rPr>
              <w:b/>
              <w:bCs/>
              <w:highlight w:val="yellow"/>
            </w:rPr>
          </w:rPrChange>
        </w:rPr>
        <w:t>orums:</w:t>
      </w:r>
      <w:r w:rsidRPr="00313A80">
        <w:rPr>
          <w:rPrChange w:id="1014" w:author="Prashasti Jakhmola" w:date="2024-04-09T16:55:00Z">
            <w:rPr>
              <w:highlight w:val="yellow"/>
            </w:rPr>
          </w:rPrChange>
        </w:rPr>
        <w:t xml:space="preserve"> AWS community forums are excellent places to seek guidance and advice from experienced users who can share their real-world insights</w:t>
      </w:r>
      <w:r w:rsidR="00216B4D" w:rsidRPr="00313A80">
        <w:rPr>
          <w:rPrChange w:id="1015" w:author="Prashasti Jakhmola" w:date="2024-04-09T16:55:00Z">
            <w:rPr>
              <w:highlight w:val="yellow"/>
            </w:rPr>
          </w:rPrChange>
        </w:rPr>
        <w:fldChar w:fldCharType="begin"/>
      </w:r>
      <w:r w:rsidR="00216B4D" w:rsidRPr="00313A80">
        <w:rPr>
          <w:rPrChange w:id="1016" w:author="Prashasti Jakhmola" w:date="2024-04-09T16:55:00Z">
            <w:rPr>
              <w:highlight w:val="yellow"/>
            </w:rPr>
          </w:rPrChange>
        </w:rPr>
        <w:instrText xml:space="preserve"> NOTEREF _Ref148530764 \f \h  \* MERGEFORMAT </w:instrText>
      </w:r>
      <w:r w:rsidR="00216B4D" w:rsidRPr="00313A80">
        <w:rPr>
          <w:rPrChange w:id="1017" w:author="Prashasti Jakhmola" w:date="2024-04-09T16:55:00Z">
            <w:rPr>
              <w:highlight w:val="yellow"/>
            </w:rPr>
          </w:rPrChange>
        </w:rPr>
      </w:r>
      <w:r w:rsidR="00216B4D" w:rsidRPr="00313A80">
        <w:rPr>
          <w:rPrChange w:id="1018" w:author="Prashasti Jakhmola" w:date="2024-04-09T16:55:00Z">
            <w:rPr>
              <w:highlight w:val="yellow"/>
            </w:rPr>
          </w:rPrChange>
        </w:rPr>
        <w:fldChar w:fldCharType="separate"/>
      </w:r>
      <w:r w:rsidR="00216B4D" w:rsidRPr="00313A80">
        <w:rPr>
          <w:rStyle w:val="FootnoteReference"/>
          <w:rPrChange w:id="1019" w:author="Prashasti Jakhmola" w:date="2024-04-09T16:55:00Z">
            <w:rPr>
              <w:rStyle w:val="FootnoteReference"/>
              <w:highlight w:val="yellow"/>
            </w:rPr>
          </w:rPrChange>
        </w:rPr>
        <w:t>45</w:t>
      </w:r>
      <w:r w:rsidR="00216B4D" w:rsidRPr="00313A80">
        <w:rPr>
          <w:rPrChange w:id="1020" w:author="Prashasti Jakhmola" w:date="2024-04-09T16:55:00Z">
            <w:rPr>
              <w:highlight w:val="yellow"/>
            </w:rPr>
          </w:rPrChange>
        </w:rPr>
        <w:fldChar w:fldCharType="end"/>
      </w:r>
      <w:r w:rsidRPr="00313A80">
        <w:rPr>
          <w:rPrChange w:id="1021" w:author="Prashasti Jakhmola" w:date="2024-04-09T16:55:00Z">
            <w:rPr>
              <w:highlight w:val="yellow"/>
            </w:rPr>
          </w:rPrChange>
        </w:rPr>
        <w:t>.</w:t>
      </w:r>
    </w:p>
    <w:p w14:paraId="7EE8FA8B" w14:textId="15DF37A1" w:rsidR="00A33D01" w:rsidRPr="00A33D01" w:rsidRDefault="00A33D01" w:rsidP="00492682">
      <w:pPr>
        <w:pStyle w:val="NormalBPBHEB"/>
        <w:pPrChange w:id="1022" w:author="Prashasti Jakhmola" w:date="2024-04-09T16:56:00Z">
          <w:pPr>
            <w:pBdr>
              <w:top w:val="nil"/>
              <w:left w:val="nil"/>
              <w:bottom w:val="nil"/>
              <w:right w:val="nil"/>
              <w:between w:val="nil"/>
            </w:pBdr>
            <w:shd w:val="clear" w:color="auto" w:fill="FFFFFF"/>
            <w:spacing w:after="100" w:line="276" w:lineRule="auto"/>
            <w:jc w:val="both"/>
          </w:pPr>
        </w:pPrChange>
      </w:pPr>
      <w:proofErr w:type="gramStart"/>
      <w:r w:rsidRPr="00A33D01">
        <w:t>AWS</w:t>
      </w:r>
      <w:proofErr w:type="gramEnd"/>
      <w:r w:rsidRPr="00A33D01">
        <w:t xml:space="preserve"> IAM </w:t>
      </w:r>
      <w:r w:rsidR="003D602A" w:rsidRPr="00A33D01">
        <w:t xml:space="preserve">identity center </w:t>
      </w:r>
      <w:r w:rsidRPr="00A33D01">
        <w:t>plays a pivotal role in securing and managing AWS resources effectively. In the following sections of this chapter, we will continue to explore AWS services that enhance security, identity, and compliance.</w:t>
      </w:r>
    </w:p>
    <w:p w14:paraId="3FD9A5D8" w14:textId="580E3B42" w:rsidR="00A33D01" w:rsidRPr="00A33D01" w:rsidRDefault="00A33D01" w:rsidP="004F4F03">
      <w:pPr>
        <w:pStyle w:val="Heading1BPBHEB"/>
        <w:pPrChange w:id="1023" w:author="Prashasti Jakhmola" w:date="2024-04-09T14:43:00Z">
          <w:pPr>
            <w:keepNext/>
            <w:keepLines/>
            <w:spacing w:before="400" w:after="0" w:line="276" w:lineRule="auto"/>
            <w:outlineLvl w:val="0"/>
          </w:pPr>
        </w:pPrChange>
      </w:pPr>
      <w:r w:rsidRPr="00A33D01">
        <w:lastRenderedPageBreak/>
        <w:t xml:space="preserve">AWS Identity and Access Management </w:t>
      </w:r>
      <w:del w:id="1024" w:author="Prashasti Jakhmola" w:date="2024-04-09T14:43:00Z">
        <w:r w:rsidRPr="00A33D01" w:rsidDel="004F4F03">
          <w:delText>(IAM)</w:delText>
        </w:r>
      </w:del>
    </w:p>
    <w:p w14:paraId="1BBC1D9F" w14:textId="10898350" w:rsidR="00A33D01" w:rsidRPr="00A33D01" w:rsidRDefault="00A33D01" w:rsidP="00185DEE">
      <w:pPr>
        <w:pStyle w:val="NormalBPBHEB"/>
        <w:pPrChange w:id="1025" w:author="Prashasti Jakhmola" w:date="2024-04-09T16:56:00Z">
          <w:pPr>
            <w:pBdr>
              <w:top w:val="nil"/>
              <w:left w:val="nil"/>
              <w:bottom w:val="nil"/>
              <w:right w:val="nil"/>
              <w:between w:val="nil"/>
            </w:pBdr>
            <w:shd w:val="clear" w:color="auto" w:fill="FFFFFF"/>
            <w:spacing w:after="100" w:line="276" w:lineRule="auto"/>
            <w:jc w:val="both"/>
          </w:pPr>
        </w:pPrChange>
      </w:pPr>
      <w:r w:rsidRPr="00A33D01">
        <w:t xml:space="preserve">In this section, we will </w:t>
      </w:r>
      <w:del w:id="1026" w:author="Prashasti Jakhmola" w:date="2024-04-09T16:56:00Z">
        <w:r w:rsidRPr="00A33D01" w:rsidDel="00BD2CF5">
          <w:delText>delve into</w:delText>
        </w:r>
      </w:del>
      <w:ins w:id="1027" w:author="Prashasti Jakhmola" w:date="2024-04-09T16:56:00Z">
        <w:r w:rsidR="00BD2CF5">
          <w:t>discuss</w:t>
        </w:r>
      </w:ins>
      <w:r w:rsidRPr="00A33D01">
        <w:t xml:space="preserve"> AWS </w:t>
      </w:r>
      <w:del w:id="1028" w:author="Prashasti Jakhmola" w:date="2024-04-09T16:56:00Z">
        <w:r w:rsidRPr="00A33D01" w:rsidDel="00BD2CF5">
          <w:delText>Identity and Access Management (</w:delText>
        </w:r>
      </w:del>
      <w:r w:rsidRPr="00A33D01">
        <w:t>IAM</w:t>
      </w:r>
      <w:del w:id="1029" w:author="Prashasti Jakhmola" w:date="2024-04-09T16:56:00Z">
        <w:r w:rsidRPr="00A33D01" w:rsidDel="00BD2CF5">
          <w:delText>)</w:delText>
        </w:r>
      </w:del>
      <w:r w:rsidRPr="00A33D01">
        <w:t>,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1030" w:name="_Ref148531220"/>
      <w:r w:rsidR="00945066">
        <w:rPr>
          <w:rStyle w:val="FootnoteReference"/>
        </w:rPr>
        <w:footnoteReference w:id="46"/>
      </w:r>
      <w:bookmarkEnd w:id="1030"/>
      <w:r w:rsidR="00945066">
        <w:t xml:space="preserve"> </w:t>
      </w:r>
      <w:bookmarkStart w:id="1031" w:name="_Ref148531211"/>
      <w:r w:rsidR="00945066">
        <w:rPr>
          <w:rStyle w:val="FootnoteReference"/>
        </w:rPr>
        <w:footnoteReference w:id="47"/>
      </w:r>
      <w:bookmarkEnd w:id="1031"/>
      <w:r w:rsidR="00945066">
        <w:t xml:space="preserve"> </w:t>
      </w:r>
      <w:bookmarkStart w:id="1032" w:name="_Ref148531201"/>
      <w:r w:rsidR="00945066">
        <w:rPr>
          <w:rStyle w:val="FootnoteReference"/>
        </w:rPr>
        <w:footnoteReference w:id="48"/>
      </w:r>
      <w:bookmarkEnd w:id="1032"/>
      <w:r w:rsidRPr="00A33D01">
        <w:t>.</w:t>
      </w:r>
    </w:p>
    <w:p w14:paraId="1AC9218C" w14:textId="5AF4E319" w:rsidR="00A33D01" w:rsidRPr="00565722" w:rsidRDefault="00A33D01" w:rsidP="00185DEE">
      <w:pPr>
        <w:pStyle w:val="Heading2BPBHEB"/>
        <w:pPrChange w:id="1033" w:author="Prashasti Jakhmola" w:date="2024-04-09T16:57:00Z">
          <w:pPr>
            <w:keepNext/>
            <w:keepLines/>
            <w:spacing w:before="40" w:after="0"/>
            <w:outlineLvl w:val="1"/>
          </w:pPr>
        </w:pPrChange>
      </w:pPr>
      <w:r w:rsidRPr="00565722">
        <w:t xml:space="preserve">Introduction to AWS Identity and Access Management </w:t>
      </w:r>
      <w:del w:id="1034" w:author="Prashasti Jakhmola" w:date="2024-04-09T16:57:00Z">
        <w:r w:rsidRPr="00565722" w:rsidDel="00185DEE">
          <w:delText>(IAM)</w:delText>
        </w:r>
      </w:del>
    </w:p>
    <w:p w14:paraId="3118C7F5" w14:textId="39FB3306" w:rsidR="00A33D01" w:rsidRPr="00A33D01" w:rsidRDefault="00A33D01" w:rsidP="00185DEE">
      <w:pPr>
        <w:pStyle w:val="NormalBPBHEB"/>
        <w:pPrChange w:id="1035" w:author="Prashasti Jakhmola" w:date="2024-04-09T16:57:00Z">
          <w:pPr>
            <w:pBdr>
              <w:top w:val="nil"/>
              <w:left w:val="nil"/>
              <w:bottom w:val="nil"/>
              <w:right w:val="nil"/>
              <w:between w:val="nil"/>
            </w:pBdr>
            <w:shd w:val="clear" w:color="auto" w:fill="FFFFFF"/>
            <w:spacing w:after="100" w:line="276" w:lineRule="auto"/>
            <w:jc w:val="both"/>
          </w:pPr>
        </w:pPrChange>
      </w:pPr>
      <w:r w:rsidRPr="00A33D01">
        <w:t xml:space="preserve">AWS </w:t>
      </w:r>
      <w:del w:id="1036" w:author="Prashasti Jakhmola" w:date="2024-04-09T16:57:00Z">
        <w:r w:rsidRPr="00A33D01" w:rsidDel="00185DEE">
          <w:delText>Identity and Access Management (</w:delText>
        </w:r>
      </w:del>
      <w:r w:rsidRPr="00A33D01">
        <w:t>IAM</w:t>
      </w:r>
      <w:del w:id="1037" w:author="Prashasti Jakhmola" w:date="2024-04-09T16:57:00Z">
        <w:r w:rsidRPr="00A33D01" w:rsidDel="00185DEE">
          <w:delText>)</w:delText>
        </w:r>
      </w:del>
      <w:r w:rsidRPr="00A33D01">
        <w:t xml:space="preserve"> is a web service that enables you to control access to AWS resources securely. It allows you to create and manage AWS users and groups and use permissions to grant or deny access to AWS resources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 IAM provides a central point for managing access, ensuring the principle of least privilege is followed, and enhancing the security of your AWS environment.</w:t>
      </w:r>
    </w:p>
    <w:p w14:paraId="1EBBE284" w14:textId="36648926" w:rsidR="00A33D01" w:rsidRDefault="00A33D01" w:rsidP="00444827">
      <w:pPr>
        <w:pStyle w:val="Heading3BPBHEB"/>
        <w:tabs>
          <w:tab w:val="center" w:pos="4513"/>
        </w:tabs>
        <w:rPr>
          <w:ins w:id="1038" w:author="Prashasti Jakhmola" w:date="2024-04-09T16:57:00Z"/>
        </w:rPr>
      </w:pPr>
      <w:r w:rsidRPr="00565722">
        <w:t xml:space="preserve">Key </w:t>
      </w:r>
      <w:r w:rsidR="00444827" w:rsidRPr="00565722">
        <w:t>features and benefits</w:t>
      </w:r>
      <w:ins w:id="1039" w:author="Prashasti Jakhmola" w:date="2024-04-09T16:57:00Z">
        <w:r w:rsidR="00444827">
          <w:tab/>
        </w:r>
      </w:ins>
    </w:p>
    <w:p w14:paraId="4D696EA2" w14:textId="7466A1AC" w:rsidR="00444827" w:rsidRPr="00565722" w:rsidRDefault="00444827" w:rsidP="00444827">
      <w:pPr>
        <w:pStyle w:val="NormalBPBHEB"/>
        <w:pPrChange w:id="1040" w:author="Prashasti Jakhmola" w:date="2024-04-09T16:58:00Z">
          <w:pPr>
            <w:keepNext/>
            <w:keepLines/>
            <w:spacing w:before="40" w:after="0"/>
            <w:outlineLvl w:val="1"/>
          </w:pPr>
        </w:pPrChange>
      </w:pPr>
      <w:ins w:id="1041" w:author="Prashasti Jakhmola" w:date="2024-04-09T16:57:00Z">
        <w:r>
          <w:t>The k</w:t>
        </w:r>
        <w:r w:rsidRPr="00565722">
          <w:t>ey features and benefits</w:t>
        </w:r>
        <w:r>
          <w:t xml:space="preserve"> of </w:t>
        </w:r>
      </w:ins>
      <w:ins w:id="1042" w:author="Prashasti Jakhmola" w:date="2024-04-09T16:58:00Z">
        <w:r w:rsidRPr="00444827">
          <w:rPr>
            <w:bCs/>
            <w:rPrChange w:id="1043" w:author="Prashasti Jakhmola" w:date="2024-04-09T16:58:00Z">
              <w:rPr>
                <w:b/>
              </w:rPr>
            </w:rPrChange>
          </w:rPr>
          <w:t>AWS</w:t>
        </w:r>
        <w:r w:rsidRPr="00A33D01">
          <w:rPr>
            <w:b/>
          </w:rPr>
          <w:t xml:space="preserve"> </w:t>
        </w:r>
        <w:r>
          <w:t>IAM</w:t>
        </w:r>
        <w:r w:rsidR="00FA6ACB">
          <w:t xml:space="preserve"> </w:t>
        </w:r>
        <w:r>
          <w:t>are as follows:</w:t>
        </w:r>
      </w:ins>
    </w:p>
    <w:p w14:paraId="28ED93A2" w14:textId="0A1B5301" w:rsidR="00A33D01" w:rsidRPr="00A33D01" w:rsidRDefault="00A33D01" w:rsidP="002C633D">
      <w:pPr>
        <w:pStyle w:val="NormalBPBHEB"/>
        <w:numPr>
          <w:ilvl w:val="0"/>
          <w:numId w:val="121"/>
        </w:numPr>
        <w:pPrChange w:id="1044"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and </w:t>
      </w:r>
      <w:r w:rsidR="002C633D" w:rsidRPr="00A33D01">
        <w:rPr>
          <w:b/>
          <w:bCs/>
        </w:rPr>
        <w:t>group management</w:t>
      </w:r>
      <w:r w:rsidRPr="00A33D01">
        <w:rPr>
          <w:b/>
          <w:bCs/>
        </w:rPr>
        <w:t>:</w:t>
      </w:r>
      <w:r w:rsidRPr="00A33D01">
        <w:t xml:space="preserve"> IAM enables the creation and management of user identities, groups, and roles. Users can be assigned individual security credentials while groups help manage permissions more efficiently</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3D4571BD" w14:textId="12491240" w:rsidR="00A33D01" w:rsidRPr="00A33D01" w:rsidRDefault="00A33D01" w:rsidP="002C633D">
      <w:pPr>
        <w:pStyle w:val="NormalBPBHEB"/>
        <w:numPr>
          <w:ilvl w:val="0"/>
          <w:numId w:val="121"/>
        </w:numPr>
        <w:pPrChange w:id="1045"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Fine-</w:t>
      </w:r>
      <w:r w:rsidR="002C633D" w:rsidRPr="00A33D01">
        <w:rPr>
          <w:b/>
          <w:bCs/>
        </w:rPr>
        <w:t>grained control</w:t>
      </w:r>
      <w:r w:rsidRPr="00A33D01">
        <w:rPr>
          <w:b/>
          <w:bCs/>
        </w:rPr>
        <w:t>:</w:t>
      </w:r>
      <w:r w:rsidRPr="00A33D01">
        <w:t xml:space="preserve"> IAM allows you to define fine-grained permissions, ensuring that users and services have access only to the resources they need. This reduces the risk of unauthorized access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2C2928DE" w14:textId="03109B35" w:rsidR="00A33D01" w:rsidRPr="00A33D01" w:rsidRDefault="00A33D01" w:rsidP="002C633D">
      <w:pPr>
        <w:pStyle w:val="NormalBPBHEB"/>
        <w:numPr>
          <w:ilvl w:val="0"/>
          <w:numId w:val="121"/>
        </w:numPr>
        <w:pPrChange w:id="1046"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del w:id="1047" w:author="Prashasti Jakhmola" w:date="2024-04-09T16:58:00Z">
        <w:r w:rsidRPr="00A33D01" w:rsidDel="002C633D">
          <w:rPr>
            <w:b/>
            <w:bCs/>
          </w:rPr>
          <w:delText>Multi-Factor Authentication (</w:delText>
        </w:r>
      </w:del>
      <w:r w:rsidRPr="00A33D01">
        <w:rPr>
          <w:b/>
          <w:bCs/>
        </w:rPr>
        <w:t>MFA</w:t>
      </w:r>
      <w:del w:id="1048" w:author="Prashasti Jakhmola" w:date="2024-04-09T16:59:00Z">
        <w:r w:rsidRPr="00A33D01" w:rsidDel="002C633D">
          <w:rPr>
            <w:b/>
            <w:bCs/>
          </w:rPr>
          <w:delText>)</w:delText>
        </w:r>
      </w:del>
      <w:r w:rsidRPr="00A33D01">
        <w:rPr>
          <w:b/>
          <w:bCs/>
        </w:rPr>
        <w:t>:</w:t>
      </w:r>
      <w:r w:rsidRPr="00A33D01">
        <w:t xml:space="preserve"> You can enhance security by enabling MFA for users, adding an extra layer of protection for account sign-ins</w:t>
      </w:r>
      <w:r w:rsidR="00BA322C">
        <w:fldChar w:fldCharType="begin"/>
      </w:r>
      <w:r w:rsidR="00BA322C">
        <w:instrText xml:space="preserve"> NOTEREF _Ref148531211 \f \h </w:instrText>
      </w:r>
      <w:r w:rsidR="00BA322C">
        <w:fldChar w:fldCharType="separate"/>
      </w:r>
      <w:r w:rsidR="00BA322C" w:rsidRPr="00BA322C">
        <w:rPr>
          <w:rStyle w:val="FootnoteReference"/>
        </w:rPr>
        <w:t>47</w:t>
      </w:r>
      <w:r w:rsidR="00BA322C">
        <w:fldChar w:fldCharType="end"/>
      </w:r>
      <w:r w:rsidRPr="00A33D01">
        <w:t>.</w:t>
      </w:r>
    </w:p>
    <w:p w14:paraId="421191E2" w14:textId="471BF01E" w:rsidR="00A33D01" w:rsidRPr="00A33D01" w:rsidRDefault="00A33D01" w:rsidP="002C633D">
      <w:pPr>
        <w:pStyle w:val="NormalBPBHEB"/>
        <w:numPr>
          <w:ilvl w:val="0"/>
          <w:numId w:val="121"/>
        </w:numPr>
        <w:pPrChange w:id="1049" w:author="Prashasti Jakhmola" w:date="2024-04-09T16:58:00Z">
          <w:pPr>
            <w:numPr>
              <w:numId w:val="4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Services:</w:t>
      </w:r>
      <w:r w:rsidRPr="00A33D01">
        <w:t xml:space="preserve"> IAM integrates seamlessly with a wide range of AWS services, allowing you to control access to services such as Amazon S3, EC2, and 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37165EA6" w14:textId="7B55C145" w:rsidR="00A33D01" w:rsidRPr="00565722" w:rsidRDefault="00A33D01" w:rsidP="0090410C">
      <w:pPr>
        <w:pStyle w:val="Heading3BPBHEB"/>
        <w:pPrChange w:id="1050" w:author="Prashasti Jakhmola" w:date="2024-04-09T16:59:00Z">
          <w:pPr>
            <w:keepNext/>
            <w:keepLines/>
            <w:spacing w:before="40" w:after="0"/>
            <w:outlineLvl w:val="1"/>
          </w:pPr>
        </w:pPrChange>
      </w:pPr>
      <w:r w:rsidRPr="00565722">
        <w:t xml:space="preserve">Use </w:t>
      </w:r>
      <w:ins w:id="1051" w:author="Prashasti Jakhmola" w:date="2024-04-09T16:59:00Z">
        <w:r w:rsidR="0090410C">
          <w:t>c</w:t>
        </w:r>
      </w:ins>
      <w:del w:id="1052" w:author="Prashasti Jakhmola" w:date="2024-04-09T16:59:00Z">
        <w:r w:rsidRPr="00565722" w:rsidDel="0090410C">
          <w:delText>C</w:delText>
        </w:r>
      </w:del>
      <w:r w:rsidRPr="00565722">
        <w:t>ases</w:t>
      </w:r>
    </w:p>
    <w:p w14:paraId="7039CE15" w14:textId="77777777" w:rsidR="00A33D01" w:rsidRPr="00A33D01" w:rsidRDefault="00A33D01" w:rsidP="003605A2">
      <w:pPr>
        <w:pStyle w:val="NormalBPBHEB"/>
        <w:pPrChange w:id="1053" w:author="Prashasti Jakhmola" w:date="2024-04-09T16:59:00Z">
          <w:pPr>
            <w:pBdr>
              <w:top w:val="nil"/>
              <w:left w:val="nil"/>
              <w:bottom w:val="nil"/>
              <w:right w:val="nil"/>
              <w:between w:val="nil"/>
            </w:pBdr>
            <w:shd w:val="clear" w:color="auto" w:fill="FFFFFF"/>
            <w:spacing w:after="100" w:line="276" w:lineRule="auto"/>
            <w:jc w:val="both"/>
          </w:pPr>
        </w:pPrChange>
      </w:pPr>
      <w:r w:rsidRPr="00A33D01">
        <w:t>IAM is essential for managing access control in AWS environments. Common use cases include:</w:t>
      </w:r>
    </w:p>
    <w:p w14:paraId="74A3FC47" w14:textId="0C172955" w:rsidR="00A33D01" w:rsidRPr="00A33D01" w:rsidRDefault="00A33D01" w:rsidP="003605A2">
      <w:pPr>
        <w:pStyle w:val="NormalBPBHEB"/>
        <w:numPr>
          <w:ilvl w:val="0"/>
          <w:numId w:val="122"/>
        </w:numPr>
        <w:pPrChange w:id="1054" w:author="Prashasti Jakhmola" w:date="2024-04-09T16:59:00Z">
          <w:pPr>
            <w:numPr>
              <w:numId w:val="4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User and </w:t>
      </w:r>
      <w:r w:rsidR="003605A2" w:rsidRPr="00A33D01">
        <w:rPr>
          <w:b/>
          <w:bCs/>
        </w:rPr>
        <w:t>group management</w:t>
      </w:r>
      <w:r w:rsidRPr="00A33D01">
        <w:rPr>
          <w:b/>
          <w:bCs/>
        </w:rPr>
        <w:t>:</w:t>
      </w:r>
      <w:r w:rsidRPr="00A33D01">
        <w:t xml:space="preserve"> Create and manage users and groups to establish who can access AWS resources</w:t>
      </w:r>
      <w:r w:rsidR="00CC5976">
        <w:fldChar w:fldCharType="begin"/>
      </w:r>
      <w:r w:rsidR="00CC5976">
        <w:instrText xml:space="preserve"> NOTEREF _Ref148531201 \f \h </w:instrText>
      </w:r>
      <w:r w:rsidR="00CC5976">
        <w:fldChar w:fldCharType="separate"/>
      </w:r>
      <w:r w:rsidR="00CC5976" w:rsidRPr="00CC5976">
        <w:rPr>
          <w:rStyle w:val="FootnoteReference"/>
        </w:rPr>
        <w:t>48</w:t>
      </w:r>
      <w:r w:rsidR="00CC5976">
        <w:fldChar w:fldCharType="end"/>
      </w:r>
      <w:r w:rsidRPr="00A33D01">
        <w:t>.</w:t>
      </w:r>
    </w:p>
    <w:p w14:paraId="52122B59" w14:textId="4BDD85CB" w:rsidR="00A33D01" w:rsidRPr="00A33D01" w:rsidRDefault="00A33D01" w:rsidP="003605A2">
      <w:pPr>
        <w:pStyle w:val="NormalBPBHEB"/>
        <w:numPr>
          <w:ilvl w:val="0"/>
          <w:numId w:val="122"/>
        </w:numPr>
        <w:pPrChange w:id="1055" w:author="Prashasti Jakhmola" w:date="2024-04-09T16:59:00Z">
          <w:pPr>
            <w:numPr>
              <w:numId w:val="4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Security </w:t>
      </w:r>
      <w:ins w:id="1056" w:author="Prashasti Jakhmola" w:date="2024-04-09T16:59:00Z">
        <w:r w:rsidR="003605A2">
          <w:rPr>
            <w:b/>
            <w:bCs/>
          </w:rPr>
          <w:t>e</w:t>
        </w:r>
      </w:ins>
      <w:del w:id="1057" w:author="Prashasti Jakhmola" w:date="2024-04-09T16:59:00Z">
        <w:r w:rsidRPr="00A33D01" w:rsidDel="003605A2">
          <w:rPr>
            <w:b/>
            <w:bCs/>
          </w:rPr>
          <w:delText>E</w:delText>
        </w:r>
      </w:del>
      <w:r w:rsidRPr="00A33D01">
        <w:rPr>
          <w:b/>
          <w:bCs/>
        </w:rPr>
        <w:t>nhancement:</w:t>
      </w:r>
      <w:r w:rsidRPr="00A33D01">
        <w:t xml:space="preserve"> Implement strict access policies to minimize security risks and ensure compliance with industry standards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1E15E367" w14:textId="21255F6B" w:rsidR="00A33D01" w:rsidRPr="00A33D01" w:rsidRDefault="00A33D01" w:rsidP="003605A2">
      <w:pPr>
        <w:pStyle w:val="NormalBPBHEB"/>
        <w:numPr>
          <w:ilvl w:val="0"/>
          <w:numId w:val="122"/>
        </w:numPr>
        <w:pPrChange w:id="1058" w:author="Prashasti Jakhmola" w:date="2024-04-09T16:59:00Z">
          <w:pPr>
            <w:numPr>
              <w:numId w:val="4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R</w:t>
      </w:r>
      <w:del w:id="1059" w:author="Prashasti Jakhmola" w:date="2024-04-09T17:00:00Z">
        <w:r w:rsidRPr="00A33D01" w:rsidDel="008D4A61">
          <w:rPr>
            <w:b/>
            <w:bCs/>
          </w:rPr>
          <w:delText>ole-Based Access Control</w:delText>
        </w:r>
      </w:del>
      <w:ins w:id="1060" w:author="Prashasti Jakhmola" w:date="2024-04-09T17:00:00Z">
        <w:r w:rsidR="008D4A61">
          <w:rPr>
            <w:b/>
            <w:bCs/>
          </w:rPr>
          <w:t>BAC</w:t>
        </w:r>
      </w:ins>
      <w:r w:rsidRPr="00A33D01">
        <w:rPr>
          <w:b/>
          <w:bCs/>
        </w:rPr>
        <w:t>:</w:t>
      </w:r>
      <w:r w:rsidRPr="00A33D01">
        <w:t xml:space="preserve"> Use IAM roles to delegate permissions and manage temporary access for applications or services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8C1B9BD" w14:textId="491B977F" w:rsidR="00A33D01" w:rsidRPr="00565722" w:rsidRDefault="00A33D01" w:rsidP="00F2537F">
      <w:pPr>
        <w:pStyle w:val="Heading2BPBHEB"/>
        <w:pPrChange w:id="1061" w:author="Prashasti Jakhmola" w:date="2024-04-09T17:00:00Z">
          <w:pPr>
            <w:keepNext/>
            <w:keepLines/>
            <w:spacing w:before="40" w:after="0"/>
            <w:outlineLvl w:val="1"/>
          </w:pPr>
        </w:pPrChange>
      </w:pPr>
      <w:r w:rsidRPr="00565722">
        <w:lastRenderedPageBreak/>
        <w:t xml:space="preserve">Getting </w:t>
      </w:r>
      <w:ins w:id="1062" w:author="Prashasti Jakhmola" w:date="2024-04-09T17:00:00Z">
        <w:r w:rsidR="00F2537F">
          <w:t>s</w:t>
        </w:r>
      </w:ins>
      <w:del w:id="1063" w:author="Prashasti Jakhmola" w:date="2024-04-09T17:00:00Z">
        <w:r w:rsidRPr="00565722" w:rsidDel="00F2537F">
          <w:delText>S</w:delText>
        </w:r>
      </w:del>
      <w:r w:rsidRPr="00565722">
        <w:t>tarted with AWS IAM</w:t>
      </w:r>
    </w:p>
    <w:p w14:paraId="4AFF60E6" w14:textId="1A018B72" w:rsidR="00A33D01" w:rsidRPr="00A33D01" w:rsidRDefault="00A33D01" w:rsidP="00A3586F">
      <w:pPr>
        <w:pStyle w:val="NormalBPBHEB"/>
        <w:pPrChange w:id="1064" w:author="Prashasti Jakhmola" w:date="2024-04-09T17:00:00Z">
          <w:pPr>
            <w:pBdr>
              <w:top w:val="nil"/>
              <w:left w:val="nil"/>
              <w:bottom w:val="nil"/>
              <w:right w:val="nil"/>
              <w:between w:val="nil"/>
            </w:pBdr>
            <w:shd w:val="clear" w:color="auto" w:fill="FFFFFF"/>
            <w:spacing w:after="100" w:line="276" w:lineRule="auto"/>
            <w:jc w:val="both"/>
          </w:pPr>
        </w:pPrChange>
      </w:pPr>
      <w:r w:rsidRPr="00A33D01">
        <w:t>To begin using AWS IAM, access the service through the AWS Management Console. Create users, groups, and roles and define policies to manage access permissions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2353E35" w14:textId="2C42D688" w:rsidR="00A33D01" w:rsidRPr="00565722" w:rsidRDefault="00A33D01" w:rsidP="00262E10">
      <w:pPr>
        <w:pStyle w:val="Heading3BPBHEB"/>
        <w:pPrChange w:id="1065" w:author="Prashasti Jakhmola" w:date="2024-04-09T17:00:00Z">
          <w:pPr>
            <w:keepNext/>
            <w:keepLines/>
            <w:spacing w:before="40" w:after="0"/>
            <w:outlineLvl w:val="1"/>
          </w:pPr>
        </w:pPrChange>
      </w:pPr>
      <w:r w:rsidRPr="00565722">
        <w:t>In-</w:t>
      </w:r>
      <w:r w:rsidR="00262E10" w:rsidRPr="00565722">
        <w:t>depth resources</w:t>
      </w:r>
    </w:p>
    <w:p w14:paraId="0FA04B40" w14:textId="77777777" w:rsidR="00A33D01" w:rsidRPr="003656F3" w:rsidRDefault="00A33D01" w:rsidP="003656F3">
      <w:pPr>
        <w:pStyle w:val="NormalBPBHEB"/>
        <w:rPr>
          <w:rPrChange w:id="1066" w:author="Prashasti Jakhmola" w:date="2024-04-09T17:01:00Z">
            <w:rPr>
              <w:highlight w:val="yellow"/>
            </w:rPr>
          </w:rPrChange>
        </w:rPr>
        <w:pPrChange w:id="1067" w:author="Prashasti Jakhmola" w:date="2024-04-09T17:01:00Z">
          <w:pPr>
            <w:pBdr>
              <w:top w:val="nil"/>
              <w:left w:val="nil"/>
              <w:bottom w:val="nil"/>
              <w:right w:val="nil"/>
              <w:between w:val="nil"/>
            </w:pBdr>
            <w:shd w:val="clear" w:color="auto" w:fill="FFFFFF"/>
            <w:spacing w:after="100" w:line="276" w:lineRule="auto"/>
            <w:jc w:val="both"/>
          </w:pPr>
        </w:pPrChange>
      </w:pPr>
      <w:r w:rsidRPr="003656F3">
        <w:rPr>
          <w:rPrChange w:id="1068" w:author="Prashasti Jakhmola" w:date="2024-04-09T17:01:00Z">
            <w:rPr>
              <w:highlight w:val="yellow"/>
            </w:rPr>
          </w:rPrChange>
        </w:rPr>
        <w:t>To deepen your knowledge of AWS IAM, refer to the following resources:</w:t>
      </w:r>
    </w:p>
    <w:p w14:paraId="1373A17B" w14:textId="13760E80" w:rsidR="00A33D01" w:rsidRPr="003656F3" w:rsidRDefault="00A33D01" w:rsidP="00D927DD">
      <w:pPr>
        <w:pStyle w:val="NormalBPBHEB"/>
        <w:numPr>
          <w:ilvl w:val="0"/>
          <w:numId w:val="123"/>
        </w:numPr>
        <w:rPr>
          <w:rPrChange w:id="1069" w:author="Prashasti Jakhmola" w:date="2024-04-09T17:01:00Z">
            <w:rPr>
              <w:highlight w:val="yellow"/>
            </w:rPr>
          </w:rPrChange>
        </w:rPr>
        <w:pPrChange w:id="1070" w:author="Prashasti Jakhmola" w:date="2024-04-09T17:01:00Z">
          <w:pPr>
            <w:numPr>
              <w:numId w:val="4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656F3">
        <w:rPr>
          <w:b/>
          <w:bCs/>
          <w:rPrChange w:id="1071" w:author="Prashasti Jakhmola" w:date="2024-04-09T17:01:00Z">
            <w:rPr>
              <w:b/>
              <w:bCs/>
              <w:highlight w:val="yellow"/>
            </w:rPr>
          </w:rPrChange>
        </w:rPr>
        <w:t xml:space="preserve">AWS </w:t>
      </w:r>
      <w:ins w:id="1072" w:author="Prashasti Jakhmola" w:date="2024-04-09T17:01:00Z">
        <w:r w:rsidR="00D927DD">
          <w:rPr>
            <w:b/>
            <w:bCs/>
          </w:rPr>
          <w:t>d</w:t>
        </w:r>
      </w:ins>
      <w:del w:id="1073" w:author="Prashasti Jakhmola" w:date="2024-04-09T17:01:00Z">
        <w:r w:rsidRPr="003656F3" w:rsidDel="00D927DD">
          <w:rPr>
            <w:b/>
            <w:bCs/>
            <w:rPrChange w:id="1074" w:author="Prashasti Jakhmola" w:date="2024-04-09T17:01:00Z">
              <w:rPr>
                <w:b/>
                <w:bCs/>
                <w:highlight w:val="yellow"/>
              </w:rPr>
            </w:rPrChange>
          </w:rPr>
          <w:delText>D</w:delText>
        </w:r>
      </w:del>
      <w:r w:rsidRPr="003656F3">
        <w:rPr>
          <w:b/>
          <w:bCs/>
          <w:rPrChange w:id="1075" w:author="Prashasti Jakhmola" w:date="2024-04-09T17:01:00Z">
            <w:rPr>
              <w:b/>
              <w:bCs/>
              <w:highlight w:val="yellow"/>
            </w:rPr>
          </w:rPrChange>
        </w:rPr>
        <w:t>ocumentation:</w:t>
      </w:r>
      <w:r w:rsidRPr="003656F3">
        <w:rPr>
          <w:rPrChange w:id="1076" w:author="Prashasti Jakhmola" w:date="2024-04-09T17:01:00Z">
            <w:rPr>
              <w:highlight w:val="yellow"/>
            </w:rPr>
          </w:rPrChange>
        </w:rPr>
        <w:t xml:space="preserve"> The official AWS IAM documentation provides detailed guidance on configuring and managing IAM users, groups, and policies</w:t>
      </w:r>
      <w:r w:rsidR="00CC5976" w:rsidRPr="003656F3">
        <w:rPr>
          <w:rPrChange w:id="1077" w:author="Prashasti Jakhmola" w:date="2024-04-09T17:01:00Z">
            <w:rPr>
              <w:highlight w:val="yellow"/>
            </w:rPr>
          </w:rPrChange>
        </w:rPr>
        <w:fldChar w:fldCharType="begin"/>
      </w:r>
      <w:r w:rsidR="00CC5976" w:rsidRPr="003656F3">
        <w:rPr>
          <w:rPrChange w:id="1078" w:author="Prashasti Jakhmola" w:date="2024-04-09T17:01:00Z">
            <w:rPr>
              <w:highlight w:val="yellow"/>
            </w:rPr>
          </w:rPrChange>
        </w:rPr>
        <w:instrText xml:space="preserve"> NOTEREF _Ref148531220 \f \h </w:instrText>
      </w:r>
      <w:r w:rsidR="00BA322C" w:rsidRPr="003656F3">
        <w:rPr>
          <w:rPrChange w:id="1079" w:author="Prashasti Jakhmola" w:date="2024-04-09T17:01:00Z">
            <w:rPr>
              <w:highlight w:val="yellow"/>
            </w:rPr>
          </w:rPrChange>
        </w:rPr>
        <w:instrText xml:space="preserve"> \* MERGEFORMAT </w:instrText>
      </w:r>
      <w:r w:rsidR="00CC5976" w:rsidRPr="003656F3">
        <w:rPr>
          <w:rPrChange w:id="1080" w:author="Prashasti Jakhmola" w:date="2024-04-09T17:01:00Z">
            <w:rPr>
              <w:highlight w:val="yellow"/>
            </w:rPr>
          </w:rPrChange>
        </w:rPr>
      </w:r>
      <w:r w:rsidR="00CC5976" w:rsidRPr="003656F3">
        <w:rPr>
          <w:rPrChange w:id="1081" w:author="Prashasti Jakhmola" w:date="2024-04-09T17:01:00Z">
            <w:rPr>
              <w:highlight w:val="yellow"/>
            </w:rPr>
          </w:rPrChange>
        </w:rPr>
        <w:fldChar w:fldCharType="separate"/>
      </w:r>
      <w:r w:rsidR="00CC5976" w:rsidRPr="003656F3">
        <w:rPr>
          <w:rStyle w:val="FootnoteReference"/>
          <w:rPrChange w:id="1082" w:author="Prashasti Jakhmola" w:date="2024-04-09T17:01:00Z">
            <w:rPr>
              <w:rStyle w:val="FootnoteReference"/>
              <w:highlight w:val="yellow"/>
            </w:rPr>
          </w:rPrChange>
        </w:rPr>
        <w:t>46</w:t>
      </w:r>
      <w:r w:rsidR="00CC5976" w:rsidRPr="003656F3">
        <w:rPr>
          <w:rPrChange w:id="1083" w:author="Prashasti Jakhmola" w:date="2024-04-09T17:01:00Z">
            <w:rPr>
              <w:highlight w:val="yellow"/>
            </w:rPr>
          </w:rPrChange>
        </w:rPr>
        <w:fldChar w:fldCharType="end"/>
      </w:r>
      <w:r w:rsidRPr="003656F3">
        <w:rPr>
          <w:rPrChange w:id="1084" w:author="Prashasti Jakhmola" w:date="2024-04-09T17:01:00Z">
            <w:rPr>
              <w:highlight w:val="yellow"/>
            </w:rPr>
          </w:rPrChange>
        </w:rPr>
        <w:t>.</w:t>
      </w:r>
    </w:p>
    <w:p w14:paraId="5606AD3F" w14:textId="2468E734" w:rsidR="00A33D01" w:rsidRPr="003656F3" w:rsidRDefault="00A33D01" w:rsidP="00D927DD">
      <w:pPr>
        <w:pStyle w:val="NormalBPBHEB"/>
        <w:numPr>
          <w:ilvl w:val="0"/>
          <w:numId w:val="123"/>
        </w:numPr>
        <w:rPr>
          <w:rPrChange w:id="1085" w:author="Prashasti Jakhmola" w:date="2024-04-09T17:01:00Z">
            <w:rPr>
              <w:highlight w:val="yellow"/>
            </w:rPr>
          </w:rPrChange>
        </w:rPr>
        <w:pPrChange w:id="1086" w:author="Prashasti Jakhmola" w:date="2024-04-09T17:01:00Z">
          <w:pPr>
            <w:numPr>
              <w:numId w:val="4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656F3">
        <w:rPr>
          <w:b/>
          <w:bCs/>
          <w:rPrChange w:id="1087" w:author="Prashasti Jakhmola" w:date="2024-04-09T17:01:00Z">
            <w:rPr>
              <w:b/>
              <w:bCs/>
              <w:highlight w:val="yellow"/>
            </w:rPr>
          </w:rPrChange>
        </w:rPr>
        <w:t xml:space="preserve">Online </w:t>
      </w:r>
      <w:ins w:id="1088" w:author="Prashasti Jakhmola" w:date="2024-04-09T17:01:00Z">
        <w:r w:rsidR="008F694E">
          <w:rPr>
            <w:b/>
            <w:bCs/>
          </w:rPr>
          <w:t>c</w:t>
        </w:r>
      </w:ins>
      <w:del w:id="1089" w:author="Prashasti Jakhmola" w:date="2024-04-09T17:01:00Z">
        <w:r w:rsidRPr="003656F3" w:rsidDel="008F694E">
          <w:rPr>
            <w:b/>
            <w:bCs/>
            <w:rPrChange w:id="1090" w:author="Prashasti Jakhmola" w:date="2024-04-09T17:01:00Z">
              <w:rPr>
                <w:b/>
                <w:bCs/>
                <w:highlight w:val="yellow"/>
              </w:rPr>
            </w:rPrChange>
          </w:rPr>
          <w:delText>C</w:delText>
        </w:r>
      </w:del>
      <w:r w:rsidRPr="003656F3">
        <w:rPr>
          <w:b/>
          <w:bCs/>
          <w:rPrChange w:id="1091" w:author="Prashasti Jakhmola" w:date="2024-04-09T17:01:00Z">
            <w:rPr>
              <w:b/>
              <w:bCs/>
              <w:highlight w:val="yellow"/>
            </w:rPr>
          </w:rPrChange>
        </w:rPr>
        <w:t>ourses:</w:t>
      </w:r>
      <w:r w:rsidRPr="003656F3">
        <w:rPr>
          <w:rPrChange w:id="1092" w:author="Prashasti Jakhmola" w:date="2024-04-09T17:01:00Z">
            <w:rPr>
              <w:highlight w:val="yellow"/>
            </w:rPr>
          </w:rPrChange>
        </w:rPr>
        <w:t xml:space="preserve"> Online platforms like AWS </w:t>
      </w:r>
      <w:r w:rsidR="000C4E6B" w:rsidRPr="000C4E6B">
        <w:t xml:space="preserve">training and certification </w:t>
      </w:r>
      <w:r w:rsidRPr="003656F3">
        <w:rPr>
          <w:rPrChange w:id="1093" w:author="Prashasti Jakhmola" w:date="2024-04-09T17:01:00Z">
            <w:rPr>
              <w:highlight w:val="yellow"/>
            </w:rPr>
          </w:rPrChange>
        </w:rPr>
        <w:t>offer courses specifically dedicated to IAM, allowing you to gain expertise in using the service effectively</w:t>
      </w:r>
      <w:r w:rsidR="00CC5976" w:rsidRPr="003656F3">
        <w:rPr>
          <w:rPrChange w:id="1094" w:author="Prashasti Jakhmola" w:date="2024-04-09T17:01:00Z">
            <w:rPr>
              <w:highlight w:val="yellow"/>
            </w:rPr>
          </w:rPrChange>
        </w:rPr>
        <w:fldChar w:fldCharType="begin"/>
      </w:r>
      <w:r w:rsidR="00CC5976" w:rsidRPr="003656F3">
        <w:rPr>
          <w:rPrChange w:id="1095" w:author="Prashasti Jakhmola" w:date="2024-04-09T17:01:00Z">
            <w:rPr>
              <w:highlight w:val="yellow"/>
            </w:rPr>
          </w:rPrChange>
        </w:rPr>
        <w:instrText xml:space="preserve"> NOTEREF _Ref148531211 \f \h </w:instrText>
      </w:r>
      <w:r w:rsidR="00BA322C" w:rsidRPr="003656F3">
        <w:rPr>
          <w:rPrChange w:id="1096" w:author="Prashasti Jakhmola" w:date="2024-04-09T17:01:00Z">
            <w:rPr>
              <w:highlight w:val="yellow"/>
            </w:rPr>
          </w:rPrChange>
        </w:rPr>
        <w:instrText xml:space="preserve"> \* MERGEFORMAT </w:instrText>
      </w:r>
      <w:r w:rsidR="00CC5976" w:rsidRPr="003656F3">
        <w:rPr>
          <w:rPrChange w:id="1097" w:author="Prashasti Jakhmola" w:date="2024-04-09T17:01:00Z">
            <w:rPr>
              <w:highlight w:val="yellow"/>
            </w:rPr>
          </w:rPrChange>
        </w:rPr>
      </w:r>
      <w:r w:rsidR="00CC5976" w:rsidRPr="003656F3">
        <w:rPr>
          <w:rPrChange w:id="1098" w:author="Prashasti Jakhmola" w:date="2024-04-09T17:01:00Z">
            <w:rPr>
              <w:highlight w:val="yellow"/>
            </w:rPr>
          </w:rPrChange>
        </w:rPr>
        <w:fldChar w:fldCharType="separate"/>
      </w:r>
      <w:r w:rsidR="00CC5976" w:rsidRPr="003656F3">
        <w:rPr>
          <w:rStyle w:val="FootnoteReference"/>
          <w:rPrChange w:id="1099" w:author="Prashasti Jakhmola" w:date="2024-04-09T17:01:00Z">
            <w:rPr>
              <w:rStyle w:val="FootnoteReference"/>
              <w:highlight w:val="yellow"/>
            </w:rPr>
          </w:rPrChange>
        </w:rPr>
        <w:t>47</w:t>
      </w:r>
      <w:r w:rsidR="00CC5976" w:rsidRPr="003656F3">
        <w:rPr>
          <w:rPrChange w:id="1100" w:author="Prashasti Jakhmola" w:date="2024-04-09T17:01:00Z">
            <w:rPr>
              <w:highlight w:val="yellow"/>
            </w:rPr>
          </w:rPrChange>
        </w:rPr>
        <w:fldChar w:fldCharType="end"/>
      </w:r>
      <w:r w:rsidRPr="003656F3">
        <w:rPr>
          <w:rPrChange w:id="1101" w:author="Prashasti Jakhmola" w:date="2024-04-09T17:01:00Z">
            <w:rPr>
              <w:highlight w:val="yellow"/>
            </w:rPr>
          </w:rPrChange>
        </w:rPr>
        <w:t>.</w:t>
      </w:r>
    </w:p>
    <w:p w14:paraId="59312140" w14:textId="58B89F99" w:rsidR="00A33D01" w:rsidRPr="003656F3" w:rsidRDefault="00A33D01" w:rsidP="00D927DD">
      <w:pPr>
        <w:pStyle w:val="NormalBPBHEB"/>
        <w:numPr>
          <w:ilvl w:val="0"/>
          <w:numId w:val="123"/>
        </w:numPr>
        <w:rPr>
          <w:rPrChange w:id="1102" w:author="Prashasti Jakhmola" w:date="2024-04-09T17:01:00Z">
            <w:rPr>
              <w:highlight w:val="yellow"/>
            </w:rPr>
          </w:rPrChange>
        </w:rPr>
        <w:pPrChange w:id="1103" w:author="Prashasti Jakhmola" w:date="2024-04-09T17:01:00Z">
          <w:pPr>
            <w:numPr>
              <w:numId w:val="4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656F3">
        <w:rPr>
          <w:b/>
          <w:bCs/>
          <w:rPrChange w:id="1104" w:author="Prashasti Jakhmola" w:date="2024-04-09T17:01:00Z">
            <w:rPr>
              <w:b/>
              <w:bCs/>
              <w:highlight w:val="yellow"/>
            </w:rPr>
          </w:rPrChange>
        </w:rPr>
        <w:t xml:space="preserve">Whitepapers and </w:t>
      </w:r>
      <w:ins w:id="1105" w:author="Prashasti Jakhmola" w:date="2024-04-09T17:01:00Z">
        <w:r w:rsidR="000658B3">
          <w:rPr>
            <w:b/>
            <w:bCs/>
          </w:rPr>
          <w:t>g</w:t>
        </w:r>
      </w:ins>
      <w:del w:id="1106" w:author="Prashasti Jakhmola" w:date="2024-04-09T17:01:00Z">
        <w:r w:rsidRPr="003656F3" w:rsidDel="000658B3">
          <w:rPr>
            <w:b/>
            <w:bCs/>
            <w:rPrChange w:id="1107" w:author="Prashasti Jakhmola" w:date="2024-04-09T17:01:00Z">
              <w:rPr>
                <w:b/>
                <w:bCs/>
                <w:highlight w:val="yellow"/>
              </w:rPr>
            </w:rPrChange>
          </w:rPr>
          <w:delText>G</w:delText>
        </w:r>
      </w:del>
      <w:r w:rsidRPr="003656F3">
        <w:rPr>
          <w:b/>
          <w:bCs/>
          <w:rPrChange w:id="1108" w:author="Prashasti Jakhmola" w:date="2024-04-09T17:01:00Z">
            <w:rPr>
              <w:b/>
              <w:bCs/>
              <w:highlight w:val="yellow"/>
            </w:rPr>
          </w:rPrChange>
        </w:rPr>
        <w:t>uides:</w:t>
      </w:r>
      <w:r w:rsidRPr="003656F3">
        <w:rPr>
          <w:rPrChange w:id="1109" w:author="Prashasti Jakhmola" w:date="2024-04-09T17:01:00Z">
            <w:rPr>
              <w:highlight w:val="yellow"/>
            </w:rPr>
          </w:rPrChange>
        </w:rPr>
        <w:t xml:space="preserve"> AWS offers whitepapers and implementation guides that can help you understand and implement IAM best practices in your organization</w:t>
      </w:r>
      <w:r w:rsidR="00CC5976" w:rsidRPr="003656F3">
        <w:rPr>
          <w:rPrChange w:id="1110" w:author="Prashasti Jakhmola" w:date="2024-04-09T17:01:00Z">
            <w:rPr>
              <w:highlight w:val="yellow"/>
            </w:rPr>
          </w:rPrChange>
        </w:rPr>
        <w:fldChar w:fldCharType="begin"/>
      </w:r>
      <w:r w:rsidR="00CC5976" w:rsidRPr="003656F3">
        <w:rPr>
          <w:rPrChange w:id="1111" w:author="Prashasti Jakhmola" w:date="2024-04-09T17:01:00Z">
            <w:rPr>
              <w:highlight w:val="yellow"/>
            </w:rPr>
          </w:rPrChange>
        </w:rPr>
        <w:instrText xml:space="preserve"> NOTEREF _Ref148531201 \f \h </w:instrText>
      </w:r>
      <w:r w:rsidR="00BA322C" w:rsidRPr="003656F3">
        <w:rPr>
          <w:rPrChange w:id="1112" w:author="Prashasti Jakhmola" w:date="2024-04-09T17:01:00Z">
            <w:rPr>
              <w:highlight w:val="yellow"/>
            </w:rPr>
          </w:rPrChange>
        </w:rPr>
        <w:instrText xml:space="preserve"> \* MERGEFORMAT </w:instrText>
      </w:r>
      <w:r w:rsidR="00CC5976" w:rsidRPr="003656F3">
        <w:rPr>
          <w:rPrChange w:id="1113" w:author="Prashasti Jakhmola" w:date="2024-04-09T17:01:00Z">
            <w:rPr>
              <w:highlight w:val="yellow"/>
            </w:rPr>
          </w:rPrChange>
        </w:rPr>
      </w:r>
      <w:r w:rsidR="00CC5976" w:rsidRPr="003656F3">
        <w:rPr>
          <w:rPrChange w:id="1114" w:author="Prashasti Jakhmola" w:date="2024-04-09T17:01:00Z">
            <w:rPr>
              <w:highlight w:val="yellow"/>
            </w:rPr>
          </w:rPrChange>
        </w:rPr>
        <w:fldChar w:fldCharType="separate"/>
      </w:r>
      <w:r w:rsidR="00CC5976" w:rsidRPr="003656F3">
        <w:rPr>
          <w:rStyle w:val="FootnoteReference"/>
          <w:rPrChange w:id="1115" w:author="Prashasti Jakhmola" w:date="2024-04-09T17:01:00Z">
            <w:rPr>
              <w:rStyle w:val="FootnoteReference"/>
              <w:highlight w:val="yellow"/>
            </w:rPr>
          </w:rPrChange>
        </w:rPr>
        <w:t>48</w:t>
      </w:r>
      <w:r w:rsidR="00CC5976" w:rsidRPr="003656F3">
        <w:rPr>
          <w:rPrChange w:id="1116" w:author="Prashasti Jakhmola" w:date="2024-04-09T17:01:00Z">
            <w:rPr>
              <w:highlight w:val="yellow"/>
            </w:rPr>
          </w:rPrChange>
        </w:rPr>
        <w:fldChar w:fldCharType="end"/>
      </w:r>
      <w:r w:rsidRPr="003656F3">
        <w:rPr>
          <w:rPrChange w:id="1117" w:author="Prashasti Jakhmola" w:date="2024-04-09T17:01:00Z">
            <w:rPr>
              <w:highlight w:val="yellow"/>
            </w:rPr>
          </w:rPrChange>
        </w:rPr>
        <w:t>.</w:t>
      </w:r>
    </w:p>
    <w:p w14:paraId="4CD58C82" w14:textId="77777777" w:rsidR="00A33D01" w:rsidRPr="00A33D01" w:rsidRDefault="00A33D01" w:rsidP="006A63EC">
      <w:pPr>
        <w:pStyle w:val="NormalBPBHEB"/>
        <w:pPrChange w:id="1118" w:author="Prashasti Jakhmola" w:date="2024-04-09T17:02:00Z">
          <w:pPr>
            <w:pBdr>
              <w:top w:val="nil"/>
              <w:left w:val="nil"/>
              <w:bottom w:val="nil"/>
              <w:right w:val="nil"/>
              <w:between w:val="nil"/>
            </w:pBdr>
            <w:shd w:val="clear" w:color="auto" w:fill="FFFFFF"/>
            <w:spacing w:after="100" w:line="276" w:lineRule="auto"/>
            <w:jc w:val="both"/>
          </w:pPr>
        </w:pPrChange>
      </w:pPr>
      <w:r w:rsidRPr="00A33D01">
        <w:t>AWS IAM is a fundamental component of securing AWS resources and ensuring proper access control. In the subsequent sections of this chapter, we will continue exploring AWS services dedicated to enhancing security, identity, and compliance.</w:t>
      </w:r>
    </w:p>
    <w:p w14:paraId="1800787D" w14:textId="36CFF2B3" w:rsidR="00A33D01" w:rsidRPr="00A33D01" w:rsidRDefault="00A33D01" w:rsidP="004F4F03">
      <w:pPr>
        <w:pStyle w:val="Heading1BPBHEB"/>
        <w:pPrChange w:id="1119" w:author="Prashasti Jakhmola" w:date="2024-04-09T14:43:00Z">
          <w:pPr>
            <w:keepNext/>
            <w:keepLines/>
            <w:spacing w:before="400" w:after="0" w:line="276" w:lineRule="auto"/>
            <w:outlineLvl w:val="0"/>
          </w:pPr>
        </w:pPrChange>
      </w:pPr>
      <w:r w:rsidRPr="00A33D01">
        <w:t xml:space="preserve">AWS Key Management Service </w:t>
      </w:r>
      <w:del w:id="1120" w:author="Prashasti Jakhmola" w:date="2024-04-09T17:02:00Z">
        <w:r w:rsidRPr="00A33D01" w:rsidDel="006A63EC">
          <w:delText>(KMS)</w:delText>
        </w:r>
      </w:del>
    </w:p>
    <w:p w14:paraId="651B1592" w14:textId="35D4CBB0" w:rsidR="00A33D01" w:rsidRPr="00A33D01" w:rsidRDefault="00A33D01" w:rsidP="006A63EC">
      <w:pPr>
        <w:pStyle w:val="NormalBPBHEB"/>
        <w:pPrChange w:id="1121" w:author="Prashasti Jakhmola" w:date="2024-04-09T17:02:00Z">
          <w:pPr>
            <w:pBdr>
              <w:top w:val="nil"/>
              <w:left w:val="nil"/>
              <w:bottom w:val="nil"/>
              <w:right w:val="nil"/>
              <w:between w:val="nil"/>
            </w:pBdr>
            <w:shd w:val="clear" w:color="auto" w:fill="FFFFFF"/>
            <w:spacing w:after="100" w:line="276" w:lineRule="auto"/>
            <w:jc w:val="both"/>
          </w:pPr>
        </w:pPrChange>
      </w:pPr>
      <w:r w:rsidRPr="00A33D01">
        <w:t xml:space="preserve">In this section, we will explore AWS </w:t>
      </w:r>
      <w:r w:rsidRPr="006A63EC">
        <w:rPr>
          <w:b/>
          <w:bCs/>
          <w:rPrChange w:id="1122" w:author="Prashasti Jakhmola" w:date="2024-04-09T17:02:00Z">
            <w:rPr/>
          </w:rPrChange>
        </w:rPr>
        <w:t>Key Management Service</w:t>
      </w:r>
      <w:r w:rsidRPr="00A33D01">
        <w:t xml:space="preserve"> (</w:t>
      </w:r>
      <w:r w:rsidRPr="006A63EC">
        <w:rPr>
          <w:b/>
          <w:bCs/>
          <w:rPrChange w:id="1123" w:author="Prashasti Jakhmola" w:date="2024-04-09T17:02:00Z">
            <w:rPr/>
          </w:rPrChange>
        </w:rPr>
        <w:t>KMS</w:t>
      </w:r>
      <w:r w:rsidRPr="00A33D01">
        <w:t>), a crucial component for managing cryptographic keys and securing your data in AWS. We will delve into the key features, use cases, and best practices for AWS KMS</w:t>
      </w:r>
      <w:bookmarkStart w:id="1124" w:name="_Ref148531585"/>
      <w:r w:rsidR="00BA322C" w:rsidRPr="00341C28">
        <w:rPr>
          <w:rStyle w:val="FootnoteReference"/>
          <w:highlight w:val="yellow"/>
          <w:rPrChange w:id="1125" w:author="Prashasti Jakhmola" w:date="2024-04-09T17:02:00Z">
            <w:rPr>
              <w:rStyle w:val="FootnoteReference"/>
            </w:rPr>
          </w:rPrChange>
        </w:rPr>
        <w:footnoteReference w:id="49"/>
      </w:r>
      <w:bookmarkEnd w:id="1124"/>
      <w:r w:rsidR="00BA322C" w:rsidRPr="00341C28">
        <w:rPr>
          <w:highlight w:val="yellow"/>
          <w:rPrChange w:id="1126" w:author="Prashasti Jakhmola" w:date="2024-04-09T17:02:00Z">
            <w:rPr/>
          </w:rPrChange>
        </w:rPr>
        <w:t xml:space="preserve"> </w:t>
      </w:r>
      <w:bookmarkStart w:id="1127" w:name="_Ref148531604"/>
      <w:r w:rsidR="00BA322C" w:rsidRPr="00341C28">
        <w:rPr>
          <w:rStyle w:val="FootnoteReference"/>
          <w:highlight w:val="yellow"/>
          <w:rPrChange w:id="1128" w:author="Prashasti Jakhmola" w:date="2024-04-09T17:02:00Z">
            <w:rPr>
              <w:rStyle w:val="FootnoteReference"/>
            </w:rPr>
          </w:rPrChange>
        </w:rPr>
        <w:footnoteReference w:id="50"/>
      </w:r>
      <w:bookmarkEnd w:id="1127"/>
      <w:r w:rsidR="008430A5">
        <w:t xml:space="preserve"> </w:t>
      </w:r>
      <w:bookmarkStart w:id="1129" w:name="_Ref148531616"/>
      <w:r w:rsidR="008430A5">
        <w:rPr>
          <w:rStyle w:val="FootnoteReference"/>
        </w:rPr>
        <w:footnoteReference w:id="51"/>
      </w:r>
      <w:bookmarkEnd w:id="1129"/>
      <w:r w:rsidRPr="00A33D01">
        <w:t>.</w:t>
      </w:r>
    </w:p>
    <w:p w14:paraId="5B176ACA" w14:textId="23EE1BE6" w:rsidR="00A33D01" w:rsidRPr="00565722" w:rsidRDefault="00A33D01" w:rsidP="00341C28">
      <w:pPr>
        <w:pStyle w:val="Heading2BPBHEB"/>
        <w:pPrChange w:id="1130" w:author="Prashasti Jakhmola" w:date="2024-04-09T17:02:00Z">
          <w:pPr>
            <w:keepNext/>
            <w:keepLines/>
            <w:spacing w:before="40" w:after="0"/>
            <w:outlineLvl w:val="1"/>
          </w:pPr>
        </w:pPrChange>
      </w:pPr>
      <w:r w:rsidRPr="00565722">
        <w:t xml:space="preserve">Introduction to AWS Key Management Service </w:t>
      </w:r>
      <w:del w:id="1131" w:author="Prashasti Jakhmola" w:date="2024-04-09T17:02:00Z">
        <w:r w:rsidRPr="00565722" w:rsidDel="00341C28">
          <w:delText>(KMS)</w:delText>
        </w:r>
      </w:del>
    </w:p>
    <w:p w14:paraId="2C689EAD" w14:textId="75ADB969" w:rsidR="00A33D01" w:rsidRPr="00A33D01" w:rsidRDefault="00A33D01" w:rsidP="00A05C9E">
      <w:pPr>
        <w:pStyle w:val="NormalBPBHEB"/>
        <w:pPrChange w:id="1132" w:author="Prashasti Jakhmola" w:date="2024-04-09T17:02:00Z">
          <w:pPr>
            <w:pBdr>
              <w:top w:val="nil"/>
              <w:left w:val="nil"/>
              <w:bottom w:val="nil"/>
              <w:right w:val="nil"/>
              <w:between w:val="nil"/>
            </w:pBdr>
            <w:shd w:val="clear" w:color="auto" w:fill="FFFFFF"/>
            <w:spacing w:after="100" w:line="276" w:lineRule="auto"/>
            <w:jc w:val="both"/>
          </w:pPr>
        </w:pPrChange>
      </w:pPr>
      <w:r w:rsidRPr="00A33D01">
        <w:t xml:space="preserve">AWS </w:t>
      </w:r>
      <w:del w:id="1133" w:author="Prashasti Jakhmola" w:date="2024-04-09T17:02:00Z">
        <w:r w:rsidRPr="00A33D01" w:rsidDel="00A05C9E">
          <w:delText>Key Management Service (</w:delText>
        </w:r>
      </w:del>
      <w:r w:rsidRPr="00A33D01">
        <w:t>KMS</w:t>
      </w:r>
      <w:del w:id="1134" w:author="Prashasti Jakhmola" w:date="2024-04-09T17:02:00Z">
        <w:r w:rsidRPr="00A33D01" w:rsidDel="00A05C9E">
          <w:delText>)</w:delText>
        </w:r>
      </w:del>
      <w:r w:rsidRPr="00A33D01">
        <w:t xml:space="preserve">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449C1DC7" w14:textId="6A779DC9" w:rsidR="00A33D01" w:rsidRDefault="00A33D01" w:rsidP="007B44C4">
      <w:pPr>
        <w:pStyle w:val="Heading3BPBHEB"/>
        <w:rPr>
          <w:ins w:id="1135" w:author="Prashasti Jakhmola" w:date="2024-04-09T17:03:00Z"/>
        </w:rPr>
      </w:pPr>
      <w:r w:rsidRPr="00565722">
        <w:t xml:space="preserve">Key </w:t>
      </w:r>
      <w:r w:rsidR="007B44C4" w:rsidRPr="00565722">
        <w:t>features and benefits</w:t>
      </w:r>
    </w:p>
    <w:p w14:paraId="22366408" w14:textId="2201B6CB" w:rsidR="007B44C4" w:rsidRPr="00565722" w:rsidRDefault="007B44C4" w:rsidP="007B44C4">
      <w:pPr>
        <w:pStyle w:val="NormalBPBHEB"/>
        <w:pPrChange w:id="1136" w:author="Prashasti Jakhmola" w:date="2024-04-09T17:03:00Z">
          <w:pPr>
            <w:keepNext/>
            <w:keepLines/>
            <w:spacing w:before="40" w:after="0"/>
            <w:outlineLvl w:val="1"/>
          </w:pPr>
        </w:pPrChange>
      </w:pPr>
      <w:ins w:id="1137" w:author="Prashasti Jakhmola" w:date="2024-04-09T17:03:00Z">
        <w:r w:rsidRPr="00565722">
          <w:t>Key features and benefits</w:t>
        </w:r>
        <w:r>
          <w:t xml:space="preserve"> of the </w:t>
        </w:r>
        <w:r w:rsidRPr="00A33D01">
          <w:t xml:space="preserve">AWS </w:t>
        </w:r>
        <w:r w:rsidRPr="007B44C4">
          <w:rPr>
            <w:rPrChange w:id="1138" w:author="Prashasti Jakhmola" w:date="2024-04-09T17:03:00Z">
              <w:rPr>
                <w:b/>
                <w:bCs/>
              </w:rPr>
            </w:rPrChange>
          </w:rPr>
          <w:t>KMS</w:t>
        </w:r>
        <w:r>
          <w:t xml:space="preserve"> are as follows:</w:t>
        </w:r>
      </w:ins>
    </w:p>
    <w:p w14:paraId="342F2759" w14:textId="15B61380" w:rsidR="00A33D01" w:rsidRPr="00A33D01" w:rsidRDefault="00A33D01" w:rsidP="00400A01">
      <w:pPr>
        <w:pStyle w:val="NormalBPBHEB"/>
        <w:numPr>
          <w:ilvl w:val="0"/>
          <w:numId w:val="124"/>
        </w:numPr>
        <w:pPrChange w:id="1139"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r w:rsidR="00400A01" w:rsidRPr="00A33D01">
        <w:rPr>
          <w:b/>
          <w:bCs/>
        </w:rPr>
        <w:t>key management</w:t>
      </w:r>
      <w:r w:rsidRPr="00A33D01">
        <w:rPr>
          <w:b/>
          <w:bCs/>
        </w:rPr>
        <w:t>:</w:t>
      </w:r>
      <w:r w:rsidRPr="00A33D01">
        <w:t xml:space="preserve"> KMS provides a central location for managing keys, ensuring consistent encryption and decryption across your AWS environment</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100542D3" w14:textId="31112AE0" w:rsidR="00A33D01" w:rsidRPr="00A33D01" w:rsidRDefault="00A33D01" w:rsidP="00400A01">
      <w:pPr>
        <w:pStyle w:val="NormalBPBHEB"/>
        <w:numPr>
          <w:ilvl w:val="0"/>
          <w:numId w:val="124"/>
        </w:numPr>
        <w:pPrChange w:id="1140"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Fully </w:t>
      </w:r>
      <w:r w:rsidR="00400A01" w:rsidRPr="00A33D01">
        <w:rPr>
          <w:b/>
          <w:bCs/>
        </w:rPr>
        <w:t>managed service:</w:t>
      </w:r>
      <w:r w:rsidR="00400A01" w:rsidRPr="00A33D01">
        <w:t xml:space="preserve"> </w:t>
      </w:r>
      <w:r w:rsidRPr="00A33D01">
        <w:t>As a fully managed service, KMS eliminates the operational overhead of key management, including hardware provisioning and software patching</w:t>
      </w:r>
      <w:r w:rsidR="008430A5">
        <w:fldChar w:fldCharType="begin"/>
      </w:r>
      <w:r w:rsidR="008430A5">
        <w:instrText xml:space="preserve"> NOTEREF _Ref148531604 \f \h </w:instrText>
      </w:r>
      <w:r w:rsidR="008430A5">
        <w:fldChar w:fldCharType="separate"/>
      </w:r>
      <w:r w:rsidR="008430A5" w:rsidRPr="008430A5">
        <w:rPr>
          <w:rStyle w:val="FootnoteReference"/>
        </w:rPr>
        <w:t>50</w:t>
      </w:r>
      <w:r w:rsidR="008430A5">
        <w:fldChar w:fldCharType="end"/>
      </w:r>
      <w:r w:rsidRPr="00A33D01">
        <w:t>.</w:t>
      </w:r>
    </w:p>
    <w:p w14:paraId="34E142B0" w14:textId="2942CEAF" w:rsidR="00A33D01" w:rsidRPr="00A33D01" w:rsidRDefault="00A33D01" w:rsidP="00400A01">
      <w:pPr>
        <w:pStyle w:val="NormalBPBHEB"/>
        <w:numPr>
          <w:ilvl w:val="0"/>
          <w:numId w:val="124"/>
        </w:numPr>
        <w:pPrChange w:id="1141"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Services:</w:t>
      </w:r>
      <w:r w:rsidRPr="00A33D01">
        <w:t xml:space="preserve"> KMS seamlessly integrates with many AWS services, such as Amazon S3, RDS, and Lambda, enabling easy encryption of data stored or transmitted through these services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40C82FF5" w14:textId="190C0B41" w:rsidR="00A33D01" w:rsidRPr="00A33D01" w:rsidRDefault="00A33D01" w:rsidP="00400A01">
      <w:pPr>
        <w:pStyle w:val="NormalBPBHEB"/>
        <w:numPr>
          <w:ilvl w:val="0"/>
          <w:numId w:val="124"/>
        </w:numPr>
        <w:pPrChange w:id="1142" w:author="Prashasti Jakhmola" w:date="2024-04-09T17:04:00Z">
          <w:pPr>
            <w:numPr>
              <w:numId w:val="4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Granular </w:t>
      </w:r>
      <w:r w:rsidR="00400A01" w:rsidRPr="00A33D01">
        <w:rPr>
          <w:b/>
          <w:bCs/>
        </w:rPr>
        <w:t>access control</w:t>
      </w:r>
      <w:r w:rsidRPr="00A33D01">
        <w:rPr>
          <w:b/>
          <w:bCs/>
        </w:rPr>
        <w:t>:</w:t>
      </w:r>
      <w:r w:rsidRPr="00A33D01">
        <w:t xml:space="preserve"> KMS allows you to define fine-grained permissions for key usage and management, ensuring that only authorized users and applications can access encrypted data</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5AE4918F" w14:textId="1742E946" w:rsidR="00A33D01" w:rsidRPr="00565722" w:rsidRDefault="00A33D01" w:rsidP="00400A01">
      <w:pPr>
        <w:pStyle w:val="Heading3BPBHEB"/>
        <w:pPrChange w:id="1143" w:author="Prashasti Jakhmola" w:date="2024-04-09T17:04:00Z">
          <w:pPr>
            <w:keepNext/>
            <w:keepLines/>
            <w:spacing w:before="40" w:after="0"/>
            <w:outlineLvl w:val="1"/>
          </w:pPr>
        </w:pPrChange>
      </w:pPr>
      <w:r w:rsidRPr="00565722">
        <w:t xml:space="preserve">Use </w:t>
      </w:r>
      <w:ins w:id="1144" w:author="Prashasti Jakhmola" w:date="2024-04-09T17:04:00Z">
        <w:r w:rsidR="00400A01">
          <w:t>c</w:t>
        </w:r>
      </w:ins>
      <w:del w:id="1145" w:author="Prashasti Jakhmola" w:date="2024-04-09T17:04:00Z">
        <w:r w:rsidRPr="00565722" w:rsidDel="00400A01">
          <w:delText>C</w:delText>
        </w:r>
      </w:del>
      <w:r w:rsidRPr="00565722">
        <w:t>ases</w:t>
      </w:r>
    </w:p>
    <w:p w14:paraId="0DB106B3" w14:textId="77777777" w:rsidR="00A33D01" w:rsidRPr="00A33D01" w:rsidRDefault="00A33D01" w:rsidP="00E464B4">
      <w:pPr>
        <w:pStyle w:val="NormalBPBHEB"/>
        <w:pPrChange w:id="1146" w:author="Prashasti Jakhmola" w:date="2024-04-09T17:04:00Z">
          <w:pPr>
            <w:pBdr>
              <w:top w:val="nil"/>
              <w:left w:val="nil"/>
              <w:bottom w:val="nil"/>
              <w:right w:val="nil"/>
              <w:between w:val="nil"/>
            </w:pBdr>
            <w:shd w:val="clear" w:color="auto" w:fill="FFFFFF"/>
            <w:spacing w:after="100" w:line="276" w:lineRule="auto"/>
            <w:jc w:val="both"/>
          </w:pPr>
        </w:pPrChange>
      </w:pPr>
      <w:r w:rsidRPr="00A33D01">
        <w:t>KMS is critical for a range of encryption use cases, including:</w:t>
      </w:r>
    </w:p>
    <w:p w14:paraId="5B5ABC25" w14:textId="31B5DC90" w:rsidR="00A33D01" w:rsidRPr="00A33D01" w:rsidRDefault="00A33D01" w:rsidP="00D47219">
      <w:pPr>
        <w:pStyle w:val="NormalBPBHEB"/>
        <w:numPr>
          <w:ilvl w:val="0"/>
          <w:numId w:val="125"/>
        </w:numPr>
        <w:pPrChange w:id="1147" w:author="Prashasti Jakhmola" w:date="2024-04-09T17:04:00Z">
          <w:pPr>
            <w:numPr>
              <w:numId w:val="4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Data </w:t>
      </w:r>
      <w:ins w:id="1148" w:author="Prashasti Jakhmola" w:date="2024-04-09T17:04:00Z">
        <w:r w:rsidR="00D47219">
          <w:rPr>
            <w:b/>
            <w:bCs/>
          </w:rPr>
          <w:t>e</w:t>
        </w:r>
      </w:ins>
      <w:del w:id="1149" w:author="Prashasti Jakhmola" w:date="2024-04-09T17:04:00Z">
        <w:r w:rsidRPr="00A33D01" w:rsidDel="00D47219">
          <w:rPr>
            <w:b/>
            <w:bCs/>
          </w:rPr>
          <w:delText>E</w:delText>
        </w:r>
      </w:del>
      <w:r w:rsidRPr="00A33D01">
        <w:rPr>
          <w:b/>
          <w:bCs/>
        </w:rPr>
        <w:t>ncryption:</w:t>
      </w:r>
      <w:r w:rsidRPr="00A33D01">
        <w:t xml:space="preserve"> Protect sensitive data at rest and in transit by using KMS to encrypt and decrypt it</w:t>
      </w:r>
      <w:r w:rsidR="00BF3E5C">
        <w:fldChar w:fldCharType="begin"/>
      </w:r>
      <w:r w:rsidR="00BF3E5C">
        <w:instrText xml:space="preserve"> NOTEREF _Ref148531604 \f \h </w:instrText>
      </w:r>
      <w:r w:rsidR="00A03BC4">
        <w:instrText xml:space="preserve"> \* MERGEFORMAT </w:instrText>
      </w:r>
      <w:r w:rsidR="00BF3E5C">
        <w:fldChar w:fldCharType="separate"/>
      </w:r>
      <w:r w:rsidR="00BF3E5C" w:rsidRPr="00A03BC4">
        <w:rPr>
          <w:rStyle w:val="FootnoteReference"/>
          <w:highlight w:val="yellow"/>
          <w:rPrChange w:id="1150" w:author="Prashasti Jakhmola" w:date="2024-04-09T17:05:00Z">
            <w:rPr>
              <w:rStyle w:val="FootnoteReference"/>
            </w:rPr>
          </w:rPrChange>
        </w:rPr>
        <w:t>5</w:t>
      </w:r>
      <w:r w:rsidR="00BF3E5C" w:rsidRPr="00BF3E5C">
        <w:rPr>
          <w:rStyle w:val="FootnoteReference"/>
        </w:rPr>
        <w:t>0</w:t>
      </w:r>
      <w:r w:rsidR="00BF3E5C">
        <w:fldChar w:fldCharType="end"/>
      </w:r>
      <w:r w:rsidRPr="00A33D01">
        <w:t>.</w:t>
      </w:r>
    </w:p>
    <w:p w14:paraId="42F0BD58" w14:textId="118401B5" w:rsidR="00A33D01" w:rsidRPr="00A33D01" w:rsidRDefault="00A33D01" w:rsidP="00D47219">
      <w:pPr>
        <w:pStyle w:val="NormalBPBHEB"/>
        <w:numPr>
          <w:ilvl w:val="0"/>
          <w:numId w:val="125"/>
        </w:numPr>
        <w:pPrChange w:id="1151" w:author="Prashasti Jakhmola" w:date="2024-04-09T17:04:00Z">
          <w:pPr>
            <w:numPr>
              <w:numId w:val="4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Regulatory </w:t>
      </w:r>
      <w:ins w:id="1152" w:author="Prashasti Jakhmola" w:date="2024-04-09T17:04:00Z">
        <w:r w:rsidR="00736F3B">
          <w:rPr>
            <w:b/>
            <w:bCs/>
          </w:rPr>
          <w:t>c</w:t>
        </w:r>
      </w:ins>
      <w:del w:id="1153" w:author="Prashasti Jakhmola" w:date="2024-04-09T17:04:00Z">
        <w:r w:rsidRPr="00A33D01" w:rsidDel="00736F3B">
          <w:rPr>
            <w:b/>
            <w:bCs/>
          </w:rPr>
          <w:delText>C</w:delText>
        </w:r>
      </w:del>
      <w:r w:rsidRPr="00A33D01">
        <w:rPr>
          <w:b/>
          <w:bCs/>
        </w:rPr>
        <w:t>ompliance:</w:t>
      </w:r>
      <w:r w:rsidRPr="00A33D01">
        <w:t xml:space="preserve"> Achieve compliance with data protection regulations and industry standards by using KMS to secure data</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289CB402" w14:textId="713E244F" w:rsidR="00A33D01" w:rsidRPr="00A33D01" w:rsidRDefault="00A33D01" w:rsidP="00D47219">
      <w:pPr>
        <w:pStyle w:val="NormalBPBHEB"/>
        <w:numPr>
          <w:ilvl w:val="0"/>
          <w:numId w:val="125"/>
        </w:numPr>
        <w:pPrChange w:id="1154" w:author="Prashasti Jakhmola" w:date="2024-04-09T17:04:00Z">
          <w:pPr>
            <w:numPr>
              <w:numId w:val="4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Securing API </w:t>
      </w:r>
      <w:ins w:id="1155" w:author="Prashasti Jakhmola" w:date="2024-04-09T17:05:00Z">
        <w:r w:rsidR="0029136E">
          <w:rPr>
            <w:b/>
            <w:bCs/>
          </w:rPr>
          <w:t>k</w:t>
        </w:r>
      </w:ins>
      <w:del w:id="1156" w:author="Prashasti Jakhmola" w:date="2024-04-09T17:05:00Z">
        <w:r w:rsidRPr="00A33D01" w:rsidDel="0029136E">
          <w:rPr>
            <w:b/>
            <w:bCs/>
          </w:rPr>
          <w:delText>K</w:delText>
        </w:r>
      </w:del>
      <w:r w:rsidRPr="00A33D01">
        <w:rPr>
          <w:b/>
          <w:bCs/>
        </w:rPr>
        <w:t>eys:</w:t>
      </w:r>
      <w:r w:rsidRPr="00A33D01">
        <w:t xml:space="preserve"> Use KMS to secure API keys and other secrets, adding an extra layer of security to your applications</w:t>
      </w:r>
      <w:r w:rsidR="00BF3E5C" w:rsidRPr="00A03BC4">
        <w:rPr>
          <w:highlight w:val="yellow"/>
          <w:rPrChange w:id="1157" w:author="Prashasti Jakhmola" w:date="2024-04-09T17:05:00Z">
            <w:rPr/>
          </w:rPrChange>
        </w:rPr>
        <w:fldChar w:fldCharType="begin"/>
      </w:r>
      <w:r w:rsidR="00BF3E5C" w:rsidRPr="00A03BC4">
        <w:rPr>
          <w:highlight w:val="yellow"/>
          <w:rPrChange w:id="1158" w:author="Prashasti Jakhmola" w:date="2024-04-09T17:05:00Z">
            <w:rPr/>
          </w:rPrChange>
        </w:rPr>
        <w:instrText xml:space="preserve"> NOTEREF _Ref148531585 \f \h </w:instrText>
      </w:r>
      <w:r w:rsidR="00BF3E5C" w:rsidRPr="00A03BC4">
        <w:rPr>
          <w:highlight w:val="yellow"/>
          <w:rPrChange w:id="1159" w:author="Prashasti Jakhmola" w:date="2024-04-09T17:05:00Z">
            <w:rPr/>
          </w:rPrChange>
        </w:rPr>
      </w:r>
      <w:r w:rsidR="00BF3E5C" w:rsidRPr="00A03BC4">
        <w:rPr>
          <w:highlight w:val="yellow"/>
          <w:rPrChange w:id="1160" w:author="Prashasti Jakhmola" w:date="2024-04-09T17:05:00Z">
            <w:rPr/>
          </w:rPrChange>
        </w:rPr>
        <w:fldChar w:fldCharType="separate"/>
      </w:r>
      <w:r w:rsidR="00BF3E5C" w:rsidRPr="00A03BC4">
        <w:rPr>
          <w:rStyle w:val="FootnoteReference"/>
          <w:highlight w:val="yellow"/>
          <w:rPrChange w:id="1161" w:author="Prashasti Jakhmola" w:date="2024-04-09T17:05:00Z">
            <w:rPr>
              <w:rStyle w:val="FootnoteReference"/>
            </w:rPr>
          </w:rPrChange>
        </w:rPr>
        <w:t>49</w:t>
      </w:r>
      <w:r w:rsidR="00BF3E5C" w:rsidRPr="00A03BC4">
        <w:rPr>
          <w:highlight w:val="yellow"/>
          <w:rPrChange w:id="1162" w:author="Prashasti Jakhmola" w:date="2024-04-09T17:05:00Z">
            <w:rPr/>
          </w:rPrChange>
        </w:rPr>
        <w:fldChar w:fldCharType="end"/>
      </w:r>
      <w:r w:rsidRPr="00A33D01">
        <w:t>.</w:t>
      </w:r>
    </w:p>
    <w:p w14:paraId="1EB27ECE" w14:textId="2FF5EA76" w:rsidR="00A33D01" w:rsidRPr="00565722" w:rsidRDefault="00A33D01" w:rsidP="00A03BC4">
      <w:pPr>
        <w:pStyle w:val="Heading3BPBHEB"/>
        <w:pPrChange w:id="1163" w:author="Prashasti Jakhmola" w:date="2024-04-09T17:05:00Z">
          <w:pPr>
            <w:keepNext/>
            <w:keepLines/>
            <w:spacing w:before="40" w:after="0"/>
            <w:outlineLvl w:val="1"/>
          </w:pPr>
        </w:pPrChange>
      </w:pPr>
      <w:r w:rsidRPr="00565722">
        <w:t xml:space="preserve">Best </w:t>
      </w:r>
      <w:ins w:id="1164" w:author="Prashasti Jakhmola" w:date="2024-04-09T17:05:00Z">
        <w:r w:rsidR="00A03BC4">
          <w:t>p</w:t>
        </w:r>
      </w:ins>
      <w:del w:id="1165" w:author="Prashasti Jakhmola" w:date="2024-04-09T17:05:00Z">
        <w:r w:rsidRPr="00565722" w:rsidDel="00A03BC4">
          <w:delText>P</w:delText>
        </w:r>
      </w:del>
      <w:r w:rsidRPr="00565722">
        <w:t>ractices</w:t>
      </w:r>
    </w:p>
    <w:p w14:paraId="40B762A7" w14:textId="77777777" w:rsidR="00A33D01" w:rsidRPr="00A33D01" w:rsidRDefault="00A33D01" w:rsidP="00A03BC4">
      <w:pPr>
        <w:pStyle w:val="NormalBPBHEB"/>
        <w:pPrChange w:id="1166" w:author="Prashasti Jakhmola" w:date="2024-04-09T17:05:00Z">
          <w:pPr>
            <w:pBdr>
              <w:top w:val="nil"/>
              <w:left w:val="nil"/>
              <w:bottom w:val="nil"/>
              <w:right w:val="nil"/>
              <w:between w:val="nil"/>
            </w:pBdr>
            <w:shd w:val="clear" w:color="auto" w:fill="FFFFFF"/>
            <w:spacing w:after="100" w:line="276" w:lineRule="auto"/>
            <w:jc w:val="both"/>
          </w:pPr>
        </w:pPrChange>
      </w:pPr>
      <w:r w:rsidRPr="00A33D01">
        <w:t>To maximize the benefits of AWS KMS, consider the following best practices:</w:t>
      </w:r>
    </w:p>
    <w:p w14:paraId="565074E3" w14:textId="1378FB71" w:rsidR="00A33D01" w:rsidRPr="00A33D01" w:rsidRDefault="00A33D01" w:rsidP="00A03BC4">
      <w:pPr>
        <w:pStyle w:val="NormalBPBHEB"/>
        <w:numPr>
          <w:ilvl w:val="0"/>
          <w:numId w:val="126"/>
        </w:numPr>
        <w:pPrChange w:id="1167" w:author="Prashasti Jakhmola" w:date="2024-04-09T17:05:00Z">
          <w:pPr>
            <w:numPr>
              <w:numId w:val="4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Key </w:t>
      </w:r>
      <w:ins w:id="1168" w:author="Prashasti Jakhmola" w:date="2024-04-09T17:05:00Z">
        <w:r w:rsidR="00A03BC4">
          <w:rPr>
            <w:b/>
            <w:bCs/>
          </w:rPr>
          <w:t>r</w:t>
        </w:r>
      </w:ins>
      <w:del w:id="1169" w:author="Prashasti Jakhmola" w:date="2024-04-09T17:05:00Z">
        <w:r w:rsidRPr="00A33D01" w:rsidDel="00A03BC4">
          <w:rPr>
            <w:b/>
            <w:bCs/>
          </w:rPr>
          <w:delText>R</w:delText>
        </w:r>
      </w:del>
      <w:r w:rsidRPr="00A33D01">
        <w:rPr>
          <w:b/>
          <w:bCs/>
        </w:rPr>
        <w:t>otation:</w:t>
      </w:r>
      <w:r w:rsidRPr="00A33D01">
        <w:t xml:space="preserve"> Regularly rotate encryption keys to enhance security and meet compliance requirements</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67A10899" w14:textId="670E1483" w:rsidR="00A33D01" w:rsidRPr="00A33D01" w:rsidRDefault="00A33D01" w:rsidP="00A03BC4">
      <w:pPr>
        <w:pStyle w:val="NormalBPBHEB"/>
        <w:numPr>
          <w:ilvl w:val="0"/>
          <w:numId w:val="126"/>
        </w:numPr>
        <w:pPrChange w:id="1170" w:author="Prashasti Jakhmola" w:date="2024-04-09T17:05:00Z">
          <w:pPr>
            <w:numPr>
              <w:numId w:val="4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Least </w:t>
      </w:r>
      <w:r w:rsidR="00B00CF8" w:rsidRPr="00A33D01">
        <w:rPr>
          <w:b/>
          <w:bCs/>
        </w:rPr>
        <w:t>privilege access</w:t>
      </w:r>
      <w:r w:rsidRPr="00A33D01">
        <w:rPr>
          <w:b/>
          <w:bCs/>
        </w:rPr>
        <w:t>:</w:t>
      </w:r>
      <w:r w:rsidRPr="00A33D01">
        <w:t xml:space="preserve"> Apply the principle of least privilege when configuring permissions for key usage to minimize security risks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27D3B125" w14:textId="4AE5AACB" w:rsidR="00A33D01" w:rsidRPr="00A33D01" w:rsidRDefault="00A33D01" w:rsidP="00A03BC4">
      <w:pPr>
        <w:pStyle w:val="NormalBPBHEB"/>
        <w:numPr>
          <w:ilvl w:val="0"/>
          <w:numId w:val="126"/>
        </w:numPr>
        <w:pPrChange w:id="1171" w:author="Prashasti Jakhmola" w:date="2024-04-09T17:05:00Z">
          <w:pPr>
            <w:numPr>
              <w:numId w:val="4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Monitoring and </w:t>
      </w:r>
      <w:ins w:id="1172" w:author="Prashasti Jakhmola" w:date="2024-04-09T17:05:00Z">
        <w:r w:rsidR="00B00CF8">
          <w:rPr>
            <w:b/>
            <w:bCs/>
          </w:rPr>
          <w:t>a</w:t>
        </w:r>
      </w:ins>
      <w:del w:id="1173" w:author="Prashasti Jakhmola" w:date="2024-04-09T17:05:00Z">
        <w:r w:rsidRPr="00A33D01" w:rsidDel="00B00CF8">
          <w:rPr>
            <w:b/>
            <w:bCs/>
          </w:rPr>
          <w:delText>A</w:delText>
        </w:r>
      </w:del>
      <w:r w:rsidRPr="00A33D01">
        <w:rPr>
          <w:b/>
          <w:bCs/>
        </w:rPr>
        <w:t>uditing:</w:t>
      </w:r>
      <w:r w:rsidRPr="00A33D01">
        <w:t xml:space="preserve"> Implement monitoring and auditing to track key usage and detect any unauthorized or suspicious activities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7F3FB0EE" w14:textId="77777777" w:rsidR="00A33D01" w:rsidRPr="00565722" w:rsidRDefault="00A33D01" w:rsidP="00EC4AEC">
      <w:pPr>
        <w:pStyle w:val="Heading2BPBHEB"/>
        <w:pPrChange w:id="1174" w:author="Prashasti Jakhmola" w:date="2024-04-09T17:06:00Z">
          <w:pPr>
            <w:keepNext/>
            <w:keepLines/>
            <w:spacing w:before="40" w:after="0"/>
            <w:outlineLvl w:val="1"/>
          </w:pPr>
        </w:pPrChange>
      </w:pPr>
      <w:r w:rsidRPr="00565722">
        <w:t>Getting Started with AWS KMS</w:t>
      </w:r>
    </w:p>
    <w:p w14:paraId="49738828" w14:textId="1A041CD0" w:rsidR="00A33D01" w:rsidRPr="00A33D01" w:rsidRDefault="00A33D01" w:rsidP="00EC4AEC">
      <w:pPr>
        <w:pStyle w:val="NormalBPBHEB"/>
        <w:pPrChange w:id="1175" w:author="Prashasti Jakhmola" w:date="2024-04-09T17:06:00Z">
          <w:pPr>
            <w:pBdr>
              <w:top w:val="nil"/>
              <w:left w:val="nil"/>
              <w:bottom w:val="nil"/>
              <w:right w:val="nil"/>
              <w:between w:val="nil"/>
            </w:pBdr>
            <w:shd w:val="clear" w:color="auto" w:fill="FFFFFF"/>
            <w:spacing w:after="100" w:line="276" w:lineRule="auto"/>
            <w:jc w:val="both"/>
          </w:pPr>
        </w:pPrChange>
      </w:pPr>
      <w:r w:rsidRPr="00A33D01">
        <w:t xml:space="preserve">To start using AWS KMS, access the service through the AWS Management Console, create </w:t>
      </w:r>
      <w:r w:rsidRPr="00EC4AEC">
        <w:rPr>
          <w:b/>
          <w:bCs/>
          <w:rPrChange w:id="1176" w:author="Prashasti Jakhmola" w:date="2024-04-09T17:06:00Z">
            <w:rPr/>
          </w:rPrChange>
        </w:rPr>
        <w:t>customer master keys</w:t>
      </w:r>
      <w:r w:rsidRPr="00A33D01">
        <w:t xml:space="preserve"> (</w:t>
      </w:r>
      <w:r w:rsidRPr="00EC4AEC">
        <w:rPr>
          <w:b/>
          <w:bCs/>
          <w:rPrChange w:id="1177" w:author="Prashasti Jakhmola" w:date="2024-04-09T17:06:00Z">
            <w:rPr/>
          </w:rPrChange>
        </w:rPr>
        <w:t>CMKs</w:t>
      </w:r>
      <w:r w:rsidRPr="00A33D01">
        <w:t>), and define key policies and permissions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703B3D5F" w14:textId="6C5A1BB5" w:rsidR="00A33D01" w:rsidRPr="00EC4AEC" w:rsidRDefault="00A33D01" w:rsidP="00A664D4">
      <w:pPr>
        <w:pStyle w:val="Heading3BPBHEB"/>
        <w:rPr>
          <w:rPrChange w:id="1178" w:author="Prashasti Jakhmola" w:date="2024-04-09T17:06:00Z">
            <w:rPr>
              <w:rFonts w:eastAsiaTheme="majorEastAsia" w:cstheme="majorBidi"/>
              <w:sz w:val="36"/>
              <w:szCs w:val="26"/>
              <w:highlight w:val="yellow"/>
            </w:rPr>
          </w:rPrChange>
        </w:rPr>
        <w:pPrChange w:id="1179" w:author="Prashasti Jakhmola" w:date="2024-04-09T17:06:00Z">
          <w:pPr>
            <w:keepNext/>
            <w:keepLines/>
            <w:spacing w:before="40" w:after="0"/>
            <w:outlineLvl w:val="1"/>
          </w:pPr>
        </w:pPrChange>
      </w:pPr>
      <w:r w:rsidRPr="00EC4AEC">
        <w:rPr>
          <w:rPrChange w:id="1180" w:author="Prashasti Jakhmola" w:date="2024-04-09T17:06:00Z">
            <w:rPr>
              <w:rFonts w:eastAsiaTheme="majorEastAsia" w:cstheme="majorBidi"/>
              <w:sz w:val="36"/>
              <w:szCs w:val="26"/>
              <w:highlight w:val="yellow"/>
            </w:rPr>
          </w:rPrChange>
        </w:rPr>
        <w:t>In-</w:t>
      </w:r>
      <w:r w:rsidR="00A664D4" w:rsidRPr="00A664D4">
        <w:t>depth resources</w:t>
      </w:r>
    </w:p>
    <w:p w14:paraId="2BAE535C" w14:textId="77777777" w:rsidR="00A33D01" w:rsidRPr="00EC4AEC" w:rsidRDefault="00A33D01" w:rsidP="00A664D4">
      <w:pPr>
        <w:pStyle w:val="NormalBPBHEB"/>
        <w:rPr>
          <w:rPrChange w:id="1181" w:author="Prashasti Jakhmola" w:date="2024-04-09T17:06:00Z">
            <w:rPr>
              <w:highlight w:val="yellow"/>
            </w:rPr>
          </w:rPrChange>
        </w:rPr>
        <w:pPrChange w:id="1182" w:author="Prashasti Jakhmola" w:date="2024-04-09T17:06:00Z">
          <w:pPr>
            <w:pBdr>
              <w:top w:val="nil"/>
              <w:left w:val="nil"/>
              <w:bottom w:val="nil"/>
              <w:right w:val="nil"/>
              <w:between w:val="nil"/>
            </w:pBdr>
            <w:shd w:val="clear" w:color="auto" w:fill="FFFFFF"/>
            <w:spacing w:after="100" w:line="276" w:lineRule="auto"/>
            <w:jc w:val="both"/>
          </w:pPr>
        </w:pPrChange>
      </w:pPr>
      <w:r w:rsidRPr="00EC4AEC">
        <w:rPr>
          <w:rPrChange w:id="1183" w:author="Prashasti Jakhmola" w:date="2024-04-09T17:06:00Z">
            <w:rPr>
              <w:highlight w:val="yellow"/>
            </w:rPr>
          </w:rPrChange>
        </w:rPr>
        <w:t>To further your understanding of AWS KMS, consult the following resources:</w:t>
      </w:r>
    </w:p>
    <w:p w14:paraId="59C0AEFC" w14:textId="3F95FD12" w:rsidR="00A33D01" w:rsidRPr="00EC4AEC" w:rsidRDefault="00A33D01" w:rsidP="0094271D">
      <w:pPr>
        <w:pStyle w:val="NormalBPBHEB"/>
        <w:numPr>
          <w:ilvl w:val="0"/>
          <w:numId w:val="127"/>
        </w:numPr>
        <w:rPr>
          <w:rPrChange w:id="1184" w:author="Prashasti Jakhmola" w:date="2024-04-09T17:06:00Z">
            <w:rPr>
              <w:highlight w:val="yellow"/>
            </w:rPr>
          </w:rPrChange>
        </w:rPr>
        <w:pPrChange w:id="1185" w:author="Prashasti Jakhmola" w:date="2024-04-09T17:10:00Z">
          <w:pPr>
            <w:numPr>
              <w:numId w:val="5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C4AEC">
        <w:rPr>
          <w:b/>
          <w:bCs/>
          <w:rPrChange w:id="1186" w:author="Prashasti Jakhmola" w:date="2024-04-09T17:06:00Z">
            <w:rPr>
              <w:b/>
              <w:bCs/>
              <w:highlight w:val="yellow"/>
            </w:rPr>
          </w:rPrChange>
        </w:rPr>
        <w:t xml:space="preserve">AWS </w:t>
      </w:r>
      <w:ins w:id="1187" w:author="Prashasti Jakhmola" w:date="2024-04-09T17:10:00Z">
        <w:r w:rsidR="0094271D">
          <w:rPr>
            <w:b/>
            <w:bCs/>
          </w:rPr>
          <w:t>d</w:t>
        </w:r>
      </w:ins>
      <w:del w:id="1188" w:author="Prashasti Jakhmola" w:date="2024-04-09T17:10:00Z">
        <w:r w:rsidRPr="00EC4AEC" w:rsidDel="0094271D">
          <w:rPr>
            <w:b/>
            <w:bCs/>
            <w:rPrChange w:id="1189" w:author="Prashasti Jakhmola" w:date="2024-04-09T17:06:00Z">
              <w:rPr>
                <w:b/>
                <w:bCs/>
                <w:highlight w:val="yellow"/>
              </w:rPr>
            </w:rPrChange>
          </w:rPr>
          <w:delText>D</w:delText>
        </w:r>
      </w:del>
      <w:r w:rsidRPr="00EC4AEC">
        <w:rPr>
          <w:b/>
          <w:bCs/>
          <w:rPrChange w:id="1190" w:author="Prashasti Jakhmola" w:date="2024-04-09T17:06:00Z">
            <w:rPr>
              <w:b/>
              <w:bCs/>
              <w:highlight w:val="yellow"/>
            </w:rPr>
          </w:rPrChange>
        </w:rPr>
        <w:t>ocumentation:</w:t>
      </w:r>
      <w:r w:rsidRPr="00EC4AEC">
        <w:rPr>
          <w:rPrChange w:id="1191" w:author="Prashasti Jakhmola" w:date="2024-04-09T17:06:00Z">
            <w:rPr>
              <w:highlight w:val="yellow"/>
            </w:rPr>
          </w:rPrChange>
        </w:rPr>
        <w:t xml:space="preserve"> The official AWS KMS documentation provides comprehensive information on creating, managing, and using encryption keys</w:t>
      </w:r>
      <w:r w:rsidR="00BF3E5C" w:rsidRPr="00EC4AEC">
        <w:rPr>
          <w:rPrChange w:id="1192" w:author="Prashasti Jakhmola" w:date="2024-04-09T17:06:00Z">
            <w:rPr>
              <w:highlight w:val="yellow"/>
            </w:rPr>
          </w:rPrChange>
        </w:rPr>
        <w:fldChar w:fldCharType="begin"/>
      </w:r>
      <w:r w:rsidR="00BF3E5C" w:rsidRPr="00EC4AEC">
        <w:rPr>
          <w:rPrChange w:id="1193" w:author="Prashasti Jakhmola" w:date="2024-04-09T17:06:00Z">
            <w:rPr>
              <w:highlight w:val="yellow"/>
            </w:rPr>
          </w:rPrChange>
        </w:rPr>
        <w:instrText xml:space="preserve"> NOTEREF _Ref148531585 \f \h </w:instrText>
      </w:r>
      <w:r w:rsidR="00F42099" w:rsidRPr="00EC4AEC">
        <w:rPr>
          <w:rPrChange w:id="1194" w:author="Prashasti Jakhmola" w:date="2024-04-09T17:06:00Z">
            <w:rPr>
              <w:highlight w:val="yellow"/>
            </w:rPr>
          </w:rPrChange>
        </w:rPr>
        <w:instrText xml:space="preserve"> \* MERGEFORMAT </w:instrText>
      </w:r>
      <w:r w:rsidR="00BF3E5C" w:rsidRPr="00EC4AEC">
        <w:rPr>
          <w:rPrChange w:id="1195" w:author="Prashasti Jakhmola" w:date="2024-04-09T17:06:00Z">
            <w:rPr>
              <w:highlight w:val="yellow"/>
            </w:rPr>
          </w:rPrChange>
        </w:rPr>
      </w:r>
      <w:r w:rsidR="00BF3E5C" w:rsidRPr="00EC4AEC">
        <w:rPr>
          <w:rPrChange w:id="1196" w:author="Prashasti Jakhmola" w:date="2024-04-09T17:06:00Z">
            <w:rPr>
              <w:highlight w:val="yellow"/>
            </w:rPr>
          </w:rPrChange>
        </w:rPr>
        <w:fldChar w:fldCharType="separate"/>
      </w:r>
      <w:r w:rsidR="00BF3E5C" w:rsidRPr="00EC4AEC">
        <w:rPr>
          <w:rStyle w:val="FootnoteReference"/>
          <w:rPrChange w:id="1197" w:author="Prashasti Jakhmola" w:date="2024-04-09T17:06:00Z">
            <w:rPr>
              <w:rStyle w:val="FootnoteReference"/>
              <w:highlight w:val="yellow"/>
            </w:rPr>
          </w:rPrChange>
        </w:rPr>
        <w:t>49</w:t>
      </w:r>
      <w:r w:rsidR="00BF3E5C" w:rsidRPr="00EC4AEC">
        <w:rPr>
          <w:rPrChange w:id="1198" w:author="Prashasti Jakhmola" w:date="2024-04-09T17:06:00Z">
            <w:rPr>
              <w:highlight w:val="yellow"/>
            </w:rPr>
          </w:rPrChange>
        </w:rPr>
        <w:fldChar w:fldCharType="end"/>
      </w:r>
      <w:r w:rsidRPr="00EC4AEC">
        <w:rPr>
          <w:rPrChange w:id="1199" w:author="Prashasti Jakhmola" w:date="2024-04-09T17:06:00Z">
            <w:rPr>
              <w:highlight w:val="yellow"/>
            </w:rPr>
          </w:rPrChange>
        </w:rPr>
        <w:t>.</w:t>
      </w:r>
    </w:p>
    <w:p w14:paraId="5005ED16" w14:textId="157DE273" w:rsidR="00A33D01" w:rsidRPr="00EC4AEC" w:rsidRDefault="00A33D01" w:rsidP="0094271D">
      <w:pPr>
        <w:pStyle w:val="NormalBPBHEB"/>
        <w:numPr>
          <w:ilvl w:val="0"/>
          <w:numId w:val="127"/>
        </w:numPr>
        <w:rPr>
          <w:rPrChange w:id="1200" w:author="Prashasti Jakhmola" w:date="2024-04-09T17:06:00Z">
            <w:rPr>
              <w:highlight w:val="yellow"/>
            </w:rPr>
          </w:rPrChange>
        </w:rPr>
        <w:pPrChange w:id="1201" w:author="Prashasti Jakhmola" w:date="2024-04-09T17:10:00Z">
          <w:pPr>
            <w:numPr>
              <w:numId w:val="5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C4AEC">
        <w:rPr>
          <w:b/>
          <w:bCs/>
          <w:rPrChange w:id="1202" w:author="Prashasti Jakhmola" w:date="2024-04-09T17:06:00Z">
            <w:rPr>
              <w:b/>
              <w:bCs/>
              <w:highlight w:val="yellow"/>
            </w:rPr>
          </w:rPrChange>
        </w:rPr>
        <w:t xml:space="preserve">Online </w:t>
      </w:r>
      <w:ins w:id="1203" w:author="Prashasti Jakhmola" w:date="2024-04-09T17:10:00Z">
        <w:r w:rsidR="004F6B76">
          <w:rPr>
            <w:b/>
            <w:bCs/>
          </w:rPr>
          <w:t>c</w:t>
        </w:r>
      </w:ins>
      <w:del w:id="1204" w:author="Prashasti Jakhmola" w:date="2024-04-09T17:10:00Z">
        <w:r w:rsidRPr="00EC4AEC" w:rsidDel="004F6B76">
          <w:rPr>
            <w:b/>
            <w:bCs/>
            <w:rPrChange w:id="1205" w:author="Prashasti Jakhmola" w:date="2024-04-09T17:06:00Z">
              <w:rPr>
                <w:b/>
                <w:bCs/>
                <w:highlight w:val="yellow"/>
              </w:rPr>
            </w:rPrChange>
          </w:rPr>
          <w:delText>C</w:delText>
        </w:r>
      </w:del>
      <w:r w:rsidRPr="00EC4AEC">
        <w:rPr>
          <w:b/>
          <w:bCs/>
          <w:rPrChange w:id="1206" w:author="Prashasti Jakhmola" w:date="2024-04-09T17:06:00Z">
            <w:rPr>
              <w:b/>
              <w:bCs/>
              <w:highlight w:val="yellow"/>
            </w:rPr>
          </w:rPrChange>
        </w:rPr>
        <w:t>ourses:</w:t>
      </w:r>
      <w:r w:rsidRPr="00EC4AEC">
        <w:rPr>
          <w:rPrChange w:id="1207" w:author="Prashasti Jakhmola" w:date="2024-04-09T17:06:00Z">
            <w:rPr>
              <w:highlight w:val="yellow"/>
            </w:rPr>
          </w:rPrChange>
        </w:rPr>
        <w:t xml:space="preserve"> AWS </w:t>
      </w:r>
      <w:r w:rsidR="00373377" w:rsidRPr="00373377">
        <w:t xml:space="preserve">training and certification </w:t>
      </w:r>
      <w:r w:rsidRPr="00EC4AEC">
        <w:rPr>
          <w:rPrChange w:id="1208" w:author="Prashasti Jakhmola" w:date="2024-04-09T17:06:00Z">
            <w:rPr>
              <w:highlight w:val="yellow"/>
            </w:rPr>
          </w:rPrChange>
        </w:rPr>
        <w:t>offers courses dedicated to AWS KMS, helping you master the service's capabilities and best practices</w:t>
      </w:r>
      <w:r w:rsidR="00BF3E5C" w:rsidRPr="00EC4AEC">
        <w:rPr>
          <w:rPrChange w:id="1209" w:author="Prashasti Jakhmola" w:date="2024-04-09T17:06:00Z">
            <w:rPr>
              <w:highlight w:val="yellow"/>
            </w:rPr>
          </w:rPrChange>
        </w:rPr>
        <w:fldChar w:fldCharType="begin"/>
      </w:r>
      <w:r w:rsidR="00BF3E5C" w:rsidRPr="00EC4AEC">
        <w:rPr>
          <w:rPrChange w:id="1210" w:author="Prashasti Jakhmola" w:date="2024-04-09T17:06:00Z">
            <w:rPr>
              <w:highlight w:val="yellow"/>
            </w:rPr>
          </w:rPrChange>
        </w:rPr>
        <w:instrText xml:space="preserve"> NOTEREF _Ref148531616 \f \h </w:instrText>
      </w:r>
      <w:r w:rsidR="00F42099" w:rsidRPr="00EC4AEC">
        <w:rPr>
          <w:rPrChange w:id="1211" w:author="Prashasti Jakhmola" w:date="2024-04-09T17:06:00Z">
            <w:rPr>
              <w:highlight w:val="yellow"/>
            </w:rPr>
          </w:rPrChange>
        </w:rPr>
        <w:instrText xml:space="preserve"> \* MERGEFORMAT </w:instrText>
      </w:r>
      <w:r w:rsidR="00BF3E5C" w:rsidRPr="00EC4AEC">
        <w:rPr>
          <w:rPrChange w:id="1212" w:author="Prashasti Jakhmola" w:date="2024-04-09T17:06:00Z">
            <w:rPr>
              <w:highlight w:val="yellow"/>
            </w:rPr>
          </w:rPrChange>
        </w:rPr>
      </w:r>
      <w:r w:rsidR="00BF3E5C" w:rsidRPr="00EC4AEC">
        <w:rPr>
          <w:rPrChange w:id="1213" w:author="Prashasti Jakhmola" w:date="2024-04-09T17:06:00Z">
            <w:rPr>
              <w:highlight w:val="yellow"/>
            </w:rPr>
          </w:rPrChange>
        </w:rPr>
        <w:fldChar w:fldCharType="separate"/>
      </w:r>
      <w:r w:rsidR="00BF3E5C" w:rsidRPr="00EC4AEC">
        <w:rPr>
          <w:rStyle w:val="FootnoteReference"/>
          <w:rPrChange w:id="1214" w:author="Prashasti Jakhmola" w:date="2024-04-09T17:06:00Z">
            <w:rPr>
              <w:rStyle w:val="FootnoteReference"/>
              <w:highlight w:val="yellow"/>
            </w:rPr>
          </w:rPrChange>
        </w:rPr>
        <w:t>51</w:t>
      </w:r>
      <w:r w:rsidR="00BF3E5C" w:rsidRPr="00EC4AEC">
        <w:rPr>
          <w:rPrChange w:id="1215" w:author="Prashasti Jakhmola" w:date="2024-04-09T17:06:00Z">
            <w:rPr>
              <w:highlight w:val="yellow"/>
            </w:rPr>
          </w:rPrChange>
        </w:rPr>
        <w:fldChar w:fldCharType="end"/>
      </w:r>
      <w:r w:rsidRPr="00EC4AEC">
        <w:rPr>
          <w:rPrChange w:id="1216" w:author="Prashasti Jakhmola" w:date="2024-04-09T17:06:00Z">
            <w:rPr>
              <w:highlight w:val="yellow"/>
            </w:rPr>
          </w:rPrChange>
        </w:rPr>
        <w:t>.</w:t>
      </w:r>
    </w:p>
    <w:p w14:paraId="0E654248" w14:textId="6D56C8F5" w:rsidR="00A33D01" w:rsidRPr="00EC4AEC" w:rsidRDefault="00A33D01" w:rsidP="0094271D">
      <w:pPr>
        <w:pStyle w:val="NormalBPBHEB"/>
        <w:numPr>
          <w:ilvl w:val="0"/>
          <w:numId w:val="127"/>
        </w:numPr>
        <w:rPr>
          <w:rPrChange w:id="1217" w:author="Prashasti Jakhmola" w:date="2024-04-09T17:06:00Z">
            <w:rPr>
              <w:highlight w:val="yellow"/>
            </w:rPr>
          </w:rPrChange>
        </w:rPr>
        <w:pPrChange w:id="1218" w:author="Prashasti Jakhmola" w:date="2024-04-09T17:10:00Z">
          <w:pPr>
            <w:numPr>
              <w:numId w:val="5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C4AEC">
        <w:rPr>
          <w:b/>
          <w:bCs/>
          <w:rPrChange w:id="1219" w:author="Prashasti Jakhmola" w:date="2024-04-09T17:06:00Z">
            <w:rPr>
              <w:b/>
              <w:bCs/>
              <w:highlight w:val="yellow"/>
            </w:rPr>
          </w:rPrChange>
        </w:rPr>
        <w:lastRenderedPageBreak/>
        <w:t xml:space="preserve">Whitepapers and </w:t>
      </w:r>
      <w:r w:rsidR="00822601" w:rsidRPr="00822601">
        <w:rPr>
          <w:b/>
          <w:bCs/>
        </w:rPr>
        <w:t>best practices guides</w:t>
      </w:r>
      <w:r w:rsidRPr="00EC4AEC">
        <w:rPr>
          <w:b/>
          <w:bCs/>
          <w:rPrChange w:id="1220" w:author="Prashasti Jakhmola" w:date="2024-04-09T17:06:00Z">
            <w:rPr>
              <w:b/>
              <w:bCs/>
              <w:highlight w:val="yellow"/>
            </w:rPr>
          </w:rPrChange>
        </w:rPr>
        <w:t>:</w:t>
      </w:r>
      <w:r w:rsidRPr="00EC4AEC">
        <w:rPr>
          <w:rPrChange w:id="1221" w:author="Prashasti Jakhmola" w:date="2024-04-09T17:06:00Z">
            <w:rPr>
              <w:highlight w:val="yellow"/>
            </w:rPr>
          </w:rPrChange>
        </w:rPr>
        <w:t xml:space="preserve"> AWS provides whitepapers and best practices guides that offer insights into using KMS to enhance data security</w:t>
      </w:r>
      <w:r w:rsidR="00BF3E5C" w:rsidRPr="00EC4AEC">
        <w:rPr>
          <w:rPrChange w:id="1222" w:author="Prashasti Jakhmola" w:date="2024-04-09T17:06:00Z">
            <w:rPr>
              <w:highlight w:val="yellow"/>
            </w:rPr>
          </w:rPrChange>
        </w:rPr>
        <w:fldChar w:fldCharType="begin"/>
      </w:r>
      <w:r w:rsidR="00BF3E5C" w:rsidRPr="00EC4AEC">
        <w:rPr>
          <w:rPrChange w:id="1223" w:author="Prashasti Jakhmola" w:date="2024-04-09T17:06:00Z">
            <w:rPr>
              <w:highlight w:val="yellow"/>
            </w:rPr>
          </w:rPrChange>
        </w:rPr>
        <w:instrText xml:space="preserve"> NOTEREF _Ref148531604 \f \h </w:instrText>
      </w:r>
      <w:r w:rsidR="00F42099" w:rsidRPr="00EC4AEC">
        <w:rPr>
          <w:rPrChange w:id="1224" w:author="Prashasti Jakhmola" w:date="2024-04-09T17:06:00Z">
            <w:rPr>
              <w:highlight w:val="yellow"/>
            </w:rPr>
          </w:rPrChange>
        </w:rPr>
        <w:instrText xml:space="preserve"> \* MERGEFORMAT </w:instrText>
      </w:r>
      <w:r w:rsidR="00BF3E5C" w:rsidRPr="00EC4AEC">
        <w:rPr>
          <w:rPrChange w:id="1225" w:author="Prashasti Jakhmola" w:date="2024-04-09T17:06:00Z">
            <w:rPr>
              <w:highlight w:val="yellow"/>
            </w:rPr>
          </w:rPrChange>
        </w:rPr>
      </w:r>
      <w:r w:rsidR="00BF3E5C" w:rsidRPr="00EC4AEC">
        <w:rPr>
          <w:rPrChange w:id="1226" w:author="Prashasti Jakhmola" w:date="2024-04-09T17:06:00Z">
            <w:rPr>
              <w:highlight w:val="yellow"/>
            </w:rPr>
          </w:rPrChange>
        </w:rPr>
        <w:fldChar w:fldCharType="separate"/>
      </w:r>
      <w:r w:rsidR="00BF3E5C" w:rsidRPr="00EC4AEC">
        <w:rPr>
          <w:rStyle w:val="FootnoteReference"/>
          <w:rPrChange w:id="1227" w:author="Prashasti Jakhmola" w:date="2024-04-09T17:06:00Z">
            <w:rPr>
              <w:rStyle w:val="FootnoteReference"/>
              <w:highlight w:val="yellow"/>
            </w:rPr>
          </w:rPrChange>
        </w:rPr>
        <w:t>50</w:t>
      </w:r>
      <w:r w:rsidR="00BF3E5C" w:rsidRPr="00EC4AEC">
        <w:rPr>
          <w:rPrChange w:id="1228" w:author="Prashasti Jakhmola" w:date="2024-04-09T17:06:00Z">
            <w:rPr>
              <w:highlight w:val="yellow"/>
            </w:rPr>
          </w:rPrChange>
        </w:rPr>
        <w:fldChar w:fldCharType="end"/>
      </w:r>
      <w:r w:rsidRPr="00EC4AEC">
        <w:rPr>
          <w:rPrChange w:id="1229" w:author="Prashasti Jakhmola" w:date="2024-04-09T17:06:00Z">
            <w:rPr>
              <w:highlight w:val="yellow"/>
            </w:rPr>
          </w:rPrChange>
        </w:rPr>
        <w:t>.</w:t>
      </w:r>
    </w:p>
    <w:p w14:paraId="5DAC7D1A" w14:textId="77777777" w:rsidR="00A33D01" w:rsidRPr="00A33D01" w:rsidRDefault="00A33D01" w:rsidP="0094271D">
      <w:pPr>
        <w:pStyle w:val="NormalBPBHEB"/>
        <w:pPrChange w:id="1230" w:author="Prashasti Jakhmola" w:date="2024-04-09T17:06:00Z">
          <w:pPr>
            <w:pBdr>
              <w:top w:val="nil"/>
              <w:left w:val="nil"/>
              <w:bottom w:val="nil"/>
              <w:right w:val="nil"/>
              <w:between w:val="nil"/>
            </w:pBdr>
            <w:shd w:val="clear" w:color="auto" w:fill="FFFFFF"/>
            <w:spacing w:after="100" w:line="276" w:lineRule="auto"/>
            <w:jc w:val="both"/>
          </w:pPr>
        </w:pPrChange>
      </w:pPr>
      <w:r w:rsidRPr="00EC4AEC">
        <w:rPr>
          <w:rPrChange w:id="1231" w:author="Prashasti Jakhmola" w:date="2024-04-09T17:06:00Z">
            <w:rPr>
              <w:highlight w:val="yellow"/>
            </w:rPr>
          </w:rPrChange>
        </w:rPr>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A33D01" w:rsidRDefault="00A33D01" w:rsidP="004F4F03">
      <w:pPr>
        <w:pStyle w:val="Heading1BPBHEB"/>
        <w:pPrChange w:id="1232" w:author="Prashasti Jakhmola" w:date="2024-04-09T14:43:00Z">
          <w:pPr>
            <w:keepNext/>
            <w:keepLines/>
            <w:spacing w:before="400" w:after="0" w:line="276" w:lineRule="auto"/>
            <w:outlineLvl w:val="0"/>
          </w:pPr>
        </w:pPrChange>
      </w:pPr>
      <w:r w:rsidRPr="00A33D01">
        <w:t>AWS Network Firewall</w:t>
      </w:r>
    </w:p>
    <w:p w14:paraId="00EEE044" w14:textId="1D402290" w:rsidR="00A33D01" w:rsidRPr="00A33D01" w:rsidRDefault="00A33D01" w:rsidP="00373377">
      <w:pPr>
        <w:pStyle w:val="NormalBPBHEB"/>
        <w:pPrChange w:id="1233" w:author="Prashasti Jakhmola" w:date="2024-04-09T17:10:00Z">
          <w:pPr>
            <w:pBdr>
              <w:top w:val="nil"/>
              <w:left w:val="nil"/>
              <w:bottom w:val="nil"/>
              <w:right w:val="nil"/>
              <w:between w:val="nil"/>
            </w:pBdr>
            <w:shd w:val="clear" w:color="auto" w:fill="FFFFFF"/>
            <w:spacing w:after="100" w:line="276" w:lineRule="auto"/>
            <w:jc w:val="both"/>
          </w:pPr>
        </w:pPrChange>
      </w:pPr>
      <w:r w:rsidRPr="00A33D01">
        <w:t>In this section, we will delve into AWS Network Firewall, a crucial service for safeguarding your network traffic and applications in AWS. We will explore its key features, use cases, and best practices</w:t>
      </w:r>
      <w:bookmarkStart w:id="1234" w:name="_Ref148532842"/>
      <w:r w:rsidR="00F42099" w:rsidRPr="00373377">
        <w:rPr>
          <w:rStyle w:val="FootnoteReference"/>
          <w:highlight w:val="yellow"/>
          <w:rPrChange w:id="1235" w:author="Prashasti Jakhmola" w:date="2024-04-09T17:10:00Z">
            <w:rPr>
              <w:rStyle w:val="FootnoteReference"/>
            </w:rPr>
          </w:rPrChange>
        </w:rPr>
        <w:footnoteReference w:id="52"/>
      </w:r>
      <w:bookmarkEnd w:id="1234"/>
      <w:r w:rsidR="00F42099" w:rsidRPr="00373377">
        <w:rPr>
          <w:highlight w:val="yellow"/>
          <w:rPrChange w:id="1236" w:author="Prashasti Jakhmola" w:date="2024-04-09T17:10:00Z">
            <w:rPr/>
          </w:rPrChange>
        </w:rPr>
        <w:t xml:space="preserve"> </w:t>
      </w:r>
      <w:bookmarkStart w:id="1237" w:name="_Ref148532859"/>
      <w:r w:rsidR="00F42099" w:rsidRPr="00373377">
        <w:rPr>
          <w:rStyle w:val="FootnoteReference"/>
          <w:highlight w:val="yellow"/>
          <w:rPrChange w:id="1238" w:author="Prashasti Jakhmola" w:date="2024-04-09T17:10:00Z">
            <w:rPr>
              <w:rStyle w:val="FootnoteReference"/>
            </w:rPr>
          </w:rPrChange>
        </w:rPr>
        <w:footnoteReference w:id="53"/>
      </w:r>
      <w:bookmarkEnd w:id="1237"/>
      <w:r w:rsidR="00F42099" w:rsidRPr="00373377">
        <w:rPr>
          <w:highlight w:val="yellow"/>
          <w:rPrChange w:id="1239" w:author="Prashasti Jakhmola" w:date="2024-04-09T17:10:00Z">
            <w:rPr/>
          </w:rPrChange>
        </w:rPr>
        <w:t xml:space="preserve"> </w:t>
      </w:r>
      <w:bookmarkStart w:id="1240" w:name="_Ref148532873"/>
      <w:r w:rsidR="00F42099" w:rsidRPr="00373377">
        <w:rPr>
          <w:rStyle w:val="FootnoteReference"/>
          <w:highlight w:val="yellow"/>
          <w:rPrChange w:id="1241" w:author="Prashasti Jakhmola" w:date="2024-04-09T17:10:00Z">
            <w:rPr>
              <w:rStyle w:val="FootnoteReference"/>
            </w:rPr>
          </w:rPrChange>
        </w:rPr>
        <w:footnoteReference w:id="54"/>
      </w:r>
      <w:bookmarkEnd w:id="1240"/>
      <w:r w:rsidRPr="00373377">
        <w:rPr>
          <w:highlight w:val="yellow"/>
          <w:rPrChange w:id="1242" w:author="Prashasti Jakhmola" w:date="2024-04-09T17:10:00Z">
            <w:rPr/>
          </w:rPrChange>
        </w:rPr>
        <w:t>.</w:t>
      </w:r>
    </w:p>
    <w:p w14:paraId="671E2F46" w14:textId="77777777" w:rsidR="00A33D01" w:rsidRPr="00565722" w:rsidRDefault="00A33D01" w:rsidP="00373377">
      <w:pPr>
        <w:pStyle w:val="Heading2BPBHEB"/>
        <w:pPrChange w:id="1243" w:author="Prashasti Jakhmola" w:date="2024-04-09T17:10:00Z">
          <w:pPr>
            <w:keepNext/>
            <w:keepLines/>
            <w:spacing w:before="40" w:after="0"/>
            <w:outlineLvl w:val="1"/>
          </w:pPr>
        </w:pPrChange>
      </w:pPr>
      <w:r w:rsidRPr="00565722">
        <w:t>Introduction to AWS Network Firewall</w:t>
      </w:r>
    </w:p>
    <w:p w14:paraId="0C086E78" w14:textId="16C881EE" w:rsidR="00A33D01" w:rsidRPr="00A33D01" w:rsidRDefault="00A33D01" w:rsidP="00373377">
      <w:pPr>
        <w:pStyle w:val="NormalBPBHEB"/>
        <w:pPrChange w:id="1244" w:author="Prashasti Jakhmola" w:date="2024-04-09T17:11:00Z">
          <w:pPr>
            <w:pBdr>
              <w:top w:val="nil"/>
              <w:left w:val="nil"/>
              <w:bottom w:val="nil"/>
              <w:right w:val="nil"/>
              <w:between w:val="nil"/>
            </w:pBdr>
            <w:shd w:val="clear" w:color="auto" w:fill="FFFFFF"/>
            <w:spacing w:after="100" w:line="276" w:lineRule="auto"/>
            <w:jc w:val="both"/>
          </w:pPr>
        </w:pPrChange>
      </w:pPr>
      <w:r w:rsidRPr="00A33D01">
        <w:t xml:space="preserve">AWS Network Firewall is a managed firewall service that simplifies network protection for your Amazon </w:t>
      </w:r>
      <w:ins w:id="1245" w:author="Prashasti Jakhmola" w:date="2024-04-09T17:11:00Z">
        <w:r w:rsidR="00373377" w:rsidRPr="00505C45">
          <w:rPr>
            <w:b/>
            <w:bCs/>
            <w:rPrChange w:id="1246" w:author="Prashasti Jakhmola" w:date="2024-04-09T17:13:00Z">
              <w:rPr/>
            </w:rPrChange>
          </w:rPr>
          <w:t>Virtual Private Clouds</w:t>
        </w:r>
        <w:r w:rsidR="00373377" w:rsidRPr="00A33D01">
          <w:t xml:space="preserve"> </w:t>
        </w:r>
      </w:ins>
      <w:del w:id="1247" w:author="Prashasti Jakhmola" w:date="2024-04-09T17:11:00Z">
        <w:r w:rsidRPr="00A33D01" w:rsidDel="00373377">
          <w:delText xml:space="preserve">VPCs </w:delText>
        </w:r>
      </w:del>
      <w:r w:rsidRPr="00A33D01">
        <w:t>(</w:t>
      </w:r>
      <w:ins w:id="1248" w:author="Prashasti Jakhmola" w:date="2024-04-09T17:11:00Z">
        <w:r w:rsidR="00373377" w:rsidRPr="00505C45">
          <w:rPr>
            <w:b/>
            <w:bCs/>
            <w:rPrChange w:id="1249" w:author="Prashasti Jakhmola" w:date="2024-04-09T17:13:00Z">
              <w:rPr/>
            </w:rPrChange>
          </w:rPr>
          <w:t>VPCs</w:t>
        </w:r>
      </w:ins>
      <w:del w:id="1250" w:author="Prashasti Jakhmola" w:date="2024-04-09T17:11:00Z">
        <w:r w:rsidRPr="00A33D01" w:rsidDel="00373377">
          <w:delText>Virtual Private Clouds</w:delText>
        </w:r>
      </w:del>
      <w:r w:rsidRPr="00A33D01">
        <w:t>). It provides advanced security features and capabilities to protect your applications and workloads from threats. Network Firewall acts as a filter for both inbound and outbound traffic, ensuring only legitimate traffic can access your resources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00F42099">
        <w:t>.</w:t>
      </w:r>
    </w:p>
    <w:p w14:paraId="3A82AEF6" w14:textId="1DBD1E29" w:rsidR="00A33D01" w:rsidRDefault="00A33D01" w:rsidP="00452028">
      <w:pPr>
        <w:pStyle w:val="Heading3BPBHEB"/>
        <w:rPr>
          <w:ins w:id="1251" w:author="Prashasti Jakhmola" w:date="2024-04-09T17:14:00Z"/>
        </w:rPr>
      </w:pPr>
      <w:r w:rsidRPr="00565722">
        <w:t xml:space="preserve">Key </w:t>
      </w:r>
      <w:r w:rsidR="00452028" w:rsidRPr="00565722">
        <w:t>features and benefits</w:t>
      </w:r>
    </w:p>
    <w:p w14:paraId="4712F56B" w14:textId="5085EB74" w:rsidR="00452028" w:rsidRPr="00565722" w:rsidRDefault="00452028" w:rsidP="00452028">
      <w:pPr>
        <w:pStyle w:val="NormalBPBHEB"/>
        <w:pPrChange w:id="1252" w:author="Prashasti Jakhmola" w:date="2024-04-09T17:15:00Z">
          <w:pPr>
            <w:keepNext/>
            <w:keepLines/>
            <w:spacing w:before="40" w:after="0"/>
            <w:outlineLvl w:val="1"/>
          </w:pPr>
        </w:pPrChange>
      </w:pPr>
      <w:ins w:id="1253" w:author="Prashasti Jakhmola" w:date="2024-04-09T17:14:00Z">
        <w:r>
          <w:t>The k</w:t>
        </w:r>
        <w:r w:rsidRPr="00565722">
          <w:t>ey features and benefits</w:t>
        </w:r>
        <w:r>
          <w:t xml:space="preserve"> are as </w:t>
        </w:r>
      </w:ins>
      <w:ins w:id="1254" w:author="Prashasti Jakhmola" w:date="2024-04-09T17:15:00Z">
        <w:r>
          <w:t>follows:</w:t>
        </w:r>
      </w:ins>
    </w:p>
    <w:p w14:paraId="427EE424" w14:textId="6A5A01D8" w:rsidR="00A33D01" w:rsidRPr="00A33D01" w:rsidRDefault="00A33D01" w:rsidP="00452028">
      <w:pPr>
        <w:pStyle w:val="NormalBPBHEB"/>
        <w:numPr>
          <w:ilvl w:val="0"/>
          <w:numId w:val="128"/>
        </w:numPr>
        <w:pPrChange w:id="1255"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Stateful </w:t>
      </w:r>
      <w:ins w:id="1256" w:author="Prashasti Jakhmola" w:date="2024-04-09T17:17:00Z">
        <w:r w:rsidR="00452028">
          <w:rPr>
            <w:b/>
            <w:bCs/>
          </w:rPr>
          <w:t>i</w:t>
        </w:r>
      </w:ins>
      <w:del w:id="1257" w:author="Prashasti Jakhmola" w:date="2024-04-09T17:17:00Z">
        <w:r w:rsidRPr="00A33D01" w:rsidDel="00452028">
          <w:rPr>
            <w:b/>
            <w:bCs/>
          </w:rPr>
          <w:delText>I</w:delText>
        </w:r>
      </w:del>
      <w:r w:rsidRPr="00A33D01">
        <w:rPr>
          <w:b/>
          <w:bCs/>
        </w:rPr>
        <w:t>nspection:</w:t>
      </w:r>
      <w:r w:rsidRPr="00A33D01">
        <w:t xml:space="preserve"> Network Firewall uses stateful inspection, allowing it to understand the state of active connections and make access decisions based on the context of the traffic</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9030B94" w14:textId="0AC2AAA4" w:rsidR="00A33D01" w:rsidRPr="00A33D01" w:rsidRDefault="00A33D01" w:rsidP="00452028">
      <w:pPr>
        <w:pStyle w:val="NormalBPBHEB"/>
        <w:numPr>
          <w:ilvl w:val="0"/>
          <w:numId w:val="128"/>
        </w:numPr>
        <w:pPrChange w:id="1258"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Rule </w:t>
      </w:r>
      <w:ins w:id="1259" w:author="Prashasti Jakhmola" w:date="2024-04-09T17:17:00Z">
        <w:r w:rsidR="00261750">
          <w:rPr>
            <w:b/>
            <w:bCs/>
          </w:rPr>
          <w:t>g</w:t>
        </w:r>
      </w:ins>
      <w:del w:id="1260" w:author="Prashasti Jakhmola" w:date="2024-04-09T17:17:00Z">
        <w:r w:rsidRPr="00A33D01" w:rsidDel="00261750">
          <w:rPr>
            <w:b/>
            <w:bCs/>
          </w:rPr>
          <w:delText>G</w:delText>
        </w:r>
      </w:del>
      <w:r w:rsidRPr="00A33D01">
        <w:rPr>
          <w:b/>
          <w:bCs/>
        </w:rPr>
        <w:t>roups:</w:t>
      </w:r>
      <w:r w:rsidRPr="00A33D01">
        <w:t xml:space="preserve"> Rule groups are sets of rules that can be shared across multiple policies, making it easier to manage and enforce network security policies consistently</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24DFDFB8" w14:textId="05925BD2" w:rsidR="00A33D01" w:rsidRPr="00A33D01" w:rsidRDefault="00A33D01" w:rsidP="00452028">
      <w:pPr>
        <w:pStyle w:val="NormalBPBHEB"/>
        <w:numPr>
          <w:ilvl w:val="0"/>
          <w:numId w:val="128"/>
        </w:numPr>
        <w:pPrChange w:id="1261"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AWS Security Services:</w:t>
      </w:r>
      <w:r w:rsidRPr="00A33D01">
        <w:t xml:space="preserve"> Network Firewall seamlessly integrates with AWS services like Amazon VPC, AWS WAF (Web Application Firewall), and AWS Security Hub to provide comprehensive network security</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B965D1A" w14:textId="726154DD" w:rsidR="00A33D01" w:rsidRPr="00A33D01" w:rsidRDefault="00A33D01" w:rsidP="00452028">
      <w:pPr>
        <w:pStyle w:val="NormalBPBHEB"/>
        <w:numPr>
          <w:ilvl w:val="0"/>
          <w:numId w:val="128"/>
        </w:numPr>
        <w:pPrChange w:id="1262" w:author="Prashasti Jakhmola" w:date="2024-04-09T17:15:00Z">
          <w:pPr>
            <w:numPr>
              <w:numId w:val="5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Alerts and </w:t>
      </w:r>
      <w:ins w:id="1263" w:author="Prashasti Jakhmola" w:date="2024-04-09T17:17:00Z">
        <w:r w:rsidR="00BC3640">
          <w:rPr>
            <w:b/>
            <w:bCs/>
          </w:rPr>
          <w:t>l</w:t>
        </w:r>
      </w:ins>
      <w:del w:id="1264" w:author="Prashasti Jakhmola" w:date="2024-04-09T17:17:00Z">
        <w:r w:rsidRPr="00A33D01" w:rsidDel="00BC3640">
          <w:rPr>
            <w:b/>
            <w:bCs/>
          </w:rPr>
          <w:delText>L</w:delText>
        </w:r>
      </w:del>
      <w:r w:rsidRPr="00A33D01">
        <w:rPr>
          <w:b/>
          <w:bCs/>
        </w:rPr>
        <w:t>ogging:</w:t>
      </w:r>
      <w:r w:rsidRPr="00A33D01">
        <w:t xml:space="preserve"> You can configure Network Firewall to generate alerts and log network traffic data for analysis and compliance purposes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27E7E52" w14:textId="2EEC9DA1" w:rsidR="00A33D01" w:rsidRPr="00565722" w:rsidRDefault="00A33D01" w:rsidP="00187C70">
      <w:pPr>
        <w:pStyle w:val="Heading3BPBHEB"/>
        <w:pPrChange w:id="1265" w:author="Prashasti Jakhmola" w:date="2024-04-09T17:17:00Z">
          <w:pPr>
            <w:keepNext/>
            <w:keepLines/>
            <w:spacing w:before="40" w:after="0"/>
            <w:outlineLvl w:val="1"/>
          </w:pPr>
        </w:pPrChange>
      </w:pPr>
      <w:r w:rsidRPr="00565722">
        <w:t xml:space="preserve">Use </w:t>
      </w:r>
      <w:ins w:id="1266" w:author="Prashasti Jakhmola" w:date="2024-04-09T17:17:00Z">
        <w:r w:rsidR="00187C70">
          <w:t>c</w:t>
        </w:r>
      </w:ins>
      <w:del w:id="1267" w:author="Prashasti Jakhmola" w:date="2024-04-09T17:17:00Z">
        <w:r w:rsidRPr="00565722" w:rsidDel="00187C70">
          <w:delText>C</w:delText>
        </w:r>
      </w:del>
      <w:r w:rsidRPr="00565722">
        <w:t>ases</w:t>
      </w:r>
    </w:p>
    <w:p w14:paraId="19C0DB65" w14:textId="77777777" w:rsidR="00A33D01" w:rsidRPr="00A33D01" w:rsidRDefault="00A33D01" w:rsidP="00BD652F">
      <w:pPr>
        <w:pStyle w:val="NormalBPBHEB"/>
        <w:pPrChange w:id="1268" w:author="Prashasti Jakhmola" w:date="2024-04-09T17:17:00Z">
          <w:pPr>
            <w:pBdr>
              <w:top w:val="nil"/>
              <w:left w:val="nil"/>
              <w:bottom w:val="nil"/>
              <w:right w:val="nil"/>
              <w:between w:val="nil"/>
            </w:pBdr>
            <w:shd w:val="clear" w:color="auto" w:fill="FFFFFF"/>
            <w:spacing w:after="100" w:line="276" w:lineRule="auto"/>
            <w:jc w:val="both"/>
          </w:pPr>
        </w:pPrChange>
      </w:pPr>
      <w:r w:rsidRPr="00A33D01">
        <w:t>AWS Network Firewall is instrumental in several use cases, including:</w:t>
      </w:r>
    </w:p>
    <w:p w14:paraId="16AD6FBC" w14:textId="1F2BA3E0" w:rsidR="00A33D01" w:rsidRPr="00A33D01" w:rsidRDefault="00A33D01" w:rsidP="00BD652F">
      <w:pPr>
        <w:pStyle w:val="NormalBPBHEB"/>
        <w:numPr>
          <w:ilvl w:val="0"/>
          <w:numId w:val="129"/>
        </w:numPr>
        <w:pPrChange w:id="1269" w:author="Prashasti Jakhmola" w:date="2024-04-09T17:17:00Z">
          <w:pPr>
            <w:numPr>
              <w:numId w:val="5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Protecting </w:t>
      </w:r>
      <w:r w:rsidR="00BD652F" w:rsidRPr="00A33D01">
        <w:rPr>
          <w:b/>
          <w:bCs/>
        </w:rPr>
        <w:t>web applications</w:t>
      </w:r>
      <w:r w:rsidRPr="00A33D01">
        <w:rPr>
          <w:b/>
          <w:bCs/>
        </w:rPr>
        <w:t>:</w:t>
      </w:r>
      <w:r w:rsidRPr="00A33D01">
        <w:t xml:space="preserve"> Use Network Firewall to safeguard your web applications from attacks, such as DDoS and SQL injection</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16A44210" w14:textId="4E0E045D" w:rsidR="00A33D01" w:rsidRPr="00A33D01" w:rsidRDefault="00A33D01" w:rsidP="00BD652F">
      <w:pPr>
        <w:pStyle w:val="NormalBPBHEB"/>
        <w:numPr>
          <w:ilvl w:val="0"/>
          <w:numId w:val="129"/>
        </w:numPr>
        <w:pPrChange w:id="1270" w:author="Prashasti Jakhmola" w:date="2024-04-09T17:17:00Z">
          <w:pPr>
            <w:numPr>
              <w:numId w:val="5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Segmenting </w:t>
      </w:r>
      <w:ins w:id="1271" w:author="Prashasti Jakhmola" w:date="2024-04-09T17:17:00Z">
        <w:r w:rsidR="00BD652F">
          <w:rPr>
            <w:b/>
            <w:bCs/>
          </w:rPr>
          <w:t>w</w:t>
        </w:r>
      </w:ins>
      <w:del w:id="1272" w:author="Prashasti Jakhmola" w:date="2024-04-09T17:17:00Z">
        <w:r w:rsidRPr="00A33D01" w:rsidDel="00BD652F">
          <w:rPr>
            <w:b/>
            <w:bCs/>
          </w:rPr>
          <w:delText>W</w:delText>
        </w:r>
      </w:del>
      <w:r w:rsidRPr="00A33D01">
        <w:rPr>
          <w:b/>
          <w:bCs/>
        </w:rPr>
        <w:t>orkloads:</w:t>
      </w:r>
      <w:r w:rsidRPr="00A33D01">
        <w:t xml:space="preserve"> Employ Network Firewall to segment workloads in your VPCs, providing isolation and controlled access to resources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6870D38" w14:textId="0347C7A3" w:rsidR="00A33D01" w:rsidRPr="00A33D01" w:rsidRDefault="00A33D01" w:rsidP="00BD652F">
      <w:pPr>
        <w:pStyle w:val="NormalBPBHEB"/>
        <w:numPr>
          <w:ilvl w:val="0"/>
          <w:numId w:val="129"/>
        </w:numPr>
        <w:pPrChange w:id="1273" w:author="Prashasti Jakhmola" w:date="2024-04-09T17:17:00Z">
          <w:pPr>
            <w:numPr>
              <w:numId w:val="5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Detecting and </w:t>
      </w:r>
      <w:r w:rsidR="004462F1" w:rsidRPr="00A33D01">
        <w:rPr>
          <w:b/>
          <w:bCs/>
        </w:rPr>
        <w:t>blocking malicious activity</w:t>
      </w:r>
      <w:r w:rsidRPr="00A33D01">
        <w:rPr>
          <w:b/>
          <w:bCs/>
        </w:rPr>
        <w:t>:</w:t>
      </w:r>
      <w:r w:rsidRPr="00A33D01">
        <w:t xml:space="preserve"> Network Firewall can be used to detect and block potentially malicious traffic, helping to maintain a secure network environment</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7612FA07" w14:textId="40FE4635" w:rsidR="00A33D01" w:rsidRPr="00565722" w:rsidRDefault="00A33D01" w:rsidP="004462F1">
      <w:pPr>
        <w:pStyle w:val="Heading3BPBHEB"/>
        <w:pPrChange w:id="1274" w:author="Prashasti Jakhmola" w:date="2024-04-09T17:18:00Z">
          <w:pPr>
            <w:keepNext/>
            <w:keepLines/>
            <w:spacing w:before="40" w:after="0"/>
            <w:outlineLvl w:val="1"/>
          </w:pPr>
        </w:pPrChange>
      </w:pPr>
      <w:r w:rsidRPr="00565722">
        <w:t xml:space="preserve">Best </w:t>
      </w:r>
      <w:ins w:id="1275" w:author="Prashasti Jakhmola" w:date="2024-04-09T17:18:00Z">
        <w:r w:rsidR="004462F1">
          <w:t>p</w:t>
        </w:r>
      </w:ins>
      <w:del w:id="1276" w:author="Prashasti Jakhmola" w:date="2024-04-09T17:18:00Z">
        <w:r w:rsidRPr="00565722" w:rsidDel="004462F1">
          <w:delText>P</w:delText>
        </w:r>
      </w:del>
      <w:r w:rsidRPr="00565722">
        <w:t>ractices</w:t>
      </w:r>
    </w:p>
    <w:p w14:paraId="510ED2D5" w14:textId="77777777" w:rsidR="00A33D01" w:rsidRPr="00A33D01" w:rsidRDefault="00A33D01" w:rsidP="00B97804">
      <w:pPr>
        <w:pStyle w:val="NormalBPBHEB"/>
        <w:pPrChange w:id="1277" w:author="Prashasti Jakhmola" w:date="2024-04-09T17:18:00Z">
          <w:pPr>
            <w:pBdr>
              <w:top w:val="nil"/>
              <w:left w:val="nil"/>
              <w:bottom w:val="nil"/>
              <w:right w:val="nil"/>
              <w:between w:val="nil"/>
            </w:pBdr>
            <w:shd w:val="clear" w:color="auto" w:fill="FFFFFF"/>
            <w:spacing w:after="100" w:line="276" w:lineRule="auto"/>
            <w:jc w:val="both"/>
          </w:pPr>
        </w:pPrChange>
      </w:pPr>
      <w:r w:rsidRPr="00A33D01">
        <w:t>To ensure the effective use of AWS Network Firewall, consider these best practices:</w:t>
      </w:r>
    </w:p>
    <w:p w14:paraId="40BB0B9F" w14:textId="3A54E498" w:rsidR="00A33D01" w:rsidRPr="00A33D01" w:rsidRDefault="00A33D01" w:rsidP="00FB7ED1">
      <w:pPr>
        <w:pStyle w:val="NormalBPBHEB"/>
        <w:numPr>
          <w:ilvl w:val="0"/>
          <w:numId w:val="130"/>
        </w:numPr>
        <w:pPrChange w:id="1278" w:author="Prashasti Jakhmola" w:date="2024-04-09T17:18:00Z">
          <w:pPr>
            <w:numPr>
              <w:numId w:val="5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Security </w:t>
      </w:r>
      <w:r w:rsidR="00FB7ED1" w:rsidRPr="00A33D01">
        <w:rPr>
          <w:b/>
          <w:bCs/>
        </w:rPr>
        <w:t>group rules</w:t>
      </w:r>
      <w:r w:rsidRPr="00A33D01">
        <w:rPr>
          <w:b/>
          <w:bCs/>
        </w:rPr>
        <w:t>:</w:t>
      </w:r>
      <w:r w:rsidRPr="00A33D01">
        <w:t xml:space="preserve"> Use security group rules in conjunction with Network Firewall policies to layer your network security</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62B9AF39" w14:textId="1064E03A" w:rsidR="00A33D01" w:rsidRPr="00A33D01" w:rsidRDefault="00A33D01" w:rsidP="00FB7ED1">
      <w:pPr>
        <w:pStyle w:val="NormalBPBHEB"/>
        <w:numPr>
          <w:ilvl w:val="0"/>
          <w:numId w:val="130"/>
        </w:numPr>
        <w:pPrChange w:id="1279" w:author="Prashasti Jakhmola" w:date="2024-04-09T17:18:00Z">
          <w:pPr>
            <w:numPr>
              <w:numId w:val="5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Regular </w:t>
      </w:r>
      <w:ins w:id="1280" w:author="Prashasti Jakhmola" w:date="2024-04-09T17:18:00Z">
        <w:r w:rsidR="00FB7ED1">
          <w:rPr>
            <w:b/>
            <w:bCs/>
          </w:rPr>
          <w:t>m</w:t>
        </w:r>
      </w:ins>
      <w:del w:id="1281" w:author="Prashasti Jakhmola" w:date="2024-04-09T17:18:00Z">
        <w:r w:rsidRPr="00A33D01" w:rsidDel="00FB7ED1">
          <w:rPr>
            <w:b/>
            <w:bCs/>
          </w:rPr>
          <w:delText>M</w:delText>
        </w:r>
      </w:del>
      <w:r w:rsidRPr="00A33D01">
        <w:rPr>
          <w:b/>
          <w:bCs/>
        </w:rPr>
        <w:t>onitoring:</w:t>
      </w:r>
      <w:r w:rsidRPr="00A33D01">
        <w:t xml:space="preserve"> Continuously monitor and log network traffic to identify potential security threats and patterns</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0883FD18" w14:textId="230F5B60" w:rsidR="00A33D01" w:rsidRPr="00A33D01" w:rsidRDefault="00A33D01" w:rsidP="00FB7ED1">
      <w:pPr>
        <w:pStyle w:val="NormalBPBHEB"/>
        <w:numPr>
          <w:ilvl w:val="0"/>
          <w:numId w:val="130"/>
        </w:numPr>
        <w:pPrChange w:id="1282" w:author="Prashasti Jakhmola" w:date="2024-04-09T17:18:00Z">
          <w:pPr>
            <w:numPr>
              <w:numId w:val="5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Custom </w:t>
      </w:r>
      <w:r w:rsidR="00FB7ED1" w:rsidRPr="00A33D01">
        <w:rPr>
          <w:b/>
          <w:bCs/>
        </w:rPr>
        <w:t>rule creation</w:t>
      </w:r>
      <w:r w:rsidRPr="00A33D01">
        <w:rPr>
          <w:b/>
          <w:bCs/>
        </w:rPr>
        <w:t>:</w:t>
      </w:r>
      <w:r w:rsidRPr="00A33D01">
        <w:t xml:space="preserve"> Create custom rule groups to tailor your network security policies to your specific requirements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4A913DF6" w14:textId="78B8812C" w:rsidR="00A33D01" w:rsidRPr="00565722" w:rsidRDefault="00A33D01" w:rsidP="00970275">
      <w:pPr>
        <w:pStyle w:val="Heading2BPBHEB"/>
        <w:pPrChange w:id="1283" w:author="Prashasti Jakhmola" w:date="2024-04-09T17:18:00Z">
          <w:pPr>
            <w:keepNext/>
            <w:keepLines/>
            <w:spacing w:before="40" w:after="0"/>
            <w:outlineLvl w:val="1"/>
          </w:pPr>
        </w:pPrChange>
      </w:pPr>
      <w:r w:rsidRPr="00565722">
        <w:t xml:space="preserve">Getting </w:t>
      </w:r>
      <w:ins w:id="1284" w:author="Prashasti Jakhmola" w:date="2024-04-09T17:18:00Z">
        <w:r w:rsidR="00970275">
          <w:t>s</w:t>
        </w:r>
      </w:ins>
      <w:del w:id="1285" w:author="Prashasti Jakhmola" w:date="2024-04-09T17:18:00Z">
        <w:r w:rsidRPr="00565722" w:rsidDel="00970275">
          <w:delText>S</w:delText>
        </w:r>
      </w:del>
      <w:r w:rsidRPr="00565722">
        <w:t>tarted with AWS Network Firewall</w:t>
      </w:r>
    </w:p>
    <w:p w14:paraId="4102E1B4" w14:textId="27771026" w:rsidR="00A33D01" w:rsidRPr="00A33D01" w:rsidRDefault="00A33D01" w:rsidP="00402BC9">
      <w:pPr>
        <w:pStyle w:val="NormalBPBHEB"/>
        <w:pPrChange w:id="1286" w:author="Prashasti Jakhmola" w:date="2024-04-09T17:18:00Z">
          <w:pPr>
            <w:pBdr>
              <w:top w:val="nil"/>
              <w:left w:val="nil"/>
              <w:bottom w:val="nil"/>
              <w:right w:val="nil"/>
              <w:between w:val="nil"/>
            </w:pBdr>
            <w:shd w:val="clear" w:color="auto" w:fill="FFFFFF"/>
            <w:spacing w:after="100" w:line="276" w:lineRule="auto"/>
            <w:jc w:val="both"/>
          </w:pPr>
        </w:pPrChange>
      </w:pPr>
      <w:r w:rsidRPr="00A33D01">
        <w:t>To get started with AWS Network Firewall, you can access the service through the AWS Management Console, create and manage policies, and attach them to your Amazon VPCs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2699A057" w14:textId="34D4BC6C" w:rsidR="00A33D01" w:rsidRPr="00402BC9" w:rsidRDefault="00A33D01" w:rsidP="00402BC9">
      <w:pPr>
        <w:pStyle w:val="Heading3BPBHEB"/>
        <w:rPr>
          <w:rPrChange w:id="1287" w:author="Prashasti Jakhmola" w:date="2024-04-09T17:18:00Z">
            <w:rPr>
              <w:rFonts w:eastAsiaTheme="majorEastAsia" w:cstheme="majorBidi"/>
              <w:sz w:val="36"/>
              <w:szCs w:val="26"/>
              <w:highlight w:val="yellow"/>
            </w:rPr>
          </w:rPrChange>
        </w:rPr>
        <w:pPrChange w:id="1288" w:author="Prashasti Jakhmola" w:date="2024-04-09T17:19:00Z">
          <w:pPr>
            <w:keepNext/>
            <w:keepLines/>
            <w:spacing w:before="40" w:after="0"/>
            <w:outlineLvl w:val="1"/>
          </w:pPr>
        </w:pPrChange>
      </w:pPr>
      <w:r w:rsidRPr="00402BC9">
        <w:rPr>
          <w:rPrChange w:id="1289" w:author="Prashasti Jakhmola" w:date="2024-04-09T17:18:00Z">
            <w:rPr>
              <w:rFonts w:eastAsiaTheme="majorEastAsia" w:cstheme="majorBidi"/>
              <w:sz w:val="36"/>
              <w:szCs w:val="26"/>
              <w:highlight w:val="yellow"/>
            </w:rPr>
          </w:rPrChange>
        </w:rPr>
        <w:t>In-</w:t>
      </w:r>
      <w:r w:rsidR="00402BC9" w:rsidRPr="00402BC9">
        <w:t>depth resources</w:t>
      </w:r>
    </w:p>
    <w:p w14:paraId="6EA8FD4C" w14:textId="77777777" w:rsidR="00A33D01" w:rsidRPr="00402BC9" w:rsidRDefault="00A33D01" w:rsidP="00402BC9">
      <w:pPr>
        <w:pStyle w:val="NormalBPBHEB"/>
        <w:rPr>
          <w:rPrChange w:id="1290" w:author="Prashasti Jakhmola" w:date="2024-04-09T17:18:00Z">
            <w:rPr>
              <w:highlight w:val="yellow"/>
            </w:rPr>
          </w:rPrChange>
        </w:rPr>
        <w:pPrChange w:id="1291" w:author="Prashasti Jakhmola" w:date="2024-04-09T17:19:00Z">
          <w:pPr>
            <w:pBdr>
              <w:top w:val="nil"/>
              <w:left w:val="nil"/>
              <w:bottom w:val="nil"/>
              <w:right w:val="nil"/>
              <w:between w:val="nil"/>
            </w:pBdr>
            <w:shd w:val="clear" w:color="auto" w:fill="FFFFFF"/>
            <w:spacing w:after="100" w:line="276" w:lineRule="auto"/>
            <w:jc w:val="both"/>
          </w:pPr>
        </w:pPrChange>
      </w:pPr>
      <w:r w:rsidRPr="00402BC9">
        <w:rPr>
          <w:rPrChange w:id="1292" w:author="Prashasti Jakhmola" w:date="2024-04-09T17:18:00Z">
            <w:rPr>
              <w:highlight w:val="yellow"/>
            </w:rPr>
          </w:rPrChange>
        </w:rPr>
        <w:t>For further understanding and implementation of AWS Network Firewall, consult the following resources:</w:t>
      </w:r>
    </w:p>
    <w:p w14:paraId="640A48B0" w14:textId="38E33A17" w:rsidR="00A33D01" w:rsidRPr="00402BC9" w:rsidRDefault="00A33D01" w:rsidP="00402BC9">
      <w:pPr>
        <w:pStyle w:val="NormalBPBHEB"/>
        <w:numPr>
          <w:ilvl w:val="0"/>
          <w:numId w:val="131"/>
        </w:numPr>
        <w:rPr>
          <w:rPrChange w:id="1293" w:author="Prashasti Jakhmola" w:date="2024-04-09T17:18:00Z">
            <w:rPr>
              <w:highlight w:val="yellow"/>
            </w:rPr>
          </w:rPrChange>
        </w:rPr>
        <w:pPrChange w:id="1294" w:author="Prashasti Jakhmola" w:date="2024-04-09T17:19:00Z">
          <w:pPr>
            <w:numPr>
              <w:numId w:val="5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402BC9">
        <w:rPr>
          <w:b/>
          <w:bCs/>
          <w:rPrChange w:id="1295" w:author="Prashasti Jakhmola" w:date="2024-04-09T17:18:00Z">
            <w:rPr>
              <w:b/>
              <w:bCs/>
              <w:highlight w:val="yellow"/>
            </w:rPr>
          </w:rPrChange>
        </w:rPr>
        <w:t xml:space="preserve">AWS </w:t>
      </w:r>
      <w:ins w:id="1296" w:author="Prashasti Jakhmola" w:date="2024-04-09T17:20:00Z">
        <w:r w:rsidR="00402BC9">
          <w:rPr>
            <w:b/>
            <w:bCs/>
          </w:rPr>
          <w:t>d</w:t>
        </w:r>
      </w:ins>
      <w:del w:id="1297" w:author="Prashasti Jakhmola" w:date="2024-04-09T17:19:00Z">
        <w:r w:rsidRPr="00402BC9" w:rsidDel="00402BC9">
          <w:rPr>
            <w:b/>
            <w:bCs/>
            <w:rPrChange w:id="1298" w:author="Prashasti Jakhmola" w:date="2024-04-09T17:18:00Z">
              <w:rPr>
                <w:b/>
                <w:bCs/>
                <w:highlight w:val="yellow"/>
              </w:rPr>
            </w:rPrChange>
          </w:rPr>
          <w:delText>D</w:delText>
        </w:r>
      </w:del>
      <w:r w:rsidRPr="00402BC9">
        <w:rPr>
          <w:b/>
          <w:bCs/>
          <w:rPrChange w:id="1299" w:author="Prashasti Jakhmola" w:date="2024-04-09T17:18:00Z">
            <w:rPr>
              <w:b/>
              <w:bCs/>
              <w:highlight w:val="yellow"/>
            </w:rPr>
          </w:rPrChange>
        </w:rPr>
        <w:t>ocumentation:</w:t>
      </w:r>
      <w:r w:rsidRPr="00402BC9">
        <w:rPr>
          <w:rPrChange w:id="1300" w:author="Prashasti Jakhmola" w:date="2024-04-09T17:18:00Z">
            <w:rPr>
              <w:highlight w:val="yellow"/>
            </w:rPr>
          </w:rPrChange>
        </w:rPr>
        <w:t xml:space="preserve"> The official AWS Network Firewall documentation provides detailed information on using and configuring the service</w:t>
      </w:r>
      <w:r w:rsidR="00F42099" w:rsidRPr="00402BC9">
        <w:rPr>
          <w:rPrChange w:id="1301" w:author="Prashasti Jakhmola" w:date="2024-04-09T17:18:00Z">
            <w:rPr>
              <w:highlight w:val="yellow"/>
            </w:rPr>
          </w:rPrChange>
        </w:rPr>
        <w:fldChar w:fldCharType="begin"/>
      </w:r>
      <w:r w:rsidR="00F42099" w:rsidRPr="00402BC9">
        <w:rPr>
          <w:rPrChange w:id="1302" w:author="Prashasti Jakhmola" w:date="2024-04-09T17:18:00Z">
            <w:rPr>
              <w:highlight w:val="yellow"/>
            </w:rPr>
          </w:rPrChange>
        </w:rPr>
        <w:instrText xml:space="preserve"> NOTEREF _Ref148532842 \f \h  \* MERGEFORMAT </w:instrText>
      </w:r>
      <w:r w:rsidR="00F42099" w:rsidRPr="00402BC9">
        <w:rPr>
          <w:rPrChange w:id="1303" w:author="Prashasti Jakhmola" w:date="2024-04-09T17:18:00Z">
            <w:rPr>
              <w:highlight w:val="yellow"/>
            </w:rPr>
          </w:rPrChange>
        </w:rPr>
      </w:r>
      <w:r w:rsidR="00F42099" w:rsidRPr="00402BC9">
        <w:rPr>
          <w:rPrChange w:id="1304" w:author="Prashasti Jakhmola" w:date="2024-04-09T17:18:00Z">
            <w:rPr>
              <w:highlight w:val="yellow"/>
            </w:rPr>
          </w:rPrChange>
        </w:rPr>
        <w:fldChar w:fldCharType="separate"/>
      </w:r>
      <w:r w:rsidR="00F42099" w:rsidRPr="00402BC9">
        <w:rPr>
          <w:rStyle w:val="FootnoteReference"/>
          <w:rPrChange w:id="1305" w:author="Prashasti Jakhmola" w:date="2024-04-09T17:18:00Z">
            <w:rPr>
              <w:rStyle w:val="FootnoteReference"/>
              <w:highlight w:val="yellow"/>
            </w:rPr>
          </w:rPrChange>
        </w:rPr>
        <w:t>52</w:t>
      </w:r>
      <w:r w:rsidR="00F42099" w:rsidRPr="00402BC9">
        <w:rPr>
          <w:rPrChange w:id="1306" w:author="Prashasti Jakhmola" w:date="2024-04-09T17:18:00Z">
            <w:rPr>
              <w:highlight w:val="yellow"/>
            </w:rPr>
          </w:rPrChange>
        </w:rPr>
        <w:fldChar w:fldCharType="end"/>
      </w:r>
      <w:r w:rsidRPr="00402BC9">
        <w:rPr>
          <w:rPrChange w:id="1307" w:author="Prashasti Jakhmola" w:date="2024-04-09T17:18:00Z">
            <w:rPr>
              <w:highlight w:val="yellow"/>
            </w:rPr>
          </w:rPrChange>
        </w:rPr>
        <w:t>.</w:t>
      </w:r>
    </w:p>
    <w:p w14:paraId="79938058" w14:textId="6B37E1C6" w:rsidR="00A33D01" w:rsidRPr="00402BC9" w:rsidRDefault="00A33D01" w:rsidP="00402BC9">
      <w:pPr>
        <w:pStyle w:val="NormalBPBHEB"/>
        <w:numPr>
          <w:ilvl w:val="0"/>
          <w:numId w:val="131"/>
        </w:numPr>
        <w:rPr>
          <w:rPrChange w:id="1308" w:author="Prashasti Jakhmola" w:date="2024-04-09T17:18:00Z">
            <w:rPr>
              <w:highlight w:val="yellow"/>
            </w:rPr>
          </w:rPrChange>
        </w:rPr>
        <w:pPrChange w:id="1309" w:author="Prashasti Jakhmola" w:date="2024-04-09T17:19:00Z">
          <w:pPr>
            <w:numPr>
              <w:numId w:val="5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402BC9">
        <w:rPr>
          <w:b/>
          <w:bCs/>
          <w:rPrChange w:id="1310" w:author="Prashasti Jakhmola" w:date="2024-04-09T17:18:00Z">
            <w:rPr>
              <w:b/>
              <w:bCs/>
              <w:highlight w:val="yellow"/>
            </w:rPr>
          </w:rPrChange>
        </w:rPr>
        <w:t xml:space="preserve">Online </w:t>
      </w:r>
      <w:ins w:id="1311" w:author="Prashasti Jakhmola" w:date="2024-04-09T17:20:00Z">
        <w:r w:rsidR="00B42351">
          <w:rPr>
            <w:b/>
            <w:bCs/>
          </w:rPr>
          <w:t>c</w:t>
        </w:r>
      </w:ins>
      <w:del w:id="1312" w:author="Prashasti Jakhmola" w:date="2024-04-09T17:20:00Z">
        <w:r w:rsidRPr="00402BC9" w:rsidDel="00B42351">
          <w:rPr>
            <w:b/>
            <w:bCs/>
            <w:rPrChange w:id="1313" w:author="Prashasti Jakhmola" w:date="2024-04-09T17:18:00Z">
              <w:rPr>
                <w:b/>
                <w:bCs/>
                <w:highlight w:val="yellow"/>
              </w:rPr>
            </w:rPrChange>
          </w:rPr>
          <w:delText>C</w:delText>
        </w:r>
      </w:del>
      <w:r w:rsidRPr="00402BC9">
        <w:rPr>
          <w:b/>
          <w:bCs/>
          <w:rPrChange w:id="1314" w:author="Prashasti Jakhmola" w:date="2024-04-09T17:18:00Z">
            <w:rPr>
              <w:b/>
              <w:bCs/>
              <w:highlight w:val="yellow"/>
            </w:rPr>
          </w:rPrChange>
        </w:rPr>
        <w:t>ourses:</w:t>
      </w:r>
      <w:r w:rsidRPr="00402BC9">
        <w:rPr>
          <w:rPrChange w:id="1315" w:author="Prashasti Jakhmola" w:date="2024-04-09T17:18:00Z">
            <w:rPr>
              <w:highlight w:val="yellow"/>
            </w:rPr>
          </w:rPrChange>
        </w:rPr>
        <w:t xml:space="preserve"> AWS Training and Certification offers courses dedicated to AWS Network Firewall, helping you grasp the service's capabilities and best practices</w:t>
      </w:r>
      <w:r w:rsidR="00F42099" w:rsidRPr="00402BC9">
        <w:rPr>
          <w:rPrChange w:id="1316" w:author="Prashasti Jakhmola" w:date="2024-04-09T17:18:00Z">
            <w:rPr>
              <w:highlight w:val="yellow"/>
            </w:rPr>
          </w:rPrChange>
        </w:rPr>
        <w:fldChar w:fldCharType="begin"/>
      </w:r>
      <w:r w:rsidR="00F42099" w:rsidRPr="00402BC9">
        <w:rPr>
          <w:rPrChange w:id="1317" w:author="Prashasti Jakhmola" w:date="2024-04-09T17:18:00Z">
            <w:rPr>
              <w:highlight w:val="yellow"/>
            </w:rPr>
          </w:rPrChange>
        </w:rPr>
        <w:instrText xml:space="preserve"> NOTEREF _Ref148532859 \f \h  \* MERGEFORMAT </w:instrText>
      </w:r>
      <w:r w:rsidR="00F42099" w:rsidRPr="00402BC9">
        <w:rPr>
          <w:rPrChange w:id="1318" w:author="Prashasti Jakhmola" w:date="2024-04-09T17:18:00Z">
            <w:rPr>
              <w:highlight w:val="yellow"/>
            </w:rPr>
          </w:rPrChange>
        </w:rPr>
      </w:r>
      <w:r w:rsidR="00F42099" w:rsidRPr="00402BC9">
        <w:rPr>
          <w:rPrChange w:id="1319" w:author="Prashasti Jakhmola" w:date="2024-04-09T17:18:00Z">
            <w:rPr>
              <w:highlight w:val="yellow"/>
            </w:rPr>
          </w:rPrChange>
        </w:rPr>
        <w:fldChar w:fldCharType="separate"/>
      </w:r>
      <w:r w:rsidR="00F42099" w:rsidRPr="00402BC9">
        <w:rPr>
          <w:rStyle w:val="FootnoteReference"/>
          <w:rPrChange w:id="1320" w:author="Prashasti Jakhmola" w:date="2024-04-09T17:18:00Z">
            <w:rPr>
              <w:rStyle w:val="FootnoteReference"/>
              <w:highlight w:val="yellow"/>
            </w:rPr>
          </w:rPrChange>
        </w:rPr>
        <w:t>53</w:t>
      </w:r>
      <w:r w:rsidR="00F42099" w:rsidRPr="00402BC9">
        <w:rPr>
          <w:rPrChange w:id="1321" w:author="Prashasti Jakhmola" w:date="2024-04-09T17:18:00Z">
            <w:rPr>
              <w:highlight w:val="yellow"/>
            </w:rPr>
          </w:rPrChange>
        </w:rPr>
        <w:fldChar w:fldCharType="end"/>
      </w:r>
      <w:r w:rsidRPr="00402BC9">
        <w:rPr>
          <w:rPrChange w:id="1322" w:author="Prashasti Jakhmola" w:date="2024-04-09T17:18:00Z">
            <w:rPr>
              <w:highlight w:val="yellow"/>
            </w:rPr>
          </w:rPrChange>
        </w:rPr>
        <w:t>.</w:t>
      </w:r>
    </w:p>
    <w:p w14:paraId="2AAFAC34" w14:textId="1D49AF1C" w:rsidR="00A33D01" w:rsidRPr="00402BC9" w:rsidRDefault="00A33D01" w:rsidP="00402BC9">
      <w:pPr>
        <w:pStyle w:val="NormalBPBHEB"/>
        <w:numPr>
          <w:ilvl w:val="0"/>
          <w:numId w:val="131"/>
        </w:numPr>
        <w:rPr>
          <w:rPrChange w:id="1323" w:author="Prashasti Jakhmola" w:date="2024-04-09T17:18:00Z">
            <w:rPr>
              <w:highlight w:val="yellow"/>
            </w:rPr>
          </w:rPrChange>
        </w:rPr>
        <w:pPrChange w:id="1324" w:author="Prashasti Jakhmola" w:date="2024-04-09T17:19:00Z">
          <w:pPr>
            <w:numPr>
              <w:numId w:val="5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402BC9">
        <w:rPr>
          <w:b/>
          <w:bCs/>
          <w:rPrChange w:id="1325" w:author="Prashasti Jakhmola" w:date="2024-04-09T17:18:00Z">
            <w:rPr>
              <w:b/>
              <w:bCs/>
              <w:highlight w:val="yellow"/>
            </w:rPr>
          </w:rPrChange>
        </w:rPr>
        <w:t xml:space="preserve">Security </w:t>
      </w:r>
      <w:r w:rsidR="00A22269" w:rsidRPr="00A22269">
        <w:rPr>
          <w:b/>
          <w:bCs/>
        </w:rPr>
        <w:t>best practices guides</w:t>
      </w:r>
      <w:r w:rsidRPr="00402BC9">
        <w:rPr>
          <w:b/>
          <w:bCs/>
          <w:rPrChange w:id="1326" w:author="Prashasti Jakhmola" w:date="2024-04-09T17:18:00Z">
            <w:rPr>
              <w:b/>
              <w:bCs/>
              <w:highlight w:val="yellow"/>
            </w:rPr>
          </w:rPrChange>
        </w:rPr>
        <w:t>:</w:t>
      </w:r>
      <w:r w:rsidRPr="00402BC9">
        <w:rPr>
          <w:rPrChange w:id="1327" w:author="Prashasti Jakhmola" w:date="2024-04-09T17:18:00Z">
            <w:rPr>
              <w:highlight w:val="yellow"/>
            </w:rPr>
          </w:rPrChange>
        </w:rPr>
        <w:t xml:space="preserve"> AWS provides guides that offer insights into using Network Firewall to enhance network security</w:t>
      </w:r>
      <w:r w:rsidR="00F42099" w:rsidRPr="00402BC9">
        <w:rPr>
          <w:rPrChange w:id="1328" w:author="Prashasti Jakhmola" w:date="2024-04-09T17:18:00Z">
            <w:rPr>
              <w:highlight w:val="yellow"/>
            </w:rPr>
          </w:rPrChange>
        </w:rPr>
        <w:fldChar w:fldCharType="begin"/>
      </w:r>
      <w:r w:rsidR="00F42099" w:rsidRPr="00402BC9">
        <w:rPr>
          <w:rPrChange w:id="1329" w:author="Prashasti Jakhmola" w:date="2024-04-09T17:18:00Z">
            <w:rPr>
              <w:highlight w:val="yellow"/>
            </w:rPr>
          </w:rPrChange>
        </w:rPr>
        <w:instrText xml:space="preserve"> NOTEREF _Ref148532859 \f \h  \* MERGEFORMAT </w:instrText>
      </w:r>
      <w:r w:rsidR="00F42099" w:rsidRPr="00402BC9">
        <w:rPr>
          <w:rPrChange w:id="1330" w:author="Prashasti Jakhmola" w:date="2024-04-09T17:18:00Z">
            <w:rPr>
              <w:highlight w:val="yellow"/>
            </w:rPr>
          </w:rPrChange>
        </w:rPr>
      </w:r>
      <w:r w:rsidR="00F42099" w:rsidRPr="00402BC9">
        <w:rPr>
          <w:rPrChange w:id="1331" w:author="Prashasti Jakhmola" w:date="2024-04-09T17:18:00Z">
            <w:rPr>
              <w:highlight w:val="yellow"/>
            </w:rPr>
          </w:rPrChange>
        </w:rPr>
        <w:fldChar w:fldCharType="separate"/>
      </w:r>
      <w:r w:rsidR="00F42099" w:rsidRPr="00402BC9">
        <w:rPr>
          <w:rStyle w:val="FootnoteReference"/>
          <w:rPrChange w:id="1332" w:author="Prashasti Jakhmola" w:date="2024-04-09T17:18:00Z">
            <w:rPr>
              <w:rStyle w:val="FootnoteReference"/>
              <w:highlight w:val="yellow"/>
            </w:rPr>
          </w:rPrChange>
        </w:rPr>
        <w:t>53</w:t>
      </w:r>
      <w:r w:rsidR="00F42099" w:rsidRPr="00402BC9">
        <w:rPr>
          <w:rPrChange w:id="1333" w:author="Prashasti Jakhmola" w:date="2024-04-09T17:18:00Z">
            <w:rPr>
              <w:highlight w:val="yellow"/>
            </w:rPr>
          </w:rPrChange>
        </w:rPr>
        <w:fldChar w:fldCharType="end"/>
      </w:r>
      <w:r w:rsidRPr="00402BC9">
        <w:rPr>
          <w:rPrChange w:id="1334" w:author="Prashasti Jakhmola" w:date="2024-04-09T17:18:00Z">
            <w:rPr>
              <w:highlight w:val="yellow"/>
            </w:rPr>
          </w:rPrChange>
        </w:rPr>
        <w:t>.</w:t>
      </w:r>
    </w:p>
    <w:p w14:paraId="306E00A9" w14:textId="77777777" w:rsidR="00A33D01" w:rsidRPr="00A33D01" w:rsidRDefault="00A33D01" w:rsidP="00A22269">
      <w:pPr>
        <w:pStyle w:val="NormalBPBHEB"/>
        <w:pPrChange w:id="1335" w:author="Prashasti Jakhmola" w:date="2024-04-09T17:20:00Z">
          <w:pPr>
            <w:pBdr>
              <w:top w:val="nil"/>
              <w:left w:val="nil"/>
              <w:bottom w:val="nil"/>
              <w:right w:val="nil"/>
              <w:between w:val="nil"/>
            </w:pBdr>
            <w:shd w:val="clear" w:color="auto" w:fill="FFFFFF"/>
            <w:spacing w:after="100" w:line="276" w:lineRule="auto"/>
            <w:jc w:val="both"/>
          </w:pPr>
        </w:pPrChange>
      </w:pPr>
      <w:r w:rsidRPr="00A33D01">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A33D01" w:rsidRDefault="00A33D01" w:rsidP="004F4F03">
      <w:pPr>
        <w:pStyle w:val="Heading1BPBHEB"/>
        <w:pPrChange w:id="1336" w:author="Prashasti Jakhmola" w:date="2024-04-09T14:43:00Z">
          <w:pPr>
            <w:keepNext/>
            <w:keepLines/>
            <w:spacing w:before="400" w:after="0" w:line="276" w:lineRule="auto"/>
            <w:outlineLvl w:val="0"/>
          </w:pPr>
        </w:pPrChange>
      </w:pPr>
      <w:r w:rsidRPr="00A33D01">
        <w:lastRenderedPageBreak/>
        <w:t>AWS Resource Access Manager</w:t>
      </w:r>
    </w:p>
    <w:p w14:paraId="0EB51F53" w14:textId="4F708292" w:rsidR="00A33D01" w:rsidRPr="00A33D01" w:rsidRDefault="00A33D01" w:rsidP="00A22269">
      <w:pPr>
        <w:pStyle w:val="NormalBPBHEB"/>
        <w:pPrChange w:id="1337" w:author="Prashasti Jakhmola" w:date="2024-04-09T17:20:00Z">
          <w:pPr>
            <w:pBdr>
              <w:top w:val="nil"/>
              <w:left w:val="nil"/>
              <w:bottom w:val="nil"/>
              <w:right w:val="nil"/>
              <w:between w:val="nil"/>
            </w:pBdr>
            <w:shd w:val="clear" w:color="auto" w:fill="FFFFFF"/>
            <w:spacing w:after="100" w:line="276" w:lineRule="auto"/>
            <w:jc w:val="both"/>
          </w:pPr>
        </w:pPrChange>
      </w:pPr>
      <w:r w:rsidRPr="00A33D01">
        <w:t>In this section, we</w:t>
      </w:r>
      <w:ins w:id="1338" w:author="Prashasti Jakhmola" w:date="2024-04-09T17:20:00Z">
        <w:r w:rsidR="00A22269">
          <w:t xml:space="preserve"> wi</w:t>
        </w:r>
      </w:ins>
      <w:del w:id="1339" w:author="Prashasti Jakhmola" w:date="2024-04-09T17:20:00Z">
        <w:r w:rsidRPr="00A33D01" w:rsidDel="00A22269">
          <w:delText>'</w:delText>
        </w:r>
      </w:del>
      <w:r w:rsidRPr="00A33D01">
        <w:t xml:space="preserve">ll explore AWS </w:t>
      </w:r>
      <w:r w:rsidRPr="00D84C46">
        <w:rPr>
          <w:b/>
          <w:bCs/>
          <w:rPrChange w:id="1340" w:author="Prashasti Jakhmola" w:date="2024-04-09T17:20:00Z">
            <w:rPr/>
          </w:rPrChange>
        </w:rPr>
        <w:t>Resource Access Manager</w:t>
      </w:r>
      <w:r w:rsidRPr="00A33D01">
        <w:t xml:space="preserve"> (</w:t>
      </w:r>
      <w:r w:rsidRPr="00D84C46">
        <w:rPr>
          <w:b/>
          <w:bCs/>
          <w:rPrChange w:id="1341" w:author="Prashasti Jakhmola" w:date="2024-04-09T17:20:00Z">
            <w:rPr/>
          </w:rPrChange>
        </w:rPr>
        <w:t>RAM</w:t>
      </w:r>
      <w:r w:rsidRPr="00A33D01">
        <w:t>), a powerful service that enables resource sharing across AWS accounts</w:t>
      </w:r>
      <w:bookmarkStart w:id="1342" w:name="_Ref148533156"/>
      <w:r w:rsidR="00F42099" w:rsidRPr="00E2018F">
        <w:rPr>
          <w:rStyle w:val="FootnoteReference"/>
          <w:highlight w:val="yellow"/>
          <w:rPrChange w:id="1343" w:author="Prashasti Jakhmola" w:date="2024-04-09T17:20:00Z">
            <w:rPr>
              <w:rStyle w:val="FootnoteReference"/>
            </w:rPr>
          </w:rPrChange>
        </w:rPr>
        <w:footnoteReference w:id="55"/>
      </w:r>
      <w:bookmarkEnd w:id="1342"/>
      <w:r w:rsidR="00F42099" w:rsidRPr="00E2018F">
        <w:rPr>
          <w:highlight w:val="yellow"/>
          <w:rPrChange w:id="1344" w:author="Prashasti Jakhmola" w:date="2024-04-09T17:20:00Z">
            <w:rPr/>
          </w:rPrChange>
        </w:rPr>
        <w:t xml:space="preserve"> </w:t>
      </w:r>
      <w:bookmarkStart w:id="1345" w:name="_Ref148533190"/>
      <w:r w:rsidR="00F42099" w:rsidRPr="00E2018F">
        <w:rPr>
          <w:rStyle w:val="FootnoteReference"/>
          <w:highlight w:val="yellow"/>
          <w:rPrChange w:id="1346" w:author="Prashasti Jakhmola" w:date="2024-04-09T17:20:00Z">
            <w:rPr>
              <w:rStyle w:val="FootnoteReference"/>
            </w:rPr>
          </w:rPrChange>
        </w:rPr>
        <w:footnoteReference w:id="56"/>
      </w:r>
      <w:bookmarkEnd w:id="1345"/>
      <w:r w:rsidR="00F42099" w:rsidRPr="00E2018F">
        <w:rPr>
          <w:highlight w:val="yellow"/>
          <w:rPrChange w:id="1347" w:author="Prashasti Jakhmola" w:date="2024-04-09T17:20:00Z">
            <w:rPr/>
          </w:rPrChange>
        </w:rPr>
        <w:t xml:space="preserve"> </w:t>
      </w:r>
      <w:bookmarkStart w:id="1348" w:name="_Ref148533202"/>
      <w:r w:rsidR="00F42099" w:rsidRPr="00E2018F">
        <w:rPr>
          <w:rStyle w:val="FootnoteReference"/>
          <w:highlight w:val="yellow"/>
          <w:rPrChange w:id="1349" w:author="Prashasti Jakhmola" w:date="2024-04-09T17:20:00Z">
            <w:rPr>
              <w:rStyle w:val="FootnoteReference"/>
            </w:rPr>
          </w:rPrChange>
        </w:rPr>
        <w:footnoteReference w:id="57"/>
      </w:r>
      <w:bookmarkEnd w:id="1348"/>
      <w:r w:rsidRPr="00E2018F">
        <w:rPr>
          <w:highlight w:val="yellow"/>
          <w:rPrChange w:id="1350" w:author="Prashasti Jakhmola" w:date="2024-04-09T17:20:00Z">
            <w:rPr/>
          </w:rPrChange>
        </w:rPr>
        <w:t>.</w:t>
      </w:r>
    </w:p>
    <w:p w14:paraId="557F60DC" w14:textId="29D1A4CB" w:rsidR="00A33D01" w:rsidRPr="00A33D01" w:rsidRDefault="00A33D01" w:rsidP="00E2018F">
      <w:pPr>
        <w:pStyle w:val="Heading2BPBHEB"/>
        <w:pPrChange w:id="1351" w:author="Prashasti Jakhmola" w:date="2024-04-09T17:20:00Z">
          <w:pPr>
            <w:pBdr>
              <w:top w:val="nil"/>
              <w:left w:val="nil"/>
              <w:bottom w:val="nil"/>
              <w:right w:val="nil"/>
              <w:between w:val="nil"/>
            </w:pBdr>
            <w:shd w:val="clear" w:color="auto" w:fill="FFFFFF"/>
            <w:spacing w:after="100" w:line="276" w:lineRule="auto"/>
            <w:jc w:val="both"/>
          </w:pPr>
        </w:pPrChange>
      </w:pPr>
      <w:r w:rsidRPr="00A33D01">
        <w:t xml:space="preserve">Introduction to AWS Resource Access Manager </w:t>
      </w:r>
      <w:del w:id="1352" w:author="Prashasti Jakhmola" w:date="2024-04-09T17:20:00Z">
        <w:r w:rsidRPr="00A33D01" w:rsidDel="00E2018F">
          <w:delText>(RAM)</w:delText>
        </w:r>
      </w:del>
    </w:p>
    <w:p w14:paraId="12B3AA1F" w14:textId="74C0A0ED" w:rsidR="00A33D01" w:rsidRPr="00A33D01" w:rsidRDefault="00A33D01" w:rsidP="00163369">
      <w:pPr>
        <w:pStyle w:val="NormalBPBHEB"/>
        <w:pPrChange w:id="1353" w:author="Prashasti Jakhmola" w:date="2024-04-09T17:20:00Z">
          <w:pPr>
            <w:pBdr>
              <w:top w:val="nil"/>
              <w:left w:val="nil"/>
              <w:bottom w:val="nil"/>
              <w:right w:val="nil"/>
              <w:between w:val="nil"/>
            </w:pBdr>
            <w:shd w:val="clear" w:color="auto" w:fill="FFFFFF"/>
            <w:spacing w:after="100" w:line="276" w:lineRule="auto"/>
            <w:jc w:val="both"/>
          </w:pPr>
        </w:pPrChange>
      </w:pPr>
      <w:r w:rsidRPr="00A33D01">
        <w:t xml:space="preserve">AWS </w:t>
      </w:r>
      <w:del w:id="1354" w:author="Prashasti Jakhmola" w:date="2024-04-09T17:20:00Z">
        <w:r w:rsidRPr="00A33D01" w:rsidDel="00163369">
          <w:delText>Resource Access Manager (</w:delText>
        </w:r>
      </w:del>
      <w:r w:rsidRPr="00A33D01">
        <w:t>RAM</w:t>
      </w:r>
      <w:del w:id="1355" w:author="Prashasti Jakhmola" w:date="2024-04-09T17:21:00Z">
        <w:r w:rsidRPr="00A33D01" w:rsidDel="00163369">
          <w:delText>)</w:delText>
        </w:r>
      </w:del>
      <w:r w:rsidRPr="00A33D01">
        <w:t xml:space="preserve">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19224B5" w14:textId="179D7555" w:rsidR="00A33D01" w:rsidRDefault="00A33D01" w:rsidP="00380C81">
      <w:pPr>
        <w:pStyle w:val="Heading3BPBHEB"/>
        <w:rPr>
          <w:ins w:id="1356" w:author="Prashasti Jakhmola" w:date="2024-04-09T17:21:00Z"/>
        </w:rPr>
      </w:pPr>
      <w:r w:rsidRPr="00565722">
        <w:t xml:space="preserve">Key </w:t>
      </w:r>
      <w:r w:rsidR="00380C81" w:rsidRPr="00565722">
        <w:t>features and benefits</w:t>
      </w:r>
    </w:p>
    <w:p w14:paraId="24B1A439" w14:textId="78FA3ED9" w:rsidR="00380C81" w:rsidRPr="00565722" w:rsidRDefault="00380C81" w:rsidP="00380C81">
      <w:pPr>
        <w:pStyle w:val="NormalBPBHEB"/>
        <w:pPrChange w:id="1357" w:author="Prashasti Jakhmola" w:date="2024-04-09T17:21:00Z">
          <w:pPr>
            <w:keepNext/>
            <w:keepLines/>
            <w:spacing w:before="40" w:after="0"/>
            <w:outlineLvl w:val="1"/>
          </w:pPr>
        </w:pPrChange>
      </w:pPr>
      <w:ins w:id="1358" w:author="Prashasti Jakhmola" w:date="2024-04-09T17:21:00Z">
        <w:r>
          <w:t>Let us discuss the key features and benefits:</w:t>
        </w:r>
      </w:ins>
    </w:p>
    <w:p w14:paraId="2E96E522" w14:textId="38B19FFD" w:rsidR="00A33D01" w:rsidRPr="00A33D01" w:rsidRDefault="00A33D01" w:rsidP="00960463">
      <w:pPr>
        <w:pStyle w:val="NormalBPBHEB"/>
        <w:numPr>
          <w:ilvl w:val="0"/>
          <w:numId w:val="132"/>
        </w:numPr>
        <w:pPrChange w:id="1359"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1360" w:author="Prashasti Jakhmola" w:date="2024-04-09T17:22:00Z">
        <w:r w:rsidR="00960463">
          <w:rPr>
            <w:b/>
            <w:bCs/>
          </w:rPr>
          <w:t>s</w:t>
        </w:r>
      </w:ins>
      <w:del w:id="1361" w:author="Prashasti Jakhmola" w:date="2024-04-09T17:22:00Z">
        <w:r w:rsidRPr="00A33D01" w:rsidDel="00960463">
          <w:rPr>
            <w:b/>
            <w:bCs/>
          </w:rPr>
          <w:delText>S</w:delText>
        </w:r>
      </w:del>
      <w:r w:rsidRPr="00A33D01">
        <w:rPr>
          <w:b/>
          <w:bCs/>
        </w:rPr>
        <w:t>haring:</w:t>
      </w:r>
      <w:r w:rsidRPr="00A33D01">
        <w:t xml:space="preserve"> RAM allows you to share AWS resources such as VPC subnets, AWS Transit Gateways, and AWS License Manager configurations across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DE117B9" w14:textId="0B69B8A5" w:rsidR="00A33D01" w:rsidRPr="00A33D01" w:rsidRDefault="00A33D01" w:rsidP="00960463">
      <w:pPr>
        <w:pStyle w:val="NormalBPBHEB"/>
        <w:numPr>
          <w:ilvl w:val="0"/>
          <w:numId w:val="132"/>
        </w:numPr>
        <w:pPrChange w:id="1362"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Centralized </w:t>
      </w:r>
      <w:r w:rsidR="00960463" w:rsidRPr="00A33D01">
        <w:rPr>
          <w:b/>
          <w:bCs/>
        </w:rPr>
        <w:t>resource management</w:t>
      </w:r>
      <w:r w:rsidRPr="00A33D01">
        <w:rPr>
          <w:b/>
          <w:bCs/>
        </w:rPr>
        <w:t>:</w:t>
      </w:r>
      <w:r w:rsidRPr="00A33D01">
        <w:t xml:space="preserve"> With RAM, you can centralize the management of your AWS resources and ensure consistent access and configurations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F581442" w14:textId="274BFF49" w:rsidR="00A33D01" w:rsidRPr="00A33D01" w:rsidRDefault="00A33D01" w:rsidP="00960463">
      <w:pPr>
        <w:pStyle w:val="NormalBPBHEB"/>
        <w:numPr>
          <w:ilvl w:val="0"/>
          <w:numId w:val="132"/>
        </w:numPr>
        <w:pPrChange w:id="1363"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1364" w:author="Prashasti Jakhmola" w:date="2024-04-09T17:22:00Z">
        <w:r w:rsidR="00960463">
          <w:rPr>
            <w:b/>
            <w:bCs/>
          </w:rPr>
          <w:t>a</w:t>
        </w:r>
      </w:ins>
      <w:del w:id="1365" w:author="Prashasti Jakhmola" w:date="2024-04-09T17:22:00Z">
        <w:r w:rsidRPr="00A33D01" w:rsidDel="00960463">
          <w:rPr>
            <w:b/>
            <w:bCs/>
          </w:rPr>
          <w:delText>A</w:delText>
        </w:r>
      </w:del>
      <w:r w:rsidRPr="00A33D01">
        <w:rPr>
          <w:b/>
          <w:bCs/>
        </w:rPr>
        <w:t>ssociations:</w:t>
      </w:r>
      <w:r w:rsidRPr="00A33D01">
        <w:t xml:space="preserve"> You can associate resources with RAM and then share them with specific AWS accounts or entire AWS Organizations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210E1227" w14:textId="55B61FD8" w:rsidR="00A33D01" w:rsidRPr="00A33D01" w:rsidRDefault="00A33D01" w:rsidP="00960463">
      <w:pPr>
        <w:pStyle w:val="NormalBPBHEB"/>
        <w:numPr>
          <w:ilvl w:val="0"/>
          <w:numId w:val="132"/>
        </w:numPr>
        <w:pPrChange w:id="1366" w:author="Prashasti Jakhmola" w:date="2024-04-09T17:22:00Z">
          <w:pPr>
            <w:numPr>
              <w:numId w:val="5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Controlled </w:t>
      </w:r>
      <w:ins w:id="1367" w:author="Prashasti Jakhmola" w:date="2024-04-09T17:22:00Z">
        <w:r w:rsidR="00960463">
          <w:rPr>
            <w:b/>
            <w:bCs/>
          </w:rPr>
          <w:t>a</w:t>
        </w:r>
      </w:ins>
      <w:del w:id="1368" w:author="Prashasti Jakhmola" w:date="2024-04-09T17:22:00Z">
        <w:r w:rsidRPr="00A33D01" w:rsidDel="00960463">
          <w:rPr>
            <w:b/>
            <w:bCs/>
          </w:rPr>
          <w:delText>A</w:delText>
        </w:r>
      </w:del>
      <w:r w:rsidRPr="00A33D01">
        <w:rPr>
          <w:b/>
          <w:bCs/>
        </w:rPr>
        <w:t>ccess:</w:t>
      </w:r>
      <w:r w:rsidRPr="00A33D01">
        <w:t xml:space="preserve"> RAM provides control over who can access and manage shared resources, enhancing the security of your infrastructure</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33DB247B" w14:textId="61277675" w:rsidR="00A33D01" w:rsidRPr="00565722" w:rsidRDefault="00A33D01" w:rsidP="00960463">
      <w:pPr>
        <w:pStyle w:val="Heading3BPBHEB"/>
        <w:pPrChange w:id="1369" w:author="Prashasti Jakhmola" w:date="2024-04-09T17:22:00Z">
          <w:pPr>
            <w:keepNext/>
            <w:keepLines/>
            <w:spacing w:before="40" w:after="0"/>
            <w:outlineLvl w:val="1"/>
          </w:pPr>
        </w:pPrChange>
      </w:pPr>
      <w:r w:rsidRPr="00565722">
        <w:t xml:space="preserve">Use </w:t>
      </w:r>
      <w:ins w:id="1370" w:author="Prashasti Jakhmola" w:date="2024-04-09T17:22:00Z">
        <w:r w:rsidR="00960463">
          <w:t>c</w:t>
        </w:r>
      </w:ins>
      <w:del w:id="1371" w:author="Prashasti Jakhmola" w:date="2024-04-09T17:22:00Z">
        <w:r w:rsidRPr="00565722" w:rsidDel="00960463">
          <w:delText>C</w:delText>
        </w:r>
      </w:del>
      <w:r w:rsidRPr="00565722">
        <w:t>ases</w:t>
      </w:r>
    </w:p>
    <w:p w14:paraId="79135301" w14:textId="48629C28" w:rsidR="00A33D01" w:rsidRPr="00A33D01" w:rsidRDefault="00A33D01" w:rsidP="00D30723">
      <w:pPr>
        <w:pStyle w:val="NormalBPBHEB"/>
        <w:pPrChange w:id="1372" w:author="Prashasti Jakhmola" w:date="2024-04-09T17:22:00Z">
          <w:pPr>
            <w:pBdr>
              <w:top w:val="nil"/>
              <w:left w:val="nil"/>
              <w:bottom w:val="nil"/>
              <w:right w:val="nil"/>
              <w:between w:val="nil"/>
            </w:pBdr>
            <w:shd w:val="clear" w:color="auto" w:fill="FFFFFF"/>
            <w:spacing w:after="100" w:line="276" w:lineRule="auto"/>
            <w:jc w:val="both"/>
          </w:pPr>
        </w:pPrChange>
      </w:pPr>
      <w:r w:rsidRPr="00A33D01">
        <w:t>AWS R</w:t>
      </w:r>
      <w:del w:id="1373" w:author="Prashasti Jakhmola" w:date="2024-04-09T17:22:00Z">
        <w:r w:rsidRPr="00A33D01" w:rsidDel="00D30723">
          <w:delText xml:space="preserve">esource </w:delText>
        </w:r>
      </w:del>
      <w:r w:rsidRPr="00A33D01">
        <w:t>A</w:t>
      </w:r>
      <w:del w:id="1374" w:author="Prashasti Jakhmola" w:date="2024-04-09T17:22:00Z">
        <w:r w:rsidRPr="00A33D01" w:rsidDel="00D30723">
          <w:delText xml:space="preserve">ccess </w:delText>
        </w:r>
      </w:del>
      <w:r w:rsidRPr="00A33D01">
        <w:t>M</w:t>
      </w:r>
      <w:del w:id="1375" w:author="Prashasti Jakhmola" w:date="2024-04-09T17:22:00Z">
        <w:r w:rsidRPr="00A33D01" w:rsidDel="00D30723">
          <w:delText>anager</w:delText>
        </w:r>
      </w:del>
      <w:r w:rsidRPr="00A33D01">
        <w:t xml:space="preserve"> is instrumental in several use cases, including:</w:t>
      </w:r>
    </w:p>
    <w:p w14:paraId="756442C6" w14:textId="2F23EF15" w:rsidR="00A33D01" w:rsidRPr="00A33D01" w:rsidRDefault="00A33D01" w:rsidP="00643586">
      <w:pPr>
        <w:pStyle w:val="NormalBPBHEB"/>
        <w:numPr>
          <w:ilvl w:val="0"/>
          <w:numId w:val="133"/>
        </w:numPr>
        <w:pPrChange w:id="1376" w:author="Prashasti Jakhmola" w:date="2024-04-09T17:22:00Z">
          <w:pPr>
            <w:numPr>
              <w:numId w:val="5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Resource </w:t>
      </w:r>
      <w:ins w:id="1377" w:author="Prashasti Jakhmola" w:date="2024-04-09T17:22:00Z">
        <w:r w:rsidR="00643586">
          <w:rPr>
            <w:b/>
            <w:bCs/>
          </w:rPr>
          <w:t>s</w:t>
        </w:r>
      </w:ins>
      <w:del w:id="1378" w:author="Prashasti Jakhmola" w:date="2024-04-09T17:22:00Z">
        <w:r w:rsidRPr="00A33D01" w:rsidDel="00643586">
          <w:rPr>
            <w:b/>
            <w:bCs/>
          </w:rPr>
          <w:delText>S</w:delText>
        </w:r>
      </w:del>
      <w:r w:rsidRPr="00A33D01">
        <w:rPr>
          <w:b/>
          <w:bCs/>
        </w:rPr>
        <w:t>haring:</w:t>
      </w:r>
      <w:r w:rsidRPr="00A33D01">
        <w:t xml:space="preserve"> Share Amazon VPC subnets across accounts to facilitate collaboration and resource centralization</w:t>
      </w:r>
      <w:r w:rsidR="001C0B97">
        <w:fldChar w:fldCharType="begin"/>
      </w:r>
      <w:r w:rsidR="001C0B97">
        <w:instrText xml:space="preserve"> NOTEREF _Ref148533202 \f \h </w:instrText>
      </w:r>
      <w:r w:rsidR="001C0B97">
        <w:fldChar w:fldCharType="separate"/>
      </w:r>
      <w:r w:rsidR="001C0B97" w:rsidRPr="001C0B97">
        <w:rPr>
          <w:rStyle w:val="FootnoteReference"/>
        </w:rPr>
        <w:t>57</w:t>
      </w:r>
      <w:r w:rsidR="001C0B97">
        <w:fldChar w:fldCharType="end"/>
      </w:r>
      <w:r w:rsidRPr="00A33D01">
        <w:t>.</w:t>
      </w:r>
    </w:p>
    <w:p w14:paraId="2262980C" w14:textId="001E9294" w:rsidR="00A33D01" w:rsidRPr="00A33D01" w:rsidRDefault="00A33D01" w:rsidP="00643586">
      <w:pPr>
        <w:pStyle w:val="NormalBPBHEB"/>
        <w:numPr>
          <w:ilvl w:val="0"/>
          <w:numId w:val="133"/>
        </w:numPr>
        <w:pPrChange w:id="1379" w:author="Prashasti Jakhmola" w:date="2024-04-09T17:22:00Z">
          <w:pPr>
            <w:numPr>
              <w:numId w:val="5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Transit </w:t>
      </w:r>
      <w:r w:rsidR="00643586" w:rsidRPr="00A33D01">
        <w:rPr>
          <w:b/>
          <w:bCs/>
        </w:rPr>
        <w:t>gateway sharing</w:t>
      </w:r>
      <w:r w:rsidRPr="00A33D01">
        <w:rPr>
          <w:b/>
          <w:bCs/>
        </w:rPr>
        <w:t>:</w:t>
      </w:r>
      <w:r w:rsidRPr="00A33D01">
        <w:t xml:space="preserve"> Simplify network connectivity by sharing AWS Transit Gateways with other accounts, streamlining network architectures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3B6FD06A" w14:textId="56FDA2B7" w:rsidR="00A33D01" w:rsidRPr="00A33D01" w:rsidRDefault="00A33D01" w:rsidP="00643586">
      <w:pPr>
        <w:pStyle w:val="NormalBPBHEB"/>
        <w:numPr>
          <w:ilvl w:val="0"/>
          <w:numId w:val="133"/>
        </w:numPr>
        <w:pPrChange w:id="1380" w:author="Prashasti Jakhmola" w:date="2024-04-09T17:22:00Z">
          <w:pPr>
            <w:numPr>
              <w:numId w:val="5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License </w:t>
      </w:r>
      <w:ins w:id="1381" w:author="Prashasti Jakhmola" w:date="2024-04-09T17:23:00Z">
        <w:r w:rsidR="00643586">
          <w:rPr>
            <w:b/>
            <w:bCs/>
          </w:rPr>
          <w:t>m</w:t>
        </w:r>
      </w:ins>
      <w:del w:id="1382" w:author="Prashasti Jakhmola" w:date="2024-04-09T17:22:00Z">
        <w:r w:rsidRPr="00A33D01" w:rsidDel="00643586">
          <w:rPr>
            <w:b/>
            <w:bCs/>
          </w:rPr>
          <w:delText>M</w:delText>
        </w:r>
      </w:del>
      <w:r w:rsidRPr="00A33D01">
        <w:rPr>
          <w:b/>
          <w:bCs/>
        </w:rPr>
        <w:t>anagement:</w:t>
      </w:r>
      <w:r w:rsidRPr="00A33D01">
        <w:t xml:space="preserve"> Share AWS License Manager configurations to efficiently manage software licenses across accounts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4B9B33FF" w14:textId="5D4D7BCC" w:rsidR="00A33D01" w:rsidRPr="00565722" w:rsidRDefault="00A33D01" w:rsidP="002C70E4">
      <w:pPr>
        <w:pStyle w:val="Heading3BPBHEB"/>
        <w:pPrChange w:id="1383" w:author="Prashasti Jakhmola" w:date="2024-04-09T17:23:00Z">
          <w:pPr>
            <w:keepNext/>
            <w:keepLines/>
            <w:spacing w:before="40" w:after="0"/>
            <w:outlineLvl w:val="1"/>
          </w:pPr>
        </w:pPrChange>
      </w:pPr>
      <w:r w:rsidRPr="00565722">
        <w:t xml:space="preserve">Best </w:t>
      </w:r>
      <w:ins w:id="1384" w:author="Prashasti Jakhmola" w:date="2024-04-09T17:23:00Z">
        <w:r w:rsidR="002C70E4">
          <w:t>p</w:t>
        </w:r>
      </w:ins>
      <w:del w:id="1385" w:author="Prashasti Jakhmola" w:date="2024-04-09T17:23:00Z">
        <w:r w:rsidRPr="00565722" w:rsidDel="002C70E4">
          <w:delText>P</w:delText>
        </w:r>
      </w:del>
      <w:r w:rsidRPr="00565722">
        <w:t>ractices</w:t>
      </w:r>
    </w:p>
    <w:p w14:paraId="1C268E0A" w14:textId="77777777" w:rsidR="00A33D01" w:rsidRPr="00A33D01" w:rsidRDefault="00A33D01" w:rsidP="00013FD8">
      <w:pPr>
        <w:pStyle w:val="NormalBPBHEB"/>
        <w:pPrChange w:id="1386" w:author="Prashasti Jakhmola" w:date="2024-04-09T17:23:00Z">
          <w:pPr>
            <w:pBdr>
              <w:top w:val="nil"/>
              <w:left w:val="nil"/>
              <w:bottom w:val="nil"/>
              <w:right w:val="nil"/>
              <w:between w:val="nil"/>
            </w:pBdr>
            <w:shd w:val="clear" w:color="auto" w:fill="FFFFFF"/>
            <w:spacing w:after="100" w:line="276" w:lineRule="auto"/>
            <w:jc w:val="both"/>
          </w:pPr>
        </w:pPrChange>
      </w:pPr>
      <w:r w:rsidRPr="00A33D01">
        <w:t xml:space="preserve">To make the most of </w:t>
      </w:r>
      <w:proofErr w:type="gramStart"/>
      <w:r w:rsidRPr="00A33D01">
        <w:t>AWS</w:t>
      </w:r>
      <w:proofErr w:type="gramEnd"/>
      <w:r w:rsidRPr="00A33D01">
        <w:t xml:space="preserve"> RAM, consider these best practices:</w:t>
      </w:r>
    </w:p>
    <w:p w14:paraId="0E23C54A" w14:textId="6EF8D8B8" w:rsidR="00A33D01" w:rsidRPr="00A33D01" w:rsidRDefault="00A33D01" w:rsidP="002054A5">
      <w:pPr>
        <w:pStyle w:val="NormalBPBHEB"/>
        <w:numPr>
          <w:ilvl w:val="0"/>
          <w:numId w:val="134"/>
        </w:numPr>
        <w:pPrChange w:id="1387" w:author="Prashasti Jakhmola" w:date="2024-04-09T17:23:00Z">
          <w:pPr>
            <w:numPr>
              <w:numId w:val="5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Clearly </w:t>
      </w:r>
      <w:r w:rsidR="002054A5" w:rsidRPr="00A33D01">
        <w:rPr>
          <w:b/>
          <w:bCs/>
        </w:rPr>
        <w:t>define sharing goals</w:t>
      </w:r>
      <w:r w:rsidRPr="00A33D01">
        <w:rPr>
          <w:b/>
          <w:bCs/>
        </w:rPr>
        <w:t>:</w:t>
      </w:r>
      <w:r w:rsidRPr="00A33D01">
        <w:t xml:space="preserve"> Clearly define what resources you want to share and the accounts or organizations with which you want to share them</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0D546F71" w14:textId="79059F1A" w:rsidR="00A33D01" w:rsidRPr="00A33D01" w:rsidRDefault="00A33D01" w:rsidP="002054A5">
      <w:pPr>
        <w:pStyle w:val="NormalBPBHEB"/>
        <w:numPr>
          <w:ilvl w:val="0"/>
          <w:numId w:val="134"/>
        </w:numPr>
        <w:pPrChange w:id="1388" w:author="Prashasti Jakhmola" w:date="2024-04-09T17:23:00Z">
          <w:pPr>
            <w:numPr>
              <w:numId w:val="5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Limit </w:t>
      </w:r>
      <w:r w:rsidR="002054A5" w:rsidRPr="00A33D01">
        <w:rPr>
          <w:b/>
          <w:bCs/>
        </w:rPr>
        <w:t>resource permissions</w:t>
      </w:r>
      <w:r w:rsidRPr="00A33D01">
        <w:rPr>
          <w:b/>
          <w:bCs/>
        </w:rPr>
        <w:t>:</w:t>
      </w:r>
      <w:r w:rsidRPr="00A33D01">
        <w:t xml:space="preserve"> Only grant the necessary permissions to keep shared resources secure and ensure proper access control</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7B44076E" w14:textId="578965EB" w:rsidR="00A33D01" w:rsidRPr="00A33D01" w:rsidRDefault="00A33D01" w:rsidP="002054A5">
      <w:pPr>
        <w:pStyle w:val="NormalBPBHEB"/>
        <w:numPr>
          <w:ilvl w:val="0"/>
          <w:numId w:val="134"/>
        </w:numPr>
        <w:pPrChange w:id="1389" w:author="Prashasti Jakhmola" w:date="2024-04-09T17:23:00Z">
          <w:pPr>
            <w:numPr>
              <w:numId w:val="5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Regularly </w:t>
      </w:r>
      <w:r w:rsidR="002054A5" w:rsidRPr="00A33D01">
        <w:rPr>
          <w:b/>
          <w:bCs/>
        </w:rPr>
        <w:t>audit resource sharing</w:t>
      </w:r>
      <w:r w:rsidRPr="00A33D01">
        <w:rPr>
          <w:b/>
          <w:bCs/>
        </w:rPr>
        <w:t>:</w:t>
      </w:r>
      <w:r w:rsidRPr="00A33D01">
        <w:t xml:space="preserve"> Periodically review resource sharing configurations to verify that they meet your organization's needs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7BDE0ECD" w14:textId="11E90193" w:rsidR="00A33D01" w:rsidRPr="00565722" w:rsidRDefault="00A33D01" w:rsidP="002054A5">
      <w:pPr>
        <w:pStyle w:val="Heading2BPBHEB"/>
        <w:pPrChange w:id="1390" w:author="Prashasti Jakhmola" w:date="2024-04-09T17:23:00Z">
          <w:pPr>
            <w:keepNext/>
            <w:keepLines/>
            <w:spacing w:before="40" w:after="0"/>
            <w:outlineLvl w:val="1"/>
          </w:pPr>
        </w:pPrChange>
      </w:pPr>
      <w:r w:rsidRPr="00565722">
        <w:t xml:space="preserve">Getting </w:t>
      </w:r>
      <w:ins w:id="1391" w:author="Prashasti Jakhmola" w:date="2024-04-09T17:23:00Z">
        <w:r w:rsidR="002054A5">
          <w:t>s</w:t>
        </w:r>
      </w:ins>
      <w:del w:id="1392" w:author="Prashasti Jakhmola" w:date="2024-04-09T17:23:00Z">
        <w:r w:rsidRPr="00565722" w:rsidDel="002054A5">
          <w:delText>S</w:delText>
        </w:r>
      </w:del>
      <w:r w:rsidRPr="00565722">
        <w:t>tarted with AWS Resource Access Manager</w:t>
      </w:r>
    </w:p>
    <w:p w14:paraId="10EADAD1" w14:textId="4EFB171B" w:rsidR="00A33D01" w:rsidRPr="00A33D01" w:rsidRDefault="00A33D01" w:rsidP="0097067F">
      <w:pPr>
        <w:pStyle w:val="NormalBPBHEB"/>
        <w:pPrChange w:id="1393" w:author="Prashasti Jakhmola" w:date="2024-04-09T17:23:00Z">
          <w:pPr>
            <w:pBdr>
              <w:top w:val="nil"/>
              <w:left w:val="nil"/>
              <w:bottom w:val="nil"/>
              <w:right w:val="nil"/>
              <w:between w:val="nil"/>
            </w:pBdr>
            <w:shd w:val="clear" w:color="auto" w:fill="FFFFFF"/>
            <w:spacing w:after="100" w:line="276" w:lineRule="auto"/>
            <w:jc w:val="both"/>
          </w:pPr>
        </w:pPrChange>
      </w:pPr>
      <w:r w:rsidRPr="00A33D01">
        <w:t>To start using AWS RAM, you can access the service through the AWS Management Console. Create resource shares, associate resources with RAM, and define resource sharing policies for your AWS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CD93FA5" w14:textId="05FC0BE1" w:rsidR="00A33D01" w:rsidRPr="00852532" w:rsidRDefault="00A33D01" w:rsidP="00852532">
      <w:pPr>
        <w:pStyle w:val="Heading3BPBHEB"/>
        <w:rPr>
          <w:rPrChange w:id="1394" w:author="Prashasti Jakhmola" w:date="2024-04-09T17:24:00Z">
            <w:rPr>
              <w:rFonts w:eastAsiaTheme="majorEastAsia" w:cstheme="majorBidi"/>
              <w:sz w:val="36"/>
              <w:szCs w:val="26"/>
              <w:highlight w:val="yellow"/>
            </w:rPr>
          </w:rPrChange>
        </w:rPr>
        <w:pPrChange w:id="1395" w:author="Prashasti Jakhmola" w:date="2024-04-09T17:24:00Z">
          <w:pPr>
            <w:keepNext/>
            <w:keepLines/>
            <w:spacing w:before="40" w:after="0"/>
            <w:outlineLvl w:val="1"/>
          </w:pPr>
        </w:pPrChange>
      </w:pPr>
      <w:r w:rsidRPr="00852532">
        <w:rPr>
          <w:rPrChange w:id="1396" w:author="Prashasti Jakhmola" w:date="2024-04-09T17:24:00Z">
            <w:rPr>
              <w:rFonts w:eastAsiaTheme="majorEastAsia" w:cstheme="majorBidi"/>
              <w:sz w:val="36"/>
              <w:szCs w:val="26"/>
              <w:highlight w:val="yellow"/>
            </w:rPr>
          </w:rPrChange>
        </w:rPr>
        <w:t>In-</w:t>
      </w:r>
      <w:r w:rsidR="00852532" w:rsidRPr="00852532">
        <w:t>depth resources</w:t>
      </w:r>
    </w:p>
    <w:p w14:paraId="556B6DDD" w14:textId="77777777" w:rsidR="00A33D01" w:rsidRPr="00852532" w:rsidRDefault="00A33D01" w:rsidP="00852532">
      <w:pPr>
        <w:pStyle w:val="NormalBPBHEB"/>
        <w:rPr>
          <w:rPrChange w:id="1397" w:author="Prashasti Jakhmola" w:date="2024-04-09T17:24:00Z">
            <w:rPr>
              <w:highlight w:val="yellow"/>
            </w:rPr>
          </w:rPrChange>
        </w:rPr>
        <w:pPrChange w:id="1398" w:author="Prashasti Jakhmola" w:date="2024-04-09T17:24:00Z">
          <w:pPr>
            <w:pBdr>
              <w:top w:val="nil"/>
              <w:left w:val="nil"/>
              <w:bottom w:val="nil"/>
              <w:right w:val="nil"/>
              <w:between w:val="nil"/>
            </w:pBdr>
            <w:shd w:val="clear" w:color="auto" w:fill="FFFFFF"/>
            <w:spacing w:after="100" w:line="276" w:lineRule="auto"/>
            <w:jc w:val="both"/>
          </w:pPr>
        </w:pPrChange>
      </w:pPr>
      <w:r w:rsidRPr="00852532">
        <w:rPr>
          <w:rPrChange w:id="1399" w:author="Prashasti Jakhmola" w:date="2024-04-09T17:24:00Z">
            <w:rPr>
              <w:highlight w:val="yellow"/>
            </w:rPr>
          </w:rPrChange>
        </w:rPr>
        <w:t>For further insights and guidance on AWS RAM, consult the following resources:</w:t>
      </w:r>
    </w:p>
    <w:p w14:paraId="156297B9" w14:textId="5555F850" w:rsidR="00A33D01" w:rsidRPr="00852532" w:rsidRDefault="00A33D01" w:rsidP="00852532">
      <w:pPr>
        <w:pStyle w:val="NormalBPBHEB"/>
        <w:numPr>
          <w:ilvl w:val="0"/>
          <w:numId w:val="135"/>
        </w:numPr>
        <w:rPr>
          <w:rPrChange w:id="1400" w:author="Prashasti Jakhmola" w:date="2024-04-09T17:24:00Z">
            <w:rPr>
              <w:highlight w:val="yellow"/>
            </w:rPr>
          </w:rPrChange>
        </w:rPr>
        <w:pPrChange w:id="1401" w:author="Prashasti Jakhmola" w:date="2024-04-09T17:24:00Z">
          <w:pPr>
            <w:numPr>
              <w:numId w:val="6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852532">
        <w:rPr>
          <w:b/>
          <w:bCs/>
          <w:rPrChange w:id="1402" w:author="Prashasti Jakhmola" w:date="2024-04-09T17:24:00Z">
            <w:rPr>
              <w:b/>
              <w:bCs/>
              <w:highlight w:val="yellow"/>
            </w:rPr>
          </w:rPrChange>
        </w:rPr>
        <w:t xml:space="preserve">AWS </w:t>
      </w:r>
      <w:ins w:id="1403" w:author="Prashasti Jakhmola" w:date="2024-04-09T17:24:00Z">
        <w:r w:rsidR="00852532">
          <w:rPr>
            <w:b/>
            <w:bCs/>
          </w:rPr>
          <w:t>d</w:t>
        </w:r>
      </w:ins>
      <w:del w:id="1404" w:author="Prashasti Jakhmola" w:date="2024-04-09T17:24:00Z">
        <w:r w:rsidRPr="00852532" w:rsidDel="00852532">
          <w:rPr>
            <w:b/>
            <w:bCs/>
            <w:rPrChange w:id="1405" w:author="Prashasti Jakhmola" w:date="2024-04-09T17:24:00Z">
              <w:rPr>
                <w:b/>
                <w:bCs/>
                <w:highlight w:val="yellow"/>
              </w:rPr>
            </w:rPrChange>
          </w:rPr>
          <w:delText>D</w:delText>
        </w:r>
      </w:del>
      <w:r w:rsidRPr="00852532">
        <w:rPr>
          <w:b/>
          <w:bCs/>
          <w:rPrChange w:id="1406" w:author="Prashasti Jakhmola" w:date="2024-04-09T17:24:00Z">
            <w:rPr>
              <w:b/>
              <w:bCs/>
              <w:highlight w:val="yellow"/>
            </w:rPr>
          </w:rPrChange>
        </w:rPr>
        <w:t>ocumentation:</w:t>
      </w:r>
      <w:r w:rsidRPr="00852532">
        <w:rPr>
          <w:rPrChange w:id="1407" w:author="Prashasti Jakhmola" w:date="2024-04-09T17:24:00Z">
            <w:rPr>
              <w:highlight w:val="yellow"/>
            </w:rPr>
          </w:rPrChange>
        </w:rPr>
        <w:t xml:space="preserve"> The official AWS RAM documentation provides comprehensive information on how to use and configure the service</w:t>
      </w:r>
      <w:r w:rsidR="001C0B97" w:rsidRPr="00852532">
        <w:rPr>
          <w:rPrChange w:id="1408" w:author="Prashasti Jakhmola" w:date="2024-04-09T17:24:00Z">
            <w:rPr>
              <w:highlight w:val="yellow"/>
            </w:rPr>
          </w:rPrChange>
        </w:rPr>
        <w:fldChar w:fldCharType="begin"/>
      </w:r>
      <w:r w:rsidR="001C0B97" w:rsidRPr="00852532">
        <w:rPr>
          <w:rPrChange w:id="1409" w:author="Prashasti Jakhmola" w:date="2024-04-09T17:24:00Z">
            <w:rPr>
              <w:highlight w:val="yellow"/>
            </w:rPr>
          </w:rPrChange>
        </w:rPr>
        <w:instrText xml:space="preserve"> NOTEREF _Ref148533156 \f \h  \* MERGEFORMAT </w:instrText>
      </w:r>
      <w:r w:rsidR="001C0B97" w:rsidRPr="00852532">
        <w:rPr>
          <w:rPrChange w:id="1410" w:author="Prashasti Jakhmola" w:date="2024-04-09T17:24:00Z">
            <w:rPr>
              <w:highlight w:val="yellow"/>
            </w:rPr>
          </w:rPrChange>
        </w:rPr>
      </w:r>
      <w:r w:rsidR="001C0B97" w:rsidRPr="00852532">
        <w:rPr>
          <w:rPrChange w:id="1411" w:author="Prashasti Jakhmola" w:date="2024-04-09T17:24:00Z">
            <w:rPr>
              <w:highlight w:val="yellow"/>
            </w:rPr>
          </w:rPrChange>
        </w:rPr>
        <w:fldChar w:fldCharType="separate"/>
      </w:r>
      <w:r w:rsidR="001C0B97" w:rsidRPr="00852532">
        <w:rPr>
          <w:rStyle w:val="FootnoteReference"/>
          <w:rPrChange w:id="1412" w:author="Prashasti Jakhmola" w:date="2024-04-09T17:24:00Z">
            <w:rPr>
              <w:rStyle w:val="FootnoteReference"/>
              <w:highlight w:val="yellow"/>
            </w:rPr>
          </w:rPrChange>
        </w:rPr>
        <w:t>55</w:t>
      </w:r>
      <w:r w:rsidR="001C0B97" w:rsidRPr="00852532">
        <w:rPr>
          <w:rPrChange w:id="1413" w:author="Prashasti Jakhmola" w:date="2024-04-09T17:24:00Z">
            <w:rPr>
              <w:highlight w:val="yellow"/>
            </w:rPr>
          </w:rPrChange>
        </w:rPr>
        <w:fldChar w:fldCharType="end"/>
      </w:r>
      <w:r w:rsidRPr="00852532">
        <w:rPr>
          <w:rPrChange w:id="1414" w:author="Prashasti Jakhmola" w:date="2024-04-09T17:24:00Z">
            <w:rPr>
              <w:highlight w:val="yellow"/>
            </w:rPr>
          </w:rPrChange>
        </w:rPr>
        <w:t>.</w:t>
      </w:r>
    </w:p>
    <w:p w14:paraId="02633EEC" w14:textId="68EADFFE" w:rsidR="00A33D01" w:rsidRPr="00852532" w:rsidRDefault="00A33D01" w:rsidP="00852532">
      <w:pPr>
        <w:pStyle w:val="NormalBPBHEB"/>
        <w:numPr>
          <w:ilvl w:val="0"/>
          <w:numId w:val="135"/>
        </w:numPr>
        <w:rPr>
          <w:rPrChange w:id="1415" w:author="Prashasti Jakhmola" w:date="2024-04-09T17:24:00Z">
            <w:rPr>
              <w:highlight w:val="yellow"/>
            </w:rPr>
          </w:rPrChange>
        </w:rPr>
        <w:pPrChange w:id="1416" w:author="Prashasti Jakhmola" w:date="2024-04-09T17:24:00Z">
          <w:pPr>
            <w:numPr>
              <w:numId w:val="6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852532">
        <w:rPr>
          <w:b/>
          <w:bCs/>
          <w:rPrChange w:id="1417" w:author="Prashasti Jakhmola" w:date="2024-04-09T17:24:00Z">
            <w:rPr>
              <w:b/>
              <w:bCs/>
              <w:highlight w:val="yellow"/>
            </w:rPr>
          </w:rPrChange>
        </w:rPr>
        <w:t xml:space="preserve">Resource </w:t>
      </w:r>
      <w:r w:rsidR="00912528" w:rsidRPr="00912528">
        <w:rPr>
          <w:b/>
          <w:bCs/>
        </w:rPr>
        <w:t>sharing best practices</w:t>
      </w:r>
      <w:r w:rsidRPr="00852532">
        <w:rPr>
          <w:b/>
          <w:bCs/>
          <w:rPrChange w:id="1418" w:author="Prashasti Jakhmola" w:date="2024-04-09T17:24:00Z">
            <w:rPr>
              <w:b/>
              <w:bCs/>
              <w:highlight w:val="yellow"/>
            </w:rPr>
          </w:rPrChange>
        </w:rPr>
        <w:t>:</w:t>
      </w:r>
      <w:r w:rsidRPr="00852532">
        <w:rPr>
          <w:rPrChange w:id="1419" w:author="Prashasti Jakhmola" w:date="2024-04-09T17:24:00Z">
            <w:rPr>
              <w:highlight w:val="yellow"/>
            </w:rPr>
          </w:rPrChange>
        </w:rPr>
        <w:t xml:space="preserve"> AWS offers best practices guides for resource sharing to help you understand the most efficient ways to leverage AWS RAM</w:t>
      </w:r>
      <w:r w:rsidR="001C0B97" w:rsidRPr="00852532">
        <w:rPr>
          <w:rPrChange w:id="1420" w:author="Prashasti Jakhmola" w:date="2024-04-09T17:24:00Z">
            <w:rPr>
              <w:highlight w:val="yellow"/>
            </w:rPr>
          </w:rPrChange>
        </w:rPr>
        <w:fldChar w:fldCharType="begin"/>
      </w:r>
      <w:r w:rsidR="001C0B97" w:rsidRPr="00852532">
        <w:rPr>
          <w:rPrChange w:id="1421" w:author="Prashasti Jakhmola" w:date="2024-04-09T17:24:00Z">
            <w:rPr>
              <w:highlight w:val="yellow"/>
            </w:rPr>
          </w:rPrChange>
        </w:rPr>
        <w:instrText xml:space="preserve"> NOTEREF _Ref148533190 \f \h  \* MERGEFORMAT </w:instrText>
      </w:r>
      <w:r w:rsidR="001C0B97" w:rsidRPr="00852532">
        <w:rPr>
          <w:rPrChange w:id="1422" w:author="Prashasti Jakhmola" w:date="2024-04-09T17:24:00Z">
            <w:rPr>
              <w:highlight w:val="yellow"/>
            </w:rPr>
          </w:rPrChange>
        </w:rPr>
      </w:r>
      <w:r w:rsidR="001C0B97" w:rsidRPr="00852532">
        <w:rPr>
          <w:rPrChange w:id="1423" w:author="Prashasti Jakhmola" w:date="2024-04-09T17:24:00Z">
            <w:rPr>
              <w:highlight w:val="yellow"/>
            </w:rPr>
          </w:rPrChange>
        </w:rPr>
        <w:fldChar w:fldCharType="separate"/>
      </w:r>
      <w:r w:rsidR="001C0B97" w:rsidRPr="00852532">
        <w:rPr>
          <w:rStyle w:val="FootnoteReference"/>
          <w:rPrChange w:id="1424" w:author="Prashasti Jakhmola" w:date="2024-04-09T17:24:00Z">
            <w:rPr>
              <w:rStyle w:val="FootnoteReference"/>
              <w:highlight w:val="yellow"/>
            </w:rPr>
          </w:rPrChange>
        </w:rPr>
        <w:t>56</w:t>
      </w:r>
      <w:r w:rsidR="001C0B97" w:rsidRPr="00852532">
        <w:rPr>
          <w:rPrChange w:id="1425" w:author="Prashasti Jakhmola" w:date="2024-04-09T17:24:00Z">
            <w:rPr>
              <w:highlight w:val="yellow"/>
            </w:rPr>
          </w:rPrChange>
        </w:rPr>
        <w:fldChar w:fldCharType="end"/>
      </w:r>
      <w:r w:rsidRPr="00852532">
        <w:rPr>
          <w:rPrChange w:id="1426" w:author="Prashasti Jakhmola" w:date="2024-04-09T17:24:00Z">
            <w:rPr>
              <w:highlight w:val="yellow"/>
            </w:rPr>
          </w:rPrChange>
        </w:rPr>
        <w:t>.</w:t>
      </w:r>
    </w:p>
    <w:p w14:paraId="34718561" w14:textId="7E6B18CF" w:rsidR="00A33D01" w:rsidRPr="00852532" w:rsidRDefault="00A33D01" w:rsidP="00852532">
      <w:pPr>
        <w:pStyle w:val="NormalBPBHEB"/>
        <w:numPr>
          <w:ilvl w:val="0"/>
          <w:numId w:val="135"/>
        </w:numPr>
        <w:rPr>
          <w:rPrChange w:id="1427" w:author="Prashasti Jakhmola" w:date="2024-04-09T17:24:00Z">
            <w:rPr>
              <w:highlight w:val="yellow"/>
            </w:rPr>
          </w:rPrChange>
        </w:rPr>
        <w:pPrChange w:id="1428" w:author="Prashasti Jakhmola" w:date="2024-04-09T17:24:00Z">
          <w:pPr>
            <w:numPr>
              <w:numId w:val="6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852532">
        <w:rPr>
          <w:b/>
          <w:bCs/>
          <w:rPrChange w:id="1429" w:author="Prashasti Jakhmola" w:date="2024-04-09T17:24:00Z">
            <w:rPr>
              <w:b/>
              <w:bCs/>
              <w:highlight w:val="yellow"/>
            </w:rPr>
          </w:rPrChange>
        </w:rPr>
        <w:t xml:space="preserve">Use </w:t>
      </w:r>
      <w:r w:rsidR="00912528" w:rsidRPr="00912528">
        <w:rPr>
          <w:b/>
          <w:bCs/>
        </w:rPr>
        <w:t>case examples</w:t>
      </w:r>
      <w:r w:rsidRPr="00852532">
        <w:rPr>
          <w:b/>
          <w:bCs/>
          <w:rPrChange w:id="1430" w:author="Prashasti Jakhmola" w:date="2024-04-09T17:24:00Z">
            <w:rPr>
              <w:b/>
              <w:bCs/>
              <w:highlight w:val="yellow"/>
            </w:rPr>
          </w:rPrChange>
        </w:rPr>
        <w:t>:</w:t>
      </w:r>
      <w:r w:rsidRPr="00852532">
        <w:rPr>
          <w:rPrChange w:id="1431" w:author="Prashasti Jakhmola" w:date="2024-04-09T17:24:00Z">
            <w:rPr>
              <w:highlight w:val="yellow"/>
            </w:rPr>
          </w:rPrChange>
        </w:rPr>
        <w:t xml:space="preserve"> Review practical examples of AWS RAM use cases to understand its application in real-world scenarios</w:t>
      </w:r>
      <w:r w:rsidR="001C0B97" w:rsidRPr="00852532">
        <w:rPr>
          <w:rPrChange w:id="1432" w:author="Prashasti Jakhmola" w:date="2024-04-09T17:24:00Z">
            <w:rPr>
              <w:highlight w:val="yellow"/>
            </w:rPr>
          </w:rPrChange>
        </w:rPr>
        <w:fldChar w:fldCharType="begin"/>
      </w:r>
      <w:r w:rsidR="001C0B97" w:rsidRPr="00852532">
        <w:rPr>
          <w:rPrChange w:id="1433" w:author="Prashasti Jakhmola" w:date="2024-04-09T17:24:00Z">
            <w:rPr>
              <w:highlight w:val="yellow"/>
            </w:rPr>
          </w:rPrChange>
        </w:rPr>
        <w:instrText xml:space="preserve"> NOTEREF _Ref148533202 \f \h  \* MERGEFORMAT </w:instrText>
      </w:r>
      <w:r w:rsidR="001C0B97" w:rsidRPr="00852532">
        <w:rPr>
          <w:rPrChange w:id="1434" w:author="Prashasti Jakhmola" w:date="2024-04-09T17:24:00Z">
            <w:rPr>
              <w:highlight w:val="yellow"/>
            </w:rPr>
          </w:rPrChange>
        </w:rPr>
      </w:r>
      <w:r w:rsidR="001C0B97" w:rsidRPr="00852532">
        <w:rPr>
          <w:rPrChange w:id="1435" w:author="Prashasti Jakhmola" w:date="2024-04-09T17:24:00Z">
            <w:rPr>
              <w:highlight w:val="yellow"/>
            </w:rPr>
          </w:rPrChange>
        </w:rPr>
        <w:fldChar w:fldCharType="separate"/>
      </w:r>
      <w:r w:rsidR="001C0B97" w:rsidRPr="00852532">
        <w:rPr>
          <w:rStyle w:val="FootnoteReference"/>
          <w:rPrChange w:id="1436" w:author="Prashasti Jakhmola" w:date="2024-04-09T17:24:00Z">
            <w:rPr>
              <w:rStyle w:val="FootnoteReference"/>
              <w:highlight w:val="yellow"/>
            </w:rPr>
          </w:rPrChange>
        </w:rPr>
        <w:t>57</w:t>
      </w:r>
      <w:r w:rsidR="001C0B97" w:rsidRPr="00852532">
        <w:rPr>
          <w:rPrChange w:id="1437" w:author="Prashasti Jakhmola" w:date="2024-04-09T17:24:00Z">
            <w:rPr>
              <w:highlight w:val="yellow"/>
            </w:rPr>
          </w:rPrChange>
        </w:rPr>
        <w:fldChar w:fldCharType="end"/>
      </w:r>
      <w:r w:rsidRPr="00852532">
        <w:rPr>
          <w:rPrChange w:id="1438" w:author="Prashasti Jakhmola" w:date="2024-04-09T17:24:00Z">
            <w:rPr>
              <w:highlight w:val="yellow"/>
            </w:rPr>
          </w:rPrChange>
        </w:rPr>
        <w:t>.</w:t>
      </w:r>
    </w:p>
    <w:p w14:paraId="0216A313" w14:textId="04786726" w:rsidR="00A33D01" w:rsidRPr="00A33D01" w:rsidRDefault="00A33D01" w:rsidP="001C5EC6">
      <w:pPr>
        <w:pStyle w:val="NormalBPBHEB"/>
        <w:pPrChange w:id="1439" w:author="Prashasti Jakhmola" w:date="2024-04-09T17:24:00Z">
          <w:pPr>
            <w:pBdr>
              <w:top w:val="nil"/>
              <w:left w:val="nil"/>
              <w:bottom w:val="nil"/>
              <w:right w:val="nil"/>
              <w:between w:val="nil"/>
            </w:pBdr>
            <w:shd w:val="clear" w:color="auto" w:fill="FFFFFF"/>
            <w:spacing w:after="100" w:line="276" w:lineRule="auto"/>
            <w:jc w:val="both"/>
          </w:pPr>
        </w:pPrChange>
      </w:pPr>
      <w:r w:rsidRPr="00A33D01">
        <w:t>AWS R</w:t>
      </w:r>
      <w:del w:id="1440" w:author="Prashasti Jakhmola" w:date="2024-04-09T17:25:00Z">
        <w:r w:rsidRPr="00A33D01" w:rsidDel="00623789">
          <w:delText xml:space="preserve">esource </w:delText>
        </w:r>
      </w:del>
      <w:r w:rsidRPr="00A33D01">
        <w:t>A</w:t>
      </w:r>
      <w:del w:id="1441" w:author="Prashasti Jakhmola" w:date="2024-04-09T17:25:00Z">
        <w:r w:rsidRPr="00A33D01" w:rsidDel="00623789">
          <w:delText xml:space="preserve">ccess </w:delText>
        </w:r>
      </w:del>
      <w:r w:rsidRPr="00A33D01">
        <w:t>M</w:t>
      </w:r>
      <w:del w:id="1442" w:author="Prashasti Jakhmola" w:date="2024-04-09T17:25:00Z">
        <w:r w:rsidRPr="00A33D01" w:rsidDel="00623789">
          <w:delText>anager</w:delText>
        </w:r>
      </w:del>
      <w:r w:rsidRPr="00A33D01">
        <w:t xml:space="preserve">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A33D01" w:rsidRDefault="00A33D01" w:rsidP="004F4F03">
      <w:pPr>
        <w:pStyle w:val="Heading1BPBHEB"/>
        <w:pPrChange w:id="1443" w:author="Prashasti Jakhmola" w:date="2024-04-09T14:43:00Z">
          <w:pPr>
            <w:keepNext/>
            <w:keepLines/>
            <w:spacing w:before="400" w:after="0" w:line="276" w:lineRule="auto"/>
            <w:outlineLvl w:val="0"/>
          </w:pPr>
        </w:pPrChange>
      </w:pPr>
      <w:r w:rsidRPr="00A33D01">
        <w:t>AWS Secrets Manager</w:t>
      </w:r>
    </w:p>
    <w:p w14:paraId="31071BD1" w14:textId="155ABCD0" w:rsidR="00A33D01" w:rsidRPr="00A33D01" w:rsidRDefault="00A33D01" w:rsidP="000168A4">
      <w:pPr>
        <w:pStyle w:val="NormalBPBHEB"/>
        <w:pPrChange w:id="1444" w:author="Prashasti Jakhmola" w:date="2024-04-09T17:25:00Z">
          <w:pPr>
            <w:pBdr>
              <w:top w:val="nil"/>
              <w:left w:val="nil"/>
              <w:bottom w:val="nil"/>
              <w:right w:val="nil"/>
              <w:between w:val="nil"/>
            </w:pBdr>
            <w:shd w:val="clear" w:color="auto" w:fill="FFFFFF"/>
            <w:spacing w:after="100" w:line="276" w:lineRule="auto"/>
            <w:jc w:val="both"/>
          </w:pPr>
        </w:pPrChange>
      </w:pPr>
      <w:r w:rsidRPr="00A33D01">
        <w:t>In this section, we</w:t>
      </w:r>
      <w:ins w:id="1445" w:author="Prashasti Jakhmola" w:date="2024-04-09T17:25:00Z">
        <w:r w:rsidR="002876A7">
          <w:t xml:space="preserve"> wi</w:t>
        </w:r>
      </w:ins>
      <w:del w:id="1446" w:author="Prashasti Jakhmola" w:date="2024-04-09T17:25:00Z">
        <w:r w:rsidRPr="00A33D01" w:rsidDel="002876A7">
          <w:delText>'</w:delText>
        </w:r>
      </w:del>
      <w:r w:rsidRPr="00A33D01">
        <w:t>ll delve into AWS Secrets Manager, a valuable service that simplifies the management of sensitive information such as database credentials, API keys, and other secrets. We will discuss its features, use cases, and best practices</w:t>
      </w:r>
      <w:bookmarkStart w:id="1447" w:name="_Ref148533451"/>
      <w:r w:rsidR="003C6A7B" w:rsidRPr="00865964">
        <w:rPr>
          <w:rStyle w:val="FootnoteReference"/>
          <w:highlight w:val="yellow"/>
          <w:rPrChange w:id="1448" w:author="Prashasti Jakhmola" w:date="2024-04-09T17:25:00Z">
            <w:rPr>
              <w:rStyle w:val="FootnoteReference"/>
            </w:rPr>
          </w:rPrChange>
        </w:rPr>
        <w:footnoteReference w:id="58"/>
      </w:r>
      <w:bookmarkEnd w:id="1447"/>
      <w:r w:rsidR="003C6A7B" w:rsidRPr="00865964">
        <w:rPr>
          <w:highlight w:val="yellow"/>
          <w:rPrChange w:id="1449" w:author="Prashasti Jakhmola" w:date="2024-04-09T17:25:00Z">
            <w:rPr/>
          </w:rPrChange>
        </w:rPr>
        <w:t xml:space="preserve"> </w:t>
      </w:r>
      <w:bookmarkStart w:id="1450" w:name="_Ref148533468"/>
      <w:r w:rsidR="003C6A7B" w:rsidRPr="00865964">
        <w:rPr>
          <w:rStyle w:val="FootnoteReference"/>
          <w:highlight w:val="yellow"/>
          <w:rPrChange w:id="1451" w:author="Prashasti Jakhmola" w:date="2024-04-09T17:25:00Z">
            <w:rPr>
              <w:rStyle w:val="FootnoteReference"/>
            </w:rPr>
          </w:rPrChange>
        </w:rPr>
        <w:footnoteReference w:id="59"/>
      </w:r>
      <w:bookmarkEnd w:id="1450"/>
      <w:r w:rsidR="00365ECC" w:rsidRPr="00865964">
        <w:rPr>
          <w:highlight w:val="yellow"/>
          <w:rPrChange w:id="1452" w:author="Prashasti Jakhmola" w:date="2024-04-09T17:25:00Z">
            <w:rPr/>
          </w:rPrChange>
        </w:rPr>
        <w:t xml:space="preserve"> </w:t>
      </w:r>
      <w:bookmarkStart w:id="1453" w:name="_Ref148533499"/>
      <w:r w:rsidR="00365ECC" w:rsidRPr="00865964">
        <w:rPr>
          <w:rStyle w:val="FootnoteReference"/>
          <w:highlight w:val="yellow"/>
          <w:rPrChange w:id="1454" w:author="Prashasti Jakhmola" w:date="2024-04-09T17:25:00Z">
            <w:rPr>
              <w:rStyle w:val="FootnoteReference"/>
            </w:rPr>
          </w:rPrChange>
        </w:rPr>
        <w:footnoteReference w:id="60"/>
      </w:r>
      <w:bookmarkEnd w:id="1453"/>
      <w:r w:rsidRPr="00865964">
        <w:rPr>
          <w:highlight w:val="yellow"/>
          <w:rPrChange w:id="1455" w:author="Prashasti Jakhmola" w:date="2024-04-09T17:25:00Z">
            <w:rPr/>
          </w:rPrChange>
        </w:rPr>
        <w:t>.</w:t>
      </w:r>
    </w:p>
    <w:p w14:paraId="78C2F01F" w14:textId="77777777" w:rsidR="00A33D01" w:rsidRPr="00565722" w:rsidRDefault="00A33D01" w:rsidP="00865964">
      <w:pPr>
        <w:pStyle w:val="Heading2BPBHEB"/>
        <w:pPrChange w:id="1456" w:author="Prashasti Jakhmola" w:date="2024-04-09T17:25:00Z">
          <w:pPr>
            <w:keepNext/>
            <w:keepLines/>
            <w:spacing w:before="40" w:after="0"/>
            <w:outlineLvl w:val="1"/>
          </w:pPr>
        </w:pPrChange>
      </w:pPr>
      <w:r w:rsidRPr="00565722">
        <w:t>Introduction to AWS Secrets Manager</w:t>
      </w:r>
    </w:p>
    <w:p w14:paraId="6982D53D" w14:textId="15EA1283" w:rsidR="00A33D01" w:rsidRPr="00A33D01" w:rsidRDefault="00A33D01" w:rsidP="00DD036A">
      <w:pPr>
        <w:pStyle w:val="NormalBPBHEB"/>
        <w:pPrChange w:id="1457" w:author="Prashasti Jakhmola" w:date="2024-04-09T17:26:00Z">
          <w:pPr>
            <w:pBdr>
              <w:top w:val="nil"/>
              <w:left w:val="nil"/>
              <w:bottom w:val="nil"/>
              <w:right w:val="nil"/>
              <w:between w:val="nil"/>
            </w:pBdr>
            <w:shd w:val="clear" w:color="auto" w:fill="FFFFFF"/>
            <w:spacing w:after="100" w:line="276" w:lineRule="auto"/>
            <w:jc w:val="both"/>
          </w:pPr>
        </w:pPrChange>
      </w:pPr>
      <w:r w:rsidRPr="00A33D01">
        <w:t xml:space="preserve">AWS Secrets Manager is a service designed to help you protect access to your applications, services, and IT resources without exposing sensitive information. It assists in the secure </w:t>
      </w:r>
      <w:r w:rsidRPr="00A33D01">
        <w:lastRenderedPageBreak/>
        <w:t>storage, retrieval, and management of sensitive data, reducing the risk of inadvertent exposure</w:t>
      </w:r>
      <w:r w:rsidR="00162EA6">
        <w:fldChar w:fldCharType="begin"/>
      </w:r>
      <w:r w:rsidR="00162EA6">
        <w:instrText xml:space="preserve"> NOTEREF _Ref148533451 \f \h </w:instrText>
      </w:r>
      <w:r w:rsidR="00162EA6">
        <w:fldChar w:fldCharType="separate"/>
      </w:r>
      <w:r w:rsidR="00162EA6" w:rsidRPr="00162EA6">
        <w:rPr>
          <w:rStyle w:val="FootnoteReference"/>
        </w:rPr>
        <w:t>58</w:t>
      </w:r>
      <w:r w:rsidR="00162EA6">
        <w:fldChar w:fldCharType="end"/>
      </w:r>
      <w:r w:rsidRPr="00A33D01">
        <w:t>.</w:t>
      </w:r>
    </w:p>
    <w:p w14:paraId="5B3B684A" w14:textId="177AEBBC" w:rsidR="00A33D01" w:rsidRDefault="00A33D01" w:rsidP="00DD036A">
      <w:pPr>
        <w:pStyle w:val="Heading3BPBHEB"/>
        <w:rPr>
          <w:ins w:id="1458" w:author="Prashasti Jakhmola" w:date="2024-04-09T17:26:00Z"/>
        </w:rPr>
      </w:pPr>
      <w:r w:rsidRPr="00565722">
        <w:t xml:space="preserve">Key </w:t>
      </w:r>
      <w:r w:rsidR="00DD036A" w:rsidRPr="00565722">
        <w:t>features and benefits</w:t>
      </w:r>
    </w:p>
    <w:p w14:paraId="2403BDD8" w14:textId="5915EDC9" w:rsidR="000E1AA5" w:rsidRPr="000E1AA5" w:rsidRDefault="000E1AA5" w:rsidP="000E1AA5">
      <w:pPr>
        <w:pStyle w:val="NormalBPBHEB"/>
        <w:rPr>
          <w:b/>
          <w:rPrChange w:id="1459" w:author="Prashasti Jakhmola" w:date="2024-04-09T17:26:00Z">
            <w:rPr/>
          </w:rPrChange>
        </w:rPr>
        <w:pPrChange w:id="1460" w:author="Prashasti Jakhmola" w:date="2024-04-09T17:26:00Z">
          <w:pPr>
            <w:keepNext/>
            <w:keepLines/>
            <w:spacing w:before="40" w:after="0"/>
            <w:outlineLvl w:val="1"/>
          </w:pPr>
        </w:pPrChange>
      </w:pPr>
      <w:ins w:id="1461" w:author="Prashasti Jakhmola" w:date="2024-04-09T17:26:00Z">
        <w:r>
          <w:t>The following are the k</w:t>
        </w:r>
        <w:r w:rsidRPr="00565722">
          <w:t>ey features and benefits</w:t>
        </w:r>
        <w:r>
          <w:t xml:space="preserve"> </w:t>
        </w:r>
        <w:r w:rsidRPr="000E1AA5">
          <w:rPr>
            <w:bCs/>
          </w:rPr>
          <w:t>AWS Secrets Manager</w:t>
        </w:r>
        <w:r w:rsidRPr="000E1AA5">
          <w:rPr>
            <w:bCs/>
          </w:rPr>
          <w:t>:</w:t>
        </w:r>
      </w:ins>
    </w:p>
    <w:p w14:paraId="111CC4A3" w14:textId="726BD3C3" w:rsidR="00A33D01" w:rsidRPr="00A33D01" w:rsidRDefault="00A33D01" w:rsidP="000E1AA5">
      <w:pPr>
        <w:pStyle w:val="NormalBPBHEB"/>
        <w:numPr>
          <w:ilvl w:val="0"/>
          <w:numId w:val="136"/>
        </w:numPr>
        <w:pPrChange w:id="1462"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Secrets </w:t>
      </w:r>
      <w:ins w:id="1463" w:author="Prashasti Jakhmola" w:date="2024-04-09T17:27:00Z">
        <w:r w:rsidR="00254F7F">
          <w:rPr>
            <w:b/>
            <w:bCs/>
          </w:rPr>
          <w:t>s</w:t>
        </w:r>
      </w:ins>
      <w:del w:id="1464" w:author="Prashasti Jakhmola" w:date="2024-04-09T17:27:00Z">
        <w:r w:rsidRPr="00A33D01" w:rsidDel="00254F7F">
          <w:rPr>
            <w:b/>
            <w:bCs/>
          </w:rPr>
          <w:delText>S</w:delText>
        </w:r>
      </w:del>
      <w:r w:rsidRPr="00A33D01">
        <w:rPr>
          <w:b/>
          <w:bCs/>
        </w:rPr>
        <w:t>torage:</w:t>
      </w:r>
      <w:r w:rsidRPr="00A33D01">
        <w:t xml:space="preserve"> AWS Secrets Manager allows you to securely store and manage sensitive information, such as database passwords, API keys, and other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7B06E52" w14:textId="3AC8FA60" w:rsidR="00A33D01" w:rsidRPr="00A33D01" w:rsidRDefault="00A33D01" w:rsidP="000E1AA5">
      <w:pPr>
        <w:pStyle w:val="NormalBPBHEB"/>
        <w:numPr>
          <w:ilvl w:val="0"/>
          <w:numId w:val="136"/>
        </w:numPr>
        <w:pPrChange w:id="1465"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Rotation </w:t>
      </w:r>
      <w:ins w:id="1466" w:author="Prashasti Jakhmola" w:date="2024-04-09T17:27:00Z">
        <w:r w:rsidR="001001F4">
          <w:rPr>
            <w:b/>
            <w:bCs/>
          </w:rPr>
          <w:t>p</w:t>
        </w:r>
      </w:ins>
      <w:del w:id="1467" w:author="Prashasti Jakhmola" w:date="2024-04-09T17:27:00Z">
        <w:r w:rsidRPr="00A33D01" w:rsidDel="001001F4">
          <w:rPr>
            <w:b/>
            <w:bCs/>
          </w:rPr>
          <w:delText>P</w:delText>
        </w:r>
      </w:del>
      <w:r w:rsidRPr="00A33D01">
        <w:rPr>
          <w:b/>
          <w:bCs/>
        </w:rPr>
        <w:t>olicies:</w:t>
      </w:r>
      <w:r w:rsidRPr="00A33D01">
        <w:t xml:space="preserve"> You can configure automatic rotation policies for secrets, ensuring that credentials are regularly updated without manual intervention</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6684EFBE" w14:textId="16A845D0" w:rsidR="00A33D01" w:rsidRPr="00A33D01" w:rsidRDefault="00A33D01" w:rsidP="000E1AA5">
      <w:pPr>
        <w:pStyle w:val="NormalBPBHEB"/>
        <w:numPr>
          <w:ilvl w:val="0"/>
          <w:numId w:val="136"/>
        </w:numPr>
        <w:pPrChange w:id="1468"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RDS and Redshift:</w:t>
      </w:r>
      <w:r w:rsidRPr="00A33D01">
        <w:t xml:space="preserve"> AWS Secrets Manager seamlessly integrates with Amazon RDS and Amazon Redshift for simplified credential management</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Pr="00A33D01">
        <w:t>.</w:t>
      </w:r>
    </w:p>
    <w:p w14:paraId="14EE2F75" w14:textId="0263364A" w:rsidR="00A33D01" w:rsidRPr="00A33D01" w:rsidRDefault="00A33D01" w:rsidP="000E1AA5">
      <w:pPr>
        <w:pStyle w:val="NormalBPBHEB"/>
        <w:numPr>
          <w:ilvl w:val="0"/>
          <w:numId w:val="136"/>
        </w:numPr>
        <w:pPrChange w:id="1469" w:author="Prashasti Jakhmola" w:date="2024-04-09T17:26:00Z">
          <w:pPr>
            <w:numPr>
              <w:numId w:val="6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Access </w:t>
      </w:r>
      <w:ins w:id="1470" w:author="Prashasti Jakhmola" w:date="2024-04-09T17:27:00Z">
        <w:r w:rsidR="005E580A">
          <w:rPr>
            <w:b/>
            <w:bCs/>
          </w:rPr>
          <w:t>c</w:t>
        </w:r>
      </w:ins>
      <w:del w:id="1471" w:author="Prashasti Jakhmola" w:date="2024-04-09T17:27:00Z">
        <w:r w:rsidRPr="00A33D01" w:rsidDel="005E580A">
          <w:rPr>
            <w:b/>
            <w:bCs/>
          </w:rPr>
          <w:delText>C</w:delText>
        </w:r>
      </w:del>
      <w:r w:rsidRPr="00A33D01">
        <w:rPr>
          <w:b/>
          <w:bCs/>
        </w:rPr>
        <w:t>ontrol:</w:t>
      </w:r>
      <w:r w:rsidRPr="00A33D01">
        <w:t xml:space="preserve"> Manage access to secrets by using fine-grained permissions and access policies, enhancing security and compliance</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09F5068" w14:textId="1F5E61DC" w:rsidR="00A33D01" w:rsidRPr="00565722" w:rsidRDefault="00A33D01" w:rsidP="00A03D04">
      <w:pPr>
        <w:pStyle w:val="Heading3BPBHEB"/>
        <w:pPrChange w:id="1472" w:author="Prashasti Jakhmola" w:date="2024-04-09T17:27:00Z">
          <w:pPr>
            <w:keepNext/>
            <w:keepLines/>
            <w:spacing w:before="40" w:after="0"/>
            <w:outlineLvl w:val="1"/>
          </w:pPr>
        </w:pPrChange>
      </w:pPr>
      <w:r w:rsidRPr="00565722">
        <w:t xml:space="preserve">Use </w:t>
      </w:r>
      <w:ins w:id="1473" w:author="Prashasti Jakhmola" w:date="2024-04-09T17:27:00Z">
        <w:r w:rsidR="00A03D04">
          <w:t>c</w:t>
        </w:r>
      </w:ins>
      <w:del w:id="1474" w:author="Prashasti Jakhmola" w:date="2024-04-09T17:27:00Z">
        <w:r w:rsidRPr="00565722" w:rsidDel="00A03D04">
          <w:delText>C</w:delText>
        </w:r>
      </w:del>
      <w:r w:rsidRPr="00565722">
        <w:t>ases</w:t>
      </w:r>
    </w:p>
    <w:p w14:paraId="4ADC6266" w14:textId="77777777" w:rsidR="00A33D01" w:rsidRPr="00A33D01" w:rsidRDefault="00A33D01" w:rsidP="00CF7C28">
      <w:pPr>
        <w:pStyle w:val="NormalBPBHEB"/>
        <w:pPrChange w:id="1475" w:author="Prashasti Jakhmola" w:date="2024-04-09T17:27:00Z">
          <w:pPr>
            <w:pBdr>
              <w:top w:val="nil"/>
              <w:left w:val="nil"/>
              <w:bottom w:val="nil"/>
              <w:right w:val="nil"/>
              <w:between w:val="nil"/>
            </w:pBdr>
            <w:shd w:val="clear" w:color="auto" w:fill="FFFFFF"/>
            <w:spacing w:after="100" w:line="276" w:lineRule="auto"/>
            <w:jc w:val="both"/>
          </w:pPr>
        </w:pPrChange>
      </w:pPr>
      <w:r w:rsidRPr="00A33D01">
        <w:t>AWS Secrets Manager is vital in several use cases, including:</w:t>
      </w:r>
    </w:p>
    <w:p w14:paraId="03B7BAE0" w14:textId="70F1CA3E" w:rsidR="00A33D01" w:rsidRPr="00A33D01" w:rsidRDefault="00A33D01" w:rsidP="00735F29">
      <w:pPr>
        <w:pStyle w:val="NormalBPBHEB"/>
        <w:numPr>
          <w:ilvl w:val="0"/>
          <w:numId w:val="144"/>
        </w:numPr>
        <w:pPrChange w:id="1476" w:author="Prashasti Jakhmola" w:date="2024-04-09T17:36:00Z">
          <w:pPr>
            <w:numPr>
              <w:numId w:val="6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Database </w:t>
      </w:r>
      <w:ins w:id="1477" w:author="Prashasti Jakhmola" w:date="2024-04-09T17:36:00Z">
        <w:r w:rsidR="00735F29">
          <w:rPr>
            <w:b/>
            <w:bCs/>
          </w:rPr>
          <w:t>c</w:t>
        </w:r>
      </w:ins>
      <w:del w:id="1478" w:author="Prashasti Jakhmola" w:date="2024-04-09T17:36:00Z">
        <w:r w:rsidRPr="00A33D01" w:rsidDel="00735F29">
          <w:rPr>
            <w:b/>
            <w:bCs/>
          </w:rPr>
          <w:delText>C</w:delText>
        </w:r>
      </w:del>
      <w:r w:rsidRPr="00A33D01">
        <w:rPr>
          <w:b/>
          <w:bCs/>
        </w:rPr>
        <w:t>redentials:</w:t>
      </w:r>
      <w:r w:rsidRPr="00A33D01">
        <w:t xml:space="preserve"> Store, manage, and rotate database credentials to enhance database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3A88D25B" w14:textId="7E9856AE" w:rsidR="00A33D01" w:rsidRPr="00A33D01" w:rsidRDefault="00A33D01" w:rsidP="00735F29">
      <w:pPr>
        <w:pStyle w:val="NormalBPBHEB"/>
        <w:numPr>
          <w:ilvl w:val="0"/>
          <w:numId w:val="144"/>
        </w:numPr>
        <w:pPrChange w:id="1479" w:author="Prashasti Jakhmola" w:date="2024-04-09T17:36:00Z">
          <w:pPr>
            <w:numPr>
              <w:numId w:val="6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Third-party API </w:t>
      </w:r>
      <w:ins w:id="1480" w:author="Prashasti Jakhmola" w:date="2024-04-09T17:36:00Z">
        <w:r w:rsidR="00F92B1D">
          <w:rPr>
            <w:b/>
            <w:bCs/>
          </w:rPr>
          <w:t>k</w:t>
        </w:r>
      </w:ins>
      <w:del w:id="1481" w:author="Prashasti Jakhmola" w:date="2024-04-09T17:36:00Z">
        <w:r w:rsidRPr="00A33D01" w:rsidDel="00F92B1D">
          <w:rPr>
            <w:b/>
            <w:bCs/>
          </w:rPr>
          <w:delText>K</w:delText>
        </w:r>
      </w:del>
      <w:r w:rsidRPr="00A33D01">
        <w:rPr>
          <w:b/>
          <w:bCs/>
        </w:rPr>
        <w:t>eys:</w:t>
      </w:r>
      <w:r w:rsidRPr="00A33D01">
        <w:t xml:space="preserve"> Protect sensitive API keys used to access third-party services and APIs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DFAC2A1" w14:textId="11916BF6" w:rsidR="00A33D01" w:rsidRPr="00A33D01" w:rsidRDefault="00A33D01" w:rsidP="00735F29">
      <w:pPr>
        <w:pStyle w:val="NormalBPBHEB"/>
        <w:numPr>
          <w:ilvl w:val="0"/>
          <w:numId w:val="144"/>
        </w:numPr>
        <w:pPrChange w:id="1482" w:author="Prashasti Jakhmola" w:date="2024-04-09T17:36:00Z">
          <w:pPr>
            <w:numPr>
              <w:numId w:val="6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Secure </w:t>
      </w:r>
      <w:r w:rsidR="00F92B1D" w:rsidRPr="00A33D01">
        <w:rPr>
          <w:b/>
          <w:bCs/>
        </w:rPr>
        <w:t>storage for application secrets</w:t>
      </w:r>
      <w:r w:rsidRPr="00A33D01">
        <w:rPr>
          <w:b/>
          <w:bCs/>
        </w:rPr>
        <w:t>:</w:t>
      </w:r>
      <w:r w:rsidRPr="00A33D01">
        <w:t xml:space="preserve"> Safeguard application secrets like encryption keys and access tokens</w:t>
      </w:r>
      <w:r w:rsidR="00F35064">
        <w:fldChar w:fldCharType="begin"/>
      </w:r>
      <w:r w:rsidR="00F35064">
        <w:instrText xml:space="preserve"> NOTEREF _Ref148533499 \f \h </w:instrText>
      </w:r>
      <w:r w:rsidR="00F35064">
        <w:fldChar w:fldCharType="separate"/>
      </w:r>
      <w:r w:rsidR="00F35064" w:rsidRPr="00F35064">
        <w:rPr>
          <w:rStyle w:val="FootnoteReference"/>
        </w:rPr>
        <w:t>60</w:t>
      </w:r>
      <w:r w:rsidR="00F35064">
        <w:fldChar w:fldCharType="end"/>
      </w:r>
      <w:r w:rsidRPr="00A33D01">
        <w:t>.</w:t>
      </w:r>
    </w:p>
    <w:p w14:paraId="08095E9A" w14:textId="3E5420E2" w:rsidR="00A33D01" w:rsidRPr="00565722" w:rsidRDefault="00A33D01" w:rsidP="00F92B1D">
      <w:pPr>
        <w:pStyle w:val="Heading3BPBHEB"/>
        <w:pPrChange w:id="1483" w:author="Prashasti Jakhmola" w:date="2024-04-09T17:36:00Z">
          <w:pPr>
            <w:keepNext/>
            <w:keepLines/>
            <w:spacing w:before="40" w:after="0"/>
            <w:outlineLvl w:val="1"/>
          </w:pPr>
        </w:pPrChange>
      </w:pPr>
      <w:r w:rsidRPr="00565722">
        <w:t xml:space="preserve">Best </w:t>
      </w:r>
      <w:ins w:id="1484" w:author="Prashasti Jakhmola" w:date="2024-04-09T17:36:00Z">
        <w:r w:rsidR="00F92B1D">
          <w:t>p</w:t>
        </w:r>
      </w:ins>
      <w:del w:id="1485" w:author="Prashasti Jakhmola" w:date="2024-04-09T17:36:00Z">
        <w:r w:rsidRPr="00565722" w:rsidDel="00F92B1D">
          <w:delText>P</w:delText>
        </w:r>
      </w:del>
      <w:r w:rsidRPr="00565722">
        <w:t>ractices</w:t>
      </w:r>
    </w:p>
    <w:p w14:paraId="6A7EF1B1" w14:textId="77777777" w:rsidR="00A33D01" w:rsidRPr="00A33D01" w:rsidRDefault="00A33D01" w:rsidP="002D2641">
      <w:pPr>
        <w:pStyle w:val="NormalBPBHEB"/>
        <w:pPrChange w:id="1486" w:author="Prashasti Jakhmola" w:date="2024-04-09T17:37:00Z">
          <w:pPr>
            <w:pBdr>
              <w:top w:val="nil"/>
              <w:left w:val="nil"/>
              <w:bottom w:val="nil"/>
              <w:right w:val="nil"/>
              <w:between w:val="nil"/>
            </w:pBdr>
            <w:shd w:val="clear" w:color="auto" w:fill="FFFFFF"/>
            <w:spacing w:after="100" w:line="276" w:lineRule="auto"/>
            <w:jc w:val="both"/>
          </w:pPr>
        </w:pPrChange>
      </w:pPr>
      <w:r w:rsidRPr="00A33D01">
        <w:t>To make the most of AWS Secrets Manager, consider these best practices:</w:t>
      </w:r>
    </w:p>
    <w:p w14:paraId="230AF289" w14:textId="1A05D512" w:rsidR="00A33D01" w:rsidRPr="00A33D01" w:rsidRDefault="00A33D01" w:rsidP="002D2641">
      <w:pPr>
        <w:pStyle w:val="NormalBPBHEB"/>
        <w:numPr>
          <w:ilvl w:val="0"/>
          <w:numId w:val="145"/>
        </w:numPr>
        <w:pPrChange w:id="1487" w:author="Prashasti Jakhmola" w:date="2024-04-09T17:36:00Z">
          <w:pPr>
            <w:numPr>
              <w:numId w:val="6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Automatic </w:t>
      </w:r>
      <w:ins w:id="1488" w:author="Prashasti Jakhmola" w:date="2024-04-09T17:37:00Z">
        <w:r w:rsidR="002D2641">
          <w:rPr>
            <w:b/>
            <w:bCs/>
          </w:rPr>
          <w:t>r</w:t>
        </w:r>
      </w:ins>
      <w:del w:id="1489" w:author="Prashasti Jakhmola" w:date="2024-04-09T17:37:00Z">
        <w:r w:rsidRPr="00A33D01" w:rsidDel="002D2641">
          <w:rPr>
            <w:b/>
            <w:bCs/>
          </w:rPr>
          <w:delText>R</w:delText>
        </w:r>
      </w:del>
      <w:r w:rsidRPr="00A33D01">
        <w:rPr>
          <w:b/>
          <w:bCs/>
        </w:rPr>
        <w:t>otation:</w:t>
      </w:r>
      <w:r w:rsidRPr="00A33D01">
        <w:t xml:space="preserve"> Enable automatic rotation of secrets to regularly update credentials and enhance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607466F" w14:textId="670912DF" w:rsidR="00A33D01" w:rsidRPr="00A33D01" w:rsidRDefault="00A33D01" w:rsidP="002D2641">
      <w:pPr>
        <w:pStyle w:val="NormalBPBHEB"/>
        <w:numPr>
          <w:ilvl w:val="0"/>
          <w:numId w:val="145"/>
        </w:numPr>
        <w:pPrChange w:id="1490" w:author="Prashasti Jakhmola" w:date="2024-04-09T17:36:00Z">
          <w:pPr>
            <w:numPr>
              <w:numId w:val="6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Least </w:t>
      </w:r>
      <w:r w:rsidR="002D2641" w:rsidRPr="00A33D01">
        <w:rPr>
          <w:b/>
          <w:bCs/>
        </w:rPr>
        <w:t>privilege access</w:t>
      </w:r>
      <w:r w:rsidRPr="00A33D01">
        <w:rPr>
          <w:b/>
          <w:bCs/>
        </w:rPr>
        <w:t>:</w:t>
      </w:r>
      <w:r w:rsidRPr="00A33D01">
        <w:t xml:space="preserve"> Implement least privilege access controls to restrict who can access and manage secrets</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00F35064">
        <w:t>.</w:t>
      </w:r>
    </w:p>
    <w:p w14:paraId="10261A45" w14:textId="5F341697" w:rsidR="00A33D01" w:rsidRPr="00A33D01" w:rsidRDefault="00A33D01" w:rsidP="002D2641">
      <w:pPr>
        <w:pStyle w:val="NormalBPBHEB"/>
        <w:numPr>
          <w:ilvl w:val="0"/>
          <w:numId w:val="145"/>
        </w:numPr>
        <w:pPrChange w:id="1491" w:author="Prashasti Jakhmola" w:date="2024-04-09T17:36:00Z">
          <w:pPr>
            <w:numPr>
              <w:numId w:val="6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Audit and </w:t>
      </w:r>
      <w:ins w:id="1492" w:author="Prashasti Jakhmola" w:date="2024-04-09T17:37:00Z">
        <w:r w:rsidR="002D2641">
          <w:rPr>
            <w:b/>
            <w:bCs/>
          </w:rPr>
          <w:t>m</w:t>
        </w:r>
      </w:ins>
      <w:del w:id="1493" w:author="Prashasti Jakhmola" w:date="2024-04-09T17:37:00Z">
        <w:r w:rsidRPr="00A33D01" w:rsidDel="002D2641">
          <w:rPr>
            <w:b/>
            <w:bCs/>
          </w:rPr>
          <w:delText>M</w:delText>
        </w:r>
      </w:del>
      <w:r w:rsidRPr="00A33D01">
        <w:rPr>
          <w:b/>
          <w:bCs/>
        </w:rPr>
        <w:t>onitoring:</w:t>
      </w:r>
      <w:r w:rsidRPr="00A33D01">
        <w:t xml:space="preserve"> Set up auditing and monitoring to track changes and access to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0CA8BFB" w14:textId="2E03F0D7" w:rsidR="00A33D01" w:rsidRPr="00565722" w:rsidRDefault="00A33D01" w:rsidP="00CF71B1">
      <w:pPr>
        <w:pStyle w:val="Heading2BPBHEB"/>
        <w:pPrChange w:id="1494" w:author="Prashasti Jakhmola" w:date="2024-04-09T17:37:00Z">
          <w:pPr>
            <w:keepNext/>
            <w:keepLines/>
            <w:spacing w:before="40" w:after="0"/>
            <w:outlineLvl w:val="1"/>
          </w:pPr>
        </w:pPrChange>
      </w:pPr>
      <w:r w:rsidRPr="00565722">
        <w:t xml:space="preserve">Getting </w:t>
      </w:r>
      <w:ins w:id="1495" w:author="Prashasti Jakhmola" w:date="2024-04-09T17:37:00Z">
        <w:r w:rsidR="00CF71B1">
          <w:t>s</w:t>
        </w:r>
      </w:ins>
      <w:del w:id="1496" w:author="Prashasti Jakhmola" w:date="2024-04-09T17:37:00Z">
        <w:r w:rsidRPr="00565722" w:rsidDel="00CF71B1">
          <w:delText>S</w:delText>
        </w:r>
      </w:del>
      <w:r w:rsidRPr="00565722">
        <w:t>tarted with AWS Secrets Manager</w:t>
      </w:r>
    </w:p>
    <w:p w14:paraId="1568D788" w14:textId="477B8100" w:rsidR="00A33D01" w:rsidRPr="00A33D01" w:rsidRDefault="00A33D01" w:rsidP="006C0C06">
      <w:pPr>
        <w:pStyle w:val="NormalBPBHEB"/>
        <w:pPrChange w:id="1497" w:author="Prashasti Jakhmola" w:date="2024-04-09T17:37:00Z">
          <w:pPr>
            <w:pBdr>
              <w:top w:val="nil"/>
              <w:left w:val="nil"/>
              <w:bottom w:val="nil"/>
              <w:right w:val="nil"/>
              <w:between w:val="nil"/>
            </w:pBdr>
            <w:shd w:val="clear" w:color="auto" w:fill="FFFFFF"/>
            <w:spacing w:after="100" w:line="276" w:lineRule="auto"/>
            <w:jc w:val="both"/>
          </w:pPr>
        </w:pPrChange>
      </w:pPr>
      <w:r w:rsidRPr="00A33D01">
        <w:t>To get started with AWS Secrets Manager, you can access the service through the AWS Management Console. Create and configure secrets, set up rotation policies, and grant access to applications and services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2212A7C" w14:textId="0EF9D5D3" w:rsidR="00A33D01" w:rsidRPr="006C0C06" w:rsidRDefault="00A33D01" w:rsidP="006C0C06">
      <w:pPr>
        <w:pStyle w:val="Heading3BPBHEB"/>
        <w:rPr>
          <w:rPrChange w:id="1498" w:author="Prashasti Jakhmola" w:date="2024-04-09T17:37:00Z">
            <w:rPr>
              <w:rFonts w:eastAsiaTheme="majorEastAsia" w:cstheme="majorBidi"/>
              <w:sz w:val="36"/>
              <w:szCs w:val="26"/>
              <w:highlight w:val="yellow"/>
            </w:rPr>
          </w:rPrChange>
        </w:rPr>
        <w:pPrChange w:id="1499" w:author="Prashasti Jakhmola" w:date="2024-04-09T17:37:00Z">
          <w:pPr>
            <w:keepNext/>
            <w:keepLines/>
            <w:spacing w:before="40" w:after="0"/>
            <w:outlineLvl w:val="1"/>
          </w:pPr>
        </w:pPrChange>
      </w:pPr>
      <w:r w:rsidRPr="006C0C06">
        <w:rPr>
          <w:rPrChange w:id="1500" w:author="Prashasti Jakhmola" w:date="2024-04-09T17:37:00Z">
            <w:rPr>
              <w:rFonts w:eastAsiaTheme="majorEastAsia" w:cstheme="majorBidi"/>
              <w:sz w:val="36"/>
              <w:szCs w:val="26"/>
              <w:highlight w:val="yellow"/>
            </w:rPr>
          </w:rPrChange>
        </w:rPr>
        <w:t>In-</w:t>
      </w:r>
      <w:r w:rsidR="006C0C06" w:rsidRPr="006C0C06">
        <w:t>depth resources</w:t>
      </w:r>
    </w:p>
    <w:p w14:paraId="7D67CC15" w14:textId="77777777" w:rsidR="00A33D01" w:rsidRPr="006C0C06" w:rsidRDefault="00A33D01" w:rsidP="006C0C06">
      <w:pPr>
        <w:pStyle w:val="NormalBPBHEB"/>
        <w:rPr>
          <w:rPrChange w:id="1501" w:author="Prashasti Jakhmola" w:date="2024-04-09T17:37:00Z">
            <w:rPr>
              <w:highlight w:val="yellow"/>
            </w:rPr>
          </w:rPrChange>
        </w:rPr>
        <w:pPrChange w:id="1502" w:author="Prashasti Jakhmola" w:date="2024-04-09T17:37:00Z">
          <w:pPr>
            <w:pBdr>
              <w:top w:val="nil"/>
              <w:left w:val="nil"/>
              <w:bottom w:val="nil"/>
              <w:right w:val="nil"/>
              <w:between w:val="nil"/>
            </w:pBdr>
            <w:shd w:val="clear" w:color="auto" w:fill="FFFFFF"/>
            <w:spacing w:after="100" w:line="276" w:lineRule="auto"/>
            <w:jc w:val="both"/>
          </w:pPr>
        </w:pPrChange>
      </w:pPr>
      <w:r w:rsidRPr="006C0C06">
        <w:rPr>
          <w:rPrChange w:id="1503" w:author="Prashasti Jakhmola" w:date="2024-04-09T17:37:00Z">
            <w:rPr>
              <w:highlight w:val="yellow"/>
            </w:rPr>
          </w:rPrChange>
        </w:rPr>
        <w:t>For further insights and guidance on AWS Secrets Manager, consult the following resources:</w:t>
      </w:r>
    </w:p>
    <w:p w14:paraId="120D3758" w14:textId="60764CA0" w:rsidR="00A33D01" w:rsidRPr="006C0C06" w:rsidRDefault="00A33D01" w:rsidP="006C0C06">
      <w:pPr>
        <w:pStyle w:val="NormalBPBHEB"/>
        <w:numPr>
          <w:ilvl w:val="0"/>
          <w:numId w:val="146"/>
        </w:numPr>
        <w:rPr>
          <w:rPrChange w:id="1504" w:author="Prashasti Jakhmola" w:date="2024-04-09T17:37:00Z">
            <w:rPr>
              <w:highlight w:val="yellow"/>
            </w:rPr>
          </w:rPrChange>
        </w:rPr>
        <w:pPrChange w:id="1505" w:author="Prashasti Jakhmola" w:date="2024-04-09T17:37:00Z">
          <w:pPr>
            <w:numPr>
              <w:numId w:val="6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6C0C06">
        <w:rPr>
          <w:b/>
          <w:bCs/>
          <w:rPrChange w:id="1506" w:author="Prashasti Jakhmola" w:date="2024-04-09T17:37:00Z">
            <w:rPr>
              <w:b/>
              <w:bCs/>
              <w:highlight w:val="yellow"/>
            </w:rPr>
          </w:rPrChange>
        </w:rPr>
        <w:lastRenderedPageBreak/>
        <w:t xml:space="preserve">AWS </w:t>
      </w:r>
      <w:ins w:id="1507" w:author="Prashasti Jakhmola" w:date="2024-04-09T17:37:00Z">
        <w:r w:rsidR="006C0C06">
          <w:rPr>
            <w:b/>
            <w:bCs/>
          </w:rPr>
          <w:t>d</w:t>
        </w:r>
      </w:ins>
      <w:del w:id="1508" w:author="Prashasti Jakhmola" w:date="2024-04-09T17:37:00Z">
        <w:r w:rsidRPr="006C0C06" w:rsidDel="006C0C06">
          <w:rPr>
            <w:b/>
            <w:bCs/>
            <w:rPrChange w:id="1509" w:author="Prashasti Jakhmola" w:date="2024-04-09T17:37:00Z">
              <w:rPr>
                <w:b/>
                <w:bCs/>
                <w:highlight w:val="yellow"/>
              </w:rPr>
            </w:rPrChange>
          </w:rPr>
          <w:delText>D</w:delText>
        </w:r>
      </w:del>
      <w:r w:rsidRPr="006C0C06">
        <w:rPr>
          <w:b/>
          <w:bCs/>
          <w:rPrChange w:id="1510" w:author="Prashasti Jakhmola" w:date="2024-04-09T17:37:00Z">
            <w:rPr>
              <w:b/>
              <w:bCs/>
              <w:highlight w:val="yellow"/>
            </w:rPr>
          </w:rPrChange>
        </w:rPr>
        <w:t>ocumentation:</w:t>
      </w:r>
      <w:r w:rsidRPr="006C0C06">
        <w:rPr>
          <w:rPrChange w:id="1511" w:author="Prashasti Jakhmola" w:date="2024-04-09T17:37:00Z">
            <w:rPr>
              <w:highlight w:val="yellow"/>
            </w:rPr>
          </w:rPrChange>
        </w:rPr>
        <w:t xml:space="preserve"> The official AWS Secrets Manager documentation provides detailed information on how to use and configure the service</w:t>
      </w:r>
      <w:r w:rsidR="00F35064" w:rsidRPr="006C0C06">
        <w:rPr>
          <w:rPrChange w:id="1512" w:author="Prashasti Jakhmola" w:date="2024-04-09T17:37:00Z">
            <w:rPr>
              <w:highlight w:val="yellow"/>
            </w:rPr>
          </w:rPrChange>
        </w:rPr>
        <w:fldChar w:fldCharType="begin"/>
      </w:r>
      <w:r w:rsidR="00F35064" w:rsidRPr="006C0C06">
        <w:rPr>
          <w:rPrChange w:id="1513" w:author="Prashasti Jakhmola" w:date="2024-04-09T17:37:00Z">
            <w:rPr>
              <w:highlight w:val="yellow"/>
            </w:rPr>
          </w:rPrChange>
        </w:rPr>
        <w:instrText xml:space="preserve"> NOTEREF _Ref148533451 \f \h </w:instrText>
      </w:r>
      <w:r w:rsidR="00AB5F29" w:rsidRPr="006C0C06">
        <w:rPr>
          <w:rPrChange w:id="1514" w:author="Prashasti Jakhmola" w:date="2024-04-09T17:37:00Z">
            <w:rPr>
              <w:highlight w:val="yellow"/>
            </w:rPr>
          </w:rPrChange>
        </w:rPr>
        <w:instrText xml:space="preserve"> \* MERGEFORMAT </w:instrText>
      </w:r>
      <w:r w:rsidR="00F35064" w:rsidRPr="006C0C06">
        <w:rPr>
          <w:rPrChange w:id="1515" w:author="Prashasti Jakhmola" w:date="2024-04-09T17:37:00Z">
            <w:rPr>
              <w:highlight w:val="yellow"/>
            </w:rPr>
          </w:rPrChange>
        </w:rPr>
      </w:r>
      <w:r w:rsidR="00F35064" w:rsidRPr="006C0C06">
        <w:rPr>
          <w:rPrChange w:id="1516" w:author="Prashasti Jakhmola" w:date="2024-04-09T17:37:00Z">
            <w:rPr>
              <w:highlight w:val="yellow"/>
            </w:rPr>
          </w:rPrChange>
        </w:rPr>
        <w:fldChar w:fldCharType="separate"/>
      </w:r>
      <w:r w:rsidR="00F35064" w:rsidRPr="006C0C06">
        <w:rPr>
          <w:rStyle w:val="FootnoteReference"/>
          <w:rPrChange w:id="1517" w:author="Prashasti Jakhmola" w:date="2024-04-09T17:37:00Z">
            <w:rPr>
              <w:rStyle w:val="FootnoteReference"/>
              <w:highlight w:val="yellow"/>
            </w:rPr>
          </w:rPrChange>
        </w:rPr>
        <w:t>58</w:t>
      </w:r>
      <w:r w:rsidR="00F35064" w:rsidRPr="006C0C06">
        <w:rPr>
          <w:rPrChange w:id="1518" w:author="Prashasti Jakhmola" w:date="2024-04-09T17:37:00Z">
            <w:rPr>
              <w:highlight w:val="yellow"/>
            </w:rPr>
          </w:rPrChange>
        </w:rPr>
        <w:fldChar w:fldCharType="end"/>
      </w:r>
      <w:r w:rsidRPr="006C0C06">
        <w:rPr>
          <w:rPrChange w:id="1519" w:author="Prashasti Jakhmola" w:date="2024-04-09T17:37:00Z">
            <w:rPr>
              <w:highlight w:val="yellow"/>
            </w:rPr>
          </w:rPrChange>
        </w:rPr>
        <w:t>.</w:t>
      </w:r>
    </w:p>
    <w:p w14:paraId="2010EC3C" w14:textId="51342C02" w:rsidR="00A33D01" w:rsidRPr="006C0C06" w:rsidRDefault="00A33D01" w:rsidP="006C0C06">
      <w:pPr>
        <w:pStyle w:val="NormalBPBHEB"/>
        <w:numPr>
          <w:ilvl w:val="0"/>
          <w:numId w:val="146"/>
        </w:numPr>
        <w:rPr>
          <w:rPrChange w:id="1520" w:author="Prashasti Jakhmola" w:date="2024-04-09T17:37:00Z">
            <w:rPr>
              <w:highlight w:val="yellow"/>
            </w:rPr>
          </w:rPrChange>
        </w:rPr>
        <w:pPrChange w:id="1521" w:author="Prashasti Jakhmola" w:date="2024-04-09T17:37:00Z">
          <w:pPr>
            <w:numPr>
              <w:numId w:val="6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6C0C06">
        <w:rPr>
          <w:b/>
          <w:bCs/>
          <w:rPrChange w:id="1522" w:author="Prashasti Jakhmola" w:date="2024-04-09T17:37:00Z">
            <w:rPr>
              <w:b/>
              <w:bCs/>
              <w:highlight w:val="yellow"/>
            </w:rPr>
          </w:rPrChange>
        </w:rPr>
        <w:t xml:space="preserve">Integration </w:t>
      </w:r>
      <w:ins w:id="1523" w:author="Prashasti Jakhmola" w:date="2024-04-09T17:37:00Z">
        <w:r w:rsidR="00827DBB">
          <w:rPr>
            <w:b/>
            <w:bCs/>
          </w:rPr>
          <w:t>g</w:t>
        </w:r>
      </w:ins>
      <w:del w:id="1524" w:author="Prashasti Jakhmola" w:date="2024-04-09T17:37:00Z">
        <w:r w:rsidRPr="006C0C06" w:rsidDel="00827DBB">
          <w:rPr>
            <w:b/>
            <w:bCs/>
            <w:rPrChange w:id="1525" w:author="Prashasti Jakhmola" w:date="2024-04-09T17:37:00Z">
              <w:rPr>
                <w:b/>
                <w:bCs/>
                <w:highlight w:val="yellow"/>
              </w:rPr>
            </w:rPrChange>
          </w:rPr>
          <w:delText>G</w:delText>
        </w:r>
      </w:del>
      <w:r w:rsidRPr="006C0C06">
        <w:rPr>
          <w:b/>
          <w:bCs/>
          <w:rPrChange w:id="1526" w:author="Prashasti Jakhmola" w:date="2024-04-09T17:37:00Z">
            <w:rPr>
              <w:b/>
              <w:bCs/>
              <w:highlight w:val="yellow"/>
            </w:rPr>
          </w:rPrChange>
        </w:rPr>
        <w:t>uides:</w:t>
      </w:r>
      <w:r w:rsidRPr="006C0C06">
        <w:rPr>
          <w:rPrChange w:id="1527" w:author="Prashasti Jakhmola" w:date="2024-04-09T17:37:00Z">
            <w:rPr>
              <w:highlight w:val="yellow"/>
            </w:rPr>
          </w:rPrChange>
        </w:rPr>
        <w:t xml:space="preserve"> AWS offers integration guides for specific services like Amazon RDS and Redshift to help you seamlessly incorporate AWS Secrets Manager into your application</w:t>
      </w:r>
      <w:r w:rsidR="00A52362" w:rsidRPr="006C0C06">
        <w:rPr>
          <w:rPrChange w:id="1528" w:author="Prashasti Jakhmola" w:date="2024-04-09T17:37:00Z">
            <w:rPr>
              <w:highlight w:val="yellow"/>
            </w:rPr>
          </w:rPrChange>
        </w:rPr>
        <w:t>s</w:t>
      </w:r>
      <w:r w:rsidR="00A52362" w:rsidRPr="006C0C06">
        <w:rPr>
          <w:rPrChange w:id="1529" w:author="Prashasti Jakhmola" w:date="2024-04-09T17:37:00Z">
            <w:rPr>
              <w:highlight w:val="yellow"/>
            </w:rPr>
          </w:rPrChange>
        </w:rPr>
        <w:fldChar w:fldCharType="begin"/>
      </w:r>
      <w:r w:rsidR="00A52362" w:rsidRPr="006C0C06">
        <w:rPr>
          <w:rPrChange w:id="1530" w:author="Prashasti Jakhmola" w:date="2024-04-09T17:37:00Z">
            <w:rPr>
              <w:highlight w:val="yellow"/>
            </w:rPr>
          </w:rPrChange>
        </w:rPr>
        <w:instrText xml:space="preserve"> NOTEREF _Ref148533468 \f \h </w:instrText>
      </w:r>
      <w:r w:rsidR="00AB5F29" w:rsidRPr="006C0C06">
        <w:rPr>
          <w:rPrChange w:id="1531" w:author="Prashasti Jakhmola" w:date="2024-04-09T17:37:00Z">
            <w:rPr>
              <w:highlight w:val="yellow"/>
            </w:rPr>
          </w:rPrChange>
        </w:rPr>
        <w:instrText xml:space="preserve"> \* MERGEFORMAT </w:instrText>
      </w:r>
      <w:r w:rsidR="00A52362" w:rsidRPr="006C0C06">
        <w:rPr>
          <w:rPrChange w:id="1532" w:author="Prashasti Jakhmola" w:date="2024-04-09T17:37:00Z">
            <w:rPr>
              <w:highlight w:val="yellow"/>
            </w:rPr>
          </w:rPrChange>
        </w:rPr>
      </w:r>
      <w:r w:rsidR="00A52362" w:rsidRPr="006C0C06">
        <w:rPr>
          <w:rPrChange w:id="1533" w:author="Prashasti Jakhmola" w:date="2024-04-09T17:37:00Z">
            <w:rPr>
              <w:highlight w:val="yellow"/>
            </w:rPr>
          </w:rPrChange>
        </w:rPr>
        <w:fldChar w:fldCharType="separate"/>
      </w:r>
      <w:r w:rsidR="00A52362" w:rsidRPr="006C0C06">
        <w:rPr>
          <w:rStyle w:val="FootnoteReference"/>
          <w:rPrChange w:id="1534" w:author="Prashasti Jakhmola" w:date="2024-04-09T17:37:00Z">
            <w:rPr>
              <w:rStyle w:val="FootnoteReference"/>
              <w:highlight w:val="yellow"/>
            </w:rPr>
          </w:rPrChange>
        </w:rPr>
        <w:t>59</w:t>
      </w:r>
      <w:r w:rsidR="00A52362" w:rsidRPr="006C0C06">
        <w:rPr>
          <w:rPrChange w:id="1535" w:author="Prashasti Jakhmola" w:date="2024-04-09T17:37:00Z">
            <w:rPr>
              <w:highlight w:val="yellow"/>
            </w:rPr>
          </w:rPrChange>
        </w:rPr>
        <w:fldChar w:fldCharType="end"/>
      </w:r>
      <w:r w:rsidRPr="006C0C06">
        <w:rPr>
          <w:rPrChange w:id="1536" w:author="Prashasti Jakhmola" w:date="2024-04-09T17:37:00Z">
            <w:rPr>
              <w:highlight w:val="yellow"/>
            </w:rPr>
          </w:rPrChange>
        </w:rPr>
        <w:t>.</w:t>
      </w:r>
    </w:p>
    <w:p w14:paraId="4443754A" w14:textId="443A74F3" w:rsidR="00A33D01" w:rsidRPr="006C0C06" w:rsidRDefault="00A33D01" w:rsidP="006C0C06">
      <w:pPr>
        <w:pStyle w:val="NormalBPBHEB"/>
        <w:numPr>
          <w:ilvl w:val="0"/>
          <w:numId w:val="146"/>
        </w:numPr>
        <w:rPr>
          <w:rPrChange w:id="1537" w:author="Prashasti Jakhmola" w:date="2024-04-09T17:37:00Z">
            <w:rPr>
              <w:highlight w:val="yellow"/>
            </w:rPr>
          </w:rPrChange>
        </w:rPr>
        <w:pPrChange w:id="1538" w:author="Prashasti Jakhmola" w:date="2024-04-09T17:37:00Z">
          <w:pPr>
            <w:numPr>
              <w:numId w:val="6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6C0C06">
        <w:rPr>
          <w:b/>
          <w:bCs/>
          <w:rPrChange w:id="1539" w:author="Prashasti Jakhmola" w:date="2024-04-09T17:37:00Z">
            <w:rPr>
              <w:b/>
              <w:bCs/>
              <w:highlight w:val="yellow"/>
            </w:rPr>
          </w:rPrChange>
        </w:rPr>
        <w:t xml:space="preserve">Use </w:t>
      </w:r>
      <w:r w:rsidR="007C6A6D" w:rsidRPr="007C6A6D">
        <w:rPr>
          <w:b/>
          <w:bCs/>
        </w:rPr>
        <w:t>case examples</w:t>
      </w:r>
      <w:r w:rsidRPr="006C0C06">
        <w:rPr>
          <w:b/>
          <w:bCs/>
          <w:rPrChange w:id="1540" w:author="Prashasti Jakhmola" w:date="2024-04-09T17:37:00Z">
            <w:rPr>
              <w:b/>
              <w:bCs/>
              <w:highlight w:val="yellow"/>
            </w:rPr>
          </w:rPrChange>
        </w:rPr>
        <w:t>:</w:t>
      </w:r>
      <w:r w:rsidRPr="006C0C06">
        <w:rPr>
          <w:rPrChange w:id="1541" w:author="Prashasti Jakhmola" w:date="2024-04-09T17:37:00Z">
            <w:rPr>
              <w:highlight w:val="yellow"/>
            </w:rPr>
          </w:rPrChange>
        </w:rPr>
        <w:t xml:space="preserve"> Explore practical examples of how AWS Secrets Manager is used to protect sensitive data in various scenarios</w:t>
      </w:r>
      <w:r w:rsidR="00A52362" w:rsidRPr="006C0C06">
        <w:rPr>
          <w:rPrChange w:id="1542" w:author="Prashasti Jakhmola" w:date="2024-04-09T17:37:00Z">
            <w:rPr>
              <w:highlight w:val="yellow"/>
            </w:rPr>
          </w:rPrChange>
        </w:rPr>
        <w:fldChar w:fldCharType="begin"/>
      </w:r>
      <w:r w:rsidR="00A52362" w:rsidRPr="006C0C06">
        <w:rPr>
          <w:rPrChange w:id="1543" w:author="Prashasti Jakhmola" w:date="2024-04-09T17:37:00Z">
            <w:rPr>
              <w:highlight w:val="yellow"/>
            </w:rPr>
          </w:rPrChange>
        </w:rPr>
        <w:instrText xml:space="preserve"> NOTEREF _Ref148533499 \f \h </w:instrText>
      </w:r>
      <w:r w:rsidR="00AB5F29" w:rsidRPr="006C0C06">
        <w:rPr>
          <w:rPrChange w:id="1544" w:author="Prashasti Jakhmola" w:date="2024-04-09T17:37:00Z">
            <w:rPr>
              <w:highlight w:val="yellow"/>
            </w:rPr>
          </w:rPrChange>
        </w:rPr>
        <w:instrText xml:space="preserve"> \* MERGEFORMAT </w:instrText>
      </w:r>
      <w:r w:rsidR="00A52362" w:rsidRPr="006C0C06">
        <w:rPr>
          <w:rPrChange w:id="1545" w:author="Prashasti Jakhmola" w:date="2024-04-09T17:37:00Z">
            <w:rPr>
              <w:highlight w:val="yellow"/>
            </w:rPr>
          </w:rPrChange>
        </w:rPr>
      </w:r>
      <w:r w:rsidR="00A52362" w:rsidRPr="006C0C06">
        <w:rPr>
          <w:rPrChange w:id="1546" w:author="Prashasti Jakhmola" w:date="2024-04-09T17:37:00Z">
            <w:rPr>
              <w:highlight w:val="yellow"/>
            </w:rPr>
          </w:rPrChange>
        </w:rPr>
        <w:fldChar w:fldCharType="separate"/>
      </w:r>
      <w:r w:rsidR="00A52362" w:rsidRPr="006C0C06">
        <w:rPr>
          <w:rStyle w:val="FootnoteReference"/>
          <w:rPrChange w:id="1547" w:author="Prashasti Jakhmola" w:date="2024-04-09T17:37:00Z">
            <w:rPr>
              <w:rStyle w:val="FootnoteReference"/>
              <w:highlight w:val="yellow"/>
            </w:rPr>
          </w:rPrChange>
        </w:rPr>
        <w:t>60</w:t>
      </w:r>
      <w:r w:rsidR="00A52362" w:rsidRPr="006C0C06">
        <w:rPr>
          <w:rPrChange w:id="1548" w:author="Prashasti Jakhmola" w:date="2024-04-09T17:37:00Z">
            <w:rPr>
              <w:highlight w:val="yellow"/>
            </w:rPr>
          </w:rPrChange>
        </w:rPr>
        <w:fldChar w:fldCharType="end"/>
      </w:r>
      <w:r w:rsidRPr="006C0C06">
        <w:rPr>
          <w:rPrChange w:id="1549" w:author="Prashasti Jakhmola" w:date="2024-04-09T17:37:00Z">
            <w:rPr>
              <w:highlight w:val="yellow"/>
            </w:rPr>
          </w:rPrChange>
        </w:rPr>
        <w:t>.</w:t>
      </w:r>
    </w:p>
    <w:p w14:paraId="6AF77A43" w14:textId="77777777" w:rsidR="00A33D01" w:rsidRPr="00A33D01" w:rsidRDefault="00A33D01" w:rsidP="007C6A6D">
      <w:pPr>
        <w:pStyle w:val="NormalBPBHEB"/>
        <w:pPrChange w:id="1550" w:author="Prashasti Jakhmola" w:date="2024-04-09T17:38:00Z">
          <w:pPr>
            <w:pBdr>
              <w:top w:val="nil"/>
              <w:left w:val="nil"/>
              <w:bottom w:val="nil"/>
              <w:right w:val="nil"/>
              <w:between w:val="nil"/>
            </w:pBdr>
            <w:shd w:val="clear" w:color="auto" w:fill="FFFFFF"/>
            <w:spacing w:after="100" w:line="276" w:lineRule="auto"/>
            <w:jc w:val="both"/>
          </w:pPr>
        </w:pPrChange>
      </w:pPr>
      <w:r w:rsidRPr="00A33D01">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A33D01" w:rsidRDefault="00A33D01" w:rsidP="004F4F03">
      <w:pPr>
        <w:pStyle w:val="Heading1BPBHEB"/>
        <w:pPrChange w:id="1551" w:author="Prashasti Jakhmola" w:date="2024-04-09T14:43:00Z">
          <w:pPr>
            <w:keepNext/>
            <w:keepLines/>
            <w:spacing w:before="400" w:after="0" w:line="276" w:lineRule="auto"/>
            <w:outlineLvl w:val="0"/>
          </w:pPr>
        </w:pPrChange>
      </w:pPr>
      <w:r w:rsidRPr="00A33D01">
        <w:t>AWS Security Hub</w:t>
      </w:r>
    </w:p>
    <w:p w14:paraId="051D7E03" w14:textId="387DB2CF" w:rsidR="00A33D01" w:rsidRPr="00A33D01" w:rsidRDefault="00A33D01" w:rsidP="001C72EB">
      <w:pPr>
        <w:pStyle w:val="NormalBPBHEB"/>
        <w:pPrChange w:id="1552" w:author="Prashasti Jakhmola" w:date="2024-04-09T17:38:00Z">
          <w:pPr>
            <w:pBdr>
              <w:top w:val="nil"/>
              <w:left w:val="nil"/>
              <w:bottom w:val="nil"/>
              <w:right w:val="nil"/>
              <w:between w:val="nil"/>
            </w:pBdr>
            <w:shd w:val="clear" w:color="auto" w:fill="FFFFFF"/>
            <w:spacing w:after="100" w:line="276" w:lineRule="auto"/>
            <w:jc w:val="both"/>
          </w:pPr>
        </w:pPrChange>
      </w:pPr>
      <w:r w:rsidRPr="00A33D01">
        <w:t>In this section, we will delve into AWS Security Hub, a powerful service that provides you with a comprehensive view of your security posture within the AWS environment</w:t>
      </w:r>
      <w:bookmarkStart w:id="1553" w:name="_Ref148533730"/>
      <w:r w:rsidR="00AB5F29" w:rsidRPr="001C72EB">
        <w:rPr>
          <w:rStyle w:val="FootnoteReference"/>
          <w:highlight w:val="yellow"/>
          <w:rPrChange w:id="1554" w:author="Prashasti Jakhmola" w:date="2024-04-09T17:38:00Z">
            <w:rPr>
              <w:rStyle w:val="FootnoteReference"/>
            </w:rPr>
          </w:rPrChange>
        </w:rPr>
        <w:footnoteReference w:id="61"/>
      </w:r>
      <w:bookmarkEnd w:id="1553"/>
      <w:r w:rsidR="00AB5F29" w:rsidRPr="001C72EB">
        <w:rPr>
          <w:highlight w:val="yellow"/>
          <w:rPrChange w:id="1555" w:author="Prashasti Jakhmola" w:date="2024-04-09T17:38:00Z">
            <w:rPr/>
          </w:rPrChange>
        </w:rPr>
        <w:t xml:space="preserve"> </w:t>
      </w:r>
      <w:bookmarkStart w:id="1556" w:name="_Ref148533748"/>
      <w:r w:rsidR="00B1026E" w:rsidRPr="001C72EB">
        <w:rPr>
          <w:rStyle w:val="FootnoteReference"/>
          <w:highlight w:val="yellow"/>
          <w:rPrChange w:id="1557" w:author="Prashasti Jakhmola" w:date="2024-04-09T17:38:00Z">
            <w:rPr>
              <w:rStyle w:val="FootnoteReference"/>
            </w:rPr>
          </w:rPrChange>
        </w:rPr>
        <w:footnoteReference w:id="62"/>
      </w:r>
      <w:bookmarkEnd w:id="1556"/>
      <w:r w:rsidR="00B1026E" w:rsidRPr="001C72EB">
        <w:rPr>
          <w:highlight w:val="yellow"/>
          <w:rPrChange w:id="1558" w:author="Prashasti Jakhmola" w:date="2024-04-09T17:38:00Z">
            <w:rPr/>
          </w:rPrChange>
        </w:rPr>
        <w:t xml:space="preserve"> </w:t>
      </w:r>
      <w:bookmarkStart w:id="1559" w:name="_Ref148533763"/>
      <w:r w:rsidR="00B1026E" w:rsidRPr="001C72EB">
        <w:rPr>
          <w:rStyle w:val="FootnoteReference"/>
          <w:highlight w:val="yellow"/>
          <w:rPrChange w:id="1560" w:author="Prashasti Jakhmola" w:date="2024-04-09T17:38:00Z">
            <w:rPr>
              <w:rStyle w:val="FootnoteReference"/>
            </w:rPr>
          </w:rPrChange>
        </w:rPr>
        <w:footnoteReference w:id="63"/>
      </w:r>
      <w:bookmarkEnd w:id="1559"/>
      <w:r w:rsidR="00B1026E">
        <w:t xml:space="preserve"> </w:t>
      </w:r>
      <w:r w:rsidRPr="00A33D01">
        <w:t>.</w:t>
      </w:r>
    </w:p>
    <w:p w14:paraId="5777DACE" w14:textId="77777777" w:rsidR="00A33D01" w:rsidRPr="00565722" w:rsidRDefault="00A33D01" w:rsidP="001C72EB">
      <w:pPr>
        <w:pStyle w:val="Heading2BPBHEB"/>
        <w:pPrChange w:id="1561" w:author="Prashasti Jakhmola" w:date="2024-04-09T17:38:00Z">
          <w:pPr>
            <w:keepNext/>
            <w:keepLines/>
            <w:spacing w:before="40" w:after="0"/>
            <w:outlineLvl w:val="1"/>
          </w:pPr>
        </w:pPrChange>
      </w:pPr>
      <w:r w:rsidRPr="00565722">
        <w:t>Introduction to AWS Security Hub</w:t>
      </w:r>
    </w:p>
    <w:p w14:paraId="2C120700" w14:textId="2483A432" w:rsidR="00A33D01" w:rsidRPr="00A33D01" w:rsidRDefault="00A33D01" w:rsidP="001C72EB">
      <w:pPr>
        <w:pStyle w:val="NormalBPBHEB"/>
        <w:pPrChange w:id="1562" w:author="Prashasti Jakhmola" w:date="2024-04-09T17:38:00Z">
          <w:pPr>
            <w:pBdr>
              <w:top w:val="nil"/>
              <w:left w:val="nil"/>
              <w:bottom w:val="nil"/>
              <w:right w:val="nil"/>
              <w:between w:val="nil"/>
            </w:pBdr>
            <w:shd w:val="clear" w:color="auto" w:fill="FFFFFF"/>
            <w:spacing w:after="100" w:line="276" w:lineRule="auto"/>
            <w:jc w:val="both"/>
          </w:pPr>
        </w:pPrChange>
      </w:pPr>
      <w:r w:rsidRPr="00A33D01">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4AA34FA2" w14:textId="3A4789E9" w:rsidR="00A33D01" w:rsidRDefault="00A33D01" w:rsidP="001C72EB">
      <w:pPr>
        <w:pStyle w:val="Heading3BPBHEB"/>
        <w:rPr>
          <w:ins w:id="1563" w:author="Prashasti Jakhmola" w:date="2024-04-09T17:41:00Z"/>
        </w:rPr>
      </w:pPr>
      <w:r w:rsidRPr="00565722">
        <w:t xml:space="preserve">Key </w:t>
      </w:r>
      <w:r w:rsidR="00DF07B2" w:rsidRPr="00565722">
        <w:t>features and benefits</w:t>
      </w:r>
    </w:p>
    <w:p w14:paraId="518330C3" w14:textId="71543D29" w:rsidR="00047DD9" w:rsidRPr="00047DD9" w:rsidRDefault="00047DD9" w:rsidP="00047DD9">
      <w:pPr>
        <w:pStyle w:val="NormalBPBHEB"/>
        <w:rPr>
          <w:b/>
          <w:rPrChange w:id="1564" w:author="Prashasti Jakhmola" w:date="2024-04-09T17:42:00Z">
            <w:rPr/>
          </w:rPrChange>
        </w:rPr>
        <w:pPrChange w:id="1565" w:author="Prashasti Jakhmola" w:date="2024-04-09T17:42:00Z">
          <w:pPr>
            <w:keepNext/>
            <w:keepLines/>
            <w:spacing w:before="40" w:after="0"/>
            <w:outlineLvl w:val="1"/>
          </w:pPr>
        </w:pPrChange>
      </w:pPr>
      <w:ins w:id="1566" w:author="Prashasti Jakhmola" w:date="2024-04-09T17:41:00Z">
        <w:r>
          <w:t>The following are the k</w:t>
        </w:r>
        <w:r w:rsidRPr="00565722">
          <w:t>ey features and</w:t>
        </w:r>
        <w:r>
          <w:t xml:space="preserve"> the</w:t>
        </w:r>
        <w:r w:rsidRPr="00565722">
          <w:t xml:space="preserve"> benefits</w:t>
        </w:r>
      </w:ins>
      <w:ins w:id="1567" w:author="Prashasti Jakhmola" w:date="2024-04-09T17:42:00Z">
        <w:r>
          <w:t xml:space="preserve"> of </w:t>
        </w:r>
        <w:r w:rsidRPr="00047DD9">
          <w:rPr>
            <w:bCs/>
            <w:rPrChange w:id="1568" w:author="Prashasti Jakhmola" w:date="2024-04-09T17:42:00Z">
              <w:rPr>
                <w:b/>
              </w:rPr>
            </w:rPrChange>
          </w:rPr>
          <w:t>AWS Security Hub</w:t>
        </w:r>
        <w:r>
          <w:rPr>
            <w:bCs/>
          </w:rPr>
          <w:t>:</w:t>
        </w:r>
      </w:ins>
    </w:p>
    <w:p w14:paraId="7632E260" w14:textId="7A3AF952" w:rsidR="00A33D01" w:rsidRPr="00A33D01" w:rsidRDefault="00A33D01" w:rsidP="00047DD9">
      <w:pPr>
        <w:pStyle w:val="NormalBPBHEB"/>
        <w:numPr>
          <w:ilvl w:val="0"/>
          <w:numId w:val="148"/>
        </w:numPr>
        <w:pPrChange w:id="1569"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Aggregated </w:t>
      </w:r>
      <w:r w:rsidR="00047DD9" w:rsidRPr="00A33D01">
        <w:rPr>
          <w:b/>
          <w:bCs/>
        </w:rPr>
        <w:t>security findings</w:t>
      </w:r>
      <w:r w:rsidRPr="00A33D01">
        <w:rPr>
          <w:b/>
          <w:bCs/>
        </w:rPr>
        <w:t>:</w:t>
      </w:r>
      <w:r w:rsidRPr="00A33D01">
        <w:t xml:space="preserve"> Security Hub aggregates findings from various AWS services, such as Amazon </w:t>
      </w:r>
      <w:proofErr w:type="spellStart"/>
      <w:r w:rsidRPr="00A33D01">
        <w:t>GuardDuty</w:t>
      </w:r>
      <w:proofErr w:type="spellEnd"/>
      <w:r w:rsidRPr="00A33D01">
        <w:t xml:space="preserve"> and AWS Inspector, providing a unified view of your security status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192365A1" w14:textId="58BE5F97" w:rsidR="00A33D01" w:rsidRPr="00A33D01" w:rsidRDefault="00A33D01" w:rsidP="00047DD9">
      <w:pPr>
        <w:pStyle w:val="NormalBPBHEB"/>
        <w:numPr>
          <w:ilvl w:val="0"/>
          <w:numId w:val="148"/>
        </w:numPr>
        <w:pPrChange w:id="1570"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Prioritization:</w:t>
      </w:r>
      <w:r w:rsidRPr="00A33D01">
        <w:t xml:space="preserve"> It assigns severity levels to findings and provides detailed insights to help you prioritize and address security issues efficiently</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DFE8290" w14:textId="71654EDF" w:rsidR="00A33D01" w:rsidRPr="00A33D01" w:rsidRDefault="00A33D01" w:rsidP="00047DD9">
      <w:pPr>
        <w:pStyle w:val="NormalBPBHEB"/>
        <w:numPr>
          <w:ilvl w:val="0"/>
          <w:numId w:val="148"/>
        </w:numPr>
        <w:pPrChange w:id="1571"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w:t>
      </w:r>
      <w:r w:rsidRPr="00A33D01">
        <w:t xml:space="preserve"> Security Hub integrates with a variety of </w:t>
      </w:r>
      <w:r w:rsidRPr="005C3544">
        <w:rPr>
          <w:b/>
          <w:bCs/>
          <w:rPrChange w:id="1572" w:author="Prashasti Jakhmola" w:date="2024-04-09T17:42:00Z">
            <w:rPr/>
          </w:rPrChange>
        </w:rPr>
        <w:t>security information and event management</w:t>
      </w:r>
      <w:r w:rsidRPr="00A33D01">
        <w:t xml:space="preserve"> (</w:t>
      </w:r>
      <w:r w:rsidRPr="005C3544">
        <w:rPr>
          <w:b/>
          <w:bCs/>
          <w:rPrChange w:id="1573" w:author="Prashasti Jakhmola" w:date="2024-04-09T17:42:00Z">
            <w:rPr/>
          </w:rPrChange>
        </w:rPr>
        <w:t>SIEM</w:t>
      </w:r>
      <w:r w:rsidRPr="00A33D01">
        <w:t>) solutions and incident response tools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27E3CD8B" w14:textId="5123F342" w:rsidR="00A33D01" w:rsidRPr="00A33D01" w:rsidRDefault="00A33D01" w:rsidP="00047DD9">
      <w:pPr>
        <w:pStyle w:val="NormalBPBHEB"/>
        <w:numPr>
          <w:ilvl w:val="0"/>
          <w:numId w:val="148"/>
        </w:numPr>
        <w:pPrChange w:id="1574" w:author="Prashasti Jakhmola" w:date="2024-04-09T17:42:00Z">
          <w:pPr>
            <w:numPr>
              <w:numId w:val="6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Compliance </w:t>
      </w:r>
      <w:ins w:id="1575" w:author="Prashasti Jakhmola" w:date="2024-04-09T17:42:00Z">
        <w:r w:rsidR="00047DD9">
          <w:rPr>
            <w:b/>
            <w:bCs/>
          </w:rPr>
          <w:t>c</w:t>
        </w:r>
      </w:ins>
      <w:del w:id="1576" w:author="Prashasti Jakhmola" w:date="2024-04-09T17:42:00Z">
        <w:r w:rsidRPr="00A33D01" w:rsidDel="00047DD9">
          <w:rPr>
            <w:b/>
            <w:bCs/>
          </w:rPr>
          <w:delText>C</w:delText>
        </w:r>
      </w:del>
      <w:r w:rsidRPr="00A33D01">
        <w:rPr>
          <w:b/>
          <w:bCs/>
        </w:rPr>
        <w:t>hecks:</w:t>
      </w:r>
      <w:r w:rsidRPr="00A33D01">
        <w:t xml:space="preserve"> The service helps you automate compliance checks and provides predefined AWS Config and AWS </w:t>
      </w:r>
      <w:del w:id="1577" w:author="Prashasti Jakhmola" w:date="2024-04-09T17:42:00Z">
        <w:r w:rsidRPr="00A33D01" w:rsidDel="00EA51F8">
          <w:delText>Identity and Access Management (</w:delText>
        </w:r>
      </w:del>
      <w:r w:rsidRPr="00A33D01">
        <w:t>IAM</w:t>
      </w:r>
      <w:del w:id="1578" w:author="Prashasti Jakhmola" w:date="2024-04-09T17:42:00Z">
        <w:r w:rsidRPr="00A33D01" w:rsidDel="00EA51F8">
          <w:delText>)</w:delText>
        </w:r>
      </w:del>
      <w:r w:rsidRPr="00A33D01">
        <w:t xml:space="preserve"> best practice standards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69511174" w14:textId="061C4401" w:rsidR="00A33D01" w:rsidRPr="00565722" w:rsidRDefault="00A33D01" w:rsidP="00215DAF">
      <w:pPr>
        <w:pStyle w:val="Heading3BPBHEB"/>
        <w:pPrChange w:id="1579" w:author="Prashasti Jakhmola" w:date="2024-04-09T17:38:00Z">
          <w:pPr>
            <w:keepNext/>
            <w:keepLines/>
            <w:spacing w:before="40" w:after="0"/>
            <w:outlineLvl w:val="1"/>
          </w:pPr>
        </w:pPrChange>
      </w:pPr>
      <w:r w:rsidRPr="00565722">
        <w:t xml:space="preserve">Use </w:t>
      </w:r>
      <w:ins w:id="1580" w:author="Prashasti Jakhmola" w:date="2024-04-09T17:38:00Z">
        <w:r w:rsidR="00215DAF">
          <w:t>c</w:t>
        </w:r>
      </w:ins>
      <w:del w:id="1581" w:author="Prashasti Jakhmola" w:date="2024-04-09T17:38:00Z">
        <w:r w:rsidRPr="00565722" w:rsidDel="00215DAF">
          <w:delText>C</w:delText>
        </w:r>
      </w:del>
      <w:r w:rsidRPr="00565722">
        <w:t>ases</w:t>
      </w:r>
    </w:p>
    <w:p w14:paraId="661785AD" w14:textId="77777777" w:rsidR="00A33D01" w:rsidRPr="00A33D01" w:rsidRDefault="00A33D01" w:rsidP="00891AC1">
      <w:pPr>
        <w:pStyle w:val="NormalBPBHEB"/>
        <w:pPrChange w:id="1582" w:author="Prashasti Jakhmola" w:date="2024-04-09T17:43:00Z">
          <w:pPr>
            <w:pBdr>
              <w:top w:val="nil"/>
              <w:left w:val="nil"/>
              <w:bottom w:val="nil"/>
              <w:right w:val="nil"/>
              <w:between w:val="nil"/>
            </w:pBdr>
            <w:shd w:val="clear" w:color="auto" w:fill="FFFFFF"/>
            <w:spacing w:after="100" w:line="276" w:lineRule="auto"/>
            <w:jc w:val="both"/>
          </w:pPr>
        </w:pPrChange>
      </w:pPr>
      <w:r w:rsidRPr="00A33D01">
        <w:t>AWS Security Hub serves critical roles in several use cases, including:</w:t>
      </w:r>
    </w:p>
    <w:p w14:paraId="2F702553" w14:textId="1F25C6CC" w:rsidR="00A33D01" w:rsidRPr="00A33D01" w:rsidRDefault="00A33D01" w:rsidP="00891AC1">
      <w:pPr>
        <w:pStyle w:val="NormalBPBHEB"/>
        <w:numPr>
          <w:ilvl w:val="0"/>
          <w:numId w:val="149"/>
        </w:numPr>
        <w:pPrChange w:id="1583" w:author="Prashasti Jakhmola" w:date="2024-04-09T17:43:00Z">
          <w:pPr>
            <w:numPr>
              <w:numId w:val="6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Threat </w:t>
      </w:r>
      <w:ins w:id="1584" w:author="Prashasti Jakhmola" w:date="2024-04-09T17:43:00Z">
        <w:r w:rsidR="00891AC1">
          <w:rPr>
            <w:b/>
            <w:bCs/>
          </w:rPr>
          <w:t>d</w:t>
        </w:r>
      </w:ins>
      <w:del w:id="1585" w:author="Prashasti Jakhmola" w:date="2024-04-09T17:43:00Z">
        <w:r w:rsidRPr="00A33D01" w:rsidDel="00891AC1">
          <w:rPr>
            <w:b/>
            <w:bCs/>
          </w:rPr>
          <w:delText>D</w:delText>
        </w:r>
      </w:del>
      <w:r w:rsidRPr="00A33D01">
        <w:rPr>
          <w:b/>
          <w:bCs/>
        </w:rPr>
        <w:t>etection:</w:t>
      </w:r>
      <w:r w:rsidRPr="00A33D01">
        <w:t xml:space="preserve"> Identifying and responding to potential security threats and vulnerabilities in real time</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C54B512" w14:textId="126FBA75" w:rsidR="00A33D01" w:rsidRPr="00A33D01" w:rsidRDefault="00A33D01" w:rsidP="00891AC1">
      <w:pPr>
        <w:pStyle w:val="NormalBPBHEB"/>
        <w:numPr>
          <w:ilvl w:val="0"/>
          <w:numId w:val="149"/>
        </w:numPr>
        <w:pPrChange w:id="1586" w:author="Prashasti Jakhmola" w:date="2024-04-09T17:43:00Z">
          <w:pPr>
            <w:numPr>
              <w:numId w:val="6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Compliance </w:t>
      </w:r>
      <w:ins w:id="1587" w:author="Prashasti Jakhmola" w:date="2024-04-09T17:43:00Z">
        <w:r w:rsidR="00AB27C4">
          <w:rPr>
            <w:b/>
            <w:bCs/>
          </w:rPr>
          <w:t>m</w:t>
        </w:r>
      </w:ins>
      <w:del w:id="1588" w:author="Prashasti Jakhmola" w:date="2024-04-09T17:43:00Z">
        <w:r w:rsidRPr="00A33D01" w:rsidDel="00AB27C4">
          <w:rPr>
            <w:b/>
            <w:bCs/>
          </w:rPr>
          <w:delText>M</w:delText>
        </w:r>
      </w:del>
      <w:r w:rsidRPr="00A33D01">
        <w:rPr>
          <w:b/>
          <w:bCs/>
        </w:rPr>
        <w:t>onitoring:</w:t>
      </w:r>
      <w:r w:rsidRPr="00A33D01">
        <w:t xml:space="preserve"> Ensuring that your AWS environment complies with security standards and best practices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58B35E29" w14:textId="6CCB3F42" w:rsidR="00A33D01" w:rsidRPr="00A33D01" w:rsidRDefault="00A33D01" w:rsidP="00891AC1">
      <w:pPr>
        <w:pStyle w:val="NormalBPBHEB"/>
        <w:numPr>
          <w:ilvl w:val="0"/>
          <w:numId w:val="149"/>
        </w:numPr>
        <w:pPrChange w:id="1589" w:author="Prashasti Jakhmola" w:date="2024-04-09T17:43:00Z">
          <w:pPr>
            <w:numPr>
              <w:numId w:val="6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Incident </w:t>
      </w:r>
      <w:ins w:id="1590" w:author="Prashasti Jakhmola" w:date="2024-04-09T17:43:00Z">
        <w:r w:rsidR="00C51453">
          <w:rPr>
            <w:b/>
            <w:bCs/>
          </w:rPr>
          <w:t>r</w:t>
        </w:r>
      </w:ins>
      <w:del w:id="1591" w:author="Prashasti Jakhmola" w:date="2024-04-09T17:43:00Z">
        <w:r w:rsidRPr="00A33D01" w:rsidDel="00C51453">
          <w:rPr>
            <w:b/>
            <w:bCs/>
          </w:rPr>
          <w:delText>R</w:delText>
        </w:r>
      </w:del>
      <w:r w:rsidRPr="00A33D01">
        <w:rPr>
          <w:b/>
          <w:bCs/>
        </w:rPr>
        <w:t>esponse:</w:t>
      </w:r>
      <w:r w:rsidRPr="00A33D01">
        <w:t xml:space="preserve"> Streamlining the incident response process by providing a consolidated view of security issues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4303703" w14:textId="20CCD3C8" w:rsidR="00A33D01" w:rsidRPr="00565722" w:rsidRDefault="00A33D01" w:rsidP="00404952">
      <w:pPr>
        <w:pStyle w:val="Heading3BPBHEB"/>
        <w:pPrChange w:id="1592" w:author="Prashasti Jakhmola" w:date="2024-04-09T17:43:00Z">
          <w:pPr>
            <w:keepNext/>
            <w:keepLines/>
            <w:spacing w:before="40" w:after="0"/>
            <w:outlineLvl w:val="1"/>
          </w:pPr>
        </w:pPrChange>
      </w:pPr>
      <w:r w:rsidRPr="00565722">
        <w:t xml:space="preserve">Best </w:t>
      </w:r>
      <w:ins w:id="1593" w:author="Prashasti Jakhmola" w:date="2024-04-09T17:43:00Z">
        <w:r w:rsidR="00404952">
          <w:t>p</w:t>
        </w:r>
      </w:ins>
      <w:del w:id="1594" w:author="Prashasti Jakhmola" w:date="2024-04-09T17:43:00Z">
        <w:r w:rsidRPr="00565722" w:rsidDel="00404952">
          <w:delText>P</w:delText>
        </w:r>
      </w:del>
      <w:r w:rsidRPr="00565722">
        <w:t>ractices</w:t>
      </w:r>
    </w:p>
    <w:p w14:paraId="78BB7269" w14:textId="77777777" w:rsidR="00A33D01" w:rsidRPr="00A33D01" w:rsidRDefault="00A33D01" w:rsidP="00CB6C32">
      <w:pPr>
        <w:pStyle w:val="NormalBPBHEB"/>
        <w:pPrChange w:id="1595" w:author="Prashasti Jakhmola" w:date="2024-04-09T17:43:00Z">
          <w:pPr>
            <w:pBdr>
              <w:top w:val="nil"/>
              <w:left w:val="nil"/>
              <w:bottom w:val="nil"/>
              <w:right w:val="nil"/>
              <w:between w:val="nil"/>
            </w:pBdr>
            <w:shd w:val="clear" w:color="auto" w:fill="FFFFFF"/>
            <w:spacing w:after="100" w:line="276" w:lineRule="auto"/>
            <w:jc w:val="both"/>
          </w:pPr>
        </w:pPrChange>
      </w:pPr>
      <w:r w:rsidRPr="00A33D01">
        <w:t>To maximize the benefits of AWS Security Hub, consider implementing the following best practices:</w:t>
      </w:r>
    </w:p>
    <w:p w14:paraId="4A211DF4" w14:textId="5574D511" w:rsidR="00A33D01" w:rsidRPr="00A33D01" w:rsidRDefault="00A33D01" w:rsidP="00B95CA7">
      <w:pPr>
        <w:pStyle w:val="NormalBPBHEB"/>
        <w:numPr>
          <w:ilvl w:val="0"/>
          <w:numId w:val="150"/>
        </w:numPr>
        <w:pPrChange w:id="1596" w:author="Prashasti Jakhmola" w:date="2024-04-09T17:44:00Z">
          <w:pPr>
            <w:numPr>
              <w:numId w:val="6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Continuous </w:t>
      </w:r>
      <w:ins w:id="1597" w:author="Prashasti Jakhmola" w:date="2024-04-09T17:44:00Z">
        <w:r w:rsidR="00B95CA7">
          <w:rPr>
            <w:b/>
            <w:bCs/>
          </w:rPr>
          <w:t>m</w:t>
        </w:r>
      </w:ins>
      <w:del w:id="1598" w:author="Prashasti Jakhmola" w:date="2024-04-09T17:44:00Z">
        <w:r w:rsidRPr="00A33D01" w:rsidDel="00B95CA7">
          <w:rPr>
            <w:b/>
            <w:bCs/>
          </w:rPr>
          <w:delText>M</w:delText>
        </w:r>
      </w:del>
      <w:r w:rsidRPr="00A33D01">
        <w:rPr>
          <w:b/>
          <w:bCs/>
        </w:rPr>
        <w:t>onitoring:</w:t>
      </w:r>
      <w:r w:rsidRPr="00A33D01">
        <w:t xml:space="preserve"> Set up continuous monitoring to receive real-time insights into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387048F" w14:textId="25769CC0" w:rsidR="00A33D01" w:rsidRPr="00A33D01" w:rsidRDefault="00A33D01" w:rsidP="00B95CA7">
      <w:pPr>
        <w:pStyle w:val="NormalBPBHEB"/>
        <w:numPr>
          <w:ilvl w:val="0"/>
          <w:numId w:val="150"/>
        </w:numPr>
        <w:pPrChange w:id="1599" w:author="Prashasti Jakhmola" w:date="2024-04-09T17:44:00Z">
          <w:pPr>
            <w:numPr>
              <w:numId w:val="6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Custom </w:t>
      </w:r>
      <w:ins w:id="1600" w:author="Prashasti Jakhmola" w:date="2024-04-09T17:44:00Z">
        <w:r w:rsidR="003F1ADD">
          <w:rPr>
            <w:b/>
            <w:bCs/>
          </w:rPr>
          <w:t>a</w:t>
        </w:r>
      </w:ins>
      <w:del w:id="1601" w:author="Prashasti Jakhmola" w:date="2024-04-09T17:44:00Z">
        <w:r w:rsidRPr="00A33D01" w:rsidDel="003F1ADD">
          <w:rPr>
            <w:b/>
            <w:bCs/>
          </w:rPr>
          <w:delText>A</w:delText>
        </w:r>
      </w:del>
      <w:r w:rsidRPr="00A33D01">
        <w:rPr>
          <w:b/>
          <w:bCs/>
        </w:rPr>
        <w:t>ctions:</w:t>
      </w:r>
      <w:r w:rsidRPr="00A33D01">
        <w:t xml:space="preserve"> Create custom actions for findings to automate response and remediation</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1DC6E9DF" w14:textId="5B5E35EA" w:rsidR="00A33D01" w:rsidRPr="00A33D01" w:rsidRDefault="00A33D01" w:rsidP="00B95CA7">
      <w:pPr>
        <w:pStyle w:val="NormalBPBHEB"/>
        <w:numPr>
          <w:ilvl w:val="0"/>
          <w:numId w:val="150"/>
        </w:numPr>
        <w:pPrChange w:id="1602" w:author="Prashasti Jakhmola" w:date="2024-04-09T17:44:00Z">
          <w:pPr>
            <w:numPr>
              <w:numId w:val="6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Integration with SIEM:</w:t>
      </w:r>
      <w:r w:rsidRPr="00A33D01">
        <w:t xml:space="preserve"> Integrate Security Hub with your SIEM solution for better visibility into security events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306D6AB" w14:textId="1E4BF89B" w:rsidR="00A33D01" w:rsidRPr="00565722" w:rsidRDefault="00A33D01" w:rsidP="006D1465">
      <w:pPr>
        <w:pStyle w:val="Heading2BPBHEB"/>
        <w:pPrChange w:id="1603" w:author="Prashasti Jakhmola" w:date="2024-04-09T17:44:00Z">
          <w:pPr>
            <w:keepNext/>
            <w:keepLines/>
            <w:spacing w:before="40" w:after="0"/>
            <w:outlineLvl w:val="1"/>
          </w:pPr>
        </w:pPrChange>
      </w:pPr>
      <w:r w:rsidRPr="00565722">
        <w:t xml:space="preserve">Getting </w:t>
      </w:r>
      <w:ins w:id="1604" w:author="Prashasti Jakhmola" w:date="2024-04-09T17:44:00Z">
        <w:r w:rsidR="006D1465">
          <w:t>s</w:t>
        </w:r>
      </w:ins>
      <w:del w:id="1605" w:author="Prashasti Jakhmola" w:date="2024-04-09T17:44:00Z">
        <w:r w:rsidRPr="00565722" w:rsidDel="006D1465">
          <w:delText>S</w:delText>
        </w:r>
      </w:del>
      <w:r w:rsidRPr="00565722">
        <w:t>tarted with AWS Security Hub</w:t>
      </w:r>
    </w:p>
    <w:p w14:paraId="686642F9" w14:textId="23AA108F" w:rsidR="00A33D01" w:rsidRPr="00A33D01" w:rsidRDefault="00A33D01" w:rsidP="00F93546">
      <w:pPr>
        <w:pStyle w:val="NormalBPBHEB"/>
        <w:pPrChange w:id="1606" w:author="Prashasti Jakhmola" w:date="2024-04-09T17:44:00Z">
          <w:pPr>
            <w:pBdr>
              <w:top w:val="nil"/>
              <w:left w:val="nil"/>
              <w:bottom w:val="nil"/>
              <w:right w:val="nil"/>
              <w:between w:val="nil"/>
            </w:pBdr>
            <w:shd w:val="clear" w:color="auto" w:fill="FFFFFF"/>
            <w:spacing w:after="100" w:line="276" w:lineRule="auto"/>
            <w:jc w:val="both"/>
          </w:pPr>
        </w:pPrChange>
      </w:pPr>
      <w:r w:rsidRPr="00A33D01">
        <w:t>To get started with AWS Security Hub, you can access the service through the AWS Management Console. Configure security standards, customize settings, and start analyzing and monitoring security findings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3624372E" w14:textId="436525DA" w:rsidR="00A33D01" w:rsidRPr="00735F29" w:rsidRDefault="00A33D01" w:rsidP="00F93546">
      <w:pPr>
        <w:pStyle w:val="Heading3BPBHEB"/>
        <w:rPr>
          <w:rPrChange w:id="1607" w:author="Prashasti Jakhmola" w:date="2024-04-09T17:35:00Z">
            <w:rPr>
              <w:rFonts w:eastAsiaTheme="majorEastAsia" w:cstheme="majorBidi"/>
              <w:sz w:val="36"/>
              <w:szCs w:val="26"/>
              <w:highlight w:val="yellow"/>
            </w:rPr>
          </w:rPrChange>
        </w:rPr>
        <w:pPrChange w:id="1608" w:author="Prashasti Jakhmola" w:date="2024-04-09T17:44:00Z">
          <w:pPr>
            <w:keepNext/>
            <w:keepLines/>
            <w:spacing w:before="40" w:after="0"/>
            <w:outlineLvl w:val="1"/>
          </w:pPr>
        </w:pPrChange>
      </w:pPr>
      <w:r w:rsidRPr="00735F29">
        <w:rPr>
          <w:rPrChange w:id="1609" w:author="Prashasti Jakhmola" w:date="2024-04-09T17:35:00Z">
            <w:rPr>
              <w:rFonts w:eastAsiaTheme="majorEastAsia" w:cstheme="majorBidi"/>
              <w:sz w:val="36"/>
              <w:szCs w:val="26"/>
              <w:highlight w:val="yellow"/>
            </w:rPr>
          </w:rPrChange>
        </w:rPr>
        <w:t>In-</w:t>
      </w:r>
      <w:r w:rsidR="00F93546" w:rsidRPr="00F93546">
        <w:t>depth resources</w:t>
      </w:r>
    </w:p>
    <w:p w14:paraId="2665A8B1" w14:textId="77777777" w:rsidR="00A33D01" w:rsidRPr="00735F29" w:rsidRDefault="00A33D01" w:rsidP="00725081">
      <w:pPr>
        <w:pStyle w:val="NormalBPBHEB"/>
        <w:rPr>
          <w:rPrChange w:id="1610" w:author="Prashasti Jakhmola" w:date="2024-04-09T17:35:00Z">
            <w:rPr>
              <w:highlight w:val="yellow"/>
            </w:rPr>
          </w:rPrChange>
        </w:rPr>
        <w:pPrChange w:id="1611" w:author="Prashasti Jakhmola" w:date="2024-04-09T17:44:00Z">
          <w:pPr>
            <w:pBdr>
              <w:top w:val="nil"/>
              <w:left w:val="nil"/>
              <w:bottom w:val="nil"/>
              <w:right w:val="nil"/>
              <w:between w:val="nil"/>
            </w:pBdr>
            <w:shd w:val="clear" w:color="auto" w:fill="FFFFFF"/>
            <w:spacing w:after="100" w:line="276" w:lineRule="auto"/>
            <w:jc w:val="both"/>
          </w:pPr>
        </w:pPrChange>
      </w:pPr>
      <w:r w:rsidRPr="00735F29">
        <w:rPr>
          <w:rPrChange w:id="1612" w:author="Prashasti Jakhmola" w:date="2024-04-09T17:35:00Z">
            <w:rPr>
              <w:highlight w:val="yellow"/>
            </w:rPr>
          </w:rPrChange>
        </w:rPr>
        <w:t>For further insights and guidance on AWS Security Hub, consult the following resources:</w:t>
      </w:r>
    </w:p>
    <w:p w14:paraId="250564FF" w14:textId="7C90AA19" w:rsidR="00A33D01" w:rsidRPr="00735F29" w:rsidRDefault="00A33D01" w:rsidP="00CA41B5">
      <w:pPr>
        <w:pStyle w:val="NormalBPBHEB"/>
        <w:numPr>
          <w:ilvl w:val="0"/>
          <w:numId w:val="151"/>
        </w:numPr>
        <w:rPr>
          <w:rPrChange w:id="1613" w:author="Prashasti Jakhmola" w:date="2024-04-09T17:35:00Z">
            <w:rPr>
              <w:highlight w:val="yellow"/>
            </w:rPr>
          </w:rPrChange>
        </w:rPr>
        <w:pPrChange w:id="1614" w:author="Prashasti Jakhmola" w:date="2024-04-09T17:44:00Z">
          <w:pPr>
            <w:numPr>
              <w:numId w:val="7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35F29">
        <w:rPr>
          <w:b/>
          <w:bCs/>
          <w:rPrChange w:id="1615" w:author="Prashasti Jakhmola" w:date="2024-04-09T17:35:00Z">
            <w:rPr>
              <w:b/>
              <w:bCs/>
              <w:highlight w:val="yellow"/>
            </w:rPr>
          </w:rPrChange>
        </w:rPr>
        <w:t xml:space="preserve">AWS </w:t>
      </w:r>
      <w:ins w:id="1616" w:author="Prashasti Jakhmola" w:date="2024-04-09T17:44:00Z">
        <w:r w:rsidR="00CA41B5">
          <w:rPr>
            <w:b/>
            <w:bCs/>
          </w:rPr>
          <w:t>d</w:t>
        </w:r>
      </w:ins>
      <w:del w:id="1617" w:author="Prashasti Jakhmola" w:date="2024-04-09T17:44:00Z">
        <w:r w:rsidRPr="00735F29" w:rsidDel="00CA41B5">
          <w:rPr>
            <w:b/>
            <w:bCs/>
            <w:rPrChange w:id="1618" w:author="Prashasti Jakhmola" w:date="2024-04-09T17:35:00Z">
              <w:rPr>
                <w:b/>
                <w:bCs/>
                <w:highlight w:val="yellow"/>
              </w:rPr>
            </w:rPrChange>
          </w:rPr>
          <w:delText>D</w:delText>
        </w:r>
      </w:del>
      <w:r w:rsidRPr="00735F29">
        <w:rPr>
          <w:b/>
          <w:bCs/>
          <w:rPrChange w:id="1619" w:author="Prashasti Jakhmola" w:date="2024-04-09T17:35:00Z">
            <w:rPr>
              <w:b/>
              <w:bCs/>
              <w:highlight w:val="yellow"/>
            </w:rPr>
          </w:rPrChange>
        </w:rPr>
        <w:t>ocumentation:</w:t>
      </w:r>
      <w:r w:rsidRPr="00735F29">
        <w:rPr>
          <w:rPrChange w:id="1620" w:author="Prashasti Jakhmola" w:date="2024-04-09T17:35:00Z">
            <w:rPr>
              <w:highlight w:val="yellow"/>
            </w:rPr>
          </w:rPrChange>
        </w:rPr>
        <w:t xml:space="preserve"> The official AWS Security Hub documentation provides comprehensive information on using and configuring the service</w:t>
      </w:r>
      <w:r w:rsidR="00C42F5A" w:rsidRPr="00735F29">
        <w:rPr>
          <w:rPrChange w:id="1621" w:author="Prashasti Jakhmola" w:date="2024-04-09T17:35:00Z">
            <w:rPr>
              <w:highlight w:val="yellow"/>
            </w:rPr>
          </w:rPrChange>
        </w:rPr>
        <w:fldChar w:fldCharType="begin"/>
      </w:r>
      <w:r w:rsidR="00C42F5A" w:rsidRPr="00735F29">
        <w:rPr>
          <w:rPrChange w:id="1622" w:author="Prashasti Jakhmola" w:date="2024-04-09T17:35:00Z">
            <w:rPr>
              <w:highlight w:val="yellow"/>
            </w:rPr>
          </w:rPrChange>
        </w:rPr>
        <w:instrText xml:space="preserve"> NOTEREF _Ref148533730 \f \h  \* MERGEFORMAT </w:instrText>
      </w:r>
      <w:r w:rsidR="00C42F5A" w:rsidRPr="00735F29">
        <w:rPr>
          <w:rPrChange w:id="1623" w:author="Prashasti Jakhmola" w:date="2024-04-09T17:35:00Z">
            <w:rPr>
              <w:highlight w:val="yellow"/>
            </w:rPr>
          </w:rPrChange>
        </w:rPr>
      </w:r>
      <w:r w:rsidR="00C42F5A" w:rsidRPr="00735F29">
        <w:rPr>
          <w:rPrChange w:id="1624" w:author="Prashasti Jakhmola" w:date="2024-04-09T17:35:00Z">
            <w:rPr>
              <w:highlight w:val="yellow"/>
            </w:rPr>
          </w:rPrChange>
        </w:rPr>
        <w:fldChar w:fldCharType="separate"/>
      </w:r>
      <w:r w:rsidR="00C42F5A" w:rsidRPr="00735F29">
        <w:rPr>
          <w:rStyle w:val="FootnoteReference"/>
          <w:rPrChange w:id="1625" w:author="Prashasti Jakhmola" w:date="2024-04-09T17:35:00Z">
            <w:rPr>
              <w:rStyle w:val="FootnoteReference"/>
              <w:highlight w:val="yellow"/>
            </w:rPr>
          </w:rPrChange>
        </w:rPr>
        <w:t>61</w:t>
      </w:r>
      <w:r w:rsidR="00C42F5A" w:rsidRPr="00735F29">
        <w:rPr>
          <w:rPrChange w:id="1626" w:author="Prashasti Jakhmola" w:date="2024-04-09T17:35:00Z">
            <w:rPr>
              <w:highlight w:val="yellow"/>
            </w:rPr>
          </w:rPrChange>
        </w:rPr>
        <w:fldChar w:fldCharType="end"/>
      </w:r>
      <w:r w:rsidRPr="00735F29">
        <w:rPr>
          <w:rPrChange w:id="1627" w:author="Prashasti Jakhmola" w:date="2024-04-09T17:35:00Z">
            <w:rPr>
              <w:highlight w:val="yellow"/>
            </w:rPr>
          </w:rPrChange>
        </w:rPr>
        <w:t>.</w:t>
      </w:r>
    </w:p>
    <w:p w14:paraId="5B00442E" w14:textId="64A1E408" w:rsidR="00A33D01" w:rsidRPr="00735F29" w:rsidRDefault="00A33D01" w:rsidP="00CA41B5">
      <w:pPr>
        <w:pStyle w:val="NormalBPBHEB"/>
        <w:numPr>
          <w:ilvl w:val="0"/>
          <w:numId w:val="151"/>
        </w:numPr>
        <w:rPr>
          <w:rPrChange w:id="1628" w:author="Prashasti Jakhmola" w:date="2024-04-09T17:35:00Z">
            <w:rPr>
              <w:highlight w:val="yellow"/>
            </w:rPr>
          </w:rPrChange>
        </w:rPr>
        <w:pPrChange w:id="1629" w:author="Prashasti Jakhmola" w:date="2024-04-09T17:44:00Z">
          <w:pPr>
            <w:numPr>
              <w:numId w:val="7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35F29">
        <w:rPr>
          <w:b/>
          <w:bCs/>
          <w:rPrChange w:id="1630" w:author="Prashasti Jakhmola" w:date="2024-04-09T17:35:00Z">
            <w:rPr>
              <w:b/>
              <w:bCs/>
              <w:highlight w:val="yellow"/>
            </w:rPr>
          </w:rPrChange>
        </w:rPr>
        <w:t xml:space="preserve">Best </w:t>
      </w:r>
      <w:r w:rsidR="002B2C15" w:rsidRPr="002B2C15">
        <w:rPr>
          <w:b/>
          <w:bCs/>
        </w:rPr>
        <w:t>practices guide</w:t>
      </w:r>
      <w:r w:rsidRPr="00735F29">
        <w:rPr>
          <w:b/>
          <w:bCs/>
          <w:rPrChange w:id="1631" w:author="Prashasti Jakhmola" w:date="2024-04-09T17:35:00Z">
            <w:rPr>
              <w:b/>
              <w:bCs/>
              <w:highlight w:val="yellow"/>
            </w:rPr>
          </w:rPrChange>
        </w:rPr>
        <w:t>:</w:t>
      </w:r>
      <w:r w:rsidRPr="00735F29">
        <w:rPr>
          <w:rPrChange w:id="1632" w:author="Prashasti Jakhmola" w:date="2024-04-09T17:35:00Z">
            <w:rPr>
              <w:highlight w:val="yellow"/>
            </w:rPr>
          </w:rPrChange>
        </w:rPr>
        <w:t xml:space="preserve"> AWS offers a guide with best practices for setting up and using AWS Security Hub effectively</w:t>
      </w:r>
      <w:r w:rsidR="00C42F5A" w:rsidRPr="00735F29">
        <w:rPr>
          <w:rPrChange w:id="1633" w:author="Prashasti Jakhmola" w:date="2024-04-09T17:35:00Z">
            <w:rPr>
              <w:highlight w:val="yellow"/>
            </w:rPr>
          </w:rPrChange>
        </w:rPr>
        <w:fldChar w:fldCharType="begin"/>
      </w:r>
      <w:r w:rsidR="00C42F5A" w:rsidRPr="00735F29">
        <w:rPr>
          <w:rPrChange w:id="1634" w:author="Prashasti Jakhmola" w:date="2024-04-09T17:35:00Z">
            <w:rPr>
              <w:highlight w:val="yellow"/>
            </w:rPr>
          </w:rPrChange>
        </w:rPr>
        <w:instrText xml:space="preserve"> NOTEREF _Ref148533748 \f \h  \* MERGEFORMAT </w:instrText>
      </w:r>
      <w:r w:rsidR="00C42F5A" w:rsidRPr="00735F29">
        <w:rPr>
          <w:rPrChange w:id="1635" w:author="Prashasti Jakhmola" w:date="2024-04-09T17:35:00Z">
            <w:rPr>
              <w:highlight w:val="yellow"/>
            </w:rPr>
          </w:rPrChange>
        </w:rPr>
      </w:r>
      <w:r w:rsidR="00C42F5A" w:rsidRPr="00735F29">
        <w:rPr>
          <w:rPrChange w:id="1636" w:author="Prashasti Jakhmola" w:date="2024-04-09T17:35:00Z">
            <w:rPr>
              <w:highlight w:val="yellow"/>
            </w:rPr>
          </w:rPrChange>
        </w:rPr>
        <w:fldChar w:fldCharType="separate"/>
      </w:r>
      <w:r w:rsidR="00C42F5A" w:rsidRPr="00735F29">
        <w:rPr>
          <w:rStyle w:val="FootnoteReference"/>
          <w:rPrChange w:id="1637" w:author="Prashasti Jakhmola" w:date="2024-04-09T17:35:00Z">
            <w:rPr>
              <w:rStyle w:val="FootnoteReference"/>
              <w:highlight w:val="yellow"/>
            </w:rPr>
          </w:rPrChange>
        </w:rPr>
        <w:t>62</w:t>
      </w:r>
      <w:r w:rsidR="00C42F5A" w:rsidRPr="00735F29">
        <w:rPr>
          <w:rPrChange w:id="1638" w:author="Prashasti Jakhmola" w:date="2024-04-09T17:35:00Z">
            <w:rPr>
              <w:highlight w:val="yellow"/>
            </w:rPr>
          </w:rPrChange>
        </w:rPr>
        <w:fldChar w:fldCharType="end"/>
      </w:r>
      <w:r w:rsidRPr="00735F29">
        <w:rPr>
          <w:rPrChange w:id="1639" w:author="Prashasti Jakhmola" w:date="2024-04-09T17:35:00Z">
            <w:rPr>
              <w:highlight w:val="yellow"/>
            </w:rPr>
          </w:rPrChange>
        </w:rPr>
        <w:t>.</w:t>
      </w:r>
    </w:p>
    <w:p w14:paraId="344485BC" w14:textId="3FC1DCE1" w:rsidR="00A33D01" w:rsidRPr="00735F29" w:rsidRDefault="00A33D01" w:rsidP="00CA41B5">
      <w:pPr>
        <w:pStyle w:val="NormalBPBHEB"/>
        <w:numPr>
          <w:ilvl w:val="0"/>
          <w:numId w:val="151"/>
        </w:numPr>
        <w:rPr>
          <w:rPrChange w:id="1640" w:author="Prashasti Jakhmola" w:date="2024-04-09T17:35:00Z">
            <w:rPr>
              <w:highlight w:val="yellow"/>
            </w:rPr>
          </w:rPrChange>
        </w:rPr>
        <w:pPrChange w:id="1641" w:author="Prashasti Jakhmola" w:date="2024-04-09T17:44:00Z">
          <w:pPr>
            <w:numPr>
              <w:numId w:val="7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35F29">
        <w:rPr>
          <w:b/>
          <w:bCs/>
          <w:rPrChange w:id="1642" w:author="Prashasti Jakhmola" w:date="2024-04-09T17:35:00Z">
            <w:rPr>
              <w:b/>
              <w:bCs/>
              <w:highlight w:val="yellow"/>
            </w:rPr>
          </w:rPrChange>
        </w:rPr>
        <w:t xml:space="preserve">Compliance </w:t>
      </w:r>
      <w:ins w:id="1643" w:author="Prashasti Jakhmola" w:date="2024-04-09T17:45:00Z">
        <w:r w:rsidR="002B2C15">
          <w:rPr>
            <w:b/>
            <w:bCs/>
          </w:rPr>
          <w:t>s</w:t>
        </w:r>
      </w:ins>
      <w:del w:id="1644" w:author="Prashasti Jakhmola" w:date="2024-04-09T17:45:00Z">
        <w:r w:rsidRPr="00735F29" w:rsidDel="002B2C15">
          <w:rPr>
            <w:b/>
            <w:bCs/>
            <w:rPrChange w:id="1645" w:author="Prashasti Jakhmola" w:date="2024-04-09T17:35:00Z">
              <w:rPr>
                <w:b/>
                <w:bCs/>
                <w:highlight w:val="yellow"/>
              </w:rPr>
            </w:rPrChange>
          </w:rPr>
          <w:delText>S</w:delText>
        </w:r>
      </w:del>
      <w:r w:rsidRPr="00735F29">
        <w:rPr>
          <w:b/>
          <w:bCs/>
          <w:rPrChange w:id="1646" w:author="Prashasti Jakhmola" w:date="2024-04-09T17:35:00Z">
            <w:rPr>
              <w:b/>
              <w:bCs/>
              <w:highlight w:val="yellow"/>
            </w:rPr>
          </w:rPrChange>
        </w:rPr>
        <w:t>tandards:</w:t>
      </w:r>
      <w:r w:rsidRPr="00735F29">
        <w:rPr>
          <w:rPrChange w:id="1647" w:author="Prashasti Jakhmola" w:date="2024-04-09T17:35:00Z">
            <w:rPr>
              <w:highlight w:val="yellow"/>
            </w:rPr>
          </w:rPrChange>
        </w:rPr>
        <w:t xml:space="preserve"> Learn more about AWS Config and AWS </w:t>
      </w:r>
      <w:del w:id="1648" w:author="Prashasti Jakhmola" w:date="2024-04-09T17:45:00Z">
        <w:r w:rsidRPr="00735F29" w:rsidDel="00E8397D">
          <w:rPr>
            <w:rPrChange w:id="1649" w:author="Prashasti Jakhmola" w:date="2024-04-09T17:35:00Z">
              <w:rPr>
                <w:highlight w:val="yellow"/>
              </w:rPr>
            </w:rPrChange>
          </w:rPr>
          <w:delText>Identity and Access Management (</w:delText>
        </w:r>
      </w:del>
      <w:r w:rsidRPr="00735F29">
        <w:rPr>
          <w:rPrChange w:id="1650" w:author="Prashasti Jakhmola" w:date="2024-04-09T17:35:00Z">
            <w:rPr>
              <w:highlight w:val="yellow"/>
            </w:rPr>
          </w:rPrChange>
        </w:rPr>
        <w:t>IAM</w:t>
      </w:r>
      <w:del w:id="1651" w:author="Prashasti Jakhmola" w:date="2024-04-09T17:45:00Z">
        <w:r w:rsidRPr="00735F29" w:rsidDel="00E8397D">
          <w:rPr>
            <w:rPrChange w:id="1652" w:author="Prashasti Jakhmola" w:date="2024-04-09T17:35:00Z">
              <w:rPr>
                <w:highlight w:val="yellow"/>
              </w:rPr>
            </w:rPrChange>
          </w:rPr>
          <w:delText>)</w:delText>
        </w:r>
      </w:del>
      <w:r w:rsidRPr="00735F29">
        <w:rPr>
          <w:rPrChange w:id="1653" w:author="Prashasti Jakhmola" w:date="2024-04-09T17:35:00Z">
            <w:rPr>
              <w:highlight w:val="yellow"/>
            </w:rPr>
          </w:rPrChange>
        </w:rPr>
        <w:t xml:space="preserve"> best practice standards to ensure compliance with security standards</w:t>
      </w:r>
      <w:r w:rsidR="00C42F5A" w:rsidRPr="00735F29">
        <w:rPr>
          <w:rPrChange w:id="1654" w:author="Prashasti Jakhmola" w:date="2024-04-09T17:35:00Z">
            <w:rPr>
              <w:highlight w:val="yellow"/>
            </w:rPr>
          </w:rPrChange>
        </w:rPr>
        <w:fldChar w:fldCharType="begin"/>
      </w:r>
      <w:r w:rsidR="00C42F5A" w:rsidRPr="00735F29">
        <w:rPr>
          <w:rPrChange w:id="1655" w:author="Prashasti Jakhmola" w:date="2024-04-09T17:35:00Z">
            <w:rPr>
              <w:highlight w:val="yellow"/>
            </w:rPr>
          </w:rPrChange>
        </w:rPr>
        <w:instrText xml:space="preserve"> NOTEREF _Ref148533763 \f \h  \* MERGEFORMAT </w:instrText>
      </w:r>
      <w:r w:rsidR="00C42F5A" w:rsidRPr="00735F29">
        <w:rPr>
          <w:rPrChange w:id="1656" w:author="Prashasti Jakhmola" w:date="2024-04-09T17:35:00Z">
            <w:rPr>
              <w:highlight w:val="yellow"/>
            </w:rPr>
          </w:rPrChange>
        </w:rPr>
      </w:r>
      <w:r w:rsidR="00C42F5A" w:rsidRPr="00735F29">
        <w:rPr>
          <w:rPrChange w:id="1657" w:author="Prashasti Jakhmola" w:date="2024-04-09T17:35:00Z">
            <w:rPr>
              <w:highlight w:val="yellow"/>
            </w:rPr>
          </w:rPrChange>
        </w:rPr>
        <w:fldChar w:fldCharType="separate"/>
      </w:r>
      <w:r w:rsidR="00C42F5A" w:rsidRPr="00735F29">
        <w:rPr>
          <w:rStyle w:val="FootnoteReference"/>
          <w:rPrChange w:id="1658" w:author="Prashasti Jakhmola" w:date="2024-04-09T17:35:00Z">
            <w:rPr>
              <w:rStyle w:val="FootnoteReference"/>
              <w:highlight w:val="yellow"/>
            </w:rPr>
          </w:rPrChange>
        </w:rPr>
        <w:t>63</w:t>
      </w:r>
      <w:r w:rsidR="00C42F5A" w:rsidRPr="00735F29">
        <w:rPr>
          <w:rPrChange w:id="1659" w:author="Prashasti Jakhmola" w:date="2024-04-09T17:35:00Z">
            <w:rPr>
              <w:highlight w:val="yellow"/>
            </w:rPr>
          </w:rPrChange>
        </w:rPr>
        <w:fldChar w:fldCharType="end"/>
      </w:r>
      <w:r w:rsidRPr="00735F29">
        <w:rPr>
          <w:rPrChange w:id="1660" w:author="Prashasti Jakhmola" w:date="2024-04-09T17:35:00Z">
            <w:rPr>
              <w:highlight w:val="yellow"/>
            </w:rPr>
          </w:rPrChange>
        </w:rPr>
        <w:t>.</w:t>
      </w:r>
    </w:p>
    <w:p w14:paraId="43CB3BCA" w14:textId="77777777" w:rsidR="00A33D01" w:rsidRPr="00A33D01" w:rsidRDefault="00A33D01" w:rsidP="000650FA">
      <w:pPr>
        <w:pStyle w:val="NormalBPBHEB"/>
        <w:pPrChange w:id="1661" w:author="Prashasti Jakhmola" w:date="2024-04-09T17:41:00Z">
          <w:pPr>
            <w:pBdr>
              <w:top w:val="nil"/>
              <w:left w:val="nil"/>
              <w:bottom w:val="nil"/>
              <w:right w:val="nil"/>
              <w:between w:val="nil"/>
            </w:pBdr>
            <w:shd w:val="clear" w:color="auto" w:fill="FFFFFF"/>
            <w:spacing w:after="100" w:line="276" w:lineRule="auto"/>
            <w:jc w:val="both"/>
          </w:pPr>
        </w:pPrChange>
      </w:pPr>
      <w:r w:rsidRPr="00A33D01">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A33D01" w:rsidRDefault="00A33D01" w:rsidP="004F4F03">
      <w:pPr>
        <w:pStyle w:val="Heading1BPBHEB"/>
        <w:pPrChange w:id="1662" w:author="Prashasti Jakhmola" w:date="2024-04-09T14:43:00Z">
          <w:pPr>
            <w:keepNext/>
            <w:keepLines/>
            <w:spacing w:before="400" w:after="0" w:line="276" w:lineRule="auto"/>
            <w:outlineLvl w:val="0"/>
          </w:pPr>
        </w:pPrChange>
      </w:pPr>
      <w:r w:rsidRPr="00A33D01">
        <w:lastRenderedPageBreak/>
        <w:t>AWS Shield</w:t>
      </w:r>
    </w:p>
    <w:p w14:paraId="1B44BD5C" w14:textId="595BE06B" w:rsidR="00A33D01" w:rsidRPr="00A33D01" w:rsidRDefault="00A33D01" w:rsidP="002C7A23">
      <w:pPr>
        <w:pStyle w:val="NormalBPBHEB"/>
        <w:pPrChange w:id="1663" w:author="Prashasti Jakhmola" w:date="2024-04-09T17:40:00Z">
          <w:pPr>
            <w:pBdr>
              <w:top w:val="nil"/>
              <w:left w:val="nil"/>
              <w:bottom w:val="nil"/>
              <w:right w:val="nil"/>
              <w:between w:val="nil"/>
            </w:pBdr>
            <w:shd w:val="clear" w:color="auto" w:fill="FFFFFF"/>
            <w:spacing w:after="100" w:line="276" w:lineRule="auto"/>
            <w:jc w:val="both"/>
          </w:pPr>
        </w:pPrChange>
      </w:pPr>
      <w:r w:rsidRPr="00A33D01">
        <w:t xml:space="preserve">In this section, we will explore AWS Shield, a managed </w:t>
      </w:r>
      <w:r w:rsidRPr="000650FA">
        <w:rPr>
          <w:b/>
          <w:bCs/>
          <w:rPrChange w:id="1664" w:author="Prashasti Jakhmola" w:date="2024-04-09T17:41:00Z">
            <w:rPr/>
          </w:rPrChange>
        </w:rPr>
        <w:t>Distributed Denial of Service</w:t>
      </w:r>
      <w:r w:rsidRPr="00A33D01">
        <w:t xml:space="preserve"> (</w:t>
      </w:r>
      <w:r w:rsidRPr="000650FA">
        <w:rPr>
          <w:b/>
          <w:bCs/>
          <w:rPrChange w:id="1665" w:author="Prashasti Jakhmola" w:date="2024-04-09T17:41:00Z">
            <w:rPr/>
          </w:rPrChange>
        </w:rPr>
        <w:t>DDoS</w:t>
      </w:r>
      <w:r w:rsidRPr="00A33D01">
        <w:t>) protection service that safeguards applications running on AWS. We will discuss its features, benefits, and use cases</w:t>
      </w:r>
      <w:bookmarkStart w:id="1666" w:name="_Ref148534063"/>
      <w:r w:rsidR="00C86C59">
        <w:rPr>
          <w:rStyle w:val="FootnoteReference"/>
        </w:rPr>
        <w:footnoteReference w:id="64"/>
      </w:r>
      <w:bookmarkEnd w:id="1666"/>
      <w:r w:rsidR="00C86C59">
        <w:t xml:space="preserve"> </w:t>
      </w:r>
      <w:bookmarkStart w:id="1667" w:name="_Ref148534104"/>
      <w:r w:rsidR="00C86C59">
        <w:rPr>
          <w:rStyle w:val="FootnoteReference"/>
        </w:rPr>
        <w:footnoteReference w:id="65"/>
      </w:r>
      <w:bookmarkEnd w:id="1667"/>
      <w:r w:rsidR="00C86C59">
        <w:t xml:space="preserve"> </w:t>
      </w:r>
      <w:r w:rsidR="00C86C59">
        <w:rPr>
          <w:rStyle w:val="FootnoteReference"/>
        </w:rPr>
        <w:footnoteReference w:id="66"/>
      </w:r>
      <w:r w:rsidRPr="00A33D01">
        <w:t>.</w:t>
      </w:r>
    </w:p>
    <w:p w14:paraId="37212453" w14:textId="77777777" w:rsidR="00A33D01" w:rsidRPr="00565722" w:rsidRDefault="00A33D01" w:rsidP="008C4BDD">
      <w:pPr>
        <w:pStyle w:val="Heading2BPBHEB"/>
        <w:pPrChange w:id="1668" w:author="Prashasti Jakhmola" w:date="2024-04-09T17:39:00Z">
          <w:pPr>
            <w:keepNext/>
            <w:keepLines/>
            <w:spacing w:before="40" w:after="0"/>
            <w:outlineLvl w:val="1"/>
          </w:pPr>
        </w:pPrChange>
      </w:pPr>
      <w:r w:rsidRPr="00565722">
        <w:t>Introduction to AWS Shield</w:t>
      </w:r>
    </w:p>
    <w:p w14:paraId="0D7B5CF2" w14:textId="7D900DD8" w:rsidR="00A33D01" w:rsidRPr="00A33D01" w:rsidRDefault="00A33D01" w:rsidP="008C4BDD">
      <w:pPr>
        <w:pStyle w:val="NormalBPBHEB"/>
        <w:pPrChange w:id="1669" w:author="Prashasti Jakhmola" w:date="2024-04-09T17:39:00Z">
          <w:pPr>
            <w:pBdr>
              <w:top w:val="nil"/>
              <w:left w:val="nil"/>
              <w:bottom w:val="nil"/>
              <w:right w:val="nil"/>
              <w:between w:val="nil"/>
            </w:pBdr>
            <w:shd w:val="clear" w:color="auto" w:fill="FFFFFF"/>
            <w:spacing w:after="100" w:line="276" w:lineRule="auto"/>
            <w:jc w:val="both"/>
          </w:pPr>
        </w:pPrChange>
      </w:pPr>
      <w:r w:rsidRPr="00A33D01">
        <w:t>AWS Shield is a crucial component of AWS's security services. It provides protection against DDoS attacks for AWS applications, helping maintain the availability and performance of your applications by minimizing downtime caused by malicious traffic</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0A96CC1" w14:textId="48907374" w:rsidR="00A33D01" w:rsidRDefault="00A33D01" w:rsidP="00254132">
      <w:pPr>
        <w:pStyle w:val="Heading3BPBHEB"/>
        <w:rPr>
          <w:ins w:id="1670" w:author="Prashasti Jakhmola" w:date="2024-04-09T17:39:00Z"/>
        </w:rPr>
      </w:pPr>
      <w:r w:rsidRPr="00565722">
        <w:t xml:space="preserve">Key </w:t>
      </w:r>
      <w:r w:rsidR="00254132" w:rsidRPr="00565722">
        <w:t>features and benefits</w:t>
      </w:r>
    </w:p>
    <w:p w14:paraId="2DF0D637" w14:textId="1B8F6067" w:rsidR="002C7FC2" w:rsidRPr="00565722" w:rsidRDefault="002C7FC2" w:rsidP="006738E0">
      <w:pPr>
        <w:pStyle w:val="NormalBPBHEB"/>
        <w:pPrChange w:id="1671" w:author="Prashasti Jakhmola" w:date="2024-04-09T17:40:00Z">
          <w:pPr>
            <w:keepNext/>
            <w:keepLines/>
            <w:spacing w:before="40" w:after="0"/>
            <w:outlineLvl w:val="1"/>
          </w:pPr>
        </w:pPrChange>
      </w:pPr>
      <w:ins w:id="1672" w:author="Prashasti Jakhmola" w:date="2024-04-09T17:40:00Z">
        <w:r>
          <w:t>The following are the k</w:t>
        </w:r>
        <w:r w:rsidRPr="00565722">
          <w:t xml:space="preserve">ey features and </w:t>
        </w:r>
        <w:r>
          <w:t xml:space="preserve">the </w:t>
        </w:r>
        <w:r w:rsidRPr="00565722">
          <w:t>benefits</w:t>
        </w:r>
        <w:r>
          <w:t>:</w:t>
        </w:r>
      </w:ins>
    </w:p>
    <w:p w14:paraId="0EBE14D6" w14:textId="625D2E8C" w:rsidR="00A33D01" w:rsidRPr="00A33D01" w:rsidRDefault="00A33D01" w:rsidP="00254132">
      <w:pPr>
        <w:pStyle w:val="NormalBPBHEB"/>
        <w:numPr>
          <w:ilvl w:val="0"/>
          <w:numId w:val="147"/>
        </w:numPr>
        <w:pPrChange w:id="1673"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Managed DDoS </w:t>
      </w:r>
      <w:ins w:id="1674" w:author="Prashasti Jakhmola" w:date="2024-04-09T17:39:00Z">
        <w:r w:rsidR="008C4BDD">
          <w:rPr>
            <w:b/>
            <w:bCs/>
          </w:rPr>
          <w:t>p</w:t>
        </w:r>
      </w:ins>
      <w:del w:id="1675" w:author="Prashasti Jakhmola" w:date="2024-04-09T17:39:00Z">
        <w:r w:rsidRPr="00A33D01" w:rsidDel="008C4BDD">
          <w:rPr>
            <w:b/>
            <w:bCs/>
          </w:rPr>
          <w:delText>P</w:delText>
        </w:r>
      </w:del>
      <w:r w:rsidRPr="00A33D01">
        <w:rPr>
          <w:b/>
          <w:bCs/>
        </w:rPr>
        <w:t>rotection:</w:t>
      </w:r>
      <w:r w:rsidRPr="00A33D01">
        <w:t xml:space="preserve"> AWS Shield provides managed DDoS protection that safeguards your applications against both network and application layer DDoS attacks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2D321EB9" w14:textId="5CE589A2" w:rsidR="00A33D01" w:rsidRPr="00A33D01" w:rsidRDefault="00A33D01" w:rsidP="00254132">
      <w:pPr>
        <w:pStyle w:val="NormalBPBHEB"/>
        <w:numPr>
          <w:ilvl w:val="0"/>
          <w:numId w:val="147"/>
        </w:numPr>
        <w:pPrChange w:id="1676"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Global </w:t>
      </w:r>
      <w:ins w:id="1677" w:author="Prashasti Jakhmola" w:date="2024-04-09T17:39:00Z">
        <w:r w:rsidR="008C4BDD">
          <w:rPr>
            <w:b/>
            <w:bCs/>
          </w:rPr>
          <w:t>n</w:t>
        </w:r>
      </w:ins>
      <w:del w:id="1678" w:author="Prashasti Jakhmola" w:date="2024-04-09T17:39:00Z">
        <w:r w:rsidRPr="00A33D01" w:rsidDel="008C4BDD">
          <w:rPr>
            <w:b/>
            <w:bCs/>
          </w:rPr>
          <w:delText>N</w:delText>
        </w:r>
      </w:del>
      <w:r w:rsidRPr="00A33D01">
        <w:rPr>
          <w:b/>
          <w:bCs/>
        </w:rPr>
        <w:t>etwork:</w:t>
      </w:r>
      <w:r w:rsidRPr="00A33D01">
        <w:t xml:space="preserve"> Leveraging the scale and capabilities of the AWS global network, AWS Shield provides comprehensive protection with minimal latency impact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76D175E5" w14:textId="131BBC56" w:rsidR="00A33D01" w:rsidRPr="00A33D01" w:rsidRDefault="00A33D01" w:rsidP="00254132">
      <w:pPr>
        <w:pStyle w:val="NormalBPBHEB"/>
        <w:numPr>
          <w:ilvl w:val="0"/>
          <w:numId w:val="147"/>
        </w:numPr>
        <w:pPrChange w:id="1679"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Layer 3 </w:t>
      </w:r>
      <w:r w:rsidR="008C4BDD" w:rsidRPr="00A33D01">
        <w:rPr>
          <w:b/>
          <w:bCs/>
        </w:rPr>
        <w:t>and layer 4 protection</w:t>
      </w:r>
      <w:r w:rsidRPr="00A33D01">
        <w:rPr>
          <w:b/>
          <w:bCs/>
        </w:rPr>
        <w:t>:</w:t>
      </w:r>
      <w:r w:rsidRPr="00A33D01">
        <w:t xml:space="preserve"> It offers protection against volumetric attacks by inspecting and mitigating traffic at Layers 3 and 4</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CA4D876" w14:textId="0F505F04" w:rsidR="00A33D01" w:rsidRPr="00A33D01" w:rsidRDefault="00A33D01" w:rsidP="00254132">
      <w:pPr>
        <w:pStyle w:val="NormalBPBHEB"/>
        <w:numPr>
          <w:ilvl w:val="0"/>
          <w:numId w:val="147"/>
        </w:numPr>
        <w:pPrChange w:id="1680"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Layer 7 Protection:</w:t>
      </w:r>
      <w:r w:rsidRPr="00A33D01">
        <w:t xml:space="preserve"> For application layer attacks, AWS Shield can integrate with AWS WAF (Web Application Firewall) to provide Layer 7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B1113E3" w14:textId="1D0CA55E" w:rsidR="00A33D01" w:rsidRPr="00A33D01" w:rsidRDefault="00A33D01" w:rsidP="00254132">
      <w:pPr>
        <w:pStyle w:val="NormalBPBHEB"/>
        <w:numPr>
          <w:ilvl w:val="0"/>
          <w:numId w:val="147"/>
        </w:numPr>
        <w:pPrChange w:id="1681" w:author="Prashasti Jakhmola" w:date="2024-04-09T17:39:00Z">
          <w:pPr>
            <w:numPr>
              <w:numId w:val="7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Attack </w:t>
      </w:r>
      <w:ins w:id="1682" w:author="Prashasti Jakhmola" w:date="2024-04-09T17:39:00Z">
        <w:r w:rsidR="008C4BDD">
          <w:rPr>
            <w:b/>
            <w:bCs/>
          </w:rPr>
          <w:t>v</w:t>
        </w:r>
      </w:ins>
      <w:del w:id="1683" w:author="Prashasti Jakhmola" w:date="2024-04-09T17:39:00Z">
        <w:r w:rsidRPr="00A33D01" w:rsidDel="008C4BDD">
          <w:rPr>
            <w:b/>
            <w:bCs/>
          </w:rPr>
          <w:delText>V</w:delText>
        </w:r>
      </w:del>
      <w:r w:rsidRPr="00A33D01">
        <w:rPr>
          <w:b/>
          <w:bCs/>
        </w:rPr>
        <w:t>isibility:</w:t>
      </w:r>
      <w:r w:rsidRPr="00A33D01">
        <w:t xml:space="preserve"> AWS Shield provides attack visibility with near real-time attack diagnostics through Amazon CloudWatch metrics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1934D052" w14:textId="0C069EF6" w:rsidR="00A33D01" w:rsidRPr="00565722" w:rsidRDefault="00A33D01" w:rsidP="00743536">
      <w:pPr>
        <w:pStyle w:val="Heading3BPBHEB"/>
        <w:pPrChange w:id="1684" w:author="Prashasti Jakhmola" w:date="2024-04-09T17:35:00Z">
          <w:pPr>
            <w:keepNext/>
            <w:keepLines/>
            <w:spacing w:before="40" w:after="0"/>
            <w:outlineLvl w:val="1"/>
          </w:pPr>
        </w:pPrChange>
      </w:pPr>
      <w:r w:rsidRPr="00565722">
        <w:t xml:space="preserve">Use </w:t>
      </w:r>
      <w:ins w:id="1685" w:author="Prashasti Jakhmola" w:date="2024-04-09T17:35:00Z">
        <w:r w:rsidR="00743536">
          <w:t>c</w:t>
        </w:r>
      </w:ins>
      <w:del w:id="1686" w:author="Prashasti Jakhmola" w:date="2024-04-09T17:35:00Z">
        <w:r w:rsidRPr="00565722" w:rsidDel="00743536">
          <w:delText>C</w:delText>
        </w:r>
      </w:del>
      <w:r w:rsidRPr="00565722">
        <w:t>ases</w:t>
      </w:r>
    </w:p>
    <w:p w14:paraId="1A28A000" w14:textId="77777777" w:rsidR="00A33D01" w:rsidRPr="00A33D01" w:rsidRDefault="00A33D01" w:rsidP="00743536">
      <w:pPr>
        <w:pStyle w:val="NormalBPBHEB"/>
        <w:pPrChange w:id="1687" w:author="Prashasti Jakhmola" w:date="2024-04-09T17:35:00Z">
          <w:pPr>
            <w:pBdr>
              <w:top w:val="nil"/>
              <w:left w:val="nil"/>
              <w:bottom w:val="nil"/>
              <w:right w:val="nil"/>
              <w:between w:val="nil"/>
            </w:pBdr>
            <w:shd w:val="clear" w:color="auto" w:fill="FFFFFF"/>
            <w:spacing w:after="100" w:line="276" w:lineRule="auto"/>
            <w:jc w:val="both"/>
          </w:pPr>
        </w:pPrChange>
      </w:pPr>
      <w:r w:rsidRPr="00A33D01">
        <w:t>AWS Shield is invaluable for a range of use cases:</w:t>
      </w:r>
    </w:p>
    <w:p w14:paraId="238EDB0C" w14:textId="3EC568A2" w:rsidR="00A33D01" w:rsidRPr="00A33D01" w:rsidRDefault="00A33D01" w:rsidP="0035533B">
      <w:pPr>
        <w:pStyle w:val="NormalBPBHEB"/>
        <w:numPr>
          <w:ilvl w:val="0"/>
          <w:numId w:val="143"/>
        </w:numPr>
        <w:pPrChange w:id="1688" w:author="Prashasti Jakhmola" w:date="2024-04-09T17:35:00Z">
          <w:pPr>
            <w:numPr>
              <w:numId w:val="7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Website </w:t>
      </w:r>
      <w:ins w:id="1689" w:author="Prashasti Jakhmola" w:date="2024-04-09T17:35:00Z">
        <w:r w:rsidR="0035533B">
          <w:rPr>
            <w:b/>
            <w:bCs/>
          </w:rPr>
          <w:t>p</w:t>
        </w:r>
      </w:ins>
      <w:del w:id="1690" w:author="Prashasti Jakhmola" w:date="2024-04-09T17:35:00Z">
        <w:r w:rsidRPr="00A33D01" w:rsidDel="0035533B">
          <w:rPr>
            <w:b/>
            <w:bCs/>
          </w:rPr>
          <w:delText>P</w:delText>
        </w:r>
      </w:del>
      <w:r w:rsidRPr="00A33D01">
        <w:rPr>
          <w:b/>
          <w:bCs/>
        </w:rPr>
        <w:t>rotection:</w:t>
      </w:r>
      <w:r w:rsidRPr="00A33D01">
        <w:t xml:space="preserve"> Protecting your websites and applications against DDoS attacks to ensure they remain available and performant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A7613EE" w14:textId="2CD34F86" w:rsidR="00A33D01" w:rsidRPr="00A33D01" w:rsidRDefault="00A33D01" w:rsidP="0035533B">
      <w:pPr>
        <w:pStyle w:val="NormalBPBHEB"/>
        <w:numPr>
          <w:ilvl w:val="0"/>
          <w:numId w:val="143"/>
        </w:numPr>
        <w:pPrChange w:id="1691" w:author="Prashasti Jakhmola" w:date="2024-04-09T17:35:00Z">
          <w:pPr>
            <w:numPr>
              <w:numId w:val="7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Application </w:t>
      </w:r>
      <w:ins w:id="1692" w:author="Prashasti Jakhmola" w:date="2024-04-09T17:35:00Z">
        <w:r w:rsidR="0035533B">
          <w:rPr>
            <w:b/>
            <w:bCs/>
          </w:rPr>
          <w:t>a</w:t>
        </w:r>
      </w:ins>
      <w:del w:id="1693" w:author="Prashasti Jakhmola" w:date="2024-04-09T17:35:00Z">
        <w:r w:rsidRPr="00A33D01" w:rsidDel="0035533B">
          <w:rPr>
            <w:b/>
            <w:bCs/>
          </w:rPr>
          <w:delText>A</w:delText>
        </w:r>
      </w:del>
      <w:r w:rsidRPr="00A33D01">
        <w:rPr>
          <w:b/>
          <w:bCs/>
        </w:rPr>
        <w:t>vailability:</w:t>
      </w:r>
      <w:r w:rsidRPr="00A33D01">
        <w:t xml:space="preserve"> Safeguarding the availability of critical applications, including API endpoints, gaming servers, and e-commerce platforms</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5EE7709E" w14:textId="201988CA" w:rsidR="00A33D01" w:rsidRPr="00A33D01" w:rsidRDefault="00A33D01" w:rsidP="0035533B">
      <w:pPr>
        <w:pStyle w:val="NormalBPBHEB"/>
        <w:numPr>
          <w:ilvl w:val="0"/>
          <w:numId w:val="143"/>
        </w:numPr>
        <w:pPrChange w:id="1694" w:author="Prashasti Jakhmola" w:date="2024-04-09T17:35:00Z">
          <w:pPr>
            <w:numPr>
              <w:numId w:val="7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Application </w:t>
      </w:r>
      <w:r w:rsidR="000D018D" w:rsidRPr="00A33D01">
        <w:rPr>
          <w:b/>
          <w:bCs/>
        </w:rPr>
        <w:t>layer protection</w:t>
      </w:r>
      <w:r w:rsidRPr="00A33D01">
        <w:rPr>
          <w:b/>
          <w:bCs/>
        </w:rPr>
        <w:t>:</w:t>
      </w:r>
      <w:r w:rsidRPr="00A33D01">
        <w:t xml:space="preserve"> Combining AWS Shield with AWS WAF for comprehensive Layer 7 application layer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6FD85176" w14:textId="2BA0B1CD" w:rsidR="00A33D01" w:rsidRPr="00565722" w:rsidRDefault="00A33D01" w:rsidP="008D34F5">
      <w:pPr>
        <w:pStyle w:val="Heading3BPBHEB"/>
        <w:pPrChange w:id="1695" w:author="Prashasti Jakhmola" w:date="2024-04-09T17:34:00Z">
          <w:pPr>
            <w:keepNext/>
            <w:keepLines/>
            <w:spacing w:before="40" w:after="0"/>
            <w:outlineLvl w:val="1"/>
          </w:pPr>
        </w:pPrChange>
      </w:pPr>
      <w:r w:rsidRPr="00565722">
        <w:t xml:space="preserve">Best </w:t>
      </w:r>
      <w:ins w:id="1696" w:author="Prashasti Jakhmola" w:date="2024-04-09T17:34:00Z">
        <w:r w:rsidR="008D34F5">
          <w:t>p</w:t>
        </w:r>
      </w:ins>
      <w:del w:id="1697" w:author="Prashasti Jakhmola" w:date="2024-04-09T17:34:00Z">
        <w:r w:rsidRPr="00565722" w:rsidDel="008D34F5">
          <w:delText>P</w:delText>
        </w:r>
      </w:del>
      <w:r w:rsidRPr="00565722">
        <w:t>ractices</w:t>
      </w:r>
    </w:p>
    <w:p w14:paraId="58BA0391" w14:textId="77777777" w:rsidR="00A33D01" w:rsidRPr="00A33D01" w:rsidRDefault="00A33D01" w:rsidP="001C138F">
      <w:pPr>
        <w:pStyle w:val="NormalBPBHEB"/>
        <w:pPrChange w:id="1698" w:author="Prashasti Jakhmola" w:date="2024-04-09T17:34:00Z">
          <w:pPr>
            <w:pBdr>
              <w:top w:val="nil"/>
              <w:left w:val="nil"/>
              <w:bottom w:val="nil"/>
              <w:right w:val="nil"/>
              <w:between w:val="nil"/>
            </w:pBdr>
            <w:shd w:val="clear" w:color="auto" w:fill="FFFFFF"/>
            <w:spacing w:after="100" w:line="276" w:lineRule="auto"/>
            <w:jc w:val="both"/>
          </w:pPr>
        </w:pPrChange>
      </w:pPr>
      <w:r w:rsidRPr="00A33D01">
        <w:t>When working with AWS Shield, consider implementing these best practices:</w:t>
      </w:r>
    </w:p>
    <w:p w14:paraId="7327BA7F" w14:textId="4E160FB3" w:rsidR="00A33D01" w:rsidRPr="00A33D01" w:rsidRDefault="00A33D01" w:rsidP="001C138F">
      <w:pPr>
        <w:pStyle w:val="NormalBPBHEB"/>
        <w:numPr>
          <w:ilvl w:val="0"/>
          <w:numId w:val="142"/>
        </w:numPr>
        <w:pPrChange w:id="1699" w:author="Prashasti Jakhmola" w:date="2024-04-09T17:35:00Z">
          <w:pPr>
            <w:numPr>
              <w:numId w:val="7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Understand AWS Shield Standard:</w:t>
      </w:r>
      <w:r w:rsidRPr="00A33D01">
        <w:t xml:space="preserve"> Get familiar with AWS Shield Standard, which is automatically included for all AWS customers at no additional cost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62A9EC2" w14:textId="62D14933" w:rsidR="00A33D01" w:rsidRPr="00A33D01" w:rsidRDefault="00A33D01" w:rsidP="001C138F">
      <w:pPr>
        <w:pStyle w:val="NormalBPBHEB"/>
        <w:numPr>
          <w:ilvl w:val="0"/>
          <w:numId w:val="142"/>
        </w:numPr>
        <w:pPrChange w:id="1700" w:author="Prashasti Jakhmola" w:date="2024-04-09T17:35:00Z">
          <w:pPr>
            <w:numPr>
              <w:numId w:val="7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Evaluate </w:t>
      </w:r>
      <w:r w:rsidR="001C138F" w:rsidRPr="00A33D01">
        <w:rPr>
          <w:b/>
          <w:bCs/>
        </w:rPr>
        <w:t>advanced options</w:t>
      </w:r>
      <w:r w:rsidRPr="00A33D01">
        <w:rPr>
          <w:b/>
          <w:bCs/>
        </w:rPr>
        <w:t>:</w:t>
      </w:r>
      <w:r w:rsidRPr="00A33D01">
        <w:t xml:space="preserve"> Depending on your needs, evaluate the advanced protections provided by AWS Shield Advanced</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C1965CC" w14:textId="642C9600" w:rsidR="00A33D01" w:rsidRPr="00A33D01" w:rsidRDefault="00A33D01" w:rsidP="001C138F">
      <w:pPr>
        <w:pStyle w:val="NormalBPBHEB"/>
        <w:numPr>
          <w:ilvl w:val="0"/>
          <w:numId w:val="142"/>
        </w:numPr>
        <w:pPrChange w:id="1701" w:author="Prashasti Jakhmola" w:date="2024-04-09T17:35:00Z">
          <w:pPr>
            <w:numPr>
              <w:numId w:val="7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Integrate with AWS WAF:</w:t>
      </w:r>
      <w:r w:rsidRPr="00A33D01">
        <w:t xml:space="preserve"> For application layer protection, consider integrating AWS Shield with AWS WAF</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5631D79" w14:textId="77777777" w:rsidR="00A33D01" w:rsidRPr="00565722" w:rsidRDefault="00A33D01" w:rsidP="00CF7C28">
      <w:pPr>
        <w:pStyle w:val="Heading2BPBHEB"/>
        <w:pPrChange w:id="1702" w:author="Prashasti Jakhmola" w:date="2024-04-09T17:27:00Z">
          <w:pPr>
            <w:keepNext/>
            <w:keepLines/>
            <w:spacing w:before="40" w:after="0"/>
            <w:outlineLvl w:val="1"/>
          </w:pPr>
        </w:pPrChange>
      </w:pPr>
      <w:r w:rsidRPr="00565722">
        <w:t>Getting Started with AWS Shield</w:t>
      </w:r>
    </w:p>
    <w:p w14:paraId="366E870B" w14:textId="64515524" w:rsidR="00A33D01" w:rsidRPr="00A33D01" w:rsidRDefault="00A33D01" w:rsidP="00CF7C28">
      <w:pPr>
        <w:pStyle w:val="NormalBPBHEB"/>
        <w:pPrChange w:id="1703" w:author="Prashasti Jakhmola" w:date="2024-04-09T17:27:00Z">
          <w:pPr>
            <w:pBdr>
              <w:top w:val="nil"/>
              <w:left w:val="nil"/>
              <w:bottom w:val="nil"/>
              <w:right w:val="nil"/>
              <w:between w:val="nil"/>
            </w:pBdr>
            <w:shd w:val="clear" w:color="auto" w:fill="FFFFFF"/>
            <w:spacing w:after="100" w:line="276" w:lineRule="auto"/>
            <w:jc w:val="both"/>
          </w:pPr>
        </w:pPrChange>
      </w:pPr>
      <w:r w:rsidRPr="00A33D01">
        <w:t>You can enable AWS Shield protection for your AWS resources through the AWS Management Console. Further customization and integration with AWS WAF are possible through the AWS Console as well</w:t>
      </w:r>
      <w:r w:rsidR="004E3C9A">
        <w:fldChar w:fldCharType="begin"/>
      </w:r>
      <w:r w:rsidR="004E3C9A">
        <w:instrText xml:space="preserve"> NOTEREF _Ref148534063 \f \h </w:instrText>
      </w:r>
      <w:r w:rsidR="004E3C9A">
        <w:fldChar w:fldCharType="separate"/>
      </w:r>
      <w:r w:rsidR="004E3C9A" w:rsidRPr="004E3C9A">
        <w:rPr>
          <w:rStyle w:val="FootnoteReference"/>
        </w:rPr>
        <w:t>64</w:t>
      </w:r>
      <w:r w:rsidR="004E3C9A">
        <w:fldChar w:fldCharType="end"/>
      </w:r>
      <w:r w:rsidR="004E3C9A">
        <w:t xml:space="preserve"> </w:t>
      </w:r>
      <w:r w:rsidR="004E3C9A">
        <w:fldChar w:fldCharType="begin"/>
      </w:r>
      <w:r w:rsidR="004E3C9A">
        <w:instrText xml:space="preserve"> NOTEREF _Ref148534104 \f \h </w:instrText>
      </w:r>
      <w:r w:rsidR="004E3C9A">
        <w:fldChar w:fldCharType="separate"/>
      </w:r>
      <w:r w:rsidR="004E3C9A" w:rsidRPr="004E3C9A">
        <w:rPr>
          <w:rStyle w:val="FootnoteReference"/>
        </w:rPr>
        <w:t>65</w:t>
      </w:r>
      <w:r w:rsidR="004E3C9A">
        <w:fldChar w:fldCharType="end"/>
      </w:r>
      <w:r w:rsidRPr="00A33D01">
        <w:t>.</w:t>
      </w:r>
    </w:p>
    <w:p w14:paraId="493F93E7" w14:textId="38D30A3F" w:rsidR="00A33D01" w:rsidRPr="00CF7C28" w:rsidRDefault="00A33D01" w:rsidP="00CF7C28">
      <w:pPr>
        <w:pStyle w:val="Heading3BPBHEB"/>
        <w:rPr>
          <w:rPrChange w:id="1704" w:author="Prashasti Jakhmola" w:date="2024-04-09T17:28:00Z">
            <w:rPr>
              <w:highlight w:val="yellow"/>
            </w:rPr>
          </w:rPrChange>
        </w:rPr>
        <w:pPrChange w:id="1705" w:author="Prashasti Jakhmola" w:date="2024-04-09T17:27:00Z">
          <w:pPr>
            <w:keepNext/>
            <w:keepLines/>
            <w:spacing w:before="40" w:after="0"/>
            <w:outlineLvl w:val="1"/>
          </w:pPr>
        </w:pPrChange>
      </w:pPr>
      <w:r w:rsidRPr="00CF7C28">
        <w:rPr>
          <w:rPrChange w:id="1706" w:author="Prashasti Jakhmola" w:date="2024-04-09T17:28:00Z">
            <w:rPr>
              <w:highlight w:val="yellow"/>
            </w:rPr>
          </w:rPrChange>
        </w:rPr>
        <w:t>In-</w:t>
      </w:r>
      <w:r w:rsidR="00CF7C28" w:rsidRPr="00CF7C28">
        <w:rPr>
          <w:rPrChange w:id="1707" w:author="Prashasti Jakhmola" w:date="2024-04-09T17:28:00Z">
            <w:rPr>
              <w:highlight w:val="yellow"/>
            </w:rPr>
          </w:rPrChange>
        </w:rPr>
        <w:t>depth resources</w:t>
      </w:r>
    </w:p>
    <w:p w14:paraId="2719D5C4" w14:textId="77777777" w:rsidR="00A33D01" w:rsidRPr="00CF7C28" w:rsidRDefault="00A33D01" w:rsidP="00CF7C28">
      <w:pPr>
        <w:pStyle w:val="NormalBPBHEB"/>
        <w:rPr>
          <w:rPrChange w:id="1708" w:author="Prashasti Jakhmola" w:date="2024-04-09T17:28:00Z">
            <w:rPr>
              <w:highlight w:val="yellow"/>
            </w:rPr>
          </w:rPrChange>
        </w:rPr>
        <w:pPrChange w:id="1709" w:author="Prashasti Jakhmola" w:date="2024-04-09T17:28:00Z">
          <w:pPr>
            <w:pBdr>
              <w:top w:val="nil"/>
              <w:left w:val="nil"/>
              <w:bottom w:val="nil"/>
              <w:right w:val="nil"/>
              <w:between w:val="nil"/>
            </w:pBdr>
            <w:shd w:val="clear" w:color="auto" w:fill="FFFFFF"/>
            <w:spacing w:after="100" w:line="276" w:lineRule="auto"/>
            <w:jc w:val="both"/>
          </w:pPr>
        </w:pPrChange>
      </w:pPr>
      <w:r w:rsidRPr="00CF7C28">
        <w:rPr>
          <w:rPrChange w:id="1710" w:author="Prashasti Jakhmola" w:date="2024-04-09T17:28:00Z">
            <w:rPr>
              <w:highlight w:val="yellow"/>
            </w:rPr>
          </w:rPrChange>
        </w:rPr>
        <w:t>To delve deeper into AWS Shield, explore these resources:</w:t>
      </w:r>
    </w:p>
    <w:p w14:paraId="252A99AB" w14:textId="0BEAB34B" w:rsidR="00A33D01" w:rsidRPr="00CF7C28" w:rsidRDefault="00A33D01" w:rsidP="00CF7C28">
      <w:pPr>
        <w:pStyle w:val="NormalBPBHEB"/>
        <w:numPr>
          <w:ilvl w:val="0"/>
          <w:numId w:val="137"/>
        </w:numPr>
        <w:rPr>
          <w:rPrChange w:id="1711" w:author="Prashasti Jakhmola" w:date="2024-04-09T17:28:00Z">
            <w:rPr>
              <w:highlight w:val="yellow"/>
            </w:rPr>
          </w:rPrChange>
        </w:rPr>
        <w:pPrChange w:id="1712" w:author="Prashasti Jakhmola" w:date="2024-04-09T17:28:00Z">
          <w:pPr>
            <w:numPr>
              <w:numId w:val="7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F7C28">
        <w:rPr>
          <w:b/>
          <w:bCs/>
          <w:rPrChange w:id="1713" w:author="Prashasti Jakhmola" w:date="2024-04-09T17:28:00Z">
            <w:rPr>
              <w:b/>
              <w:bCs/>
              <w:highlight w:val="yellow"/>
            </w:rPr>
          </w:rPrChange>
        </w:rPr>
        <w:t xml:space="preserve">AWS </w:t>
      </w:r>
      <w:ins w:id="1714" w:author="Prashasti Jakhmola" w:date="2024-04-09T17:28:00Z">
        <w:r w:rsidR="00CF7C28">
          <w:rPr>
            <w:b/>
            <w:bCs/>
          </w:rPr>
          <w:t>d</w:t>
        </w:r>
      </w:ins>
      <w:del w:id="1715" w:author="Prashasti Jakhmola" w:date="2024-04-09T17:28:00Z">
        <w:r w:rsidRPr="00CF7C28" w:rsidDel="00CF7C28">
          <w:rPr>
            <w:b/>
            <w:bCs/>
            <w:rPrChange w:id="1716" w:author="Prashasti Jakhmola" w:date="2024-04-09T17:28:00Z">
              <w:rPr>
                <w:b/>
                <w:bCs/>
                <w:highlight w:val="yellow"/>
              </w:rPr>
            </w:rPrChange>
          </w:rPr>
          <w:delText>D</w:delText>
        </w:r>
      </w:del>
      <w:r w:rsidRPr="00CF7C28">
        <w:rPr>
          <w:b/>
          <w:bCs/>
          <w:rPrChange w:id="1717" w:author="Prashasti Jakhmola" w:date="2024-04-09T17:28:00Z">
            <w:rPr>
              <w:b/>
              <w:bCs/>
              <w:highlight w:val="yellow"/>
            </w:rPr>
          </w:rPrChange>
        </w:rPr>
        <w:t>ocumentation:</w:t>
      </w:r>
      <w:r w:rsidRPr="00CF7C28">
        <w:rPr>
          <w:rPrChange w:id="1718" w:author="Prashasti Jakhmola" w:date="2024-04-09T17:28:00Z">
            <w:rPr>
              <w:highlight w:val="yellow"/>
            </w:rPr>
          </w:rPrChange>
        </w:rPr>
        <w:t xml:space="preserve"> The official AWS Shield documentation provides extensive guidance on using and configuring the service</w:t>
      </w:r>
      <w:r w:rsidR="004E3C9A" w:rsidRPr="00CF7C28">
        <w:rPr>
          <w:rPrChange w:id="1719" w:author="Prashasti Jakhmola" w:date="2024-04-09T17:28:00Z">
            <w:rPr>
              <w:highlight w:val="yellow"/>
            </w:rPr>
          </w:rPrChange>
        </w:rPr>
        <w:fldChar w:fldCharType="begin"/>
      </w:r>
      <w:r w:rsidR="004E3C9A" w:rsidRPr="00CF7C28">
        <w:rPr>
          <w:rPrChange w:id="1720" w:author="Prashasti Jakhmola" w:date="2024-04-09T17:28:00Z">
            <w:rPr>
              <w:highlight w:val="yellow"/>
            </w:rPr>
          </w:rPrChange>
        </w:rPr>
        <w:instrText xml:space="preserve"> NOTEREF _Ref148534063 \f \h </w:instrText>
      </w:r>
      <w:r w:rsidR="00E75C3F" w:rsidRPr="00CF7C28">
        <w:rPr>
          <w:rPrChange w:id="1721" w:author="Prashasti Jakhmola" w:date="2024-04-09T17:28:00Z">
            <w:rPr>
              <w:highlight w:val="yellow"/>
            </w:rPr>
          </w:rPrChange>
        </w:rPr>
        <w:instrText xml:space="preserve"> \* MERGEFORMAT </w:instrText>
      </w:r>
      <w:r w:rsidR="004E3C9A" w:rsidRPr="00CF7C28">
        <w:rPr>
          <w:rPrChange w:id="1722" w:author="Prashasti Jakhmola" w:date="2024-04-09T17:28:00Z">
            <w:rPr>
              <w:highlight w:val="yellow"/>
            </w:rPr>
          </w:rPrChange>
        </w:rPr>
      </w:r>
      <w:r w:rsidR="004E3C9A" w:rsidRPr="00CF7C28">
        <w:rPr>
          <w:rPrChange w:id="1723" w:author="Prashasti Jakhmola" w:date="2024-04-09T17:28:00Z">
            <w:rPr>
              <w:highlight w:val="yellow"/>
            </w:rPr>
          </w:rPrChange>
        </w:rPr>
        <w:fldChar w:fldCharType="separate"/>
      </w:r>
      <w:r w:rsidR="004E3C9A" w:rsidRPr="00CF7C28">
        <w:rPr>
          <w:rStyle w:val="FootnoteReference"/>
          <w:rPrChange w:id="1724" w:author="Prashasti Jakhmola" w:date="2024-04-09T17:28:00Z">
            <w:rPr>
              <w:rStyle w:val="FootnoteReference"/>
              <w:highlight w:val="yellow"/>
            </w:rPr>
          </w:rPrChange>
        </w:rPr>
        <w:t>64</w:t>
      </w:r>
      <w:r w:rsidR="004E3C9A" w:rsidRPr="00CF7C28">
        <w:rPr>
          <w:rPrChange w:id="1725" w:author="Prashasti Jakhmola" w:date="2024-04-09T17:28:00Z">
            <w:rPr>
              <w:highlight w:val="yellow"/>
            </w:rPr>
          </w:rPrChange>
        </w:rPr>
        <w:fldChar w:fldCharType="end"/>
      </w:r>
      <w:r w:rsidRPr="00CF7C28">
        <w:rPr>
          <w:rPrChange w:id="1726" w:author="Prashasti Jakhmola" w:date="2024-04-09T17:28:00Z">
            <w:rPr>
              <w:highlight w:val="yellow"/>
            </w:rPr>
          </w:rPrChange>
        </w:rPr>
        <w:t>.</w:t>
      </w:r>
    </w:p>
    <w:p w14:paraId="6E560A50" w14:textId="168A7EC2" w:rsidR="00A33D01" w:rsidRPr="00CF7C28" w:rsidRDefault="00A33D01" w:rsidP="00CF7C28">
      <w:pPr>
        <w:pStyle w:val="NormalBPBHEB"/>
        <w:numPr>
          <w:ilvl w:val="0"/>
          <w:numId w:val="137"/>
        </w:numPr>
        <w:rPr>
          <w:rPrChange w:id="1727" w:author="Prashasti Jakhmola" w:date="2024-04-09T17:28:00Z">
            <w:rPr>
              <w:highlight w:val="yellow"/>
            </w:rPr>
          </w:rPrChange>
        </w:rPr>
        <w:pPrChange w:id="1728" w:author="Prashasti Jakhmola" w:date="2024-04-09T17:28:00Z">
          <w:pPr>
            <w:numPr>
              <w:numId w:val="7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F7C28">
        <w:rPr>
          <w:b/>
          <w:bCs/>
          <w:rPrChange w:id="1729" w:author="Prashasti Jakhmola" w:date="2024-04-09T17:28:00Z">
            <w:rPr>
              <w:b/>
              <w:bCs/>
              <w:highlight w:val="yellow"/>
            </w:rPr>
          </w:rPrChange>
        </w:rPr>
        <w:t xml:space="preserve">AWS </w:t>
      </w:r>
      <w:r w:rsidR="00CF7C28" w:rsidRPr="00CF7C28">
        <w:rPr>
          <w:b/>
          <w:bCs/>
        </w:rPr>
        <w:t>shield advanced</w:t>
      </w:r>
      <w:r w:rsidRPr="00CF7C28">
        <w:rPr>
          <w:b/>
          <w:bCs/>
          <w:rPrChange w:id="1730" w:author="Prashasti Jakhmola" w:date="2024-04-09T17:28:00Z">
            <w:rPr>
              <w:b/>
              <w:bCs/>
              <w:highlight w:val="yellow"/>
            </w:rPr>
          </w:rPrChange>
        </w:rPr>
        <w:t>:</w:t>
      </w:r>
      <w:r w:rsidRPr="00CF7C28">
        <w:rPr>
          <w:rPrChange w:id="1731" w:author="Prashasti Jakhmola" w:date="2024-04-09T17:28:00Z">
            <w:rPr>
              <w:highlight w:val="yellow"/>
            </w:rPr>
          </w:rPrChange>
        </w:rPr>
        <w:t xml:space="preserve"> For information about AWS Shield Advanced and its additional features, consult the AWS documentation</w:t>
      </w:r>
      <w:r w:rsidR="004E3C9A" w:rsidRPr="00CF7C28">
        <w:rPr>
          <w:rPrChange w:id="1732" w:author="Prashasti Jakhmola" w:date="2024-04-09T17:28:00Z">
            <w:rPr>
              <w:highlight w:val="yellow"/>
            </w:rPr>
          </w:rPrChange>
        </w:rPr>
        <w:fldChar w:fldCharType="begin"/>
      </w:r>
      <w:r w:rsidR="004E3C9A" w:rsidRPr="00CF7C28">
        <w:rPr>
          <w:rPrChange w:id="1733" w:author="Prashasti Jakhmola" w:date="2024-04-09T17:28:00Z">
            <w:rPr>
              <w:highlight w:val="yellow"/>
            </w:rPr>
          </w:rPrChange>
        </w:rPr>
        <w:instrText xml:space="preserve"> NOTEREF _Ref148534063 \f \h </w:instrText>
      </w:r>
      <w:r w:rsidR="00E75C3F" w:rsidRPr="00CF7C28">
        <w:rPr>
          <w:rPrChange w:id="1734" w:author="Prashasti Jakhmola" w:date="2024-04-09T17:28:00Z">
            <w:rPr>
              <w:highlight w:val="yellow"/>
            </w:rPr>
          </w:rPrChange>
        </w:rPr>
        <w:instrText xml:space="preserve"> \* MERGEFORMAT </w:instrText>
      </w:r>
      <w:r w:rsidR="004E3C9A" w:rsidRPr="00CF7C28">
        <w:rPr>
          <w:rPrChange w:id="1735" w:author="Prashasti Jakhmola" w:date="2024-04-09T17:28:00Z">
            <w:rPr>
              <w:highlight w:val="yellow"/>
            </w:rPr>
          </w:rPrChange>
        </w:rPr>
      </w:r>
      <w:r w:rsidR="004E3C9A" w:rsidRPr="00CF7C28">
        <w:rPr>
          <w:rPrChange w:id="1736" w:author="Prashasti Jakhmola" w:date="2024-04-09T17:28:00Z">
            <w:rPr>
              <w:highlight w:val="yellow"/>
            </w:rPr>
          </w:rPrChange>
        </w:rPr>
        <w:fldChar w:fldCharType="separate"/>
      </w:r>
      <w:r w:rsidR="004E3C9A" w:rsidRPr="00CF7C28">
        <w:rPr>
          <w:rStyle w:val="FootnoteReference"/>
          <w:rPrChange w:id="1737" w:author="Prashasti Jakhmola" w:date="2024-04-09T17:28:00Z">
            <w:rPr>
              <w:rStyle w:val="FootnoteReference"/>
              <w:highlight w:val="yellow"/>
            </w:rPr>
          </w:rPrChange>
        </w:rPr>
        <w:t>64</w:t>
      </w:r>
      <w:r w:rsidR="004E3C9A" w:rsidRPr="00CF7C28">
        <w:rPr>
          <w:rPrChange w:id="1738" w:author="Prashasti Jakhmola" w:date="2024-04-09T17:28:00Z">
            <w:rPr>
              <w:highlight w:val="yellow"/>
            </w:rPr>
          </w:rPrChange>
        </w:rPr>
        <w:fldChar w:fldCharType="end"/>
      </w:r>
      <w:r w:rsidRPr="00CF7C28">
        <w:rPr>
          <w:rPrChange w:id="1739" w:author="Prashasti Jakhmola" w:date="2024-04-09T17:28:00Z">
            <w:rPr>
              <w:highlight w:val="yellow"/>
            </w:rPr>
          </w:rPrChange>
        </w:rPr>
        <w:t>.</w:t>
      </w:r>
    </w:p>
    <w:p w14:paraId="75D68D0E" w14:textId="22F21A1C" w:rsidR="00A33D01" w:rsidRPr="00CF7C28" w:rsidRDefault="00A33D01" w:rsidP="00CF7C28">
      <w:pPr>
        <w:pStyle w:val="NormalBPBHEB"/>
        <w:numPr>
          <w:ilvl w:val="0"/>
          <w:numId w:val="137"/>
        </w:numPr>
        <w:rPr>
          <w:rPrChange w:id="1740" w:author="Prashasti Jakhmola" w:date="2024-04-09T17:28:00Z">
            <w:rPr>
              <w:highlight w:val="yellow"/>
            </w:rPr>
          </w:rPrChange>
        </w:rPr>
        <w:pPrChange w:id="1741" w:author="Prashasti Jakhmola" w:date="2024-04-09T17:28:00Z">
          <w:pPr>
            <w:numPr>
              <w:numId w:val="7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F7C28">
        <w:rPr>
          <w:b/>
          <w:bCs/>
          <w:rPrChange w:id="1742" w:author="Prashasti Jakhmola" w:date="2024-04-09T17:28:00Z">
            <w:rPr>
              <w:b/>
              <w:bCs/>
              <w:highlight w:val="yellow"/>
            </w:rPr>
          </w:rPrChange>
        </w:rPr>
        <w:t xml:space="preserve">Application </w:t>
      </w:r>
      <w:r w:rsidR="00CF7C28" w:rsidRPr="0054402C">
        <w:rPr>
          <w:b/>
          <w:bCs/>
        </w:rPr>
        <w:t>layer protection</w:t>
      </w:r>
      <w:r w:rsidRPr="00CF7C28">
        <w:rPr>
          <w:b/>
          <w:bCs/>
          <w:rPrChange w:id="1743" w:author="Prashasti Jakhmola" w:date="2024-04-09T17:28:00Z">
            <w:rPr>
              <w:b/>
              <w:bCs/>
              <w:highlight w:val="yellow"/>
            </w:rPr>
          </w:rPrChange>
        </w:rPr>
        <w:t>:</w:t>
      </w:r>
      <w:r w:rsidRPr="00CF7C28">
        <w:rPr>
          <w:rPrChange w:id="1744" w:author="Prashasti Jakhmola" w:date="2024-04-09T17:28:00Z">
            <w:rPr>
              <w:highlight w:val="yellow"/>
            </w:rPr>
          </w:rPrChange>
        </w:rPr>
        <w:t xml:space="preserve"> To learn more about integrating AWS Shield with AWS WAF for application layer protection, refer to AWS documentation</w:t>
      </w:r>
      <w:r w:rsidR="004E3C9A" w:rsidRPr="00CF7C28">
        <w:rPr>
          <w:rPrChange w:id="1745" w:author="Prashasti Jakhmola" w:date="2024-04-09T17:28:00Z">
            <w:rPr>
              <w:highlight w:val="yellow"/>
            </w:rPr>
          </w:rPrChange>
        </w:rPr>
        <w:fldChar w:fldCharType="begin"/>
      </w:r>
      <w:r w:rsidR="004E3C9A" w:rsidRPr="00CF7C28">
        <w:rPr>
          <w:rPrChange w:id="1746" w:author="Prashasti Jakhmola" w:date="2024-04-09T17:28:00Z">
            <w:rPr>
              <w:highlight w:val="yellow"/>
            </w:rPr>
          </w:rPrChange>
        </w:rPr>
        <w:instrText xml:space="preserve"> NOTEREF _Ref148534104 \f \h </w:instrText>
      </w:r>
      <w:r w:rsidR="00E75C3F" w:rsidRPr="00CF7C28">
        <w:rPr>
          <w:rPrChange w:id="1747" w:author="Prashasti Jakhmola" w:date="2024-04-09T17:28:00Z">
            <w:rPr>
              <w:highlight w:val="yellow"/>
            </w:rPr>
          </w:rPrChange>
        </w:rPr>
        <w:instrText xml:space="preserve"> \* MERGEFORMAT </w:instrText>
      </w:r>
      <w:r w:rsidR="004E3C9A" w:rsidRPr="00CF7C28">
        <w:rPr>
          <w:rPrChange w:id="1748" w:author="Prashasti Jakhmola" w:date="2024-04-09T17:28:00Z">
            <w:rPr>
              <w:highlight w:val="yellow"/>
            </w:rPr>
          </w:rPrChange>
        </w:rPr>
      </w:r>
      <w:r w:rsidR="004E3C9A" w:rsidRPr="00CF7C28">
        <w:rPr>
          <w:rPrChange w:id="1749" w:author="Prashasti Jakhmola" w:date="2024-04-09T17:28:00Z">
            <w:rPr>
              <w:highlight w:val="yellow"/>
            </w:rPr>
          </w:rPrChange>
        </w:rPr>
        <w:fldChar w:fldCharType="separate"/>
      </w:r>
      <w:r w:rsidR="004E3C9A" w:rsidRPr="00CF7C28">
        <w:rPr>
          <w:rStyle w:val="FootnoteReference"/>
          <w:rPrChange w:id="1750" w:author="Prashasti Jakhmola" w:date="2024-04-09T17:28:00Z">
            <w:rPr>
              <w:rStyle w:val="FootnoteReference"/>
              <w:highlight w:val="yellow"/>
            </w:rPr>
          </w:rPrChange>
        </w:rPr>
        <w:t>65</w:t>
      </w:r>
      <w:r w:rsidR="004E3C9A" w:rsidRPr="00CF7C28">
        <w:rPr>
          <w:rPrChange w:id="1751" w:author="Prashasti Jakhmola" w:date="2024-04-09T17:28:00Z">
            <w:rPr>
              <w:highlight w:val="yellow"/>
            </w:rPr>
          </w:rPrChange>
        </w:rPr>
        <w:fldChar w:fldCharType="end"/>
      </w:r>
      <w:r w:rsidRPr="00CF7C28">
        <w:rPr>
          <w:rPrChange w:id="1752" w:author="Prashasti Jakhmola" w:date="2024-04-09T17:28:00Z">
            <w:rPr>
              <w:highlight w:val="yellow"/>
            </w:rPr>
          </w:rPrChange>
        </w:rPr>
        <w:t>.</w:t>
      </w:r>
    </w:p>
    <w:p w14:paraId="42EE44CD" w14:textId="77777777" w:rsidR="00A33D01" w:rsidRPr="00A33D01" w:rsidRDefault="00A33D01" w:rsidP="00CF7C28">
      <w:pPr>
        <w:pStyle w:val="NormalBPBHEB"/>
        <w:pPrChange w:id="1753" w:author="Prashasti Jakhmola" w:date="2024-04-09T17:28:00Z">
          <w:pPr>
            <w:pBdr>
              <w:top w:val="nil"/>
              <w:left w:val="nil"/>
              <w:bottom w:val="nil"/>
              <w:right w:val="nil"/>
              <w:between w:val="nil"/>
            </w:pBdr>
            <w:shd w:val="clear" w:color="auto" w:fill="FFFFFF"/>
            <w:spacing w:after="100" w:line="276" w:lineRule="auto"/>
            <w:jc w:val="both"/>
          </w:pPr>
        </w:pPrChange>
      </w:pPr>
      <w:r w:rsidRPr="00A33D01">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65161F27" w:rsidR="00A33D01" w:rsidRPr="00A33D01" w:rsidRDefault="00A33D01" w:rsidP="004F4F03">
      <w:pPr>
        <w:pStyle w:val="Heading1BPBHEB"/>
        <w:pPrChange w:id="1754" w:author="Prashasti Jakhmola" w:date="2024-04-09T14:43:00Z">
          <w:pPr>
            <w:keepNext/>
            <w:keepLines/>
            <w:spacing w:before="400" w:after="0" w:line="276" w:lineRule="auto"/>
            <w:outlineLvl w:val="0"/>
          </w:pPr>
        </w:pPrChange>
      </w:pPr>
      <w:r w:rsidRPr="00A33D01">
        <w:t xml:space="preserve">AWS Web Application Firewall </w:t>
      </w:r>
      <w:del w:id="1755" w:author="Prashasti Jakhmola" w:date="2024-04-09T17:28:00Z">
        <w:r w:rsidRPr="00A33D01" w:rsidDel="0054402C">
          <w:delText>(WAF)</w:delText>
        </w:r>
      </w:del>
    </w:p>
    <w:p w14:paraId="55B04C24" w14:textId="5707D458" w:rsidR="00A33D01" w:rsidRPr="00A33D01" w:rsidRDefault="00A33D01" w:rsidP="00E84FC2">
      <w:pPr>
        <w:pStyle w:val="NormalBPBHEB"/>
        <w:pPrChange w:id="1756" w:author="Prashasti Jakhmola" w:date="2024-04-09T17:34:00Z">
          <w:pPr>
            <w:pBdr>
              <w:top w:val="nil"/>
              <w:left w:val="nil"/>
              <w:bottom w:val="nil"/>
              <w:right w:val="nil"/>
              <w:between w:val="nil"/>
            </w:pBdr>
            <w:shd w:val="clear" w:color="auto" w:fill="FFFFFF"/>
            <w:spacing w:after="100" w:line="276" w:lineRule="auto"/>
            <w:jc w:val="both"/>
          </w:pPr>
        </w:pPrChange>
      </w:pPr>
      <w:r w:rsidRPr="00A33D01">
        <w:t xml:space="preserve">In this section, we will delve into AWS </w:t>
      </w:r>
      <w:del w:id="1757" w:author="Prashasti Jakhmola" w:date="2024-04-09T17:34:00Z">
        <w:r w:rsidRPr="00A33D01" w:rsidDel="00E84FC2">
          <w:delText>Web Application Firewall (</w:delText>
        </w:r>
      </w:del>
      <w:r w:rsidRPr="00A33D01">
        <w:t>WAF</w:t>
      </w:r>
      <w:del w:id="1758" w:author="Prashasti Jakhmola" w:date="2024-04-09T17:34:00Z">
        <w:r w:rsidRPr="00A33D01" w:rsidDel="00E84FC2">
          <w:delText>)</w:delText>
        </w:r>
      </w:del>
      <w:r w:rsidRPr="00A33D01">
        <w:t>, a service that plays a pivotal role in enhancing the security of web applications hosted on AWS. AWS WAF provides powerful protection against various web-based attacks, allowing organizations to maintain the integrity and availability of their web assets</w:t>
      </w:r>
      <w:bookmarkStart w:id="1759" w:name="_Ref148534572"/>
      <w:r w:rsidR="00494F66">
        <w:rPr>
          <w:rStyle w:val="FootnoteReference"/>
        </w:rPr>
        <w:footnoteReference w:id="67"/>
      </w:r>
      <w:bookmarkEnd w:id="1759"/>
      <w:r w:rsidRPr="00A33D01">
        <w:t>.</w:t>
      </w:r>
    </w:p>
    <w:p w14:paraId="6765DB4A" w14:textId="123ED123" w:rsidR="00A33D01" w:rsidRPr="00565722" w:rsidRDefault="00A33D01" w:rsidP="00E84FC2">
      <w:pPr>
        <w:pStyle w:val="Heading2BPBHEB"/>
        <w:pPrChange w:id="1760" w:author="Prashasti Jakhmola" w:date="2024-04-09T17:33:00Z">
          <w:pPr>
            <w:keepNext/>
            <w:keepLines/>
            <w:spacing w:before="40" w:after="0"/>
            <w:outlineLvl w:val="1"/>
          </w:pPr>
        </w:pPrChange>
      </w:pPr>
      <w:r w:rsidRPr="00565722">
        <w:t xml:space="preserve">Introduction to AWS Web Application Firewall </w:t>
      </w:r>
      <w:del w:id="1761" w:author="Prashasti Jakhmola" w:date="2024-04-09T17:33:00Z">
        <w:r w:rsidRPr="00565722" w:rsidDel="00E84FC2">
          <w:delText>(WAF)</w:delText>
        </w:r>
      </w:del>
    </w:p>
    <w:p w14:paraId="499A9A65" w14:textId="0E8ED5BE" w:rsidR="00A33D01" w:rsidRPr="00A33D01" w:rsidRDefault="00A33D01" w:rsidP="001967B0">
      <w:pPr>
        <w:pStyle w:val="NormalBPBHEB"/>
        <w:pPrChange w:id="1762" w:author="Prashasti Jakhmola" w:date="2024-04-09T17:33:00Z">
          <w:pPr>
            <w:pBdr>
              <w:top w:val="nil"/>
              <w:left w:val="nil"/>
              <w:bottom w:val="nil"/>
              <w:right w:val="nil"/>
              <w:between w:val="nil"/>
            </w:pBdr>
            <w:shd w:val="clear" w:color="auto" w:fill="FFFFFF"/>
            <w:spacing w:after="100" w:line="276" w:lineRule="auto"/>
            <w:jc w:val="both"/>
          </w:pPr>
        </w:pPrChange>
      </w:pPr>
      <w:r w:rsidRPr="00A33D01">
        <w:t xml:space="preserve">AWS </w:t>
      </w:r>
      <w:del w:id="1763" w:author="Prashasti Jakhmola" w:date="2024-04-09T17:33:00Z">
        <w:r w:rsidRPr="00A33D01" w:rsidDel="001967B0">
          <w:delText>Web Application Firewall (</w:delText>
        </w:r>
      </w:del>
      <w:r w:rsidRPr="00A33D01">
        <w:t>WAF</w:t>
      </w:r>
      <w:del w:id="1764" w:author="Prashasti Jakhmola" w:date="2024-04-09T17:33:00Z">
        <w:r w:rsidRPr="00A33D01" w:rsidDel="001967B0">
          <w:delText>)</w:delText>
        </w:r>
      </w:del>
      <w:r w:rsidRPr="00A33D01">
        <w:t xml:space="preserve">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4B21FFD7" w14:textId="3880410C" w:rsidR="00A33D01" w:rsidRDefault="00A33D01" w:rsidP="005B2EC9">
      <w:pPr>
        <w:pStyle w:val="Heading3BPBHEB"/>
        <w:rPr>
          <w:ins w:id="1765" w:author="Prashasti Jakhmola" w:date="2024-04-09T17:32:00Z"/>
        </w:rPr>
      </w:pPr>
      <w:r w:rsidRPr="00565722">
        <w:lastRenderedPageBreak/>
        <w:t xml:space="preserve">Key </w:t>
      </w:r>
      <w:r w:rsidR="005B2EC9" w:rsidRPr="00565722">
        <w:t>features and benefits</w:t>
      </w:r>
    </w:p>
    <w:p w14:paraId="544382E0" w14:textId="78138F0E" w:rsidR="00877C44" w:rsidRPr="00565722" w:rsidRDefault="00877C44" w:rsidP="00877C44">
      <w:pPr>
        <w:pStyle w:val="NormalBPBHEB"/>
        <w:pPrChange w:id="1766" w:author="Prashasti Jakhmola" w:date="2024-04-09T17:33:00Z">
          <w:pPr>
            <w:keepNext/>
            <w:keepLines/>
            <w:spacing w:before="40" w:after="0"/>
            <w:outlineLvl w:val="1"/>
          </w:pPr>
        </w:pPrChange>
      </w:pPr>
      <w:ins w:id="1767" w:author="Prashasti Jakhmola" w:date="2024-04-09T17:32:00Z">
        <w:r>
          <w:t>Let us discuss the k</w:t>
        </w:r>
        <w:r w:rsidRPr="00565722">
          <w:t>ey features and benefits</w:t>
        </w:r>
      </w:ins>
      <w:ins w:id="1768" w:author="Prashasti Jakhmola" w:date="2024-04-09T17:33:00Z">
        <w:r>
          <w:t>:</w:t>
        </w:r>
      </w:ins>
    </w:p>
    <w:p w14:paraId="7260AB33" w14:textId="361A9025" w:rsidR="00A33D01" w:rsidRPr="00A33D01" w:rsidRDefault="00A33D01" w:rsidP="00877C44">
      <w:pPr>
        <w:pStyle w:val="NormalBPBHEB"/>
        <w:numPr>
          <w:ilvl w:val="0"/>
          <w:numId w:val="141"/>
        </w:numPr>
        <w:pPrChange w:id="1769"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Customizable </w:t>
      </w:r>
      <w:ins w:id="1770" w:author="Prashasti Jakhmola" w:date="2024-04-09T17:34:00Z">
        <w:r w:rsidR="001252AB">
          <w:rPr>
            <w:b/>
            <w:bCs/>
          </w:rPr>
          <w:t>r</w:t>
        </w:r>
      </w:ins>
      <w:del w:id="1771" w:author="Prashasti Jakhmola" w:date="2024-04-09T17:34:00Z">
        <w:r w:rsidRPr="00A33D01" w:rsidDel="001252AB">
          <w:rPr>
            <w:b/>
            <w:bCs/>
          </w:rPr>
          <w:delText>R</w:delText>
        </w:r>
      </w:del>
      <w:r w:rsidRPr="00A33D01">
        <w:rPr>
          <w:b/>
          <w:bCs/>
        </w:rPr>
        <w:t>ules:</w:t>
      </w:r>
      <w:r w:rsidRPr="00A33D01">
        <w:t xml:space="preserve"> AWS WAF empowers users to create custom security rules tailored to the specific needs of their applications. This customization capability enables the blocking of malicious traffic while permitting legitimate requests.</w:t>
      </w:r>
    </w:p>
    <w:p w14:paraId="0194CA67" w14:textId="203B525A" w:rsidR="00A33D01" w:rsidRPr="00A33D01" w:rsidRDefault="00A33D01" w:rsidP="00877C44">
      <w:pPr>
        <w:pStyle w:val="NormalBPBHEB"/>
        <w:numPr>
          <w:ilvl w:val="0"/>
          <w:numId w:val="141"/>
        </w:numPr>
        <w:pPrChange w:id="1772"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Managed </w:t>
      </w:r>
      <w:ins w:id="1773" w:author="Prashasti Jakhmola" w:date="2024-04-09T17:34:00Z">
        <w:r w:rsidR="009542DA">
          <w:rPr>
            <w:b/>
            <w:bCs/>
          </w:rPr>
          <w:t>r</w:t>
        </w:r>
      </w:ins>
      <w:del w:id="1774" w:author="Prashasti Jakhmola" w:date="2024-04-09T17:34:00Z">
        <w:r w:rsidRPr="00A33D01" w:rsidDel="009542DA">
          <w:rPr>
            <w:b/>
            <w:bCs/>
          </w:rPr>
          <w:delText>R</w:delText>
        </w:r>
      </w:del>
      <w:r w:rsidRPr="00A33D01">
        <w:rPr>
          <w:b/>
          <w:bCs/>
        </w:rPr>
        <w:t>ulesets:</w:t>
      </w:r>
      <w:r w:rsidRPr="00A33D01">
        <w:t xml:space="preserve"> AWS provides Managed Rulesets that are expertly curated to address common threats. These pre-configured rulesets help users bolster their security posture quickly</w:t>
      </w:r>
      <w:r w:rsidR="00D30B6C">
        <w:rPr>
          <w:rStyle w:val="FootnoteReference"/>
        </w:rPr>
        <w:footnoteReference w:id="68"/>
      </w:r>
      <w:r w:rsidRPr="00A33D01">
        <w:t>.</w:t>
      </w:r>
    </w:p>
    <w:p w14:paraId="44258318" w14:textId="18D7BA72" w:rsidR="00A33D01" w:rsidRPr="00A33D01" w:rsidRDefault="00A33D01" w:rsidP="00877C44">
      <w:pPr>
        <w:pStyle w:val="NormalBPBHEB"/>
        <w:numPr>
          <w:ilvl w:val="0"/>
          <w:numId w:val="141"/>
        </w:numPr>
        <w:pPrChange w:id="1775"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Seamless </w:t>
      </w:r>
      <w:ins w:id="1776" w:author="Prashasti Jakhmola" w:date="2024-04-09T17:34:00Z">
        <w:r w:rsidR="00060638">
          <w:rPr>
            <w:b/>
            <w:bCs/>
          </w:rPr>
          <w:t>i</w:t>
        </w:r>
      </w:ins>
      <w:del w:id="1777" w:author="Prashasti Jakhmola" w:date="2024-04-09T17:34:00Z">
        <w:r w:rsidRPr="00A33D01" w:rsidDel="00060638">
          <w:rPr>
            <w:b/>
            <w:bCs/>
          </w:rPr>
          <w:delText>I</w:delText>
        </w:r>
      </w:del>
      <w:r w:rsidRPr="00A33D01">
        <w:rPr>
          <w:b/>
          <w:bCs/>
        </w:rPr>
        <w:t>ntegration:</w:t>
      </w:r>
      <w:r w:rsidRPr="00A33D01">
        <w:t xml:space="preserve"> AWS WAF seamlessly integrates with Amazon CloudFront and AWS Application Load Balancer, allowing the enforcement of security policies at the edge of AWS's global network.</w:t>
      </w:r>
    </w:p>
    <w:p w14:paraId="6E2319F7" w14:textId="6DC14629" w:rsidR="00A33D01" w:rsidRPr="00A33D01" w:rsidRDefault="00A33D01" w:rsidP="00877C44">
      <w:pPr>
        <w:pStyle w:val="NormalBPBHEB"/>
        <w:numPr>
          <w:ilvl w:val="0"/>
          <w:numId w:val="141"/>
        </w:numPr>
        <w:pPrChange w:id="1778"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Logging and </w:t>
      </w:r>
      <w:ins w:id="1779" w:author="Prashasti Jakhmola" w:date="2024-04-09T17:34:00Z">
        <w:r w:rsidR="00D2247E">
          <w:rPr>
            <w:b/>
            <w:bCs/>
          </w:rPr>
          <w:t>m</w:t>
        </w:r>
      </w:ins>
      <w:del w:id="1780" w:author="Prashasti Jakhmola" w:date="2024-04-09T17:34:00Z">
        <w:r w:rsidRPr="00A33D01" w:rsidDel="00D2247E">
          <w:rPr>
            <w:b/>
            <w:bCs/>
          </w:rPr>
          <w:delText>M</w:delText>
        </w:r>
      </w:del>
      <w:r w:rsidRPr="00A33D01">
        <w:rPr>
          <w:b/>
          <w:bCs/>
        </w:rPr>
        <w:t>onitoring:</w:t>
      </w:r>
      <w:r w:rsidRPr="00A33D01">
        <w:t xml:space="preserve"> The service offers detailed logging and monitoring features, providing valuable insights into web traffic patterns and security events. This data is instrumental for optimizing security rules and identifying potential threats</w:t>
      </w:r>
      <w:r w:rsidR="00D30B6C">
        <w:rPr>
          <w:rStyle w:val="FootnoteReference"/>
        </w:rPr>
        <w:footnoteReference w:id="69"/>
      </w:r>
      <w:r w:rsidRPr="00A33D01">
        <w:t>.</w:t>
      </w:r>
    </w:p>
    <w:p w14:paraId="53A813C3" w14:textId="0410A223" w:rsidR="00A33D01" w:rsidRPr="00A33D01" w:rsidRDefault="00A33D01" w:rsidP="00877C44">
      <w:pPr>
        <w:pStyle w:val="NormalBPBHEB"/>
        <w:numPr>
          <w:ilvl w:val="0"/>
          <w:numId w:val="141"/>
        </w:numPr>
        <w:pPrChange w:id="1781" w:author="Prashasti Jakhmola" w:date="2024-04-09T17:32:00Z">
          <w:pPr>
            <w:numPr>
              <w:numId w:val="82"/>
            </w:numPr>
            <w:pBdr>
              <w:top w:val="nil"/>
              <w:left w:val="nil"/>
              <w:bottom w:val="nil"/>
              <w:right w:val="nil"/>
              <w:between w:val="nil"/>
            </w:pBdr>
            <w:shd w:val="clear" w:color="auto" w:fill="FFFFFF"/>
            <w:tabs>
              <w:tab w:val="num" w:pos="720"/>
            </w:tabs>
            <w:spacing w:after="100" w:line="276" w:lineRule="auto"/>
            <w:ind w:left="720" w:hanging="360"/>
            <w:jc w:val="both"/>
          </w:pPr>
        </w:pPrChange>
      </w:pPr>
      <w:proofErr w:type="spellStart"/>
      <w:r w:rsidRPr="00A33D01">
        <w:rPr>
          <w:b/>
          <w:bCs/>
        </w:rPr>
        <w:t>WebACL</w:t>
      </w:r>
      <w:proofErr w:type="spellEnd"/>
      <w:r w:rsidRPr="00A33D01">
        <w:rPr>
          <w:b/>
          <w:bCs/>
        </w:rPr>
        <w:t xml:space="preserve"> (Access </w:t>
      </w:r>
      <w:r w:rsidR="000F0F88" w:rsidRPr="00A33D01">
        <w:rPr>
          <w:b/>
          <w:bCs/>
        </w:rPr>
        <w:t>control list</w:t>
      </w:r>
      <w:r w:rsidRPr="00A33D01">
        <w:rPr>
          <w:b/>
          <w:bCs/>
        </w:rPr>
        <w:t>):</w:t>
      </w:r>
      <w:r w:rsidRPr="00A33D01">
        <w:t xml:space="preserve"> AWS WAF allows the creation of </w:t>
      </w:r>
      <w:proofErr w:type="spellStart"/>
      <w:r w:rsidRPr="00A33D01">
        <w:t>WebACLs</w:t>
      </w:r>
      <w:proofErr w:type="spellEnd"/>
      <w:r w:rsidRPr="00A33D01">
        <w:t>, enabling the application of security rules selectively to different parts of the application</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720B0391" w14:textId="22EAB905" w:rsidR="00A33D01" w:rsidRPr="00565722" w:rsidRDefault="00A33D01" w:rsidP="0054402C">
      <w:pPr>
        <w:pStyle w:val="Heading3BPBHEB"/>
        <w:pPrChange w:id="1782" w:author="Prashasti Jakhmola" w:date="2024-04-09T17:28:00Z">
          <w:pPr>
            <w:keepNext/>
            <w:keepLines/>
            <w:spacing w:before="40" w:after="0"/>
            <w:outlineLvl w:val="1"/>
          </w:pPr>
        </w:pPrChange>
      </w:pPr>
      <w:r w:rsidRPr="00565722">
        <w:t xml:space="preserve">Use </w:t>
      </w:r>
      <w:ins w:id="1783" w:author="Prashasti Jakhmola" w:date="2024-04-09T17:28:00Z">
        <w:r w:rsidR="0054402C">
          <w:t>c</w:t>
        </w:r>
      </w:ins>
      <w:del w:id="1784" w:author="Prashasti Jakhmola" w:date="2024-04-09T17:28:00Z">
        <w:r w:rsidRPr="00565722" w:rsidDel="0054402C">
          <w:delText>C</w:delText>
        </w:r>
      </w:del>
      <w:r w:rsidRPr="00565722">
        <w:t>ases</w:t>
      </w:r>
    </w:p>
    <w:p w14:paraId="2B94C8D0" w14:textId="77777777" w:rsidR="00A33D01" w:rsidRPr="00A33D01" w:rsidRDefault="00A33D01" w:rsidP="00B75644">
      <w:pPr>
        <w:pStyle w:val="NormalBPBHEB"/>
        <w:pPrChange w:id="1785" w:author="Prashasti Jakhmola" w:date="2024-04-09T17:29:00Z">
          <w:pPr>
            <w:pBdr>
              <w:top w:val="nil"/>
              <w:left w:val="nil"/>
              <w:bottom w:val="nil"/>
              <w:right w:val="nil"/>
              <w:between w:val="nil"/>
            </w:pBdr>
            <w:shd w:val="clear" w:color="auto" w:fill="FFFFFF"/>
            <w:spacing w:after="100" w:line="276" w:lineRule="auto"/>
            <w:jc w:val="both"/>
          </w:pPr>
        </w:pPrChange>
      </w:pPr>
      <w:r w:rsidRPr="00A33D01">
        <w:t>AWS WAF serves a multitude of use cases, including:</w:t>
      </w:r>
    </w:p>
    <w:p w14:paraId="05E8A636" w14:textId="019126DB" w:rsidR="00A33D01" w:rsidRPr="00A33D01" w:rsidRDefault="00A33D01" w:rsidP="00F15348">
      <w:pPr>
        <w:pStyle w:val="NormalBPBHEB"/>
        <w:numPr>
          <w:ilvl w:val="0"/>
          <w:numId w:val="140"/>
        </w:numPr>
        <w:pPrChange w:id="1786" w:author="Prashasti Jakhmola" w:date="2024-04-09T17:31:00Z">
          <w:pPr>
            <w:numPr>
              <w:numId w:val="8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Protection against </w:t>
      </w:r>
      <w:r w:rsidR="005B2EC9" w:rsidRPr="00A33D01">
        <w:rPr>
          <w:b/>
          <w:bCs/>
        </w:rPr>
        <w:t>application layer attacks</w:t>
      </w:r>
      <w:r w:rsidRPr="00A33D01">
        <w:rPr>
          <w:b/>
          <w:bCs/>
        </w:rPr>
        <w:t>:</w:t>
      </w:r>
      <w:r w:rsidRPr="00A33D01">
        <w:t xml:space="preserve"> Safeguarding web applications from threats like SQL injection, </w:t>
      </w:r>
      <w:r w:rsidRPr="00F15348">
        <w:rPr>
          <w:b/>
          <w:bCs/>
          <w:rPrChange w:id="1787" w:author="Prashasti Jakhmola" w:date="2024-04-09T17:31:00Z">
            <w:rPr/>
          </w:rPrChange>
        </w:rPr>
        <w:t>Cross-Site Scripting</w:t>
      </w:r>
      <w:r w:rsidRPr="00A33D01">
        <w:t xml:space="preserve"> (</w:t>
      </w:r>
      <w:r w:rsidRPr="00F15348">
        <w:rPr>
          <w:b/>
          <w:bCs/>
          <w:rPrChange w:id="1788" w:author="Prashasti Jakhmola" w:date="2024-04-09T17:31:00Z">
            <w:rPr/>
          </w:rPrChange>
        </w:rPr>
        <w:t>XSS</w:t>
      </w:r>
      <w:r w:rsidRPr="00A33D01">
        <w:t xml:space="preserve">), and </w:t>
      </w:r>
      <w:del w:id="1789" w:author="Prashasti Jakhmola" w:date="2024-04-09T17:41:00Z">
        <w:r w:rsidRPr="000650FA" w:rsidDel="000650FA">
          <w:delText>Distributed Denial of Service (</w:delText>
        </w:r>
      </w:del>
      <w:r w:rsidRPr="000650FA">
        <w:t>DDoS</w:t>
      </w:r>
      <w:del w:id="1790" w:author="Prashasti Jakhmola" w:date="2024-04-09T17:41:00Z">
        <w:r w:rsidRPr="00A33D01" w:rsidDel="000650FA">
          <w:delText>)</w:delText>
        </w:r>
      </w:del>
      <w:r w:rsidRPr="00A33D01">
        <w:t xml:space="preserve"> attacks</w:t>
      </w:r>
      <w:r w:rsidR="0074309D">
        <w:rPr>
          <w:rStyle w:val="FootnoteReference"/>
        </w:rPr>
        <w:footnoteReference w:id="70"/>
      </w:r>
      <w:r w:rsidRPr="00A33D01">
        <w:t>.</w:t>
      </w:r>
    </w:p>
    <w:p w14:paraId="493D2681" w14:textId="1752C078" w:rsidR="00A33D01" w:rsidRPr="00A33D01" w:rsidRDefault="00A33D01" w:rsidP="00F15348">
      <w:pPr>
        <w:pStyle w:val="NormalBPBHEB"/>
        <w:numPr>
          <w:ilvl w:val="0"/>
          <w:numId w:val="140"/>
        </w:numPr>
        <w:pPrChange w:id="1791" w:author="Prashasti Jakhmola" w:date="2024-04-09T17:31:00Z">
          <w:pPr>
            <w:numPr>
              <w:numId w:val="8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Content </w:t>
      </w:r>
      <w:ins w:id="1792" w:author="Prashasti Jakhmola" w:date="2024-04-09T17:31:00Z">
        <w:r w:rsidR="004E6082">
          <w:rPr>
            <w:b/>
            <w:bCs/>
          </w:rPr>
          <w:t>c</w:t>
        </w:r>
      </w:ins>
      <w:del w:id="1793" w:author="Prashasti Jakhmola" w:date="2024-04-09T17:31:00Z">
        <w:r w:rsidRPr="00A33D01" w:rsidDel="004E6082">
          <w:rPr>
            <w:b/>
            <w:bCs/>
          </w:rPr>
          <w:delText>C</w:delText>
        </w:r>
      </w:del>
      <w:r w:rsidRPr="00A33D01">
        <w:rPr>
          <w:b/>
          <w:bCs/>
        </w:rPr>
        <w:t>ontrol:</w:t>
      </w:r>
      <w:r w:rsidRPr="00A33D01">
        <w:t xml:space="preserve"> Managing and controlling the content delivered to users based on conditions or criteria</w:t>
      </w:r>
      <w:r w:rsidR="0074309D">
        <w:rPr>
          <w:rStyle w:val="FootnoteReference"/>
        </w:rPr>
        <w:footnoteReference w:id="71"/>
      </w:r>
      <w:r w:rsidRPr="00A33D01">
        <w:t>.</w:t>
      </w:r>
    </w:p>
    <w:p w14:paraId="49FB083E" w14:textId="4A92AF9E" w:rsidR="00A33D01" w:rsidRPr="00A33D01" w:rsidRDefault="00A33D01" w:rsidP="00F15348">
      <w:pPr>
        <w:pStyle w:val="NormalBPBHEB"/>
        <w:numPr>
          <w:ilvl w:val="0"/>
          <w:numId w:val="140"/>
        </w:numPr>
        <w:pPrChange w:id="1794" w:author="Prashasti Jakhmola" w:date="2024-04-09T17:31:00Z">
          <w:pPr>
            <w:numPr>
              <w:numId w:val="8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API Security:</w:t>
      </w:r>
      <w:r w:rsidRPr="00A33D01">
        <w:t xml:space="preserve"> Ensuring that APIs are protected from unauthorized or malicious access</w:t>
      </w:r>
      <w:r w:rsidR="0074309D">
        <w:rPr>
          <w:rStyle w:val="FootnoteReference"/>
        </w:rPr>
        <w:footnoteReference w:id="72"/>
      </w:r>
      <w:r w:rsidRPr="00A33D01">
        <w:t>.</w:t>
      </w:r>
    </w:p>
    <w:p w14:paraId="3E780326" w14:textId="4FEB43C0" w:rsidR="00A33D01" w:rsidRPr="00A33D01" w:rsidRDefault="00A33D01" w:rsidP="00B75644">
      <w:pPr>
        <w:pStyle w:val="Heading3BPBHEB"/>
        <w:pPrChange w:id="1795" w:author="Prashasti Jakhmola" w:date="2024-04-09T17:30:00Z">
          <w:pPr>
            <w:keepNext/>
            <w:keepLines/>
            <w:spacing w:before="40" w:after="0"/>
            <w:outlineLvl w:val="1"/>
          </w:pPr>
        </w:pPrChange>
      </w:pPr>
      <w:r w:rsidRPr="00565722">
        <w:t xml:space="preserve">Best </w:t>
      </w:r>
      <w:ins w:id="1796" w:author="Prashasti Jakhmola" w:date="2024-04-09T17:30:00Z">
        <w:r w:rsidR="00B75644">
          <w:t>p</w:t>
        </w:r>
      </w:ins>
      <w:del w:id="1797" w:author="Prashasti Jakhmola" w:date="2024-04-09T17:30:00Z">
        <w:r w:rsidRPr="00565722" w:rsidDel="00B75644">
          <w:delText>P</w:delText>
        </w:r>
      </w:del>
      <w:r w:rsidRPr="00565722">
        <w:t>ractices</w:t>
      </w:r>
    </w:p>
    <w:p w14:paraId="1D1D8D5E" w14:textId="77777777" w:rsidR="00A33D01" w:rsidRPr="00A33D01" w:rsidRDefault="00A33D01" w:rsidP="003D7486">
      <w:pPr>
        <w:pStyle w:val="NormalBPBHEB"/>
        <w:pPrChange w:id="1798" w:author="Prashasti Jakhmola" w:date="2024-04-09T17:30:00Z">
          <w:pPr>
            <w:pBdr>
              <w:top w:val="nil"/>
              <w:left w:val="nil"/>
              <w:bottom w:val="nil"/>
              <w:right w:val="nil"/>
              <w:between w:val="nil"/>
            </w:pBdr>
            <w:shd w:val="clear" w:color="auto" w:fill="FFFFFF"/>
            <w:spacing w:after="100" w:line="276" w:lineRule="auto"/>
            <w:jc w:val="both"/>
          </w:pPr>
        </w:pPrChange>
      </w:pPr>
      <w:r w:rsidRPr="00A33D01">
        <w:t>To maximize the benefits of AWS WAF, consider the following best practices:</w:t>
      </w:r>
    </w:p>
    <w:p w14:paraId="11C50A58" w14:textId="642EFE60" w:rsidR="00A33D01" w:rsidRPr="00A33D01" w:rsidRDefault="00A33D01" w:rsidP="003D7486">
      <w:pPr>
        <w:pStyle w:val="NormalBPBHEB"/>
        <w:numPr>
          <w:ilvl w:val="0"/>
          <w:numId w:val="139"/>
        </w:numPr>
        <w:pPrChange w:id="1799" w:author="Prashasti Jakhmola" w:date="2024-04-09T17:30:00Z">
          <w:pPr>
            <w:numPr>
              <w:numId w:val="8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Regular </w:t>
      </w:r>
      <w:r w:rsidR="003D7486" w:rsidRPr="00A33D01">
        <w:rPr>
          <w:b/>
          <w:bCs/>
        </w:rPr>
        <w:t>rule updates</w:t>
      </w:r>
      <w:r w:rsidRPr="00A33D01">
        <w:rPr>
          <w:b/>
          <w:bCs/>
        </w:rPr>
        <w:t>:</w:t>
      </w:r>
      <w:r w:rsidRPr="00A33D01">
        <w:t xml:space="preserve"> Keep your security rules up to date to protect against emerging threats.</w:t>
      </w:r>
    </w:p>
    <w:p w14:paraId="4F2A987A" w14:textId="03600445" w:rsidR="00A33D01" w:rsidRPr="00A33D01" w:rsidRDefault="00A33D01" w:rsidP="003D7486">
      <w:pPr>
        <w:pStyle w:val="NormalBPBHEB"/>
        <w:numPr>
          <w:ilvl w:val="0"/>
          <w:numId w:val="139"/>
        </w:numPr>
        <w:pPrChange w:id="1800" w:author="Prashasti Jakhmola" w:date="2024-04-09T17:30:00Z">
          <w:pPr>
            <w:numPr>
              <w:numId w:val="8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t xml:space="preserve">Log </w:t>
      </w:r>
      <w:ins w:id="1801" w:author="Prashasti Jakhmola" w:date="2024-04-09T17:31:00Z">
        <w:r w:rsidR="003D7486">
          <w:rPr>
            <w:b/>
            <w:bCs/>
          </w:rPr>
          <w:t>a</w:t>
        </w:r>
      </w:ins>
      <w:del w:id="1802" w:author="Prashasti Jakhmola" w:date="2024-04-09T17:31:00Z">
        <w:r w:rsidRPr="00A33D01" w:rsidDel="003D7486">
          <w:rPr>
            <w:b/>
            <w:bCs/>
          </w:rPr>
          <w:delText>A</w:delText>
        </w:r>
      </w:del>
      <w:r w:rsidRPr="00A33D01">
        <w:rPr>
          <w:b/>
          <w:bCs/>
        </w:rPr>
        <w:t>nalysis:</w:t>
      </w:r>
      <w:r w:rsidRPr="00A33D01">
        <w:t xml:space="preserve"> Periodically review and analyze AWS WAF logs to gain insights into your application's traffic and improve security rules.</w:t>
      </w:r>
    </w:p>
    <w:p w14:paraId="3028573D" w14:textId="6046B767" w:rsidR="00A33D01" w:rsidRPr="00A33D01" w:rsidRDefault="00A33D01" w:rsidP="003D7486">
      <w:pPr>
        <w:pStyle w:val="NormalBPBHEB"/>
        <w:numPr>
          <w:ilvl w:val="0"/>
          <w:numId w:val="139"/>
        </w:numPr>
        <w:pPrChange w:id="1803" w:author="Prashasti Jakhmola" w:date="2024-04-09T17:30:00Z">
          <w:pPr>
            <w:numPr>
              <w:numId w:val="8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33D01">
        <w:rPr>
          <w:b/>
          <w:bCs/>
        </w:rPr>
        <w:lastRenderedPageBreak/>
        <w:t xml:space="preserve">Leverage </w:t>
      </w:r>
      <w:ins w:id="1804" w:author="Prashasti Jakhmola" w:date="2024-04-09T17:31:00Z">
        <w:r w:rsidR="003D7486">
          <w:rPr>
            <w:b/>
            <w:bCs/>
          </w:rPr>
          <w:t>i</w:t>
        </w:r>
      </w:ins>
      <w:del w:id="1805" w:author="Prashasti Jakhmola" w:date="2024-04-09T17:31:00Z">
        <w:r w:rsidRPr="00A33D01" w:rsidDel="003D7486">
          <w:rPr>
            <w:b/>
            <w:bCs/>
          </w:rPr>
          <w:delText>I</w:delText>
        </w:r>
      </w:del>
      <w:r w:rsidRPr="00A33D01">
        <w:rPr>
          <w:b/>
          <w:bCs/>
        </w:rPr>
        <w:t>ntegration:</w:t>
      </w:r>
      <w:r w:rsidRPr="00A33D01">
        <w:t xml:space="preserve"> Make full use of AWS WAF's integration with other AWS services, such as AWS CloudFront, for global content delivery and protection</w:t>
      </w:r>
      <w:bookmarkStart w:id="1806" w:name="_Ref148534796"/>
      <w:r w:rsidR="0045397C">
        <w:rPr>
          <w:rStyle w:val="FootnoteReference"/>
        </w:rPr>
        <w:footnoteReference w:id="73"/>
      </w:r>
      <w:bookmarkEnd w:id="1806"/>
      <w:r w:rsidRPr="00A33D01">
        <w:t>.</w:t>
      </w:r>
    </w:p>
    <w:p w14:paraId="16A78D9D" w14:textId="0D88E4ED" w:rsidR="00A33D01" w:rsidRPr="00565722" w:rsidRDefault="00A33D01" w:rsidP="00B75644">
      <w:pPr>
        <w:pStyle w:val="Heading2BPBHEB"/>
        <w:pPrChange w:id="1807" w:author="Prashasti Jakhmola" w:date="2024-04-09T17:30:00Z">
          <w:pPr>
            <w:keepNext/>
            <w:keepLines/>
            <w:spacing w:before="40" w:after="0"/>
            <w:outlineLvl w:val="1"/>
          </w:pPr>
        </w:pPrChange>
      </w:pPr>
      <w:r w:rsidRPr="00565722">
        <w:t xml:space="preserve">Getting </w:t>
      </w:r>
      <w:ins w:id="1808" w:author="Prashasti Jakhmola" w:date="2024-04-09T17:30:00Z">
        <w:r w:rsidR="00B75644">
          <w:t>s</w:t>
        </w:r>
      </w:ins>
      <w:del w:id="1809" w:author="Prashasti Jakhmola" w:date="2024-04-09T17:30:00Z">
        <w:r w:rsidRPr="00565722" w:rsidDel="00B75644">
          <w:delText>S</w:delText>
        </w:r>
      </w:del>
      <w:r w:rsidRPr="00565722">
        <w:t>tarted with AWS WAF</w:t>
      </w:r>
    </w:p>
    <w:p w14:paraId="34F07A55" w14:textId="16A25CB7" w:rsidR="00A33D01" w:rsidRPr="00A33D01" w:rsidRDefault="00A33D01" w:rsidP="00B75644">
      <w:pPr>
        <w:pStyle w:val="NormalBPBHEB"/>
        <w:pPrChange w:id="1810" w:author="Prashasti Jakhmola" w:date="2024-04-09T17:30:00Z">
          <w:pPr>
            <w:pBdr>
              <w:top w:val="nil"/>
              <w:left w:val="nil"/>
              <w:bottom w:val="nil"/>
              <w:right w:val="nil"/>
              <w:between w:val="nil"/>
            </w:pBdr>
            <w:shd w:val="clear" w:color="auto" w:fill="FFFFFF"/>
            <w:spacing w:after="100" w:line="276" w:lineRule="auto"/>
            <w:jc w:val="both"/>
          </w:pPr>
        </w:pPrChange>
      </w:pPr>
      <w:r w:rsidRPr="00A33D01">
        <w:t>To get started with AWS WAF, you can use the AWS Management Console or command-line tools to configure rules, conditions, and actions for your web application</w:t>
      </w:r>
      <w:r w:rsidR="00EE33D3">
        <w:fldChar w:fldCharType="begin"/>
      </w:r>
      <w:r w:rsidR="00EE33D3">
        <w:instrText xml:space="preserve"> NOTEREF _Ref148534572 \f \h </w:instrText>
      </w:r>
      <w:r w:rsidR="00EE33D3">
        <w:fldChar w:fldCharType="separate"/>
      </w:r>
      <w:r w:rsidR="00EE33D3" w:rsidRPr="00EE33D3">
        <w:rPr>
          <w:rStyle w:val="FootnoteReference"/>
        </w:rPr>
        <w:t>67</w:t>
      </w:r>
      <w:r w:rsidR="00EE33D3">
        <w:fldChar w:fldCharType="end"/>
      </w:r>
      <w:r w:rsidRPr="00A33D01">
        <w:t>.</w:t>
      </w:r>
    </w:p>
    <w:p w14:paraId="0891CE7F" w14:textId="586C53BD" w:rsidR="00A33D01" w:rsidRPr="00A41D34" w:rsidRDefault="00A33D01" w:rsidP="00B75644">
      <w:pPr>
        <w:pStyle w:val="Heading3BPBHEB"/>
        <w:rPr>
          <w:rPrChange w:id="1811" w:author="Prashasti Jakhmola" w:date="2024-04-09T16:01:00Z">
            <w:rPr>
              <w:rFonts w:eastAsiaTheme="majorEastAsia" w:cstheme="majorBidi"/>
              <w:sz w:val="36"/>
              <w:szCs w:val="26"/>
              <w:highlight w:val="yellow"/>
            </w:rPr>
          </w:rPrChange>
        </w:rPr>
        <w:pPrChange w:id="1812" w:author="Prashasti Jakhmola" w:date="2024-04-09T17:30:00Z">
          <w:pPr>
            <w:keepNext/>
            <w:keepLines/>
            <w:spacing w:before="40" w:after="0"/>
            <w:outlineLvl w:val="1"/>
          </w:pPr>
        </w:pPrChange>
      </w:pPr>
      <w:r w:rsidRPr="00A41D34">
        <w:rPr>
          <w:rPrChange w:id="1813" w:author="Prashasti Jakhmola" w:date="2024-04-09T16:01:00Z">
            <w:rPr>
              <w:rFonts w:eastAsiaTheme="majorEastAsia" w:cstheme="majorBidi"/>
              <w:sz w:val="36"/>
              <w:szCs w:val="26"/>
              <w:highlight w:val="yellow"/>
            </w:rPr>
          </w:rPrChange>
        </w:rPr>
        <w:t>In-</w:t>
      </w:r>
      <w:r w:rsidR="00B75644" w:rsidRPr="00B75644">
        <w:t>depth resources</w:t>
      </w:r>
    </w:p>
    <w:p w14:paraId="5CAB99C7" w14:textId="77777777" w:rsidR="00A33D01" w:rsidRPr="00A41D34" w:rsidRDefault="00A33D01" w:rsidP="00B75644">
      <w:pPr>
        <w:pStyle w:val="NormalBPBHEB"/>
        <w:rPr>
          <w:rPrChange w:id="1814" w:author="Prashasti Jakhmola" w:date="2024-04-09T16:01:00Z">
            <w:rPr>
              <w:highlight w:val="yellow"/>
            </w:rPr>
          </w:rPrChange>
        </w:rPr>
        <w:pPrChange w:id="1815" w:author="Prashasti Jakhmola" w:date="2024-04-09T17:30:00Z">
          <w:pPr>
            <w:pBdr>
              <w:top w:val="nil"/>
              <w:left w:val="nil"/>
              <w:bottom w:val="nil"/>
              <w:right w:val="nil"/>
              <w:between w:val="nil"/>
            </w:pBdr>
            <w:shd w:val="clear" w:color="auto" w:fill="FFFFFF"/>
            <w:spacing w:after="100" w:line="276" w:lineRule="auto"/>
            <w:jc w:val="both"/>
          </w:pPr>
        </w:pPrChange>
      </w:pPr>
      <w:r w:rsidRPr="00A41D34">
        <w:rPr>
          <w:rPrChange w:id="1816" w:author="Prashasti Jakhmola" w:date="2024-04-09T16:01:00Z">
            <w:rPr>
              <w:highlight w:val="yellow"/>
            </w:rPr>
          </w:rPrChange>
        </w:rPr>
        <w:t>For a deeper understanding of AWS WAF, explore the following resources:</w:t>
      </w:r>
    </w:p>
    <w:p w14:paraId="3E37579C" w14:textId="7A8DFF96" w:rsidR="00A33D01" w:rsidRPr="00A41D34" w:rsidRDefault="00A33D01" w:rsidP="00B75644">
      <w:pPr>
        <w:pStyle w:val="NormalBPBHEB"/>
        <w:numPr>
          <w:ilvl w:val="0"/>
          <w:numId w:val="138"/>
        </w:numPr>
        <w:rPr>
          <w:rPrChange w:id="1817" w:author="Prashasti Jakhmola" w:date="2024-04-09T16:01:00Z">
            <w:rPr>
              <w:highlight w:val="yellow"/>
            </w:rPr>
          </w:rPrChange>
        </w:rPr>
        <w:pPrChange w:id="1818" w:author="Prashasti Jakhmola" w:date="2024-04-09T17:30:00Z">
          <w:pPr>
            <w:numPr>
              <w:numId w:val="8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1D34">
        <w:rPr>
          <w:b/>
          <w:bCs/>
          <w:rPrChange w:id="1819" w:author="Prashasti Jakhmola" w:date="2024-04-09T16:01:00Z">
            <w:rPr>
              <w:b/>
              <w:bCs/>
              <w:highlight w:val="yellow"/>
            </w:rPr>
          </w:rPrChange>
        </w:rPr>
        <w:t xml:space="preserve">Official AWS WAF </w:t>
      </w:r>
      <w:ins w:id="1820" w:author="Prashasti Jakhmola" w:date="2024-04-09T17:30:00Z">
        <w:r w:rsidR="00B75644">
          <w:rPr>
            <w:b/>
            <w:bCs/>
          </w:rPr>
          <w:t>d</w:t>
        </w:r>
      </w:ins>
      <w:del w:id="1821" w:author="Prashasti Jakhmola" w:date="2024-04-09T17:30:00Z">
        <w:r w:rsidRPr="00A41D34" w:rsidDel="00B75644">
          <w:rPr>
            <w:b/>
            <w:bCs/>
            <w:rPrChange w:id="1822" w:author="Prashasti Jakhmola" w:date="2024-04-09T16:01:00Z">
              <w:rPr>
                <w:b/>
                <w:bCs/>
                <w:highlight w:val="yellow"/>
              </w:rPr>
            </w:rPrChange>
          </w:rPr>
          <w:delText>D</w:delText>
        </w:r>
      </w:del>
      <w:r w:rsidRPr="00A41D34">
        <w:rPr>
          <w:b/>
          <w:bCs/>
          <w:rPrChange w:id="1823" w:author="Prashasti Jakhmola" w:date="2024-04-09T16:01:00Z">
            <w:rPr>
              <w:b/>
              <w:bCs/>
              <w:highlight w:val="yellow"/>
            </w:rPr>
          </w:rPrChange>
        </w:rPr>
        <w:t>ocumentation</w:t>
      </w:r>
      <w:r w:rsidRPr="00A41D34">
        <w:rPr>
          <w:rPrChange w:id="1824" w:author="Prashasti Jakhmola" w:date="2024-04-09T16:01:00Z">
            <w:rPr>
              <w:highlight w:val="yellow"/>
            </w:rPr>
          </w:rPrChange>
        </w:rPr>
        <w:t>: The official AWS WAF documentation provides detailed information on using and configuring AWS WAF</w:t>
      </w:r>
      <w:r w:rsidR="00EE33D3" w:rsidRPr="00A41D34">
        <w:rPr>
          <w:rPrChange w:id="1825" w:author="Prashasti Jakhmola" w:date="2024-04-09T16:01:00Z">
            <w:rPr>
              <w:highlight w:val="yellow"/>
            </w:rPr>
          </w:rPrChange>
        </w:rPr>
        <w:fldChar w:fldCharType="begin"/>
      </w:r>
      <w:r w:rsidR="00EE33D3" w:rsidRPr="00A41D34">
        <w:rPr>
          <w:rPrChange w:id="1826" w:author="Prashasti Jakhmola" w:date="2024-04-09T16:01:00Z">
            <w:rPr>
              <w:highlight w:val="yellow"/>
            </w:rPr>
          </w:rPrChange>
        </w:rPr>
        <w:instrText xml:space="preserve"> NOTEREF _Ref148534572 \f \h </w:instrText>
      </w:r>
      <w:r w:rsidR="00E75C3F" w:rsidRPr="00A41D34">
        <w:rPr>
          <w:rPrChange w:id="1827" w:author="Prashasti Jakhmola" w:date="2024-04-09T16:01:00Z">
            <w:rPr>
              <w:highlight w:val="yellow"/>
            </w:rPr>
          </w:rPrChange>
        </w:rPr>
        <w:instrText xml:space="preserve"> \* MERGEFORMAT </w:instrText>
      </w:r>
      <w:r w:rsidR="00EE33D3" w:rsidRPr="00A41D34">
        <w:rPr>
          <w:rPrChange w:id="1828" w:author="Prashasti Jakhmola" w:date="2024-04-09T16:01:00Z">
            <w:rPr>
              <w:highlight w:val="yellow"/>
            </w:rPr>
          </w:rPrChange>
        </w:rPr>
      </w:r>
      <w:r w:rsidR="00EE33D3" w:rsidRPr="00A41D34">
        <w:rPr>
          <w:rPrChange w:id="1829" w:author="Prashasti Jakhmola" w:date="2024-04-09T16:01:00Z">
            <w:rPr>
              <w:highlight w:val="yellow"/>
            </w:rPr>
          </w:rPrChange>
        </w:rPr>
        <w:fldChar w:fldCharType="separate"/>
      </w:r>
      <w:r w:rsidR="00EE33D3" w:rsidRPr="00A41D34">
        <w:rPr>
          <w:rStyle w:val="FootnoteReference"/>
          <w:rPrChange w:id="1830" w:author="Prashasti Jakhmola" w:date="2024-04-09T16:01:00Z">
            <w:rPr>
              <w:rStyle w:val="FootnoteReference"/>
              <w:highlight w:val="yellow"/>
            </w:rPr>
          </w:rPrChange>
        </w:rPr>
        <w:t>67</w:t>
      </w:r>
      <w:r w:rsidR="00EE33D3" w:rsidRPr="00A41D34">
        <w:rPr>
          <w:rPrChange w:id="1831" w:author="Prashasti Jakhmola" w:date="2024-04-09T16:01:00Z">
            <w:rPr>
              <w:highlight w:val="yellow"/>
            </w:rPr>
          </w:rPrChange>
        </w:rPr>
        <w:fldChar w:fldCharType="end"/>
      </w:r>
      <w:r w:rsidRPr="00A41D34">
        <w:rPr>
          <w:rPrChange w:id="1832" w:author="Prashasti Jakhmola" w:date="2024-04-09T16:01:00Z">
            <w:rPr>
              <w:highlight w:val="yellow"/>
            </w:rPr>
          </w:rPrChange>
        </w:rPr>
        <w:t>.</w:t>
      </w:r>
    </w:p>
    <w:p w14:paraId="6C28E039" w14:textId="1E3084B6" w:rsidR="00A33D01" w:rsidRPr="00A41D34" w:rsidRDefault="00A33D01" w:rsidP="00B75644">
      <w:pPr>
        <w:pStyle w:val="NormalBPBHEB"/>
        <w:numPr>
          <w:ilvl w:val="0"/>
          <w:numId w:val="138"/>
        </w:numPr>
        <w:rPr>
          <w:rPrChange w:id="1833" w:author="Prashasti Jakhmola" w:date="2024-04-09T16:01:00Z">
            <w:rPr>
              <w:highlight w:val="yellow"/>
            </w:rPr>
          </w:rPrChange>
        </w:rPr>
        <w:pPrChange w:id="1834" w:author="Prashasti Jakhmola" w:date="2024-04-09T17:30:00Z">
          <w:pPr>
            <w:numPr>
              <w:numId w:val="8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1D34">
        <w:rPr>
          <w:b/>
          <w:bCs/>
          <w:rPrChange w:id="1835" w:author="Prashasti Jakhmola" w:date="2024-04-09T16:01:00Z">
            <w:rPr>
              <w:b/>
              <w:bCs/>
              <w:highlight w:val="yellow"/>
            </w:rPr>
          </w:rPrChange>
        </w:rPr>
        <w:t xml:space="preserve">AWS WAF </w:t>
      </w:r>
      <w:r w:rsidR="00B75644" w:rsidRPr="00B75644">
        <w:rPr>
          <w:b/>
          <w:bCs/>
        </w:rPr>
        <w:t>security automations</w:t>
      </w:r>
      <w:r w:rsidRPr="00A41D34">
        <w:rPr>
          <w:rPrChange w:id="1836" w:author="Prashasti Jakhmola" w:date="2024-04-09T16:01:00Z">
            <w:rPr>
              <w:highlight w:val="yellow"/>
            </w:rPr>
          </w:rPrChange>
        </w:rPr>
        <w:t>: To automate security responses, consider AWS WAF Security Automations, a solution that deploys a set of AWS WAF rules and an AWS Lambda function</w:t>
      </w:r>
      <w:r w:rsidR="00EE33D3" w:rsidRPr="00A41D34">
        <w:rPr>
          <w:rPrChange w:id="1837" w:author="Prashasti Jakhmola" w:date="2024-04-09T16:01:00Z">
            <w:rPr>
              <w:highlight w:val="yellow"/>
            </w:rPr>
          </w:rPrChange>
        </w:rPr>
        <w:fldChar w:fldCharType="begin"/>
      </w:r>
      <w:r w:rsidR="00EE33D3" w:rsidRPr="00A41D34">
        <w:rPr>
          <w:rPrChange w:id="1838" w:author="Prashasti Jakhmola" w:date="2024-04-09T16:01:00Z">
            <w:rPr>
              <w:highlight w:val="yellow"/>
            </w:rPr>
          </w:rPrChange>
        </w:rPr>
        <w:instrText xml:space="preserve"> NOTEREF _Ref148534796 \f \h </w:instrText>
      </w:r>
      <w:r w:rsidR="00E75C3F" w:rsidRPr="00A41D34">
        <w:rPr>
          <w:rPrChange w:id="1839" w:author="Prashasti Jakhmola" w:date="2024-04-09T16:01:00Z">
            <w:rPr>
              <w:highlight w:val="yellow"/>
            </w:rPr>
          </w:rPrChange>
        </w:rPr>
        <w:instrText xml:space="preserve"> \* MERGEFORMAT </w:instrText>
      </w:r>
      <w:r w:rsidR="00EE33D3" w:rsidRPr="00A41D34">
        <w:rPr>
          <w:rPrChange w:id="1840" w:author="Prashasti Jakhmola" w:date="2024-04-09T16:01:00Z">
            <w:rPr>
              <w:highlight w:val="yellow"/>
            </w:rPr>
          </w:rPrChange>
        </w:rPr>
      </w:r>
      <w:r w:rsidR="00EE33D3" w:rsidRPr="00A41D34">
        <w:rPr>
          <w:rPrChange w:id="1841" w:author="Prashasti Jakhmola" w:date="2024-04-09T16:01:00Z">
            <w:rPr>
              <w:highlight w:val="yellow"/>
            </w:rPr>
          </w:rPrChange>
        </w:rPr>
        <w:fldChar w:fldCharType="separate"/>
      </w:r>
      <w:r w:rsidR="00EE33D3" w:rsidRPr="00A41D34">
        <w:rPr>
          <w:rStyle w:val="FootnoteReference"/>
          <w:rPrChange w:id="1842" w:author="Prashasti Jakhmola" w:date="2024-04-09T16:01:00Z">
            <w:rPr>
              <w:rStyle w:val="FootnoteReference"/>
              <w:highlight w:val="yellow"/>
            </w:rPr>
          </w:rPrChange>
        </w:rPr>
        <w:t>73</w:t>
      </w:r>
      <w:r w:rsidR="00EE33D3" w:rsidRPr="00A41D34">
        <w:rPr>
          <w:rPrChange w:id="1843" w:author="Prashasti Jakhmola" w:date="2024-04-09T16:01:00Z">
            <w:rPr>
              <w:highlight w:val="yellow"/>
            </w:rPr>
          </w:rPrChange>
        </w:rPr>
        <w:fldChar w:fldCharType="end"/>
      </w:r>
      <w:r w:rsidRPr="00A41D34">
        <w:rPr>
          <w:rPrChange w:id="1844" w:author="Prashasti Jakhmola" w:date="2024-04-09T16:01:00Z">
            <w:rPr>
              <w:highlight w:val="yellow"/>
            </w:rPr>
          </w:rPrChange>
        </w:rPr>
        <w:t>.</w:t>
      </w:r>
    </w:p>
    <w:p w14:paraId="772EE1C4" w14:textId="778BF78D" w:rsidR="00A33D01" w:rsidRPr="00A41D34" w:rsidRDefault="00A33D01" w:rsidP="00B75644">
      <w:pPr>
        <w:pStyle w:val="NormalBPBHEB"/>
        <w:numPr>
          <w:ilvl w:val="0"/>
          <w:numId w:val="138"/>
        </w:numPr>
        <w:rPr>
          <w:rPrChange w:id="1845" w:author="Prashasti Jakhmola" w:date="2024-04-09T16:01:00Z">
            <w:rPr>
              <w:highlight w:val="yellow"/>
            </w:rPr>
          </w:rPrChange>
        </w:rPr>
        <w:pPrChange w:id="1846" w:author="Prashasti Jakhmola" w:date="2024-04-09T17:30:00Z">
          <w:pPr>
            <w:numPr>
              <w:numId w:val="8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A41D34">
        <w:rPr>
          <w:b/>
          <w:bCs/>
          <w:rPrChange w:id="1847" w:author="Prashasti Jakhmola" w:date="2024-04-09T16:01:00Z">
            <w:rPr>
              <w:b/>
              <w:bCs/>
              <w:highlight w:val="yellow"/>
            </w:rPr>
          </w:rPrChange>
        </w:rPr>
        <w:t>AWS Whitepapers</w:t>
      </w:r>
      <w:r w:rsidRPr="00A41D34">
        <w:rPr>
          <w:rPrChange w:id="1848" w:author="Prashasti Jakhmola" w:date="2024-04-09T16:01:00Z">
            <w:rPr>
              <w:highlight w:val="yellow"/>
            </w:rPr>
          </w:rPrChange>
        </w:rPr>
        <w:t>: AWS offers a range of whitepapers and articles on application security best practices that can complement your knowledge in this area</w:t>
      </w:r>
      <w:r w:rsidR="00EE33D3" w:rsidRPr="00A41D34">
        <w:rPr>
          <w:rStyle w:val="FootnoteReference"/>
          <w:rPrChange w:id="1849" w:author="Prashasti Jakhmola" w:date="2024-04-09T16:01:00Z">
            <w:rPr>
              <w:rStyle w:val="FootnoteReference"/>
              <w:highlight w:val="yellow"/>
            </w:rPr>
          </w:rPrChange>
        </w:rPr>
        <w:footnoteReference w:id="74"/>
      </w:r>
      <w:r w:rsidRPr="00A41D34">
        <w:rPr>
          <w:rPrChange w:id="1850" w:author="Prashasti Jakhmola" w:date="2024-04-09T16:01:00Z">
            <w:rPr>
              <w:highlight w:val="yellow"/>
            </w:rPr>
          </w:rPrChange>
        </w:rPr>
        <w:t>.</w:t>
      </w:r>
    </w:p>
    <w:p w14:paraId="5C980E2B" w14:textId="55BA02D0" w:rsidR="00A33D01" w:rsidRPr="00A33D01" w:rsidRDefault="00A33D01" w:rsidP="00A41D34">
      <w:pPr>
        <w:pStyle w:val="NormalBPBHEB"/>
        <w:pPrChange w:id="1851" w:author="Prashasti Jakhmola" w:date="2024-04-09T16:01:00Z">
          <w:pPr>
            <w:pBdr>
              <w:top w:val="nil"/>
              <w:left w:val="nil"/>
              <w:bottom w:val="nil"/>
              <w:right w:val="nil"/>
              <w:between w:val="nil"/>
            </w:pBdr>
            <w:shd w:val="clear" w:color="auto" w:fill="FFFFFF"/>
            <w:spacing w:after="100" w:line="276" w:lineRule="auto"/>
            <w:jc w:val="both"/>
          </w:pPr>
        </w:pPrChange>
      </w:pPr>
      <w:r w:rsidRPr="00A33D01">
        <w:t xml:space="preserve">As you </w:t>
      </w:r>
      <w:del w:id="1852" w:author="Prashasti Jakhmola" w:date="2024-04-09T16:01:00Z">
        <w:r w:rsidRPr="00A33D01" w:rsidDel="00A41D34">
          <w:delText>delve into</w:delText>
        </w:r>
      </w:del>
      <w:ins w:id="1853" w:author="Prashasti Jakhmola" w:date="2024-04-09T16:01:00Z">
        <w:r w:rsidR="00A41D34">
          <w:t>explore</w:t>
        </w:r>
      </w:ins>
      <w:r w:rsidRPr="00A33D01">
        <w:t xml:space="preserve"> AWS WAF, you will continue to strengthen your understanding of AWS's suite of security, identity, and compliance tools, which collectively form a robust defense for cloud-based applications and data.</w:t>
      </w:r>
    </w:p>
    <w:p w14:paraId="38F4E236" w14:textId="386DF61A" w:rsidR="00E34195" w:rsidRPr="00E34195" w:rsidRDefault="00E34195" w:rsidP="004F4F03">
      <w:pPr>
        <w:pStyle w:val="Heading1BPBHEB"/>
        <w:pPrChange w:id="1854" w:author="Prashasti Jakhmola" w:date="2024-04-09T14:44:00Z">
          <w:pPr>
            <w:keepNext/>
            <w:keepLines/>
            <w:spacing w:before="400" w:after="0" w:line="276" w:lineRule="auto"/>
            <w:outlineLvl w:val="0"/>
          </w:pPr>
        </w:pPrChange>
      </w:pPr>
      <w:del w:id="1855" w:author="Prashasti Jakhmola" w:date="2024-04-09T14:44:00Z">
        <w:r w:rsidRPr="00E34195" w:rsidDel="004F4F03">
          <w:delText xml:space="preserve">Conclusion - </w:delText>
        </w:r>
      </w:del>
      <w:r w:rsidRPr="00E34195">
        <w:t xml:space="preserve">Elevating </w:t>
      </w:r>
      <w:r w:rsidR="00DB29BC" w:rsidRPr="00E34195">
        <w:t xml:space="preserve">security and compliance </w:t>
      </w:r>
      <w:r w:rsidRPr="00E34195">
        <w:t>in AWS</w:t>
      </w:r>
    </w:p>
    <w:p w14:paraId="25970D7B" w14:textId="0D1F0731" w:rsidR="00E34195" w:rsidRPr="00E34195" w:rsidRDefault="00E34195" w:rsidP="00A41D34">
      <w:pPr>
        <w:pStyle w:val="NormalBPBHEB"/>
        <w:pPrChange w:id="1856" w:author="Prashasti Jakhmola" w:date="2024-04-09T16:00:00Z">
          <w:pPr>
            <w:pBdr>
              <w:top w:val="nil"/>
              <w:left w:val="nil"/>
              <w:bottom w:val="nil"/>
              <w:right w:val="nil"/>
              <w:between w:val="nil"/>
            </w:pBdr>
            <w:shd w:val="clear" w:color="auto" w:fill="FFFFFF"/>
            <w:spacing w:after="100" w:line="276" w:lineRule="auto"/>
            <w:jc w:val="both"/>
          </w:pPr>
        </w:pPrChange>
      </w:pPr>
      <w:r w:rsidRPr="00E34195">
        <w:t>In this comprehensive exploration</w:t>
      </w:r>
      <w:ins w:id="1857" w:author="Prashasti Jakhmola" w:date="2024-04-09T16:01:00Z">
        <w:r w:rsidR="00A41D34">
          <w:t>,</w:t>
        </w:r>
      </w:ins>
      <w:r w:rsidRPr="00E34195">
        <w:t xml:space="preserve"> </w:t>
      </w:r>
      <w:del w:id="1858" w:author="Prashasti Jakhmola" w:date="2024-04-09T16:00:00Z">
        <w:r w:rsidRPr="00E34195" w:rsidDel="00A41D34">
          <w:delText xml:space="preserve">of "Security, Identity &amp; Compliance" </w:delText>
        </w:r>
      </w:del>
      <w:r w:rsidRPr="00E34195">
        <w:t>within the AWS ecosystem, we</w:t>
      </w:r>
      <w:ins w:id="1859" w:author="Prashasti Jakhmola" w:date="2024-04-09T16:01:00Z">
        <w:r w:rsidR="00A41D34">
          <w:t xml:space="preserve"> ha</w:t>
        </w:r>
      </w:ins>
      <w:del w:id="1860" w:author="Prashasti Jakhmola" w:date="2024-04-09T16:01:00Z">
        <w:r w:rsidRPr="00E34195" w:rsidDel="00A41D34">
          <w:delText>'</w:delText>
        </w:r>
      </w:del>
      <w:r w:rsidRPr="00E34195">
        <w:t xml:space="preserve">ve </w:t>
      </w:r>
      <w:ins w:id="1861" w:author="Prashasti Jakhmola" w:date="2024-04-09T16:01:00Z">
        <w:r w:rsidR="00A41D34">
          <w:t xml:space="preserve">discussed </w:t>
        </w:r>
      </w:ins>
      <w:del w:id="1862" w:author="Prashasti Jakhmola" w:date="2024-04-09T16:01:00Z">
        <w:r w:rsidRPr="00E34195" w:rsidDel="00A41D34">
          <w:delText xml:space="preserve">embarked on a journey to enhance </w:delText>
        </w:r>
      </w:del>
      <w:r w:rsidRPr="00E34195">
        <w:t>the understanding of the critical pillars of cloud security. AWS, as a leading cloud service provider, empowers organizations to fortify their defenses against an ever-evolving threat landscape while ensuring regulatory compliance</w:t>
      </w:r>
      <w:r w:rsidR="007A4EF4">
        <w:rPr>
          <w:rStyle w:val="FootnoteReference"/>
        </w:rPr>
        <w:footnoteReference w:id="75"/>
      </w:r>
      <w:r w:rsidRPr="00E34195">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565722" w:rsidRDefault="00E34195" w:rsidP="00A41D34">
      <w:pPr>
        <w:pStyle w:val="Heading2BPBHEB"/>
        <w:pPrChange w:id="1863" w:author="Prashasti Jakhmola" w:date="2024-04-09T16:00:00Z">
          <w:pPr>
            <w:keepNext/>
            <w:keepLines/>
            <w:spacing w:before="40" w:after="0"/>
            <w:outlineLvl w:val="1"/>
          </w:pPr>
        </w:pPrChange>
      </w:pPr>
      <w:r w:rsidRPr="00565722">
        <w:t xml:space="preserve">Securing the AWS Cloud: A </w:t>
      </w:r>
      <w:r w:rsidR="00A41D34" w:rsidRPr="00565722">
        <w:t>multifaceted approach</w:t>
      </w:r>
    </w:p>
    <w:p w14:paraId="539A17C9" w14:textId="5904C56F" w:rsidR="00E34195" w:rsidRPr="00E34195" w:rsidRDefault="00E34195" w:rsidP="00A41D34">
      <w:pPr>
        <w:pStyle w:val="NormalBPBHEB"/>
        <w:pPrChange w:id="1864" w:author="Prashasti Jakhmola" w:date="2024-04-09T16:00:00Z">
          <w:pPr>
            <w:pBdr>
              <w:top w:val="nil"/>
              <w:left w:val="nil"/>
              <w:bottom w:val="nil"/>
              <w:right w:val="nil"/>
              <w:between w:val="nil"/>
            </w:pBdr>
            <w:shd w:val="clear" w:color="auto" w:fill="FFFFFF"/>
            <w:spacing w:after="100" w:line="276" w:lineRule="auto"/>
            <w:jc w:val="both"/>
          </w:pPr>
        </w:pPrChange>
      </w:pPr>
      <w:r w:rsidRPr="00E34195">
        <w:t>AWS's commitment to security is evident in the diversity and depth of services covered in this chapter. From foundational identity and access management solutions, such as AWS IAM</w:t>
      </w:r>
      <w:r w:rsidR="003E19C0">
        <w:rPr>
          <w:rStyle w:val="FootnoteReference"/>
        </w:rPr>
        <w:footnoteReference w:id="76"/>
      </w:r>
      <w:r w:rsidRPr="00E34195">
        <w:t xml:space="preserve">, to advanced threat detection tools like Amazon </w:t>
      </w:r>
      <w:proofErr w:type="spellStart"/>
      <w:r w:rsidRPr="00E34195">
        <w:t>GuardDuty</w:t>
      </w:r>
      <w:proofErr w:type="spellEnd"/>
      <w:r w:rsidR="003E19C0">
        <w:rPr>
          <w:rStyle w:val="FootnoteReference"/>
        </w:rPr>
        <w:footnoteReference w:id="77"/>
      </w:r>
      <w:r w:rsidRPr="00E34195">
        <w:t xml:space="preserve">, the AWS ecosystem equips businesses with an array of security resources. By designing their infrastructure and </w:t>
      </w:r>
      <w:r w:rsidRPr="00E34195">
        <w:lastRenderedPageBreak/>
        <w:t>applications with security in mind, organizations can mitigate risks and protect their data from unauthorized access and breaches</w:t>
      </w:r>
      <w:r w:rsidR="003E19C0">
        <w:rPr>
          <w:rStyle w:val="FootnoteReference"/>
        </w:rPr>
        <w:footnoteReference w:id="78"/>
      </w:r>
      <w:r w:rsidRPr="00E34195">
        <w:t>.</w:t>
      </w:r>
    </w:p>
    <w:p w14:paraId="598F525C" w14:textId="754517AE" w:rsidR="00E34195" w:rsidRPr="00565722" w:rsidRDefault="00E34195" w:rsidP="00A41D34">
      <w:pPr>
        <w:pStyle w:val="Heading2BPBHEB"/>
        <w:pPrChange w:id="1865" w:author="Prashasti Jakhmola" w:date="2024-04-09T16:00:00Z">
          <w:pPr>
            <w:keepNext/>
            <w:keepLines/>
            <w:spacing w:before="40" w:after="0"/>
            <w:outlineLvl w:val="1"/>
          </w:pPr>
        </w:pPrChange>
      </w:pPr>
      <w:r w:rsidRPr="00565722">
        <w:t xml:space="preserve">Compliance and </w:t>
      </w:r>
      <w:ins w:id="1866" w:author="Prashasti Jakhmola" w:date="2024-04-09T16:00:00Z">
        <w:r w:rsidR="00A41D34">
          <w:t>b</w:t>
        </w:r>
      </w:ins>
      <w:del w:id="1867" w:author="Prashasti Jakhmola" w:date="2024-04-09T16:00:00Z">
        <w:r w:rsidRPr="00565722" w:rsidDel="00A41D34">
          <w:delText>B</w:delText>
        </w:r>
      </w:del>
      <w:r w:rsidRPr="00565722">
        <w:t xml:space="preserve">eyond: Navigating the </w:t>
      </w:r>
      <w:r w:rsidR="00A41D34" w:rsidRPr="00565722">
        <w:t xml:space="preserve">regulatory </w:t>
      </w:r>
      <w:proofErr w:type="gramStart"/>
      <w:r w:rsidR="00A41D34" w:rsidRPr="00565722">
        <w:t>landscape</w:t>
      </w:r>
      <w:proofErr w:type="gramEnd"/>
    </w:p>
    <w:p w14:paraId="6A57732E" w14:textId="178CD10E" w:rsidR="00E34195" w:rsidRPr="00E34195" w:rsidRDefault="00E34195" w:rsidP="00A41D34">
      <w:pPr>
        <w:pStyle w:val="NormalBPBHEB"/>
        <w:pPrChange w:id="1868" w:author="Prashasti Jakhmola" w:date="2024-04-09T15:57:00Z">
          <w:pPr>
            <w:pBdr>
              <w:top w:val="nil"/>
              <w:left w:val="nil"/>
              <w:bottom w:val="nil"/>
              <w:right w:val="nil"/>
              <w:between w:val="nil"/>
            </w:pBdr>
            <w:shd w:val="clear" w:color="auto" w:fill="FFFFFF"/>
            <w:spacing w:after="100" w:line="276" w:lineRule="auto"/>
            <w:jc w:val="both"/>
          </w:pPr>
        </w:pPrChange>
      </w:pPr>
      <w:r w:rsidRPr="00E34195">
        <w:t>The importance of compliance, especially in heavily regulated industries like finance and healthcare, cannot be overstated. AWS offers a wealth of resources and services, including AWS Artifact</w:t>
      </w:r>
      <w:r w:rsidR="00B436C9">
        <w:rPr>
          <w:rStyle w:val="FootnoteReference"/>
        </w:rPr>
        <w:footnoteReference w:id="79"/>
      </w:r>
      <w:r w:rsidRPr="00E34195">
        <w:t>, to assist organizations in meeting their compliance requirements. These tools are pivotal in establishing the necessary controls and documentation to satisfy regulatory obligations and audits</w:t>
      </w:r>
      <w:r w:rsidR="00B436C9">
        <w:rPr>
          <w:rStyle w:val="FootnoteReference"/>
        </w:rPr>
        <w:footnoteReference w:id="80"/>
      </w:r>
      <w:r w:rsidRPr="00E34195">
        <w:t>.</w:t>
      </w:r>
    </w:p>
    <w:p w14:paraId="37EA8ACC" w14:textId="48873E86" w:rsidR="00E34195" w:rsidRPr="00E34195" w:rsidRDefault="00E34195" w:rsidP="00A41D34">
      <w:pPr>
        <w:pStyle w:val="NormalBPBHEB"/>
        <w:pPrChange w:id="1869" w:author="Prashasti Jakhmola" w:date="2024-04-09T15:57:00Z">
          <w:pPr>
            <w:pBdr>
              <w:top w:val="nil"/>
              <w:left w:val="nil"/>
              <w:bottom w:val="nil"/>
              <w:right w:val="nil"/>
              <w:between w:val="nil"/>
            </w:pBdr>
            <w:shd w:val="clear" w:color="auto" w:fill="FFFFFF"/>
            <w:spacing w:after="100" w:line="276" w:lineRule="auto"/>
            <w:jc w:val="both"/>
          </w:pPr>
        </w:pPrChange>
      </w:pPr>
      <w:r w:rsidRPr="00E34195">
        <w:t xml:space="preserve">As the cloud computing landscape evolves, AWS continues to innovate </w:t>
      </w:r>
      <w:del w:id="1870" w:author="Prashasti Jakhmola" w:date="2024-04-09T15:57:00Z">
        <w:r w:rsidRPr="00E34195" w:rsidDel="00A41D34">
          <w:delText xml:space="preserve">in the realm of </w:delText>
        </w:r>
      </w:del>
      <w:r w:rsidRPr="00E34195">
        <w:t>security and compliance, providing its users with tools and best practices to stay one step ahead of emerging threats</w:t>
      </w:r>
      <w:r w:rsidR="00B436C9">
        <w:rPr>
          <w:rStyle w:val="FootnoteReference"/>
        </w:rPr>
        <w:footnoteReference w:id="81"/>
      </w:r>
      <w:r w:rsidRPr="00E34195">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Default="00A41D34" w:rsidP="00A41D34">
      <w:pPr>
        <w:pStyle w:val="Heading1BPBHEB"/>
        <w:rPr>
          <w:ins w:id="1871" w:author="Prashasti Jakhmola" w:date="2024-04-09T15:58:00Z"/>
        </w:rPr>
        <w:pPrChange w:id="1872" w:author="Prashasti Jakhmola" w:date="2024-04-09T15:58:00Z">
          <w:pPr>
            <w:pStyle w:val="NormalBPBHEB"/>
          </w:pPr>
        </w:pPrChange>
      </w:pPr>
      <w:commentRangeStart w:id="1873"/>
      <w:ins w:id="1874" w:author="Prashasti Jakhmola" w:date="2024-04-09T15:58:00Z">
        <w:r>
          <w:t>Conclusion</w:t>
        </w:r>
      </w:ins>
      <w:commentRangeEnd w:id="1873"/>
      <w:ins w:id="1875" w:author="Prashasti Jakhmola" w:date="2024-04-09T15:59:00Z">
        <w:r>
          <w:rPr>
            <w:rStyle w:val="CommentReference"/>
            <w:rFonts w:asciiTheme="minorHAnsi" w:eastAsiaTheme="minorHAnsi" w:hAnsiTheme="minorHAnsi" w:cstheme="minorBidi"/>
            <w:b w:val="0"/>
          </w:rPr>
          <w:commentReference w:id="1873"/>
        </w:r>
      </w:ins>
    </w:p>
    <w:p w14:paraId="3BDB7AD8" w14:textId="363F9A46" w:rsidR="00E34195" w:rsidRPr="00E34195" w:rsidRDefault="00E34195" w:rsidP="00A41D34">
      <w:pPr>
        <w:pStyle w:val="NormalBPBHEB"/>
        <w:pPrChange w:id="1876" w:author="Prashasti Jakhmola" w:date="2024-04-09T15:57:00Z">
          <w:pPr>
            <w:pBdr>
              <w:top w:val="nil"/>
              <w:left w:val="nil"/>
              <w:bottom w:val="nil"/>
              <w:right w:val="nil"/>
              <w:between w:val="nil"/>
            </w:pBdr>
            <w:shd w:val="clear" w:color="auto" w:fill="FFFFFF"/>
            <w:spacing w:after="100" w:line="276" w:lineRule="auto"/>
            <w:jc w:val="both"/>
          </w:pPr>
        </w:pPrChange>
      </w:pPr>
      <w:r w:rsidRPr="00E34195">
        <w:t xml:space="preserve">In conclusion, </w:t>
      </w:r>
      <w:del w:id="1877" w:author="Prashasti Jakhmola" w:date="2024-04-09T15:58:00Z">
        <w:r w:rsidRPr="00E34195" w:rsidDel="00A41D34">
          <w:delText>Chapter 5</w:delText>
        </w:r>
      </w:del>
      <w:ins w:id="1878" w:author="Prashasti Jakhmola" w:date="2024-04-09T15:58:00Z">
        <w:r w:rsidR="00A41D34">
          <w:t>this chapter</w:t>
        </w:r>
      </w:ins>
      <w:r w:rsidRPr="00E34195">
        <w:t xml:space="preserve"> has been a guide to understanding the multifaceted world of AWS security, identity, and compliance. The amalgamation of these aspects forms the foundation upon which resilient and secure cloud infrastructures can be built. </w:t>
      </w:r>
      <w:del w:id="1879" w:author="Prashasti Jakhmola" w:date="2024-04-09T15:58:00Z">
        <w:r w:rsidRPr="00E34195" w:rsidDel="00A41D34">
          <w:delText xml:space="preserve">It is our hope that </w:delText>
        </w:r>
      </w:del>
      <w:ins w:id="1880" w:author="Prashasti Jakhmola" w:date="2024-04-09T15:58:00Z">
        <w:r w:rsidR="00A41D34">
          <w:t>T</w:t>
        </w:r>
      </w:ins>
      <w:del w:id="1881" w:author="Prashasti Jakhmola" w:date="2024-04-09T15:58:00Z">
        <w:r w:rsidRPr="00E34195" w:rsidDel="00A41D34">
          <w:delText>t</w:delText>
        </w:r>
      </w:del>
      <w:r w:rsidRPr="00E34195">
        <w:t xml:space="preserve">his chapter </w:t>
      </w:r>
      <w:del w:id="1882" w:author="Prashasti Jakhmola" w:date="2024-04-09T15:58:00Z">
        <w:r w:rsidRPr="00E34195" w:rsidDel="00A41D34">
          <w:delText xml:space="preserve">will </w:delText>
        </w:r>
      </w:del>
      <w:r w:rsidRPr="00E34195">
        <w:t>serve</w:t>
      </w:r>
      <w:ins w:id="1883" w:author="Prashasti Jakhmola" w:date="2024-04-09T15:58:00Z">
        <w:r w:rsidR="00A41D34">
          <w:t>d</w:t>
        </w:r>
      </w:ins>
      <w:r w:rsidRPr="00E34195">
        <w:t xml:space="preserve"> as a valuable resource, equipping readers with the knowledge and tools necessary to safeguard their cloud assets and adhere to the strictest compliance standards.</w:t>
      </w:r>
    </w:p>
    <w:p w14:paraId="58AFDDC9" w14:textId="53EBFF1B" w:rsidR="00E34195" w:rsidRPr="00E34195" w:rsidRDefault="00E34195" w:rsidP="00A41D34">
      <w:pPr>
        <w:pStyle w:val="NormalBPBHEB"/>
        <w:pPrChange w:id="1884" w:author="Prashasti Jakhmola" w:date="2024-04-09T15:57:00Z">
          <w:pPr>
            <w:pBdr>
              <w:top w:val="nil"/>
              <w:left w:val="nil"/>
              <w:bottom w:val="nil"/>
              <w:right w:val="nil"/>
              <w:between w:val="nil"/>
            </w:pBdr>
            <w:shd w:val="clear" w:color="auto" w:fill="FFFFFF"/>
            <w:spacing w:after="100" w:line="276" w:lineRule="auto"/>
            <w:jc w:val="both"/>
          </w:pPr>
        </w:pPrChange>
      </w:pPr>
      <w:r w:rsidRPr="00E34195">
        <w:t xml:space="preserve">This </w:t>
      </w:r>
      <w:del w:id="1885" w:author="Prashasti Jakhmola" w:date="2024-04-09T15:58:00Z">
        <w:r w:rsidR="00936DBE" w:rsidDel="00A41D34">
          <w:delText>final section</w:delText>
        </w:r>
      </w:del>
      <w:ins w:id="1886" w:author="Prashasti Jakhmola" w:date="2024-04-09T15:58:00Z">
        <w:r w:rsidR="00A41D34">
          <w:t>chapter</w:t>
        </w:r>
      </w:ins>
      <w:r w:rsidRPr="00E34195">
        <w:t xml:space="preserve"> br</w:t>
      </w:r>
      <w:ins w:id="1887" w:author="Prashasti Jakhmola" w:date="2024-04-09T15:58:00Z">
        <w:r w:rsidR="00A41D34">
          <w:t>ought</w:t>
        </w:r>
      </w:ins>
      <w:del w:id="1888" w:author="Prashasti Jakhmola" w:date="2024-04-09T15:58:00Z">
        <w:r w:rsidRPr="00E34195" w:rsidDel="00A41D34">
          <w:delText>ings</w:delText>
        </w:r>
      </w:del>
      <w:r w:rsidRPr="00E34195">
        <w:t xml:space="preserve"> together the key insights and takeaways</w:t>
      </w:r>
      <w:ins w:id="1889" w:author="Prashasti Jakhmola" w:date="2024-04-09T15:59:00Z">
        <w:r w:rsidR="00A41D34">
          <w:t xml:space="preserve">, </w:t>
        </w:r>
      </w:ins>
      <w:del w:id="1890" w:author="Prashasti Jakhmola" w:date="2024-04-09T15:59:00Z">
        <w:r w:rsidRPr="00E34195" w:rsidDel="00A41D34">
          <w:delText xml:space="preserve"> from </w:delText>
        </w:r>
        <w:r w:rsidRPr="00A41D34" w:rsidDel="00A41D34">
          <w:rPr>
            <w:i/>
            <w:iCs/>
            <w:rPrChange w:id="1891" w:author="Prashasti Jakhmola" w:date="2024-04-09T15:59:00Z">
              <w:rPr/>
            </w:rPrChange>
          </w:rPr>
          <w:delText>Chapter 5</w:delText>
        </w:r>
        <w:r w:rsidRPr="00E34195" w:rsidDel="00A41D34">
          <w:delText xml:space="preserve">, </w:delText>
        </w:r>
      </w:del>
      <w:r w:rsidRPr="00E34195">
        <w:t xml:space="preserve">emphasizing the importance of security, identity, and compliance in the AWS cloud.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2D204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4-04-09T14:33:00Z" w:initials="PJ">
    <w:p w14:paraId="568DFDB6" w14:textId="77777777" w:rsidR="00173172" w:rsidRDefault="00173172" w:rsidP="00173172">
      <w:r>
        <w:rPr>
          <w:rStyle w:val="CommentReference"/>
        </w:rPr>
        <w:annotationRef/>
      </w:r>
      <w:r>
        <w:rPr>
          <w:color w:val="000000"/>
          <w:sz w:val="20"/>
          <w:szCs w:val="20"/>
        </w:rPr>
        <w:t>Global comment: Kindly remove the hyperlinks and mention the links separately.</w:t>
      </w:r>
    </w:p>
  </w:comment>
  <w:comment w:id="1" w:author="Prashasti Jakhmola" w:date="2024-04-09T14:40:00Z" w:initials="PJ">
    <w:p w14:paraId="1F2AF4BC" w14:textId="77777777" w:rsidR="00B178B4" w:rsidRDefault="004F4F03" w:rsidP="00B178B4">
      <w:r>
        <w:rPr>
          <w:rStyle w:val="CommentReference"/>
        </w:rPr>
        <w:annotationRef/>
      </w:r>
      <w:r w:rsidR="00B178B4">
        <w:rPr>
          <w:sz w:val="20"/>
          <w:szCs w:val="20"/>
        </w:rPr>
        <w:t>Global comment: Kindly check all the footnotes and their references. Many footnotes are redundantly marked.</w:t>
      </w:r>
    </w:p>
  </w:comment>
  <w:comment w:id="2" w:author="Prashasti Jakhmola" w:date="2024-04-09T17:50:00Z" w:initials="PJ">
    <w:p w14:paraId="6565122D" w14:textId="77777777" w:rsidR="000F5C90" w:rsidRDefault="000F5C90" w:rsidP="000F5C90">
      <w:r>
        <w:rPr>
          <w:rStyle w:val="CommentReference"/>
        </w:rPr>
        <w:annotationRef/>
      </w:r>
      <w:r>
        <w:rPr>
          <w:color w:val="000000"/>
          <w:sz w:val="20"/>
          <w:szCs w:val="20"/>
        </w:rPr>
        <w:t>The expected page count for this chapter was 50. Kindly increase the page count. You can insert images at this stage.</w:t>
      </w:r>
    </w:p>
  </w:comment>
  <w:comment w:id="3" w:author="Prashasti Jakhmola" w:date="2024-04-09T13:20:00Z" w:initials="PJ">
    <w:p w14:paraId="56C2DEB8" w14:textId="4B5BF4F4" w:rsidR="00580B2B" w:rsidRDefault="00580B2B" w:rsidP="00580B2B">
      <w:r>
        <w:rPr>
          <w:rStyle w:val="CommentReference"/>
        </w:rPr>
        <w:annotationRef/>
      </w:r>
      <w:r>
        <w:rPr>
          <w:color w:val="000000"/>
          <w:sz w:val="20"/>
          <w:szCs w:val="20"/>
        </w:rPr>
        <w:t xml:space="preserve">According to the book outline Chapter 5 is named as </w:t>
      </w:r>
      <w:r>
        <w:rPr>
          <w:i/>
          <w:iCs/>
          <w:color w:val="000000"/>
          <w:sz w:val="20"/>
          <w:szCs w:val="20"/>
        </w:rPr>
        <w:t>Security, Identity &amp; Compliance</w:t>
      </w:r>
      <w:r>
        <w:rPr>
          <w:color w:val="000000"/>
          <w:sz w:val="20"/>
          <w:szCs w:val="20"/>
        </w:rPr>
        <w:t>. Kindly verify and let me know the reason for this change.</w:t>
      </w:r>
    </w:p>
  </w:comment>
  <w:comment w:id="37" w:author="Prashasti Jakhmola" w:date="2024-04-09T17:46:00Z" w:initials="PJ">
    <w:p w14:paraId="7DC4950F" w14:textId="77777777" w:rsidR="0029329D" w:rsidRDefault="0029329D" w:rsidP="0029329D">
      <w:r>
        <w:rPr>
          <w:rStyle w:val="CommentReference"/>
        </w:rPr>
        <w:annotationRef/>
      </w:r>
      <w:r>
        <w:rPr>
          <w:color w:val="000000"/>
          <w:sz w:val="20"/>
          <w:szCs w:val="20"/>
        </w:rPr>
        <w:t>Kindly mention all the main headings of the chapter here.</w:t>
      </w:r>
    </w:p>
  </w:comment>
  <w:comment w:id="48" w:author="Prashasti Jakhmola" w:date="2024-04-09T17:47:00Z" w:initials="PJ">
    <w:p w14:paraId="3ECA5061" w14:textId="77777777" w:rsidR="0029329D" w:rsidRDefault="0029329D" w:rsidP="0029329D">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122" w:author="Prashasti Jakhmola" w:date="2024-04-09T14:39:00Z" w:initials="PJ">
    <w:p w14:paraId="05C69CC9" w14:textId="3A3FF0F7" w:rsidR="004F4F03" w:rsidRDefault="004F4F03" w:rsidP="004F4F03">
      <w:r>
        <w:rPr>
          <w:rStyle w:val="CommentReference"/>
        </w:rPr>
        <w:annotationRef/>
      </w:r>
      <w:r>
        <w:rPr>
          <w:color w:val="000000"/>
          <w:sz w:val="20"/>
          <w:szCs w:val="20"/>
        </w:rPr>
        <w:t>Kindly check this footnote. There are two numbers mentioned.</w:t>
      </w:r>
    </w:p>
  </w:comment>
  <w:comment w:id="128" w:author="Prashasti Jakhmola" w:date="2024-04-09T14:41:00Z" w:initials="PJ">
    <w:p w14:paraId="092A9CA2" w14:textId="77777777" w:rsidR="004F4F03" w:rsidRDefault="004F4F03" w:rsidP="004F4F03">
      <w:r>
        <w:rPr>
          <w:rStyle w:val="CommentReference"/>
        </w:rPr>
        <w:annotationRef/>
      </w:r>
      <w:r>
        <w:rPr>
          <w:sz w:val="20"/>
          <w:szCs w:val="20"/>
        </w:rPr>
        <w:t>Kindly check this footnote. There are two numbers mentioned.</w:t>
      </w:r>
    </w:p>
  </w:comment>
  <w:comment w:id="152" w:author="Prashasti Jakhmola" w:date="2024-04-09T14:48:00Z" w:initials="PJ">
    <w:p w14:paraId="0A9F22BB" w14:textId="77777777" w:rsidR="00B178B4" w:rsidRDefault="00B178B4" w:rsidP="00B178B4">
      <w:r>
        <w:rPr>
          <w:rStyle w:val="CommentReference"/>
        </w:rPr>
        <w:annotationRef/>
      </w:r>
      <w:r>
        <w:rPr>
          <w:color w:val="000000"/>
          <w:sz w:val="20"/>
          <w:szCs w:val="20"/>
        </w:rPr>
        <w:t>Reference 6 is mentioned twice.</w:t>
      </w:r>
    </w:p>
  </w:comment>
  <w:comment w:id="159" w:author="Prashasti Jakhmola" w:date="2024-04-09T14:50:00Z" w:initials="PJ">
    <w:p w14:paraId="588AC483" w14:textId="77777777" w:rsidR="00435ABF" w:rsidRDefault="00435ABF" w:rsidP="00435ABF">
      <w:r>
        <w:rPr>
          <w:rStyle w:val="CommentReference"/>
        </w:rPr>
        <w:annotationRef/>
      </w:r>
      <w:r>
        <w:rPr>
          <w:color w:val="000000"/>
          <w:sz w:val="20"/>
          <w:szCs w:val="20"/>
        </w:rPr>
        <w:t>Kindly check the numbering of the reference and the footnote.</w:t>
      </w:r>
    </w:p>
  </w:comment>
  <w:comment w:id="167" w:author="Prashasti Jakhmola" w:date="2024-04-09T14:56:00Z" w:initials="PJ">
    <w:p w14:paraId="38D57EEF" w14:textId="77777777" w:rsidR="008B713C" w:rsidRDefault="008B713C" w:rsidP="008B713C">
      <w:r>
        <w:rPr>
          <w:rStyle w:val="CommentReference"/>
        </w:rPr>
        <w:annotationRef/>
      </w:r>
      <w:r>
        <w:rPr>
          <w:sz w:val="20"/>
          <w:szCs w:val="20"/>
        </w:rPr>
        <w:t>Kindly check the numbering of the reference and the footnote.</w:t>
      </w:r>
    </w:p>
  </w:comment>
  <w:comment w:id="469" w:author="Prashasti Jakhmola" w:date="2024-04-09T15:33:00Z" w:initials="PJ">
    <w:p w14:paraId="4EE4CF40" w14:textId="77777777" w:rsidR="00D8599B" w:rsidRDefault="00D8599B" w:rsidP="00D8599B">
      <w:r>
        <w:rPr>
          <w:rStyle w:val="CommentReference"/>
        </w:rPr>
        <w:annotationRef/>
      </w:r>
      <w:r>
        <w:rPr>
          <w:color w:val="000000"/>
          <w:sz w:val="20"/>
          <w:szCs w:val="20"/>
        </w:rPr>
        <w:t>Kindly shorten this heading, it is too long.</w:t>
      </w:r>
    </w:p>
  </w:comment>
  <w:comment w:id="515" w:author="Prashasti Jakhmola" w:date="2024-04-09T15:36:00Z" w:initials="PJ">
    <w:p w14:paraId="1206C7ED" w14:textId="77777777" w:rsidR="000B2B97" w:rsidRDefault="000B2B97" w:rsidP="000B2B97">
      <w:r>
        <w:rPr>
          <w:rStyle w:val="CommentReference"/>
        </w:rPr>
        <w:annotationRef/>
      </w:r>
      <w:r>
        <w:rPr>
          <w:color w:val="000000"/>
          <w:sz w:val="20"/>
          <w:szCs w:val="20"/>
        </w:rPr>
        <w:t>Kindly shorten this heading.</w:t>
      </w:r>
    </w:p>
  </w:comment>
  <w:comment w:id="579" w:author="Prashasti Jakhmola" w:date="2024-04-09T15:40:00Z" w:initials="PJ">
    <w:p w14:paraId="318721A4" w14:textId="77777777" w:rsidR="002F45AA" w:rsidRDefault="002F45AA" w:rsidP="002F45AA">
      <w:r>
        <w:rPr>
          <w:rStyle w:val="CommentReference"/>
        </w:rPr>
        <w:annotationRef/>
      </w:r>
      <w:r>
        <w:rPr>
          <w:color w:val="000000"/>
          <w:sz w:val="20"/>
          <w:szCs w:val="20"/>
        </w:rPr>
        <w:t>Kindly shorten the heading.</w:t>
      </w:r>
    </w:p>
  </w:comment>
  <w:comment w:id="685" w:author="Prashasti Jakhmola" w:date="2024-04-09T15:54:00Z" w:initials="PJ">
    <w:p w14:paraId="1383A29B" w14:textId="77777777" w:rsidR="00AF1D38" w:rsidRDefault="00AF1D38" w:rsidP="00AF1D38">
      <w:r>
        <w:rPr>
          <w:rStyle w:val="CommentReference"/>
        </w:rPr>
        <w:annotationRef/>
      </w:r>
      <w:r>
        <w:rPr>
          <w:color w:val="000000"/>
          <w:sz w:val="20"/>
          <w:szCs w:val="20"/>
        </w:rPr>
        <w:t>Kindly shorten this heading.</w:t>
      </w:r>
    </w:p>
  </w:comment>
  <w:comment w:id="1873" w:author="Prashasti Jakhmola" w:date="2024-04-09T15:59:00Z" w:initials="PJ">
    <w:p w14:paraId="546E5B30" w14:textId="77777777" w:rsidR="00A41D34" w:rsidRDefault="00A41D34" w:rsidP="00A41D34">
      <w:r>
        <w:rPr>
          <w:rStyle w:val="CommentReference"/>
        </w:rPr>
        <w:annotationRef/>
      </w:r>
      <w:r>
        <w:rPr>
          <w:color w:val="000000"/>
          <w:sz w:val="20"/>
          <w:szCs w:val="20"/>
        </w:rPr>
        <w:t>Kindly introduce the next chapter in a line or two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DFDB6" w15:done="0"/>
  <w15:commentEx w15:paraId="1F2AF4BC" w15:done="0"/>
  <w15:commentEx w15:paraId="6565122D" w15:done="0"/>
  <w15:commentEx w15:paraId="56C2DEB8" w15:done="0"/>
  <w15:commentEx w15:paraId="7DC4950F" w15:done="0"/>
  <w15:commentEx w15:paraId="3ECA5061" w15:done="0"/>
  <w15:commentEx w15:paraId="05C69CC9" w15:done="0"/>
  <w15:commentEx w15:paraId="092A9CA2" w15:done="0"/>
  <w15:commentEx w15:paraId="0A9F22BB" w15:done="0"/>
  <w15:commentEx w15:paraId="588AC483" w15:done="0"/>
  <w15:commentEx w15:paraId="38D57EEF" w15:done="0"/>
  <w15:commentEx w15:paraId="4EE4CF40" w15:done="0"/>
  <w15:commentEx w15:paraId="1206C7ED" w15:done="0"/>
  <w15:commentEx w15:paraId="318721A4" w15:done="0"/>
  <w15:commentEx w15:paraId="1383A29B" w15:done="0"/>
  <w15:commentEx w15:paraId="546E5B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B9D49C" w16cex:dateUtc="2024-04-09T09:03:00Z"/>
  <w16cex:commentExtensible w16cex:durableId="1D970625" w16cex:dateUtc="2024-04-09T09:10:00Z"/>
  <w16cex:commentExtensible w16cex:durableId="283A697E" w16cex:dateUtc="2024-04-09T12:20:00Z"/>
  <w16cex:commentExtensible w16cex:durableId="445FE8F6" w16cex:dateUtc="2024-04-09T07:50:00Z"/>
  <w16cex:commentExtensible w16cex:durableId="14F4937F" w16cex:dateUtc="2024-04-09T12:16:00Z"/>
  <w16cex:commentExtensible w16cex:durableId="5E39B839" w16cex:dateUtc="2024-04-09T12:17:00Z"/>
  <w16cex:commentExtensible w16cex:durableId="4E48A305" w16cex:dateUtc="2024-04-09T09:09:00Z"/>
  <w16cex:commentExtensible w16cex:durableId="36D4C5EB" w16cex:dateUtc="2024-04-09T09:11:00Z"/>
  <w16cex:commentExtensible w16cex:durableId="591675B4" w16cex:dateUtc="2024-04-09T09:18:00Z"/>
  <w16cex:commentExtensible w16cex:durableId="101A89DE" w16cex:dateUtc="2024-04-09T09:20:00Z"/>
  <w16cex:commentExtensible w16cex:durableId="637B4DFE" w16cex:dateUtc="2024-04-09T09:26:00Z"/>
  <w16cex:commentExtensible w16cex:durableId="27C48B16" w16cex:dateUtc="2024-04-09T10:03:00Z"/>
  <w16cex:commentExtensible w16cex:durableId="46295215" w16cex:dateUtc="2024-04-09T10:06:00Z"/>
  <w16cex:commentExtensible w16cex:durableId="352038D6" w16cex:dateUtc="2024-04-09T10:10:00Z"/>
  <w16cex:commentExtensible w16cex:durableId="1765F441" w16cex:dateUtc="2024-04-09T10:24:00Z"/>
  <w16cex:commentExtensible w16cex:durableId="6CD297FC" w16cex:dateUtc="2024-04-09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DFDB6" w16cid:durableId="64B9D49C"/>
  <w16cid:commentId w16cid:paraId="1F2AF4BC" w16cid:durableId="1D970625"/>
  <w16cid:commentId w16cid:paraId="6565122D" w16cid:durableId="283A697E"/>
  <w16cid:commentId w16cid:paraId="56C2DEB8" w16cid:durableId="445FE8F6"/>
  <w16cid:commentId w16cid:paraId="7DC4950F" w16cid:durableId="14F4937F"/>
  <w16cid:commentId w16cid:paraId="3ECA5061" w16cid:durableId="5E39B839"/>
  <w16cid:commentId w16cid:paraId="05C69CC9" w16cid:durableId="4E48A305"/>
  <w16cid:commentId w16cid:paraId="092A9CA2" w16cid:durableId="36D4C5EB"/>
  <w16cid:commentId w16cid:paraId="0A9F22BB" w16cid:durableId="591675B4"/>
  <w16cid:commentId w16cid:paraId="588AC483" w16cid:durableId="101A89DE"/>
  <w16cid:commentId w16cid:paraId="38D57EEF" w16cid:durableId="637B4DFE"/>
  <w16cid:commentId w16cid:paraId="4EE4CF40" w16cid:durableId="27C48B16"/>
  <w16cid:commentId w16cid:paraId="1206C7ED" w16cid:durableId="46295215"/>
  <w16cid:commentId w16cid:paraId="318721A4" w16cid:durableId="352038D6"/>
  <w16cid:commentId w16cid:paraId="1383A29B" w16cid:durableId="1765F441"/>
  <w16cid:commentId w16cid:paraId="546E5B30" w16cid:durableId="6CD297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9C3C" w14:textId="77777777" w:rsidR="002D204E" w:rsidRDefault="002D204E" w:rsidP="005935FF">
      <w:pPr>
        <w:spacing w:after="0" w:line="240" w:lineRule="auto"/>
      </w:pPr>
      <w:r>
        <w:separator/>
      </w:r>
    </w:p>
  </w:endnote>
  <w:endnote w:type="continuationSeparator" w:id="0">
    <w:p w14:paraId="23BB7EB3" w14:textId="77777777" w:rsidR="002D204E" w:rsidRDefault="002D204E"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FBD47" w14:textId="77777777" w:rsidR="002D204E" w:rsidRDefault="002D204E" w:rsidP="005935FF">
      <w:pPr>
        <w:spacing w:after="0" w:line="240" w:lineRule="auto"/>
      </w:pPr>
      <w:r>
        <w:separator/>
      </w:r>
    </w:p>
  </w:footnote>
  <w:footnote w:type="continuationSeparator" w:id="0">
    <w:p w14:paraId="10C39E0C" w14:textId="77777777" w:rsidR="002D204E" w:rsidRDefault="002D204E" w:rsidP="005935FF">
      <w:pPr>
        <w:spacing w:after="0" w:line="240" w:lineRule="auto"/>
      </w:pPr>
      <w:r>
        <w:continuationSeparator/>
      </w:r>
    </w:p>
  </w:footnote>
  <w:footnote w:id="1">
    <w:p w14:paraId="77AF5A3F" w14:textId="57C18D00" w:rsidR="00DF3E70" w:rsidRDefault="00DF3E70" w:rsidP="006D4CE9">
      <w:pPr>
        <w:pStyle w:val="NormalBPBHEB"/>
        <w:pPrChange w:id="55" w:author="Prashasti Jakhmola" w:date="2024-04-09T14:29:00Z">
          <w:pPr>
            <w:pStyle w:val="FootnoteText"/>
          </w:pPr>
        </w:pPrChange>
      </w:pPr>
      <w:r>
        <w:rPr>
          <w:rStyle w:val="FootnoteReference"/>
        </w:rPr>
        <w:footnoteRef/>
      </w:r>
      <w:r>
        <w:t xml:space="preserve"> </w:t>
      </w:r>
      <w:r w:rsidR="00D538BD" w:rsidRPr="00D538BD">
        <w:t xml:space="preserve">Amazon Web Services. (2020). </w:t>
      </w:r>
      <w:r w:rsidR="00000000">
        <w:fldChar w:fldCharType="begin"/>
      </w:r>
      <w:r w:rsidR="00000000">
        <w:instrText>HYPERLINK "https://d1.awsstatic.com/whitepapers/Security/securing-mobile-serverless-apps-with-amazon-cognito.pdf" \t "_new"</w:instrText>
      </w:r>
      <w:r w:rsidR="00000000">
        <w:fldChar w:fldCharType="separate"/>
      </w:r>
      <w:r w:rsidR="00D538BD" w:rsidRPr="00D538BD">
        <w:rPr>
          <w:rStyle w:val="Hyperlink"/>
        </w:rPr>
        <w:t>Securing Mobile and Serverless Applications with Amazon Cognito</w:t>
      </w:r>
      <w:r w:rsidR="00000000">
        <w:rPr>
          <w:rStyle w:val="Hyperlink"/>
        </w:rPr>
        <w:fldChar w:fldCharType="end"/>
      </w:r>
      <w:r w:rsidR="00D538BD" w:rsidRPr="00D538BD">
        <w:t>. AWS Whitepaper.</w:t>
      </w:r>
    </w:p>
  </w:footnote>
  <w:footnote w:id="2">
    <w:p w14:paraId="744C4EF0" w14:textId="0E6B6E0F" w:rsidR="00906BE7" w:rsidRDefault="00906BE7" w:rsidP="006D4CE9">
      <w:pPr>
        <w:pStyle w:val="NormalBPBHEB"/>
        <w:pPrChange w:id="62" w:author="Prashasti Jakhmola" w:date="2024-04-09T14:29:00Z">
          <w:pPr>
            <w:pStyle w:val="FootnoteText"/>
          </w:pPr>
        </w:pPrChange>
      </w:pPr>
      <w:r>
        <w:rPr>
          <w:rStyle w:val="FootnoteReference"/>
        </w:rPr>
        <w:footnoteRef/>
      </w:r>
      <w:r>
        <w:t xml:space="preserve"> </w:t>
      </w:r>
      <w:r w:rsidR="00D83EDF" w:rsidRPr="00D83EDF">
        <w:t xml:space="preserve">AWS Documentation: </w:t>
      </w:r>
      <w:r w:rsidR="00000000">
        <w:fldChar w:fldCharType="begin"/>
      </w:r>
      <w:r w:rsidR="00000000">
        <w:instrText>HYPERLINK "https://docs.aws.amazon.com/cognito/latest/developerguide/what-is-amazon-cognito.html" \t "_new"</w:instrText>
      </w:r>
      <w:r w:rsidR="00000000">
        <w:fldChar w:fldCharType="separate"/>
      </w:r>
      <w:r w:rsidR="00D83EDF" w:rsidRPr="00D83EDF">
        <w:rPr>
          <w:rStyle w:val="Hyperlink"/>
        </w:rPr>
        <w:t>Amazon Cognito Overview</w:t>
      </w:r>
      <w:r w:rsidR="00000000">
        <w:rPr>
          <w:rStyle w:val="Hyperlink"/>
        </w:rPr>
        <w:fldChar w:fldCharType="end"/>
      </w:r>
      <w:r w:rsidR="00D83EDF">
        <w:t>.</w:t>
      </w:r>
    </w:p>
  </w:footnote>
  <w:footnote w:id="3">
    <w:p w14:paraId="3E9A550A" w14:textId="18E57E28" w:rsidR="00486D7A" w:rsidRDefault="00486D7A" w:rsidP="006D4CE9">
      <w:pPr>
        <w:pStyle w:val="NormalBPBHEB"/>
        <w:pPrChange w:id="70" w:author="Prashasti Jakhmola" w:date="2024-04-09T14:29:00Z">
          <w:pPr>
            <w:pStyle w:val="FootnoteText"/>
          </w:pPr>
        </w:pPrChange>
      </w:pPr>
      <w:r>
        <w:rPr>
          <w:rStyle w:val="FootnoteReference"/>
        </w:rPr>
        <w:footnoteRef/>
      </w:r>
      <w:r>
        <w:t xml:space="preserve"> </w:t>
      </w:r>
      <w:r w:rsidR="00D83EDF" w:rsidRPr="00D83EDF">
        <w:t xml:space="preserve">Knight, J. (2018). </w:t>
      </w:r>
      <w:r w:rsidR="00000000">
        <w:fldChar w:fldCharType="begin"/>
      </w:r>
      <w:r w:rsidR="00000000">
        <w:instrText>HYPERLINK "https://aws.amazon.com/blogs/security/securing-serverless-architectures-with-amazon-cognito/" \t "_new"</w:instrText>
      </w:r>
      <w:r w:rsidR="00000000">
        <w:fldChar w:fldCharType="separate"/>
      </w:r>
      <w:r w:rsidR="00D83EDF" w:rsidRPr="00D83EDF">
        <w:rPr>
          <w:rStyle w:val="Hyperlink"/>
        </w:rPr>
        <w:t>Securing Serverless Architectures with Amazon Cognito</w:t>
      </w:r>
      <w:r w:rsidR="00000000">
        <w:rPr>
          <w:rStyle w:val="Hyperlink"/>
        </w:rPr>
        <w:fldChar w:fldCharType="end"/>
      </w:r>
      <w:r w:rsidR="00D83EDF" w:rsidRPr="00D83EDF">
        <w:t>. AWS Blog.</w:t>
      </w:r>
    </w:p>
  </w:footnote>
  <w:footnote w:id="4">
    <w:p w14:paraId="44339306" w14:textId="236BA81B" w:rsidR="00127E61" w:rsidRDefault="00127E61">
      <w:pPr>
        <w:pStyle w:val="FootnoteText"/>
      </w:pPr>
      <w:r>
        <w:rPr>
          <w:rStyle w:val="FootnoteReference"/>
        </w:rPr>
        <w:footnoteRef/>
      </w:r>
      <w:r>
        <w:t xml:space="preserve"> </w:t>
      </w:r>
      <w:proofErr w:type="spellStart"/>
      <w:r w:rsidR="00926D72" w:rsidRPr="00926D72">
        <w:rPr>
          <w:b/>
          <w:bCs/>
        </w:rPr>
        <w:t>Rittinghouse</w:t>
      </w:r>
      <w:proofErr w:type="spellEnd"/>
      <w:r w:rsidR="00926D72" w:rsidRPr="00926D72">
        <w:rPr>
          <w:b/>
          <w:bCs/>
        </w:rPr>
        <w:t>,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125" w:name="_Ref147668153"/>
      <w:r>
        <w:rPr>
          <w:rStyle w:val="FootnoteReference"/>
        </w:rPr>
        <w:footnoteRef/>
      </w:r>
      <w:r>
        <w:t xml:space="preserve"> </w:t>
      </w:r>
      <w:r w:rsidR="000B52D4" w:rsidRPr="000B52D4">
        <w:rPr>
          <w:b/>
          <w:bCs/>
        </w:rPr>
        <w:t>Bonilla, D. (2018).</w:t>
      </w:r>
      <w:r w:rsidR="000B52D4" w:rsidRPr="000B52D4">
        <w:t xml:space="preserve"> </w:t>
      </w:r>
      <w:hyperlink r:id="rId1" w:tgtFrame="_new" w:history="1">
        <w:r w:rsidR="000B52D4" w:rsidRPr="000B52D4">
          <w:rPr>
            <w:rStyle w:val="Hyperlink"/>
          </w:rPr>
          <w:t>AWS Identity and Access Management: Design and Manage Secure and Scalable Permissions</w:t>
        </w:r>
      </w:hyperlink>
      <w:r w:rsidR="000B52D4" w:rsidRPr="000B52D4">
        <w:t>. AWS Blog.</w:t>
      </w:r>
    </w:p>
    <w:bookmarkEnd w:id="125"/>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2"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3"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4"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rsidP="00E711A0">
      <w:pPr>
        <w:pStyle w:val="NormalBPBHEB"/>
        <w:pPrChange w:id="258" w:author="Prashasti Jakhmola" w:date="2024-04-09T15:22:00Z">
          <w:pPr>
            <w:pStyle w:val="FootnoteText"/>
          </w:pPr>
        </w:pPrChange>
      </w:pPr>
      <w:r>
        <w:rPr>
          <w:rStyle w:val="FootnoteReference"/>
        </w:rPr>
        <w:footnoteRef/>
      </w:r>
      <w:r>
        <w:t xml:space="preserve"> </w:t>
      </w:r>
      <w:r w:rsidR="0061419B" w:rsidRPr="0061419B">
        <w:rPr>
          <w:b/>
          <w:bCs/>
        </w:rPr>
        <w:t>Amazon Web Services, Inc. (2021).</w:t>
      </w:r>
      <w:r w:rsidR="0061419B" w:rsidRPr="0061419B">
        <w:t xml:space="preserve"> </w:t>
      </w:r>
      <w:r w:rsidR="00000000">
        <w:fldChar w:fldCharType="begin"/>
      </w:r>
      <w:r w:rsidR="00000000">
        <w:instrText>HYPERLINK "https://aws.amazon.com/guardduty/" \t "_new"</w:instrText>
      </w:r>
      <w:r w:rsidR="00000000">
        <w:fldChar w:fldCharType="separate"/>
      </w:r>
      <w:r w:rsidR="0061419B" w:rsidRPr="0061419B">
        <w:rPr>
          <w:rStyle w:val="Hyperlink"/>
        </w:rPr>
        <w:t xml:space="preserve">Amazon </w:t>
      </w:r>
      <w:proofErr w:type="spellStart"/>
      <w:r w:rsidR="0061419B" w:rsidRPr="0061419B">
        <w:rPr>
          <w:rStyle w:val="Hyperlink"/>
        </w:rPr>
        <w:t>GuardDuty</w:t>
      </w:r>
      <w:proofErr w:type="spellEnd"/>
      <w:r w:rsidR="00000000">
        <w:rPr>
          <w:rStyle w:val="Hyperlink"/>
        </w:rPr>
        <w:fldChar w:fldCharType="end"/>
      </w:r>
      <w:r w:rsidR="0061419B" w:rsidRPr="0061419B">
        <w:t>. AWS Documentation.</w:t>
      </w:r>
    </w:p>
  </w:footnote>
  <w:footnote w:id="10">
    <w:p w14:paraId="46F6BD6E" w14:textId="5861E679" w:rsidR="0049359E" w:rsidRDefault="0049359E" w:rsidP="00E711A0">
      <w:pPr>
        <w:pStyle w:val="NormalBPBHEB"/>
        <w:pPrChange w:id="261" w:author="Prashasti Jakhmola" w:date="2024-04-09T15:22:00Z">
          <w:pPr>
            <w:pStyle w:val="FootnoteText"/>
          </w:pPr>
        </w:pPrChange>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 xml:space="preserve">How Amazon </w:t>
      </w:r>
      <w:proofErr w:type="spellStart"/>
      <w:r w:rsidR="00713E4B" w:rsidRPr="00713E4B">
        <w:rPr>
          <w:i/>
          <w:iCs/>
        </w:rPr>
        <w:t>GuardDuty</w:t>
      </w:r>
      <w:proofErr w:type="spellEnd"/>
      <w:r w:rsidR="00713E4B" w:rsidRPr="00713E4B">
        <w:rPr>
          <w:i/>
          <w:iCs/>
        </w:rPr>
        <w:t xml:space="preserve">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5" w:tgtFrame="_new" w:history="1">
        <w:r w:rsidR="00AD5906" w:rsidRPr="00AD5906">
          <w:rPr>
            <w:rStyle w:val="Hyperlink"/>
          </w:rPr>
          <w:t>Amazon Inspector</w:t>
        </w:r>
      </w:hyperlink>
      <w:r w:rsidR="00AD5906" w:rsidRPr="00AD5906">
        <w:t xml:space="preserve">. AWS </w:t>
      </w:r>
      <w:proofErr w:type="gramStart"/>
      <w:r w:rsidR="00AD5906" w:rsidRPr="00AD5906">
        <w:t>Documentation.</w:t>
      </w:r>
      <w:r w:rsidRPr="002240A1">
        <w:t>.</w:t>
      </w:r>
      <w:proofErr w:type="gramEnd"/>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6"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7"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8"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9"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0"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1"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2" w:tgtFrame="_new" w:history="1">
        <w:r w:rsidRPr="00507F81">
          <w:rPr>
            <w:rStyle w:val="Hyperlink"/>
          </w:rPr>
          <w:t xml:space="preserve">AWS </w:t>
        </w:r>
        <w:proofErr w:type="spellStart"/>
        <w:r w:rsidRPr="00507F81">
          <w:rPr>
            <w:rStyle w:val="Hyperlink"/>
          </w:rPr>
          <w:t>CloudHSM</w:t>
        </w:r>
        <w:proofErr w:type="spellEnd"/>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 xml:space="preserve">AWS </w:t>
      </w:r>
      <w:proofErr w:type="spellStart"/>
      <w:r w:rsidRPr="00507F81">
        <w:rPr>
          <w:i/>
          <w:iCs/>
        </w:rPr>
        <w:t>CloudHSM</w:t>
      </w:r>
      <w:proofErr w:type="spellEnd"/>
      <w:r w:rsidRPr="00507F81">
        <w:rPr>
          <w:i/>
          <w:iCs/>
        </w:rPr>
        <w:t>: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 xml:space="preserve">Securing Your Data with AWS </w:t>
      </w:r>
      <w:proofErr w:type="spellStart"/>
      <w:r w:rsidRPr="00E76690">
        <w:rPr>
          <w:i/>
          <w:iCs/>
        </w:rPr>
        <w:t>CloudHSM</w:t>
      </w:r>
      <w:proofErr w:type="spellEnd"/>
      <w:r w:rsidRPr="00E76690">
        <w:rPr>
          <w:i/>
          <w:iCs/>
        </w:rPr>
        <w:t>.</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3"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xml:space="preserve">. AWS </w:t>
      </w:r>
      <w:proofErr w:type="spellStart"/>
      <w:proofErr w:type="gramStart"/>
      <w:r w:rsidRPr="006F304C">
        <w:t>re:Invent</w:t>
      </w:r>
      <w:proofErr w:type="spellEnd"/>
      <w:proofErr w:type="gramEnd"/>
      <w:r w:rsidRPr="006F304C">
        <w: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4"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xml:space="preserve">. AWS </w:t>
      </w:r>
      <w:proofErr w:type="spellStart"/>
      <w:proofErr w:type="gramStart"/>
      <w:r w:rsidRPr="002B35D0">
        <w:t>re:Invent</w:t>
      </w:r>
      <w:proofErr w:type="spellEnd"/>
      <w:proofErr w:type="gramEnd"/>
      <w:r w:rsidRPr="002B35D0">
        <w: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5"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xml:space="preserve">. AWS </w:t>
      </w:r>
      <w:proofErr w:type="spellStart"/>
      <w:proofErr w:type="gramStart"/>
      <w:r w:rsidRPr="00C41444">
        <w:t>re:Invent</w:t>
      </w:r>
      <w:proofErr w:type="spellEnd"/>
      <w:proofErr w:type="gramEnd"/>
      <w:r w:rsidRPr="00C41444">
        <w: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16"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17"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18"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19"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0"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1"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2"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3"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4"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5"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26"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27"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8"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9"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0"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1" w:tgtFrame="_new" w:history="1">
        <w:r w:rsidRPr="0045397C">
          <w:rPr>
            <w:rStyle w:val="Hyperlink"/>
          </w:rPr>
          <w:t>AWS WAF Best Practices</w:t>
        </w:r>
      </w:hyperlink>
      <w:r w:rsidRPr="0045397C">
        <w:t>. AWS 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2"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3"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4"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5" w:tgtFrame="_new" w:history="1">
        <w:r w:rsidRPr="003E19C0">
          <w:rPr>
            <w:rStyle w:val="Hyperlink"/>
          </w:rPr>
          <w:t xml:space="preserve">Amazon </w:t>
        </w:r>
        <w:proofErr w:type="spellStart"/>
        <w:r w:rsidRPr="003E19C0">
          <w:rPr>
            <w:rStyle w:val="Hyperlink"/>
          </w:rPr>
          <w:t>GuardDuty</w:t>
        </w:r>
        <w:proofErr w:type="spellEnd"/>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36"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37"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38"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39"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35"/>
  </w:num>
  <w:num w:numId="2" w16cid:durableId="1354114600">
    <w:abstractNumId w:val="120"/>
  </w:num>
  <w:num w:numId="3" w16cid:durableId="457844556">
    <w:abstractNumId w:val="135"/>
  </w:num>
  <w:num w:numId="4" w16cid:durableId="1175143726">
    <w:abstractNumId w:val="143"/>
  </w:num>
  <w:num w:numId="5" w16cid:durableId="1655136797">
    <w:abstractNumId w:val="82"/>
  </w:num>
  <w:num w:numId="6" w16cid:durableId="629628389">
    <w:abstractNumId w:val="36"/>
  </w:num>
  <w:num w:numId="7" w16cid:durableId="1196850855">
    <w:abstractNumId w:val="116"/>
  </w:num>
  <w:num w:numId="8" w16cid:durableId="2100709581">
    <w:abstractNumId w:val="132"/>
  </w:num>
  <w:num w:numId="9" w16cid:durableId="1394891250">
    <w:abstractNumId w:val="30"/>
  </w:num>
  <w:num w:numId="10" w16cid:durableId="1945646660">
    <w:abstractNumId w:val="133"/>
  </w:num>
  <w:num w:numId="11" w16cid:durableId="65301195">
    <w:abstractNumId w:val="12"/>
  </w:num>
  <w:num w:numId="12" w16cid:durableId="750858518">
    <w:abstractNumId w:val="84"/>
  </w:num>
  <w:num w:numId="13" w16cid:durableId="1240364523">
    <w:abstractNumId w:val="114"/>
  </w:num>
  <w:num w:numId="14" w16cid:durableId="1663313384">
    <w:abstractNumId w:val="65"/>
  </w:num>
  <w:num w:numId="15" w16cid:durableId="893808562">
    <w:abstractNumId w:val="121"/>
  </w:num>
  <w:num w:numId="16" w16cid:durableId="728766081">
    <w:abstractNumId w:val="112"/>
  </w:num>
  <w:num w:numId="17" w16cid:durableId="95254339">
    <w:abstractNumId w:val="24"/>
  </w:num>
  <w:num w:numId="18" w16cid:durableId="1710836389">
    <w:abstractNumId w:val="56"/>
  </w:num>
  <w:num w:numId="19" w16cid:durableId="367027270">
    <w:abstractNumId w:val="124"/>
  </w:num>
  <w:num w:numId="20" w16cid:durableId="1679772140">
    <w:abstractNumId w:val="34"/>
  </w:num>
  <w:num w:numId="21" w16cid:durableId="828252197">
    <w:abstractNumId w:val="25"/>
  </w:num>
  <w:num w:numId="22" w16cid:durableId="811024686">
    <w:abstractNumId w:val="111"/>
  </w:num>
  <w:num w:numId="23" w16cid:durableId="1057437577">
    <w:abstractNumId w:val="81"/>
  </w:num>
  <w:num w:numId="24" w16cid:durableId="516508780">
    <w:abstractNumId w:val="64"/>
  </w:num>
  <w:num w:numId="25" w16cid:durableId="939066370">
    <w:abstractNumId w:val="148"/>
  </w:num>
  <w:num w:numId="26" w16cid:durableId="652831586">
    <w:abstractNumId w:val="107"/>
  </w:num>
  <w:num w:numId="27" w16cid:durableId="1422143146">
    <w:abstractNumId w:val="28"/>
  </w:num>
  <w:num w:numId="28" w16cid:durableId="212273355">
    <w:abstractNumId w:val="138"/>
  </w:num>
  <w:num w:numId="29" w16cid:durableId="1113094445">
    <w:abstractNumId w:val="52"/>
  </w:num>
  <w:num w:numId="30" w16cid:durableId="1966543651">
    <w:abstractNumId w:val="145"/>
  </w:num>
  <w:num w:numId="31" w16cid:durableId="2009474834">
    <w:abstractNumId w:val="88"/>
  </w:num>
  <w:num w:numId="32" w16cid:durableId="1543328645">
    <w:abstractNumId w:val="18"/>
  </w:num>
  <w:num w:numId="33" w16cid:durableId="1002901343">
    <w:abstractNumId w:val="103"/>
  </w:num>
  <w:num w:numId="34" w16cid:durableId="2052145744">
    <w:abstractNumId w:val="101"/>
  </w:num>
  <w:num w:numId="35" w16cid:durableId="1645429246">
    <w:abstractNumId w:val="100"/>
  </w:num>
  <w:num w:numId="36" w16cid:durableId="2144344344">
    <w:abstractNumId w:val="1"/>
  </w:num>
  <w:num w:numId="37" w16cid:durableId="345328215">
    <w:abstractNumId w:val="105"/>
  </w:num>
  <w:num w:numId="38" w16cid:durableId="1097360771">
    <w:abstractNumId w:val="43"/>
  </w:num>
  <w:num w:numId="39" w16cid:durableId="1024095928">
    <w:abstractNumId w:val="98"/>
  </w:num>
  <w:num w:numId="40" w16cid:durableId="605700055">
    <w:abstractNumId w:val="49"/>
  </w:num>
  <w:num w:numId="41" w16cid:durableId="1949583208">
    <w:abstractNumId w:val="113"/>
  </w:num>
  <w:num w:numId="42" w16cid:durableId="993526882">
    <w:abstractNumId w:val="39"/>
  </w:num>
  <w:num w:numId="43" w16cid:durableId="448167468">
    <w:abstractNumId w:val="53"/>
  </w:num>
  <w:num w:numId="44" w16cid:durableId="1544518854">
    <w:abstractNumId w:val="61"/>
  </w:num>
  <w:num w:numId="45" w16cid:durableId="1062564062">
    <w:abstractNumId w:val="151"/>
  </w:num>
  <w:num w:numId="46" w16cid:durableId="82378888">
    <w:abstractNumId w:val="57"/>
  </w:num>
  <w:num w:numId="47" w16cid:durableId="1435977404">
    <w:abstractNumId w:val="14"/>
  </w:num>
  <w:num w:numId="48" w16cid:durableId="357315572">
    <w:abstractNumId w:val="85"/>
  </w:num>
  <w:num w:numId="49" w16cid:durableId="1588223433">
    <w:abstractNumId w:val="106"/>
  </w:num>
  <w:num w:numId="50" w16cid:durableId="468330768">
    <w:abstractNumId w:val="33"/>
  </w:num>
  <w:num w:numId="51" w16cid:durableId="652098221">
    <w:abstractNumId w:val="147"/>
  </w:num>
  <w:num w:numId="52" w16cid:durableId="891038310">
    <w:abstractNumId w:val="70"/>
  </w:num>
  <w:num w:numId="53" w16cid:durableId="1041900240">
    <w:abstractNumId w:val="67"/>
  </w:num>
  <w:num w:numId="54" w16cid:durableId="522549722">
    <w:abstractNumId w:val="46"/>
  </w:num>
  <w:num w:numId="55" w16cid:durableId="1220673838">
    <w:abstractNumId w:val="128"/>
  </w:num>
  <w:num w:numId="56" w16cid:durableId="499732813">
    <w:abstractNumId w:val="109"/>
  </w:num>
  <w:num w:numId="57" w16cid:durableId="1716734993">
    <w:abstractNumId w:val="125"/>
  </w:num>
  <w:num w:numId="58" w16cid:durableId="828056720">
    <w:abstractNumId w:val="130"/>
  </w:num>
  <w:num w:numId="59" w16cid:durableId="603462242">
    <w:abstractNumId w:val="99"/>
  </w:num>
  <w:num w:numId="60" w16cid:durableId="1568414750">
    <w:abstractNumId w:val="75"/>
  </w:num>
  <w:num w:numId="61" w16cid:durableId="1601139095">
    <w:abstractNumId w:val="117"/>
  </w:num>
  <w:num w:numId="62" w16cid:durableId="1955401391">
    <w:abstractNumId w:val="149"/>
  </w:num>
  <w:num w:numId="63" w16cid:durableId="47077995">
    <w:abstractNumId w:val="15"/>
  </w:num>
  <w:num w:numId="64" w16cid:durableId="1491021091">
    <w:abstractNumId w:val="11"/>
  </w:num>
  <w:num w:numId="65" w16cid:durableId="847449816">
    <w:abstractNumId w:val="115"/>
  </w:num>
  <w:num w:numId="66" w16cid:durableId="450787078">
    <w:abstractNumId w:val="47"/>
  </w:num>
  <w:num w:numId="67" w16cid:durableId="1210146146">
    <w:abstractNumId w:val="68"/>
  </w:num>
  <w:num w:numId="68" w16cid:durableId="1793403485">
    <w:abstractNumId w:val="78"/>
  </w:num>
  <w:num w:numId="69" w16cid:durableId="878471496">
    <w:abstractNumId w:val="136"/>
  </w:num>
  <w:num w:numId="70" w16cid:durableId="438330412">
    <w:abstractNumId w:val="74"/>
  </w:num>
  <w:num w:numId="71" w16cid:durableId="1346207233">
    <w:abstractNumId w:val="55"/>
  </w:num>
  <w:num w:numId="72" w16cid:durableId="2080594945">
    <w:abstractNumId w:val="45"/>
  </w:num>
  <w:num w:numId="73" w16cid:durableId="1864054883">
    <w:abstractNumId w:val="87"/>
  </w:num>
  <w:num w:numId="74" w16cid:durableId="669870636">
    <w:abstractNumId w:val="139"/>
  </w:num>
  <w:num w:numId="75" w16cid:durableId="174226616">
    <w:abstractNumId w:val="97"/>
  </w:num>
  <w:num w:numId="76" w16cid:durableId="173614988">
    <w:abstractNumId w:val="129"/>
  </w:num>
  <w:num w:numId="77" w16cid:durableId="1969705708">
    <w:abstractNumId w:val="21"/>
  </w:num>
  <w:num w:numId="78" w16cid:durableId="924265971">
    <w:abstractNumId w:val="150"/>
  </w:num>
  <w:num w:numId="79" w16cid:durableId="433862929">
    <w:abstractNumId w:val="2"/>
  </w:num>
  <w:num w:numId="80" w16cid:durableId="286662630">
    <w:abstractNumId w:val="4"/>
  </w:num>
  <w:num w:numId="81" w16cid:durableId="520240132">
    <w:abstractNumId w:val="146"/>
  </w:num>
  <w:num w:numId="82" w16cid:durableId="1463619370">
    <w:abstractNumId w:val="59"/>
  </w:num>
  <w:num w:numId="83" w16cid:durableId="137233995">
    <w:abstractNumId w:val="140"/>
  </w:num>
  <w:num w:numId="84" w16cid:durableId="354775520">
    <w:abstractNumId w:val="26"/>
  </w:num>
  <w:num w:numId="85" w16cid:durableId="1672836300">
    <w:abstractNumId w:val="134"/>
  </w:num>
  <w:num w:numId="86" w16cid:durableId="1954288585">
    <w:abstractNumId w:val="137"/>
  </w:num>
  <w:num w:numId="87" w16cid:durableId="1853685805">
    <w:abstractNumId w:val="89"/>
  </w:num>
  <w:num w:numId="88" w16cid:durableId="1265652421">
    <w:abstractNumId w:val="142"/>
  </w:num>
  <w:num w:numId="89" w16cid:durableId="1192840270">
    <w:abstractNumId w:val="27"/>
  </w:num>
  <w:num w:numId="90" w16cid:durableId="1152868013">
    <w:abstractNumId w:val="102"/>
  </w:num>
  <w:num w:numId="91" w16cid:durableId="1007905096">
    <w:abstractNumId w:val="66"/>
  </w:num>
  <w:num w:numId="92" w16cid:durableId="1970695887">
    <w:abstractNumId w:val="73"/>
  </w:num>
  <w:num w:numId="93" w16cid:durableId="117451005">
    <w:abstractNumId w:val="50"/>
  </w:num>
  <w:num w:numId="94" w16cid:durableId="2003043400">
    <w:abstractNumId w:val="108"/>
  </w:num>
  <w:num w:numId="95" w16cid:durableId="612710707">
    <w:abstractNumId w:val="29"/>
  </w:num>
  <w:num w:numId="96" w16cid:durableId="1989548894">
    <w:abstractNumId w:val="42"/>
  </w:num>
  <w:num w:numId="97" w16cid:durableId="465321265">
    <w:abstractNumId w:val="72"/>
  </w:num>
  <w:num w:numId="98" w16cid:durableId="964777352">
    <w:abstractNumId w:val="10"/>
  </w:num>
  <w:num w:numId="99" w16cid:durableId="800419752">
    <w:abstractNumId w:val="94"/>
  </w:num>
  <w:num w:numId="100" w16cid:durableId="1413966580">
    <w:abstractNumId w:val="119"/>
  </w:num>
  <w:num w:numId="101" w16cid:durableId="108476484">
    <w:abstractNumId w:val="90"/>
  </w:num>
  <w:num w:numId="102" w16cid:durableId="1067604387">
    <w:abstractNumId w:val="19"/>
  </w:num>
  <w:num w:numId="103" w16cid:durableId="366226857">
    <w:abstractNumId w:val="92"/>
  </w:num>
  <w:num w:numId="104" w16cid:durableId="1660040786">
    <w:abstractNumId w:val="51"/>
  </w:num>
  <w:num w:numId="105" w16cid:durableId="1708992139">
    <w:abstractNumId w:val="118"/>
  </w:num>
  <w:num w:numId="106" w16cid:durableId="544373686">
    <w:abstractNumId w:val="80"/>
  </w:num>
  <w:num w:numId="107" w16cid:durableId="997616557">
    <w:abstractNumId w:val="16"/>
  </w:num>
  <w:num w:numId="108" w16cid:durableId="114449807">
    <w:abstractNumId w:val="9"/>
  </w:num>
  <w:num w:numId="109" w16cid:durableId="2089643773">
    <w:abstractNumId w:val="38"/>
  </w:num>
  <w:num w:numId="110" w16cid:durableId="1240673684">
    <w:abstractNumId w:val="83"/>
  </w:num>
  <w:num w:numId="111" w16cid:durableId="577444309">
    <w:abstractNumId w:val="48"/>
  </w:num>
  <w:num w:numId="112" w16cid:durableId="1109937061">
    <w:abstractNumId w:val="58"/>
  </w:num>
  <w:num w:numId="113" w16cid:durableId="896017634">
    <w:abstractNumId w:val="32"/>
  </w:num>
  <w:num w:numId="114" w16cid:durableId="827326960">
    <w:abstractNumId w:val="144"/>
  </w:num>
  <w:num w:numId="115" w16cid:durableId="2114085660">
    <w:abstractNumId w:val="0"/>
  </w:num>
  <w:num w:numId="116" w16cid:durableId="47071864">
    <w:abstractNumId w:val="76"/>
  </w:num>
  <w:num w:numId="117" w16cid:durableId="1279489279">
    <w:abstractNumId w:val="60"/>
  </w:num>
  <w:num w:numId="118" w16cid:durableId="1645545100">
    <w:abstractNumId w:val="91"/>
  </w:num>
  <w:num w:numId="119" w16cid:durableId="786580009">
    <w:abstractNumId w:val="93"/>
  </w:num>
  <w:num w:numId="120" w16cid:durableId="362171334">
    <w:abstractNumId w:val="69"/>
  </w:num>
  <w:num w:numId="121" w16cid:durableId="17388425">
    <w:abstractNumId w:val="7"/>
  </w:num>
  <w:num w:numId="122" w16cid:durableId="103621845">
    <w:abstractNumId w:val="44"/>
  </w:num>
  <w:num w:numId="123" w16cid:durableId="1254239310">
    <w:abstractNumId w:val="141"/>
  </w:num>
  <w:num w:numId="124" w16cid:durableId="1685748680">
    <w:abstractNumId w:val="5"/>
  </w:num>
  <w:num w:numId="125" w16cid:durableId="1556505161">
    <w:abstractNumId w:val="110"/>
  </w:num>
  <w:num w:numId="126" w16cid:durableId="539513084">
    <w:abstractNumId w:val="17"/>
  </w:num>
  <w:num w:numId="127" w16cid:durableId="847598786">
    <w:abstractNumId w:val="123"/>
  </w:num>
  <w:num w:numId="128" w16cid:durableId="1354653560">
    <w:abstractNumId w:val="62"/>
  </w:num>
  <w:num w:numId="129" w16cid:durableId="1408721512">
    <w:abstractNumId w:val="3"/>
  </w:num>
  <w:num w:numId="130" w16cid:durableId="967130302">
    <w:abstractNumId w:val="6"/>
  </w:num>
  <w:num w:numId="131" w16cid:durableId="1065953279">
    <w:abstractNumId w:val="13"/>
  </w:num>
  <w:num w:numId="132" w16cid:durableId="229658642">
    <w:abstractNumId w:val="23"/>
  </w:num>
  <w:num w:numId="133" w16cid:durableId="1991129492">
    <w:abstractNumId w:val="41"/>
  </w:num>
  <w:num w:numId="134" w16cid:durableId="1508708511">
    <w:abstractNumId w:val="77"/>
  </w:num>
  <w:num w:numId="135" w16cid:durableId="1296522536">
    <w:abstractNumId w:val="20"/>
  </w:num>
  <w:num w:numId="136" w16cid:durableId="1636369772">
    <w:abstractNumId w:val="40"/>
  </w:num>
  <w:num w:numId="137" w16cid:durableId="155153394">
    <w:abstractNumId w:val="126"/>
  </w:num>
  <w:num w:numId="138" w16cid:durableId="2057050041">
    <w:abstractNumId w:val="71"/>
  </w:num>
  <w:num w:numId="139" w16cid:durableId="746539415">
    <w:abstractNumId w:val="104"/>
  </w:num>
  <w:num w:numId="140" w16cid:durableId="1348753227">
    <w:abstractNumId w:val="37"/>
  </w:num>
  <w:num w:numId="141" w16cid:durableId="1906985414">
    <w:abstractNumId w:val="131"/>
  </w:num>
  <w:num w:numId="142" w16cid:durableId="612057264">
    <w:abstractNumId w:val="122"/>
  </w:num>
  <w:num w:numId="143" w16cid:durableId="1056245565">
    <w:abstractNumId w:val="96"/>
  </w:num>
  <w:num w:numId="144" w16cid:durableId="997464665">
    <w:abstractNumId w:val="127"/>
  </w:num>
  <w:num w:numId="145" w16cid:durableId="105201292">
    <w:abstractNumId w:val="54"/>
  </w:num>
  <w:num w:numId="146" w16cid:durableId="1912497165">
    <w:abstractNumId w:val="31"/>
  </w:num>
  <w:num w:numId="147" w16cid:durableId="859509162">
    <w:abstractNumId w:val="95"/>
  </w:num>
  <w:num w:numId="148" w16cid:durableId="1509439252">
    <w:abstractNumId w:val="63"/>
  </w:num>
  <w:num w:numId="149" w16cid:durableId="944580710">
    <w:abstractNumId w:val="22"/>
  </w:num>
  <w:num w:numId="150" w16cid:durableId="1992129742">
    <w:abstractNumId w:val="86"/>
  </w:num>
  <w:num w:numId="151" w16cid:durableId="1394279306">
    <w:abstractNumId w:val="8"/>
  </w:num>
  <w:num w:numId="152" w16cid:durableId="1057708556">
    <w:abstractNumId w:val="79"/>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30538"/>
    <w:rsid w:val="0004507B"/>
    <w:rsid w:val="00047DD9"/>
    <w:rsid w:val="00060638"/>
    <w:rsid w:val="00061139"/>
    <w:rsid w:val="00063218"/>
    <w:rsid w:val="00063787"/>
    <w:rsid w:val="00063A78"/>
    <w:rsid w:val="000650FA"/>
    <w:rsid w:val="000658B3"/>
    <w:rsid w:val="00065DFB"/>
    <w:rsid w:val="00067DCE"/>
    <w:rsid w:val="00070457"/>
    <w:rsid w:val="00081DA1"/>
    <w:rsid w:val="000921D1"/>
    <w:rsid w:val="000A067E"/>
    <w:rsid w:val="000A1F5A"/>
    <w:rsid w:val="000A7598"/>
    <w:rsid w:val="000B2164"/>
    <w:rsid w:val="000B2B97"/>
    <w:rsid w:val="000B52D4"/>
    <w:rsid w:val="000C4E6B"/>
    <w:rsid w:val="000C78C4"/>
    <w:rsid w:val="000D018D"/>
    <w:rsid w:val="000E0E0C"/>
    <w:rsid w:val="000E1AA5"/>
    <w:rsid w:val="000E4B0E"/>
    <w:rsid w:val="000F0C23"/>
    <w:rsid w:val="000F0F88"/>
    <w:rsid w:val="000F363F"/>
    <w:rsid w:val="000F5C90"/>
    <w:rsid w:val="001001F4"/>
    <w:rsid w:val="0011237F"/>
    <w:rsid w:val="00116168"/>
    <w:rsid w:val="001252AB"/>
    <w:rsid w:val="00126EC4"/>
    <w:rsid w:val="00127E61"/>
    <w:rsid w:val="00131F64"/>
    <w:rsid w:val="001347CC"/>
    <w:rsid w:val="001368FB"/>
    <w:rsid w:val="00143CEC"/>
    <w:rsid w:val="00150842"/>
    <w:rsid w:val="0015445A"/>
    <w:rsid w:val="00154EF8"/>
    <w:rsid w:val="00155B63"/>
    <w:rsid w:val="00162EA6"/>
    <w:rsid w:val="00163369"/>
    <w:rsid w:val="00173172"/>
    <w:rsid w:val="0018225E"/>
    <w:rsid w:val="00185DEE"/>
    <w:rsid w:val="00187C70"/>
    <w:rsid w:val="00190FF9"/>
    <w:rsid w:val="00193502"/>
    <w:rsid w:val="001967B0"/>
    <w:rsid w:val="001A17D7"/>
    <w:rsid w:val="001A4B4D"/>
    <w:rsid w:val="001B0141"/>
    <w:rsid w:val="001C0B97"/>
    <w:rsid w:val="001C138F"/>
    <w:rsid w:val="001C1661"/>
    <w:rsid w:val="001C1B82"/>
    <w:rsid w:val="001C2BFF"/>
    <w:rsid w:val="001C5EC6"/>
    <w:rsid w:val="001C72CE"/>
    <w:rsid w:val="001C72EB"/>
    <w:rsid w:val="001E255B"/>
    <w:rsid w:val="001F11A3"/>
    <w:rsid w:val="001F6BF7"/>
    <w:rsid w:val="002030E3"/>
    <w:rsid w:val="002054A5"/>
    <w:rsid w:val="002157B9"/>
    <w:rsid w:val="00215DAF"/>
    <w:rsid w:val="00216B4D"/>
    <w:rsid w:val="002177BE"/>
    <w:rsid w:val="00220101"/>
    <w:rsid w:val="002240A1"/>
    <w:rsid w:val="00230239"/>
    <w:rsid w:val="00242B23"/>
    <w:rsid w:val="00247545"/>
    <w:rsid w:val="00254132"/>
    <w:rsid w:val="00254F7F"/>
    <w:rsid w:val="00261750"/>
    <w:rsid w:val="00262E10"/>
    <w:rsid w:val="00263DCE"/>
    <w:rsid w:val="002676E3"/>
    <w:rsid w:val="00271BC1"/>
    <w:rsid w:val="00273F68"/>
    <w:rsid w:val="00281B5B"/>
    <w:rsid w:val="0028623A"/>
    <w:rsid w:val="002876A7"/>
    <w:rsid w:val="0029136E"/>
    <w:rsid w:val="0029329D"/>
    <w:rsid w:val="0029353D"/>
    <w:rsid w:val="002A32F7"/>
    <w:rsid w:val="002A56BA"/>
    <w:rsid w:val="002B2C15"/>
    <w:rsid w:val="002B35D0"/>
    <w:rsid w:val="002B4D26"/>
    <w:rsid w:val="002C0D08"/>
    <w:rsid w:val="002C633D"/>
    <w:rsid w:val="002C70E4"/>
    <w:rsid w:val="002C7A23"/>
    <w:rsid w:val="002C7FC2"/>
    <w:rsid w:val="002D0C1B"/>
    <w:rsid w:val="002D204E"/>
    <w:rsid w:val="002D2641"/>
    <w:rsid w:val="002F445E"/>
    <w:rsid w:val="002F45AA"/>
    <w:rsid w:val="002F5F9A"/>
    <w:rsid w:val="00300ACE"/>
    <w:rsid w:val="00313A80"/>
    <w:rsid w:val="00313CCD"/>
    <w:rsid w:val="0031502B"/>
    <w:rsid w:val="00320927"/>
    <w:rsid w:val="003313B9"/>
    <w:rsid w:val="00331BBC"/>
    <w:rsid w:val="003366B9"/>
    <w:rsid w:val="00337407"/>
    <w:rsid w:val="00341C28"/>
    <w:rsid w:val="00343142"/>
    <w:rsid w:val="00344002"/>
    <w:rsid w:val="00352B94"/>
    <w:rsid w:val="0035533B"/>
    <w:rsid w:val="00360218"/>
    <w:rsid w:val="003605A2"/>
    <w:rsid w:val="003656F3"/>
    <w:rsid w:val="00365ECC"/>
    <w:rsid w:val="00373377"/>
    <w:rsid w:val="00380C81"/>
    <w:rsid w:val="003937E1"/>
    <w:rsid w:val="003A2FA6"/>
    <w:rsid w:val="003A61A2"/>
    <w:rsid w:val="003B126B"/>
    <w:rsid w:val="003C29E6"/>
    <w:rsid w:val="003C4078"/>
    <w:rsid w:val="003C5C8A"/>
    <w:rsid w:val="003C6A7B"/>
    <w:rsid w:val="003C79A9"/>
    <w:rsid w:val="003D5B30"/>
    <w:rsid w:val="003D602A"/>
    <w:rsid w:val="003D6FDC"/>
    <w:rsid w:val="003D7486"/>
    <w:rsid w:val="003E19C0"/>
    <w:rsid w:val="003E47ED"/>
    <w:rsid w:val="003E6459"/>
    <w:rsid w:val="003F0506"/>
    <w:rsid w:val="003F1ADD"/>
    <w:rsid w:val="003F1BC2"/>
    <w:rsid w:val="003F682D"/>
    <w:rsid w:val="003F7BA2"/>
    <w:rsid w:val="00400A01"/>
    <w:rsid w:val="00402BC9"/>
    <w:rsid w:val="00404952"/>
    <w:rsid w:val="00411F44"/>
    <w:rsid w:val="004146A6"/>
    <w:rsid w:val="00423768"/>
    <w:rsid w:val="004248E8"/>
    <w:rsid w:val="004273A6"/>
    <w:rsid w:val="0043287C"/>
    <w:rsid w:val="00435ABF"/>
    <w:rsid w:val="004409E5"/>
    <w:rsid w:val="00442263"/>
    <w:rsid w:val="004433F7"/>
    <w:rsid w:val="00444827"/>
    <w:rsid w:val="004462F1"/>
    <w:rsid w:val="00452028"/>
    <w:rsid w:val="0045397C"/>
    <w:rsid w:val="00455CEB"/>
    <w:rsid w:val="004618E2"/>
    <w:rsid w:val="00470BA1"/>
    <w:rsid w:val="00481029"/>
    <w:rsid w:val="00481CDB"/>
    <w:rsid w:val="00486D7A"/>
    <w:rsid w:val="004919B6"/>
    <w:rsid w:val="00492682"/>
    <w:rsid w:val="0049359E"/>
    <w:rsid w:val="00494F66"/>
    <w:rsid w:val="00495F9E"/>
    <w:rsid w:val="004A4384"/>
    <w:rsid w:val="004A5F4B"/>
    <w:rsid w:val="004B442A"/>
    <w:rsid w:val="004C75B0"/>
    <w:rsid w:val="004D5A63"/>
    <w:rsid w:val="004D5C0C"/>
    <w:rsid w:val="004D7121"/>
    <w:rsid w:val="004E23F5"/>
    <w:rsid w:val="004E3C9A"/>
    <w:rsid w:val="004E6082"/>
    <w:rsid w:val="004F4F03"/>
    <w:rsid w:val="004F6B76"/>
    <w:rsid w:val="00500653"/>
    <w:rsid w:val="00505C45"/>
    <w:rsid w:val="005062CB"/>
    <w:rsid w:val="00507F81"/>
    <w:rsid w:val="00511019"/>
    <w:rsid w:val="00541A15"/>
    <w:rsid w:val="0054402C"/>
    <w:rsid w:val="00546C7A"/>
    <w:rsid w:val="0056102A"/>
    <w:rsid w:val="00565722"/>
    <w:rsid w:val="005672CA"/>
    <w:rsid w:val="00580B2B"/>
    <w:rsid w:val="00585990"/>
    <w:rsid w:val="00593487"/>
    <w:rsid w:val="005935FF"/>
    <w:rsid w:val="005A0C9D"/>
    <w:rsid w:val="005A6767"/>
    <w:rsid w:val="005B2EC9"/>
    <w:rsid w:val="005C1EC1"/>
    <w:rsid w:val="005C3544"/>
    <w:rsid w:val="005C69F2"/>
    <w:rsid w:val="005D2391"/>
    <w:rsid w:val="005D2436"/>
    <w:rsid w:val="005E167D"/>
    <w:rsid w:val="005E580A"/>
    <w:rsid w:val="005E60F4"/>
    <w:rsid w:val="005F4013"/>
    <w:rsid w:val="00602CDF"/>
    <w:rsid w:val="006067C3"/>
    <w:rsid w:val="0061419B"/>
    <w:rsid w:val="00623789"/>
    <w:rsid w:val="00631166"/>
    <w:rsid w:val="00643586"/>
    <w:rsid w:val="00643A96"/>
    <w:rsid w:val="00653D3A"/>
    <w:rsid w:val="006738E0"/>
    <w:rsid w:val="006771C5"/>
    <w:rsid w:val="006872FE"/>
    <w:rsid w:val="006912BA"/>
    <w:rsid w:val="006A63EC"/>
    <w:rsid w:val="006B052F"/>
    <w:rsid w:val="006B6C72"/>
    <w:rsid w:val="006C05C4"/>
    <w:rsid w:val="006C0C06"/>
    <w:rsid w:val="006C62E7"/>
    <w:rsid w:val="006D1465"/>
    <w:rsid w:val="006D212E"/>
    <w:rsid w:val="006D4CE9"/>
    <w:rsid w:val="006D4F9F"/>
    <w:rsid w:val="006F304C"/>
    <w:rsid w:val="007114C0"/>
    <w:rsid w:val="00712299"/>
    <w:rsid w:val="00713E4B"/>
    <w:rsid w:val="00720C3B"/>
    <w:rsid w:val="00725081"/>
    <w:rsid w:val="007300A7"/>
    <w:rsid w:val="00730E7C"/>
    <w:rsid w:val="00735F29"/>
    <w:rsid w:val="00736F3B"/>
    <w:rsid w:val="0074309D"/>
    <w:rsid w:val="00743536"/>
    <w:rsid w:val="00754517"/>
    <w:rsid w:val="00756019"/>
    <w:rsid w:val="00763F00"/>
    <w:rsid w:val="00766A0A"/>
    <w:rsid w:val="00772035"/>
    <w:rsid w:val="00783B8B"/>
    <w:rsid w:val="00785096"/>
    <w:rsid w:val="0079768A"/>
    <w:rsid w:val="007A1806"/>
    <w:rsid w:val="007A4B7F"/>
    <w:rsid w:val="007A4EF4"/>
    <w:rsid w:val="007B4032"/>
    <w:rsid w:val="007B44C4"/>
    <w:rsid w:val="007C1E34"/>
    <w:rsid w:val="007C3D1C"/>
    <w:rsid w:val="007C6A6D"/>
    <w:rsid w:val="007D20A8"/>
    <w:rsid w:val="007E506F"/>
    <w:rsid w:val="007F20B5"/>
    <w:rsid w:val="007F4669"/>
    <w:rsid w:val="00805D85"/>
    <w:rsid w:val="00814128"/>
    <w:rsid w:val="00817872"/>
    <w:rsid w:val="00822601"/>
    <w:rsid w:val="00822E57"/>
    <w:rsid w:val="008232A9"/>
    <w:rsid w:val="008259DB"/>
    <w:rsid w:val="00827DBB"/>
    <w:rsid w:val="008310DB"/>
    <w:rsid w:val="00834CE5"/>
    <w:rsid w:val="008353AC"/>
    <w:rsid w:val="0083691A"/>
    <w:rsid w:val="00836BE3"/>
    <w:rsid w:val="00840666"/>
    <w:rsid w:val="008430A5"/>
    <w:rsid w:val="00845446"/>
    <w:rsid w:val="008516E8"/>
    <w:rsid w:val="00852532"/>
    <w:rsid w:val="00855ECE"/>
    <w:rsid w:val="008565DE"/>
    <w:rsid w:val="00861D34"/>
    <w:rsid w:val="008651E8"/>
    <w:rsid w:val="00865964"/>
    <w:rsid w:val="00872CCD"/>
    <w:rsid w:val="00873DCF"/>
    <w:rsid w:val="00877C44"/>
    <w:rsid w:val="00887AAB"/>
    <w:rsid w:val="00891020"/>
    <w:rsid w:val="0089165E"/>
    <w:rsid w:val="00891AC1"/>
    <w:rsid w:val="008941AC"/>
    <w:rsid w:val="008950CD"/>
    <w:rsid w:val="008B5829"/>
    <w:rsid w:val="008B713C"/>
    <w:rsid w:val="008C4BDD"/>
    <w:rsid w:val="008D064C"/>
    <w:rsid w:val="008D0D29"/>
    <w:rsid w:val="008D34F5"/>
    <w:rsid w:val="008D4A61"/>
    <w:rsid w:val="008E265C"/>
    <w:rsid w:val="008E5F65"/>
    <w:rsid w:val="008E6A20"/>
    <w:rsid w:val="008F2A9A"/>
    <w:rsid w:val="008F694E"/>
    <w:rsid w:val="0090410C"/>
    <w:rsid w:val="00906BE7"/>
    <w:rsid w:val="00912528"/>
    <w:rsid w:val="009130E6"/>
    <w:rsid w:val="00926D72"/>
    <w:rsid w:val="00936DBE"/>
    <w:rsid w:val="0094271D"/>
    <w:rsid w:val="0094412E"/>
    <w:rsid w:val="009444B4"/>
    <w:rsid w:val="00945066"/>
    <w:rsid w:val="009542DA"/>
    <w:rsid w:val="00960463"/>
    <w:rsid w:val="009669BC"/>
    <w:rsid w:val="00970275"/>
    <w:rsid w:val="0097067F"/>
    <w:rsid w:val="00972DC4"/>
    <w:rsid w:val="00984627"/>
    <w:rsid w:val="00987013"/>
    <w:rsid w:val="00987FE7"/>
    <w:rsid w:val="00990613"/>
    <w:rsid w:val="009A51A8"/>
    <w:rsid w:val="009C077A"/>
    <w:rsid w:val="009C2FBA"/>
    <w:rsid w:val="009C35FC"/>
    <w:rsid w:val="009C6054"/>
    <w:rsid w:val="009C780B"/>
    <w:rsid w:val="009C7A0F"/>
    <w:rsid w:val="009E19DF"/>
    <w:rsid w:val="009E33FA"/>
    <w:rsid w:val="009E749D"/>
    <w:rsid w:val="009F2230"/>
    <w:rsid w:val="009F40EF"/>
    <w:rsid w:val="009F5A07"/>
    <w:rsid w:val="009F6BFB"/>
    <w:rsid w:val="00A03BC4"/>
    <w:rsid w:val="00A03D04"/>
    <w:rsid w:val="00A05C9E"/>
    <w:rsid w:val="00A05D7C"/>
    <w:rsid w:val="00A1086B"/>
    <w:rsid w:val="00A109AD"/>
    <w:rsid w:val="00A15294"/>
    <w:rsid w:val="00A179D2"/>
    <w:rsid w:val="00A20217"/>
    <w:rsid w:val="00A204C3"/>
    <w:rsid w:val="00A22269"/>
    <w:rsid w:val="00A32421"/>
    <w:rsid w:val="00A33D01"/>
    <w:rsid w:val="00A352DD"/>
    <w:rsid w:val="00A3586F"/>
    <w:rsid w:val="00A37A49"/>
    <w:rsid w:val="00A401AD"/>
    <w:rsid w:val="00A416EC"/>
    <w:rsid w:val="00A41D34"/>
    <w:rsid w:val="00A45079"/>
    <w:rsid w:val="00A45FFC"/>
    <w:rsid w:val="00A47357"/>
    <w:rsid w:val="00A4757E"/>
    <w:rsid w:val="00A50D65"/>
    <w:rsid w:val="00A52362"/>
    <w:rsid w:val="00A54A29"/>
    <w:rsid w:val="00A606E8"/>
    <w:rsid w:val="00A6349C"/>
    <w:rsid w:val="00A664D4"/>
    <w:rsid w:val="00A67440"/>
    <w:rsid w:val="00A7162B"/>
    <w:rsid w:val="00A7253E"/>
    <w:rsid w:val="00A801FB"/>
    <w:rsid w:val="00A8159F"/>
    <w:rsid w:val="00A94D1B"/>
    <w:rsid w:val="00AA6D24"/>
    <w:rsid w:val="00AA6F6E"/>
    <w:rsid w:val="00AB27C4"/>
    <w:rsid w:val="00AB5F29"/>
    <w:rsid w:val="00AD2CCD"/>
    <w:rsid w:val="00AD5906"/>
    <w:rsid w:val="00AE54A2"/>
    <w:rsid w:val="00AF1D38"/>
    <w:rsid w:val="00AF401A"/>
    <w:rsid w:val="00AF6440"/>
    <w:rsid w:val="00B00622"/>
    <w:rsid w:val="00B00CF8"/>
    <w:rsid w:val="00B079A0"/>
    <w:rsid w:val="00B1026E"/>
    <w:rsid w:val="00B178B4"/>
    <w:rsid w:val="00B31FFF"/>
    <w:rsid w:val="00B4201A"/>
    <w:rsid w:val="00B42351"/>
    <w:rsid w:val="00B436C9"/>
    <w:rsid w:val="00B463AE"/>
    <w:rsid w:val="00B50F31"/>
    <w:rsid w:val="00B52284"/>
    <w:rsid w:val="00B72611"/>
    <w:rsid w:val="00B72680"/>
    <w:rsid w:val="00B75039"/>
    <w:rsid w:val="00B75644"/>
    <w:rsid w:val="00B82192"/>
    <w:rsid w:val="00B8483D"/>
    <w:rsid w:val="00B852E9"/>
    <w:rsid w:val="00B86964"/>
    <w:rsid w:val="00B93A9D"/>
    <w:rsid w:val="00B95CA7"/>
    <w:rsid w:val="00B95EE4"/>
    <w:rsid w:val="00B977E1"/>
    <w:rsid w:val="00B97804"/>
    <w:rsid w:val="00BA0ED1"/>
    <w:rsid w:val="00BA1EF5"/>
    <w:rsid w:val="00BA322C"/>
    <w:rsid w:val="00BB37B6"/>
    <w:rsid w:val="00BC3640"/>
    <w:rsid w:val="00BD2CF5"/>
    <w:rsid w:val="00BD652F"/>
    <w:rsid w:val="00BE0373"/>
    <w:rsid w:val="00BE5D48"/>
    <w:rsid w:val="00BF30C7"/>
    <w:rsid w:val="00BF3E5C"/>
    <w:rsid w:val="00C011A2"/>
    <w:rsid w:val="00C02B59"/>
    <w:rsid w:val="00C10C98"/>
    <w:rsid w:val="00C36AB0"/>
    <w:rsid w:val="00C41444"/>
    <w:rsid w:val="00C42F5A"/>
    <w:rsid w:val="00C51453"/>
    <w:rsid w:val="00C62DB6"/>
    <w:rsid w:val="00C64CC6"/>
    <w:rsid w:val="00C65EA1"/>
    <w:rsid w:val="00C72781"/>
    <w:rsid w:val="00C75632"/>
    <w:rsid w:val="00C82A81"/>
    <w:rsid w:val="00C86C59"/>
    <w:rsid w:val="00C87D35"/>
    <w:rsid w:val="00C91CD7"/>
    <w:rsid w:val="00C933DA"/>
    <w:rsid w:val="00C937E5"/>
    <w:rsid w:val="00CA0125"/>
    <w:rsid w:val="00CA174A"/>
    <w:rsid w:val="00CA3342"/>
    <w:rsid w:val="00CA41B5"/>
    <w:rsid w:val="00CB6C32"/>
    <w:rsid w:val="00CC5976"/>
    <w:rsid w:val="00CD1B6D"/>
    <w:rsid w:val="00CD2E16"/>
    <w:rsid w:val="00CE2B5F"/>
    <w:rsid w:val="00CE4610"/>
    <w:rsid w:val="00CE58BD"/>
    <w:rsid w:val="00CE6FD8"/>
    <w:rsid w:val="00CE7D90"/>
    <w:rsid w:val="00CE7EBF"/>
    <w:rsid w:val="00CF0E8E"/>
    <w:rsid w:val="00CF1188"/>
    <w:rsid w:val="00CF71B1"/>
    <w:rsid w:val="00CF7C28"/>
    <w:rsid w:val="00D05E0C"/>
    <w:rsid w:val="00D11783"/>
    <w:rsid w:val="00D12E19"/>
    <w:rsid w:val="00D169BC"/>
    <w:rsid w:val="00D203DB"/>
    <w:rsid w:val="00D2247E"/>
    <w:rsid w:val="00D30723"/>
    <w:rsid w:val="00D30B6C"/>
    <w:rsid w:val="00D36578"/>
    <w:rsid w:val="00D4245C"/>
    <w:rsid w:val="00D457FA"/>
    <w:rsid w:val="00D47219"/>
    <w:rsid w:val="00D538BD"/>
    <w:rsid w:val="00D5393F"/>
    <w:rsid w:val="00D565FC"/>
    <w:rsid w:val="00D7125B"/>
    <w:rsid w:val="00D71394"/>
    <w:rsid w:val="00D71AC5"/>
    <w:rsid w:val="00D76247"/>
    <w:rsid w:val="00D77572"/>
    <w:rsid w:val="00D80B61"/>
    <w:rsid w:val="00D83EDF"/>
    <w:rsid w:val="00D84C46"/>
    <w:rsid w:val="00D8599B"/>
    <w:rsid w:val="00D85FE5"/>
    <w:rsid w:val="00D91130"/>
    <w:rsid w:val="00D927DD"/>
    <w:rsid w:val="00D938B4"/>
    <w:rsid w:val="00D95512"/>
    <w:rsid w:val="00D97288"/>
    <w:rsid w:val="00DB29BC"/>
    <w:rsid w:val="00DB5350"/>
    <w:rsid w:val="00DC3398"/>
    <w:rsid w:val="00DD036A"/>
    <w:rsid w:val="00DD6875"/>
    <w:rsid w:val="00DE2E44"/>
    <w:rsid w:val="00DE3D26"/>
    <w:rsid w:val="00DF0282"/>
    <w:rsid w:val="00DF07B2"/>
    <w:rsid w:val="00DF233F"/>
    <w:rsid w:val="00DF3D9C"/>
    <w:rsid w:val="00DF3E70"/>
    <w:rsid w:val="00DF58EA"/>
    <w:rsid w:val="00E022C2"/>
    <w:rsid w:val="00E14E4D"/>
    <w:rsid w:val="00E1602C"/>
    <w:rsid w:val="00E17736"/>
    <w:rsid w:val="00E2018F"/>
    <w:rsid w:val="00E20690"/>
    <w:rsid w:val="00E277F0"/>
    <w:rsid w:val="00E329C5"/>
    <w:rsid w:val="00E34195"/>
    <w:rsid w:val="00E36A11"/>
    <w:rsid w:val="00E42364"/>
    <w:rsid w:val="00E464B4"/>
    <w:rsid w:val="00E52E1A"/>
    <w:rsid w:val="00E53B58"/>
    <w:rsid w:val="00E552C3"/>
    <w:rsid w:val="00E67C4D"/>
    <w:rsid w:val="00E711A0"/>
    <w:rsid w:val="00E71EF5"/>
    <w:rsid w:val="00E75C3F"/>
    <w:rsid w:val="00E76690"/>
    <w:rsid w:val="00E76B99"/>
    <w:rsid w:val="00E803B4"/>
    <w:rsid w:val="00E811CE"/>
    <w:rsid w:val="00E8397D"/>
    <w:rsid w:val="00E84FC2"/>
    <w:rsid w:val="00E85D78"/>
    <w:rsid w:val="00E87109"/>
    <w:rsid w:val="00E87116"/>
    <w:rsid w:val="00E94523"/>
    <w:rsid w:val="00E968C8"/>
    <w:rsid w:val="00EA51F8"/>
    <w:rsid w:val="00EA6843"/>
    <w:rsid w:val="00EC0A8C"/>
    <w:rsid w:val="00EC4AEC"/>
    <w:rsid w:val="00EC4DC0"/>
    <w:rsid w:val="00ED7A36"/>
    <w:rsid w:val="00EE2259"/>
    <w:rsid w:val="00EE33D3"/>
    <w:rsid w:val="00EF0306"/>
    <w:rsid w:val="00EF1E7E"/>
    <w:rsid w:val="00F0045E"/>
    <w:rsid w:val="00F05320"/>
    <w:rsid w:val="00F100F9"/>
    <w:rsid w:val="00F15348"/>
    <w:rsid w:val="00F20FE7"/>
    <w:rsid w:val="00F2537F"/>
    <w:rsid w:val="00F35064"/>
    <w:rsid w:val="00F35A78"/>
    <w:rsid w:val="00F42099"/>
    <w:rsid w:val="00F475AD"/>
    <w:rsid w:val="00F50A5E"/>
    <w:rsid w:val="00F50C5C"/>
    <w:rsid w:val="00F56F5A"/>
    <w:rsid w:val="00F57CD3"/>
    <w:rsid w:val="00F623B8"/>
    <w:rsid w:val="00F63AFA"/>
    <w:rsid w:val="00F83412"/>
    <w:rsid w:val="00F84362"/>
    <w:rsid w:val="00F858EB"/>
    <w:rsid w:val="00F92B1D"/>
    <w:rsid w:val="00F93546"/>
    <w:rsid w:val="00F95226"/>
    <w:rsid w:val="00FA6ACB"/>
    <w:rsid w:val="00FB5950"/>
    <w:rsid w:val="00FB7ED1"/>
    <w:rsid w:val="00FC0C1F"/>
    <w:rsid w:val="00FE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rsid w:val="00580B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0B2B"/>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semiHidden/>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semiHidden/>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directoryservice/" TargetMode="External"/><Relationship Id="rId18" Type="http://schemas.openxmlformats.org/officeDocument/2006/relationships/hyperlink" Target="https://aws.amazon.com/kms/" TargetMode="External"/><Relationship Id="rId26" Type="http://schemas.openxmlformats.org/officeDocument/2006/relationships/hyperlink" Target="https://aws.amazon.com/waf/managed-rules/" TargetMode="External"/><Relationship Id="rId39" Type="http://schemas.openxmlformats.org/officeDocument/2006/relationships/hyperlink" Target="https://www2.deloitte.com/us/en/pages/risk/solutions/cyber-risk-cyber-security.html" TargetMode="External"/><Relationship Id="rId21" Type="http://schemas.openxmlformats.org/officeDocument/2006/relationships/hyperlink" Target="https://aws.amazon.com/secrets-manager/" TargetMode="External"/><Relationship Id="rId34" Type="http://schemas.openxmlformats.org/officeDocument/2006/relationships/hyperlink" Target="https://aws.amazon.com/iam/" TargetMode="External"/><Relationship Id="rId7" Type="http://schemas.openxmlformats.org/officeDocument/2006/relationships/hyperlink" Target="https://aws.amazon.com/security-lake/" TargetMode="External"/><Relationship Id="rId12" Type="http://schemas.openxmlformats.org/officeDocument/2006/relationships/hyperlink" Target="https://aws.amazon.com/cloudhsm/" TargetMode="External"/><Relationship Id="rId17" Type="http://schemas.openxmlformats.org/officeDocument/2006/relationships/hyperlink" Target="https://aws.amazon.com/iam/" TargetMode="External"/><Relationship Id="rId25" Type="http://schemas.openxmlformats.org/officeDocument/2006/relationships/hyperlink" Target="https://aws.amazon.com/waf/" TargetMode="External"/><Relationship Id="rId33" Type="http://schemas.openxmlformats.org/officeDocument/2006/relationships/hyperlink" Target="https://cloudsecurityalliance.org/research/top-threats/egregious-eleven-deep-dive/" TargetMode="External"/><Relationship Id="rId38" Type="http://schemas.openxmlformats.org/officeDocument/2006/relationships/hyperlink" Target="https://assets.kpmg/content/dam/kpmg/xx/pdf/2019/11/top-threats-and-opportunities-in-financial-services.pdf" TargetMode="External"/><Relationship Id="rId2" Type="http://schemas.openxmlformats.org/officeDocument/2006/relationships/hyperlink" Target="https://aws.amazon.com/getting-started/hands-on/secure-aws-workloads-with-iam-policy-summarizer/" TargetMode="External"/><Relationship Id="rId16" Type="http://schemas.openxmlformats.org/officeDocument/2006/relationships/hyperlink" Target="https://aws.amazon.com/iam/identity-center/" TargetMode="External"/><Relationship Id="rId20" Type="http://schemas.openxmlformats.org/officeDocument/2006/relationships/hyperlink" Target="https://aws.amazon.com/ram/" TargetMode="External"/><Relationship Id="rId29" Type="http://schemas.openxmlformats.org/officeDocument/2006/relationships/hyperlink" Target="https://aws.amazon.com/waf/features/filtering/" TargetMode="External"/><Relationship Id="rId1" Type="http://schemas.openxmlformats.org/officeDocument/2006/relationships/hyperlink" Target="https://aws.amazon.com/blogs/security/aws-identity-and-access-management-design-and-manage-secure-and-scalable-permissions/" TargetMode="External"/><Relationship Id="rId6" Type="http://schemas.openxmlformats.org/officeDocument/2006/relationships/hyperlink" Target="https://aws.amazon.com/macie/" TargetMode="External"/><Relationship Id="rId11" Type="http://schemas.openxmlformats.org/officeDocument/2006/relationships/hyperlink" Target="https://aws.amazon.com/certificate-manager/" TargetMode="External"/><Relationship Id="rId24" Type="http://schemas.openxmlformats.org/officeDocument/2006/relationships/hyperlink" Target="https://aws.amazon.com/shield/advanced/" TargetMode="External"/><Relationship Id="rId32" Type="http://schemas.openxmlformats.org/officeDocument/2006/relationships/hyperlink" Target="https://aws.amazon.com/whitepapers/" TargetMode="External"/><Relationship Id="rId37" Type="http://schemas.openxmlformats.org/officeDocument/2006/relationships/hyperlink" Target="https://aws.amazon.com/artifact/" TargetMode="External"/><Relationship Id="rId5" Type="http://schemas.openxmlformats.org/officeDocument/2006/relationships/hyperlink" Target="https://aws.amazon.com/inspector/" TargetMode="External"/><Relationship Id="rId15" Type="http://schemas.openxmlformats.org/officeDocument/2006/relationships/hyperlink" Target="https://aws.amazon.com/firewall-manager/" TargetMode="External"/><Relationship Id="rId23" Type="http://schemas.openxmlformats.org/officeDocument/2006/relationships/hyperlink" Target="https://aws.amazon.com/shield/" TargetMode="External"/><Relationship Id="rId28" Type="http://schemas.openxmlformats.org/officeDocument/2006/relationships/hyperlink" Target="https://aws.amazon.com/waf/use-cases/" TargetMode="External"/><Relationship Id="rId36" Type="http://schemas.openxmlformats.org/officeDocument/2006/relationships/hyperlink" Target="https://www.gartner.com/en/information-technology/glossary/cloud-security-posture-management-cspm" TargetMode="External"/><Relationship Id="rId10" Type="http://schemas.openxmlformats.org/officeDocument/2006/relationships/hyperlink" Target="https://aws.amazon.com/audit-manager/" TargetMode="External"/><Relationship Id="rId19" Type="http://schemas.openxmlformats.org/officeDocument/2006/relationships/hyperlink" Target="https://aws.amazon.com/network-firewall/" TargetMode="External"/><Relationship Id="rId31" Type="http://schemas.openxmlformats.org/officeDocument/2006/relationships/hyperlink" Target="https://aws.amazon.com/waf/best-practices/" TargetMode="External"/><Relationship Id="rId4" Type="http://schemas.openxmlformats.org/officeDocument/2006/relationships/hyperlink" Target="https://aws.amazon.com/getting-started/hands-on/investigate-potential-security-issues-with-amazon-detective/" TargetMode="External"/><Relationship Id="rId9" Type="http://schemas.openxmlformats.org/officeDocument/2006/relationships/hyperlink" Target="https://aws.amazon.com/artifact/" TargetMode="External"/><Relationship Id="rId14" Type="http://schemas.openxmlformats.org/officeDocument/2006/relationships/hyperlink" Target="https://aws.amazon.com/firewall-manager/" TargetMode="External"/><Relationship Id="rId22" Type="http://schemas.openxmlformats.org/officeDocument/2006/relationships/hyperlink" Target="https://aws.amazon.com/security-hub/" TargetMode="External"/><Relationship Id="rId27" Type="http://schemas.openxmlformats.org/officeDocument/2006/relationships/hyperlink" Target="https://aws.amazon.com/waf/features/logging-monitoring/" TargetMode="External"/><Relationship Id="rId30" Type="http://schemas.openxmlformats.org/officeDocument/2006/relationships/hyperlink" Target="https://aws.amazon.com/waf/features/api-security/" TargetMode="External"/><Relationship Id="rId35" Type="http://schemas.openxmlformats.org/officeDocument/2006/relationships/hyperlink" Target="https://aws.amazon.com/guardduty/" TargetMode="External"/><Relationship Id="rId8" Type="http://schemas.openxmlformats.org/officeDocument/2006/relationships/hyperlink" Target="https://aws.amazon.com/identity/verified-permissions/" TargetMode="External"/><Relationship Id="rId3" Type="http://schemas.openxmlformats.org/officeDocument/2006/relationships/hyperlink" Target="https://aws.amazon.com/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87D33479-161E-4715-85CB-F1FF5B78DBA5}"/>
</file>

<file path=docProps/app.xml><?xml version="1.0" encoding="utf-8"?>
<Properties xmlns="http://schemas.openxmlformats.org/officeDocument/2006/extended-properties" xmlns:vt="http://schemas.openxmlformats.org/officeDocument/2006/docPropsVTypes">
  <Template>Normal.dotm</Template>
  <TotalTime>0</TotalTime>
  <Pages>36</Pages>
  <Words>13032</Words>
  <Characters>67380</Characters>
  <Application>Microsoft Office Word</Application>
  <DocSecurity>0</DocSecurity>
  <Lines>1684</Lines>
  <Paragraphs>1165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2</cp:revision>
  <dcterms:created xsi:type="dcterms:W3CDTF">2024-04-09T12:20:00Z</dcterms:created>
  <dcterms:modified xsi:type="dcterms:W3CDTF">2024-04-09T12:20:00Z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Order">
    <vt:r8>1906000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