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pPr>
        <w:pStyle w:val="ChapterTitleNumberBPBHEB"/>
        <w:pPrChange w:id="0" w:author="Prashasti Jakhmola" w:date="2023-09-19T18:01:00Z">
          <w:pPr>
            <w:tabs>
              <w:tab w:val="left" w:pos="2835"/>
            </w:tabs>
            <w:spacing w:after="0" w:line="240" w:lineRule="auto"/>
            <w:jc w:val="right"/>
          </w:pPr>
        </w:pPrChange>
      </w:pPr>
      <w:r w:rsidRPr="0027789D">
        <w:t xml:space="preserve">CHAPTER </w:t>
      </w:r>
      <w:r w:rsidR="003D3C05">
        <w:t>1</w:t>
      </w:r>
      <w:r w:rsidRPr="0027789D">
        <w:t xml:space="preserve"> </w:t>
      </w:r>
    </w:p>
    <w:p w14:paraId="4F912BA4" w14:textId="77777777" w:rsidR="00070BAD" w:rsidRDefault="00070BAD">
      <w:pPr>
        <w:pStyle w:val="ChapterTitleBPBHEB"/>
        <w:pPrChange w:id="1" w:author="Prashasti Jakhmola" w:date="2023-09-19T18:01:00Z">
          <w:pPr>
            <w:tabs>
              <w:tab w:val="left" w:pos="2835"/>
            </w:tabs>
            <w:spacing w:after="0" w:line="240" w:lineRule="auto"/>
            <w:jc w:val="right"/>
          </w:pPr>
        </w:pPrChange>
      </w:pPr>
      <w:r>
        <w:t xml:space="preserve">Introduction: </w:t>
      </w:r>
    </w:p>
    <w:p w14:paraId="5C6482C0" w14:textId="44175E80" w:rsidR="00D12E19" w:rsidRDefault="00070BAD">
      <w:pPr>
        <w:pStyle w:val="ChapterTitleBPBHEB"/>
        <w:pPrChange w:id="2" w:author="Prashasti Jakhmola" w:date="2023-09-19T18:01:00Z">
          <w:pPr>
            <w:tabs>
              <w:tab w:val="left" w:pos="2835"/>
            </w:tabs>
            <w:spacing w:after="0" w:line="240" w:lineRule="auto"/>
            <w:jc w:val="right"/>
          </w:pPr>
        </w:pPrChange>
      </w:pPr>
      <w:r>
        <w:t>AWS Architecture</w:t>
      </w:r>
    </w:p>
    <w:p w14:paraId="2F41DB71" w14:textId="77777777" w:rsidR="00070BAD" w:rsidRDefault="00070BAD">
      <w:pPr>
        <w:pStyle w:val="NormalBPBHEB"/>
        <w:pPrChange w:id="3" w:author="Prashasti Jakhmola" w:date="2023-09-19T18:01:00Z">
          <w:pPr>
            <w:tabs>
              <w:tab w:val="left" w:pos="2835"/>
            </w:tabs>
            <w:spacing w:after="0" w:line="240" w:lineRule="auto"/>
            <w:jc w:val="right"/>
          </w:pPr>
        </w:pPrChange>
      </w:pPr>
    </w:p>
    <w:p w14:paraId="724DDED5" w14:textId="59659A10" w:rsidR="006C1477" w:rsidRPr="006C1477" w:rsidRDefault="006C1477">
      <w:pPr>
        <w:pStyle w:val="Heading1BPBHEB"/>
        <w:pPrChange w:id="4" w:author="Prashasti Jakhmola" w:date="2023-09-19T18:01:00Z">
          <w:pPr>
            <w:pStyle w:val="Heading2"/>
          </w:pPr>
        </w:pPrChange>
      </w:pPr>
      <w:r w:rsidRPr="006C1477">
        <w:br/>
        <w:t>Introduction</w:t>
      </w:r>
      <w:del w:id="5" w:author="Prashasti Jakhmola" w:date="2023-09-19T18:02:00Z">
        <w:r w:rsidRPr="006C1477" w:rsidDel="00FA16C9">
          <w:delText>: AWS Architecture</w:delText>
        </w:r>
      </w:del>
    </w:p>
    <w:p w14:paraId="306A8F56" w14:textId="7690AEC2" w:rsidR="006C1477" w:rsidDel="00AF1A13" w:rsidRDefault="006C1477">
      <w:pPr>
        <w:pStyle w:val="NormalBPBHEB"/>
        <w:rPr>
          <w:del w:id="6" w:author="Prashasti Jakhmola" w:date="2023-09-19T18:02:00Z"/>
        </w:rPr>
        <w:pPrChange w:id="7" w:author="Prashasti Jakhmola" w:date="2023-09-19T18:01:00Z">
          <w:pPr/>
        </w:pPrChange>
      </w:pPr>
      <w:r w:rsidRPr="006C1477">
        <w:t xml:space="preserve">In the ever-evolving landscape of cloud computing, </w:t>
      </w:r>
      <w:r w:rsidRPr="00BC72AE">
        <w:rPr>
          <w:b/>
          <w:bCs/>
          <w:rPrChange w:id="8" w:author="Prashasti Jakhmola" w:date="2023-09-19T18:02:00Z">
            <w:rPr/>
          </w:rPrChange>
        </w:rPr>
        <w:t>Amazon Web Services</w:t>
      </w:r>
      <w:r w:rsidRPr="006C1477">
        <w:t xml:space="preserve"> (</w:t>
      </w:r>
      <w:r w:rsidRPr="00BC72AE">
        <w:rPr>
          <w:b/>
          <w:bCs/>
          <w:rPrChange w:id="9" w:author="Prashasti Jakhmola" w:date="2023-09-19T18:02:00Z">
            <w:rPr/>
          </w:rPrChange>
        </w:rPr>
        <w:t>AWS</w:t>
      </w:r>
      <w:r w:rsidRPr="006C1477">
        <w:t xml:space="preserve">) stands as a towering pillar of innovation and transformation. As we embark on our journey into the world of AWS architecture in the first chapter of </w:t>
      </w:r>
      <w:ins w:id="10" w:author="Prashasti Jakhmola" w:date="2023-09-20T10:28:00Z">
        <w:r w:rsidR="00B30619">
          <w:t>the book,</w:t>
        </w:r>
      </w:ins>
      <w:del w:id="11" w:author="Prashasti Jakhmola" w:date="2023-09-20T10:28:00Z">
        <w:r w:rsidRPr="006C1477" w:rsidDel="00B30619">
          <w:delText>"AWS Cloud Master Class,"</w:delText>
        </w:r>
      </w:del>
      <w:r w:rsidRPr="006C1477">
        <w:t xml:space="preserve"> we step into a realm where cloud technology redefines possibilities. AWS, founded by </w:t>
      </w:r>
      <w:r w:rsidRPr="00B30619">
        <w:rPr>
          <w:rStyle w:val="LinkBPBHEBChar"/>
          <w:rPrChange w:id="12" w:author="Prashasti Jakhmola" w:date="2023-09-20T10:28:00Z">
            <w:rPr/>
          </w:rPrChange>
        </w:rPr>
        <w:t>Amazon.com</w:t>
      </w:r>
      <w:r w:rsidRPr="006C1477">
        <w:t xml:space="preserve"> in 2006, has grown into the world's most comprehensive and widely adopted cloud platform, serving millions of customers across the globe</w:t>
      </w:r>
      <w:commentRangeStart w:id="13"/>
      <w:ins w:id="14" w:author="Prashasti Jakhmola" w:date="2023-09-20T10:29:00Z">
        <w:r w:rsidR="00B30619">
          <w:rPr>
            <w:rStyle w:val="FootnoteReference"/>
          </w:rPr>
          <w:footnoteReference w:id="1"/>
        </w:r>
      </w:ins>
      <w:commentRangeEnd w:id="13"/>
      <w:ins w:id="23" w:author="Prashasti Jakhmola" w:date="2023-09-20T10:36:00Z">
        <w:r w:rsidR="00B30619">
          <w:rPr>
            <w:rStyle w:val="CommentReference"/>
            <w:rFonts w:asciiTheme="minorHAnsi" w:eastAsiaTheme="minorHAnsi" w:hAnsiTheme="minorHAnsi" w:cstheme="minorBidi"/>
          </w:rPr>
          <w:commentReference w:id="13"/>
        </w:r>
      </w:ins>
      <w:del w:id="24" w:author="Prashasti Jakhmola" w:date="2023-09-20T10:29:00Z">
        <w:r w:rsidRPr="006C1477" w:rsidDel="00B30619">
          <w:delText xml:space="preserve"> </w:delText>
        </w:r>
      </w:del>
      <w:ins w:id="25" w:author="Prashasti Jakhmola" w:date="2023-09-20T10:29:00Z">
        <w:r w:rsidR="00B30619">
          <w:t xml:space="preserve">. </w:t>
        </w:r>
      </w:ins>
      <w:del w:id="26" w:author="Prashasti Jakhmola" w:date="2023-09-20T10:29:00Z">
        <w:r w:rsidRPr="006C1477" w:rsidDel="00B30619">
          <w:delText xml:space="preserve">[1]. </w:delText>
        </w:r>
      </w:del>
      <w:r w:rsidRPr="006C1477">
        <w:t>This chapter is our portal to understanding the core architectural foundations that empower this digital behemoth.</w:t>
      </w:r>
    </w:p>
    <w:p w14:paraId="322B5DB2" w14:textId="77777777" w:rsidR="00AC63CE" w:rsidRPr="006C1477" w:rsidRDefault="00AC63CE">
      <w:pPr>
        <w:pStyle w:val="NormalBPBHEB"/>
        <w:pPrChange w:id="27" w:author="Prashasti Jakhmola" w:date="2023-09-19T18:02:00Z">
          <w:pPr/>
        </w:pPrChange>
      </w:pPr>
    </w:p>
    <w:p w14:paraId="030996C2" w14:textId="42AEBBE3" w:rsidR="006C1477" w:rsidRPr="006C1477" w:rsidRDefault="00B94B4F">
      <w:pPr>
        <w:pStyle w:val="Heading1BPBHEB"/>
        <w:pPrChange w:id="28" w:author="Prashasti Jakhmola" w:date="2023-09-19T18:02:00Z">
          <w:pPr>
            <w:pStyle w:val="Heading2"/>
          </w:pPr>
        </w:pPrChange>
      </w:pPr>
      <w:r>
        <w:t>Structure</w:t>
      </w:r>
    </w:p>
    <w:p w14:paraId="43839336" w14:textId="68BE8788" w:rsidR="004435DB" w:rsidRDefault="004435DB" w:rsidP="004435DB">
      <w:pPr>
        <w:pStyle w:val="NormalBPBHEB"/>
        <w:rPr>
          <w:ins w:id="29" w:author="Prashasti Jakhmola" w:date="2023-09-20T10:41:00Z"/>
        </w:rPr>
      </w:pPr>
      <w:commentRangeStart w:id="30"/>
      <w:ins w:id="31" w:author="Prashasti Jakhmola" w:date="2023-09-20T10:41:00Z">
        <w:r>
          <w:t>In this chapter, we will discuss the following topics:</w:t>
        </w:r>
      </w:ins>
    </w:p>
    <w:p w14:paraId="1C613087" w14:textId="75F741E4" w:rsidR="004435DB" w:rsidRDefault="004435DB" w:rsidP="004435DB">
      <w:pPr>
        <w:pStyle w:val="NormalBPBHEB"/>
        <w:numPr>
          <w:ilvl w:val="0"/>
          <w:numId w:val="3"/>
        </w:numPr>
        <w:rPr>
          <w:ins w:id="32" w:author="Prashasti Jakhmola" w:date="2023-09-20T10:41:00Z"/>
        </w:rPr>
      </w:pPr>
      <w:ins w:id="33" w:author="Prashasti Jakhmola" w:date="2023-09-20T10:41:00Z">
        <w:r>
          <w:t>Introduction to AWS</w:t>
        </w:r>
      </w:ins>
    </w:p>
    <w:p w14:paraId="54C98AF1" w14:textId="0AD30DFB" w:rsidR="004435DB" w:rsidRDefault="004435DB" w:rsidP="004435DB">
      <w:pPr>
        <w:pStyle w:val="NormalBPBHEB"/>
        <w:numPr>
          <w:ilvl w:val="0"/>
          <w:numId w:val="3"/>
        </w:numPr>
        <w:rPr>
          <w:ins w:id="34" w:author="Prashasti Jakhmola" w:date="2023-09-20T10:42:00Z"/>
        </w:rPr>
      </w:pPr>
      <w:ins w:id="35" w:author="Prashasti Jakhmola" w:date="2023-09-20T10:42:00Z">
        <w:r>
          <w:t>Global infrastructure</w:t>
        </w:r>
      </w:ins>
      <w:commentRangeEnd w:id="30"/>
      <w:ins w:id="36" w:author="Prashasti Jakhmola" w:date="2023-09-20T11:01:00Z">
        <w:r w:rsidR="00A264A8">
          <w:rPr>
            <w:rStyle w:val="CommentReference"/>
            <w:rFonts w:asciiTheme="minorHAnsi" w:eastAsiaTheme="minorHAnsi" w:hAnsiTheme="minorHAnsi" w:cstheme="minorBidi"/>
          </w:rPr>
          <w:commentReference w:id="30"/>
        </w:r>
      </w:ins>
    </w:p>
    <w:p w14:paraId="3FF153D2" w14:textId="2769AE30" w:rsidR="004435DB" w:rsidRDefault="001A16C0" w:rsidP="004435DB">
      <w:pPr>
        <w:pStyle w:val="NormalBPBHEB"/>
        <w:numPr>
          <w:ilvl w:val="0"/>
          <w:numId w:val="3"/>
        </w:numPr>
        <w:rPr>
          <w:ins w:id="37" w:author="Prashasti Jakhmola" w:date="2023-09-20T10:42:00Z"/>
        </w:rPr>
      </w:pPr>
      <w:ins w:id="38" w:author="Prashasti Jakhmola" w:date="2023-09-20T11:01:00Z">
        <w:r>
          <w:t xml:space="preserve">Regions and </w:t>
        </w:r>
      </w:ins>
      <w:ins w:id="39" w:author="Prashasti Jakhmola" w:date="2023-09-20T11:02:00Z">
        <w:r>
          <w:t>a</w:t>
        </w:r>
      </w:ins>
      <w:ins w:id="40" w:author="Prashasti Jakhmola" w:date="2023-09-20T11:01:00Z">
        <w:r>
          <w:t>va</w:t>
        </w:r>
      </w:ins>
      <w:ins w:id="41" w:author="Prashasti Jakhmola" w:date="2023-09-20T11:02:00Z">
        <w:r>
          <w:t>ilability zones</w:t>
        </w:r>
      </w:ins>
    </w:p>
    <w:p w14:paraId="6085A6A3" w14:textId="0C892768" w:rsidR="004435DB" w:rsidRDefault="004435DB" w:rsidP="004435DB">
      <w:pPr>
        <w:pStyle w:val="NormalBPBHEB"/>
        <w:numPr>
          <w:ilvl w:val="0"/>
          <w:numId w:val="3"/>
        </w:numPr>
        <w:rPr>
          <w:ins w:id="42" w:author="Prashasti Jakhmola" w:date="2023-09-20T11:02:00Z"/>
        </w:rPr>
      </w:pPr>
    </w:p>
    <w:p w14:paraId="4D19A8FC" w14:textId="082F8B96" w:rsidR="001A16C0" w:rsidRDefault="001A16C0" w:rsidP="004435DB">
      <w:pPr>
        <w:pStyle w:val="NormalBPBHEB"/>
        <w:numPr>
          <w:ilvl w:val="0"/>
          <w:numId w:val="3"/>
        </w:numPr>
        <w:rPr>
          <w:ins w:id="43" w:author="Prashasti Jakhmola" w:date="2023-09-20T11:02:00Z"/>
        </w:rPr>
      </w:pPr>
    </w:p>
    <w:p w14:paraId="53A661F6" w14:textId="094FE06D" w:rsidR="001A16C0" w:rsidRDefault="001A16C0" w:rsidP="004435DB">
      <w:pPr>
        <w:pStyle w:val="NormalBPBHEB"/>
        <w:numPr>
          <w:ilvl w:val="0"/>
          <w:numId w:val="3"/>
        </w:numPr>
        <w:rPr>
          <w:ins w:id="44" w:author="Prashasti Jakhmola" w:date="2023-09-20T11:02:00Z"/>
        </w:rPr>
      </w:pPr>
    </w:p>
    <w:p w14:paraId="4266D228" w14:textId="064D8B4A" w:rsidR="001A16C0" w:rsidRDefault="001A16C0" w:rsidP="004435DB">
      <w:pPr>
        <w:pStyle w:val="NormalBPBHEB"/>
        <w:numPr>
          <w:ilvl w:val="0"/>
          <w:numId w:val="3"/>
        </w:numPr>
        <w:rPr>
          <w:ins w:id="45" w:author="Prashasti Jakhmola" w:date="2023-09-20T11:02:00Z"/>
        </w:rPr>
      </w:pPr>
    </w:p>
    <w:p w14:paraId="615FDA6D" w14:textId="77777777" w:rsidR="001A16C0" w:rsidRDefault="001A16C0">
      <w:pPr>
        <w:pStyle w:val="NormalBPBHEB"/>
        <w:numPr>
          <w:ilvl w:val="0"/>
          <w:numId w:val="3"/>
        </w:numPr>
        <w:rPr>
          <w:ins w:id="46" w:author="Prashasti Jakhmola" w:date="2023-09-20T10:40:00Z"/>
        </w:rPr>
        <w:pPrChange w:id="47" w:author="Prashasti Jakhmola" w:date="2023-09-20T10:41:00Z">
          <w:pPr>
            <w:pStyle w:val="NormalBPBHEB"/>
          </w:pPr>
        </w:pPrChange>
      </w:pPr>
    </w:p>
    <w:p w14:paraId="21E95304" w14:textId="4878207F" w:rsidR="006C1477" w:rsidRPr="006C1477" w:rsidRDefault="006C1477">
      <w:pPr>
        <w:pStyle w:val="NormalBPBHEB"/>
        <w:pPrChange w:id="48" w:author="Prashasti Jakhmola" w:date="2023-09-20T10:27:00Z">
          <w:pPr>
            <w:numPr>
              <w:numId w:val="2"/>
            </w:numPr>
            <w:tabs>
              <w:tab w:val="num" w:pos="720"/>
              <w:tab w:val="left" w:pos="2835"/>
            </w:tabs>
            <w:spacing w:after="0" w:line="240" w:lineRule="auto"/>
            <w:ind w:left="720" w:hanging="360"/>
          </w:pPr>
        </w:pPrChange>
      </w:pPr>
      <w:r w:rsidRPr="006C1477">
        <w:rPr>
          <w:b/>
          <w:bCs/>
        </w:rPr>
        <w:lastRenderedPageBreak/>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pPr>
        <w:pStyle w:val="NormalBPBHEB"/>
        <w:pPrChange w:id="49" w:author="Prashasti Jakhmola" w:date="2023-09-20T10:27:00Z">
          <w:pPr>
            <w:numPr>
              <w:numId w:val="2"/>
            </w:numPr>
            <w:tabs>
              <w:tab w:val="num" w:pos="720"/>
              <w:tab w:val="left" w:pos="2835"/>
            </w:tabs>
            <w:spacing w:after="0" w:line="240" w:lineRule="auto"/>
            <w:ind w:left="720" w:hanging="360"/>
          </w:pPr>
        </w:pPrChange>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pPr>
        <w:pStyle w:val="NormalBPBHEB"/>
        <w:pPrChange w:id="50" w:author="Prashasti Jakhmola" w:date="2023-09-20T10:27:00Z">
          <w:pPr>
            <w:numPr>
              <w:numId w:val="2"/>
            </w:numPr>
            <w:tabs>
              <w:tab w:val="num" w:pos="720"/>
              <w:tab w:val="left" w:pos="2835"/>
            </w:tabs>
            <w:spacing w:after="0" w:line="240" w:lineRule="auto"/>
            <w:ind w:left="720" w:hanging="360"/>
          </w:pPr>
        </w:pPrChange>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pPr>
        <w:pStyle w:val="NormalBPBHEB"/>
        <w:pPrChange w:id="51" w:author="Prashasti Jakhmola" w:date="2023-09-20T10:27:00Z">
          <w:pPr>
            <w:numPr>
              <w:numId w:val="2"/>
            </w:numPr>
            <w:tabs>
              <w:tab w:val="num" w:pos="720"/>
              <w:tab w:val="left" w:pos="2835"/>
            </w:tabs>
            <w:spacing w:after="0" w:line="240" w:lineRule="auto"/>
            <w:ind w:left="720" w:hanging="360"/>
          </w:pPr>
        </w:pPrChange>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pPr>
        <w:pStyle w:val="NormalBPBHEB"/>
        <w:pPrChange w:id="52" w:author="Prashasti Jakhmola" w:date="2023-09-20T10:27:00Z">
          <w:pPr>
            <w:numPr>
              <w:numId w:val="2"/>
            </w:numPr>
            <w:tabs>
              <w:tab w:val="num" w:pos="720"/>
              <w:tab w:val="left" w:pos="2835"/>
            </w:tabs>
            <w:spacing w:after="0" w:line="240" w:lineRule="auto"/>
            <w:ind w:left="720" w:hanging="360"/>
          </w:pPr>
        </w:pPrChange>
      </w:pPr>
      <w:r w:rsidRPr="006C1477">
        <w:rPr>
          <w:b/>
          <w:bCs/>
        </w:rPr>
        <w:t>Compute Services</w:t>
      </w:r>
      <w:r w:rsidRPr="006C1477">
        <w:t>: Comprehensive coverage of AWS compute services, including Elastic Compute Cloud (EC2), Lambda, and Elastic Container Service (ECS), highlighting their role in building scalable applications [3].</w:t>
      </w:r>
    </w:p>
    <w:p w14:paraId="00DDC458" w14:textId="77777777" w:rsidR="006C1477" w:rsidRPr="006C1477" w:rsidRDefault="006C1477">
      <w:pPr>
        <w:pStyle w:val="NormalBPBHEB"/>
        <w:pPrChange w:id="53" w:author="Prashasti Jakhmola" w:date="2023-09-20T10:27:00Z">
          <w:pPr>
            <w:numPr>
              <w:numId w:val="2"/>
            </w:numPr>
            <w:tabs>
              <w:tab w:val="num" w:pos="720"/>
              <w:tab w:val="left" w:pos="2835"/>
            </w:tabs>
            <w:spacing w:after="0" w:line="240" w:lineRule="auto"/>
            <w:ind w:left="720" w:hanging="360"/>
          </w:pPr>
        </w:pPrChange>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pPr>
        <w:pStyle w:val="NormalBPBHEB"/>
        <w:pPrChange w:id="54" w:author="Prashasti Jakhmola" w:date="2023-09-20T10:27:00Z">
          <w:pPr>
            <w:numPr>
              <w:numId w:val="2"/>
            </w:numPr>
            <w:tabs>
              <w:tab w:val="num" w:pos="720"/>
              <w:tab w:val="left" w:pos="2835"/>
            </w:tabs>
            <w:spacing w:after="0" w:line="240" w:lineRule="auto"/>
            <w:ind w:left="720" w:hanging="360"/>
          </w:pPr>
        </w:pPrChange>
      </w:pPr>
      <w:r w:rsidRPr="006C1477">
        <w:rPr>
          <w:b/>
          <w:bCs/>
        </w:rPr>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pPr>
        <w:pStyle w:val="NormalBPBHEB"/>
        <w:pPrChange w:id="55" w:author="Prashasti Jakhmola" w:date="2023-09-20T10:27:00Z">
          <w:pPr>
            <w:numPr>
              <w:numId w:val="2"/>
            </w:numPr>
            <w:tabs>
              <w:tab w:val="num" w:pos="720"/>
              <w:tab w:val="left" w:pos="2835"/>
            </w:tabs>
            <w:spacing w:after="0" w:line="240" w:lineRule="auto"/>
            <w:ind w:left="720" w:hanging="360"/>
          </w:pPr>
        </w:pPrChange>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pPr>
        <w:pStyle w:val="NormalBPBHEB"/>
        <w:pPrChange w:id="56" w:author="Prashasti Jakhmola" w:date="2023-09-20T10:27:00Z">
          <w:pPr>
            <w:numPr>
              <w:numId w:val="2"/>
            </w:numPr>
            <w:tabs>
              <w:tab w:val="num" w:pos="720"/>
              <w:tab w:val="left" w:pos="2835"/>
            </w:tabs>
            <w:spacing w:after="0" w:line="240" w:lineRule="auto"/>
            <w:ind w:left="720" w:hanging="360"/>
          </w:pPr>
        </w:pPrChange>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pPr>
        <w:pStyle w:val="NormalBPBHEB"/>
        <w:pPrChange w:id="57" w:author="Prashasti Jakhmola" w:date="2023-09-20T10:27:00Z">
          <w:pPr>
            <w:numPr>
              <w:numId w:val="2"/>
            </w:numPr>
            <w:tabs>
              <w:tab w:val="num" w:pos="720"/>
              <w:tab w:val="left" w:pos="2835"/>
            </w:tabs>
            <w:spacing w:after="0" w:line="240" w:lineRule="auto"/>
            <w:ind w:left="720" w:hanging="360"/>
          </w:pPr>
        </w:pPrChange>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pPr>
        <w:pStyle w:val="NormalBPBHEB"/>
        <w:pPrChange w:id="58" w:author="Prashasti Jakhmola" w:date="2023-09-20T10:27:00Z">
          <w:pPr>
            <w:numPr>
              <w:numId w:val="2"/>
            </w:numPr>
            <w:tabs>
              <w:tab w:val="num" w:pos="720"/>
              <w:tab w:val="left" w:pos="2835"/>
            </w:tabs>
            <w:spacing w:after="0" w:line="240" w:lineRule="auto"/>
            <w:ind w:left="720" w:hanging="360"/>
          </w:pPr>
        </w:pPrChange>
      </w:pPr>
      <w:r w:rsidRPr="006C1477">
        <w:rPr>
          <w:b/>
          <w:bCs/>
        </w:rPr>
        <w:t>Cost Optimization</w:t>
      </w:r>
      <w:r w:rsidRPr="006C1477">
        <w:t>: Strategies for managing and optimizing AWS costs, leveraging tools like AWS Trusted Advisor and cost allocation tags [3].</w:t>
      </w:r>
    </w:p>
    <w:p w14:paraId="6A2818F4" w14:textId="45D4FEF5" w:rsidR="006C1477" w:rsidRPr="006C1477" w:rsidRDefault="006C1477">
      <w:pPr>
        <w:pStyle w:val="NormalBPBHEB"/>
        <w:pPrChange w:id="59" w:author="Prashasti Jakhmola" w:date="2023-09-20T10:27:00Z">
          <w:pPr>
            <w:numPr>
              <w:numId w:val="2"/>
            </w:numPr>
            <w:tabs>
              <w:tab w:val="num" w:pos="720"/>
              <w:tab w:val="left" w:pos="2835"/>
            </w:tabs>
            <w:spacing w:after="0" w:line="240" w:lineRule="auto"/>
            <w:ind w:left="720" w:hanging="360"/>
          </w:pPr>
        </w:pPrChange>
      </w:pPr>
      <w:r w:rsidRPr="006C1477">
        <w:rPr>
          <w:b/>
          <w:bCs/>
        </w:rPr>
        <w:t>Use Cases</w:t>
      </w:r>
      <w:r w:rsidRPr="006C1477">
        <w:t xml:space="preserve">: Real-world examples and case studies illustrating how diverse organizations have harnessed AWS architecture to achieve their objectives, emphasizing the </w:t>
      </w:r>
      <w:ins w:id="60" w:author="Prashasti Jakhmola" w:date="2023-09-20T10:16:00Z">
        <w:r w:rsidR="008C46B2">
          <w:t>platform's versatility</w:t>
        </w:r>
      </w:ins>
      <w:del w:id="61" w:author="Prashasti Jakhmola" w:date="2023-09-20T10:16:00Z">
        <w:r w:rsidRPr="006C1477" w:rsidDel="008C46B2">
          <w:delText>versatility of the platform</w:delText>
        </w:r>
      </w:del>
      <w:r w:rsidRPr="006C1477">
        <w:t xml:space="preserve"> [5].</w:t>
      </w:r>
    </w:p>
    <w:p w14:paraId="6028106D" w14:textId="77777777" w:rsidR="00B94B4F" w:rsidRDefault="00B94B4F">
      <w:pPr>
        <w:pStyle w:val="NormalBPBHEB"/>
        <w:pPrChange w:id="62" w:author="Prashasti Jakhmola" w:date="2023-09-20T10:27:00Z">
          <w:pPr>
            <w:tabs>
              <w:tab w:val="left" w:pos="2835"/>
            </w:tabs>
            <w:spacing w:after="0" w:line="240" w:lineRule="auto"/>
          </w:pPr>
        </w:pPrChange>
      </w:pPr>
    </w:p>
    <w:p w14:paraId="468EB6CD" w14:textId="77777777" w:rsidR="002F19AA" w:rsidRDefault="0064232B" w:rsidP="00B30619">
      <w:pPr>
        <w:pStyle w:val="NormalBPBHEB"/>
        <w:rPr>
          <w:ins w:id="63" w:author="Prashasti Jakhmola" w:date="2023-09-20T11:58:00Z"/>
        </w:rPr>
      </w:pPr>
      <w:del w:id="64" w:author="Prashasti Jakhmola" w:date="2023-09-20T10:29:00Z">
        <w:r w:rsidRPr="006C1477" w:rsidDel="00B30619">
          <w:delText>[1] Source: AWS - About AWS (</w:delText>
        </w:r>
        <w:r w:rsidDel="00B30619">
          <w:fldChar w:fldCharType="begin"/>
        </w:r>
        <w:r w:rsidDel="00B30619">
          <w:delInstrText>HYPERLINK "https://aws.amazon.com/about-aws/" \t "_new"</w:delInstrText>
        </w:r>
        <w:r w:rsidDel="00B30619">
          <w:fldChar w:fldCharType="separate"/>
        </w:r>
        <w:r w:rsidRPr="006C1477" w:rsidDel="00B30619">
          <w:rPr>
            <w:rStyle w:val="Hyperlink"/>
          </w:rPr>
          <w:delText>https://aws.amazon.com/about-aws/</w:delText>
        </w:r>
        <w:r w:rsidDel="00B30619">
          <w:rPr>
            <w:rStyle w:val="Hyperlink"/>
          </w:rPr>
          <w:fldChar w:fldCharType="end"/>
        </w:r>
        <w:r w:rsidRPr="006C1477" w:rsidDel="00B30619">
          <w:delText xml:space="preserve">) </w:delText>
        </w:r>
      </w:del>
      <w:r w:rsidRPr="006C1477">
        <w:t>[2] Source: AWS Global Infrastructure (</w:t>
      </w:r>
      <w:hyperlink r:id="rId15" w:tgtFrame="_new" w:history="1">
        <w:r w:rsidRPr="006C1477">
          <w:rPr>
            <w:rStyle w:val="Hyperlink"/>
          </w:rPr>
          <w:t>https://aws.amazon.com/about-aws/global-infrastructure/</w:t>
        </w:r>
      </w:hyperlink>
      <w:r w:rsidRPr="006C1477">
        <w:t xml:space="preserve">) </w:t>
      </w:r>
    </w:p>
    <w:p w14:paraId="1D425B95" w14:textId="77777777" w:rsidR="002F19AA" w:rsidRDefault="0064232B" w:rsidP="00B30619">
      <w:pPr>
        <w:pStyle w:val="NormalBPBHEB"/>
        <w:rPr>
          <w:ins w:id="65" w:author="Prashasti Jakhmola" w:date="2023-09-20T11:58:00Z"/>
        </w:rPr>
      </w:pPr>
      <w:r w:rsidRPr="006C1477">
        <w:lastRenderedPageBreak/>
        <w:t>[3] Source: AWS Services (</w:t>
      </w:r>
      <w:hyperlink r:id="rId16" w:tgtFrame="_new" w:history="1">
        <w:r w:rsidRPr="006C1477">
          <w:rPr>
            <w:rStyle w:val="Hyperlink"/>
          </w:rPr>
          <w:t>https://aws.amazon.com/products/</w:t>
        </w:r>
      </w:hyperlink>
      <w:r w:rsidRPr="006C1477">
        <w:t xml:space="preserve">) </w:t>
      </w:r>
    </w:p>
    <w:p w14:paraId="66A28BFB" w14:textId="77777777" w:rsidR="002F19AA" w:rsidRDefault="0064232B" w:rsidP="00B30619">
      <w:pPr>
        <w:pStyle w:val="NormalBPBHEB"/>
        <w:rPr>
          <w:ins w:id="66" w:author="Prashasti Jakhmola" w:date="2023-09-20T11:58:00Z"/>
        </w:rPr>
      </w:pPr>
      <w:r w:rsidRPr="006C1477">
        <w:t>[4] Source: AWS Well-Architected Framework (</w:t>
      </w:r>
      <w:hyperlink r:id="rId17" w:tgtFrame="_new" w:history="1">
        <w:r w:rsidRPr="006C1477">
          <w:rPr>
            <w:rStyle w:val="Hyperlink"/>
          </w:rPr>
          <w:t>https://aws.amazon.com/architecture/well-architected/</w:t>
        </w:r>
      </w:hyperlink>
      <w:r w:rsidRPr="006C1477">
        <w:t xml:space="preserve">) </w:t>
      </w:r>
    </w:p>
    <w:p w14:paraId="5DD7E3D5" w14:textId="2815C7E6" w:rsidR="0064232B" w:rsidRPr="006C1477" w:rsidDel="00AF1A13" w:rsidRDefault="0064232B">
      <w:pPr>
        <w:pStyle w:val="NormalBPBHEB"/>
        <w:rPr>
          <w:del w:id="67" w:author="Prashasti Jakhmola" w:date="2023-09-19T18:02:00Z"/>
        </w:rPr>
        <w:pPrChange w:id="68" w:author="Prashasti Jakhmola" w:date="2023-09-20T10:27:00Z">
          <w:pPr>
            <w:tabs>
              <w:tab w:val="left" w:pos="2835"/>
            </w:tabs>
            <w:spacing w:after="0" w:line="240" w:lineRule="auto"/>
          </w:pPr>
        </w:pPrChange>
      </w:pPr>
      <w:r w:rsidRPr="006C1477">
        <w:t>[5] Source: AWS Case Studies (</w:t>
      </w:r>
      <w:r>
        <w:fldChar w:fldCharType="begin"/>
      </w:r>
      <w:r>
        <w:instrText>HYPERLINK "https://aws.amazon.com/solutions/case-studies/" \t "_new"</w:instrText>
      </w:r>
      <w:r>
        <w:fldChar w:fldCharType="separate"/>
      </w:r>
      <w:r w:rsidRPr="006C1477">
        <w:rPr>
          <w:rStyle w:val="Hyperlink"/>
        </w:rPr>
        <w:t>https://aws.amazon.com/solutions/case-studies/</w:t>
      </w:r>
      <w:r>
        <w:rPr>
          <w:rStyle w:val="Hyperlink"/>
        </w:rPr>
        <w:fldChar w:fldCharType="end"/>
      </w:r>
      <w:r w:rsidRPr="006C1477">
        <w:t>)</w:t>
      </w:r>
    </w:p>
    <w:p w14:paraId="4D80B621" w14:textId="77777777" w:rsidR="0064232B" w:rsidDel="00AF1A13" w:rsidRDefault="0064232B">
      <w:pPr>
        <w:pStyle w:val="NormalBPBHEB"/>
        <w:rPr>
          <w:del w:id="69" w:author="Prashasti Jakhmola" w:date="2023-09-19T18:02:00Z"/>
        </w:rPr>
        <w:pPrChange w:id="70" w:author="Prashasti Jakhmola" w:date="2023-09-20T10:27:00Z">
          <w:pPr>
            <w:tabs>
              <w:tab w:val="left" w:pos="2835"/>
            </w:tabs>
            <w:spacing w:after="0" w:line="240" w:lineRule="auto"/>
          </w:pPr>
        </w:pPrChange>
      </w:pPr>
    </w:p>
    <w:p w14:paraId="02F04C47" w14:textId="77777777" w:rsidR="005403CE" w:rsidRDefault="005403CE">
      <w:pPr>
        <w:pStyle w:val="NormalBPBHEB"/>
        <w:pPrChange w:id="71" w:author="Prashasti Jakhmola" w:date="2023-09-20T10:27:00Z">
          <w:pPr>
            <w:tabs>
              <w:tab w:val="left" w:pos="2835"/>
            </w:tabs>
            <w:spacing w:after="0" w:line="240" w:lineRule="auto"/>
          </w:pPr>
        </w:pPrChange>
      </w:pPr>
    </w:p>
    <w:p w14:paraId="5011E683" w14:textId="630316EC" w:rsidR="00B94B4F" w:rsidRDefault="00B94B4F">
      <w:pPr>
        <w:pStyle w:val="Heading1BPBHEB"/>
        <w:pPrChange w:id="72" w:author="Prashasti Jakhmola" w:date="2023-09-19T18:02:00Z">
          <w:pPr>
            <w:pStyle w:val="Heading2"/>
          </w:pPr>
        </w:pPrChange>
      </w:pPr>
      <w:r>
        <w:t>Objectives</w:t>
      </w:r>
    </w:p>
    <w:p w14:paraId="46D19F5A" w14:textId="07E00FD7" w:rsidR="00B94B4F" w:rsidDel="00AF1A13" w:rsidRDefault="00B94B4F">
      <w:pPr>
        <w:pStyle w:val="NormalBPBHEB"/>
        <w:rPr>
          <w:del w:id="73" w:author="Prashasti Jakhmola" w:date="2023-09-19T18:02:00Z"/>
        </w:rPr>
        <w:pPrChange w:id="74" w:author="Prashasti Jakhmola" w:date="2023-09-19T18:02:00Z">
          <w:pPr>
            <w:tabs>
              <w:tab w:val="left" w:pos="2835"/>
            </w:tabs>
            <w:spacing w:after="0" w:line="240" w:lineRule="auto"/>
          </w:pPr>
        </w:pPrChange>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ins w:id="75" w:author="Prashasti Jakhmola" w:date="2023-09-20T11:01:00Z">
        <w:r w:rsidR="00A264A8">
          <w:t>book.</w:t>
        </w:r>
      </w:ins>
      <w:del w:id="76" w:author="Prashasti Jakhmola" w:date="2023-09-20T11:01:00Z">
        <w:r w:rsidRPr="006C1477" w:rsidDel="00A264A8">
          <w:delText>"AWS Cloud Master Class."</w:delText>
        </w:r>
      </w:del>
    </w:p>
    <w:p w14:paraId="4237156C" w14:textId="77777777" w:rsidR="001B68AA" w:rsidDel="00AF1A13" w:rsidRDefault="001B68AA">
      <w:pPr>
        <w:pStyle w:val="NormalBPBHEB"/>
        <w:rPr>
          <w:del w:id="77" w:author="Prashasti Jakhmola" w:date="2023-09-19T18:02:00Z"/>
        </w:rPr>
        <w:pPrChange w:id="78" w:author="Prashasti Jakhmola" w:date="2023-09-19T18:02:00Z">
          <w:pPr>
            <w:tabs>
              <w:tab w:val="left" w:pos="2835"/>
            </w:tabs>
            <w:spacing w:after="0" w:line="240" w:lineRule="auto"/>
          </w:pPr>
        </w:pPrChange>
      </w:pPr>
    </w:p>
    <w:p w14:paraId="16FA4958" w14:textId="77777777" w:rsidR="001B68AA" w:rsidRDefault="001B68AA">
      <w:pPr>
        <w:pStyle w:val="NormalBPBHEB"/>
        <w:pPrChange w:id="79" w:author="Prashasti Jakhmola" w:date="2023-09-19T18:02:00Z">
          <w:pPr>
            <w:tabs>
              <w:tab w:val="left" w:pos="2835"/>
            </w:tabs>
            <w:spacing w:after="0" w:line="240" w:lineRule="auto"/>
          </w:pPr>
        </w:pPrChange>
      </w:pPr>
    </w:p>
    <w:p w14:paraId="165D3B0B" w14:textId="33181C86" w:rsidR="001B68AA" w:rsidRDefault="001B68AA">
      <w:pPr>
        <w:pStyle w:val="Heading1BPBHEB"/>
        <w:pPrChange w:id="80" w:author="Prashasti Jakhmola" w:date="2023-09-19T18:02:00Z">
          <w:pPr>
            <w:pStyle w:val="Heading2"/>
          </w:pPr>
        </w:pPrChange>
      </w:pPr>
      <w:r>
        <w:t>Introduction to AWS</w:t>
      </w:r>
    </w:p>
    <w:p w14:paraId="65B14ECF" w14:textId="197A97E6" w:rsidR="00C765B6" w:rsidRPr="00C765B6" w:rsidRDefault="00C765B6">
      <w:pPr>
        <w:pStyle w:val="NormalBPBHEB"/>
        <w:pPrChange w:id="81" w:author="Prashasti Jakhmola" w:date="2023-09-19T18:02:00Z">
          <w:pPr>
            <w:tabs>
              <w:tab w:val="left" w:pos="2835"/>
            </w:tabs>
            <w:spacing w:after="120" w:line="240" w:lineRule="auto"/>
          </w:pPr>
        </w:pPrChange>
      </w:pPr>
      <w:r w:rsidRPr="00C765B6">
        <w:t xml:space="preserve">In the vast landscape of cloud computing, </w:t>
      </w:r>
      <w:del w:id="82" w:author="Prashasti Jakhmola" w:date="2023-09-20T11:01:00Z">
        <w:r w:rsidRPr="00C765B6" w:rsidDel="00760E1D">
          <w:delText>Amazon Web Services (</w:delText>
        </w:r>
      </w:del>
      <w:r w:rsidRPr="00C765B6">
        <w:t>AWS</w:t>
      </w:r>
      <w:del w:id="83" w:author="Prashasti Jakhmola" w:date="2023-09-20T11:01:00Z">
        <w:r w:rsidRPr="00C765B6" w:rsidDel="00760E1D">
          <w:delText>)</w:delText>
        </w:r>
      </w:del>
      <w:r w:rsidRPr="00C765B6">
        <w:t xml:space="preserve"> stands as a formidable titan, shaping the digital evolution of businesses and individuals alike. To embark on our journey into AWS architecture in this </w:t>
      </w:r>
      <w:del w:id="84" w:author="Prashasti Jakhmola" w:date="2023-09-20T11:04:00Z">
        <w:r w:rsidRPr="00C765B6" w:rsidDel="001A16C0">
          <w:delText xml:space="preserve">first </w:delText>
        </w:r>
      </w:del>
      <w:r w:rsidRPr="00C765B6">
        <w:t xml:space="preserve">chapter of </w:t>
      </w:r>
      <w:ins w:id="85" w:author="Prashasti Jakhmola" w:date="2023-09-20T11:05:00Z">
        <w:r w:rsidR="001A16C0">
          <w:t xml:space="preserve">the book, </w:t>
        </w:r>
      </w:ins>
      <w:del w:id="86" w:author="Prashasti Jakhmola" w:date="2023-09-20T11:04:00Z">
        <w:r w:rsidRPr="00C765B6" w:rsidDel="001A16C0">
          <w:delText xml:space="preserve">"AWS Cloud Master Class," </w:delText>
        </w:r>
      </w:del>
      <w:r w:rsidRPr="00C765B6">
        <w:t xml:space="preserve">it is crucial to contextualize its emergence and ascendancy. Founded by </w:t>
      </w:r>
      <w:r w:rsidRPr="001A16C0">
        <w:rPr>
          <w:rStyle w:val="LinkBPBHEBChar"/>
          <w:rPrChange w:id="87" w:author="Prashasti Jakhmola" w:date="2023-09-20T11:05:00Z">
            <w:rPr/>
          </w:rPrChange>
        </w:rPr>
        <w:t>Amazon.com</w:t>
      </w:r>
      <w:r w:rsidRPr="00C765B6">
        <w:t xml:space="preserve"> in 2006, AWS swiftly transcended its initial identity as a humble cloud computing experiment to become the unrivaled leader in cloud technology [1]. Its meteoric rise was propelled by the visionary leadership of Amazon's </w:t>
      </w:r>
      <w:r w:rsidRPr="001A16C0">
        <w:rPr>
          <w:i/>
          <w:iCs/>
          <w:rPrChange w:id="88" w:author="Prashasti Jakhmola" w:date="2023-09-20T11:06:00Z">
            <w:rPr/>
          </w:rPrChange>
        </w:rPr>
        <w:t>Jeff Bezos</w:t>
      </w:r>
      <w:r w:rsidRPr="00C765B6">
        <w:t>, who recognized the potential for providing businesses with scalable computing resources, transforming IT infrastructure into a utility accessible to anyone, anywhere [2].</w:t>
      </w:r>
    </w:p>
    <w:p w14:paraId="5E293CFB" w14:textId="11953898" w:rsidR="00C765B6" w:rsidRPr="00C765B6" w:rsidRDefault="00C765B6">
      <w:pPr>
        <w:pStyle w:val="NormalBPBHEB"/>
        <w:pPrChange w:id="89" w:author="Prashasti Jakhmola" w:date="2023-09-19T18:02:00Z">
          <w:pPr>
            <w:tabs>
              <w:tab w:val="left" w:pos="2835"/>
            </w:tabs>
            <w:spacing w:after="120" w:line="240" w:lineRule="auto"/>
          </w:pPr>
        </w:pPrChange>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ins w:id="90" w:author="Prashasti Jakhmola" w:date="2023-09-20T10:16:00Z">
        <w:r w:rsidR="00326D8E">
          <w:t>,</w:t>
        </w:r>
      </w:ins>
      <w:r w:rsidRPr="00C765B6">
        <w:t xml:space="preserve"> </w:t>
      </w:r>
      <w:ins w:id="91" w:author="Prashasti Jakhmola" w:date="2023-09-20T10:16:00Z">
        <w:r w:rsidR="00326D8E">
          <w:t>which</w:t>
        </w:r>
      </w:ins>
      <w:del w:id="92" w:author="Prashasti Jakhmola" w:date="2023-09-20T10:16:00Z">
        <w:r w:rsidRPr="00C765B6" w:rsidDel="00326D8E">
          <w:delText>that</w:delText>
        </w:r>
      </w:del>
      <w:r w:rsidRPr="00C765B6">
        <w:t xml:space="preserve"> are paramount in today's digital landscape [3]. With a customer base that spans startups, enterprises, governments, and individuals, AWS has democratized access to cutting-edge technology. It </w:t>
      </w:r>
      <w:ins w:id="93" w:author="Prashasti Jakhmola" w:date="2023-09-20T10:16:00Z">
        <w:r w:rsidR="00326D8E">
          <w:t>is</w:t>
        </w:r>
      </w:ins>
      <w:del w:id="94" w:author="Prashasti Jakhmola" w:date="2023-09-20T10:16:00Z">
        <w:r w:rsidRPr="00C765B6" w:rsidDel="00326D8E">
          <w:delText>serves as</w:delText>
        </w:r>
      </w:del>
      <w:r w:rsidRPr="00C765B6">
        <w:t xml:space="preserve"> the bedrock for countless innovations, ranging from web startups to scientific research, underlining its adaptability to a vast array of use cases [1].</w:t>
      </w:r>
    </w:p>
    <w:p w14:paraId="6F154498" w14:textId="22E28644" w:rsidR="00C765B6" w:rsidRDefault="00C765B6">
      <w:pPr>
        <w:pStyle w:val="NormalBPBHEB"/>
        <w:pPrChange w:id="95" w:author="Prashasti Jakhmola" w:date="2023-09-19T18:02:00Z">
          <w:pPr>
            <w:tabs>
              <w:tab w:val="left" w:pos="2835"/>
            </w:tabs>
            <w:spacing w:after="120" w:line="240" w:lineRule="auto"/>
          </w:pPr>
        </w:pPrChange>
      </w:pPr>
      <w:r w:rsidRPr="00C765B6">
        <w:t xml:space="preserve">Understanding AWS's historical trajectory and the sheer scale of its customer base and infrastructure is essential as we </w:t>
      </w:r>
      <w:ins w:id="96" w:author="Prashasti Jakhmola" w:date="2023-09-20T10:16:00Z">
        <w:r w:rsidR="00326D8E">
          <w:t>explore</w:t>
        </w:r>
      </w:ins>
      <w:del w:id="97" w:author="Prashasti Jakhmola" w:date="2023-09-20T10:16:00Z">
        <w:r w:rsidRPr="00C765B6" w:rsidDel="00326D8E">
          <w:delText>embark on this exploration of</w:delText>
        </w:r>
      </w:del>
      <w:r w:rsidRPr="00C765B6">
        <w:t xml:space="preserve"> AWS architecture. These </w:t>
      </w:r>
      <w:r w:rsidRPr="00C765B6">
        <w:lastRenderedPageBreak/>
        <w:t>foundational aspects set the stage for comprehending the technical intricacies and architectural principles that will follow in subsequent sections of this chapter.</w:t>
      </w:r>
    </w:p>
    <w:p w14:paraId="770E8D16" w14:textId="77777777" w:rsidR="00C765B6" w:rsidRPr="00C765B6" w:rsidRDefault="00C765B6">
      <w:pPr>
        <w:pStyle w:val="NormalBPBHEB"/>
        <w:pPrChange w:id="98" w:author="Prashasti Jakhmola" w:date="2023-09-20T11:24:00Z">
          <w:pPr>
            <w:tabs>
              <w:tab w:val="left" w:pos="2835"/>
            </w:tabs>
            <w:spacing w:after="0" w:line="240" w:lineRule="auto"/>
          </w:pPr>
        </w:pPrChange>
      </w:pPr>
    </w:p>
    <w:p w14:paraId="5A53740D" w14:textId="77777777" w:rsidR="002F19AA" w:rsidRDefault="00C765B6" w:rsidP="00E3481A">
      <w:pPr>
        <w:pStyle w:val="NormalBPBHEB"/>
        <w:rPr>
          <w:ins w:id="99" w:author="Prashasti Jakhmola" w:date="2023-09-20T11:58:00Z"/>
        </w:rPr>
      </w:pPr>
      <w:r w:rsidRPr="00C765B6">
        <w:t>[1] Source: AWS - About AWS (</w:t>
      </w:r>
      <w:hyperlink r:id="rId18" w:tgtFrame="_new" w:history="1">
        <w:r w:rsidRPr="00C765B6">
          <w:rPr>
            <w:rStyle w:val="Hyperlink"/>
          </w:rPr>
          <w:t>https://aws.amazon.com/about-aws/</w:t>
        </w:r>
      </w:hyperlink>
      <w:r w:rsidRPr="00C765B6">
        <w:t xml:space="preserve">) </w:t>
      </w:r>
    </w:p>
    <w:p w14:paraId="1DF56C23" w14:textId="78010616" w:rsidR="00C765B6" w:rsidRPr="00C765B6" w:rsidDel="00E3481A" w:rsidRDefault="00C765B6">
      <w:pPr>
        <w:pStyle w:val="NormalBPBHEB"/>
        <w:rPr>
          <w:del w:id="100" w:author="Prashasti Jakhmola" w:date="2023-09-20T11:25:00Z"/>
        </w:rPr>
        <w:pPrChange w:id="101" w:author="Prashasti Jakhmola" w:date="2023-09-20T11:24:00Z">
          <w:pPr>
            <w:tabs>
              <w:tab w:val="left" w:pos="2835"/>
            </w:tabs>
            <w:spacing w:after="0" w:line="240" w:lineRule="auto"/>
          </w:pPr>
        </w:pPrChange>
      </w:pPr>
      <w:r w:rsidRPr="00C765B6">
        <w:t>[2] Source: The Atlantic - The Meaning of Amazon's AWS (</w:t>
      </w:r>
      <w:r>
        <w:fldChar w:fldCharType="begin"/>
      </w:r>
      <w:r>
        <w:instrText>HYPERLINK "https://www.theatlantic.com/technology/archive/2015/03/amazon-web-services-the-hidden-empire/388637/" \t "_new"</w:instrText>
      </w:r>
      <w:r>
        <w:fldChar w:fldCharType="separate"/>
      </w:r>
      <w:r w:rsidRPr="00C765B6">
        <w:rPr>
          <w:rStyle w:val="Hyperlink"/>
        </w:rPr>
        <w:t>https://www.theatlantic.com/technology/archive/2015/03/amazon-web-services-the-hidden-empire/388637/</w:t>
      </w:r>
      <w:r>
        <w:rPr>
          <w:rStyle w:val="Hyperlink"/>
        </w:rPr>
        <w:fldChar w:fldCharType="end"/>
      </w:r>
      <w:r w:rsidRPr="00C765B6">
        <w:t>) [3] Source: AWS Global Infrastructure (</w:t>
      </w:r>
      <w:r>
        <w:fldChar w:fldCharType="begin"/>
      </w:r>
      <w:r>
        <w:instrText>HYPERLINK "https://aws.amazon.com/about-aws/global-infrastructure/" \t "_new"</w:instrText>
      </w:r>
      <w:r>
        <w:fldChar w:fldCharType="separate"/>
      </w:r>
      <w:r w:rsidRPr="00C765B6">
        <w:rPr>
          <w:rStyle w:val="Hyperlink"/>
        </w:rPr>
        <w:t>https://aws.amazon.com/about-aws/global-infrastructure/</w:t>
      </w:r>
      <w:r>
        <w:rPr>
          <w:rStyle w:val="Hyperlink"/>
        </w:rPr>
        <w:fldChar w:fldCharType="end"/>
      </w:r>
      <w:r w:rsidRPr="00C765B6">
        <w:t>)</w:t>
      </w:r>
    </w:p>
    <w:p w14:paraId="2C464FEA" w14:textId="77777777" w:rsidR="003F06EB" w:rsidRPr="006C1477" w:rsidDel="00981DF4" w:rsidRDefault="003F06EB" w:rsidP="00B94B4F">
      <w:pPr>
        <w:tabs>
          <w:tab w:val="left" w:pos="2835"/>
        </w:tabs>
        <w:spacing w:after="0" w:line="240" w:lineRule="auto"/>
        <w:rPr>
          <w:del w:id="102" w:author="Prashasti Jakhmola" w:date="2023-09-19T18:02:00Z"/>
        </w:rPr>
      </w:pPr>
    </w:p>
    <w:p w14:paraId="5134CC79" w14:textId="77777777" w:rsidR="00B94B4F" w:rsidRDefault="00B94B4F">
      <w:pPr>
        <w:pStyle w:val="NormalBPBHEB"/>
        <w:pPrChange w:id="103" w:author="Prashasti Jakhmola" w:date="2023-09-20T11:25:00Z">
          <w:pPr>
            <w:tabs>
              <w:tab w:val="left" w:pos="2835"/>
            </w:tabs>
            <w:spacing w:after="0" w:line="240" w:lineRule="auto"/>
          </w:pPr>
        </w:pPrChange>
      </w:pPr>
    </w:p>
    <w:p w14:paraId="01F22570" w14:textId="77777777" w:rsidR="00B94B4F" w:rsidRDefault="00B94B4F" w:rsidP="00AA2583">
      <w:pPr>
        <w:tabs>
          <w:tab w:val="left" w:pos="2835"/>
        </w:tabs>
        <w:spacing w:after="0" w:line="240" w:lineRule="auto"/>
      </w:pPr>
    </w:p>
    <w:p w14:paraId="48AB3462" w14:textId="1720AF9C" w:rsidR="009875BC" w:rsidRPr="009875BC" w:rsidRDefault="009875BC">
      <w:pPr>
        <w:pStyle w:val="Heading1BPBHEB"/>
        <w:pPrChange w:id="104" w:author="Prashasti Jakhmola" w:date="2023-09-20T11:25:00Z">
          <w:pPr>
            <w:pStyle w:val="Heading2"/>
          </w:pPr>
        </w:pPrChange>
      </w:pPr>
      <w:r w:rsidRPr="009875BC">
        <w:t xml:space="preserve">Global </w:t>
      </w:r>
      <w:ins w:id="105" w:author="Prashasti Jakhmola" w:date="2023-09-20T11:25:00Z">
        <w:r w:rsidR="00E3481A">
          <w:t>i</w:t>
        </w:r>
      </w:ins>
      <w:del w:id="106" w:author="Prashasti Jakhmola" w:date="2023-09-20T11:25:00Z">
        <w:r w:rsidRPr="009875BC" w:rsidDel="00E3481A">
          <w:delText>I</w:delText>
        </w:r>
      </w:del>
      <w:r w:rsidRPr="009875BC">
        <w:t>nfrastructure</w:t>
      </w:r>
    </w:p>
    <w:p w14:paraId="6B0566D8" w14:textId="13827512" w:rsidR="009875BC" w:rsidRDefault="009875BC">
      <w:pPr>
        <w:pStyle w:val="NormalBPBHEB"/>
        <w:pPrChange w:id="107" w:author="Prashasti Jakhmola" w:date="2023-09-20T11:25:00Z">
          <w:pPr>
            <w:tabs>
              <w:tab w:val="left" w:pos="2835"/>
            </w:tabs>
            <w:spacing w:after="120" w:line="240" w:lineRule="auto"/>
          </w:pPr>
        </w:pPrChange>
      </w:pPr>
      <w:r w:rsidRPr="009875BC">
        <w:t xml:space="preserve">In the ever-expanding realm of cloud computing, the foundation upon which a cloud provider's services are built is </w:t>
      </w:r>
      <w:del w:id="108" w:author="Prashasti Jakhmola" w:date="2023-09-20T10:17:00Z">
        <w:r w:rsidRPr="009875BC" w:rsidDel="00D72AC3">
          <w:delText xml:space="preserve">nothing short of </w:delText>
        </w:r>
      </w:del>
      <w:ins w:id="109" w:author="Prashasti Jakhmola" w:date="2023-09-20T10:17:00Z">
        <w:r w:rsidR="00D72AC3">
          <w:t xml:space="preserve">nothing short of </w:t>
        </w:r>
      </w:ins>
      <w:r w:rsidRPr="009875BC">
        <w:t xml:space="preserve">critical. </w:t>
      </w:r>
      <w:del w:id="110" w:author="Prashasti Jakhmola" w:date="2023-09-20T11:28:00Z">
        <w:r w:rsidRPr="009875BC" w:rsidDel="00185640">
          <w:delText>Amazon Web Services (</w:delText>
        </w:r>
      </w:del>
      <w:r w:rsidRPr="009875BC">
        <w:t>AWS</w:t>
      </w:r>
      <w:del w:id="111" w:author="Prashasti Jakhmola" w:date="2023-09-20T11:28:00Z">
        <w:r w:rsidRPr="009875BC" w:rsidDel="00185640">
          <w:delText>)</w:delText>
        </w:r>
      </w:del>
      <w:r w:rsidRPr="009875BC">
        <w:t xml:space="preserve">,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1BDCCD52" w:rsidR="009875BC" w:rsidRPr="009875BC" w:rsidRDefault="009875BC">
      <w:pPr>
        <w:pStyle w:val="NormalBPBHEB"/>
        <w:pPrChange w:id="112" w:author="Prashasti Jakhmola" w:date="2023-09-20T11:25:00Z">
          <w:pPr>
            <w:tabs>
              <w:tab w:val="left" w:pos="2835"/>
            </w:tabs>
            <w:spacing w:after="120" w:line="240" w:lineRule="auto"/>
          </w:pPr>
        </w:pPrChange>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157D36">
        <w:rPr>
          <w:b/>
          <w:bCs/>
          <w:rPrChange w:id="113" w:author="Prashasti Jakhmola" w:date="2023-09-20T11:38:00Z">
            <w:rPr/>
          </w:rPrChange>
        </w:rPr>
        <w:t>Availability Zones</w:t>
      </w:r>
      <w:r w:rsidRPr="009875BC">
        <w:t xml:space="preserve"> (</w:t>
      </w:r>
      <w:r w:rsidRPr="00157D36">
        <w:rPr>
          <w:b/>
          <w:bCs/>
          <w:rPrChange w:id="114" w:author="Prashasti Jakhmola" w:date="2023-09-20T11:39:00Z">
            <w:rPr/>
          </w:rPrChange>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w:t>
      </w:r>
      <w:del w:id="115" w:author="Prashasti Jakhmola" w:date="2023-09-20T11:40:00Z">
        <w:r w:rsidRPr="009875BC" w:rsidDel="004540B5">
          <w:delText xml:space="preserve">vailability </w:delText>
        </w:r>
      </w:del>
      <w:r w:rsidRPr="009875BC">
        <w:t>Z</w:t>
      </w:r>
      <w:del w:id="116" w:author="Prashasti Jakhmola" w:date="2023-09-20T11:40:00Z">
        <w:r w:rsidRPr="009875BC" w:rsidDel="004540B5">
          <w:delText>one</w:delText>
        </w:r>
      </w:del>
      <w:r w:rsidRPr="009875BC">
        <w:t>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5987F06E" w:rsidR="009875BC" w:rsidRDefault="009875BC">
      <w:pPr>
        <w:pStyle w:val="NormalBPBHEB"/>
        <w:pPrChange w:id="117" w:author="Prashasti Jakhmola" w:date="2023-09-20T11:25:00Z">
          <w:pPr>
            <w:tabs>
              <w:tab w:val="left" w:pos="2835"/>
            </w:tabs>
            <w:spacing w:after="120" w:line="240" w:lineRule="auto"/>
          </w:pPr>
        </w:pPrChange>
      </w:pPr>
      <w:r w:rsidRPr="009875BC">
        <w:t xml:space="preserve">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w:t>
      </w:r>
      <w:r w:rsidRPr="009875BC">
        <w:lastRenderedPageBreak/>
        <w:t>requirements by storing data within specific geographic boundaries. Whether you</w:t>
      </w:r>
      <w:ins w:id="118" w:author="Prashasti Jakhmola" w:date="2023-09-20T11:41:00Z">
        <w:r w:rsidR="004540B5">
          <w:t xml:space="preserve"> a</w:t>
        </w:r>
      </w:ins>
      <w:del w:id="119" w:author="Prashasti Jakhmola" w:date="2023-09-20T11:41:00Z">
        <w:r w:rsidRPr="009875BC" w:rsidDel="004540B5">
          <w:delText>'</w:delText>
        </w:r>
      </w:del>
      <w:r w:rsidRPr="009875BC">
        <w:t>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2FDCA864" w14:textId="77777777" w:rsidR="002F19AA" w:rsidRDefault="009875BC" w:rsidP="009E4EA1">
      <w:pPr>
        <w:pStyle w:val="NormalBPBHEB"/>
        <w:rPr>
          <w:ins w:id="120" w:author="Prashasti Jakhmola" w:date="2023-09-20T11:58:00Z"/>
        </w:rPr>
      </w:pPr>
      <w:r w:rsidRPr="009875BC">
        <w:t>[1] Source: AWS Global Infrastructure (</w:t>
      </w:r>
      <w:hyperlink r:id="rId19" w:tgtFrame="_new" w:history="1">
        <w:r w:rsidRPr="009875BC">
          <w:rPr>
            <w:rStyle w:val="Hyperlink"/>
          </w:rPr>
          <w:t>https://aws.amazon.com/about-aws/global-infrastructure/</w:t>
        </w:r>
      </w:hyperlink>
      <w:r w:rsidRPr="009875BC">
        <w:t xml:space="preserve">) </w:t>
      </w:r>
    </w:p>
    <w:p w14:paraId="08B5D4B5" w14:textId="2940A3E7" w:rsidR="009875BC" w:rsidRPr="009875BC" w:rsidDel="009E4EA1" w:rsidRDefault="009875BC">
      <w:pPr>
        <w:pStyle w:val="NormalBPBHEB"/>
        <w:rPr>
          <w:del w:id="121" w:author="Prashasti Jakhmola" w:date="2023-09-20T11:25:00Z"/>
        </w:rPr>
        <w:pPrChange w:id="122" w:author="Prashasti Jakhmola" w:date="2023-09-20T11:25:00Z">
          <w:pPr>
            <w:tabs>
              <w:tab w:val="left" w:pos="2835"/>
            </w:tabs>
            <w:spacing w:after="0" w:line="240" w:lineRule="auto"/>
          </w:pPr>
        </w:pPrChange>
      </w:pPr>
      <w:r w:rsidRPr="009875BC">
        <w:t>[2] Source: AWS Regional Services List (</w:t>
      </w:r>
      <w:r>
        <w:fldChar w:fldCharType="begin"/>
      </w:r>
      <w:r>
        <w:instrText>HYPERLINK "https://aws.amazon.com/about-aws/global-infrastructure/regional-product-services/" \t "_new"</w:instrText>
      </w:r>
      <w:r>
        <w:fldChar w:fldCharType="separate"/>
      </w:r>
      <w:r w:rsidRPr="009875BC">
        <w:rPr>
          <w:rStyle w:val="Hyperlink"/>
        </w:rPr>
        <w:t>https://aws.amazon.com/about-aws/global-infrastructure/regional-product-services/</w:t>
      </w:r>
      <w:r>
        <w:rPr>
          <w:rStyle w:val="Hyperlink"/>
        </w:rPr>
        <w:fldChar w:fldCharType="end"/>
      </w:r>
      <w:r w:rsidRPr="009875BC">
        <w:t>)</w:t>
      </w:r>
    </w:p>
    <w:p w14:paraId="3C453A12" w14:textId="77777777" w:rsidR="00B94B4F" w:rsidDel="009E4EA1" w:rsidRDefault="00B94B4F" w:rsidP="00AA2583">
      <w:pPr>
        <w:tabs>
          <w:tab w:val="left" w:pos="2835"/>
        </w:tabs>
        <w:spacing w:after="0" w:line="240" w:lineRule="auto"/>
        <w:rPr>
          <w:del w:id="123" w:author="Prashasti Jakhmola" w:date="2023-09-20T11:25:00Z"/>
        </w:rPr>
      </w:pPr>
    </w:p>
    <w:p w14:paraId="5FBB8DB0" w14:textId="77777777" w:rsidR="00F05EA3" w:rsidRDefault="00F05EA3">
      <w:pPr>
        <w:pStyle w:val="NormalBPBHEB"/>
        <w:pPrChange w:id="124" w:author="Prashasti Jakhmola" w:date="2023-09-20T11:25:00Z">
          <w:pPr>
            <w:tabs>
              <w:tab w:val="left" w:pos="2835"/>
            </w:tabs>
            <w:spacing w:after="0" w:line="240" w:lineRule="auto"/>
          </w:pPr>
        </w:pPrChange>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pPr>
        <w:pStyle w:val="Heading1BPBHEB"/>
        <w:pPrChange w:id="125" w:author="Prashasti Jakhmola" w:date="2023-09-20T11:25:00Z">
          <w:pPr>
            <w:pStyle w:val="Heading2"/>
          </w:pPr>
        </w:pPrChange>
      </w:pPr>
      <w:r w:rsidRPr="00F05EA3">
        <w:t xml:space="preserve">Regions and </w:t>
      </w:r>
      <w:r w:rsidR="009E4EA1" w:rsidRPr="00F05EA3">
        <w:t>availability zones</w:t>
      </w:r>
    </w:p>
    <w:p w14:paraId="2C89DCF1" w14:textId="7B6AB4CD" w:rsidR="00F05EA3" w:rsidRPr="00F05EA3" w:rsidRDefault="00F05EA3">
      <w:pPr>
        <w:pStyle w:val="NormalBPBHEB"/>
        <w:pPrChange w:id="126" w:author="Prashasti Jakhmola" w:date="2023-09-20T11:25:00Z">
          <w:pPr>
            <w:tabs>
              <w:tab w:val="left" w:pos="2835"/>
            </w:tabs>
            <w:spacing w:after="120" w:line="240" w:lineRule="auto"/>
          </w:pPr>
        </w:pPrChange>
      </w:pPr>
      <w:r w:rsidRPr="00F05EA3">
        <w:t xml:space="preserve">In the intricately woven tapestry of </w:t>
      </w:r>
      <w:del w:id="127" w:author="Prashasti Jakhmola" w:date="2023-09-20T11:48:00Z">
        <w:r w:rsidRPr="00F05EA3" w:rsidDel="00AC5608">
          <w:delText>Amazon Web Services (</w:delText>
        </w:r>
      </w:del>
      <w:r w:rsidRPr="00F05EA3">
        <w:t>AWS</w:t>
      </w:r>
      <w:del w:id="128" w:author="Prashasti Jakhmola" w:date="2023-09-20T11:48:00Z">
        <w:r w:rsidRPr="00F05EA3" w:rsidDel="00AC5608">
          <w:delText>)</w:delText>
        </w:r>
      </w:del>
      <w:r w:rsidRPr="00F05EA3">
        <w:t xml:space="preserve"> architecture, the concepts of </w:t>
      </w:r>
      <w:del w:id="129" w:author="Prashasti Jakhmola" w:date="2023-09-20T11:48:00Z">
        <w:r w:rsidRPr="00F05EA3" w:rsidDel="00F44882">
          <w:delText>"</w:delText>
        </w:r>
      </w:del>
      <w:r w:rsidRPr="00F05EA3">
        <w:t>regions</w:t>
      </w:r>
      <w:del w:id="130" w:author="Prashasti Jakhmola" w:date="2023-09-20T11:48:00Z">
        <w:r w:rsidRPr="00F05EA3" w:rsidDel="00F44882">
          <w:delText>"</w:delText>
        </w:r>
      </w:del>
      <w:r w:rsidRPr="00F05EA3">
        <w:t xml:space="preserve"> and</w:t>
      </w:r>
      <w:ins w:id="131" w:author="Prashasti Jakhmola" w:date="2023-09-20T11:48:00Z">
        <w:r w:rsidR="00F44882">
          <w:t xml:space="preserve"> </w:t>
        </w:r>
      </w:ins>
      <w:del w:id="132" w:author="Prashasti Jakhmola" w:date="2023-09-20T11:48:00Z">
        <w:r w:rsidRPr="00F05EA3" w:rsidDel="00F44882">
          <w:delText xml:space="preserve"> "</w:delText>
        </w:r>
      </w:del>
      <w:r w:rsidRPr="00F05EA3">
        <w:t>A</w:t>
      </w:r>
      <w:del w:id="133" w:author="Prashasti Jakhmola" w:date="2023-09-20T11:48:00Z">
        <w:r w:rsidRPr="00F05EA3" w:rsidDel="00F44882">
          <w:delText xml:space="preserve">vailability </w:delText>
        </w:r>
      </w:del>
      <w:r w:rsidRPr="00F05EA3">
        <w:t>Z</w:t>
      </w:r>
      <w:del w:id="134" w:author="Prashasti Jakhmola" w:date="2023-09-20T11:48:00Z">
        <w:r w:rsidRPr="00F05EA3" w:rsidDel="00F44882">
          <w:delText>one</w:delText>
        </w:r>
      </w:del>
      <w:r w:rsidRPr="00F05EA3">
        <w:t>s</w:t>
      </w:r>
      <w:del w:id="135" w:author="Prashasti Jakhmola" w:date="2023-09-20T11:48:00Z">
        <w:r w:rsidRPr="00F05EA3" w:rsidDel="00F44882">
          <w:delText>"</w:delText>
        </w:r>
      </w:del>
      <w:r w:rsidRPr="00F05EA3">
        <w:t xml:space="preserve">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202DCB03" w:rsidR="00F05EA3" w:rsidRPr="00F05EA3" w:rsidRDefault="00F05EA3">
      <w:pPr>
        <w:pStyle w:val="NormalBPBHEB"/>
        <w:pPrChange w:id="136" w:author="Prashasti Jakhmola" w:date="2023-09-20T11:25:00Z">
          <w:pPr>
            <w:tabs>
              <w:tab w:val="left" w:pos="2835"/>
            </w:tabs>
            <w:spacing w:after="120" w:line="240" w:lineRule="auto"/>
          </w:pPr>
        </w:pPrChange>
      </w:pPr>
      <w:r w:rsidRPr="00F05EA3">
        <w:t xml:space="preserve">AWS defines a </w:t>
      </w:r>
      <w:del w:id="137" w:author="Prashasti Jakhmola" w:date="2023-09-20T11:48:00Z">
        <w:r w:rsidRPr="00F05EA3" w:rsidDel="00F42EAE">
          <w:delText>"</w:delText>
        </w:r>
      </w:del>
      <w:r w:rsidRPr="00F05EA3">
        <w:t>region</w:t>
      </w:r>
      <w:del w:id="138" w:author="Prashasti Jakhmola" w:date="2023-09-20T11:48:00Z">
        <w:r w:rsidRPr="00F05EA3" w:rsidDel="00F42EAE">
          <w:delText>"</w:delText>
        </w:r>
      </w:del>
      <w:r w:rsidRPr="00F05EA3">
        <w:t xml:space="preserve"> as a geographically distinct area where AWS resources are available. Each region operates independently, encompassing multiple data centers, making it highly resistant to regional disruptions. For example, the AWS US East (N.</w:t>
      </w:r>
      <w:ins w:id="139" w:author="Prashasti Jakhmola" w:date="2023-09-20T11:48:00Z">
        <w:r w:rsidR="00F42EAE">
          <w:t xml:space="preserve"> </w:t>
        </w:r>
      </w:ins>
      <w:del w:id="140" w:author="Prashasti Jakhmola" w:date="2023-09-20T11:48:00Z">
        <w:r w:rsidRPr="00F05EA3" w:rsidDel="00F42EAE">
          <w:delText xml:space="preserve"> </w:delText>
        </w:r>
      </w:del>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0AD85AB" w:rsidR="00F05EA3" w:rsidRDefault="00F05EA3">
      <w:pPr>
        <w:pStyle w:val="NormalBPBHEB"/>
        <w:pPrChange w:id="141" w:author="Prashasti Jakhmola" w:date="2023-09-20T11:25:00Z">
          <w:pPr>
            <w:tabs>
              <w:tab w:val="left" w:pos="2835"/>
            </w:tabs>
            <w:spacing w:after="120" w:line="240" w:lineRule="auto"/>
          </w:pPr>
        </w:pPrChange>
      </w:pPr>
      <w:r w:rsidRPr="00F05EA3">
        <w:t xml:space="preserve">Within each AWS region, the concept of </w:t>
      </w:r>
      <w:del w:id="142" w:author="Prashasti Jakhmola" w:date="2023-09-20T11:49:00Z">
        <w:r w:rsidRPr="00F05EA3" w:rsidDel="00F42EAE">
          <w:delText>"</w:delText>
        </w:r>
      </w:del>
      <w:r w:rsidRPr="00F05EA3">
        <w:t>A</w:t>
      </w:r>
      <w:del w:id="143" w:author="Prashasti Jakhmola" w:date="2023-09-20T11:49:00Z">
        <w:r w:rsidRPr="00F05EA3" w:rsidDel="00F42EAE">
          <w:delText xml:space="preserve">vailability </w:delText>
        </w:r>
      </w:del>
      <w:r w:rsidRPr="00F05EA3">
        <w:t>Z</w:t>
      </w:r>
      <w:del w:id="144" w:author="Prashasti Jakhmola" w:date="2023-09-20T11:49:00Z">
        <w:r w:rsidRPr="00F05EA3" w:rsidDel="00F42EAE">
          <w:delText>one</w:delText>
        </w:r>
      </w:del>
      <w:r w:rsidRPr="00F05EA3">
        <w:t>s</w:t>
      </w:r>
      <w:del w:id="145" w:author="Prashasti Jakhmola" w:date="2023-09-20T11:49:00Z">
        <w:r w:rsidRPr="00F05EA3" w:rsidDel="00F42EAE">
          <w:delText>"</w:delText>
        </w:r>
      </w:del>
      <w:r w:rsidRPr="00F05EA3">
        <w:t xml:space="preserve"> comes into play. </w:t>
      </w:r>
      <w:ins w:id="146" w:author="Prashasti Jakhmola" w:date="2023-09-20T11:52:00Z">
        <w:r w:rsidR="00E71131">
          <w:t xml:space="preserve">It </w:t>
        </w:r>
      </w:ins>
      <w:del w:id="147" w:author="Prashasti Jakhmola" w:date="2023-09-20T11:52:00Z">
        <w:r w:rsidRPr="00F05EA3" w:rsidDel="00E71131">
          <w:delText xml:space="preserve">An </w:delText>
        </w:r>
      </w:del>
      <w:del w:id="148" w:author="Prashasti Jakhmola" w:date="2023-09-20T11:50:00Z">
        <w:r w:rsidRPr="00F05EA3" w:rsidDel="0024147F">
          <w:delText>Availability Zone (</w:delText>
        </w:r>
      </w:del>
      <w:del w:id="149" w:author="Prashasti Jakhmola" w:date="2023-09-20T11:52:00Z">
        <w:r w:rsidRPr="00F05EA3" w:rsidDel="00E71131">
          <w:delText>AZ</w:delText>
        </w:r>
      </w:del>
      <w:del w:id="150" w:author="Prashasti Jakhmola" w:date="2023-09-20T11:50:00Z">
        <w:r w:rsidRPr="00F05EA3" w:rsidDel="0024147F">
          <w:delText>)</w:delText>
        </w:r>
      </w:del>
      <w:del w:id="151" w:author="Prashasti Jakhmola" w:date="2023-09-20T11:52:00Z">
        <w:r w:rsidRPr="00F05EA3" w:rsidDel="00E71131">
          <w:delText xml:space="preserve"> </w:delText>
        </w:r>
      </w:del>
      <w:r w:rsidRPr="00F05EA3">
        <w:t xml:space="preserve">is essentially a data center, but AWS goes the extra mile by ensuring that these AZs are isolated from one another. They have their </w:t>
      </w:r>
      <w:del w:id="152" w:author="Prashasti Jakhmola" w:date="2023-09-20T11:51:00Z">
        <w:r w:rsidRPr="00F05EA3" w:rsidDel="00BD696C">
          <w:delText xml:space="preserve">own </w:delText>
        </w:r>
      </w:del>
      <w:r w:rsidRPr="00F05EA3">
        <w:t>power, cooling, and network connectivity, minimizing the risk of correlated failures. These A</w:t>
      </w:r>
      <w:del w:id="153" w:author="Prashasti Jakhmola" w:date="2023-09-20T11:51:00Z">
        <w:r w:rsidRPr="00F05EA3" w:rsidDel="00BD696C">
          <w:delText xml:space="preserve">vailability </w:delText>
        </w:r>
      </w:del>
      <w:r w:rsidRPr="00F05EA3">
        <w:t>Z</w:t>
      </w:r>
      <w:del w:id="154" w:author="Prashasti Jakhmola" w:date="2023-09-20T11:51:00Z">
        <w:r w:rsidRPr="00F05EA3" w:rsidDel="00BD696C">
          <w:delText>one</w:delText>
        </w:r>
      </w:del>
      <w:r w:rsidRPr="00F05EA3">
        <w:t>s are interconnected through a network designed for low-latency, high-throughput communication, allowing for synchronous data replication and providing the foundation for achieving high availability. By distributing resources across multiple A</w:t>
      </w:r>
      <w:del w:id="155" w:author="Prashasti Jakhmola" w:date="2023-09-20T11:51:00Z">
        <w:r w:rsidRPr="00F05EA3" w:rsidDel="00E71131">
          <w:delText xml:space="preserve">vailability </w:delText>
        </w:r>
      </w:del>
      <w:r w:rsidRPr="00F05EA3">
        <w:t>Z</w:t>
      </w:r>
      <w:del w:id="156" w:author="Prashasti Jakhmola" w:date="2023-09-20T11:51:00Z">
        <w:r w:rsidRPr="00F05EA3" w:rsidDel="00E71131">
          <w:delText>one</w:delText>
        </w:r>
      </w:del>
      <w:r w:rsidRPr="00F05EA3">
        <w:t xml:space="preserve">s, AWS users can architect their applications and systems to withstand failures, ensuring that even in the face of unexpected events, services remain </w:t>
      </w:r>
      <w:r w:rsidR="00CA251C" w:rsidRPr="00F05EA3">
        <w:t>available</w:t>
      </w:r>
      <w:del w:id="157" w:author="Prashasti Jakhmola" w:date="2023-09-20T13:28:00Z">
        <w:r w:rsidR="00CA251C" w:rsidRPr="00F05EA3" w:rsidDel="00C43A7B">
          <w:delText>,</w:delText>
        </w:r>
      </w:del>
      <w:r w:rsidRPr="00F05EA3">
        <w:t xml:space="preserve"> and data remains secure. The </w:t>
      </w:r>
      <w:r w:rsidRPr="00F05EA3">
        <w:lastRenderedPageBreak/>
        <w:t>combination of regions and A</w:t>
      </w:r>
      <w:del w:id="158" w:author="Prashasti Jakhmola" w:date="2023-09-20T11:51:00Z">
        <w:r w:rsidRPr="00F05EA3" w:rsidDel="00E71131">
          <w:delText xml:space="preserve">vailability </w:delText>
        </w:r>
      </w:del>
      <w:r w:rsidRPr="00F05EA3">
        <w:t>Z</w:t>
      </w:r>
      <w:del w:id="159" w:author="Prashasti Jakhmola" w:date="2023-09-20T11:51:00Z">
        <w:r w:rsidRPr="00F05EA3" w:rsidDel="00E71131">
          <w:delText>one</w:delText>
        </w:r>
      </w:del>
      <w:r w:rsidRPr="00F05EA3">
        <w:t>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6719DE2B" w14:textId="77777777" w:rsidR="002F19AA" w:rsidRDefault="00F05EA3" w:rsidP="00864046">
      <w:pPr>
        <w:pStyle w:val="NormalBPBHEB"/>
        <w:rPr>
          <w:ins w:id="160" w:author="Prashasti Jakhmola" w:date="2023-09-20T11:58:00Z"/>
        </w:rPr>
      </w:pPr>
      <w:r w:rsidRPr="00F05EA3">
        <w:t>[1] Source: AWS Global Infrastructure (</w:t>
      </w:r>
      <w:hyperlink r:id="rId20" w:tgtFrame="_new" w:history="1">
        <w:r w:rsidRPr="00F05EA3">
          <w:rPr>
            <w:rStyle w:val="Hyperlink"/>
          </w:rPr>
          <w:t>https://aws.amazon.com/about-aws/global-infrastructure/</w:t>
        </w:r>
      </w:hyperlink>
      <w:r w:rsidRPr="00F05EA3">
        <w:t xml:space="preserve">) </w:t>
      </w:r>
    </w:p>
    <w:p w14:paraId="484409D6" w14:textId="68823AE2" w:rsidR="00F05EA3" w:rsidRPr="00F05EA3" w:rsidRDefault="00F05EA3">
      <w:pPr>
        <w:pStyle w:val="NormalBPBHEB"/>
        <w:pPrChange w:id="161" w:author="Prashasti Jakhmola" w:date="2023-09-20T11:26:00Z">
          <w:pPr>
            <w:tabs>
              <w:tab w:val="left" w:pos="2835"/>
            </w:tabs>
            <w:spacing w:after="0" w:line="240" w:lineRule="auto"/>
          </w:pPr>
        </w:pPrChange>
      </w:pPr>
      <w:r w:rsidRPr="00F05EA3">
        <w:t>[2] Source: AWS Regional Services List (</w:t>
      </w:r>
      <w:r>
        <w:fldChar w:fldCharType="begin"/>
      </w:r>
      <w:r>
        <w:instrText>HYPERLINK "https://aws.amazon.com/about-aws/global-infrastructure/regional-product-services/" \t "_new"</w:instrText>
      </w:r>
      <w:r>
        <w:fldChar w:fldCharType="separate"/>
      </w:r>
      <w:r w:rsidRPr="00F05EA3">
        <w:rPr>
          <w:rStyle w:val="Hyperlink"/>
        </w:rPr>
        <w:t>https://aws.amazon.com/about-aws/global-infrastructure/regional-product-services/</w:t>
      </w:r>
      <w:r>
        <w:rPr>
          <w:rStyle w:val="Hyperlink"/>
        </w:rPr>
        <w:fldChar w:fldCharType="end"/>
      </w:r>
      <w:r w:rsidRPr="00F05EA3">
        <w:t>)</w:t>
      </w:r>
    </w:p>
    <w:p w14:paraId="2E0CE4D0" w14:textId="369CB3D4" w:rsidR="006B7D5E" w:rsidRPr="006B7D5E" w:rsidRDefault="00E71131">
      <w:pPr>
        <w:pStyle w:val="Heading1BPBHEB"/>
        <w:pPrChange w:id="162" w:author="Prashasti Jakhmola" w:date="2023-09-20T11:26:00Z">
          <w:pPr>
            <w:pStyle w:val="Heading2"/>
          </w:pPr>
        </w:pPrChange>
      </w:pPr>
      <w:ins w:id="163" w:author="Prashasti Jakhmola" w:date="2023-09-20T11:52:00Z">
        <w:r w:rsidRPr="006B7D5E">
          <w:t xml:space="preserve">Amazon Web Services </w:t>
        </w:r>
      </w:ins>
      <w:del w:id="164" w:author="Prashasti Jakhmola" w:date="2023-09-20T11:53:00Z">
        <w:r w:rsidR="006B7D5E" w:rsidRPr="006B7D5E" w:rsidDel="00E71131">
          <w:delText xml:space="preserve">AWS </w:delText>
        </w:r>
      </w:del>
      <w:del w:id="165" w:author="Prashasti Jakhmola" w:date="2023-09-20T11:26:00Z">
        <w:r w:rsidR="006B7D5E" w:rsidRPr="006B7D5E" w:rsidDel="00864046">
          <w:delText>S</w:delText>
        </w:r>
      </w:del>
      <w:del w:id="166" w:author="Prashasti Jakhmola" w:date="2023-09-20T11:54:00Z">
        <w:r w:rsidR="006B7D5E" w:rsidRPr="006B7D5E" w:rsidDel="00E71131">
          <w:delText>ervices</w:delText>
        </w:r>
      </w:del>
    </w:p>
    <w:p w14:paraId="3FB2BC8E" w14:textId="4F6702F5" w:rsidR="006B7D5E" w:rsidRPr="006B7D5E" w:rsidRDefault="006B7D5E">
      <w:pPr>
        <w:pStyle w:val="NormalBPBHEB"/>
        <w:pPrChange w:id="167" w:author="Prashasti Jakhmola" w:date="2023-09-20T11:26:00Z">
          <w:pPr>
            <w:tabs>
              <w:tab w:val="left" w:pos="2835"/>
            </w:tabs>
            <w:spacing w:after="120" w:line="240" w:lineRule="auto"/>
          </w:pPr>
        </w:pPrChange>
      </w:pPr>
      <w:del w:id="168" w:author="Prashasti Jakhmola" w:date="2023-09-20T11:54:00Z">
        <w:r w:rsidRPr="006B7D5E" w:rsidDel="00E71131">
          <w:delText>Amazon Web Services (</w:delText>
        </w:r>
      </w:del>
      <w:r w:rsidRPr="006B7D5E">
        <w:t>AWS</w:t>
      </w:r>
      <w:del w:id="169" w:author="Prashasti Jakhmola" w:date="2023-09-20T11:54:00Z">
        <w:r w:rsidRPr="006B7D5E" w:rsidDel="00E71131">
          <w:delText>)</w:delText>
        </w:r>
      </w:del>
      <w:r w:rsidRPr="006B7D5E">
        <w:t xml:space="preserve">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w:t>
      </w:r>
      <w:del w:id="170" w:author="Prashasti Jakhmola" w:date="2023-09-20T13:28:00Z">
        <w:r w:rsidRPr="006B7D5E" w:rsidDel="00C43A7B">
          <w:delText>,</w:delText>
        </w:r>
      </w:del>
      <w:r w:rsidRPr="006B7D5E">
        <w:t xml:space="preserve"> and understanding how they collectively empower organizations to innovate, scale, and transform.</w:t>
      </w:r>
    </w:p>
    <w:p w14:paraId="46F867E1" w14:textId="1FF80844" w:rsidR="006B7D5E" w:rsidRPr="006B7D5E" w:rsidRDefault="006B7D5E">
      <w:pPr>
        <w:pStyle w:val="NormalBPBHEB"/>
        <w:pPrChange w:id="171" w:author="Prashasti Jakhmola" w:date="2023-09-20T11:26:00Z">
          <w:pPr>
            <w:tabs>
              <w:tab w:val="left" w:pos="2835"/>
            </w:tabs>
            <w:spacing w:after="120" w:line="240" w:lineRule="auto"/>
          </w:pPr>
        </w:pPrChange>
      </w:pPr>
      <w:r w:rsidRPr="006B7D5E">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E71131">
        <w:rPr>
          <w:b/>
          <w:bCs/>
          <w:rPrChange w:id="172" w:author="Prashasti Jakhmola" w:date="2023-09-20T11:54:00Z">
            <w:rPr/>
          </w:rPrChange>
        </w:rPr>
        <w:t>Internet of Things</w:t>
      </w:r>
      <w:r w:rsidRPr="006B7D5E">
        <w:t xml:space="preserve"> (</w:t>
      </w:r>
      <w:r w:rsidRPr="00E71131">
        <w:rPr>
          <w:b/>
          <w:bCs/>
          <w:rPrChange w:id="173" w:author="Prashasti Jakhmola" w:date="2023-09-20T11:54:00Z">
            <w:rPr/>
          </w:rPrChange>
        </w:rPr>
        <w:t>IoT</w:t>
      </w:r>
      <w:r w:rsidRPr="006B7D5E">
        <w:t xml:space="preserve">), and more. AWS offers </w:t>
      </w:r>
      <w:r w:rsidRPr="00E71131">
        <w:rPr>
          <w:b/>
          <w:bCs/>
          <w:rPrChange w:id="174" w:author="Prashasti Jakhmola" w:date="2023-09-20T11:54:00Z">
            <w:rPr/>
          </w:rPrChange>
        </w:rPr>
        <w:t>Elastic Compute Cloud</w:t>
      </w:r>
      <w:r w:rsidRPr="006B7D5E">
        <w:t xml:space="preserve"> (</w:t>
      </w:r>
      <w:r w:rsidRPr="00E71131">
        <w:rPr>
          <w:b/>
          <w:bCs/>
          <w:rPrChange w:id="175" w:author="Prashasti Jakhmola" w:date="2023-09-20T11:54:00Z">
            <w:rPr/>
          </w:rPrChange>
        </w:rPr>
        <w:t>EC2</w:t>
      </w:r>
      <w:r w:rsidRPr="006B7D5E">
        <w:t xml:space="preserve">) for scalable virtual servers, Lambda for serverless computing, and </w:t>
      </w:r>
      <w:r w:rsidRPr="00E71131">
        <w:rPr>
          <w:b/>
          <w:bCs/>
          <w:rPrChange w:id="176" w:author="Prashasti Jakhmola" w:date="2023-09-20T11:54:00Z">
            <w:rPr/>
          </w:rPrChange>
        </w:rPr>
        <w:t>Elastic Container Service</w:t>
      </w:r>
      <w:r w:rsidRPr="006B7D5E">
        <w:t xml:space="preserve"> (</w:t>
      </w:r>
      <w:r w:rsidRPr="00E71131">
        <w:rPr>
          <w:b/>
          <w:bCs/>
          <w:rPrChange w:id="177" w:author="Prashasti Jakhmola" w:date="2023-09-20T11:54:00Z">
            <w:rPr/>
          </w:rPrChange>
        </w:rPr>
        <w:t>ECS</w:t>
      </w:r>
      <w:r w:rsidRPr="006B7D5E">
        <w:t xml:space="preserve">) for containerized applications, ensuring flexibility for diverse workloads [1]. In the realm of storage, AWS's </w:t>
      </w:r>
      <w:r w:rsidRPr="00D90C79">
        <w:rPr>
          <w:b/>
          <w:bCs/>
          <w:rPrChange w:id="178" w:author="Prashasti Jakhmola" w:date="2023-09-20T11:55:00Z">
            <w:rPr/>
          </w:rPrChange>
        </w:rPr>
        <w:t>Simple Storage Service</w:t>
      </w:r>
      <w:r w:rsidRPr="006B7D5E">
        <w:t xml:space="preserve"> (</w:t>
      </w:r>
      <w:r w:rsidRPr="00D90C79">
        <w:rPr>
          <w:b/>
          <w:bCs/>
          <w:rPrChange w:id="179" w:author="Prashasti Jakhmola" w:date="2023-09-20T11:55:00Z">
            <w:rPr/>
          </w:rPrChange>
        </w:rPr>
        <w:t>S3</w:t>
      </w:r>
      <w:r w:rsidRPr="006B7D5E">
        <w:t xml:space="preserve">) provides highly durable and scalable object storage, while </w:t>
      </w:r>
      <w:r w:rsidRPr="00F14642">
        <w:rPr>
          <w:b/>
          <w:bCs/>
          <w:rPrChange w:id="180" w:author="Prashasti Jakhmola" w:date="2023-09-20T11:55:00Z">
            <w:rPr/>
          </w:rPrChange>
        </w:rPr>
        <w:t>Elastic Block Store</w:t>
      </w:r>
      <w:r w:rsidRPr="006B7D5E">
        <w:t xml:space="preserve"> (</w:t>
      </w:r>
      <w:r w:rsidRPr="00F14642">
        <w:rPr>
          <w:b/>
          <w:bCs/>
          <w:rPrChange w:id="181" w:author="Prashasti Jakhmola" w:date="2023-09-20T11:55:00Z">
            <w:rPr/>
          </w:rPrChange>
        </w:rPr>
        <w:t>EBS</w:t>
      </w:r>
      <w:r w:rsidRPr="006B7D5E">
        <w:t xml:space="preserve">) offers block-level storage for EC2 instances [2]. AWS's managed database services, such as Amazon RDS, DynamoDB, and Aurora, cater to diverse database needs, from relational to NoSQL [3]. For organizations venturing into artificial intelligence and machine learning, AWS offers SageMaker, which streamlines model training and deployment, and Rekognition, a powerful image and video analysis service [4]. With AWS IoT </w:t>
      </w:r>
      <w:ins w:id="182" w:author="Prashasti Jakhmola" w:date="2023-09-20T11:55:00Z">
        <w:r w:rsidR="00373912">
          <w:t>c</w:t>
        </w:r>
      </w:ins>
      <w:del w:id="183" w:author="Prashasti Jakhmola" w:date="2023-09-20T11:55:00Z">
        <w:r w:rsidRPr="006B7D5E" w:rsidDel="00373912">
          <w:delText>C</w:delText>
        </w:r>
      </w:del>
      <w:r w:rsidRPr="006B7D5E">
        <w:t>ore, businesses can harness the potential of the I</w:t>
      </w:r>
      <w:del w:id="184" w:author="Prashasti Jakhmola" w:date="2023-09-20T11:55:00Z">
        <w:r w:rsidRPr="006B7D5E" w:rsidDel="00743168">
          <w:delText xml:space="preserve">nternet </w:delText>
        </w:r>
      </w:del>
      <w:r w:rsidRPr="006B7D5E">
        <w:t>o</w:t>
      </w:r>
      <w:del w:id="185" w:author="Prashasti Jakhmola" w:date="2023-09-20T11:55:00Z">
        <w:r w:rsidRPr="006B7D5E" w:rsidDel="00743168">
          <w:delText xml:space="preserve">f </w:delText>
        </w:r>
      </w:del>
      <w:r w:rsidRPr="006B7D5E">
        <w:t>T</w:t>
      </w:r>
      <w:del w:id="186" w:author="Prashasti Jakhmola" w:date="2023-09-20T11:55:00Z">
        <w:r w:rsidRPr="006B7D5E" w:rsidDel="00743168">
          <w:delText>hings</w:delText>
        </w:r>
      </w:del>
      <w:r w:rsidRPr="006B7D5E">
        <w:t>, managing and analyzing data from connected devices [5].</w:t>
      </w:r>
    </w:p>
    <w:p w14:paraId="42B609D7" w14:textId="17EA1BF0" w:rsidR="006B7D5E" w:rsidDel="00C703A7" w:rsidRDefault="006B7D5E">
      <w:pPr>
        <w:pStyle w:val="NormalBPBHEB"/>
        <w:rPr>
          <w:del w:id="187" w:author="Prashasti Jakhmola" w:date="2023-09-20T11:26:00Z"/>
        </w:rPr>
        <w:pPrChange w:id="188" w:author="Prashasti Jakhmola" w:date="2023-09-20T11:26:00Z">
          <w:pPr>
            <w:tabs>
              <w:tab w:val="left" w:pos="2835"/>
            </w:tabs>
            <w:spacing w:after="120" w:line="240" w:lineRule="auto"/>
          </w:pPr>
        </w:pPrChange>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ins w:id="189" w:author="Prashasti Jakhmola" w:date="2023-09-20T11:57:00Z">
        <w:r w:rsidR="002F19AA">
          <w:t>the book,</w:t>
        </w:r>
      </w:ins>
      <w:del w:id="190" w:author="Prashasti Jakhmola" w:date="2023-09-20T11:57:00Z">
        <w:r w:rsidRPr="006B7D5E" w:rsidDel="002F19AA">
          <w:delText>"AWS Cloud Master Class,"</w:delText>
        </w:r>
      </w:del>
      <w:r w:rsidRPr="006B7D5E">
        <w:t xml:space="preserve"> we will explore these services in greater detail, unlocking their potential and demonstrating how they can be strategically leveraged to build robust and scalable cloud solutions.</w:t>
      </w:r>
    </w:p>
    <w:p w14:paraId="285C11E9" w14:textId="77777777" w:rsidR="006B7D5E" w:rsidRDefault="006B7D5E">
      <w:pPr>
        <w:pStyle w:val="NormalBPBHEB"/>
        <w:pPrChange w:id="191" w:author="Prashasti Jakhmola" w:date="2023-09-20T11:26:00Z">
          <w:pPr>
            <w:tabs>
              <w:tab w:val="left" w:pos="2835"/>
            </w:tabs>
            <w:spacing w:after="0" w:line="240" w:lineRule="auto"/>
          </w:pPr>
        </w:pPrChange>
      </w:pPr>
    </w:p>
    <w:p w14:paraId="66D2FCF9" w14:textId="77777777" w:rsidR="006B7D5E" w:rsidRPr="006B7D5E" w:rsidRDefault="006B7D5E" w:rsidP="006B7D5E">
      <w:pPr>
        <w:tabs>
          <w:tab w:val="left" w:pos="2835"/>
        </w:tabs>
        <w:spacing w:after="0" w:line="240" w:lineRule="auto"/>
      </w:pPr>
    </w:p>
    <w:p w14:paraId="7C5C9798" w14:textId="77777777" w:rsidR="002F19AA" w:rsidRDefault="006B7D5E" w:rsidP="006B299D">
      <w:pPr>
        <w:pStyle w:val="NormalBPBHEB"/>
        <w:rPr>
          <w:ins w:id="192" w:author="Prashasti Jakhmola" w:date="2023-09-20T11:57:00Z"/>
        </w:rPr>
      </w:pPr>
      <w:r w:rsidRPr="006B7D5E">
        <w:t>[1] Source: AWS Compute Services (</w:t>
      </w:r>
      <w:hyperlink r:id="rId21" w:tgtFrame="_new" w:history="1">
        <w:r w:rsidRPr="006B7D5E">
          <w:rPr>
            <w:rStyle w:val="Hyperlink"/>
          </w:rPr>
          <w:t>https://aws.amazon.com/products/compute/</w:t>
        </w:r>
      </w:hyperlink>
      <w:r w:rsidRPr="006B7D5E">
        <w:t xml:space="preserve">) </w:t>
      </w:r>
    </w:p>
    <w:p w14:paraId="50E08D3B" w14:textId="77777777" w:rsidR="002F19AA" w:rsidRDefault="006B7D5E" w:rsidP="006B299D">
      <w:pPr>
        <w:pStyle w:val="NormalBPBHEB"/>
        <w:rPr>
          <w:ins w:id="193" w:author="Prashasti Jakhmola" w:date="2023-09-20T11:58:00Z"/>
        </w:rPr>
      </w:pPr>
      <w:r w:rsidRPr="006B7D5E">
        <w:lastRenderedPageBreak/>
        <w:t>[2] Source: AWS Storage Services (</w:t>
      </w:r>
      <w:hyperlink r:id="rId22" w:tgtFrame="_new" w:history="1">
        <w:r w:rsidRPr="006B7D5E">
          <w:rPr>
            <w:rStyle w:val="Hyperlink"/>
          </w:rPr>
          <w:t>https://aws.amazon.com/products/storage/</w:t>
        </w:r>
      </w:hyperlink>
      <w:r w:rsidRPr="006B7D5E">
        <w:t xml:space="preserve">) </w:t>
      </w:r>
    </w:p>
    <w:p w14:paraId="5FF48DEE" w14:textId="77777777" w:rsidR="002F19AA" w:rsidRDefault="006B7D5E" w:rsidP="006B299D">
      <w:pPr>
        <w:pStyle w:val="NormalBPBHEB"/>
        <w:rPr>
          <w:ins w:id="194" w:author="Prashasti Jakhmola" w:date="2023-09-20T11:58:00Z"/>
        </w:rPr>
      </w:pPr>
      <w:r w:rsidRPr="006B7D5E">
        <w:t>[3] Source: AWS Database Services (</w:t>
      </w:r>
      <w:hyperlink r:id="rId23" w:tgtFrame="_new" w:history="1">
        <w:r w:rsidRPr="006B7D5E">
          <w:rPr>
            <w:rStyle w:val="Hyperlink"/>
          </w:rPr>
          <w:t>https://aws.amazon.com/products/databases/</w:t>
        </w:r>
      </w:hyperlink>
      <w:r w:rsidRPr="006B7D5E">
        <w:t xml:space="preserve">) </w:t>
      </w:r>
    </w:p>
    <w:p w14:paraId="20CBCC1A" w14:textId="77777777" w:rsidR="002F19AA" w:rsidRDefault="006B7D5E" w:rsidP="006B299D">
      <w:pPr>
        <w:pStyle w:val="NormalBPBHEB"/>
        <w:rPr>
          <w:ins w:id="195" w:author="Prashasti Jakhmola" w:date="2023-09-20T11:58:00Z"/>
        </w:rPr>
      </w:pPr>
      <w:r w:rsidRPr="006B7D5E">
        <w:t>[4] Source: AWS Machine Learning Services (</w:t>
      </w:r>
      <w:hyperlink r:id="rId24" w:tgtFrame="_new" w:history="1">
        <w:r w:rsidRPr="006B7D5E">
          <w:rPr>
            <w:rStyle w:val="Hyperlink"/>
          </w:rPr>
          <w:t>https://aws.amazon.com/machine-learning/</w:t>
        </w:r>
      </w:hyperlink>
      <w:r w:rsidRPr="006B7D5E">
        <w:t xml:space="preserve">) </w:t>
      </w:r>
    </w:p>
    <w:p w14:paraId="5CA4548C" w14:textId="3515CFA5" w:rsidR="006B7D5E" w:rsidDel="006B299D" w:rsidRDefault="006B7D5E">
      <w:pPr>
        <w:pStyle w:val="NormalBPBHEB"/>
        <w:rPr>
          <w:del w:id="196" w:author="Prashasti Jakhmola" w:date="2023-09-20T11:26:00Z"/>
        </w:rPr>
        <w:pPrChange w:id="197" w:author="Prashasti Jakhmola" w:date="2023-09-20T11:26:00Z">
          <w:pPr>
            <w:tabs>
              <w:tab w:val="left" w:pos="2835"/>
            </w:tabs>
            <w:spacing w:after="0" w:line="240" w:lineRule="auto"/>
          </w:pPr>
        </w:pPrChange>
      </w:pPr>
      <w:r w:rsidRPr="006B7D5E">
        <w:t>[5] Source: AWS IoT Core (</w:t>
      </w:r>
      <w:r>
        <w:fldChar w:fldCharType="begin"/>
      </w:r>
      <w:r>
        <w:instrText>HYPERLINK "https://aws.amazon.com/iot-core/" \t "_new"</w:instrText>
      </w:r>
      <w:r>
        <w:fldChar w:fldCharType="separate"/>
      </w:r>
      <w:r w:rsidRPr="006B7D5E">
        <w:rPr>
          <w:rStyle w:val="Hyperlink"/>
        </w:rPr>
        <w:t>https://aws.amazon.com/iot-core/</w:t>
      </w:r>
      <w:r>
        <w:rPr>
          <w:rStyle w:val="Hyperlink"/>
        </w:rPr>
        <w:fldChar w:fldCharType="end"/>
      </w:r>
      <w:r w:rsidRPr="006B7D5E">
        <w:t>)</w:t>
      </w:r>
    </w:p>
    <w:p w14:paraId="4392A496" w14:textId="77777777" w:rsidR="00B22530" w:rsidDel="00C703A7" w:rsidRDefault="00B22530" w:rsidP="006B7D5E">
      <w:pPr>
        <w:tabs>
          <w:tab w:val="left" w:pos="2835"/>
        </w:tabs>
        <w:spacing w:after="0" w:line="240" w:lineRule="auto"/>
        <w:rPr>
          <w:del w:id="198" w:author="Prashasti Jakhmola" w:date="2023-09-20T11:26:00Z"/>
        </w:rPr>
      </w:pPr>
    </w:p>
    <w:p w14:paraId="62E5B351" w14:textId="77777777" w:rsidR="00B22530" w:rsidDel="00C703A7" w:rsidRDefault="00B22530" w:rsidP="006B7D5E">
      <w:pPr>
        <w:tabs>
          <w:tab w:val="left" w:pos="2835"/>
        </w:tabs>
        <w:spacing w:after="0" w:line="240" w:lineRule="auto"/>
        <w:rPr>
          <w:del w:id="199" w:author="Prashasti Jakhmola" w:date="2023-09-20T11:26:00Z"/>
        </w:rPr>
      </w:pPr>
    </w:p>
    <w:p w14:paraId="72F9E233" w14:textId="77777777" w:rsidR="00B22530" w:rsidRDefault="00B22530">
      <w:pPr>
        <w:pStyle w:val="NormalBPBHEB"/>
        <w:pPrChange w:id="200" w:author="Prashasti Jakhmola" w:date="2023-09-20T11:26:00Z">
          <w:pPr>
            <w:tabs>
              <w:tab w:val="left" w:pos="2835"/>
            </w:tabs>
            <w:spacing w:after="0" w:line="240" w:lineRule="auto"/>
          </w:pPr>
        </w:pPrChange>
      </w:pPr>
    </w:p>
    <w:p w14:paraId="47E7FC6A" w14:textId="3CB7F396" w:rsidR="00B22530" w:rsidRPr="00B22530" w:rsidRDefault="00B22530">
      <w:pPr>
        <w:pStyle w:val="Heading1BPBHEB"/>
        <w:pPrChange w:id="201" w:author="Prashasti Jakhmola" w:date="2023-09-20T11:26:00Z">
          <w:pPr>
            <w:pStyle w:val="Heading2"/>
          </w:pPr>
        </w:pPrChange>
      </w:pPr>
      <w:r w:rsidRPr="00B22530">
        <w:t xml:space="preserve">Compute </w:t>
      </w:r>
      <w:ins w:id="202" w:author="Prashasti Jakhmola" w:date="2023-09-20T11:26:00Z">
        <w:r w:rsidR="00C703A7">
          <w:t>s</w:t>
        </w:r>
      </w:ins>
      <w:del w:id="203" w:author="Prashasti Jakhmola" w:date="2023-09-20T11:26:00Z">
        <w:r w:rsidRPr="00B22530" w:rsidDel="00C703A7">
          <w:delText>S</w:delText>
        </w:r>
      </w:del>
      <w:r w:rsidRPr="00B22530">
        <w:t>ervices</w:t>
      </w:r>
    </w:p>
    <w:p w14:paraId="29CB4520" w14:textId="6890A5A8" w:rsidR="00B22530" w:rsidRPr="00B22530" w:rsidRDefault="00B22530">
      <w:pPr>
        <w:pStyle w:val="NormalBPBHEB"/>
        <w:pPrChange w:id="204" w:author="Prashasti Jakhmola" w:date="2023-09-20T11:26:00Z">
          <w:pPr>
            <w:tabs>
              <w:tab w:val="left" w:pos="2835"/>
            </w:tabs>
            <w:spacing w:after="120" w:line="240" w:lineRule="auto"/>
          </w:pPr>
        </w:pPrChange>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ins w:id="205" w:author="Prashasti Jakhmola" w:date="2023-09-20T11:59:00Z">
        <w:r w:rsidR="003A4293">
          <w:t>the chapter</w:t>
        </w:r>
      </w:ins>
      <w:del w:id="206" w:author="Prashasti Jakhmola" w:date="2023-09-20T11:59:00Z">
        <w:r w:rsidRPr="00B22530" w:rsidDel="003A4293">
          <w:delText>"AWS Cloud Master Class"</w:delText>
        </w:r>
      </w:del>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441F2DDA" w:rsidR="00B22530" w:rsidRPr="00B22530" w:rsidRDefault="00B22530">
      <w:pPr>
        <w:pStyle w:val="NormalBPBHEB"/>
        <w:pPrChange w:id="207" w:author="Prashasti Jakhmola" w:date="2023-09-20T11:26:00Z">
          <w:pPr>
            <w:tabs>
              <w:tab w:val="left" w:pos="2835"/>
            </w:tabs>
            <w:spacing w:after="120" w:line="240" w:lineRule="auto"/>
          </w:pPr>
        </w:pPrChange>
      </w:pPr>
      <w:del w:id="208" w:author="Prashasti Jakhmola" w:date="2023-09-20T11:59:00Z">
        <w:r w:rsidRPr="00B22530" w:rsidDel="003A4293">
          <w:delText>Elastic Compute Cloud (</w:delText>
        </w:r>
      </w:del>
      <w:r w:rsidRPr="00B22530">
        <w:t>EC2</w:t>
      </w:r>
      <w:del w:id="209" w:author="Prashasti Jakhmola" w:date="2023-09-20T11:59:00Z">
        <w:r w:rsidRPr="00B22530" w:rsidDel="003A4293">
          <w:delText>)</w:delText>
        </w:r>
      </w:del>
      <w:r w:rsidRPr="00B22530">
        <w:t xml:space="preserve">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catering to a wide range of computational requirements [1]. Furthermore, AWS Lambda, a serverless </w:t>
      </w:r>
      <w:ins w:id="210" w:author="Prashasti Jakhmola" w:date="2023-09-20T13:28:00Z">
        <w:r w:rsidR="00C43A7B">
          <w:t>computing</w:t>
        </w:r>
      </w:ins>
      <w:del w:id="211" w:author="Prashasti Jakhmola" w:date="2023-09-20T13:28:00Z">
        <w:r w:rsidRPr="00B22530" w:rsidDel="00C43A7B">
          <w:delText>compute</w:delText>
        </w:r>
      </w:del>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w:t>
      </w:r>
      <w:del w:id="212" w:author="Prashasti Jakhmola" w:date="2023-09-20T12:00:00Z">
        <w:r w:rsidRPr="00B22530" w:rsidDel="001958D7">
          <w:delText>Elastic Container Service (</w:delText>
        </w:r>
      </w:del>
      <w:r w:rsidRPr="00B22530">
        <w:t>ECS</w:t>
      </w:r>
      <w:del w:id="213" w:author="Prashasti Jakhmola" w:date="2023-09-20T12:00:00Z">
        <w:r w:rsidRPr="00B22530" w:rsidDel="001958D7">
          <w:delText>)</w:delText>
        </w:r>
      </w:del>
      <w:r w:rsidRPr="00B22530">
        <w:t xml:space="preserve"> empowers organizations to manage and orchestrate containerized applications effortlessly. Whether using Docker containers or AWS Fargate for serverless containers, ECS streamlines the deployment and scaling of containerized workloads, making it an ideal choice for modern application architectures [3].</w:t>
      </w:r>
    </w:p>
    <w:p w14:paraId="6C6D4674" w14:textId="42CFE4D9" w:rsidR="00B22530" w:rsidDel="006B299D" w:rsidRDefault="00B22530">
      <w:pPr>
        <w:pStyle w:val="NormalBPBHEB"/>
        <w:rPr>
          <w:del w:id="214" w:author="Prashasti Jakhmola" w:date="2023-09-20T11:26:00Z"/>
        </w:rPr>
        <w:pPrChange w:id="215" w:author="Prashasti Jakhmola" w:date="2023-09-20T11:26:00Z">
          <w:pPr>
            <w:tabs>
              <w:tab w:val="left" w:pos="2835"/>
            </w:tabs>
            <w:spacing w:after="120" w:line="240" w:lineRule="auto"/>
          </w:pPr>
        </w:pPrChange>
      </w:pPr>
      <w:r w:rsidRPr="00B22530">
        <w:t xml:space="preserve">AWS's compute services are more than just tools; they are enablers of innovation and efficiency. As we delve deeper into this chapter and subsequent chapters of </w:t>
      </w:r>
      <w:ins w:id="216" w:author="Prashasti Jakhmola" w:date="2023-09-20T12:02:00Z">
        <w:r w:rsidR="00542279">
          <w:t>the book,</w:t>
        </w:r>
      </w:ins>
      <w:del w:id="217" w:author="Prashasti Jakhmola" w:date="2023-09-20T12:02:00Z">
        <w:r w:rsidRPr="00B22530" w:rsidDel="00542279">
          <w:delText>"AWS Cloud Master Class,"</w:delText>
        </w:r>
      </w:del>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06A95F40" w14:textId="77777777" w:rsidR="00B22530" w:rsidRDefault="00B22530">
      <w:pPr>
        <w:pStyle w:val="NormalBPBHEB"/>
        <w:pPrChange w:id="218" w:author="Prashasti Jakhmola" w:date="2023-09-20T11:26:00Z">
          <w:pPr>
            <w:tabs>
              <w:tab w:val="left" w:pos="2835"/>
            </w:tabs>
            <w:spacing w:after="0" w:line="240" w:lineRule="auto"/>
          </w:pPr>
        </w:pPrChange>
      </w:pPr>
    </w:p>
    <w:p w14:paraId="6B2AC9E9" w14:textId="77777777" w:rsidR="00B22530" w:rsidRPr="00B22530" w:rsidRDefault="00B22530" w:rsidP="00B22530">
      <w:pPr>
        <w:tabs>
          <w:tab w:val="left" w:pos="2835"/>
        </w:tabs>
        <w:spacing w:after="0" w:line="240" w:lineRule="auto"/>
      </w:pPr>
    </w:p>
    <w:p w14:paraId="289B45F2" w14:textId="77777777" w:rsidR="00542279" w:rsidRDefault="00B22530" w:rsidP="00542279">
      <w:pPr>
        <w:pStyle w:val="NormalBPBHEB"/>
        <w:rPr>
          <w:ins w:id="219" w:author="Prashasti Jakhmola" w:date="2023-09-20T12:02:00Z"/>
        </w:rPr>
      </w:pPr>
      <w:r w:rsidRPr="00B22530">
        <w:t>[1] Source: AWS EC2 (</w:t>
      </w:r>
      <w:hyperlink r:id="rId25" w:tgtFrame="_new" w:history="1">
        <w:r w:rsidRPr="00B22530">
          <w:rPr>
            <w:rStyle w:val="Hyperlink"/>
          </w:rPr>
          <w:t>https://aws.amazon.com/ec2/</w:t>
        </w:r>
      </w:hyperlink>
      <w:r w:rsidRPr="00B22530">
        <w:t xml:space="preserve">) </w:t>
      </w:r>
    </w:p>
    <w:p w14:paraId="33BD08A2" w14:textId="77777777" w:rsidR="00542279" w:rsidRDefault="00B22530" w:rsidP="00542279">
      <w:pPr>
        <w:pStyle w:val="NormalBPBHEB"/>
        <w:rPr>
          <w:ins w:id="220" w:author="Prashasti Jakhmola" w:date="2023-09-20T12:02:00Z"/>
        </w:rPr>
      </w:pPr>
      <w:r w:rsidRPr="00B22530">
        <w:t>[2] Source: AWS Lambda (</w:t>
      </w:r>
      <w:hyperlink r:id="rId26" w:tgtFrame="_new" w:history="1">
        <w:r w:rsidRPr="00B22530">
          <w:rPr>
            <w:rStyle w:val="Hyperlink"/>
          </w:rPr>
          <w:t>https://aws.amazon.com/lambda/</w:t>
        </w:r>
      </w:hyperlink>
      <w:r w:rsidRPr="00B22530">
        <w:t xml:space="preserve">) </w:t>
      </w:r>
    </w:p>
    <w:p w14:paraId="3734B4C5" w14:textId="2EACBC35" w:rsidR="00B22530" w:rsidDel="006B299D" w:rsidRDefault="00B22530">
      <w:pPr>
        <w:pStyle w:val="NormalBPBHEB"/>
        <w:rPr>
          <w:del w:id="221" w:author="Prashasti Jakhmola" w:date="2023-09-20T11:26:00Z"/>
        </w:rPr>
        <w:pPrChange w:id="222" w:author="Prashasti Jakhmola" w:date="2023-09-20T12:02:00Z">
          <w:pPr>
            <w:tabs>
              <w:tab w:val="left" w:pos="2835"/>
            </w:tabs>
            <w:spacing w:after="0" w:line="240" w:lineRule="auto"/>
          </w:pPr>
        </w:pPrChange>
      </w:pPr>
      <w:r w:rsidRPr="00B22530">
        <w:t>[3] Source: AWS ECS (</w:t>
      </w:r>
      <w:r>
        <w:fldChar w:fldCharType="begin"/>
      </w:r>
      <w:r>
        <w:instrText>HYPERLINK "https://aws.amazon.com/ecs/" \t "_new"</w:instrText>
      </w:r>
      <w:r>
        <w:fldChar w:fldCharType="separate"/>
      </w:r>
      <w:r w:rsidRPr="00B22530">
        <w:rPr>
          <w:rStyle w:val="Hyperlink"/>
        </w:rPr>
        <w:t>https://aws.amazon.com/ecs/</w:t>
      </w:r>
      <w:r>
        <w:rPr>
          <w:rStyle w:val="Hyperlink"/>
        </w:rPr>
        <w:fldChar w:fldCharType="end"/>
      </w:r>
      <w:r w:rsidRPr="00B22530">
        <w:t>)</w:t>
      </w:r>
    </w:p>
    <w:p w14:paraId="0137237C" w14:textId="77777777" w:rsidR="00B22530" w:rsidDel="006B299D" w:rsidRDefault="00B22530">
      <w:pPr>
        <w:pStyle w:val="NormalBPBHEB"/>
        <w:rPr>
          <w:del w:id="223" w:author="Prashasti Jakhmola" w:date="2023-09-20T11:26:00Z"/>
        </w:rPr>
        <w:pPrChange w:id="224" w:author="Prashasti Jakhmola" w:date="2023-09-20T12:02:00Z">
          <w:pPr>
            <w:tabs>
              <w:tab w:val="left" w:pos="2835"/>
            </w:tabs>
            <w:spacing w:after="0" w:line="240" w:lineRule="auto"/>
          </w:pPr>
        </w:pPrChange>
      </w:pPr>
    </w:p>
    <w:p w14:paraId="5DD16610" w14:textId="77777777" w:rsidR="00B22530" w:rsidDel="006B299D" w:rsidRDefault="00B22530">
      <w:pPr>
        <w:pStyle w:val="NormalBPBHEB"/>
        <w:rPr>
          <w:del w:id="225" w:author="Prashasti Jakhmola" w:date="2023-09-20T11:26:00Z"/>
        </w:rPr>
        <w:pPrChange w:id="226" w:author="Prashasti Jakhmola" w:date="2023-09-20T12:02:00Z">
          <w:pPr>
            <w:tabs>
              <w:tab w:val="left" w:pos="2835"/>
            </w:tabs>
            <w:spacing w:after="0" w:line="240" w:lineRule="auto"/>
          </w:pPr>
        </w:pPrChange>
      </w:pPr>
    </w:p>
    <w:p w14:paraId="0F87286B" w14:textId="77777777" w:rsidR="00B22530" w:rsidRDefault="00B22530">
      <w:pPr>
        <w:pStyle w:val="NormalBPBHEB"/>
        <w:pPrChange w:id="227" w:author="Prashasti Jakhmola" w:date="2023-09-20T12:02:00Z">
          <w:pPr>
            <w:tabs>
              <w:tab w:val="left" w:pos="2835"/>
            </w:tabs>
            <w:spacing w:after="0" w:line="240" w:lineRule="auto"/>
          </w:pPr>
        </w:pPrChange>
      </w:pPr>
    </w:p>
    <w:p w14:paraId="4F00D1D4" w14:textId="4F65518B" w:rsidR="006C2EF4" w:rsidRPr="006C2EF4" w:rsidRDefault="006C2EF4">
      <w:pPr>
        <w:pStyle w:val="Heading1BPBHEB"/>
        <w:pPrChange w:id="228" w:author="Prashasti Jakhmola" w:date="2023-09-20T11:26:00Z">
          <w:pPr>
            <w:pStyle w:val="Heading2"/>
          </w:pPr>
        </w:pPrChange>
      </w:pPr>
      <w:r w:rsidRPr="006C2EF4">
        <w:t xml:space="preserve">Storage </w:t>
      </w:r>
      <w:ins w:id="229" w:author="Prashasti Jakhmola" w:date="2023-09-20T11:27:00Z">
        <w:r w:rsidR="00D66EEA">
          <w:t>s</w:t>
        </w:r>
      </w:ins>
      <w:del w:id="230" w:author="Prashasti Jakhmola" w:date="2023-09-20T11:27:00Z">
        <w:r w:rsidRPr="006C2EF4" w:rsidDel="00D66EEA">
          <w:delText>S</w:delText>
        </w:r>
      </w:del>
      <w:r w:rsidRPr="006C2EF4">
        <w:t>ervices</w:t>
      </w:r>
    </w:p>
    <w:p w14:paraId="6D7E9DC3" w14:textId="04CFA0D9" w:rsidR="006C2EF4" w:rsidRPr="006C2EF4" w:rsidRDefault="006C2EF4">
      <w:pPr>
        <w:pStyle w:val="NormalBPBHEB"/>
        <w:pPrChange w:id="231" w:author="Prashasti Jakhmola" w:date="2023-09-20T11:27:00Z">
          <w:pPr>
            <w:tabs>
              <w:tab w:val="left" w:pos="2835"/>
            </w:tabs>
            <w:spacing w:after="120" w:line="240" w:lineRule="auto"/>
          </w:pPr>
        </w:pPrChange>
      </w:pPr>
      <w:r w:rsidRPr="006C2EF4">
        <w:t xml:space="preserve">In the digital age, where data is the lifeblood of organizations, </w:t>
      </w:r>
      <w:del w:id="232" w:author="Prashasti Jakhmola" w:date="2023-09-20T12:02:00Z">
        <w:r w:rsidRPr="006C2EF4" w:rsidDel="009C0296">
          <w:delText>Amazon Web Services (</w:delText>
        </w:r>
      </w:del>
      <w:r w:rsidRPr="006C2EF4">
        <w:t>AWS</w:t>
      </w:r>
      <w:del w:id="233" w:author="Prashasti Jakhmola" w:date="2023-09-20T12:03:00Z">
        <w:r w:rsidRPr="006C2EF4" w:rsidDel="009C0296">
          <w:delText>)</w:delText>
        </w:r>
      </w:del>
      <w:r w:rsidRPr="006C2EF4">
        <w:t xml:space="preserve"> offers a spectrum of storage services that are the backbone of countless applications and businesses worldwide. This section of </w:t>
      </w:r>
      <w:ins w:id="234" w:author="Prashasti Jakhmola" w:date="2023-09-20T12:03:00Z">
        <w:r w:rsidR="007F5AF1">
          <w:t xml:space="preserve">the chapter </w:t>
        </w:r>
      </w:ins>
      <w:del w:id="235" w:author="Prashasti Jakhmola" w:date="2023-09-20T12:03:00Z">
        <w:r w:rsidRPr="006C2EF4" w:rsidDel="007F5AF1">
          <w:delText xml:space="preserve">"AWS Cloud Master Class" </w:delText>
        </w:r>
      </w:del>
      <w:r w:rsidRPr="006C2EF4">
        <w:t xml:space="preserve">takes a deep dive into AWS's storage services, specifically focusing on two key offerings: </w:t>
      </w:r>
      <w:del w:id="236" w:author="Prashasti Jakhmola" w:date="2023-09-20T12:03:00Z">
        <w:r w:rsidRPr="006C2EF4" w:rsidDel="007F5AF1">
          <w:delText>Simple Storage Service (</w:delText>
        </w:r>
      </w:del>
      <w:r w:rsidRPr="006C2EF4">
        <w:t>S3</w:t>
      </w:r>
      <w:del w:id="237" w:author="Prashasti Jakhmola" w:date="2023-09-20T12:03:00Z">
        <w:r w:rsidRPr="006C2EF4" w:rsidDel="007F5AF1">
          <w:delText>)</w:delText>
        </w:r>
      </w:del>
      <w:r w:rsidRPr="006C2EF4">
        <w:t xml:space="preserve"> and </w:t>
      </w:r>
      <w:del w:id="238" w:author="Prashasti Jakhmola" w:date="2023-09-20T12:03:00Z">
        <w:r w:rsidRPr="006C2EF4" w:rsidDel="007F5AF1">
          <w:delText>Elastic Block Store (</w:delText>
        </w:r>
      </w:del>
      <w:r w:rsidRPr="006C2EF4">
        <w:t>EBS</w:t>
      </w:r>
      <w:del w:id="239" w:author="Prashasti Jakhmola" w:date="2023-09-20T12:03:00Z">
        <w:r w:rsidRPr="006C2EF4" w:rsidDel="007F5AF1">
          <w:delText>)</w:delText>
        </w:r>
      </w:del>
      <w:r w:rsidRPr="006C2EF4">
        <w:t>. We</w:t>
      </w:r>
      <w:ins w:id="240" w:author="Prashasti Jakhmola" w:date="2023-09-20T12:03:00Z">
        <w:r w:rsidR="007F5AF1">
          <w:t xml:space="preserve"> wi</w:t>
        </w:r>
      </w:ins>
      <w:del w:id="241" w:author="Prashasti Jakhmola" w:date="2023-09-20T12:03:00Z">
        <w:r w:rsidRPr="006C2EF4" w:rsidDel="007F5AF1">
          <w:delText>'</w:delText>
        </w:r>
      </w:del>
      <w:r w:rsidRPr="006C2EF4">
        <w:t>ll uncover the intricacies of these services, explore their versatile use cases, and discuss how they empower organizations to manage, store, and retrieve data efficiently.</w:t>
      </w:r>
    </w:p>
    <w:p w14:paraId="2D772353" w14:textId="3248FA81" w:rsidR="006C2EF4" w:rsidRPr="006C2EF4" w:rsidRDefault="006C2EF4">
      <w:pPr>
        <w:pStyle w:val="NormalBPBHEB"/>
        <w:pPrChange w:id="242" w:author="Prashasti Jakhmola" w:date="2023-09-20T11:27:00Z">
          <w:pPr>
            <w:tabs>
              <w:tab w:val="left" w:pos="2835"/>
            </w:tabs>
            <w:spacing w:after="120" w:line="240" w:lineRule="auto"/>
          </w:pPr>
        </w:pPrChange>
      </w:pPr>
      <w:del w:id="243" w:author="Prashasti Jakhmola" w:date="2023-09-20T12:03:00Z">
        <w:r w:rsidRPr="006C2EF4" w:rsidDel="001D6782">
          <w:delText xml:space="preserve">Simple Storage Service, or </w:delText>
        </w:r>
      </w:del>
      <w:r w:rsidRPr="006C2EF4">
        <w:t>S3</w:t>
      </w:r>
      <w:del w:id="244" w:author="Prashasti Jakhmola" w:date="2023-09-20T12:03:00Z">
        <w:r w:rsidRPr="006C2EF4" w:rsidDel="001D6782">
          <w:delText>,</w:delText>
        </w:r>
      </w:del>
      <w:r w:rsidRPr="006C2EF4">
        <w:t xml:space="preserve">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w:t>
      </w:r>
      <w:del w:id="245" w:author="Prashasti Jakhmola" w:date="2023-09-20T12:04:00Z">
        <w:r w:rsidRPr="006C2EF4" w:rsidDel="00FF4400">
          <w:delText>Elastic Block Store (</w:delText>
        </w:r>
      </w:del>
      <w:r w:rsidRPr="006C2EF4">
        <w:t>EBS</w:t>
      </w:r>
      <w:del w:id="246" w:author="Prashasti Jakhmola" w:date="2023-09-20T12:04:00Z">
        <w:r w:rsidRPr="006C2EF4" w:rsidDel="00FF4400">
          <w:delText>)</w:delText>
        </w:r>
      </w:del>
      <w:r w:rsidRPr="006C2EF4">
        <w:t xml:space="preserve"> caters to block-level storage needs, primarily for use with Amazon </w:t>
      </w:r>
      <w:del w:id="247" w:author="Prashasti Jakhmola" w:date="2023-09-20T12:04:00Z">
        <w:r w:rsidRPr="006C2EF4" w:rsidDel="000E49B0">
          <w:delText>Elastic Compute Cloud (</w:delText>
        </w:r>
      </w:del>
      <w:r w:rsidRPr="006C2EF4">
        <w:t>EC2</w:t>
      </w:r>
      <w:del w:id="248" w:author="Prashasti Jakhmola" w:date="2023-09-20T12:04:00Z">
        <w:r w:rsidRPr="006C2EF4" w:rsidDel="000E49B0">
          <w:delText>)</w:delText>
        </w:r>
      </w:del>
      <w:r w:rsidRPr="006C2EF4">
        <w:t xml:space="preserve"> instances. EBS offers a range of volume types, from general-purpose SSDs to high-performance SSDs and magnetic volumes, allowing organizations to tailor their storage solutions to specific performance requirements. EBS volumes can be attached to EC2 instances, providing reliable and low-latency storage for applications, databases, and more [2].</w:t>
      </w:r>
    </w:p>
    <w:p w14:paraId="4E92E6C4" w14:textId="1920363B" w:rsidR="006C2EF4" w:rsidRDefault="006C2EF4">
      <w:pPr>
        <w:pStyle w:val="NormalBPBHEB"/>
        <w:pPrChange w:id="249" w:author="Prashasti Jakhmola" w:date="2023-09-20T11:27:00Z">
          <w:pPr>
            <w:tabs>
              <w:tab w:val="left" w:pos="2835"/>
            </w:tabs>
            <w:spacing w:after="120" w:line="240" w:lineRule="auto"/>
          </w:pPr>
        </w:pPrChange>
      </w:pPr>
      <w:r w:rsidRPr="006C2EF4">
        <w:t>The role of storage in the cloud ecosystem cannot be overstated. AWS's S3 and EBS services exemplify the company's commitment to offering flexible, durable, and performant storage solutions. As we continue our journey</w:t>
      </w:r>
      <w:ins w:id="250" w:author="Prashasti Jakhmola" w:date="2023-09-20T12:04:00Z">
        <w:r w:rsidR="001B3062">
          <w:t>,</w:t>
        </w:r>
      </w:ins>
      <w:r w:rsidRPr="006C2EF4">
        <w:t xml:space="preserve"> </w:t>
      </w:r>
      <w:del w:id="251" w:author="Prashasti Jakhmola" w:date="2023-09-20T12:04:00Z">
        <w:r w:rsidRPr="006C2EF4" w:rsidDel="001B3062">
          <w:delText xml:space="preserve">through the "AWS Cloud Master Class," </w:delText>
        </w:r>
      </w:del>
      <w:r w:rsidRPr="006C2EF4">
        <w:t>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10CD3230" w14:textId="77777777" w:rsidR="001B3062" w:rsidRDefault="006C2EF4" w:rsidP="001B3062">
      <w:pPr>
        <w:pStyle w:val="NormalBPBHEB"/>
        <w:rPr>
          <w:ins w:id="252" w:author="Prashasti Jakhmola" w:date="2023-09-20T12:05:00Z"/>
        </w:rPr>
      </w:pPr>
      <w:r w:rsidRPr="006C2EF4">
        <w:t>[1] Source: AWS S3 (</w:t>
      </w:r>
      <w:hyperlink r:id="rId27" w:tgtFrame="_new" w:history="1">
        <w:r w:rsidRPr="006C2EF4">
          <w:rPr>
            <w:rStyle w:val="Hyperlink"/>
          </w:rPr>
          <w:t>https://aws.amazon.com/s3/</w:t>
        </w:r>
      </w:hyperlink>
      <w:r w:rsidRPr="006C2EF4">
        <w:t xml:space="preserve">) </w:t>
      </w:r>
    </w:p>
    <w:p w14:paraId="74ABCF35" w14:textId="3219548B" w:rsidR="006C2EF4" w:rsidRPr="006C2EF4" w:rsidDel="001B3062" w:rsidRDefault="006C2EF4">
      <w:pPr>
        <w:pStyle w:val="NormalBPBHEB"/>
        <w:rPr>
          <w:del w:id="253" w:author="Prashasti Jakhmola" w:date="2023-09-20T12:05:00Z"/>
        </w:rPr>
        <w:pPrChange w:id="254" w:author="Prashasti Jakhmola" w:date="2023-09-20T12:05:00Z">
          <w:pPr>
            <w:tabs>
              <w:tab w:val="left" w:pos="2835"/>
            </w:tabs>
            <w:spacing w:after="0" w:line="240" w:lineRule="auto"/>
          </w:pPr>
        </w:pPrChange>
      </w:pPr>
      <w:r w:rsidRPr="006C2EF4">
        <w:t>[2] Source: AWS EBS (</w:t>
      </w:r>
      <w:r>
        <w:fldChar w:fldCharType="begin"/>
      </w:r>
      <w:r>
        <w:instrText>HYPERLINK "https://aws.amazon.com/ebs/" \t "_new"</w:instrText>
      </w:r>
      <w:r>
        <w:fldChar w:fldCharType="separate"/>
      </w:r>
      <w:r w:rsidRPr="006C2EF4">
        <w:rPr>
          <w:rStyle w:val="Hyperlink"/>
        </w:rPr>
        <w:t>https://aws.amazon.com/ebs/</w:t>
      </w:r>
      <w:r>
        <w:rPr>
          <w:rStyle w:val="Hyperlink"/>
        </w:rPr>
        <w:fldChar w:fldCharType="end"/>
      </w:r>
      <w:r w:rsidRPr="006C2EF4">
        <w:t>)</w:t>
      </w:r>
    </w:p>
    <w:p w14:paraId="559CBD79" w14:textId="77777777" w:rsidR="006C2EF4" w:rsidDel="001B3062" w:rsidRDefault="006C2EF4" w:rsidP="00B22530">
      <w:pPr>
        <w:tabs>
          <w:tab w:val="left" w:pos="2835"/>
        </w:tabs>
        <w:spacing w:after="0" w:line="240" w:lineRule="auto"/>
        <w:rPr>
          <w:del w:id="255" w:author="Prashasti Jakhmola" w:date="2023-09-20T12:05:00Z"/>
        </w:rPr>
      </w:pPr>
    </w:p>
    <w:p w14:paraId="0D68D5DB" w14:textId="77777777" w:rsidR="00B22530" w:rsidDel="001B3062" w:rsidRDefault="00B22530" w:rsidP="00B22530">
      <w:pPr>
        <w:tabs>
          <w:tab w:val="left" w:pos="2835"/>
        </w:tabs>
        <w:spacing w:after="0" w:line="240" w:lineRule="auto"/>
        <w:rPr>
          <w:del w:id="256" w:author="Prashasti Jakhmola" w:date="2023-09-20T12:05:00Z"/>
        </w:rPr>
      </w:pPr>
    </w:p>
    <w:p w14:paraId="159D8528" w14:textId="77777777" w:rsidR="00B22530" w:rsidRDefault="00B22530">
      <w:pPr>
        <w:pStyle w:val="NormalBPBHEB"/>
        <w:pPrChange w:id="257" w:author="Prashasti Jakhmola" w:date="2023-09-20T12:05:00Z">
          <w:pPr>
            <w:tabs>
              <w:tab w:val="left" w:pos="2835"/>
            </w:tabs>
            <w:spacing w:after="0" w:line="240" w:lineRule="auto"/>
          </w:pPr>
        </w:pPrChange>
      </w:pPr>
    </w:p>
    <w:p w14:paraId="1B593AB7" w14:textId="77777777" w:rsidR="00B05DB7" w:rsidRPr="00B05DB7" w:rsidRDefault="00B05DB7">
      <w:pPr>
        <w:pStyle w:val="Heading1BPBHEB"/>
        <w:pPrChange w:id="258" w:author="Prashasti Jakhmola" w:date="2023-09-20T12:05:00Z">
          <w:pPr>
            <w:pStyle w:val="Heading2"/>
          </w:pPr>
        </w:pPrChange>
      </w:pPr>
      <w:r w:rsidRPr="00B05DB7">
        <w:t>Networking in AWS</w:t>
      </w:r>
    </w:p>
    <w:p w14:paraId="492E3B9F" w14:textId="602A23C6" w:rsidR="00B05DB7" w:rsidRPr="00B05DB7" w:rsidRDefault="00B05DB7">
      <w:pPr>
        <w:pStyle w:val="NormalBPBHEB"/>
        <w:pPrChange w:id="259" w:author="Prashasti Jakhmola" w:date="2023-09-20T12:05:00Z">
          <w:pPr>
            <w:tabs>
              <w:tab w:val="left" w:pos="2835"/>
            </w:tabs>
            <w:spacing w:after="120" w:line="240" w:lineRule="auto"/>
          </w:pPr>
        </w:pPrChange>
      </w:pPr>
      <w:r w:rsidRPr="00B05DB7">
        <w:t xml:space="preserve">In the vast expanse of </w:t>
      </w:r>
      <w:del w:id="260" w:author="Prashasti Jakhmola" w:date="2023-09-20T12:05:00Z">
        <w:r w:rsidRPr="00B05DB7" w:rsidDel="000209FC">
          <w:delText>Amazon Web Services (</w:delText>
        </w:r>
      </w:del>
      <w:r w:rsidRPr="00B05DB7">
        <w:t>AWS</w:t>
      </w:r>
      <w:del w:id="261" w:author="Prashasti Jakhmola" w:date="2023-09-20T12:05:00Z">
        <w:r w:rsidRPr="00B05DB7" w:rsidDel="000209FC">
          <w:delText>)</w:delText>
        </w:r>
      </w:del>
      <w:r w:rsidRPr="00B05DB7">
        <w:t xml:space="preserve">, a robust and well-architected network infrastructure is the circulatory system that ensures the seamless flow of data and resources. This section </w:t>
      </w:r>
      <w:del w:id="262" w:author="Prashasti Jakhmola" w:date="2023-09-20T13:28:00Z">
        <w:r w:rsidRPr="00B05DB7" w:rsidDel="00C43A7B">
          <w:delText xml:space="preserve">of </w:delText>
        </w:r>
      </w:del>
      <w:del w:id="263" w:author="Prashasti Jakhmola" w:date="2023-09-20T12:05:00Z">
        <w:r w:rsidRPr="00B05DB7" w:rsidDel="0015654B">
          <w:delText>"AWS Cloud Master Class"</w:delText>
        </w:r>
      </w:del>
      <w:del w:id="264" w:author="Prashasti Jakhmola" w:date="2023-09-20T13:28:00Z">
        <w:r w:rsidRPr="00B05DB7" w:rsidDel="00C43A7B">
          <w:delText xml:space="preserve"> </w:delText>
        </w:r>
      </w:del>
      <w:r w:rsidRPr="00B05DB7">
        <w:t xml:space="preserve">delves into the intricate world of AWS networking features, where we explore key components such as </w:t>
      </w:r>
      <w:r w:rsidRPr="0015654B">
        <w:rPr>
          <w:b/>
          <w:bCs/>
          <w:rPrChange w:id="265" w:author="Prashasti Jakhmola" w:date="2023-09-20T12:05:00Z">
            <w:rPr/>
          </w:rPrChange>
        </w:rPr>
        <w:t>Virtual Private Clouds</w:t>
      </w:r>
      <w:r w:rsidRPr="00B05DB7">
        <w:t xml:space="preserve"> (</w:t>
      </w:r>
      <w:r w:rsidRPr="0015654B">
        <w:rPr>
          <w:b/>
          <w:bCs/>
          <w:rPrChange w:id="266" w:author="Prashasti Jakhmola" w:date="2023-09-20T12:05:00Z">
            <w:rPr/>
          </w:rPrChange>
        </w:rPr>
        <w:t>VPCs</w:t>
      </w:r>
      <w:r w:rsidRPr="00B05DB7">
        <w:t>), Direct Connect, and Amazon Route 53. These elements form the vital connective tissue that underpins secure, scalable, and interconnected cloud environments.</w:t>
      </w:r>
    </w:p>
    <w:p w14:paraId="0DB224FF" w14:textId="2834EEAA" w:rsidR="00B05DB7" w:rsidRPr="00B05DB7" w:rsidRDefault="00B05DB7">
      <w:pPr>
        <w:pStyle w:val="NormalBPBHEB"/>
        <w:pPrChange w:id="267" w:author="Prashasti Jakhmola" w:date="2023-09-20T12:05:00Z">
          <w:pPr>
            <w:tabs>
              <w:tab w:val="left" w:pos="2835"/>
            </w:tabs>
            <w:spacing w:after="120" w:line="240" w:lineRule="auto"/>
          </w:pPr>
        </w:pPrChange>
      </w:pPr>
      <w:r w:rsidRPr="00B05DB7">
        <w:t>At the core of AWS networking is the concept of V</w:t>
      </w:r>
      <w:del w:id="268" w:author="Prashasti Jakhmola" w:date="2023-09-20T12:06:00Z">
        <w:r w:rsidRPr="00B05DB7" w:rsidDel="00B52B4F">
          <w:delText xml:space="preserve">irtual </w:delText>
        </w:r>
      </w:del>
      <w:r w:rsidRPr="00B05DB7">
        <w:t>P</w:t>
      </w:r>
      <w:del w:id="269" w:author="Prashasti Jakhmola" w:date="2023-09-20T12:06:00Z">
        <w:r w:rsidRPr="00B05DB7" w:rsidDel="00B52B4F">
          <w:delText xml:space="preserve">rivate </w:delText>
        </w:r>
      </w:del>
      <w:r w:rsidRPr="00B05DB7">
        <w:t>C</w:t>
      </w:r>
      <w:del w:id="270" w:author="Prashasti Jakhmola" w:date="2023-09-20T12:06:00Z">
        <w:r w:rsidRPr="00B05DB7" w:rsidDel="00B52B4F">
          <w:delText>louds</w:delText>
        </w:r>
        <w:r w:rsidRPr="00B05DB7" w:rsidDel="00B503C1">
          <w:delText>, or VPCs</w:delText>
        </w:r>
      </w:del>
      <w:r w:rsidRPr="00B05DB7">
        <w:t xml:space="preserve">. </w:t>
      </w:r>
      <w:ins w:id="271" w:author="Prashasti Jakhmola" w:date="2023-09-20T12:06:00Z">
        <w:r w:rsidR="00B503C1">
          <w:t>It</w:t>
        </w:r>
        <w:r w:rsidR="00F13111">
          <w:t xml:space="preserve"> </w:t>
        </w:r>
      </w:ins>
      <w:del w:id="272" w:author="Prashasti Jakhmola" w:date="2023-09-20T12:06:00Z">
        <w:r w:rsidRPr="00B05DB7" w:rsidDel="00B503C1">
          <w:delText xml:space="preserve">A VPC </w:delText>
        </w:r>
      </w:del>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ins w:id="273" w:author="Prashasti Jakhmola" w:date="2023-09-20T12:07:00Z">
        <w:r w:rsidR="00104F5E" w:rsidRPr="009C5878">
          <w:rPr>
            <w:b/>
            <w:bCs/>
            <w:rPrChange w:id="274" w:author="Prashasti Jakhmola" w:date="2023-09-20T12:07:00Z">
              <w:rPr/>
            </w:rPrChange>
          </w:rPr>
          <w:t>N</w:t>
        </w:r>
      </w:ins>
      <w:del w:id="275" w:author="Prashasti Jakhmola" w:date="2023-09-20T12:07:00Z">
        <w:r w:rsidRPr="009C5878" w:rsidDel="00104F5E">
          <w:rPr>
            <w:b/>
            <w:bCs/>
            <w:rPrChange w:id="276" w:author="Prashasti Jakhmola" w:date="2023-09-20T12:07:00Z">
              <w:rPr/>
            </w:rPrChange>
          </w:rPr>
          <w:delText>n</w:delText>
        </w:r>
      </w:del>
      <w:r w:rsidRPr="009C5878">
        <w:rPr>
          <w:b/>
          <w:bCs/>
          <w:rPrChange w:id="277" w:author="Prashasti Jakhmola" w:date="2023-09-20T12:07:00Z">
            <w:rPr/>
          </w:rPrChange>
        </w:rPr>
        <w:t xml:space="preserve">etwork </w:t>
      </w:r>
      <w:ins w:id="278" w:author="Prashasti Jakhmola" w:date="2023-09-20T12:07:00Z">
        <w:r w:rsidR="00104F5E" w:rsidRPr="009C5878">
          <w:rPr>
            <w:b/>
            <w:bCs/>
            <w:rPrChange w:id="279" w:author="Prashasti Jakhmola" w:date="2023-09-20T12:07:00Z">
              <w:rPr/>
            </w:rPrChange>
          </w:rPr>
          <w:t>A</w:t>
        </w:r>
      </w:ins>
      <w:del w:id="280" w:author="Prashasti Jakhmola" w:date="2023-09-20T12:07:00Z">
        <w:r w:rsidRPr="009C5878" w:rsidDel="00104F5E">
          <w:rPr>
            <w:b/>
            <w:bCs/>
            <w:rPrChange w:id="281" w:author="Prashasti Jakhmola" w:date="2023-09-20T12:07:00Z">
              <w:rPr/>
            </w:rPrChange>
          </w:rPr>
          <w:delText>a</w:delText>
        </w:r>
      </w:del>
      <w:r w:rsidRPr="009C5878">
        <w:rPr>
          <w:b/>
          <w:bCs/>
          <w:rPrChange w:id="282" w:author="Prashasti Jakhmola" w:date="2023-09-20T12:07:00Z">
            <w:rPr/>
          </w:rPrChange>
        </w:rPr>
        <w:t xml:space="preserve">ccess </w:t>
      </w:r>
      <w:ins w:id="283" w:author="Prashasti Jakhmola" w:date="2023-09-20T12:07:00Z">
        <w:r w:rsidR="00104F5E" w:rsidRPr="009C5878">
          <w:rPr>
            <w:b/>
            <w:bCs/>
            <w:rPrChange w:id="284" w:author="Prashasti Jakhmola" w:date="2023-09-20T12:07:00Z">
              <w:rPr/>
            </w:rPrChange>
          </w:rPr>
          <w:t>C</w:t>
        </w:r>
      </w:ins>
      <w:del w:id="285" w:author="Prashasti Jakhmola" w:date="2023-09-20T12:07:00Z">
        <w:r w:rsidRPr="009C5878" w:rsidDel="00104F5E">
          <w:rPr>
            <w:b/>
            <w:bCs/>
            <w:rPrChange w:id="286" w:author="Prashasti Jakhmola" w:date="2023-09-20T12:07:00Z">
              <w:rPr/>
            </w:rPrChange>
          </w:rPr>
          <w:delText>c</w:delText>
        </w:r>
      </w:del>
      <w:r w:rsidRPr="009C5878">
        <w:rPr>
          <w:b/>
          <w:bCs/>
          <w:rPrChange w:id="287" w:author="Prashasti Jakhmola" w:date="2023-09-20T12:07:00Z">
            <w:rPr/>
          </w:rPrChange>
        </w:rPr>
        <w:t xml:space="preserve">ontrol </w:t>
      </w:r>
      <w:ins w:id="288" w:author="Prashasti Jakhmola" w:date="2023-09-20T12:07:00Z">
        <w:r w:rsidR="00104F5E" w:rsidRPr="009C5878">
          <w:rPr>
            <w:b/>
            <w:bCs/>
            <w:rPrChange w:id="289" w:author="Prashasti Jakhmola" w:date="2023-09-20T12:07:00Z">
              <w:rPr/>
            </w:rPrChange>
          </w:rPr>
          <w:t>L</w:t>
        </w:r>
      </w:ins>
      <w:del w:id="290" w:author="Prashasti Jakhmola" w:date="2023-09-20T12:07:00Z">
        <w:r w:rsidRPr="009C5878" w:rsidDel="00104F5E">
          <w:rPr>
            <w:b/>
            <w:bCs/>
            <w:rPrChange w:id="291" w:author="Prashasti Jakhmola" w:date="2023-09-20T12:07:00Z">
              <w:rPr/>
            </w:rPrChange>
          </w:rPr>
          <w:delText>l</w:delText>
        </w:r>
      </w:del>
      <w:r w:rsidRPr="009C5878">
        <w:rPr>
          <w:b/>
          <w:bCs/>
          <w:rPrChange w:id="292" w:author="Prashasti Jakhmola" w:date="2023-09-20T12:07:00Z">
            <w:rPr/>
          </w:rPrChange>
        </w:rPr>
        <w:t>ists</w:t>
      </w:r>
      <w:r w:rsidRPr="00B05DB7">
        <w:t xml:space="preserve"> (</w:t>
      </w:r>
      <w:r w:rsidRPr="009C5878">
        <w:rPr>
          <w:b/>
          <w:bCs/>
          <w:rPrChange w:id="293" w:author="Prashasti Jakhmola" w:date="2023-09-20T12:07:00Z">
            <w:rPr/>
          </w:rPrChange>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06A3087F" w:rsidR="00B05DB7" w:rsidRDefault="00B05DB7">
      <w:pPr>
        <w:pStyle w:val="NormalBPBHEB"/>
        <w:pPrChange w:id="294" w:author="Prashasti Jakhmola" w:date="2023-09-20T12:05:00Z">
          <w:pPr>
            <w:tabs>
              <w:tab w:val="left" w:pos="2835"/>
            </w:tabs>
            <w:spacing w:after="120" w:line="240" w:lineRule="auto"/>
          </w:pPr>
        </w:pPrChange>
      </w:pPr>
      <w:r w:rsidRPr="00B05DB7">
        <w:t xml:space="preserve">Moreover, Amazon Route 53, AWS's scalable and highly available </w:t>
      </w:r>
      <w:ins w:id="295" w:author="Prashasti Jakhmola" w:date="2023-09-20T12:07:00Z">
        <w:r w:rsidR="00E93FB5" w:rsidRPr="00BC4ECE">
          <w:rPr>
            <w:b/>
            <w:bCs/>
            <w:rPrChange w:id="296" w:author="Prashasti Jakhmola" w:date="2023-09-20T12:08:00Z">
              <w:rPr/>
            </w:rPrChange>
          </w:rPr>
          <w:t>D</w:t>
        </w:r>
      </w:ins>
      <w:del w:id="297" w:author="Prashasti Jakhmola" w:date="2023-09-20T12:07:00Z">
        <w:r w:rsidRPr="00BC4ECE" w:rsidDel="00E93FB5">
          <w:rPr>
            <w:b/>
            <w:bCs/>
            <w:rPrChange w:id="298" w:author="Prashasti Jakhmola" w:date="2023-09-20T12:08:00Z">
              <w:rPr/>
            </w:rPrChange>
          </w:rPr>
          <w:delText>d</w:delText>
        </w:r>
      </w:del>
      <w:r w:rsidRPr="00BC4ECE">
        <w:rPr>
          <w:b/>
          <w:bCs/>
          <w:rPrChange w:id="299" w:author="Prashasti Jakhmola" w:date="2023-09-20T12:08:00Z">
            <w:rPr/>
          </w:rPrChange>
        </w:rPr>
        <w:t xml:space="preserve">omain </w:t>
      </w:r>
      <w:ins w:id="300" w:author="Prashasti Jakhmola" w:date="2023-09-20T12:07:00Z">
        <w:r w:rsidR="00E93FB5" w:rsidRPr="00BC4ECE">
          <w:rPr>
            <w:b/>
            <w:bCs/>
            <w:rPrChange w:id="301" w:author="Prashasti Jakhmola" w:date="2023-09-20T12:08:00Z">
              <w:rPr/>
            </w:rPrChange>
          </w:rPr>
          <w:t>N</w:t>
        </w:r>
      </w:ins>
      <w:del w:id="302" w:author="Prashasti Jakhmola" w:date="2023-09-20T12:07:00Z">
        <w:r w:rsidRPr="00BC4ECE" w:rsidDel="00E93FB5">
          <w:rPr>
            <w:b/>
            <w:bCs/>
            <w:rPrChange w:id="303" w:author="Prashasti Jakhmola" w:date="2023-09-20T12:08:00Z">
              <w:rPr/>
            </w:rPrChange>
          </w:rPr>
          <w:delText>n</w:delText>
        </w:r>
      </w:del>
      <w:r w:rsidRPr="00BC4ECE">
        <w:rPr>
          <w:b/>
          <w:bCs/>
          <w:rPrChange w:id="304" w:author="Prashasti Jakhmola" w:date="2023-09-20T12:08:00Z">
            <w:rPr/>
          </w:rPrChange>
        </w:rPr>
        <w:t xml:space="preserve">ame </w:t>
      </w:r>
      <w:ins w:id="305" w:author="Prashasti Jakhmola" w:date="2023-09-20T12:07:00Z">
        <w:r w:rsidR="00E93FB5" w:rsidRPr="00BC4ECE">
          <w:rPr>
            <w:b/>
            <w:bCs/>
            <w:rPrChange w:id="306" w:author="Prashasti Jakhmola" w:date="2023-09-20T12:08:00Z">
              <w:rPr/>
            </w:rPrChange>
          </w:rPr>
          <w:t>S</w:t>
        </w:r>
      </w:ins>
      <w:del w:id="307" w:author="Prashasti Jakhmola" w:date="2023-09-20T12:07:00Z">
        <w:r w:rsidRPr="00BC4ECE" w:rsidDel="00E93FB5">
          <w:rPr>
            <w:b/>
            <w:bCs/>
            <w:rPrChange w:id="308" w:author="Prashasti Jakhmola" w:date="2023-09-20T12:08:00Z">
              <w:rPr/>
            </w:rPrChange>
          </w:rPr>
          <w:delText>s</w:delText>
        </w:r>
      </w:del>
      <w:r w:rsidRPr="00BC4ECE">
        <w:rPr>
          <w:b/>
          <w:bCs/>
          <w:rPrChange w:id="309" w:author="Prashasti Jakhmola" w:date="2023-09-20T12:08:00Z">
            <w:rPr/>
          </w:rPrChange>
        </w:rPr>
        <w:t>ystem</w:t>
      </w:r>
      <w:r w:rsidRPr="00B05DB7">
        <w:t xml:space="preserve"> (</w:t>
      </w:r>
      <w:r w:rsidRPr="00BC4ECE">
        <w:rPr>
          <w:b/>
          <w:bCs/>
          <w:rPrChange w:id="310" w:author="Prashasti Jakhmola" w:date="2023-09-20T12:08:00Z">
            <w:rPr/>
          </w:rPrChange>
        </w:rPr>
        <w:t>DNS</w:t>
      </w:r>
      <w:r w:rsidRPr="00B05DB7">
        <w:t xml:space="preserve">) web service, </w:t>
      </w:r>
      <w:ins w:id="311" w:author="Prashasti Jakhmola" w:date="2023-09-20T13:29:00Z">
        <w:r w:rsidR="0050151B">
          <w:t>is pivotal</w:t>
        </w:r>
      </w:ins>
      <w:del w:id="312" w:author="Prashasti Jakhmola" w:date="2023-09-20T13:29:00Z">
        <w:r w:rsidRPr="00B05DB7" w:rsidDel="0050151B">
          <w:delText>plays a pivotal role</w:delText>
        </w:r>
      </w:del>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scalable web applications [3]. As we progress through the subsequent chapters</w:t>
      </w:r>
      <w:del w:id="313" w:author="Prashasti Jakhmola" w:date="2023-09-20T12:08:00Z">
        <w:r w:rsidRPr="00B05DB7" w:rsidDel="00453229">
          <w:delText xml:space="preserve"> of "AWS Cloud Master Class</w:delText>
        </w:r>
      </w:del>
      <w:r w:rsidRPr="00B05DB7">
        <w:t>,</w:t>
      </w:r>
      <w:del w:id="314" w:author="Prashasti Jakhmola" w:date="2023-09-20T12:08:00Z">
        <w:r w:rsidRPr="00B05DB7" w:rsidDel="00453229">
          <w:delText>"</w:delText>
        </w:r>
      </w:del>
      <w:r w:rsidRPr="00B05DB7">
        <w:t xml:space="preserve">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0CD0486E" w14:textId="77777777" w:rsidR="00453229" w:rsidRDefault="00B05DB7" w:rsidP="00453229">
      <w:pPr>
        <w:pStyle w:val="NormalBPBHEB"/>
        <w:rPr>
          <w:ins w:id="315" w:author="Prashasti Jakhmola" w:date="2023-09-20T12:09:00Z"/>
        </w:rPr>
      </w:pPr>
      <w:r w:rsidRPr="00B05DB7">
        <w:t>[1] Source: AWS VPC (</w:t>
      </w:r>
      <w:hyperlink r:id="rId28" w:tgtFrame="_new" w:history="1">
        <w:r w:rsidRPr="00B05DB7">
          <w:rPr>
            <w:rStyle w:val="Hyperlink"/>
          </w:rPr>
          <w:t>https://aws.amazon.com/vpc/</w:t>
        </w:r>
      </w:hyperlink>
      <w:r w:rsidRPr="00B05DB7">
        <w:t xml:space="preserve">) </w:t>
      </w:r>
    </w:p>
    <w:p w14:paraId="7BD87E70" w14:textId="77777777" w:rsidR="00453229" w:rsidRDefault="00B05DB7" w:rsidP="00453229">
      <w:pPr>
        <w:pStyle w:val="NormalBPBHEB"/>
        <w:rPr>
          <w:ins w:id="316" w:author="Prashasti Jakhmola" w:date="2023-09-20T12:09:00Z"/>
        </w:rPr>
      </w:pPr>
      <w:r w:rsidRPr="00B05DB7">
        <w:t>[2] Source: AWS Direct Connect (</w:t>
      </w:r>
      <w:hyperlink r:id="rId29" w:tgtFrame="_new" w:history="1">
        <w:r w:rsidRPr="00B05DB7">
          <w:rPr>
            <w:rStyle w:val="Hyperlink"/>
          </w:rPr>
          <w:t>https://aws.amazon.com/directconnect/</w:t>
        </w:r>
      </w:hyperlink>
      <w:r w:rsidRPr="00B05DB7">
        <w:t xml:space="preserve">) </w:t>
      </w:r>
    </w:p>
    <w:p w14:paraId="2D7F078B" w14:textId="4CC6A5EE" w:rsidR="00B05DB7" w:rsidRPr="00B05DB7" w:rsidDel="00453229" w:rsidRDefault="00B05DB7">
      <w:pPr>
        <w:pStyle w:val="NormalBPBHEB"/>
        <w:rPr>
          <w:del w:id="317" w:author="Prashasti Jakhmola" w:date="2023-09-20T12:09:00Z"/>
        </w:rPr>
        <w:pPrChange w:id="318" w:author="Prashasti Jakhmola" w:date="2023-09-20T12:09:00Z">
          <w:pPr>
            <w:tabs>
              <w:tab w:val="left" w:pos="2835"/>
            </w:tabs>
            <w:spacing w:after="0" w:line="240" w:lineRule="auto"/>
          </w:pPr>
        </w:pPrChange>
      </w:pPr>
      <w:r w:rsidRPr="00B05DB7">
        <w:t>[3] Source: Amazon Route 53 (</w:t>
      </w:r>
      <w:r>
        <w:fldChar w:fldCharType="begin"/>
      </w:r>
      <w:r>
        <w:instrText>HYPERLINK "https://aws.amazon.com/route53/" \t "_new"</w:instrText>
      </w:r>
      <w:r>
        <w:fldChar w:fldCharType="separate"/>
      </w:r>
      <w:r w:rsidRPr="00B05DB7">
        <w:rPr>
          <w:rStyle w:val="Hyperlink"/>
        </w:rPr>
        <w:t>https://aws.amazon.com/route53/</w:t>
      </w:r>
      <w:r>
        <w:rPr>
          <w:rStyle w:val="Hyperlink"/>
        </w:rPr>
        <w:fldChar w:fldCharType="end"/>
      </w:r>
      <w:r w:rsidRPr="00B05DB7">
        <w:t>)</w:t>
      </w:r>
    </w:p>
    <w:p w14:paraId="394FB0CD" w14:textId="77777777" w:rsidR="00B22530" w:rsidDel="00453229" w:rsidRDefault="00B22530" w:rsidP="00B22530">
      <w:pPr>
        <w:tabs>
          <w:tab w:val="left" w:pos="2835"/>
        </w:tabs>
        <w:spacing w:after="0" w:line="240" w:lineRule="auto"/>
        <w:rPr>
          <w:del w:id="319" w:author="Prashasti Jakhmola" w:date="2023-09-20T12:09:00Z"/>
        </w:rPr>
      </w:pPr>
    </w:p>
    <w:p w14:paraId="4F065427" w14:textId="77777777" w:rsidR="00B22530" w:rsidDel="00453229" w:rsidRDefault="00B22530" w:rsidP="00B22530">
      <w:pPr>
        <w:tabs>
          <w:tab w:val="left" w:pos="2835"/>
        </w:tabs>
        <w:spacing w:after="0" w:line="240" w:lineRule="auto"/>
        <w:rPr>
          <w:del w:id="320" w:author="Prashasti Jakhmola" w:date="2023-09-20T12:09:00Z"/>
        </w:rPr>
      </w:pPr>
    </w:p>
    <w:p w14:paraId="19F24B67" w14:textId="77777777" w:rsidR="00B22530" w:rsidRDefault="00B22530">
      <w:pPr>
        <w:pStyle w:val="NormalBPBHEB"/>
        <w:pPrChange w:id="321" w:author="Prashasti Jakhmola" w:date="2023-09-20T12:09:00Z">
          <w:pPr>
            <w:tabs>
              <w:tab w:val="left" w:pos="2835"/>
            </w:tabs>
            <w:spacing w:after="0" w:line="240" w:lineRule="auto"/>
          </w:pPr>
        </w:pPrChange>
      </w:pPr>
    </w:p>
    <w:p w14:paraId="3B28982B" w14:textId="0CABD0AC" w:rsidR="00DC608C" w:rsidRPr="00DC608C" w:rsidRDefault="00DC608C">
      <w:pPr>
        <w:pStyle w:val="Heading1BPBHEB"/>
        <w:pPrChange w:id="322" w:author="Prashasti Jakhmola" w:date="2023-09-20T12:09:00Z">
          <w:pPr>
            <w:pStyle w:val="Heading2"/>
          </w:pPr>
        </w:pPrChange>
      </w:pPr>
      <w:r w:rsidRPr="00DC608C">
        <w:t xml:space="preserve">Security and </w:t>
      </w:r>
      <w:ins w:id="323" w:author="Prashasti Jakhmola" w:date="2023-09-20T12:09:00Z">
        <w:r w:rsidR="00055F14">
          <w:t>i</w:t>
        </w:r>
      </w:ins>
      <w:del w:id="324" w:author="Prashasti Jakhmola" w:date="2023-09-20T12:09:00Z">
        <w:r w:rsidRPr="00DC608C" w:rsidDel="00453229">
          <w:delText>I</w:delText>
        </w:r>
      </w:del>
      <w:r w:rsidRPr="00DC608C">
        <w:t>dentity</w:t>
      </w:r>
    </w:p>
    <w:p w14:paraId="1F6283BA" w14:textId="1646A535" w:rsidR="00DC608C" w:rsidRPr="00DC608C" w:rsidRDefault="00DC608C">
      <w:pPr>
        <w:pStyle w:val="NormalBPBHEB"/>
        <w:pPrChange w:id="325" w:author="Prashasti Jakhmola" w:date="2023-09-20T12:09:00Z">
          <w:pPr>
            <w:tabs>
              <w:tab w:val="left" w:pos="2835"/>
            </w:tabs>
            <w:spacing w:after="120" w:line="240" w:lineRule="auto"/>
          </w:pPr>
        </w:pPrChange>
      </w:pPr>
      <w:r w:rsidRPr="00DC608C">
        <w:t xml:space="preserve">In the realm of cloud computing, security is paramount, and </w:t>
      </w:r>
      <w:del w:id="326" w:author="Prashasti Jakhmola" w:date="2023-09-20T12:09:00Z">
        <w:r w:rsidRPr="00DC608C" w:rsidDel="003439AA">
          <w:delText>Amazon Web Services (</w:delText>
        </w:r>
      </w:del>
      <w:r w:rsidRPr="00DC608C">
        <w:t>AWS</w:t>
      </w:r>
      <w:del w:id="327" w:author="Prashasti Jakhmola" w:date="2023-09-20T12:09:00Z">
        <w:r w:rsidRPr="00DC608C" w:rsidDel="003439AA">
          <w:delText>)</w:delText>
        </w:r>
      </w:del>
      <w:r w:rsidRPr="00DC608C">
        <w:t xml:space="preserve"> sets the gold standard with its comprehensive suite of security mechanisms. This section </w:t>
      </w:r>
      <w:del w:id="328" w:author="Prashasti Jakhmola" w:date="2023-09-20T12:10:00Z">
        <w:r w:rsidRPr="00DC608C" w:rsidDel="001B2CB9">
          <w:delText xml:space="preserve">of "AWS Cloud Master Class" </w:delText>
        </w:r>
      </w:del>
      <w:r w:rsidRPr="00DC608C">
        <w:t xml:space="preserve">delves into the world of AWS's robust security and identity features, </w:t>
      </w:r>
      <w:ins w:id="329" w:author="Prashasti Jakhmola" w:date="2023-09-20T13:29:00Z">
        <w:r w:rsidR="0050151B">
          <w:t>closely examining</w:t>
        </w:r>
      </w:ins>
      <w:del w:id="330" w:author="Prashasti Jakhmola" w:date="2023-09-20T13:29:00Z">
        <w:r w:rsidRPr="00DC608C" w:rsidDel="0050151B">
          <w:delText>providing a close examination of</w:delText>
        </w:r>
      </w:del>
      <w:r w:rsidRPr="00DC608C">
        <w:t xml:space="preserve"> pivotal tools such as </w:t>
      </w:r>
      <w:r w:rsidRPr="001B2CB9">
        <w:rPr>
          <w:b/>
          <w:bCs/>
          <w:rPrChange w:id="331" w:author="Prashasti Jakhmola" w:date="2023-09-20T12:10:00Z">
            <w:rPr/>
          </w:rPrChange>
        </w:rPr>
        <w:t>Identity and Access Management</w:t>
      </w:r>
      <w:r w:rsidRPr="00DC608C">
        <w:t xml:space="preserve"> (</w:t>
      </w:r>
      <w:r w:rsidRPr="001B2CB9">
        <w:rPr>
          <w:b/>
          <w:bCs/>
          <w:rPrChange w:id="332" w:author="Prashasti Jakhmola" w:date="2023-09-20T12:10:00Z">
            <w:rPr/>
          </w:rPrChange>
        </w:rPr>
        <w:t>IAM</w:t>
      </w:r>
      <w:r w:rsidRPr="00DC608C">
        <w:t xml:space="preserve">) and </w:t>
      </w:r>
      <w:r w:rsidRPr="00CD6C67">
        <w:rPr>
          <w:b/>
          <w:bCs/>
          <w:rPrChange w:id="333" w:author="Prashasti Jakhmola" w:date="2023-09-20T12:10:00Z">
            <w:rPr/>
          </w:rPrChange>
        </w:rPr>
        <w:t>Web Application Firewall</w:t>
      </w:r>
      <w:r w:rsidRPr="00DC608C">
        <w:t xml:space="preserve"> (</w:t>
      </w:r>
      <w:r w:rsidRPr="00CD6C67">
        <w:rPr>
          <w:b/>
          <w:bCs/>
          <w:rPrChange w:id="334" w:author="Prashasti Jakhmola" w:date="2023-09-20T12:10:00Z">
            <w:rPr/>
          </w:rPrChange>
        </w:rPr>
        <w:t>WAF</w:t>
      </w:r>
      <w:r w:rsidRPr="00DC608C">
        <w:t>). These components are the sentinels that guard your AWS resources, ensuring they remain protected in the ever-evolving threat landscape.</w:t>
      </w:r>
    </w:p>
    <w:p w14:paraId="006542A2" w14:textId="44BED3E9" w:rsidR="002E1BEE" w:rsidRDefault="00DC608C" w:rsidP="00F0305F">
      <w:pPr>
        <w:pStyle w:val="NormalBPBHEB"/>
        <w:rPr>
          <w:ins w:id="335" w:author="Prashasti Jakhmola" w:date="2023-09-20T13:29:00Z"/>
        </w:rPr>
      </w:pPr>
      <w:r w:rsidRPr="00DC608C">
        <w:t>I</w:t>
      </w:r>
      <w:del w:id="336" w:author="Prashasti Jakhmola" w:date="2023-09-20T12:10:00Z">
        <w:r w:rsidRPr="00DC608C" w:rsidDel="0018324A">
          <w:delText xml:space="preserve">dentity and </w:delText>
        </w:r>
      </w:del>
      <w:r w:rsidRPr="00DC608C">
        <w:t>A</w:t>
      </w:r>
      <w:del w:id="337" w:author="Prashasti Jakhmola" w:date="2023-09-20T12:10:00Z">
        <w:r w:rsidRPr="00DC608C" w:rsidDel="0018324A">
          <w:delText xml:space="preserve">ccess </w:delText>
        </w:r>
      </w:del>
      <w:r w:rsidRPr="00DC608C">
        <w:t>M</w:t>
      </w:r>
      <w:del w:id="338" w:author="Prashasti Jakhmola" w:date="2023-09-20T12:10:00Z">
        <w:r w:rsidRPr="00DC608C" w:rsidDel="0018324A">
          <w:delText>anagement</w:delText>
        </w:r>
      </w:del>
      <w:del w:id="339" w:author="Prashasti Jakhmola" w:date="2023-09-20T12:16:00Z">
        <w:r w:rsidRPr="00DC608C" w:rsidDel="009C29A7">
          <w:delText>,</w:delText>
        </w:r>
      </w:del>
      <w:r w:rsidRPr="00DC608C">
        <w:t xml:space="preserve"> </w:t>
      </w:r>
      <w:del w:id="340" w:author="Prashasti Jakhmola" w:date="2023-09-20T12:16:00Z">
        <w:r w:rsidRPr="00DC608C" w:rsidDel="009C29A7">
          <w:delText xml:space="preserve">commonly known as IAM, </w:delText>
        </w:r>
      </w:del>
      <w:r w:rsidRPr="00DC608C">
        <w:t>is the linchpin of AWS security. I</w:t>
      </w:r>
      <w:ins w:id="341" w:author="Prashasti Jakhmola" w:date="2023-09-20T12:16:00Z">
        <w:r w:rsidR="00D75276">
          <w:t>t</w:t>
        </w:r>
      </w:ins>
      <w:del w:id="342" w:author="Prashasti Jakhmola" w:date="2023-09-20T12:16:00Z">
        <w:r w:rsidRPr="00DC608C" w:rsidDel="00D75276">
          <w:delText>AM</w:delText>
        </w:r>
      </w:del>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ins w:id="343" w:author="Prashasti Jakhmola" w:date="2023-09-20T13:29:00Z">
        <w:r w:rsidR="00A659AF">
          <w:t>the right access level</w:t>
        </w:r>
      </w:ins>
      <w:del w:id="344" w:author="Prashasti Jakhmola" w:date="2023-09-20T13:29:00Z">
        <w:r w:rsidRPr="00DC608C" w:rsidDel="00A659AF">
          <w:delText>precisely the right level of access</w:delText>
        </w:r>
      </w:del>
      <w:r w:rsidRPr="00DC608C">
        <w:t xml:space="preserve">, minimizing the risk of unauthorized actions or data breaches. IAM's flexibility extends to </w:t>
      </w:r>
      <w:ins w:id="345" w:author="Prashasti Jakhmola" w:date="2023-09-20T12:16:00Z">
        <w:r w:rsidR="008711ED" w:rsidRPr="003323AB">
          <w:rPr>
            <w:b/>
            <w:bCs/>
            <w:rPrChange w:id="346" w:author="Prashasti Jakhmola" w:date="2023-09-20T12:17:00Z">
              <w:rPr/>
            </w:rPrChange>
          </w:rPr>
          <w:t>M</w:t>
        </w:r>
      </w:ins>
      <w:del w:id="347" w:author="Prashasti Jakhmola" w:date="2023-09-20T12:16:00Z">
        <w:r w:rsidRPr="003323AB" w:rsidDel="008711ED">
          <w:rPr>
            <w:b/>
            <w:bCs/>
            <w:rPrChange w:id="348" w:author="Prashasti Jakhmola" w:date="2023-09-20T12:17:00Z">
              <w:rPr/>
            </w:rPrChange>
          </w:rPr>
          <w:delText>m</w:delText>
        </w:r>
      </w:del>
      <w:r w:rsidRPr="003323AB">
        <w:rPr>
          <w:b/>
          <w:bCs/>
          <w:rPrChange w:id="349" w:author="Prashasti Jakhmola" w:date="2023-09-20T12:17:00Z">
            <w:rPr/>
          </w:rPrChange>
        </w:rPr>
        <w:t>ulti-</w:t>
      </w:r>
      <w:ins w:id="350" w:author="Prashasti Jakhmola" w:date="2023-09-20T12:17:00Z">
        <w:r w:rsidR="008711ED" w:rsidRPr="003323AB">
          <w:rPr>
            <w:b/>
            <w:bCs/>
            <w:rPrChange w:id="351" w:author="Prashasti Jakhmola" w:date="2023-09-20T12:17:00Z">
              <w:rPr/>
            </w:rPrChange>
          </w:rPr>
          <w:t>F</w:t>
        </w:r>
      </w:ins>
      <w:del w:id="352" w:author="Prashasti Jakhmola" w:date="2023-09-20T12:17:00Z">
        <w:r w:rsidRPr="003323AB" w:rsidDel="008711ED">
          <w:rPr>
            <w:b/>
            <w:bCs/>
            <w:rPrChange w:id="353" w:author="Prashasti Jakhmola" w:date="2023-09-20T12:17:00Z">
              <w:rPr/>
            </w:rPrChange>
          </w:rPr>
          <w:delText>f</w:delText>
        </w:r>
      </w:del>
      <w:r w:rsidRPr="003323AB">
        <w:rPr>
          <w:b/>
          <w:bCs/>
          <w:rPrChange w:id="354" w:author="Prashasti Jakhmola" w:date="2023-09-20T12:17:00Z">
            <w:rPr/>
          </w:rPrChange>
        </w:rPr>
        <w:t xml:space="preserve">actor </w:t>
      </w:r>
      <w:ins w:id="355" w:author="Prashasti Jakhmola" w:date="2023-09-20T12:17:00Z">
        <w:r w:rsidR="008711ED" w:rsidRPr="003323AB">
          <w:rPr>
            <w:b/>
            <w:bCs/>
            <w:rPrChange w:id="356" w:author="Prashasti Jakhmola" w:date="2023-09-20T12:17:00Z">
              <w:rPr/>
            </w:rPrChange>
          </w:rPr>
          <w:t>A</w:t>
        </w:r>
      </w:ins>
      <w:del w:id="357" w:author="Prashasti Jakhmola" w:date="2023-09-20T12:17:00Z">
        <w:r w:rsidRPr="003323AB" w:rsidDel="008711ED">
          <w:rPr>
            <w:b/>
            <w:bCs/>
            <w:rPrChange w:id="358" w:author="Prashasti Jakhmola" w:date="2023-09-20T12:17:00Z">
              <w:rPr/>
            </w:rPrChange>
          </w:rPr>
          <w:delText>a</w:delText>
        </w:r>
      </w:del>
      <w:r w:rsidRPr="003323AB">
        <w:rPr>
          <w:b/>
          <w:bCs/>
          <w:rPrChange w:id="359" w:author="Prashasti Jakhmola" w:date="2023-09-20T12:17:00Z">
            <w:rPr/>
          </w:rPrChange>
        </w:rPr>
        <w:t>uthentication</w:t>
      </w:r>
      <w:r w:rsidRPr="00DC608C">
        <w:t xml:space="preserve"> (</w:t>
      </w:r>
      <w:r w:rsidRPr="003323AB">
        <w:rPr>
          <w:b/>
          <w:bCs/>
          <w:rPrChange w:id="360" w:author="Prashasti Jakhmola" w:date="2023-09-20T12:17:00Z">
            <w:rPr/>
          </w:rPrChange>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 [1].</w:t>
      </w:r>
    </w:p>
    <w:p w14:paraId="21642720" w14:textId="448A1570" w:rsidR="00DC608C" w:rsidRPr="00DC608C" w:rsidRDefault="00DC608C">
      <w:pPr>
        <w:pStyle w:val="NormalBPBHEB"/>
        <w:pPrChange w:id="361" w:author="Prashasti Jakhmola" w:date="2023-09-20T12:09:00Z">
          <w:pPr>
            <w:tabs>
              <w:tab w:val="left" w:pos="2835"/>
            </w:tabs>
            <w:spacing w:after="120" w:line="240" w:lineRule="auto"/>
          </w:pPr>
        </w:pPrChange>
      </w:pPr>
      <w:del w:id="362" w:author="Prashasti Jakhmola" w:date="2023-09-20T13:29:00Z">
        <w:r w:rsidRPr="00DC608C" w:rsidDel="002E1BEE">
          <w:delText xml:space="preserve"> </w:delText>
        </w:r>
      </w:del>
      <w:r w:rsidRPr="00DC608C">
        <w:t>Furthermore, AWS W</w:t>
      </w:r>
      <w:del w:id="363" w:author="Prashasti Jakhmola" w:date="2023-09-20T12:17:00Z">
        <w:r w:rsidRPr="00DC608C" w:rsidDel="00763C17">
          <w:delText xml:space="preserve">eb </w:delText>
        </w:r>
      </w:del>
      <w:r w:rsidRPr="00DC608C">
        <w:t>A</w:t>
      </w:r>
      <w:del w:id="364" w:author="Prashasti Jakhmola" w:date="2023-09-20T12:17:00Z">
        <w:r w:rsidRPr="00DC608C" w:rsidDel="00763C17">
          <w:delText xml:space="preserve">pplication </w:delText>
        </w:r>
      </w:del>
      <w:r w:rsidRPr="00DC608C">
        <w:t>F</w:t>
      </w:r>
      <w:del w:id="365" w:author="Prashasti Jakhmola" w:date="2023-09-20T12:17:00Z">
        <w:r w:rsidRPr="00DC608C" w:rsidDel="00763C17">
          <w:delText>irewall,</w:delText>
        </w:r>
      </w:del>
      <w:r w:rsidRPr="00DC608C">
        <w:t xml:space="preserve"> </w:t>
      </w:r>
      <w:del w:id="366" w:author="Prashasti Jakhmola" w:date="2023-09-20T12:17:00Z">
        <w:r w:rsidRPr="00DC608C" w:rsidDel="00763C17">
          <w:delText xml:space="preserve">or WAF, </w:delText>
        </w:r>
      </w:del>
      <w:r w:rsidRPr="00DC608C">
        <w:t xml:space="preserve">serves as a critical defense against web application attacks. WAF is a managed firewall service that enables organizations to create custom security rules, inspect incoming web traffic, and protect against common threats such as SQL injection and </w:t>
      </w:r>
      <w:ins w:id="367" w:author="Prashasti Jakhmola" w:date="2023-09-20T12:25:00Z">
        <w:r w:rsidR="00B400AF" w:rsidRPr="005D4E0D">
          <w:rPr>
            <w:b/>
            <w:bCs/>
            <w:rPrChange w:id="368" w:author="Prashasti Jakhmola" w:date="2023-09-20T12:25:00Z">
              <w:rPr/>
            </w:rPrChange>
          </w:rPr>
          <w:t>C</w:t>
        </w:r>
      </w:ins>
      <w:del w:id="369" w:author="Prashasti Jakhmola" w:date="2023-09-20T12:25:00Z">
        <w:r w:rsidRPr="005D4E0D" w:rsidDel="00B400AF">
          <w:rPr>
            <w:b/>
            <w:bCs/>
            <w:rPrChange w:id="370" w:author="Prashasti Jakhmola" w:date="2023-09-20T12:25:00Z">
              <w:rPr/>
            </w:rPrChange>
          </w:rPr>
          <w:delText>c</w:delText>
        </w:r>
      </w:del>
      <w:r w:rsidRPr="005D4E0D">
        <w:rPr>
          <w:b/>
          <w:bCs/>
          <w:rPrChange w:id="371" w:author="Prashasti Jakhmola" w:date="2023-09-20T12:25:00Z">
            <w:rPr/>
          </w:rPrChange>
        </w:rPr>
        <w:t>ross-</w:t>
      </w:r>
      <w:ins w:id="372" w:author="Prashasti Jakhmola" w:date="2023-09-20T12:25:00Z">
        <w:r w:rsidR="00B400AF" w:rsidRPr="005D4E0D">
          <w:rPr>
            <w:b/>
            <w:bCs/>
            <w:rPrChange w:id="373" w:author="Prashasti Jakhmola" w:date="2023-09-20T12:25:00Z">
              <w:rPr/>
            </w:rPrChange>
          </w:rPr>
          <w:t>S</w:t>
        </w:r>
      </w:ins>
      <w:del w:id="374" w:author="Prashasti Jakhmola" w:date="2023-09-20T12:25:00Z">
        <w:r w:rsidRPr="005D4E0D" w:rsidDel="00B400AF">
          <w:rPr>
            <w:b/>
            <w:bCs/>
            <w:rPrChange w:id="375" w:author="Prashasti Jakhmola" w:date="2023-09-20T12:25:00Z">
              <w:rPr/>
            </w:rPrChange>
          </w:rPr>
          <w:delText>s</w:delText>
        </w:r>
      </w:del>
      <w:r w:rsidRPr="005D4E0D">
        <w:rPr>
          <w:b/>
          <w:bCs/>
          <w:rPrChange w:id="376" w:author="Prashasti Jakhmola" w:date="2023-09-20T12:25:00Z">
            <w:rPr/>
          </w:rPrChange>
        </w:rPr>
        <w:t xml:space="preserve">ite </w:t>
      </w:r>
      <w:ins w:id="377" w:author="Prashasti Jakhmola" w:date="2023-09-20T12:25:00Z">
        <w:r w:rsidR="00B400AF" w:rsidRPr="005D4E0D">
          <w:rPr>
            <w:b/>
            <w:bCs/>
            <w:rPrChange w:id="378" w:author="Prashasti Jakhmola" w:date="2023-09-20T12:25:00Z">
              <w:rPr/>
            </w:rPrChange>
          </w:rPr>
          <w:t>S</w:t>
        </w:r>
      </w:ins>
      <w:del w:id="379" w:author="Prashasti Jakhmola" w:date="2023-09-20T12:25:00Z">
        <w:r w:rsidRPr="005D4E0D" w:rsidDel="00B400AF">
          <w:rPr>
            <w:b/>
            <w:bCs/>
            <w:rPrChange w:id="380" w:author="Prashasti Jakhmola" w:date="2023-09-20T12:25:00Z">
              <w:rPr/>
            </w:rPrChange>
          </w:rPr>
          <w:delText>s</w:delText>
        </w:r>
      </w:del>
      <w:r w:rsidRPr="005D4E0D">
        <w:rPr>
          <w:b/>
          <w:bCs/>
          <w:rPrChange w:id="381" w:author="Prashasti Jakhmola" w:date="2023-09-20T12:25:00Z">
            <w:rPr/>
          </w:rPrChange>
        </w:rPr>
        <w:t>cripting</w:t>
      </w:r>
      <w:r w:rsidRPr="00DC608C">
        <w:t xml:space="preserve"> (</w:t>
      </w:r>
      <w:r w:rsidRPr="00B400AF">
        <w:rPr>
          <w:b/>
          <w:bCs/>
          <w:rPrChange w:id="382" w:author="Prashasti Jakhmola" w:date="2023-09-20T12:25:00Z">
            <w:rPr/>
          </w:rPrChange>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308C1E1A" w:rsidR="00DC608C" w:rsidRDefault="00DC608C">
      <w:pPr>
        <w:pStyle w:val="NormalBPBHEB"/>
        <w:pPrChange w:id="383" w:author="Prashasti Jakhmola" w:date="2023-09-20T12:09:00Z">
          <w:pPr>
            <w:tabs>
              <w:tab w:val="left" w:pos="2835"/>
            </w:tabs>
            <w:spacing w:after="120" w:line="240" w:lineRule="auto"/>
          </w:pPr>
        </w:pPrChange>
      </w:pPr>
      <w:r w:rsidRPr="00DC608C">
        <w:t>Security is a cornerstone of AWS's design philosophy, and IAM and WAF are integral to its commitment to safeguarding customer data and resources. As we progress</w:t>
      </w:r>
      <w:ins w:id="384" w:author="Prashasti Jakhmola" w:date="2023-09-20T12:26:00Z">
        <w:r w:rsidR="005D4E0D">
          <w:t>,</w:t>
        </w:r>
      </w:ins>
      <w:del w:id="385" w:author="Prashasti Jakhmola" w:date="2023-09-20T12:26:00Z">
        <w:r w:rsidRPr="00DC608C" w:rsidDel="005D4E0D">
          <w:delText xml:space="preserve"> through</w:delText>
        </w:r>
      </w:del>
      <w:r w:rsidRPr="00DC608C">
        <w:t xml:space="preserve"> </w:t>
      </w:r>
      <w:del w:id="386" w:author="Prashasti Jakhmola" w:date="2023-09-20T12:26:00Z">
        <w:r w:rsidRPr="00DC608C" w:rsidDel="005D4E0D">
          <w:delText xml:space="preserve">"AWS Cloud Master Class," </w:delText>
        </w:r>
      </w:del>
      <w:r w:rsidRPr="00DC608C">
        <w:t>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201DE419" w14:textId="77777777" w:rsidR="005D4E0D" w:rsidRDefault="00DC608C" w:rsidP="005D4E0D">
      <w:pPr>
        <w:pStyle w:val="NormalBPBHEB"/>
        <w:rPr>
          <w:ins w:id="387" w:author="Prashasti Jakhmola" w:date="2023-09-20T12:26:00Z"/>
        </w:rPr>
      </w:pPr>
      <w:r w:rsidRPr="00DC608C">
        <w:t>[1] Source: AWS IAM (</w:t>
      </w:r>
      <w:hyperlink r:id="rId30" w:tgtFrame="_new" w:history="1">
        <w:r w:rsidRPr="00DC608C">
          <w:rPr>
            <w:rStyle w:val="Hyperlink"/>
          </w:rPr>
          <w:t>https://aws.amazon.com/iam/</w:t>
        </w:r>
      </w:hyperlink>
      <w:r w:rsidRPr="00DC608C">
        <w:t xml:space="preserve">) </w:t>
      </w:r>
    </w:p>
    <w:p w14:paraId="4EBE4A8F" w14:textId="7EDDDAC0" w:rsidR="00DC608C" w:rsidDel="005D4E0D" w:rsidRDefault="00DC608C" w:rsidP="005D4E0D">
      <w:pPr>
        <w:pStyle w:val="NormalBPBHEB"/>
        <w:rPr>
          <w:del w:id="388" w:author="Prashasti Jakhmola" w:date="2023-09-20T12:27:00Z"/>
        </w:rPr>
      </w:pPr>
      <w:r w:rsidRPr="00DC608C">
        <w:t>[2] Source: AWS WAF (</w:t>
      </w:r>
      <w:hyperlink r:id="rId31" w:tgtFrame="_new" w:history="1">
        <w:r w:rsidRPr="00DC608C">
          <w:rPr>
            <w:rStyle w:val="Hyperlink"/>
          </w:rPr>
          <w:t>https://aws.amazon.com/waf/</w:t>
        </w:r>
      </w:hyperlink>
      <w:r w:rsidRPr="00DC608C">
        <w:t>)</w:t>
      </w:r>
    </w:p>
    <w:p w14:paraId="634532A7" w14:textId="77777777" w:rsidR="005D4E0D" w:rsidRPr="00DC608C" w:rsidRDefault="005D4E0D">
      <w:pPr>
        <w:pStyle w:val="NormalBPBHEB"/>
        <w:rPr>
          <w:ins w:id="389" w:author="Prashasti Jakhmola" w:date="2023-09-20T12:27:00Z"/>
        </w:rPr>
        <w:pPrChange w:id="390" w:author="Prashasti Jakhmola" w:date="2023-09-20T12:26:00Z">
          <w:pPr>
            <w:tabs>
              <w:tab w:val="left" w:pos="2835"/>
            </w:tabs>
            <w:spacing w:after="0" w:line="240" w:lineRule="auto"/>
          </w:pPr>
        </w:pPrChange>
      </w:pPr>
    </w:p>
    <w:p w14:paraId="59A4821E" w14:textId="77777777" w:rsidR="00B22530" w:rsidRPr="005D4E0D" w:rsidDel="005D4E0D" w:rsidRDefault="00B22530">
      <w:pPr>
        <w:pStyle w:val="Heading1BPBHEB"/>
        <w:rPr>
          <w:del w:id="391" w:author="Prashasti Jakhmola" w:date="2023-09-20T12:26:00Z"/>
        </w:rPr>
        <w:pPrChange w:id="392" w:author="Prashasti Jakhmola" w:date="2023-09-20T12:27:00Z">
          <w:pPr>
            <w:tabs>
              <w:tab w:val="left" w:pos="2835"/>
            </w:tabs>
            <w:spacing w:after="0" w:line="240" w:lineRule="auto"/>
          </w:pPr>
        </w:pPrChange>
      </w:pPr>
    </w:p>
    <w:p w14:paraId="59481BB5" w14:textId="77777777" w:rsidR="00B22530" w:rsidDel="005D4E0D" w:rsidRDefault="00B22530">
      <w:pPr>
        <w:pStyle w:val="Heading1BPBHEB"/>
        <w:rPr>
          <w:del w:id="393" w:author="Prashasti Jakhmola" w:date="2023-09-20T12:26:00Z"/>
        </w:rPr>
        <w:pPrChange w:id="394" w:author="Prashasti Jakhmola" w:date="2023-09-20T12:27:00Z">
          <w:pPr>
            <w:tabs>
              <w:tab w:val="left" w:pos="2835"/>
            </w:tabs>
            <w:spacing w:after="0" w:line="240" w:lineRule="auto"/>
          </w:pPr>
        </w:pPrChange>
      </w:pPr>
    </w:p>
    <w:p w14:paraId="0F506CAD" w14:textId="77777777" w:rsidR="00FB0430" w:rsidDel="005D4E0D" w:rsidRDefault="00FB0430">
      <w:pPr>
        <w:pStyle w:val="Heading1BPBHEB"/>
        <w:rPr>
          <w:del w:id="395" w:author="Prashasti Jakhmola" w:date="2023-09-20T12:26:00Z"/>
        </w:rPr>
        <w:pPrChange w:id="396" w:author="Prashasti Jakhmola" w:date="2023-09-20T12:27:00Z">
          <w:pPr>
            <w:tabs>
              <w:tab w:val="left" w:pos="2835"/>
            </w:tabs>
            <w:spacing w:after="0" w:line="240" w:lineRule="auto"/>
          </w:pPr>
        </w:pPrChange>
      </w:pPr>
    </w:p>
    <w:p w14:paraId="68BF4064" w14:textId="0CDE1E42" w:rsidR="00C54EF6" w:rsidRPr="005D4E0D" w:rsidRDefault="00C54EF6">
      <w:pPr>
        <w:pStyle w:val="Heading1BPBHEB"/>
        <w:pPrChange w:id="397" w:author="Prashasti Jakhmola" w:date="2023-09-20T12:27:00Z">
          <w:pPr>
            <w:pStyle w:val="Heading2"/>
          </w:pPr>
        </w:pPrChange>
      </w:pPr>
      <w:del w:id="398" w:author="Prashasti Jakhmola" w:date="2023-09-20T12:27:00Z">
        <w:r w:rsidRPr="00C54EF6" w:rsidDel="005D4E0D">
          <w:br/>
        </w:r>
      </w:del>
      <w:r w:rsidRPr="005D4E0D">
        <w:t xml:space="preserve">Scalability and </w:t>
      </w:r>
      <w:ins w:id="399" w:author="Prashasti Jakhmola" w:date="2023-09-20T12:27:00Z">
        <w:r w:rsidR="005D4E0D">
          <w:t>e</w:t>
        </w:r>
      </w:ins>
      <w:del w:id="400" w:author="Prashasti Jakhmola" w:date="2023-09-20T12:27:00Z">
        <w:r w:rsidRPr="005D4E0D" w:rsidDel="005D4E0D">
          <w:delText>E</w:delText>
        </w:r>
      </w:del>
      <w:r w:rsidRPr="005D4E0D">
        <w:t>lasticity</w:t>
      </w:r>
    </w:p>
    <w:p w14:paraId="0C16186B" w14:textId="7E55CCB7" w:rsidR="00C54EF6" w:rsidRPr="00C54EF6" w:rsidRDefault="00C54EF6">
      <w:pPr>
        <w:pStyle w:val="NormalBPBHEB"/>
        <w:pPrChange w:id="401" w:author="Prashasti Jakhmola" w:date="2023-09-20T12:27:00Z">
          <w:pPr>
            <w:tabs>
              <w:tab w:val="left" w:pos="2835"/>
            </w:tabs>
            <w:spacing w:after="120" w:line="240" w:lineRule="auto"/>
          </w:pPr>
        </w:pPrChange>
      </w:pPr>
      <w:r w:rsidRPr="00C54EF6">
        <w:t xml:space="preserve">In </w:t>
      </w:r>
      <w:del w:id="402" w:author="Prashasti Jakhmola" w:date="2023-09-20T13:28:00Z">
        <w:r w:rsidRPr="00C54EF6" w:rsidDel="00C45DA1">
          <w:delText xml:space="preserve">the realm of </w:delText>
        </w:r>
      </w:del>
      <w:r w:rsidRPr="00C54EF6">
        <w:t xml:space="preserve">cloud computing, the ability to seamlessly scale and adapt to fluctuating workloads is a hallmark of efficiency and cost-effectiveness. </w:t>
      </w:r>
      <w:del w:id="403" w:author="Prashasti Jakhmola" w:date="2023-09-20T12:27:00Z">
        <w:r w:rsidRPr="00C54EF6" w:rsidDel="00714532">
          <w:delText>Amazon Web Services (</w:delText>
        </w:r>
      </w:del>
      <w:r w:rsidRPr="00C54EF6">
        <w:t>AWS</w:t>
      </w:r>
      <w:del w:id="404" w:author="Prashasti Jakhmola" w:date="2023-09-20T12:27:00Z">
        <w:r w:rsidRPr="00C54EF6" w:rsidDel="00714532">
          <w:delText>)</w:delText>
        </w:r>
      </w:del>
      <w:r w:rsidRPr="00C54EF6">
        <w:t xml:space="preserve"> champions this concept with a suite of services and features designed to provide </w:t>
      </w:r>
      <w:del w:id="405" w:author="Prashasti Jakhmola" w:date="2023-09-20T13:28:00Z">
        <w:r w:rsidRPr="00C54EF6" w:rsidDel="00C45DA1">
          <w:delText xml:space="preserve">both </w:delText>
        </w:r>
      </w:del>
      <w:r w:rsidRPr="00C54EF6">
        <w:t>scalability and elasticity. In this section</w:t>
      </w:r>
      <w:del w:id="406" w:author="Prashasti Jakhmola" w:date="2023-09-20T12:28:00Z">
        <w:r w:rsidRPr="00C54EF6" w:rsidDel="00150EEE">
          <w:delText xml:space="preserve"> of "AWS Cloud Master Class</w:delText>
        </w:r>
      </w:del>
      <w:r w:rsidRPr="00C54EF6">
        <w:t>,</w:t>
      </w:r>
      <w:del w:id="407" w:author="Prashasti Jakhmola" w:date="2023-09-20T12:28:00Z">
        <w:r w:rsidRPr="00C54EF6" w:rsidDel="00150EEE">
          <w:delText>"</w:delText>
        </w:r>
      </w:del>
      <w:r w:rsidRPr="00C54EF6">
        <w:t xml:space="preserve"> we delve into the mechanics of AWS's approach, understanding how it enables automatic scaling and resource optimization to handle variable workloads with unparalleled efficiency.</w:t>
      </w:r>
    </w:p>
    <w:p w14:paraId="46B37D6A" w14:textId="68E75CB6" w:rsidR="00C54EF6" w:rsidRPr="00C54EF6" w:rsidRDefault="00C54EF6">
      <w:pPr>
        <w:pStyle w:val="NormalBPBHEB"/>
        <w:pPrChange w:id="408" w:author="Prashasti Jakhmola" w:date="2023-09-20T12:27:00Z">
          <w:pPr>
            <w:tabs>
              <w:tab w:val="left" w:pos="2835"/>
            </w:tabs>
            <w:spacing w:after="120" w:line="240" w:lineRule="auto"/>
          </w:pPr>
        </w:pPrChange>
      </w:pPr>
      <w:r w:rsidRPr="00C54EF6">
        <w:t xml:space="preserve">At the core of AWS's scalability and elasticity is the notion that computing resources should align precisely with demand. </w:t>
      </w:r>
      <w:r w:rsidRPr="00F95AFE">
        <w:rPr>
          <w:b/>
          <w:bCs/>
          <w:rPrChange w:id="409" w:author="Prashasti Jakhmola" w:date="2023-09-20T12:29:00Z">
            <w:rPr/>
          </w:rPrChange>
        </w:rPr>
        <w:t>Elastic Load Balancing</w:t>
      </w:r>
      <w:r w:rsidRPr="00C54EF6">
        <w:t xml:space="preserve"> (</w:t>
      </w:r>
      <w:r w:rsidRPr="00F95AFE">
        <w:rPr>
          <w:b/>
          <w:bCs/>
          <w:rPrChange w:id="410" w:author="Prashasti Jakhmola" w:date="2023-09-20T12:29:00Z">
            <w:rPr/>
          </w:rPrChange>
        </w:rPr>
        <w:t>ELB</w:t>
      </w:r>
      <w:r w:rsidRPr="00C54EF6">
        <w:t xml:space="preserve">) is one of the fundamental AWS services that facilitates this alignment. ELB automatically distributes incoming application traffic across multiple Amazon </w:t>
      </w:r>
      <w:del w:id="411" w:author="Prashasti Jakhmola" w:date="2023-09-20T12:30:00Z">
        <w:r w:rsidRPr="00C54EF6" w:rsidDel="00AD3E67">
          <w:delText>Elastic Compute Cloud (</w:delText>
        </w:r>
      </w:del>
      <w:r w:rsidRPr="00C54EF6">
        <w:t>EC2</w:t>
      </w:r>
      <w:del w:id="412" w:author="Prashasti Jakhmola" w:date="2023-09-20T12:30:00Z">
        <w:r w:rsidRPr="00C54EF6" w:rsidDel="00AD3E67">
          <w:delText>)</w:delText>
        </w:r>
      </w:del>
      <w:r w:rsidRPr="00C54EF6">
        <w:t xml:space="preserve"> instances, ensuring </w:t>
      </w:r>
      <w:del w:id="413" w:author="Prashasti Jakhmola" w:date="2023-09-20T13:29:00Z">
        <w:r w:rsidRPr="00C54EF6" w:rsidDel="00C45DA1">
          <w:delText xml:space="preserve">that </w:delText>
        </w:r>
      </w:del>
      <w:r w:rsidRPr="00C54EF6">
        <w:t>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pPr>
        <w:pStyle w:val="NormalBPBHEB"/>
        <w:pPrChange w:id="414" w:author="Prashasti Jakhmola" w:date="2023-09-20T12:27:00Z">
          <w:pPr>
            <w:tabs>
              <w:tab w:val="left" w:pos="2835"/>
            </w:tabs>
            <w:spacing w:after="120" w:line="240" w:lineRule="auto"/>
          </w:pPr>
        </w:pPrChange>
      </w:pPr>
      <w:r w:rsidRPr="00C54EF6">
        <w:t xml:space="preserve">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w:t>
      </w:r>
      <w:r w:rsidRPr="00C54EF6">
        <w:lastRenderedPageBreak/>
        <w:t>As we uncover these principles, you will gain the knowledge and skills needed to build efficient, responsive, and cost-effective cloud-based solutions.</w:t>
      </w:r>
    </w:p>
    <w:p w14:paraId="6D774D4B" w14:textId="6AC10DBF" w:rsidR="00C54EF6" w:rsidDel="001C3050" w:rsidRDefault="00C54EF6" w:rsidP="00C54EF6">
      <w:pPr>
        <w:tabs>
          <w:tab w:val="left" w:pos="2835"/>
        </w:tabs>
        <w:spacing w:after="0" w:line="240" w:lineRule="auto"/>
        <w:rPr>
          <w:del w:id="415" w:author="Prashasti Jakhmola" w:date="2023-09-20T12:27:00Z"/>
        </w:rPr>
      </w:pPr>
    </w:p>
    <w:p w14:paraId="03960183" w14:textId="77777777" w:rsidR="00C54EF6" w:rsidRPr="00C54EF6" w:rsidRDefault="00C54EF6" w:rsidP="00C54EF6">
      <w:pPr>
        <w:tabs>
          <w:tab w:val="left" w:pos="2835"/>
        </w:tabs>
        <w:spacing w:after="0" w:line="240" w:lineRule="auto"/>
      </w:pPr>
    </w:p>
    <w:p w14:paraId="2D05B59D" w14:textId="77777777" w:rsidR="00B7790A" w:rsidRDefault="00C54EF6" w:rsidP="001C3050">
      <w:pPr>
        <w:pStyle w:val="NormalBPBHEB"/>
        <w:rPr>
          <w:ins w:id="416" w:author="Prashasti Jakhmola" w:date="2023-09-20T12:31:00Z"/>
        </w:rPr>
      </w:pPr>
      <w:r w:rsidRPr="00C54EF6">
        <w:t>[1] Source: AWS Elastic Load Balancing (</w:t>
      </w:r>
      <w:hyperlink r:id="rId32" w:tgtFrame="_new" w:history="1">
        <w:r w:rsidRPr="00C54EF6">
          <w:rPr>
            <w:rStyle w:val="Hyperlink"/>
          </w:rPr>
          <w:t>https://aws.amazon.com/elasticloadbalancing/</w:t>
        </w:r>
      </w:hyperlink>
      <w:r w:rsidRPr="00C54EF6">
        <w:t xml:space="preserve">) </w:t>
      </w:r>
    </w:p>
    <w:p w14:paraId="24FB781D" w14:textId="77777777" w:rsidR="00B7790A" w:rsidRDefault="00C54EF6" w:rsidP="001C3050">
      <w:pPr>
        <w:pStyle w:val="NormalBPBHEB"/>
        <w:rPr>
          <w:ins w:id="417" w:author="Prashasti Jakhmola" w:date="2023-09-20T12:31:00Z"/>
        </w:rPr>
      </w:pPr>
      <w:r w:rsidRPr="00C54EF6">
        <w:t>[2] Source: AWS Auto Scaling (</w:t>
      </w:r>
      <w:hyperlink r:id="rId33" w:tgtFrame="_new" w:history="1">
        <w:r w:rsidRPr="00C54EF6">
          <w:rPr>
            <w:rStyle w:val="Hyperlink"/>
          </w:rPr>
          <w:t>https://aws.amazon.com/autoscaling/</w:t>
        </w:r>
      </w:hyperlink>
      <w:r w:rsidRPr="00C54EF6">
        <w:t xml:space="preserve">) </w:t>
      </w:r>
    </w:p>
    <w:p w14:paraId="004FA887" w14:textId="29185181" w:rsidR="00C54EF6" w:rsidRDefault="00C54EF6">
      <w:pPr>
        <w:pStyle w:val="NormalBPBHEB"/>
        <w:pPrChange w:id="418" w:author="Prashasti Jakhmola" w:date="2023-09-20T12:27:00Z">
          <w:pPr>
            <w:tabs>
              <w:tab w:val="left" w:pos="2835"/>
            </w:tabs>
            <w:spacing w:after="0" w:line="240" w:lineRule="auto"/>
          </w:pPr>
        </w:pPrChange>
      </w:pPr>
      <w:r w:rsidRPr="00C54EF6">
        <w:t>[3] Source: Amazon RDS (</w:t>
      </w:r>
      <w:r>
        <w:fldChar w:fldCharType="begin"/>
      </w:r>
      <w:r>
        <w:instrText>HYPERLINK "https://aws.amazon.com/rds/" \t "_new"</w:instrText>
      </w:r>
      <w:r>
        <w:fldChar w:fldCharType="separate"/>
      </w:r>
      <w:r w:rsidRPr="00C54EF6">
        <w:rPr>
          <w:rStyle w:val="Hyperlink"/>
        </w:rPr>
        <w:t>https://aws.amazon.com/rds/</w:t>
      </w:r>
      <w:r>
        <w:rPr>
          <w:rStyle w:val="Hyperlink"/>
        </w:rPr>
        <w:fldChar w:fldCharType="end"/>
      </w:r>
      <w:r w:rsidRPr="00C54EF6">
        <w:t>)</w:t>
      </w:r>
    </w:p>
    <w:p w14:paraId="136B4B45" w14:textId="3300E5BD" w:rsidR="00C54EF6" w:rsidDel="001C3050" w:rsidRDefault="00C54EF6">
      <w:pPr>
        <w:pStyle w:val="Heading1BPBHEB"/>
        <w:rPr>
          <w:del w:id="419" w:author="Prashasti Jakhmola" w:date="2023-09-20T12:27:00Z"/>
        </w:rPr>
        <w:pPrChange w:id="420" w:author="Prashasti Jakhmola" w:date="2023-09-20T12:31:00Z">
          <w:pPr>
            <w:tabs>
              <w:tab w:val="left" w:pos="2835"/>
            </w:tabs>
            <w:spacing w:after="0" w:line="240" w:lineRule="auto"/>
          </w:pPr>
        </w:pPrChange>
      </w:pPr>
    </w:p>
    <w:p w14:paraId="4A063ABE" w14:textId="447A62AB" w:rsidR="00C54EF6" w:rsidDel="001C3050" w:rsidRDefault="00C54EF6">
      <w:pPr>
        <w:pStyle w:val="Heading1BPBHEB"/>
        <w:rPr>
          <w:del w:id="421" w:author="Prashasti Jakhmola" w:date="2023-09-20T12:27:00Z"/>
        </w:rPr>
        <w:pPrChange w:id="422" w:author="Prashasti Jakhmola" w:date="2023-09-20T12:31:00Z">
          <w:pPr>
            <w:tabs>
              <w:tab w:val="left" w:pos="2835"/>
            </w:tabs>
            <w:spacing w:after="0" w:line="240" w:lineRule="auto"/>
          </w:pPr>
        </w:pPrChange>
      </w:pPr>
    </w:p>
    <w:p w14:paraId="1B0F0D12" w14:textId="26282040" w:rsidR="00C54EF6" w:rsidDel="001C3050" w:rsidRDefault="00C54EF6">
      <w:pPr>
        <w:pStyle w:val="Heading1BPBHEB"/>
        <w:rPr>
          <w:del w:id="423" w:author="Prashasti Jakhmola" w:date="2023-09-20T12:27:00Z"/>
        </w:rPr>
        <w:pPrChange w:id="424" w:author="Prashasti Jakhmola" w:date="2023-09-20T12:31:00Z">
          <w:pPr>
            <w:tabs>
              <w:tab w:val="left" w:pos="2835"/>
            </w:tabs>
            <w:spacing w:after="0" w:line="240" w:lineRule="auto"/>
          </w:pPr>
        </w:pPrChange>
      </w:pPr>
    </w:p>
    <w:p w14:paraId="4B7F05FD" w14:textId="13B956A2" w:rsidR="00AB70A9" w:rsidRPr="00AB70A9" w:rsidRDefault="00AB70A9">
      <w:pPr>
        <w:pStyle w:val="Heading1BPBHEB"/>
        <w:pPrChange w:id="425" w:author="Prashasti Jakhmola" w:date="2023-09-20T12:31:00Z">
          <w:pPr>
            <w:pStyle w:val="Heading2"/>
          </w:pPr>
        </w:pPrChange>
      </w:pPr>
      <w:r w:rsidRPr="00AB70A9">
        <w:t xml:space="preserve">AWS </w:t>
      </w:r>
      <w:ins w:id="426" w:author="Prashasti Jakhmola" w:date="2023-09-20T12:34:00Z">
        <w:r w:rsidR="008A3C41">
          <w:t>W</w:t>
        </w:r>
      </w:ins>
      <w:del w:id="427" w:author="Prashasti Jakhmola" w:date="2023-09-20T12:34:00Z">
        <w:r w:rsidR="00A36ED8" w:rsidRPr="00AB70A9" w:rsidDel="008A3C41">
          <w:delText>w</w:delText>
        </w:r>
      </w:del>
      <w:r w:rsidR="00A36ED8" w:rsidRPr="00AB70A9">
        <w:t>ell-</w:t>
      </w:r>
      <w:ins w:id="428" w:author="Prashasti Jakhmola" w:date="2023-09-20T12:34:00Z">
        <w:r w:rsidR="008A3C41">
          <w:t>A</w:t>
        </w:r>
      </w:ins>
      <w:del w:id="429" w:author="Prashasti Jakhmola" w:date="2023-09-20T12:34:00Z">
        <w:r w:rsidR="00A36ED8" w:rsidRPr="00AB70A9" w:rsidDel="008A3C41">
          <w:delText>a</w:delText>
        </w:r>
      </w:del>
      <w:r w:rsidR="00A36ED8" w:rsidRPr="00AB70A9">
        <w:t xml:space="preserve">rchitected </w:t>
      </w:r>
      <w:ins w:id="430" w:author="Prashasti Jakhmola" w:date="2023-09-20T12:34:00Z">
        <w:r w:rsidR="008A3C41">
          <w:t>F</w:t>
        </w:r>
      </w:ins>
      <w:del w:id="431" w:author="Prashasti Jakhmola" w:date="2023-09-20T12:34:00Z">
        <w:r w:rsidR="00A36ED8" w:rsidRPr="00AB70A9" w:rsidDel="008A3C41">
          <w:delText>f</w:delText>
        </w:r>
      </w:del>
      <w:r w:rsidR="00A36ED8" w:rsidRPr="00AB70A9">
        <w:t>ramework</w:t>
      </w:r>
    </w:p>
    <w:p w14:paraId="63158B28" w14:textId="15CE51B4" w:rsidR="00AB70A9" w:rsidRPr="00AB70A9" w:rsidRDefault="00AB70A9">
      <w:pPr>
        <w:pStyle w:val="NormalBPBHEB"/>
        <w:pPrChange w:id="432" w:author="Prashasti Jakhmola" w:date="2023-09-20T12:31:00Z">
          <w:pPr>
            <w:tabs>
              <w:tab w:val="left" w:pos="2835"/>
            </w:tabs>
            <w:spacing w:after="120" w:line="240" w:lineRule="auto"/>
          </w:pPr>
        </w:pPrChange>
      </w:pPr>
      <w:r w:rsidRPr="00AB70A9">
        <w:t xml:space="preserve">In the dynamic and ever-evolving realm of cloud architecture, building a foundation that is secure, high-performing, resilient, and efficient is paramount. </w:t>
      </w:r>
      <w:del w:id="433" w:author="Prashasti Jakhmola" w:date="2023-09-20T12:32:00Z">
        <w:r w:rsidRPr="00AB70A9" w:rsidDel="00F114FA">
          <w:delText>Amazon Web Services (</w:delText>
        </w:r>
      </w:del>
      <w:r w:rsidRPr="00AB70A9">
        <w:t>AWS</w:t>
      </w:r>
      <w:del w:id="434" w:author="Prashasti Jakhmola" w:date="2023-09-20T12:32:00Z">
        <w:r w:rsidRPr="00AB70A9" w:rsidDel="00F114FA">
          <w:delText>)</w:delText>
        </w:r>
      </w:del>
      <w:r w:rsidRPr="00AB70A9">
        <w:t xml:space="preserve"> recognized this imperative and responded with the AWS </w:t>
      </w:r>
      <w:ins w:id="435" w:author="Prashasti Jakhmola" w:date="2023-09-20T12:34:00Z">
        <w:r w:rsidR="00472E99">
          <w:t>W</w:t>
        </w:r>
      </w:ins>
      <w:del w:id="436" w:author="Prashasti Jakhmola" w:date="2023-09-20T12:34:00Z">
        <w:r w:rsidR="008A3C41" w:rsidRPr="00AB70A9" w:rsidDel="00472E99">
          <w:delText>w</w:delText>
        </w:r>
      </w:del>
      <w:r w:rsidR="008A3C41" w:rsidRPr="00AB70A9">
        <w:t>ell-</w:t>
      </w:r>
      <w:ins w:id="437" w:author="Prashasti Jakhmola" w:date="2023-09-20T12:34:00Z">
        <w:r w:rsidR="00472E99">
          <w:t>A</w:t>
        </w:r>
      </w:ins>
      <w:del w:id="438" w:author="Prashasti Jakhmola" w:date="2023-09-20T12:34:00Z">
        <w:r w:rsidR="008A3C41" w:rsidRPr="00AB70A9" w:rsidDel="00472E99">
          <w:delText>a</w:delText>
        </w:r>
      </w:del>
      <w:r w:rsidR="008A3C41" w:rsidRPr="00AB70A9">
        <w:t xml:space="preserve">rchitected </w:t>
      </w:r>
      <w:ins w:id="439" w:author="Prashasti Jakhmola" w:date="2023-09-20T12:34:00Z">
        <w:r w:rsidR="00472E99">
          <w:t>F</w:t>
        </w:r>
      </w:ins>
      <w:del w:id="440" w:author="Prashasti Jakhmola" w:date="2023-09-20T12:34:00Z">
        <w:r w:rsidR="008A3C41" w:rsidRPr="00AB70A9" w:rsidDel="00472E99">
          <w:delText>f</w:delText>
        </w:r>
      </w:del>
      <w:r w:rsidR="008A3C41" w:rsidRPr="00AB70A9">
        <w:t>ramework</w:t>
      </w:r>
      <w:r w:rsidRPr="00AB70A9">
        <w:t xml:space="preserve">, a set of best practices that serve as a guiding light for architects and engineers. This section </w:t>
      </w:r>
      <w:del w:id="441" w:author="Prashasti Jakhmola" w:date="2023-09-20T12:33:00Z">
        <w:r w:rsidRPr="00AB70A9" w:rsidDel="008A3C41">
          <w:delText xml:space="preserve">of "AWS Cloud Master Class" </w:delText>
        </w:r>
      </w:del>
      <w:r w:rsidRPr="00AB70A9">
        <w:t>introduces you to the AWS Well-Architected Framework, unveiling its principles and demonstrating how it empowers organizations to design and maintain cloud infrastructures that excel in all critical aspects.</w:t>
      </w:r>
    </w:p>
    <w:p w14:paraId="4C886BFA" w14:textId="266DAFB2" w:rsidR="00AB70A9" w:rsidRPr="00AB70A9" w:rsidRDefault="00AB70A9">
      <w:pPr>
        <w:pStyle w:val="NormalBPBHEB"/>
        <w:pPrChange w:id="442" w:author="Prashasti Jakhmola" w:date="2023-09-20T12:31:00Z">
          <w:pPr>
            <w:tabs>
              <w:tab w:val="left" w:pos="2835"/>
            </w:tabs>
            <w:spacing w:after="120" w:line="240" w:lineRule="auto"/>
          </w:pPr>
        </w:pPrChange>
      </w:pPr>
      <w:r w:rsidRPr="00AB70A9">
        <w:t xml:space="preserve">The AWS Well-Architected Framework is designed as a blueprint for architects and developers to create </w:t>
      </w:r>
      <w:ins w:id="443" w:author="Prashasti Jakhmola" w:date="2023-09-20T13:28:00Z">
        <w:r w:rsidR="00C43A7B">
          <w:t xml:space="preserve">an </w:t>
        </w:r>
      </w:ins>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656AB5E7" w:rsidR="00AB70A9" w:rsidDel="00DE450A" w:rsidRDefault="00AB70A9">
      <w:pPr>
        <w:pStyle w:val="NormalBPBHEB"/>
        <w:rPr>
          <w:del w:id="444" w:author="Prashasti Jakhmola" w:date="2023-09-20T12:32:00Z"/>
        </w:rPr>
        <w:pPrChange w:id="445" w:author="Prashasti Jakhmola" w:date="2023-09-20T12:31:00Z">
          <w:pPr>
            <w:tabs>
              <w:tab w:val="left" w:pos="2835"/>
            </w:tabs>
            <w:spacing w:after="120" w:line="240" w:lineRule="auto"/>
          </w:pPr>
        </w:pPrChange>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w:t>
      </w:r>
      <w:ins w:id="446" w:author="Prashasti Jakhmola" w:date="2023-09-20T12:35:00Z">
        <w:r w:rsidR="00CD6C46">
          <w:t xml:space="preserve"> i</w:t>
        </w:r>
      </w:ins>
      <w:del w:id="447" w:author="Prashasti Jakhmola" w:date="2023-09-20T12:35:00Z">
        <w:r w:rsidRPr="00AB70A9" w:rsidDel="00CD6C46">
          <w:delText>'</w:delText>
        </w:r>
      </w:del>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pPr>
        <w:pStyle w:val="NormalBPBHEB"/>
        <w:pPrChange w:id="448" w:author="Prashasti Jakhmola" w:date="2023-09-20T12:31:00Z">
          <w:pPr>
            <w:tabs>
              <w:tab w:val="left" w:pos="2835"/>
            </w:tabs>
            <w:spacing w:after="0" w:line="240" w:lineRule="auto"/>
          </w:pPr>
        </w:pPrChange>
      </w:pPr>
    </w:p>
    <w:p w14:paraId="05C1DD26" w14:textId="77777777" w:rsidR="008D34CF" w:rsidRPr="00AB70A9" w:rsidRDefault="008D34CF">
      <w:pPr>
        <w:pStyle w:val="NormalBPBHEB"/>
        <w:pPrChange w:id="449" w:author="Prashasti Jakhmola" w:date="2023-09-20T12:31:00Z">
          <w:pPr>
            <w:tabs>
              <w:tab w:val="left" w:pos="2835"/>
            </w:tabs>
            <w:spacing w:after="0" w:line="240" w:lineRule="auto"/>
          </w:pPr>
        </w:pPrChange>
      </w:pPr>
    </w:p>
    <w:p w14:paraId="08D0E229" w14:textId="77777777" w:rsidR="00DE450A" w:rsidRDefault="00AB70A9" w:rsidP="00DE450A">
      <w:pPr>
        <w:pStyle w:val="NormalBPBHEB"/>
        <w:rPr>
          <w:ins w:id="450" w:author="Prashasti Jakhmola" w:date="2023-09-20T12:31:00Z"/>
        </w:rPr>
      </w:pPr>
      <w:r w:rsidRPr="00AB70A9">
        <w:t>[1] Source: AWS Well-Architected - Operational Excellence Pillar (</w:t>
      </w:r>
      <w:hyperlink r:id="rId34" w:tgtFrame="_new" w:history="1">
        <w:r w:rsidRPr="00AB70A9">
          <w:rPr>
            <w:rStyle w:val="Hyperlink"/>
          </w:rPr>
          <w:t>https://aws.amazon.com/architecture/well-architected/operational-excellence-pillar/</w:t>
        </w:r>
      </w:hyperlink>
      <w:r w:rsidRPr="00AB70A9">
        <w:t xml:space="preserve">) </w:t>
      </w:r>
    </w:p>
    <w:p w14:paraId="05D37396" w14:textId="77777777" w:rsidR="00DE450A" w:rsidRDefault="00AB70A9" w:rsidP="00DE450A">
      <w:pPr>
        <w:pStyle w:val="NormalBPBHEB"/>
        <w:rPr>
          <w:ins w:id="451" w:author="Prashasti Jakhmola" w:date="2023-09-20T12:31:00Z"/>
        </w:rPr>
      </w:pPr>
      <w:r w:rsidRPr="00AB70A9">
        <w:t>[2] Source: AWS Well-Architected - Security Pillar (</w:t>
      </w:r>
      <w:hyperlink r:id="rId35" w:tgtFrame="_new" w:history="1">
        <w:r w:rsidRPr="00AB70A9">
          <w:rPr>
            <w:rStyle w:val="Hyperlink"/>
          </w:rPr>
          <w:t>https://aws.amazon.com/architecture/well-architected/security-pillar/</w:t>
        </w:r>
      </w:hyperlink>
      <w:r w:rsidRPr="00AB70A9">
        <w:t xml:space="preserve">) </w:t>
      </w:r>
    </w:p>
    <w:p w14:paraId="50C221B6" w14:textId="77777777" w:rsidR="00DE450A" w:rsidRDefault="00AB70A9" w:rsidP="00DE450A">
      <w:pPr>
        <w:pStyle w:val="NormalBPBHEB"/>
        <w:rPr>
          <w:ins w:id="452" w:author="Prashasti Jakhmola" w:date="2023-09-20T12:31:00Z"/>
        </w:rPr>
      </w:pPr>
      <w:r w:rsidRPr="00AB70A9">
        <w:t>[3] Source: AWS Well-Architected - Reliability Pillar (</w:t>
      </w:r>
      <w:hyperlink r:id="rId36" w:tgtFrame="_new" w:history="1">
        <w:r w:rsidRPr="00AB70A9">
          <w:rPr>
            <w:rStyle w:val="Hyperlink"/>
          </w:rPr>
          <w:t>https://aws.amazon.com/architecture/well-architected/reliability-pillar/</w:t>
        </w:r>
      </w:hyperlink>
      <w:r w:rsidRPr="00AB70A9">
        <w:t xml:space="preserve">) </w:t>
      </w:r>
    </w:p>
    <w:p w14:paraId="3A7BA700" w14:textId="77777777" w:rsidR="00DE450A" w:rsidRDefault="00AB70A9" w:rsidP="00DE450A">
      <w:pPr>
        <w:pStyle w:val="NormalBPBHEB"/>
        <w:rPr>
          <w:ins w:id="453" w:author="Prashasti Jakhmola" w:date="2023-09-20T12:31:00Z"/>
        </w:rPr>
      </w:pPr>
      <w:r w:rsidRPr="00AB70A9">
        <w:t>[4] Source: AWS Well-Architected - Performance Efficiency Pillar (</w:t>
      </w:r>
      <w:hyperlink r:id="rId37" w:tgtFrame="_new" w:history="1">
        <w:r w:rsidRPr="00AB70A9">
          <w:rPr>
            <w:rStyle w:val="Hyperlink"/>
          </w:rPr>
          <w:t>https://aws.amazon.com/architecture/well-architected/performance-efficiency-pillar/</w:t>
        </w:r>
      </w:hyperlink>
      <w:r w:rsidRPr="00AB70A9">
        <w:t xml:space="preserve">) </w:t>
      </w:r>
    </w:p>
    <w:p w14:paraId="764D620A" w14:textId="77777777" w:rsidR="00DE450A" w:rsidRDefault="00AB70A9" w:rsidP="00DE450A">
      <w:pPr>
        <w:pStyle w:val="NormalBPBHEB"/>
        <w:rPr>
          <w:ins w:id="454" w:author="Prashasti Jakhmola" w:date="2023-09-20T12:31:00Z"/>
        </w:rPr>
      </w:pPr>
      <w:r w:rsidRPr="00AB70A9">
        <w:t>[5] Source: AWS Well-Architected - Cost Optimization Pillar (</w:t>
      </w:r>
      <w:hyperlink r:id="rId38" w:tgtFrame="_new" w:history="1">
        <w:r w:rsidRPr="00AB70A9">
          <w:rPr>
            <w:rStyle w:val="Hyperlink"/>
          </w:rPr>
          <w:t>https://aws.amazon.com/architecture/well-architected/cost-optimization-pillar/</w:t>
        </w:r>
      </w:hyperlink>
      <w:r w:rsidRPr="00AB70A9">
        <w:t xml:space="preserve">) </w:t>
      </w:r>
    </w:p>
    <w:p w14:paraId="15E70966" w14:textId="32BC2111" w:rsidR="00AB70A9" w:rsidRPr="00AB70A9" w:rsidRDefault="00AB70A9">
      <w:pPr>
        <w:pStyle w:val="NormalBPBHEB"/>
        <w:pPrChange w:id="455" w:author="Prashasti Jakhmola" w:date="2023-09-20T12:31:00Z">
          <w:pPr>
            <w:tabs>
              <w:tab w:val="left" w:pos="2835"/>
            </w:tabs>
            <w:spacing w:after="0" w:line="240" w:lineRule="auto"/>
          </w:pPr>
        </w:pPrChange>
      </w:pPr>
      <w:r w:rsidRPr="00AB70A9">
        <w:t>[6] Source: AWS Well-Architected Tool (</w:t>
      </w:r>
      <w:r>
        <w:fldChar w:fldCharType="begin"/>
      </w:r>
      <w:r>
        <w:instrText>HYPERLINK "https://aws.amazon.com/well-architected-tool/" \t "_new"</w:instrText>
      </w:r>
      <w:r>
        <w:fldChar w:fldCharType="separate"/>
      </w:r>
      <w:r w:rsidRPr="00AB70A9">
        <w:rPr>
          <w:rStyle w:val="Hyperlink"/>
        </w:rPr>
        <w:t>https://aws.amazon.com/well-architected-tool/</w:t>
      </w:r>
      <w:r>
        <w:rPr>
          <w:rStyle w:val="Hyperlink"/>
        </w:rPr>
        <w:fldChar w:fldCharType="end"/>
      </w:r>
      <w:r w:rsidRPr="00AB70A9">
        <w:t>)</w:t>
      </w:r>
    </w:p>
    <w:p w14:paraId="47112FAD" w14:textId="27B3896D" w:rsidR="00C54EF6" w:rsidRPr="00C54EF6" w:rsidDel="00DE450A" w:rsidRDefault="00C54EF6">
      <w:pPr>
        <w:pStyle w:val="Heading1BPBHEB"/>
        <w:rPr>
          <w:del w:id="456" w:author="Prashasti Jakhmola" w:date="2023-09-20T12:32:00Z"/>
        </w:rPr>
        <w:pPrChange w:id="457" w:author="Prashasti Jakhmola" w:date="2023-09-20T12:35:00Z">
          <w:pPr>
            <w:tabs>
              <w:tab w:val="left" w:pos="2835"/>
            </w:tabs>
            <w:spacing w:after="0" w:line="240" w:lineRule="auto"/>
          </w:pPr>
        </w:pPrChange>
      </w:pPr>
    </w:p>
    <w:p w14:paraId="2F3D9CC1" w14:textId="2DABD99D" w:rsidR="00FB0430" w:rsidDel="00DE450A" w:rsidRDefault="00FB0430">
      <w:pPr>
        <w:pStyle w:val="Heading1BPBHEB"/>
        <w:rPr>
          <w:del w:id="458" w:author="Prashasti Jakhmola" w:date="2023-09-20T12:32:00Z"/>
        </w:rPr>
        <w:pPrChange w:id="459" w:author="Prashasti Jakhmola" w:date="2023-09-20T12:35:00Z">
          <w:pPr>
            <w:tabs>
              <w:tab w:val="left" w:pos="2835"/>
            </w:tabs>
            <w:spacing w:after="0" w:line="240" w:lineRule="auto"/>
          </w:pPr>
        </w:pPrChange>
      </w:pPr>
    </w:p>
    <w:p w14:paraId="41FF3AEA" w14:textId="36170B05" w:rsidR="003B61A3" w:rsidRPr="003B61A3" w:rsidRDefault="003B61A3">
      <w:pPr>
        <w:pStyle w:val="Heading1BPBHEB"/>
        <w:pPrChange w:id="460" w:author="Prashasti Jakhmola" w:date="2023-09-20T12:35:00Z">
          <w:pPr>
            <w:pStyle w:val="Heading2"/>
          </w:pPr>
        </w:pPrChange>
      </w:pPr>
      <w:r w:rsidRPr="003B61A3">
        <w:t xml:space="preserve">Cost </w:t>
      </w:r>
      <w:ins w:id="461" w:author="Prashasti Jakhmola" w:date="2023-09-20T12:35:00Z">
        <w:r w:rsidR="00F858DC">
          <w:t>o</w:t>
        </w:r>
      </w:ins>
      <w:del w:id="462" w:author="Prashasti Jakhmola" w:date="2023-09-20T12:35:00Z">
        <w:r w:rsidRPr="003B61A3" w:rsidDel="00E84C85">
          <w:delText>O</w:delText>
        </w:r>
      </w:del>
      <w:r w:rsidRPr="003B61A3">
        <w:t>ptimization</w:t>
      </w:r>
    </w:p>
    <w:p w14:paraId="77840396" w14:textId="2EEC887A" w:rsidR="003B61A3" w:rsidRPr="003B61A3" w:rsidRDefault="003B61A3">
      <w:pPr>
        <w:pStyle w:val="NormalBPBHEB"/>
        <w:pPrChange w:id="463" w:author="Prashasti Jakhmola" w:date="2023-09-20T12:35:00Z">
          <w:pPr>
            <w:tabs>
              <w:tab w:val="left" w:pos="2835"/>
            </w:tabs>
            <w:spacing w:after="120" w:line="240" w:lineRule="auto"/>
          </w:pPr>
        </w:pPrChange>
      </w:pPr>
      <w:r w:rsidRPr="003B61A3">
        <w:t xml:space="preserve">In the dynamic landscape of cloud computing, cost optimization stands as a fundamental pillar of AWS architecture. This section </w:t>
      </w:r>
      <w:del w:id="464" w:author="Prashasti Jakhmola" w:date="2023-09-20T12:37:00Z">
        <w:r w:rsidRPr="003B61A3" w:rsidDel="007962A5">
          <w:delText xml:space="preserve">of "AWS Cloud Master Class" </w:delText>
        </w:r>
      </w:del>
      <w:r w:rsidRPr="003B61A3">
        <w:t>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pPr>
        <w:pStyle w:val="NormalBPBHEB"/>
        <w:pPrChange w:id="465" w:author="Prashasti Jakhmola" w:date="2023-09-20T12:35:00Z">
          <w:pPr>
            <w:tabs>
              <w:tab w:val="left" w:pos="2835"/>
            </w:tabs>
            <w:spacing w:after="120" w:line="240" w:lineRule="auto"/>
          </w:pPr>
        </w:pPrChange>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49BD029F" w:rsidR="003B61A3" w:rsidRPr="003B61A3" w:rsidRDefault="003B61A3">
      <w:pPr>
        <w:pStyle w:val="NormalBPBHEB"/>
        <w:pPrChange w:id="466" w:author="Prashasti Jakhmola" w:date="2023-09-20T12:35:00Z">
          <w:pPr>
            <w:tabs>
              <w:tab w:val="left" w:pos="2835"/>
            </w:tabs>
            <w:spacing w:after="120" w:line="240" w:lineRule="auto"/>
          </w:pPr>
        </w:pPrChange>
      </w:pPr>
      <w:r w:rsidRPr="003B61A3">
        <w:t xml:space="preserve">Scholarly articles such as </w:t>
      </w:r>
      <w:del w:id="467" w:author="Prashasti Jakhmola" w:date="2023-09-20T13:21:00Z">
        <w:r w:rsidRPr="0072087D" w:rsidDel="0072087D">
          <w:rPr>
            <w:i/>
            <w:iCs/>
            <w:rPrChange w:id="468" w:author="Prashasti Jakhmola" w:date="2023-09-20T13:22:00Z">
              <w:rPr/>
            </w:rPrChange>
          </w:rPr>
          <w:delText>"</w:delText>
        </w:r>
      </w:del>
      <w:r w:rsidRPr="0072087D">
        <w:rPr>
          <w:i/>
          <w:iCs/>
          <w:rPrChange w:id="469" w:author="Prashasti Jakhmola" w:date="2023-09-20T13:22:00Z">
            <w:rPr/>
          </w:rPrChange>
        </w:rPr>
        <w:t>Cost Optimization in Cloud Computing</w:t>
      </w:r>
      <w:del w:id="470" w:author="Prashasti Jakhmola" w:date="2023-09-20T13:22:00Z">
        <w:r w:rsidRPr="0072087D" w:rsidDel="0072087D">
          <w:rPr>
            <w:i/>
            <w:iCs/>
            <w:rPrChange w:id="471" w:author="Prashasti Jakhmola" w:date="2023-09-20T13:22:00Z">
              <w:rPr/>
            </w:rPrChange>
          </w:rPr>
          <w:delText>"</w:delText>
        </w:r>
      </w:del>
      <w:r w:rsidRPr="003B61A3">
        <w:t xml:space="preserve"> by </w:t>
      </w:r>
      <w:r w:rsidRPr="0072087D">
        <w:rPr>
          <w:i/>
          <w:iCs/>
          <w:rPrChange w:id="472" w:author="Prashasti Jakhmola" w:date="2023-09-20T13:22:00Z">
            <w:rPr/>
          </w:rPrChange>
        </w:rPr>
        <w:t>Vinay Kumar</w:t>
      </w:r>
      <w:del w:id="473" w:author="Prashasti Jakhmola" w:date="2023-09-20T13:28:00Z">
        <w:r w:rsidRPr="003B61A3" w:rsidDel="0097758C">
          <w:delText>,</w:delText>
        </w:r>
      </w:del>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w:t>
      </w:r>
      <w:del w:id="474" w:author="Prashasti Jakhmola" w:date="2023-09-20T13:22:00Z">
        <w:r w:rsidRPr="003B61A3" w:rsidDel="0072087D">
          <w:delText xml:space="preserve">own </w:delText>
        </w:r>
      </w:del>
      <w:r w:rsidRPr="003B61A3">
        <w:t>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6210CA58" w:rsidR="003B61A3" w:rsidRDefault="003B61A3">
      <w:pPr>
        <w:pStyle w:val="NormalBPBHEB"/>
        <w:pPrChange w:id="475" w:author="Prashasti Jakhmola" w:date="2023-09-20T12:35:00Z">
          <w:pPr>
            <w:tabs>
              <w:tab w:val="left" w:pos="2835"/>
            </w:tabs>
            <w:spacing w:after="120" w:line="240" w:lineRule="auto"/>
          </w:pPr>
        </w:pPrChange>
      </w:pPr>
      <w:r w:rsidRPr="003B61A3">
        <w:t>As we delve deeper</w:t>
      </w:r>
      <w:ins w:id="476" w:author="Prashasti Jakhmola" w:date="2023-09-20T13:22:00Z">
        <w:r w:rsidR="00BF1F14">
          <w:t xml:space="preserve"> into the book, </w:t>
        </w:r>
      </w:ins>
      <w:del w:id="477" w:author="Prashasti Jakhmola" w:date="2023-09-20T13:22:00Z">
        <w:r w:rsidRPr="003B61A3" w:rsidDel="00BF1F14">
          <w:delText xml:space="preserve"> into "AWS Cloud Master Class," </w:delText>
        </w:r>
      </w:del>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2C96E2B1" w14:textId="77777777" w:rsidR="001F6F79" w:rsidRDefault="003B61A3" w:rsidP="001F6F79">
      <w:pPr>
        <w:pStyle w:val="NormalBPBHEB"/>
        <w:rPr>
          <w:ins w:id="478" w:author="Prashasti Jakhmola" w:date="2023-09-20T12:35:00Z"/>
        </w:rPr>
      </w:pPr>
      <w:r w:rsidRPr="003B61A3">
        <w:t>[1] Source: AWS Trusted Advisor (</w:t>
      </w:r>
      <w:hyperlink r:id="rId39" w:tgtFrame="_new" w:history="1">
        <w:r w:rsidRPr="003B61A3">
          <w:rPr>
            <w:rStyle w:val="Hyperlink"/>
          </w:rPr>
          <w:t>https://aws.amazon.com/premiumsupport/technology/trusted-advisor/</w:t>
        </w:r>
      </w:hyperlink>
      <w:r w:rsidRPr="003B61A3">
        <w:t xml:space="preserve">) </w:t>
      </w:r>
    </w:p>
    <w:p w14:paraId="0154C861" w14:textId="77777777" w:rsidR="001F6F79" w:rsidRDefault="003B61A3" w:rsidP="001F6F79">
      <w:pPr>
        <w:pStyle w:val="NormalBPBHEB"/>
        <w:rPr>
          <w:ins w:id="479" w:author="Prashasti Jakhmola" w:date="2023-09-20T12:36:00Z"/>
        </w:rPr>
      </w:pPr>
      <w:r w:rsidRPr="003B61A3">
        <w:t>[2] Source: AWS Cost Allocation and Tagging (</w:t>
      </w:r>
      <w:hyperlink r:id="rId40" w:tgtFrame="_new" w:history="1">
        <w:r w:rsidRPr="003B61A3">
          <w:rPr>
            <w:rStyle w:val="Hyperlink"/>
          </w:rPr>
          <w:t>https://aws.amazon.com/aws-cost-management/aws-cost-allocation/</w:t>
        </w:r>
      </w:hyperlink>
      <w:r w:rsidRPr="003B61A3">
        <w:t xml:space="preserve">) </w:t>
      </w:r>
    </w:p>
    <w:p w14:paraId="783E2829" w14:textId="77777777" w:rsidR="001F6F79" w:rsidRDefault="003B61A3" w:rsidP="001F6F79">
      <w:pPr>
        <w:pStyle w:val="NormalBPBHEB"/>
        <w:rPr>
          <w:ins w:id="480" w:author="Prashasti Jakhmola" w:date="2023-09-20T12:36:00Z"/>
        </w:rPr>
      </w:pPr>
      <w:r w:rsidRPr="003B61A3">
        <w:t xml:space="preserve">[3] Kumar, V., Gupta, D., &amp; Kaur, A. (2020). Cost Optimization in Cloud Computing. In Proceedings of the 2020 12th International Conference on Computational Intelligence and Communication Networks (pp. 161-167). IEEE. </w:t>
      </w:r>
    </w:p>
    <w:p w14:paraId="01FCC212" w14:textId="43037F79" w:rsidR="003B61A3" w:rsidRPr="003B61A3" w:rsidDel="00276261" w:rsidRDefault="003B61A3">
      <w:pPr>
        <w:pStyle w:val="NormalBPBHEB"/>
        <w:rPr>
          <w:del w:id="481" w:author="Prashasti Jakhmola" w:date="2023-09-20T11:27:00Z"/>
        </w:rPr>
        <w:pPrChange w:id="482" w:author="Prashasti Jakhmola" w:date="2023-09-20T12:35:00Z">
          <w:pPr>
            <w:tabs>
              <w:tab w:val="left" w:pos="2835"/>
            </w:tabs>
            <w:spacing w:after="0" w:line="240" w:lineRule="auto"/>
          </w:pPr>
        </w:pPrChange>
      </w:pPr>
      <w:r w:rsidRPr="003B61A3">
        <w:t>[4] Source: AWS Cost Optimization (</w:t>
      </w:r>
      <w:r>
        <w:fldChar w:fldCharType="begin"/>
      </w:r>
      <w:r>
        <w:instrText>HYPERLINK "https://aws.amazon.com/cost-optimization/" \t "_new"</w:instrText>
      </w:r>
      <w:r>
        <w:fldChar w:fldCharType="separate"/>
      </w:r>
      <w:r w:rsidRPr="003B61A3">
        <w:rPr>
          <w:rStyle w:val="Hyperlink"/>
        </w:rPr>
        <w:t>https://aws.amazon.com/cost-optimization/</w:t>
      </w:r>
      <w:r>
        <w:rPr>
          <w:rStyle w:val="Hyperlink"/>
        </w:rPr>
        <w:fldChar w:fldCharType="end"/>
      </w:r>
      <w:r w:rsidRPr="003B61A3">
        <w:t>)</w:t>
      </w:r>
    </w:p>
    <w:p w14:paraId="6527DE7D" w14:textId="77777777" w:rsidR="00B22530" w:rsidDel="00276261" w:rsidRDefault="00B22530">
      <w:pPr>
        <w:pStyle w:val="NormalBPBHEB"/>
        <w:rPr>
          <w:del w:id="483" w:author="Prashasti Jakhmola" w:date="2023-09-20T11:27:00Z"/>
        </w:rPr>
        <w:pPrChange w:id="484" w:author="Prashasti Jakhmola" w:date="2023-09-20T12:35:00Z">
          <w:pPr>
            <w:tabs>
              <w:tab w:val="left" w:pos="2835"/>
            </w:tabs>
            <w:spacing w:after="0" w:line="240" w:lineRule="auto"/>
          </w:pPr>
        </w:pPrChange>
      </w:pPr>
    </w:p>
    <w:p w14:paraId="25423C82" w14:textId="77777777" w:rsidR="00B22530" w:rsidDel="00276261" w:rsidRDefault="00B22530">
      <w:pPr>
        <w:pStyle w:val="NormalBPBHEB"/>
        <w:rPr>
          <w:del w:id="485" w:author="Prashasti Jakhmola" w:date="2023-09-20T11:27:00Z"/>
        </w:rPr>
        <w:pPrChange w:id="486" w:author="Prashasti Jakhmola" w:date="2023-09-20T12:35:00Z">
          <w:pPr>
            <w:tabs>
              <w:tab w:val="left" w:pos="2835"/>
            </w:tabs>
            <w:spacing w:after="0" w:line="240" w:lineRule="auto"/>
          </w:pPr>
        </w:pPrChange>
      </w:pPr>
    </w:p>
    <w:p w14:paraId="2F359B73" w14:textId="77777777" w:rsidR="00AE5E84" w:rsidRDefault="00AE5E84">
      <w:pPr>
        <w:pStyle w:val="NormalBPBHEB"/>
        <w:pPrChange w:id="487" w:author="Prashasti Jakhmola" w:date="2023-09-20T12:35:00Z">
          <w:pPr>
            <w:tabs>
              <w:tab w:val="left" w:pos="2835"/>
            </w:tabs>
            <w:spacing w:after="0" w:line="240" w:lineRule="auto"/>
          </w:pPr>
        </w:pPrChange>
      </w:pPr>
    </w:p>
    <w:p w14:paraId="73095DEE" w14:textId="3FDB1328" w:rsidR="00AE5E84" w:rsidRPr="00AE5E84" w:rsidRDefault="00AE5E84">
      <w:pPr>
        <w:pStyle w:val="Heading1BPBHEB"/>
        <w:pPrChange w:id="488" w:author="Prashasti Jakhmola" w:date="2023-09-20T11:27:00Z">
          <w:pPr>
            <w:pStyle w:val="Heading2"/>
          </w:pPr>
        </w:pPrChange>
      </w:pPr>
      <w:r w:rsidRPr="00AE5E84">
        <w:t xml:space="preserve">Use </w:t>
      </w:r>
      <w:ins w:id="489" w:author="Prashasti Jakhmola" w:date="2023-09-20T11:27:00Z">
        <w:r w:rsidR="005B44F1">
          <w:t>c</w:t>
        </w:r>
      </w:ins>
      <w:del w:id="490" w:author="Prashasti Jakhmola" w:date="2023-09-20T11:27:00Z">
        <w:r w:rsidRPr="00AE5E84" w:rsidDel="005B44F1">
          <w:delText>C</w:delText>
        </w:r>
      </w:del>
      <w:r w:rsidRPr="00AE5E84">
        <w:t>ases</w:t>
      </w:r>
    </w:p>
    <w:p w14:paraId="49657024" w14:textId="41394F2E" w:rsidR="00AE5E84" w:rsidRPr="00AE5E84" w:rsidRDefault="00AE5E84">
      <w:pPr>
        <w:pStyle w:val="NormalBPBHEB"/>
        <w:pPrChange w:id="491" w:author="Prashasti Jakhmola" w:date="2023-09-19T18:03:00Z">
          <w:pPr>
            <w:tabs>
              <w:tab w:val="left" w:pos="2835"/>
            </w:tabs>
            <w:spacing w:after="120" w:line="240" w:lineRule="auto"/>
          </w:pPr>
        </w:pPrChange>
      </w:pPr>
      <w:r w:rsidRPr="00AE5E84">
        <w:t xml:space="preserve">In the ever-evolving landscape of cloud computing, the proof of the pudding lies in the eating. This final section </w:t>
      </w:r>
      <w:del w:id="492" w:author="Prashasti Jakhmola" w:date="2023-09-20T13:24:00Z">
        <w:r w:rsidRPr="00AE5E84" w:rsidDel="00BF1F14">
          <w:delText xml:space="preserve">of "AWS Cloud Master Class" </w:delText>
        </w:r>
      </w:del>
      <w:r w:rsidRPr="00AE5E84">
        <w:t>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3377EDFD" w:rsidR="00AE5E84" w:rsidRPr="00AE5E84" w:rsidRDefault="00AE5E84">
      <w:pPr>
        <w:pStyle w:val="NormalBPBHEB"/>
        <w:pPrChange w:id="493" w:author="Prashasti Jakhmola" w:date="2023-09-19T18:03:00Z">
          <w:pPr>
            <w:tabs>
              <w:tab w:val="left" w:pos="2835"/>
            </w:tabs>
            <w:spacing w:after="120" w:line="240" w:lineRule="auto"/>
          </w:pPr>
        </w:pPrChange>
      </w:pPr>
      <w:r w:rsidRPr="00AE5E84">
        <w:t xml:space="preserve">The adoption of AWS spans a wide spectrum of industries and use cases, showcasing the platform's adaptability and capacity to address the unique needs of organizations across the globe. Scholarly articles such as </w:t>
      </w:r>
      <w:del w:id="494" w:author="Prashasti Jakhmola" w:date="2023-09-20T13:24:00Z">
        <w:r w:rsidRPr="00BF1F14" w:rsidDel="00BF1F14">
          <w:rPr>
            <w:i/>
            <w:iCs/>
            <w:rPrChange w:id="495" w:author="Prashasti Jakhmola" w:date="2023-09-20T13:24:00Z">
              <w:rPr/>
            </w:rPrChange>
          </w:rPr>
          <w:delText>"</w:delText>
        </w:r>
      </w:del>
      <w:r w:rsidRPr="00BF1F14">
        <w:rPr>
          <w:i/>
          <w:iCs/>
          <w:rPrChange w:id="496" w:author="Prashasti Jakhmola" w:date="2023-09-20T13:24:00Z">
            <w:rPr/>
          </w:rPrChange>
        </w:rPr>
        <w:t>Cloud Computing: A Review on Cloud Security Management</w:t>
      </w:r>
      <w:r w:rsidRPr="00AE5E84">
        <w:t>,</w:t>
      </w:r>
      <w:del w:id="497" w:author="Prashasti Jakhmola" w:date="2023-09-20T13:24:00Z">
        <w:r w:rsidRPr="00AE5E84" w:rsidDel="00BF1F14">
          <w:delText>"</w:delText>
        </w:r>
      </w:del>
      <w:r w:rsidRPr="00AE5E84">
        <w:t xml:space="preserve"> authored by </w:t>
      </w:r>
      <w:r w:rsidRPr="00BF1F14">
        <w:rPr>
          <w:i/>
          <w:iCs/>
          <w:rPrChange w:id="498" w:author="Prashasti Jakhmola" w:date="2023-09-20T13:24:00Z">
            <w:rPr/>
          </w:rPrChange>
        </w:rPr>
        <w:t>Hemraj Saini</w:t>
      </w:r>
      <w:del w:id="499" w:author="Prashasti Jakhmola" w:date="2023-09-20T13:28:00Z">
        <w:r w:rsidRPr="00AE5E84" w:rsidDel="0097758C">
          <w:delText>,</w:delText>
        </w:r>
      </w:del>
      <w:r w:rsidRPr="00AE5E84">
        <w:t xml:space="preserve"> et al. (2017), shed light on the growing importance of cloud computing in various sectors, highlighting how cloud providers like AWS have transformed traditional IT infrastructures and paved the way for innovation and efficiency [1]. AWS's </w:t>
      </w:r>
      <w:del w:id="500" w:author="Prashasti Jakhmola" w:date="2023-09-20T13:24:00Z">
        <w:r w:rsidRPr="00AE5E84" w:rsidDel="00BF1F14">
          <w:delText xml:space="preserve">own </w:delText>
        </w:r>
      </w:del>
      <w:r w:rsidRPr="00AE5E84">
        <w:t xml:space="preserve">case studies provide a treasure trove of real-world examples, ranging from startups to enterprises and </w:t>
      </w:r>
      <w:del w:id="501" w:author="Prashasti Jakhmola" w:date="2023-09-20T13:29:00Z">
        <w:r w:rsidRPr="00AE5E84" w:rsidDel="00C45DA1">
          <w:delText xml:space="preserve">from </w:delText>
        </w:r>
      </w:del>
      <w:r w:rsidRPr="00AE5E84">
        <w:t>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055DBC59" w:rsidR="00AE5E84" w:rsidRDefault="00AE5E84">
      <w:pPr>
        <w:pStyle w:val="NormalBPBHEB"/>
        <w:pPrChange w:id="502" w:author="Prashasti Jakhmola" w:date="2023-09-20T11:27:00Z">
          <w:pPr>
            <w:tabs>
              <w:tab w:val="left" w:pos="2835"/>
            </w:tabs>
            <w:spacing w:after="120" w:line="240" w:lineRule="auto"/>
          </w:pPr>
        </w:pPrChange>
      </w:pPr>
      <w:r w:rsidRPr="00AE5E84">
        <w:t>These real-world use cases underscore the transformative potential of AWS architecture. Whether it</w:t>
      </w:r>
      <w:ins w:id="503" w:author="Prashasti Jakhmola" w:date="2023-09-20T13:25:00Z">
        <w:r w:rsidR="00BF1F14">
          <w:t xml:space="preserve"> i</w:t>
        </w:r>
      </w:ins>
      <w:del w:id="504" w:author="Prashasti Jakhmola" w:date="2023-09-20T13:25:00Z">
        <w:r w:rsidRPr="00AE5E84" w:rsidDel="00BF1F14">
          <w:delText>'</w:delText>
        </w:r>
      </w:del>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ins w:id="505" w:author="Prashasti Jakhmola" w:date="2023-09-20T13:29:00Z">
        <w:r w:rsidR="00C45DA1">
          <w:t>awaiting</w:t>
        </w:r>
      </w:ins>
      <w:del w:id="506" w:author="Prashasti Jakhmola" w:date="2023-09-20T13:29:00Z">
        <w:r w:rsidRPr="00AE5E84" w:rsidDel="00C45DA1">
          <w:delText>that await</w:delText>
        </w:r>
      </w:del>
      <w:r w:rsidRPr="00AE5E84">
        <w:t xml:space="preserve"> organizations willing to embrace cloud technology</w:t>
      </w:r>
      <w:ins w:id="507" w:author="Prashasti Jakhmola" w:date="2023-09-20T13:29:00Z">
        <w:r w:rsidR="00C45DA1">
          <w:t>, particularly AWS</w:t>
        </w:r>
      </w:ins>
      <w:del w:id="508" w:author="Prashasti Jakhmola" w:date="2023-09-20T13:29:00Z">
        <w:r w:rsidRPr="00AE5E84" w:rsidDel="00C45DA1">
          <w:delText xml:space="preserve"> and AWS in particular</w:delText>
        </w:r>
      </w:del>
      <w:r w:rsidRPr="00AE5E84">
        <w:t>.</w:t>
      </w:r>
    </w:p>
    <w:p w14:paraId="320017DF" w14:textId="77777777" w:rsidR="00762E48" w:rsidDel="005B44F1" w:rsidRDefault="00762E48" w:rsidP="00AE5E84">
      <w:pPr>
        <w:tabs>
          <w:tab w:val="left" w:pos="2835"/>
        </w:tabs>
        <w:spacing w:after="0" w:line="240" w:lineRule="auto"/>
        <w:rPr>
          <w:del w:id="509" w:author="Prashasti Jakhmola" w:date="2023-09-20T11:27:00Z"/>
        </w:rPr>
      </w:pPr>
    </w:p>
    <w:p w14:paraId="50B1D2F3" w14:textId="77777777" w:rsidR="00762E48" w:rsidRPr="00AE5E84" w:rsidRDefault="00762E48">
      <w:pPr>
        <w:pStyle w:val="NormalBPBHEB"/>
        <w:pPrChange w:id="510" w:author="Prashasti Jakhmola" w:date="2023-09-20T11:27:00Z">
          <w:pPr>
            <w:tabs>
              <w:tab w:val="left" w:pos="2835"/>
            </w:tabs>
            <w:spacing w:after="0" w:line="240" w:lineRule="auto"/>
          </w:pPr>
        </w:pPrChange>
      </w:pPr>
    </w:p>
    <w:p w14:paraId="4F827E5B" w14:textId="77777777" w:rsidR="00C43A7B" w:rsidRDefault="00AE5E84" w:rsidP="005B44F1">
      <w:pPr>
        <w:pStyle w:val="NormalBPBHEB"/>
        <w:rPr>
          <w:ins w:id="511" w:author="Prashasti Jakhmola" w:date="2023-09-20T13:25:00Z"/>
        </w:rPr>
      </w:pPr>
      <w:r w:rsidRPr="00AE5E84">
        <w:t xml:space="preserve">[1] Saini, H., Saini, R., &amp; Saini, S. (2017). Cloud Computing: A Review on Cloud Security Management. International Journal of Computer Applications, 160(10), 9-13. </w:t>
      </w:r>
    </w:p>
    <w:p w14:paraId="67519746" w14:textId="77777777" w:rsidR="00C43A7B" w:rsidRDefault="00AE5E84" w:rsidP="005B44F1">
      <w:pPr>
        <w:pStyle w:val="NormalBPBHEB"/>
        <w:rPr>
          <w:ins w:id="512" w:author="Prashasti Jakhmola" w:date="2023-09-20T13:25:00Z"/>
        </w:rPr>
      </w:pPr>
      <w:r w:rsidRPr="00AE5E84">
        <w:t>[2] Source: AWS Case Study - GE Healthcare (</w:t>
      </w:r>
      <w:hyperlink r:id="rId41" w:tgtFrame="_new" w:history="1">
        <w:r w:rsidRPr="00AE5E84">
          <w:rPr>
            <w:rStyle w:val="Hyperlink"/>
          </w:rPr>
          <w:t>https://aws.amazon.com/solutions/case-studies/ge-healthcare/</w:t>
        </w:r>
      </w:hyperlink>
      <w:r w:rsidRPr="00AE5E84">
        <w:t xml:space="preserve">) </w:t>
      </w:r>
    </w:p>
    <w:p w14:paraId="39A09464" w14:textId="32DD1A95" w:rsidR="00AE5E84" w:rsidRPr="00AE5E84" w:rsidRDefault="00AE5E84">
      <w:pPr>
        <w:pStyle w:val="NormalBPBHEB"/>
        <w:pPrChange w:id="513" w:author="Prashasti Jakhmola" w:date="2023-09-20T11:27:00Z">
          <w:pPr>
            <w:tabs>
              <w:tab w:val="left" w:pos="2835"/>
            </w:tabs>
            <w:spacing w:after="0" w:line="240" w:lineRule="auto"/>
          </w:pPr>
        </w:pPrChange>
      </w:pPr>
      <w:r w:rsidRPr="00AE5E84">
        <w:t>[3] Source: AWS Case Study - Capital One (</w:t>
      </w:r>
      <w:r>
        <w:fldChar w:fldCharType="begin"/>
      </w:r>
      <w:r>
        <w:instrText>HYPERLINK "https://aws.amazon.com/solutions/case-studies/capital-one/" \t "_new"</w:instrText>
      </w:r>
      <w:r>
        <w:fldChar w:fldCharType="separate"/>
      </w:r>
      <w:r w:rsidRPr="00AE5E84">
        <w:rPr>
          <w:rStyle w:val="Hyperlink"/>
        </w:rPr>
        <w:t>https://aws.amazon.com/solutions/case-studies/capital-one/</w:t>
      </w:r>
      <w:r>
        <w:rPr>
          <w:rStyle w:val="Hyperlink"/>
        </w:rPr>
        <w:fldChar w:fldCharType="end"/>
      </w:r>
      <w:r w:rsidRPr="00AE5E84">
        <w:t>)</w:t>
      </w:r>
    </w:p>
    <w:p w14:paraId="32127CF9" w14:textId="12B2D801" w:rsidR="00AE5E84" w:rsidRDefault="00C43A7B" w:rsidP="00C43A7B">
      <w:pPr>
        <w:pStyle w:val="Heading1BPBHEB"/>
        <w:rPr>
          <w:ins w:id="514" w:author="Prashasti Jakhmola" w:date="2023-09-20T13:26:00Z"/>
        </w:rPr>
      </w:pPr>
      <w:commentRangeStart w:id="515"/>
      <w:ins w:id="516" w:author="Prashasti Jakhmola" w:date="2023-09-20T13:26:00Z">
        <w:r>
          <w:t>Conclusion</w:t>
        </w:r>
        <w:commentRangeEnd w:id="515"/>
        <w:r>
          <w:rPr>
            <w:rStyle w:val="CommentReference"/>
            <w:rFonts w:asciiTheme="minorHAnsi" w:eastAsiaTheme="minorHAnsi" w:hAnsiTheme="minorHAnsi" w:cstheme="minorBidi"/>
            <w:b w:val="0"/>
          </w:rPr>
          <w:commentReference w:id="515"/>
        </w:r>
      </w:ins>
    </w:p>
    <w:p w14:paraId="5F3D999C" w14:textId="77777777" w:rsidR="00C43A7B" w:rsidRDefault="00C43A7B" w:rsidP="00C43A7B">
      <w:pPr>
        <w:pStyle w:val="Heading1BPBHEB"/>
        <w:rPr>
          <w:ins w:id="517" w:author="Prashasti Jakhmola" w:date="2023-09-20T13:27:00Z"/>
        </w:rPr>
      </w:pPr>
      <w:commentRangeStart w:id="518"/>
      <w:ins w:id="519" w:author="Prashasti Jakhmola" w:date="2023-09-20T13:27:00Z">
        <w:r>
          <w:t>Points to remember</w:t>
        </w:r>
      </w:ins>
    </w:p>
    <w:p w14:paraId="593AEDB5" w14:textId="77777777" w:rsidR="00C43A7B" w:rsidRDefault="00C43A7B" w:rsidP="00C43A7B">
      <w:pPr>
        <w:pStyle w:val="Heading1BPBHEB"/>
        <w:rPr>
          <w:ins w:id="520" w:author="Prashasti Jakhmola" w:date="2023-09-20T13:27:00Z"/>
        </w:rPr>
      </w:pPr>
      <w:ins w:id="521" w:author="Prashasti Jakhmola" w:date="2023-09-20T13:27:00Z">
        <w:r>
          <w:t>Multiple choice questions</w:t>
        </w:r>
      </w:ins>
    </w:p>
    <w:p w14:paraId="44BE1225" w14:textId="77777777" w:rsidR="00C43A7B" w:rsidRDefault="00C43A7B" w:rsidP="00C43A7B">
      <w:pPr>
        <w:pStyle w:val="Heading1BPBHEB"/>
        <w:rPr>
          <w:ins w:id="522" w:author="Prashasti Jakhmola" w:date="2023-09-20T13:27:00Z"/>
        </w:rPr>
      </w:pPr>
      <w:ins w:id="523" w:author="Prashasti Jakhmola" w:date="2023-09-20T13:27:00Z">
        <w:r>
          <w:t>Questions</w:t>
        </w:r>
        <w:commentRangeEnd w:id="518"/>
        <w:r>
          <w:rPr>
            <w:rStyle w:val="CommentReference"/>
            <w:rFonts w:asciiTheme="minorHAnsi" w:eastAsiaTheme="minorHAnsi" w:hAnsiTheme="minorHAnsi" w:cstheme="minorBidi"/>
            <w:b w:val="0"/>
          </w:rPr>
          <w:commentReference w:id="518"/>
        </w:r>
      </w:ins>
    </w:p>
    <w:p w14:paraId="4ACAE3AB" w14:textId="77777777" w:rsidR="00C43A7B" w:rsidRDefault="00C43A7B" w:rsidP="00C43A7B">
      <w:pPr>
        <w:rPr>
          <w:ins w:id="524" w:author="Prashasti Jakhmola" w:date="2023-09-20T13:27:00Z"/>
        </w:rPr>
      </w:pPr>
    </w:p>
    <w:p w14:paraId="67C883F7" w14:textId="4AD8733C" w:rsidR="00C43A7B" w:rsidRDefault="00C43A7B">
      <w:pPr>
        <w:pStyle w:val="Heading1BPBHEB"/>
        <w:pPrChange w:id="525" w:author="Prashasti Jakhmola" w:date="2023-09-20T13:26:00Z">
          <w:pPr>
            <w:tabs>
              <w:tab w:val="left" w:pos="2835"/>
            </w:tabs>
            <w:spacing w:after="0" w:line="240" w:lineRule="auto"/>
          </w:pPr>
        </w:pPrChange>
      </w:pPr>
    </w:p>
    <w:sectPr w:rsidR="00C43A7B">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30"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515"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 w:id="518" w:author="Prashasti Jakhmola" w:date="2023-09-19T16:44:00Z" w:initials="PJ">
    <w:p w14:paraId="648CE2DF" w14:textId="77777777" w:rsidR="00C43A7B" w:rsidRDefault="00C43A7B" w:rsidP="00C43A7B">
      <w:r>
        <w:rPr>
          <w:rStyle w:val="CommentReference"/>
        </w:rPr>
        <w:annotationRef/>
      </w:r>
      <w:r>
        <w:rPr>
          <w:sz w:val="20"/>
          <w:szCs w:val="20"/>
        </w:rPr>
        <w:t>You can choose to add these sections, as it is the first chapter. Once added, the added section will be consistent in all the other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0"/>
  <w15:commentEx w15:paraId="178A6DF7" w15:done="0"/>
  <w15:commentEx w15:paraId="72155223" w15:done="0"/>
  <w15:commentEx w15:paraId="648CE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54994" w16cex:dateUtc="2023-09-20T05:06:00Z"/>
  <w16cex:commentExtensible w16cex:durableId="28B54F6E" w16cex:dateUtc="2023-09-20T05:31:00Z"/>
  <w16cex:commentExtensible w16cex:durableId="283AB3A1" w16cex:dateUtc="2023-06-19T05:29:00Z"/>
  <w16cex:commentExtensible w16cex:durableId="28B44E62" w16cex:dateUtc="2023-09-1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Id w16cid:paraId="648CE2DF" w16cid:durableId="28B44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3788" w14:textId="77777777" w:rsidR="00B36E34" w:rsidRDefault="00B36E34" w:rsidP="00E24238">
      <w:pPr>
        <w:spacing w:after="0" w:line="240" w:lineRule="auto"/>
      </w:pPr>
      <w:r>
        <w:separator/>
      </w:r>
    </w:p>
  </w:endnote>
  <w:endnote w:type="continuationSeparator" w:id="0">
    <w:p w14:paraId="321E4719" w14:textId="77777777" w:rsidR="00B36E34" w:rsidRDefault="00B36E3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BA5A" w14:textId="77777777" w:rsidR="00B36E34" w:rsidRDefault="00B36E34" w:rsidP="00E24238">
      <w:pPr>
        <w:spacing w:after="0" w:line="240" w:lineRule="auto"/>
      </w:pPr>
      <w:r>
        <w:separator/>
      </w:r>
    </w:p>
  </w:footnote>
  <w:footnote w:type="continuationSeparator" w:id="0">
    <w:p w14:paraId="0750845D" w14:textId="77777777" w:rsidR="00B36E34" w:rsidRDefault="00B36E34" w:rsidP="00E24238">
      <w:pPr>
        <w:spacing w:after="0" w:line="240" w:lineRule="auto"/>
      </w:pPr>
      <w:r>
        <w:continuationSeparator/>
      </w:r>
    </w:p>
  </w:footnote>
  <w:footnote w:id="1">
    <w:p w14:paraId="2B6D1DCE" w14:textId="0F15D25E" w:rsidR="00B30619" w:rsidRDefault="00B30619">
      <w:pPr>
        <w:pStyle w:val="FootnoteText"/>
      </w:pPr>
      <w:ins w:id="15" w:author="Prashasti Jakhmola" w:date="2023-09-20T10:29:00Z">
        <w:r>
          <w:rPr>
            <w:rStyle w:val="FootnoteReference"/>
          </w:rPr>
          <w:footnoteRef/>
        </w:r>
        <w:r w:rsidRPr="00B30619">
          <w:rPr>
            <w:rStyle w:val="NormalBPBHEBChar"/>
            <w:rPrChange w:id="16" w:author="Prashasti Jakhmola" w:date="2023-09-20T10:29:00Z">
              <w:rPr/>
            </w:rPrChange>
          </w:rPr>
          <w:t>Source: AWS - About AWS (</w:t>
        </w:r>
        <w:r w:rsidRPr="00B30619">
          <w:rPr>
            <w:rStyle w:val="NormalBPBHEBChar"/>
            <w:rPrChange w:id="17" w:author="Prashasti Jakhmola" w:date="2023-09-20T10:29:00Z">
              <w:rPr/>
            </w:rPrChange>
          </w:rPr>
          <w:fldChar w:fldCharType="begin"/>
        </w:r>
        <w:r w:rsidRPr="00B30619">
          <w:rPr>
            <w:rStyle w:val="NormalBPBHEBChar"/>
            <w:rPrChange w:id="18" w:author="Prashasti Jakhmola" w:date="2023-09-20T10:29:00Z">
              <w:rPr/>
            </w:rPrChange>
          </w:rPr>
          <w:instrText>HYPERLINK "https://aws.amazon.com/about-aws/" \t "_new"</w:instrText>
        </w:r>
        <w:r w:rsidRPr="00352AC2">
          <w:rPr>
            <w:rStyle w:val="NormalBPBHEBChar"/>
          </w:rPr>
        </w:r>
        <w:r w:rsidRPr="00B30619">
          <w:rPr>
            <w:rStyle w:val="NormalBPBHEBChar"/>
            <w:rPrChange w:id="19" w:author="Prashasti Jakhmola" w:date="2023-09-20T10:29:00Z">
              <w:rPr>
                <w:rStyle w:val="Hyperlink"/>
              </w:rPr>
            </w:rPrChange>
          </w:rPr>
          <w:fldChar w:fldCharType="separate"/>
        </w:r>
        <w:r w:rsidRPr="00B30619">
          <w:rPr>
            <w:rStyle w:val="NormalBPBHEBChar"/>
            <w:rPrChange w:id="20" w:author="Prashasti Jakhmola" w:date="2023-09-20T10:29:00Z">
              <w:rPr>
                <w:rStyle w:val="Hyperlink"/>
              </w:rPr>
            </w:rPrChange>
          </w:rPr>
          <w:t>https://aws.amazon.com/about-aws/</w:t>
        </w:r>
        <w:r w:rsidRPr="00B30619">
          <w:rPr>
            <w:rStyle w:val="NormalBPBHEBChar"/>
            <w:rPrChange w:id="21" w:author="Prashasti Jakhmola" w:date="2023-09-20T10:29:00Z">
              <w:rPr>
                <w:rStyle w:val="Hyperlink"/>
              </w:rPr>
            </w:rPrChange>
          </w:rPr>
          <w:fldChar w:fldCharType="end"/>
        </w:r>
        <w:r w:rsidRPr="00B30619">
          <w:rPr>
            <w:rStyle w:val="NormalBPBHEBChar"/>
            <w:rPrChange w:id="22" w:author="Prashasti Jakhmola" w:date="2023-09-20T10:29:00Z">
              <w:rPr/>
            </w:rPrChang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2"/>
  </w:num>
  <w:num w:numId="2" w16cid:durableId="586957950">
    <w:abstractNumId w:val="1"/>
  </w:num>
  <w:num w:numId="3" w16cid:durableId="474604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A16C0"/>
    <w:rsid w:val="001B2CB9"/>
    <w:rsid w:val="001B3062"/>
    <w:rsid w:val="001B68AA"/>
    <w:rsid w:val="001C3050"/>
    <w:rsid w:val="001D6782"/>
    <w:rsid w:val="001F6F79"/>
    <w:rsid w:val="002157B9"/>
    <w:rsid w:val="0024147F"/>
    <w:rsid w:val="00276261"/>
    <w:rsid w:val="0027789D"/>
    <w:rsid w:val="002857E0"/>
    <w:rsid w:val="002E1BEE"/>
    <w:rsid w:val="002F19AA"/>
    <w:rsid w:val="00325459"/>
    <w:rsid w:val="00326D8E"/>
    <w:rsid w:val="003323AB"/>
    <w:rsid w:val="003439AA"/>
    <w:rsid w:val="00352AC2"/>
    <w:rsid w:val="003672B8"/>
    <w:rsid w:val="00373912"/>
    <w:rsid w:val="003A4293"/>
    <w:rsid w:val="003B61A3"/>
    <w:rsid w:val="003D3C05"/>
    <w:rsid w:val="003F06EB"/>
    <w:rsid w:val="004433F7"/>
    <w:rsid w:val="004435DB"/>
    <w:rsid w:val="00453229"/>
    <w:rsid w:val="004540B5"/>
    <w:rsid w:val="00472E99"/>
    <w:rsid w:val="00481029"/>
    <w:rsid w:val="00482581"/>
    <w:rsid w:val="0050151B"/>
    <w:rsid w:val="005403CE"/>
    <w:rsid w:val="00542279"/>
    <w:rsid w:val="00543321"/>
    <w:rsid w:val="005958B0"/>
    <w:rsid w:val="005B44F1"/>
    <w:rsid w:val="005D4E0D"/>
    <w:rsid w:val="00626382"/>
    <w:rsid w:val="0064232B"/>
    <w:rsid w:val="006A49B1"/>
    <w:rsid w:val="006B299D"/>
    <w:rsid w:val="006B7D5E"/>
    <w:rsid w:val="006C1477"/>
    <w:rsid w:val="006C2EF4"/>
    <w:rsid w:val="006D5789"/>
    <w:rsid w:val="00714532"/>
    <w:rsid w:val="0072087D"/>
    <w:rsid w:val="00723906"/>
    <w:rsid w:val="00743168"/>
    <w:rsid w:val="00760E1D"/>
    <w:rsid w:val="00762E48"/>
    <w:rsid w:val="00763C17"/>
    <w:rsid w:val="007962A5"/>
    <w:rsid w:val="007F5AF1"/>
    <w:rsid w:val="00814128"/>
    <w:rsid w:val="00864046"/>
    <w:rsid w:val="008669AC"/>
    <w:rsid w:val="008711ED"/>
    <w:rsid w:val="008A3C41"/>
    <w:rsid w:val="008C46B2"/>
    <w:rsid w:val="008D34CF"/>
    <w:rsid w:val="008D3CE4"/>
    <w:rsid w:val="009111A9"/>
    <w:rsid w:val="0094412E"/>
    <w:rsid w:val="0097758C"/>
    <w:rsid w:val="00981DF4"/>
    <w:rsid w:val="009875BC"/>
    <w:rsid w:val="009C0296"/>
    <w:rsid w:val="009C077A"/>
    <w:rsid w:val="009C29A7"/>
    <w:rsid w:val="009C5878"/>
    <w:rsid w:val="009E4EA1"/>
    <w:rsid w:val="00A15294"/>
    <w:rsid w:val="00A264A8"/>
    <w:rsid w:val="00A36ED8"/>
    <w:rsid w:val="00A659AF"/>
    <w:rsid w:val="00A7162B"/>
    <w:rsid w:val="00A83494"/>
    <w:rsid w:val="00A865B5"/>
    <w:rsid w:val="00AA2583"/>
    <w:rsid w:val="00AB70A9"/>
    <w:rsid w:val="00AC5608"/>
    <w:rsid w:val="00AC63CE"/>
    <w:rsid w:val="00AD3E67"/>
    <w:rsid w:val="00AE5E84"/>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F1F14"/>
    <w:rsid w:val="00C43A7B"/>
    <w:rsid w:val="00C45DA1"/>
    <w:rsid w:val="00C54EF6"/>
    <w:rsid w:val="00C703A7"/>
    <w:rsid w:val="00C71EC6"/>
    <w:rsid w:val="00C765B6"/>
    <w:rsid w:val="00C93593"/>
    <w:rsid w:val="00CA251C"/>
    <w:rsid w:val="00CD6C46"/>
    <w:rsid w:val="00CD6C67"/>
    <w:rsid w:val="00D12E19"/>
    <w:rsid w:val="00D505F4"/>
    <w:rsid w:val="00D62D3D"/>
    <w:rsid w:val="00D66EEA"/>
    <w:rsid w:val="00D72AC3"/>
    <w:rsid w:val="00D75276"/>
    <w:rsid w:val="00D84149"/>
    <w:rsid w:val="00D90C79"/>
    <w:rsid w:val="00D95512"/>
    <w:rsid w:val="00DC608C"/>
    <w:rsid w:val="00DE450A"/>
    <w:rsid w:val="00E24238"/>
    <w:rsid w:val="00E3481A"/>
    <w:rsid w:val="00E552C3"/>
    <w:rsid w:val="00E705D6"/>
    <w:rsid w:val="00E71131"/>
    <w:rsid w:val="00E84C85"/>
    <w:rsid w:val="00E93FB5"/>
    <w:rsid w:val="00F0305F"/>
    <w:rsid w:val="00F05EA3"/>
    <w:rsid w:val="00F114FA"/>
    <w:rsid w:val="00F13111"/>
    <w:rsid w:val="00F14642"/>
    <w:rsid w:val="00F42EAE"/>
    <w:rsid w:val="00F44882"/>
    <w:rsid w:val="00F858DC"/>
    <w:rsid w:val="00F95AFE"/>
    <w:rsid w:val="00FA16C9"/>
    <w:rsid w:val="00FB0430"/>
    <w:rsid w:val="00FE3790"/>
    <w:rsid w:val="00FF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semiHidden/>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semiHidden/>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semiHidden/>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ws.amazon.com/about-aws/" TargetMode="External"/><Relationship Id="rId26" Type="http://schemas.openxmlformats.org/officeDocument/2006/relationships/hyperlink" Target="https://aws.amazon.com/lambda/" TargetMode="External"/><Relationship Id="rId39" Type="http://schemas.openxmlformats.org/officeDocument/2006/relationships/hyperlink" Target="https://aws.amazon.com/premiumsupport/technology/trusted-advisor/" TargetMode="External"/><Relationship Id="rId21" Type="http://schemas.openxmlformats.org/officeDocument/2006/relationships/hyperlink" Target="https://aws.amazon.com/products/compute/" TargetMode="External"/><Relationship Id="rId34" Type="http://schemas.openxmlformats.org/officeDocument/2006/relationships/hyperlink" Target="https://aws.amazon.com/architecture/well-architected/operational-excellence-pillar/"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products/" TargetMode="External"/><Relationship Id="rId29" Type="http://schemas.openxmlformats.org/officeDocument/2006/relationships/hyperlink" Target="https://aws.amazon.com/directconn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aws.amazon.com/machine-learning/" TargetMode="External"/><Relationship Id="rId32" Type="http://schemas.openxmlformats.org/officeDocument/2006/relationships/hyperlink" Target="https://aws.amazon.com/elasticloadbalancing/" TargetMode="External"/><Relationship Id="rId37" Type="http://schemas.openxmlformats.org/officeDocument/2006/relationships/hyperlink" Target="https://aws.amazon.com/architecture/well-architected/performance-efficiency-pillar/" TargetMode="External"/><Relationship Id="rId40" Type="http://schemas.openxmlformats.org/officeDocument/2006/relationships/hyperlink" Target="https://aws.amazon.com/aws-cost-management/aws-cost-alloc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about-aws/global-infrastructure/" TargetMode="External"/><Relationship Id="rId23" Type="http://schemas.openxmlformats.org/officeDocument/2006/relationships/hyperlink" Target="https://aws.amazon.com/products/databases/" TargetMode="External"/><Relationship Id="rId28" Type="http://schemas.openxmlformats.org/officeDocument/2006/relationships/hyperlink" Target="https://aws.amazon.com/vpc/" TargetMode="External"/><Relationship Id="rId36" Type="http://schemas.openxmlformats.org/officeDocument/2006/relationships/hyperlink" Target="https://aws.amazon.com/architecture/well-architected/reliability-pillar/" TargetMode="External"/><Relationship Id="rId10" Type="http://schemas.openxmlformats.org/officeDocument/2006/relationships/endnotes" Target="endnotes.xm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waf/"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aws.amazon.com/products/storage/" TargetMode="External"/><Relationship Id="rId27" Type="http://schemas.openxmlformats.org/officeDocument/2006/relationships/hyperlink" Target="https://aws.amazon.com/s3/" TargetMode="External"/><Relationship Id="rId30" Type="http://schemas.openxmlformats.org/officeDocument/2006/relationships/hyperlink" Target="https://aws.amazon.com/iam/" TargetMode="External"/><Relationship Id="rId35" Type="http://schemas.openxmlformats.org/officeDocument/2006/relationships/hyperlink" Target="https://aws.amazon.com/architecture/well-architected/security-pilla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architecture/well-architected/" TargetMode="External"/><Relationship Id="rId25" Type="http://schemas.openxmlformats.org/officeDocument/2006/relationships/hyperlink" Target="https://aws.amazon.com/ec2/" TargetMode="External"/><Relationship Id="rId33" Type="http://schemas.openxmlformats.org/officeDocument/2006/relationships/hyperlink" Target="https://aws.amazon.com/autoscaling/" TargetMode="External"/><Relationship Id="rId38" Type="http://schemas.openxmlformats.org/officeDocument/2006/relationships/hyperlink" Target="https://aws.amazon.com/architecture/well-architected/cost-optimization-pilla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8B6E6221-CB31-4E3D-B913-2BCFB80755EF}"/>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2</cp:revision>
  <dcterms:created xsi:type="dcterms:W3CDTF">2023-10-05T19:15:00Z</dcterms:created>
  <dcterms:modified xsi:type="dcterms:W3CDTF">2023-10-05T19:15:00Z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y fmtid="{D5CDD505-2E9C-101B-9397-08002B2CF9AE}" pid="5" name="Order">
    <vt:r8>1898800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