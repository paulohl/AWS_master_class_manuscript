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3" w:author="Prashasti Jakhmola" w:date="2023-09-20T10:36:00Z">
        <w:r w:rsidR="00B30619">
          <w:rPr>
            <w:rStyle w:val="CommentReference"/>
            <w:rFonts w:asciiTheme="minorHAnsi" w:eastAsiaTheme="minorHAnsi" w:hAnsiTheme="minorHAnsi" w:cstheme="minorBidi"/>
          </w:rPr>
          <w:commentReference w:id="13"/>
        </w:r>
      </w:ins>
      <w:del w:id="24" w:author="Prashasti Jakhmola" w:date="2023-09-20T10:29:00Z">
        <w:r w:rsidRPr="006C1477" w:rsidDel="00B30619">
          <w:delText xml:space="preserve"> </w:delText>
        </w:r>
      </w:del>
      <w:ins w:id="25" w:author="Prashasti Jakhmola" w:date="2023-09-20T10:29:00Z">
        <w:r w:rsidR="00B30619">
          <w:t xml:space="preserve">. </w:t>
        </w:r>
      </w:ins>
      <w:del w:id="26"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7" w:author="Prashasti Jakhmola" w:date="2023-09-19T18:02:00Z">
          <w:pPr/>
        </w:pPrChange>
      </w:pPr>
    </w:p>
    <w:p w14:paraId="030996C2" w14:textId="42AEBBE3" w:rsidR="006C1477" w:rsidRPr="006C1477" w:rsidRDefault="00B94B4F">
      <w:pPr>
        <w:pStyle w:val="Heading1BPBHEB"/>
        <w:pPrChange w:id="28" w:author="Prashasti Jakhmola" w:date="2023-09-19T18:02:00Z">
          <w:pPr>
            <w:pStyle w:val="Heading2"/>
          </w:pPr>
        </w:pPrChange>
      </w:pPr>
      <w:r>
        <w:t>Structure</w:t>
      </w:r>
    </w:p>
    <w:p w14:paraId="43839336" w14:textId="68BE8788" w:rsidR="004435DB" w:rsidRDefault="004435DB" w:rsidP="004435DB">
      <w:pPr>
        <w:pStyle w:val="NormalBPBHEB"/>
        <w:rPr>
          <w:ins w:id="29" w:author="Prashasti Jakhmola" w:date="2023-09-20T10:41:00Z"/>
        </w:rPr>
      </w:pPr>
      <w:commentRangeStart w:id="30"/>
      <w:ins w:id="31"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2" w:author="Prashasti Jakhmola" w:date="2023-09-20T10:41:00Z"/>
        </w:rPr>
      </w:pPr>
      <w:ins w:id="33" w:author="Prashasti Jakhmola" w:date="2023-09-20T10:41:00Z">
        <w:r>
          <w:t>Introduction to AWS</w:t>
        </w:r>
      </w:ins>
    </w:p>
    <w:p w14:paraId="54C98AF1" w14:textId="0AD30DFB" w:rsidR="004435DB" w:rsidRDefault="004435DB" w:rsidP="004435DB">
      <w:pPr>
        <w:pStyle w:val="NormalBPBHEB"/>
        <w:numPr>
          <w:ilvl w:val="0"/>
          <w:numId w:val="3"/>
        </w:numPr>
        <w:rPr>
          <w:ins w:id="34" w:author="Prashasti Jakhmola" w:date="2023-09-20T10:42:00Z"/>
        </w:rPr>
      </w:pPr>
      <w:ins w:id="35" w:author="Prashasti Jakhmola" w:date="2023-09-20T10:42:00Z">
        <w:r>
          <w:t>Global infrastructure</w:t>
        </w:r>
      </w:ins>
      <w:commentRangeEnd w:id="30"/>
      <w:ins w:id="36" w:author="Prashasti Jakhmola" w:date="2023-09-20T11:01:00Z">
        <w:r w:rsidR="00A264A8">
          <w:rPr>
            <w:rStyle w:val="CommentReference"/>
            <w:rFonts w:asciiTheme="minorHAnsi" w:eastAsiaTheme="minorHAnsi" w:hAnsiTheme="minorHAnsi" w:cstheme="minorBidi"/>
          </w:rPr>
          <w:commentReference w:id="30"/>
        </w:r>
      </w:ins>
    </w:p>
    <w:p w14:paraId="3FF153D2" w14:textId="2769AE30" w:rsidR="004435DB" w:rsidRDefault="001A16C0" w:rsidP="004435DB">
      <w:pPr>
        <w:pStyle w:val="NormalBPBHEB"/>
        <w:numPr>
          <w:ilvl w:val="0"/>
          <w:numId w:val="3"/>
        </w:numPr>
        <w:rPr>
          <w:ins w:id="37" w:author="Prashasti Jakhmola" w:date="2023-09-20T10:42:00Z"/>
        </w:rPr>
      </w:pPr>
      <w:ins w:id="38" w:author="Prashasti Jakhmola" w:date="2023-09-20T11:01:00Z">
        <w:r>
          <w:t xml:space="preserve">Regions and </w:t>
        </w:r>
      </w:ins>
      <w:ins w:id="39" w:author="Prashasti Jakhmola" w:date="2023-09-20T11:02:00Z">
        <w:r>
          <w:t>a</w:t>
        </w:r>
      </w:ins>
      <w:ins w:id="40" w:author="Prashasti Jakhmola" w:date="2023-09-20T11:01:00Z">
        <w:r>
          <w:t>va</w:t>
        </w:r>
      </w:ins>
      <w:ins w:id="41" w:author="Prashasti Jakhmola" w:date="2023-09-20T11:02:00Z">
        <w:r>
          <w:t>ilability zones</w:t>
        </w:r>
      </w:ins>
    </w:p>
    <w:p w14:paraId="6085A6A3" w14:textId="0C892768" w:rsidR="004435DB" w:rsidRDefault="004435DB" w:rsidP="004435DB">
      <w:pPr>
        <w:pStyle w:val="NormalBPBHEB"/>
        <w:numPr>
          <w:ilvl w:val="0"/>
          <w:numId w:val="3"/>
        </w:numPr>
        <w:rPr>
          <w:ins w:id="42" w:author="Prashasti Jakhmola" w:date="2023-09-20T11:02:00Z"/>
        </w:rPr>
      </w:pPr>
    </w:p>
    <w:p w14:paraId="4D19A8FC" w14:textId="082F8B96" w:rsidR="001A16C0" w:rsidRDefault="001A16C0" w:rsidP="004435DB">
      <w:pPr>
        <w:pStyle w:val="NormalBPBHEB"/>
        <w:numPr>
          <w:ilvl w:val="0"/>
          <w:numId w:val="3"/>
        </w:numPr>
        <w:rPr>
          <w:ins w:id="43" w:author="Prashasti Jakhmola" w:date="2023-09-20T11:02:00Z"/>
        </w:rPr>
      </w:pPr>
    </w:p>
    <w:p w14:paraId="53A661F6" w14:textId="094FE06D" w:rsidR="001A16C0" w:rsidRDefault="001A16C0" w:rsidP="004435DB">
      <w:pPr>
        <w:pStyle w:val="NormalBPBHEB"/>
        <w:numPr>
          <w:ilvl w:val="0"/>
          <w:numId w:val="3"/>
        </w:numPr>
        <w:rPr>
          <w:ins w:id="44" w:author="Prashasti Jakhmola" w:date="2023-09-20T11:02:00Z"/>
        </w:rPr>
      </w:pPr>
    </w:p>
    <w:p w14:paraId="4266D228" w14:textId="064D8B4A" w:rsidR="001A16C0" w:rsidRDefault="001A16C0" w:rsidP="004435DB">
      <w:pPr>
        <w:pStyle w:val="NormalBPBHEB"/>
        <w:numPr>
          <w:ilvl w:val="0"/>
          <w:numId w:val="3"/>
        </w:numPr>
        <w:rPr>
          <w:ins w:id="45" w:author="Prashasti Jakhmola" w:date="2023-09-20T11:02:00Z"/>
        </w:rPr>
      </w:pPr>
    </w:p>
    <w:p w14:paraId="615FDA6D" w14:textId="77777777" w:rsidR="001A16C0" w:rsidRDefault="001A16C0">
      <w:pPr>
        <w:pStyle w:val="NormalBPBHEB"/>
        <w:numPr>
          <w:ilvl w:val="0"/>
          <w:numId w:val="3"/>
        </w:numPr>
        <w:rPr>
          <w:ins w:id="46" w:author="Prashasti Jakhmola" w:date="2023-09-20T10:40:00Z"/>
        </w:rPr>
        <w:pPrChange w:id="47" w:author="Prashasti Jakhmola" w:date="2023-09-20T10:41:00Z">
          <w:pPr>
            <w:pStyle w:val="NormalBPBHEB"/>
          </w:pPr>
        </w:pPrChange>
      </w:pPr>
    </w:p>
    <w:p w14:paraId="21E95304" w14:textId="4878207F" w:rsidR="006C1477" w:rsidRPr="006C1477" w:rsidRDefault="006C1477">
      <w:pPr>
        <w:pStyle w:val="NormalBPBHEB"/>
        <w:pPrChange w:id="48"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0" w:author="Prashasti Jakhmola" w:date="2023-09-20T10:16:00Z">
        <w:r w:rsidR="008C46B2">
          <w:t>platform's versatility</w:t>
        </w:r>
      </w:ins>
      <w:del w:id="61" w:author="Prashasti Jakhmola" w:date="2023-09-20T10:16:00Z">
        <w:r w:rsidRPr="006C1477" w:rsidDel="008C46B2">
          <w:delText>versatility of the platform</w:delText>
        </w:r>
      </w:del>
      <w:r w:rsidRPr="006C1477">
        <w:t xml:space="preserve"> [5].</w:t>
      </w:r>
    </w:p>
    <w:p w14:paraId="6028106D" w14:textId="77777777" w:rsidR="00B94B4F" w:rsidRDefault="00B94B4F">
      <w:pPr>
        <w:pStyle w:val="NormalBPBHEB"/>
        <w:pPrChange w:id="62"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3" w:author="Prashasti Jakhmola" w:date="2023-09-20T11:58:00Z"/>
        </w:rPr>
      </w:pPr>
      <w:del w:id="64" w:author="Prashasti Jakhmola" w:date="2023-09-20T10:29:00Z">
        <w:r w:rsidRPr="006C1477" w:rsidDel="00B30619">
          <w:delText>[1] Source: AWS - About AWS (</w:delText>
        </w:r>
        <w:r w:rsidDel="00B30619">
          <w:fldChar w:fldCharType="begin"/>
        </w:r>
        <w:r w:rsidDel="00B30619">
          <w:delInstrText>HYPERLINK "https://aws.amazon.com/about-aws/" \t "_new"</w:delInstrText>
        </w:r>
        <w:r w:rsidDel="00B30619">
          <w:fldChar w:fldCharType="separate"/>
        </w:r>
        <w:r w:rsidRPr="006C1477" w:rsidDel="00B30619">
          <w:rPr>
            <w:rStyle w:val="Hyperlink"/>
          </w:rPr>
          <w:delText>https://aws.amazon.com/about-aws/</w:delText>
        </w:r>
        <w:r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5" w:author="Prashasti Jakhmola" w:date="2023-09-20T11:58:00Z"/>
        </w:rPr>
      </w:pPr>
      <w:r w:rsidRPr="006C1477">
        <w:lastRenderedPageBreak/>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6" w:author="Prashasti Jakhmola" w:date="2023-09-20T11:58:00Z"/>
        </w:rPr>
      </w:pPr>
      <w:r w:rsidRPr="006C1477">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pPr>
        <w:pStyle w:val="NormalBPBHEB"/>
        <w:rPr>
          <w:del w:id="67" w:author="Prashasti Jakhmola" w:date="2023-09-19T18:02:00Z"/>
        </w:rPr>
        <w:pPrChange w:id="68" w:author="Prashasti Jakhmola" w:date="2023-09-20T10:27:00Z">
          <w:pPr>
            <w:tabs>
              <w:tab w:val="left" w:pos="2835"/>
            </w:tabs>
            <w:spacing w:after="0" w:line="240" w:lineRule="auto"/>
          </w:pPr>
        </w:pPrChange>
      </w:pPr>
      <w:r w:rsidRPr="006C1477">
        <w:t>[5] Source: AWS Case Studies (</w:t>
      </w:r>
      <w:r>
        <w:fldChar w:fldCharType="begin"/>
      </w:r>
      <w:r>
        <w:instrText>HYPERLINK "https://aws.amazon.com/solutions/case-studies/" \t "_new"</w:instrText>
      </w:r>
      <w:r>
        <w:fldChar w:fldCharType="separate"/>
      </w:r>
      <w:r w:rsidRPr="006C1477">
        <w:rPr>
          <w:rStyle w:val="Hyperlink"/>
        </w:rPr>
        <w:t>https://aws.amazon.com/solutions/case-studies/</w:t>
      </w:r>
      <w:r>
        <w:rPr>
          <w:rStyle w:val="Hyperlink"/>
        </w:rPr>
        <w:fldChar w:fldCharType="end"/>
      </w:r>
      <w:r w:rsidRPr="006C1477">
        <w:t>)</w:t>
      </w:r>
    </w:p>
    <w:p w14:paraId="4D80B621" w14:textId="77777777" w:rsidR="0064232B" w:rsidDel="00AF1A13" w:rsidRDefault="0064232B">
      <w:pPr>
        <w:pStyle w:val="NormalBPBHEB"/>
        <w:rPr>
          <w:del w:id="69" w:author="Prashasti Jakhmola" w:date="2023-09-19T18:02:00Z"/>
        </w:rPr>
        <w:pPrChange w:id="70" w:author="Prashasti Jakhmola" w:date="2023-09-20T10:27:00Z">
          <w:pPr>
            <w:tabs>
              <w:tab w:val="left" w:pos="2835"/>
            </w:tabs>
            <w:spacing w:after="0" w:line="240" w:lineRule="auto"/>
          </w:pPr>
        </w:pPrChange>
      </w:pPr>
    </w:p>
    <w:p w14:paraId="02F04C47" w14:textId="77777777" w:rsidR="005403CE" w:rsidRDefault="005403CE">
      <w:pPr>
        <w:pStyle w:val="NormalBPBHEB"/>
        <w:pPrChange w:id="71" w:author="Prashasti Jakhmola" w:date="2023-09-20T10:27:00Z">
          <w:pPr>
            <w:tabs>
              <w:tab w:val="left" w:pos="2835"/>
            </w:tabs>
            <w:spacing w:after="0" w:line="240" w:lineRule="auto"/>
          </w:pPr>
        </w:pPrChange>
      </w:pPr>
    </w:p>
    <w:p w14:paraId="5011E683" w14:textId="630316EC" w:rsidR="00B94B4F" w:rsidRDefault="00B94B4F">
      <w:pPr>
        <w:pStyle w:val="Heading1BPBHEB"/>
        <w:pPrChange w:id="72" w:author="Prashasti Jakhmola" w:date="2023-09-19T18:02:00Z">
          <w:pPr>
            <w:pStyle w:val="Heading2"/>
          </w:pPr>
        </w:pPrChange>
      </w:pPr>
      <w:r>
        <w:t>Objectives</w:t>
      </w:r>
    </w:p>
    <w:p w14:paraId="46D19F5A" w14:textId="07E00FD7" w:rsidR="00B94B4F" w:rsidDel="00AF1A13" w:rsidRDefault="00B94B4F">
      <w:pPr>
        <w:pStyle w:val="NormalBPBHEB"/>
        <w:rPr>
          <w:del w:id="73" w:author="Prashasti Jakhmola" w:date="2023-09-19T18:02:00Z"/>
        </w:rPr>
        <w:pPrChange w:id="74"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5" w:author="Prashasti Jakhmola" w:date="2023-09-20T11:01:00Z">
        <w:r w:rsidR="00A264A8">
          <w:t>book.</w:t>
        </w:r>
      </w:ins>
      <w:del w:id="76" w:author="Prashasti Jakhmola" w:date="2023-09-20T11:01:00Z">
        <w:r w:rsidRPr="006C1477" w:rsidDel="00A264A8">
          <w:delText>"AWS Cloud Master Class."</w:delText>
        </w:r>
      </w:del>
    </w:p>
    <w:p w14:paraId="4237156C" w14:textId="77777777" w:rsidR="001B68AA" w:rsidDel="00AF1A13" w:rsidRDefault="001B68AA">
      <w:pPr>
        <w:pStyle w:val="NormalBPBHEB"/>
        <w:rPr>
          <w:del w:id="77" w:author="Prashasti Jakhmola" w:date="2023-09-19T18:02:00Z"/>
        </w:rPr>
        <w:pPrChange w:id="78" w:author="Prashasti Jakhmola" w:date="2023-09-19T18:02:00Z">
          <w:pPr>
            <w:tabs>
              <w:tab w:val="left" w:pos="2835"/>
            </w:tabs>
            <w:spacing w:after="0" w:line="240" w:lineRule="auto"/>
          </w:pPr>
        </w:pPrChange>
      </w:pPr>
    </w:p>
    <w:p w14:paraId="16FA4958" w14:textId="77777777" w:rsidR="001B68AA" w:rsidRDefault="001B68AA">
      <w:pPr>
        <w:pStyle w:val="NormalBPBHEB"/>
        <w:pPrChange w:id="79" w:author="Prashasti Jakhmola" w:date="2023-09-19T18:02:00Z">
          <w:pPr>
            <w:tabs>
              <w:tab w:val="left" w:pos="2835"/>
            </w:tabs>
            <w:spacing w:after="0" w:line="240" w:lineRule="auto"/>
          </w:pPr>
        </w:pPrChange>
      </w:pPr>
    </w:p>
    <w:p w14:paraId="165D3B0B" w14:textId="33181C86" w:rsidR="001B68AA" w:rsidRDefault="001B68AA">
      <w:pPr>
        <w:pStyle w:val="Heading1BPBHEB"/>
        <w:pPrChange w:id="80" w:author="Prashasti Jakhmola" w:date="2023-09-19T18:02:00Z">
          <w:pPr>
            <w:pStyle w:val="Heading2"/>
          </w:pPr>
        </w:pPrChange>
      </w:pPr>
      <w:r>
        <w:t>Introduction to AWS</w:t>
      </w:r>
    </w:p>
    <w:p w14:paraId="65B14ECF" w14:textId="197A97E6" w:rsidR="00C765B6" w:rsidRPr="00C765B6" w:rsidRDefault="00C765B6">
      <w:pPr>
        <w:pStyle w:val="NormalBPBHEB"/>
        <w:pPrChange w:id="81" w:author="Prashasti Jakhmola" w:date="2023-09-19T18:02:00Z">
          <w:pPr>
            <w:tabs>
              <w:tab w:val="left" w:pos="2835"/>
            </w:tabs>
            <w:spacing w:after="120" w:line="240" w:lineRule="auto"/>
          </w:pPr>
        </w:pPrChange>
      </w:pPr>
      <w:r w:rsidRPr="00C765B6">
        <w:t xml:space="preserve">In the vast landscape of cloud computing, </w:t>
      </w:r>
      <w:del w:id="82" w:author="Prashasti Jakhmola" w:date="2023-09-20T11:01:00Z">
        <w:r w:rsidRPr="00C765B6" w:rsidDel="00760E1D">
          <w:delText>Amazon Web Services (</w:delText>
        </w:r>
      </w:del>
      <w:r w:rsidRPr="00C765B6">
        <w:t>AWS</w:t>
      </w:r>
      <w:del w:id="83"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4" w:author="Prashasti Jakhmola" w:date="2023-09-20T11:04:00Z">
        <w:r w:rsidRPr="00C765B6" w:rsidDel="001A16C0">
          <w:delText xml:space="preserve">first </w:delText>
        </w:r>
      </w:del>
      <w:r w:rsidRPr="00C765B6">
        <w:t xml:space="preserve">chapter of </w:t>
      </w:r>
      <w:ins w:id="85" w:author="Prashasti Jakhmola" w:date="2023-09-20T11:05:00Z">
        <w:r w:rsidR="001A16C0">
          <w:t xml:space="preserve">the book, </w:t>
        </w:r>
      </w:ins>
      <w:del w:id="86"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7"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8"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89"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0" w:author="Prashasti Jakhmola" w:date="2023-09-20T10:16:00Z">
        <w:r w:rsidR="00326D8E">
          <w:t>,</w:t>
        </w:r>
      </w:ins>
      <w:r w:rsidRPr="00C765B6">
        <w:t xml:space="preserve"> </w:t>
      </w:r>
      <w:ins w:id="91" w:author="Prashasti Jakhmola" w:date="2023-09-20T10:16:00Z">
        <w:r w:rsidR="00326D8E">
          <w:t>which</w:t>
        </w:r>
      </w:ins>
      <w:del w:id="92"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3" w:author="Prashasti Jakhmola" w:date="2023-09-20T10:16:00Z">
        <w:r w:rsidR="00326D8E">
          <w:t>is</w:t>
        </w:r>
      </w:ins>
      <w:del w:id="94"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5"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6" w:author="Prashasti Jakhmola" w:date="2023-09-20T10:16:00Z">
        <w:r w:rsidR="00326D8E">
          <w:t>explore</w:t>
        </w:r>
      </w:ins>
      <w:del w:id="97" w:author="Prashasti Jakhmola" w:date="2023-09-20T10:16:00Z">
        <w:r w:rsidRPr="00C765B6" w:rsidDel="00326D8E">
          <w:delText>embark on this exploration of</w:delText>
        </w:r>
      </w:del>
      <w:r w:rsidRPr="00C765B6">
        <w:t xml:space="preserve"> AWS architecture. These </w:t>
      </w:r>
      <w:r w:rsidRPr="00C765B6">
        <w:lastRenderedPageBreak/>
        <w:t>foundational aspects set the stage for comprehending the technical intricacies and architectural principles that will follow in subsequent sections of this chapter.</w:t>
      </w:r>
    </w:p>
    <w:p w14:paraId="770E8D16" w14:textId="77777777" w:rsidR="00C765B6" w:rsidRPr="00C765B6" w:rsidRDefault="00C765B6">
      <w:pPr>
        <w:pStyle w:val="NormalBPBHEB"/>
        <w:pPrChange w:id="98"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99"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pPr>
        <w:pStyle w:val="NormalBPBHEB"/>
        <w:rPr>
          <w:del w:id="100" w:author="Prashasti Jakhmola" w:date="2023-09-20T11:25:00Z"/>
        </w:rPr>
        <w:pPrChange w:id="101" w:author="Prashasti Jakhmola" w:date="2023-09-20T11:24:00Z">
          <w:pPr>
            <w:tabs>
              <w:tab w:val="left" w:pos="2835"/>
            </w:tabs>
            <w:spacing w:after="0" w:line="240" w:lineRule="auto"/>
          </w:pPr>
        </w:pPrChange>
      </w:pPr>
      <w:r w:rsidRPr="00C765B6">
        <w:t>[2] Source: The Atlantic - The Meaning of Amazon's AWS (</w:t>
      </w:r>
      <w:r>
        <w:fldChar w:fldCharType="begin"/>
      </w:r>
      <w:r>
        <w:instrText>HYPERLINK "https://www.theatlantic.com/technology/archive/2015/03/amazon-web-services-the-hidden-empire/388637/" \t "_new"</w:instrText>
      </w:r>
      <w:r>
        <w:fldChar w:fldCharType="separate"/>
      </w:r>
      <w:r w:rsidRPr="00C765B6">
        <w:rPr>
          <w:rStyle w:val="Hyperlink"/>
        </w:rPr>
        <w:t>https://www.theatlantic.com/technology/archive/2015/03/amazon-web-services-the-hidden-empire/388637/</w:t>
      </w:r>
      <w:r>
        <w:rPr>
          <w:rStyle w:val="Hyperlink"/>
        </w:rPr>
        <w:fldChar w:fldCharType="end"/>
      </w:r>
      <w:r w:rsidRPr="00C765B6">
        <w:t>) [3] Source: AWS Global Infrastructure (</w:t>
      </w:r>
      <w:r>
        <w:fldChar w:fldCharType="begin"/>
      </w:r>
      <w:r>
        <w:instrText>HYPERLINK "https://aws.amazon.com/about-aws/global-infrastructure/" \t "_new"</w:instrText>
      </w:r>
      <w:r>
        <w:fldChar w:fldCharType="separate"/>
      </w:r>
      <w:r w:rsidRPr="00C765B6">
        <w:rPr>
          <w:rStyle w:val="Hyperlink"/>
        </w:rPr>
        <w:t>https://aws.amazon.com/about-aws/global-infrastructure/</w:t>
      </w:r>
      <w:r>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2" w:author="Prashasti Jakhmola" w:date="2023-09-19T18:02:00Z"/>
        </w:rPr>
      </w:pPr>
    </w:p>
    <w:p w14:paraId="5134CC79" w14:textId="77777777" w:rsidR="00B94B4F" w:rsidRDefault="00B94B4F">
      <w:pPr>
        <w:pStyle w:val="NormalBPBHEB"/>
        <w:pPrChange w:id="103"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pPr>
        <w:pStyle w:val="Heading1BPBHEB"/>
        <w:pPrChange w:id="104" w:author="Prashasti Jakhmola" w:date="2023-09-20T11:25:00Z">
          <w:pPr>
            <w:pStyle w:val="Heading2"/>
          </w:pPr>
        </w:pPrChange>
      </w:pPr>
      <w:r w:rsidRPr="009875BC">
        <w:t xml:space="preserve">Global </w:t>
      </w:r>
      <w:ins w:id="105" w:author="Prashasti Jakhmola" w:date="2023-09-20T11:25:00Z">
        <w:r w:rsidR="00E3481A">
          <w:t>i</w:t>
        </w:r>
      </w:ins>
      <w:del w:id="106" w:author="Prashasti Jakhmola" w:date="2023-09-20T11:25:00Z">
        <w:r w:rsidRPr="009875BC" w:rsidDel="00E3481A">
          <w:delText>I</w:delText>
        </w:r>
      </w:del>
      <w:r w:rsidRPr="009875BC">
        <w:t>nfrastructure</w:t>
      </w:r>
    </w:p>
    <w:p w14:paraId="6B0566D8" w14:textId="13827512" w:rsidR="009875BC" w:rsidRDefault="009875BC">
      <w:pPr>
        <w:pStyle w:val="NormalBPBHEB"/>
        <w:pPrChange w:id="107"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8" w:author="Prashasti Jakhmola" w:date="2023-09-20T10:17:00Z">
        <w:r w:rsidRPr="009875BC" w:rsidDel="00D72AC3">
          <w:delText xml:space="preserve">nothing short of </w:delText>
        </w:r>
      </w:del>
      <w:ins w:id="109" w:author="Prashasti Jakhmola" w:date="2023-09-20T10:17:00Z">
        <w:r w:rsidR="00D72AC3">
          <w:t xml:space="preserve">nothing short of </w:t>
        </w:r>
      </w:ins>
      <w:r w:rsidRPr="009875BC">
        <w:t xml:space="preserve">critical. </w:t>
      </w:r>
      <w:del w:id="110" w:author="Prashasti Jakhmola" w:date="2023-09-20T11:28:00Z">
        <w:r w:rsidRPr="009875BC" w:rsidDel="00185640">
          <w:delText>Amazon Web Services (</w:delText>
        </w:r>
      </w:del>
      <w:r w:rsidRPr="009875BC">
        <w:t>AWS</w:t>
      </w:r>
      <w:del w:id="111"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pPr>
        <w:pStyle w:val="NormalBPBHEB"/>
        <w:pPrChange w:id="112"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3" w:author="Prashasti Jakhmola" w:date="2023-09-20T11:38:00Z">
            <w:rPr/>
          </w:rPrChange>
        </w:rPr>
        <w:t>Availability Zones</w:t>
      </w:r>
      <w:r w:rsidRPr="009875BC">
        <w:t xml:space="preserve"> (</w:t>
      </w:r>
      <w:r w:rsidRPr="00157D36">
        <w:rPr>
          <w:b/>
          <w:bCs/>
          <w:rPrChange w:id="114"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5" w:author="Prashasti Jakhmola" w:date="2023-09-20T11:40:00Z">
        <w:r w:rsidRPr="009875BC" w:rsidDel="004540B5">
          <w:delText xml:space="preserve">vailability </w:delText>
        </w:r>
      </w:del>
      <w:r w:rsidRPr="009875BC">
        <w:t>Z</w:t>
      </w:r>
      <w:del w:id="116"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pPr>
        <w:pStyle w:val="NormalBPBHEB"/>
        <w:pPrChange w:id="117" w:author="Prashasti Jakhmola" w:date="2023-09-20T11:25:00Z">
          <w:pPr>
            <w:tabs>
              <w:tab w:val="left" w:pos="2835"/>
            </w:tabs>
            <w:spacing w:after="120" w:line="240" w:lineRule="auto"/>
          </w:pPr>
        </w:pPrChange>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w:t>
      </w:r>
      <w:r w:rsidRPr="009875BC">
        <w:lastRenderedPageBreak/>
        <w:t>requirements by storing data within specific geographic boundaries. Whether you</w:t>
      </w:r>
      <w:ins w:id="118" w:author="Prashasti Jakhmola" w:date="2023-09-20T11:41:00Z">
        <w:r w:rsidR="004540B5">
          <w:t xml:space="preserve"> a</w:t>
        </w:r>
      </w:ins>
      <w:del w:id="119"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0"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pPr>
        <w:pStyle w:val="NormalBPBHEB"/>
        <w:rPr>
          <w:del w:id="121" w:author="Prashasti Jakhmola" w:date="2023-09-20T11:25:00Z"/>
        </w:rPr>
        <w:pPrChange w:id="122" w:author="Prashasti Jakhmola" w:date="2023-09-20T11:25:00Z">
          <w:pPr>
            <w:tabs>
              <w:tab w:val="left" w:pos="2835"/>
            </w:tabs>
            <w:spacing w:after="0" w:line="240" w:lineRule="auto"/>
          </w:pPr>
        </w:pPrChange>
      </w:pPr>
      <w:r w:rsidRPr="009875BC">
        <w:t>[2] Source: AWS Regional Services List (</w:t>
      </w:r>
      <w:r>
        <w:fldChar w:fldCharType="begin"/>
      </w:r>
      <w:r>
        <w:instrText>HYPERLINK "https://aws.amazon.com/about-aws/global-infrastructure/regional-product-services/" \t "_new"</w:instrText>
      </w:r>
      <w:r>
        <w:fldChar w:fldCharType="separate"/>
      </w:r>
      <w:r w:rsidRPr="009875BC">
        <w:rPr>
          <w:rStyle w:val="Hyperlink"/>
        </w:rPr>
        <w:t>https://aws.amazon.com/about-aws/global-infrastructure/regional-product-services/</w:t>
      </w:r>
      <w:r>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3" w:author="Prashasti Jakhmola" w:date="2023-09-20T11:25:00Z"/>
        </w:rPr>
      </w:pPr>
    </w:p>
    <w:p w14:paraId="5FBB8DB0" w14:textId="77777777" w:rsidR="00F05EA3" w:rsidRDefault="00F05EA3">
      <w:pPr>
        <w:pStyle w:val="NormalBPBHEB"/>
        <w:pPrChange w:id="124"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pPr>
        <w:pStyle w:val="Heading1BPBHEB"/>
        <w:pPrChange w:id="125" w:author="Prashasti Jakhmola" w:date="2023-09-20T11:25:00Z">
          <w:pPr>
            <w:pStyle w:val="Heading2"/>
          </w:pPr>
        </w:pPrChange>
      </w:pPr>
      <w:r w:rsidRPr="00F05EA3">
        <w:t xml:space="preserve">Regions and </w:t>
      </w:r>
      <w:r w:rsidR="009E4EA1" w:rsidRPr="00F05EA3">
        <w:t>availability zones</w:t>
      </w:r>
    </w:p>
    <w:p w14:paraId="2C89DCF1" w14:textId="7B6AB4CD" w:rsidR="00F05EA3" w:rsidRPr="00F05EA3" w:rsidRDefault="00F05EA3">
      <w:pPr>
        <w:pStyle w:val="NormalBPBHEB"/>
        <w:pPrChange w:id="126" w:author="Prashasti Jakhmola" w:date="2023-09-20T11:25:00Z">
          <w:pPr>
            <w:tabs>
              <w:tab w:val="left" w:pos="2835"/>
            </w:tabs>
            <w:spacing w:after="120" w:line="240" w:lineRule="auto"/>
          </w:pPr>
        </w:pPrChange>
      </w:pPr>
      <w:r w:rsidRPr="00F05EA3">
        <w:t xml:space="preserve">In the intricately woven tapestry of </w:t>
      </w:r>
      <w:del w:id="127" w:author="Prashasti Jakhmola" w:date="2023-09-20T11:48:00Z">
        <w:r w:rsidRPr="00F05EA3" w:rsidDel="00AC5608">
          <w:delText>Amazon Web Services (</w:delText>
        </w:r>
      </w:del>
      <w:r w:rsidRPr="00F05EA3">
        <w:t>AWS</w:t>
      </w:r>
      <w:del w:id="128" w:author="Prashasti Jakhmola" w:date="2023-09-20T11:48:00Z">
        <w:r w:rsidRPr="00F05EA3" w:rsidDel="00AC5608">
          <w:delText>)</w:delText>
        </w:r>
      </w:del>
      <w:r w:rsidRPr="00F05EA3">
        <w:t xml:space="preserve"> architecture, the concepts of </w:t>
      </w:r>
      <w:del w:id="129" w:author="Prashasti Jakhmola" w:date="2023-09-20T11:48:00Z">
        <w:r w:rsidRPr="00F05EA3" w:rsidDel="00F44882">
          <w:delText>"</w:delText>
        </w:r>
      </w:del>
      <w:r w:rsidRPr="00F05EA3">
        <w:t>regions</w:t>
      </w:r>
      <w:del w:id="130" w:author="Prashasti Jakhmola" w:date="2023-09-20T11:48:00Z">
        <w:r w:rsidRPr="00F05EA3" w:rsidDel="00F44882">
          <w:delText>"</w:delText>
        </w:r>
      </w:del>
      <w:r w:rsidRPr="00F05EA3">
        <w:t xml:space="preserve"> and</w:t>
      </w:r>
      <w:ins w:id="131" w:author="Prashasti Jakhmola" w:date="2023-09-20T11:48:00Z">
        <w:r w:rsidR="00F44882">
          <w:t xml:space="preserve"> </w:t>
        </w:r>
      </w:ins>
      <w:del w:id="132" w:author="Prashasti Jakhmola" w:date="2023-09-20T11:48:00Z">
        <w:r w:rsidRPr="00F05EA3" w:rsidDel="00F44882">
          <w:delText xml:space="preserve"> "</w:delText>
        </w:r>
      </w:del>
      <w:r w:rsidRPr="00F05EA3">
        <w:t>A</w:t>
      </w:r>
      <w:del w:id="133" w:author="Prashasti Jakhmola" w:date="2023-09-20T11:48:00Z">
        <w:r w:rsidRPr="00F05EA3" w:rsidDel="00F44882">
          <w:delText xml:space="preserve">vailability </w:delText>
        </w:r>
      </w:del>
      <w:r w:rsidRPr="00F05EA3">
        <w:t>Z</w:t>
      </w:r>
      <w:del w:id="134" w:author="Prashasti Jakhmola" w:date="2023-09-20T11:48:00Z">
        <w:r w:rsidRPr="00F05EA3" w:rsidDel="00F44882">
          <w:delText>one</w:delText>
        </w:r>
      </w:del>
      <w:r w:rsidRPr="00F05EA3">
        <w:t>s</w:t>
      </w:r>
      <w:del w:id="135"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pPr>
        <w:pStyle w:val="NormalBPBHEB"/>
        <w:pPrChange w:id="136" w:author="Prashasti Jakhmola" w:date="2023-09-20T11:25:00Z">
          <w:pPr>
            <w:tabs>
              <w:tab w:val="left" w:pos="2835"/>
            </w:tabs>
            <w:spacing w:after="120" w:line="240" w:lineRule="auto"/>
          </w:pPr>
        </w:pPrChange>
      </w:pPr>
      <w:r w:rsidRPr="00F05EA3">
        <w:t xml:space="preserve">AWS defines a </w:t>
      </w:r>
      <w:del w:id="137" w:author="Prashasti Jakhmola" w:date="2023-09-20T11:48:00Z">
        <w:r w:rsidRPr="00F05EA3" w:rsidDel="00F42EAE">
          <w:delText>"</w:delText>
        </w:r>
      </w:del>
      <w:r w:rsidRPr="00F05EA3">
        <w:t>region</w:t>
      </w:r>
      <w:del w:id="138"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39" w:author="Prashasti Jakhmola" w:date="2023-09-20T11:48:00Z">
        <w:r w:rsidR="00F42EAE">
          <w:t xml:space="preserve"> </w:t>
        </w:r>
      </w:ins>
      <w:del w:id="140"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pPr>
        <w:pStyle w:val="NormalBPBHEB"/>
        <w:pPrChange w:id="141" w:author="Prashasti Jakhmola" w:date="2023-09-20T11:25:00Z">
          <w:pPr>
            <w:tabs>
              <w:tab w:val="left" w:pos="2835"/>
            </w:tabs>
            <w:spacing w:after="120" w:line="240" w:lineRule="auto"/>
          </w:pPr>
        </w:pPrChange>
      </w:pPr>
      <w:r w:rsidRPr="00F05EA3">
        <w:t xml:space="preserve">Within each AWS region, the concept of </w:t>
      </w:r>
      <w:del w:id="142" w:author="Prashasti Jakhmola" w:date="2023-09-20T11:49:00Z">
        <w:r w:rsidRPr="00F05EA3" w:rsidDel="00F42EAE">
          <w:delText>"</w:delText>
        </w:r>
      </w:del>
      <w:r w:rsidRPr="00F05EA3">
        <w:t>A</w:t>
      </w:r>
      <w:del w:id="143" w:author="Prashasti Jakhmola" w:date="2023-09-20T11:49:00Z">
        <w:r w:rsidRPr="00F05EA3" w:rsidDel="00F42EAE">
          <w:delText xml:space="preserve">vailability </w:delText>
        </w:r>
      </w:del>
      <w:r w:rsidRPr="00F05EA3">
        <w:t>Z</w:t>
      </w:r>
      <w:del w:id="144" w:author="Prashasti Jakhmola" w:date="2023-09-20T11:49:00Z">
        <w:r w:rsidRPr="00F05EA3" w:rsidDel="00F42EAE">
          <w:delText>one</w:delText>
        </w:r>
      </w:del>
      <w:r w:rsidRPr="00F05EA3">
        <w:t>s</w:t>
      </w:r>
      <w:del w:id="145" w:author="Prashasti Jakhmola" w:date="2023-09-20T11:49:00Z">
        <w:r w:rsidRPr="00F05EA3" w:rsidDel="00F42EAE">
          <w:delText>"</w:delText>
        </w:r>
      </w:del>
      <w:r w:rsidRPr="00F05EA3">
        <w:t xml:space="preserve"> comes into play. </w:t>
      </w:r>
      <w:ins w:id="146" w:author="Prashasti Jakhmola" w:date="2023-09-20T11:52:00Z">
        <w:r w:rsidR="00E71131">
          <w:t xml:space="preserve">It </w:t>
        </w:r>
      </w:ins>
      <w:del w:id="147" w:author="Prashasti Jakhmola" w:date="2023-09-20T11:52:00Z">
        <w:r w:rsidRPr="00F05EA3" w:rsidDel="00E71131">
          <w:delText xml:space="preserve">An </w:delText>
        </w:r>
      </w:del>
      <w:del w:id="148" w:author="Prashasti Jakhmola" w:date="2023-09-20T11:50:00Z">
        <w:r w:rsidRPr="00F05EA3" w:rsidDel="0024147F">
          <w:delText>Availability Zone (</w:delText>
        </w:r>
      </w:del>
      <w:del w:id="149" w:author="Prashasti Jakhmola" w:date="2023-09-20T11:52:00Z">
        <w:r w:rsidRPr="00F05EA3" w:rsidDel="00E71131">
          <w:delText>AZ</w:delText>
        </w:r>
      </w:del>
      <w:del w:id="150" w:author="Prashasti Jakhmola" w:date="2023-09-20T11:50:00Z">
        <w:r w:rsidRPr="00F05EA3" w:rsidDel="0024147F">
          <w:delText>)</w:delText>
        </w:r>
      </w:del>
      <w:del w:id="151"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2" w:author="Prashasti Jakhmola" w:date="2023-09-20T11:51:00Z">
        <w:r w:rsidRPr="00F05EA3" w:rsidDel="00BD696C">
          <w:delText xml:space="preserve">own </w:delText>
        </w:r>
      </w:del>
      <w:r w:rsidRPr="00F05EA3">
        <w:t>power, cooling, and network connectivity, minimizing the risk of correlated failures. These A</w:t>
      </w:r>
      <w:del w:id="153" w:author="Prashasti Jakhmola" w:date="2023-09-20T11:51:00Z">
        <w:r w:rsidRPr="00F05EA3" w:rsidDel="00BD696C">
          <w:delText xml:space="preserve">vailability </w:delText>
        </w:r>
      </w:del>
      <w:r w:rsidRPr="00F05EA3">
        <w:t>Z</w:t>
      </w:r>
      <w:del w:id="154"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5" w:author="Prashasti Jakhmola" w:date="2023-09-20T11:51:00Z">
        <w:r w:rsidRPr="00F05EA3" w:rsidDel="00E71131">
          <w:delText xml:space="preserve">vailability </w:delText>
        </w:r>
      </w:del>
      <w:r w:rsidRPr="00F05EA3">
        <w:t>Z</w:t>
      </w:r>
      <w:del w:id="156"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7" w:author="Prashasti Jakhmola" w:date="2023-09-20T13:28:00Z">
        <w:r w:rsidR="00CA251C" w:rsidRPr="00F05EA3" w:rsidDel="00C43A7B">
          <w:delText>,</w:delText>
        </w:r>
      </w:del>
      <w:r w:rsidRPr="00F05EA3">
        <w:t xml:space="preserve"> and data remains secure. The </w:t>
      </w:r>
      <w:r w:rsidRPr="00F05EA3">
        <w:lastRenderedPageBreak/>
        <w:t>combination of regions and A</w:t>
      </w:r>
      <w:del w:id="158" w:author="Prashasti Jakhmola" w:date="2023-09-20T11:51:00Z">
        <w:r w:rsidRPr="00F05EA3" w:rsidDel="00E71131">
          <w:delText xml:space="preserve">vailability </w:delText>
        </w:r>
      </w:del>
      <w:r w:rsidRPr="00F05EA3">
        <w:t>Z</w:t>
      </w:r>
      <w:del w:id="159"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0"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pPr>
        <w:pStyle w:val="NormalBPBHEB"/>
        <w:pPrChange w:id="161" w:author="Prashasti Jakhmola" w:date="2023-09-20T11:26:00Z">
          <w:pPr>
            <w:tabs>
              <w:tab w:val="left" w:pos="2835"/>
            </w:tabs>
            <w:spacing w:after="0" w:line="240" w:lineRule="auto"/>
          </w:pPr>
        </w:pPrChange>
      </w:pPr>
      <w:r w:rsidRPr="00F05EA3">
        <w:t>[2] Source: AWS Regional Services List (</w:t>
      </w:r>
      <w:r>
        <w:fldChar w:fldCharType="begin"/>
      </w:r>
      <w:r>
        <w:instrText>HYPERLINK "https://aws.amazon.com/about-aws/global-infrastructure/regional-product-services/" \t "_new"</w:instrText>
      </w:r>
      <w:r>
        <w:fldChar w:fldCharType="separate"/>
      </w:r>
      <w:r w:rsidRPr="00F05EA3">
        <w:rPr>
          <w:rStyle w:val="Hyperlink"/>
        </w:rPr>
        <w:t>https://aws.amazon.com/about-aws/global-infrastructure/regional-product-services/</w:t>
      </w:r>
      <w:r>
        <w:rPr>
          <w:rStyle w:val="Hyperlink"/>
        </w:rPr>
        <w:fldChar w:fldCharType="end"/>
      </w:r>
      <w:r w:rsidRPr="00F05EA3">
        <w:t>)</w:t>
      </w:r>
    </w:p>
    <w:p w14:paraId="2E0CE4D0" w14:textId="369CB3D4" w:rsidR="006B7D5E" w:rsidRPr="006B7D5E" w:rsidRDefault="00E71131">
      <w:pPr>
        <w:pStyle w:val="Heading1BPBHEB"/>
        <w:pPrChange w:id="162" w:author="Prashasti Jakhmola" w:date="2023-09-20T11:26:00Z">
          <w:pPr>
            <w:pStyle w:val="Heading2"/>
          </w:pPr>
        </w:pPrChange>
      </w:pPr>
      <w:ins w:id="163" w:author="Prashasti Jakhmola" w:date="2023-09-20T11:52:00Z">
        <w:r w:rsidRPr="006B7D5E">
          <w:t xml:space="preserve">Amazon Web Services </w:t>
        </w:r>
      </w:ins>
      <w:del w:id="164" w:author="Prashasti Jakhmola" w:date="2023-09-20T11:53:00Z">
        <w:r w:rsidR="006B7D5E" w:rsidRPr="006B7D5E" w:rsidDel="00E71131">
          <w:delText xml:space="preserve">AWS </w:delText>
        </w:r>
      </w:del>
      <w:del w:id="165" w:author="Prashasti Jakhmola" w:date="2023-09-20T11:26:00Z">
        <w:r w:rsidR="006B7D5E" w:rsidRPr="006B7D5E" w:rsidDel="00864046">
          <w:delText>S</w:delText>
        </w:r>
      </w:del>
      <w:del w:id="166" w:author="Prashasti Jakhmola" w:date="2023-09-20T11:54:00Z">
        <w:r w:rsidR="006B7D5E" w:rsidRPr="006B7D5E" w:rsidDel="00E71131">
          <w:delText>ervices</w:delText>
        </w:r>
      </w:del>
    </w:p>
    <w:p w14:paraId="3FB2BC8E" w14:textId="4F6702F5" w:rsidR="006B7D5E" w:rsidRPr="006B7D5E" w:rsidRDefault="006B7D5E">
      <w:pPr>
        <w:pStyle w:val="NormalBPBHEB"/>
        <w:pPrChange w:id="167" w:author="Prashasti Jakhmola" w:date="2023-09-20T11:26:00Z">
          <w:pPr>
            <w:tabs>
              <w:tab w:val="left" w:pos="2835"/>
            </w:tabs>
            <w:spacing w:after="120" w:line="240" w:lineRule="auto"/>
          </w:pPr>
        </w:pPrChange>
      </w:pPr>
      <w:del w:id="168" w:author="Prashasti Jakhmola" w:date="2023-09-20T11:54:00Z">
        <w:r w:rsidRPr="006B7D5E" w:rsidDel="00E71131">
          <w:delText>Amazon Web Services (</w:delText>
        </w:r>
      </w:del>
      <w:r w:rsidRPr="006B7D5E">
        <w:t>AWS</w:t>
      </w:r>
      <w:del w:id="169"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0"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pPr>
        <w:pStyle w:val="NormalBPBHEB"/>
        <w:pPrChange w:id="171" w:author="Prashasti Jakhmola" w:date="2023-09-20T11:26:00Z">
          <w:pPr>
            <w:tabs>
              <w:tab w:val="left" w:pos="2835"/>
            </w:tabs>
            <w:spacing w:after="120" w:line="240" w:lineRule="auto"/>
          </w:pPr>
        </w:pPrChange>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2" w:author="Prashasti Jakhmola" w:date="2023-09-20T11:54:00Z">
            <w:rPr/>
          </w:rPrChange>
        </w:rPr>
        <w:t>Internet of Things</w:t>
      </w:r>
      <w:r w:rsidRPr="006B7D5E">
        <w:t xml:space="preserve"> (</w:t>
      </w:r>
      <w:r w:rsidRPr="00E71131">
        <w:rPr>
          <w:b/>
          <w:bCs/>
          <w:rPrChange w:id="173" w:author="Prashasti Jakhmola" w:date="2023-09-20T11:54:00Z">
            <w:rPr/>
          </w:rPrChange>
        </w:rPr>
        <w:t>IoT</w:t>
      </w:r>
      <w:r w:rsidRPr="006B7D5E">
        <w:t xml:space="preserve">), and more. AWS offers </w:t>
      </w:r>
      <w:r w:rsidRPr="00E71131">
        <w:rPr>
          <w:b/>
          <w:bCs/>
          <w:rPrChange w:id="174" w:author="Prashasti Jakhmola" w:date="2023-09-20T11:54:00Z">
            <w:rPr/>
          </w:rPrChange>
        </w:rPr>
        <w:t>Elastic Compute Cloud</w:t>
      </w:r>
      <w:r w:rsidRPr="006B7D5E">
        <w:t xml:space="preserve"> (</w:t>
      </w:r>
      <w:r w:rsidRPr="00E71131">
        <w:rPr>
          <w:b/>
          <w:bCs/>
          <w:rPrChange w:id="175" w:author="Prashasti Jakhmola" w:date="2023-09-20T11:54:00Z">
            <w:rPr/>
          </w:rPrChange>
        </w:rPr>
        <w:t>EC2</w:t>
      </w:r>
      <w:r w:rsidRPr="006B7D5E">
        <w:t xml:space="preserve">) for scalable virtual servers, Lambda for serverless computing, and </w:t>
      </w:r>
      <w:r w:rsidRPr="00E71131">
        <w:rPr>
          <w:b/>
          <w:bCs/>
          <w:rPrChange w:id="176" w:author="Prashasti Jakhmola" w:date="2023-09-20T11:54:00Z">
            <w:rPr/>
          </w:rPrChange>
        </w:rPr>
        <w:t>Elastic Container Service</w:t>
      </w:r>
      <w:r w:rsidRPr="006B7D5E">
        <w:t xml:space="preserve"> (</w:t>
      </w:r>
      <w:r w:rsidRPr="00E71131">
        <w:rPr>
          <w:b/>
          <w:bCs/>
          <w:rPrChange w:id="177"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8" w:author="Prashasti Jakhmola" w:date="2023-09-20T11:55:00Z">
            <w:rPr/>
          </w:rPrChange>
        </w:rPr>
        <w:t>Simple Storage Service</w:t>
      </w:r>
      <w:r w:rsidRPr="006B7D5E">
        <w:t xml:space="preserve"> (</w:t>
      </w:r>
      <w:r w:rsidRPr="00D90C79">
        <w:rPr>
          <w:b/>
          <w:bCs/>
          <w:rPrChange w:id="179" w:author="Prashasti Jakhmola" w:date="2023-09-20T11:55:00Z">
            <w:rPr/>
          </w:rPrChange>
        </w:rPr>
        <w:t>S3</w:t>
      </w:r>
      <w:r w:rsidRPr="006B7D5E">
        <w:t xml:space="preserve">) provides highly durable and scalable object storage, while </w:t>
      </w:r>
      <w:r w:rsidRPr="00F14642">
        <w:rPr>
          <w:b/>
          <w:bCs/>
          <w:rPrChange w:id="180" w:author="Prashasti Jakhmola" w:date="2023-09-20T11:55:00Z">
            <w:rPr/>
          </w:rPrChange>
        </w:rPr>
        <w:t>Elastic Block Store</w:t>
      </w:r>
      <w:r w:rsidRPr="006B7D5E">
        <w:t xml:space="preserve"> (</w:t>
      </w:r>
      <w:r w:rsidRPr="00F14642">
        <w:rPr>
          <w:b/>
          <w:bCs/>
          <w:rPrChange w:id="181"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SageMaker, which streamlines model training and deployment, and Rekognition, a powerful image and video analysis service [4]. With AWS IoT </w:t>
      </w:r>
      <w:ins w:id="182" w:author="Prashasti Jakhmola" w:date="2023-09-20T11:55:00Z">
        <w:r w:rsidR="00373912">
          <w:t>c</w:t>
        </w:r>
      </w:ins>
      <w:del w:id="183" w:author="Prashasti Jakhmola" w:date="2023-09-20T11:55:00Z">
        <w:r w:rsidRPr="006B7D5E" w:rsidDel="00373912">
          <w:delText>C</w:delText>
        </w:r>
      </w:del>
      <w:r w:rsidRPr="006B7D5E">
        <w:t>ore, businesses can harness the potential of the I</w:t>
      </w:r>
      <w:del w:id="184" w:author="Prashasti Jakhmola" w:date="2023-09-20T11:55:00Z">
        <w:r w:rsidRPr="006B7D5E" w:rsidDel="00743168">
          <w:delText xml:space="preserve">nternet </w:delText>
        </w:r>
      </w:del>
      <w:r w:rsidRPr="006B7D5E">
        <w:t>o</w:t>
      </w:r>
      <w:del w:id="185" w:author="Prashasti Jakhmola" w:date="2023-09-20T11:55:00Z">
        <w:r w:rsidRPr="006B7D5E" w:rsidDel="00743168">
          <w:delText xml:space="preserve">f </w:delText>
        </w:r>
      </w:del>
      <w:r w:rsidRPr="006B7D5E">
        <w:t>T</w:t>
      </w:r>
      <w:del w:id="186"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pPr>
        <w:pStyle w:val="NormalBPBHEB"/>
        <w:rPr>
          <w:del w:id="187" w:author="Prashasti Jakhmola" w:date="2023-09-20T11:26:00Z"/>
        </w:rPr>
        <w:pPrChange w:id="188"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89" w:author="Prashasti Jakhmola" w:date="2023-09-20T11:57:00Z">
        <w:r w:rsidR="002F19AA">
          <w:t>the book,</w:t>
        </w:r>
      </w:ins>
      <w:del w:id="190"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pPr>
        <w:pStyle w:val="NormalBPBHEB"/>
        <w:pPrChange w:id="191"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2"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3" w:author="Prashasti Jakhmola" w:date="2023-09-20T11:58:00Z"/>
        </w:rPr>
      </w:pPr>
      <w:r w:rsidRPr="006B7D5E">
        <w:lastRenderedPageBreak/>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4"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5"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pPr>
        <w:pStyle w:val="NormalBPBHEB"/>
        <w:rPr>
          <w:del w:id="196" w:author="Prashasti Jakhmola" w:date="2023-09-20T11:26:00Z"/>
        </w:rPr>
        <w:pPrChange w:id="197" w:author="Prashasti Jakhmola" w:date="2023-09-20T11:26:00Z">
          <w:pPr>
            <w:tabs>
              <w:tab w:val="left" w:pos="2835"/>
            </w:tabs>
            <w:spacing w:after="0" w:line="240" w:lineRule="auto"/>
          </w:pPr>
        </w:pPrChange>
      </w:pPr>
      <w:r w:rsidRPr="006B7D5E">
        <w:t>[5] Source: AWS IoT Core (</w:t>
      </w:r>
      <w:r>
        <w:fldChar w:fldCharType="begin"/>
      </w:r>
      <w:r>
        <w:instrText>HYPERLINK "https://aws.amazon.com/iot-core/" \t "_new"</w:instrText>
      </w:r>
      <w:r>
        <w:fldChar w:fldCharType="separate"/>
      </w:r>
      <w:r w:rsidRPr="006B7D5E">
        <w:rPr>
          <w:rStyle w:val="Hyperlink"/>
        </w:rPr>
        <w:t>https://aws.amazon.com/iot-core/</w:t>
      </w:r>
      <w:r>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8" w:author="Prashasti Jakhmola" w:date="2023-09-20T11:26:00Z"/>
        </w:rPr>
      </w:pPr>
    </w:p>
    <w:p w14:paraId="62E5B351" w14:textId="77777777" w:rsidR="00B22530" w:rsidDel="00C703A7" w:rsidRDefault="00B22530" w:rsidP="006B7D5E">
      <w:pPr>
        <w:tabs>
          <w:tab w:val="left" w:pos="2835"/>
        </w:tabs>
        <w:spacing w:after="0" w:line="240" w:lineRule="auto"/>
        <w:rPr>
          <w:del w:id="199" w:author="Prashasti Jakhmola" w:date="2023-09-20T11:26:00Z"/>
        </w:rPr>
      </w:pPr>
    </w:p>
    <w:p w14:paraId="72F9E233" w14:textId="77777777" w:rsidR="00B22530" w:rsidRDefault="00B22530">
      <w:pPr>
        <w:pStyle w:val="NormalBPBHEB"/>
        <w:pPrChange w:id="200" w:author="Prashasti Jakhmola" w:date="2023-09-20T11:26:00Z">
          <w:pPr>
            <w:tabs>
              <w:tab w:val="left" w:pos="2835"/>
            </w:tabs>
            <w:spacing w:after="0" w:line="240" w:lineRule="auto"/>
          </w:pPr>
        </w:pPrChange>
      </w:pPr>
    </w:p>
    <w:p w14:paraId="47E7FC6A" w14:textId="3CB7F396" w:rsidR="00B22530" w:rsidRPr="00B22530" w:rsidRDefault="00B22530">
      <w:pPr>
        <w:pStyle w:val="Heading1BPBHEB"/>
        <w:pPrChange w:id="201" w:author="Prashasti Jakhmola" w:date="2023-09-20T11:26:00Z">
          <w:pPr>
            <w:pStyle w:val="Heading2"/>
          </w:pPr>
        </w:pPrChange>
      </w:pPr>
      <w:r w:rsidRPr="00B22530">
        <w:t xml:space="preserve">Compute </w:t>
      </w:r>
      <w:ins w:id="202" w:author="Prashasti Jakhmola" w:date="2023-09-20T11:26:00Z">
        <w:r w:rsidR="00C703A7">
          <w:t>s</w:t>
        </w:r>
      </w:ins>
      <w:del w:id="203" w:author="Prashasti Jakhmola" w:date="2023-09-20T11:26:00Z">
        <w:r w:rsidRPr="00B22530" w:rsidDel="00C703A7">
          <w:delText>S</w:delText>
        </w:r>
      </w:del>
      <w:r w:rsidRPr="00B22530">
        <w:t>ervices</w:t>
      </w:r>
    </w:p>
    <w:p w14:paraId="29CB4520" w14:textId="6890A5A8" w:rsidR="00B22530" w:rsidRPr="00B22530" w:rsidRDefault="00B22530">
      <w:pPr>
        <w:pStyle w:val="NormalBPBHEB"/>
        <w:pPrChange w:id="204"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5" w:author="Prashasti Jakhmola" w:date="2023-09-20T11:59:00Z">
        <w:r w:rsidR="003A4293">
          <w:t>the chapter</w:t>
        </w:r>
      </w:ins>
      <w:del w:id="206"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pPr>
        <w:pStyle w:val="NormalBPBHEB"/>
        <w:pPrChange w:id="207" w:author="Prashasti Jakhmola" w:date="2023-09-20T11:26:00Z">
          <w:pPr>
            <w:tabs>
              <w:tab w:val="left" w:pos="2835"/>
            </w:tabs>
            <w:spacing w:after="120" w:line="240" w:lineRule="auto"/>
          </w:pPr>
        </w:pPrChange>
      </w:pPr>
      <w:del w:id="208" w:author="Prashasti Jakhmola" w:date="2023-09-20T11:59:00Z">
        <w:r w:rsidRPr="00B22530" w:rsidDel="003A4293">
          <w:delText>Elastic Compute Cloud (</w:delText>
        </w:r>
      </w:del>
      <w:r w:rsidRPr="00B22530">
        <w:t>EC2</w:t>
      </w:r>
      <w:del w:id="209"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ins w:id="210" w:author="Prashasti Jakhmola" w:date="2023-09-20T13:28:00Z">
        <w:r w:rsidR="00C43A7B">
          <w:t>computing</w:t>
        </w:r>
      </w:ins>
      <w:del w:id="211"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2" w:author="Prashasti Jakhmola" w:date="2023-09-20T12:00:00Z">
        <w:r w:rsidRPr="00B22530" w:rsidDel="001958D7">
          <w:delText>Elastic Container Service (</w:delText>
        </w:r>
      </w:del>
      <w:r w:rsidRPr="00B22530">
        <w:t>ECS</w:t>
      </w:r>
      <w:del w:id="213" w:author="Prashasti Jakhmola" w:date="2023-09-20T12:00:00Z">
        <w:r w:rsidRPr="00B22530" w:rsidDel="001958D7">
          <w:delText>)</w:delText>
        </w:r>
      </w:del>
      <w:r w:rsidRPr="00B22530">
        <w:t xml:space="preserve"> empowers organizations to manage and orchestrate containerized applications effortlessly. Whether using Docker containers or AWS Fargate for serverless containers, ECS streamlines the deployment and scaling of containerized workloads, making it an ideal choice for modern application architectures [3].</w:t>
      </w:r>
    </w:p>
    <w:p w14:paraId="6C6D4674" w14:textId="42CFE4D9" w:rsidR="00B22530" w:rsidDel="006B299D" w:rsidRDefault="00B22530">
      <w:pPr>
        <w:pStyle w:val="NormalBPBHEB"/>
        <w:rPr>
          <w:del w:id="214" w:author="Prashasti Jakhmola" w:date="2023-09-20T11:26:00Z"/>
        </w:rPr>
        <w:pPrChange w:id="215"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6" w:author="Prashasti Jakhmola" w:date="2023-09-20T12:02:00Z">
        <w:r w:rsidR="00542279">
          <w:t>the book,</w:t>
        </w:r>
      </w:ins>
      <w:del w:id="217"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pPr>
        <w:pStyle w:val="NormalBPBHEB"/>
        <w:pPrChange w:id="218"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19"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0"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pPr>
        <w:pStyle w:val="NormalBPBHEB"/>
        <w:rPr>
          <w:del w:id="221" w:author="Prashasti Jakhmola" w:date="2023-09-20T11:26:00Z"/>
        </w:rPr>
        <w:pPrChange w:id="222" w:author="Prashasti Jakhmola" w:date="2023-09-20T12:02:00Z">
          <w:pPr>
            <w:tabs>
              <w:tab w:val="left" w:pos="2835"/>
            </w:tabs>
            <w:spacing w:after="0" w:line="240" w:lineRule="auto"/>
          </w:pPr>
        </w:pPrChange>
      </w:pPr>
      <w:r w:rsidRPr="00B22530">
        <w:t>[3] Source: AWS ECS (</w:t>
      </w:r>
      <w:r>
        <w:fldChar w:fldCharType="begin"/>
      </w:r>
      <w:r>
        <w:instrText>HYPERLINK "https://aws.amazon.com/ecs/" \t "_new"</w:instrText>
      </w:r>
      <w:r>
        <w:fldChar w:fldCharType="separate"/>
      </w:r>
      <w:r w:rsidRPr="00B22530">
        <w:rPr>
          <w:rStyle w:val="Hyperlink"/>
        </w:rPr>
        <w:t>https://aws.amazon.com/ecs/</w:t>
      </w:r>
      <w:r>
        <w:rPr>
          <w:rStyle w:val="Hyperlink"/>
        </w:rPr>
        <w:fldChar w:fldCharType="end"/>
      </w:r>
      <w:r w:rsidRPr="00B22530">
        <w:t>)</w:t>
      </w:r>
    </w:p>
    <w:p w14:paraId="0137237C" w14:textId="77777777" w:rsidR="00B22530" w:rsidDel="006B299D" w:rsidRDefault="00B22530">
      <w:pPr>
        <w:pStyle w:val="NormalBPBHEB"/>
        <w:rPr>
          <w:del w:id="223" w:author="Prashasti Jakhmola" w:date="2023-09-20T11:26:00Z"/>
        </w:rPr>
        <w:pPrChange w:id="224" w:author="Prashasti Jakhmola" w:date="2023-09-20T12:02:00Z">
          <w:pPr>
            <w:tabs>
              <w:tab w:val="left" w:pos="2835"/>
            </w:tabs>
            <w:spacing w:after="0" w:line="240" w:lineRule="auto"/>
          </w:pPr>
        </w:pPrChange>
      </w:pPr>
    </w:p>
    <w:p w14:paraId="5DD16610" w14:textId="77777777" w:rsidR="00B22530" w:rsidDel="006B299D" w:rsidRDefault="00B22530">
      <w:pPr>
        <w:pStyle w:val="NormalBPBHEB"/>
        <w:rPr>
          <w:del w:id="225" w:author="Prashasti Jakhmola" w:date="2023-09-20T11:26:00Z"/>
        </w:rPr>
        <w:pPrChange w:id="226" w:author="Prashasti Jakhmola" w:date="2023-09-20T12:02:00Z">
          <w:pPr>
            <w:tabs>
              <w:tab w:val="left" w:pos="2835"/>
            </w:tabs>
            <w:spacing w:after="0" w:line="240" w:lineRule="auto"/>
          </w:pPr>
        </w:pPrChange>
      </w:pPr>
    </w:p>
    <w:p w14:paraId="0F87286B" w14:textId="77777777" w:rsidR="00B22530" w:rsidRDefault="00B22530">
      <w:pPr>
        <w:pStyle w:val="NormalBPBHEB"/>
        <w:pPrChange w:id="227" w:author="Prashasti Jakhmola" w:date="2023-09-20T12:02:00Z">
          <w:pPr>
            <w:tabs>
              <w:tab w:val="left" w:pos="2835"/>
            </w:tabs>
            <w:spacing w:after="0" w:line="240" w:lineRule="auto"/>
          </w:pPr>
        </w:pPrChange>
      </w:pPr>
    </w:p>
    <w:p w14:paraId="4F00D1D4" w14:textId="4F65518B" w:rsidR="006C2EF4" w:rsidRPr="006C2EF4" w:rsidRDefault="006C2EF4">
      <w:pPr>
        <w:pStyle w:val="Heading1BPBHEB"/>
        <w:pPrChange w:id="228" w:author="Prashasti Jakhmola" w:date="2023-09-20T11:26:00Z">
          <w:pPr>
            <w:pStyle w:val="Heading2"/>
          </w:pPr>
        </w:pPrChange>
      </w:pPr>
      <w:r w:rsidRPr="006C2EF4">
        <w:t xml:space="preserve">Storage </w:t>
      </w:r>
      <w:ins w:id="229" w:author="Prashasti Jakhmola" w:date="2023-09-20T11:27:00Z">
        <w:r w:rsidR="00D66EEA">
          <w:t>s</w:t>
        </w:r>
      </w:ins>
      <w:del w:id="230" w:author="Prashasti Jakhmola" w:date="2023-09-20T11:27:00Z">
        <w:r w:rsidRPr="006C2EF4" w:rsidDel="00D66EEA">
          <w:delText>S</w:delText>
        </w:r>
      </w:del>
      <w:r w:rsidRPr="006C2EF4">
        <w:t>ervices</w:t>
      </w:r>
    </w:p>
    <w:p w14:paraId="6D7E9DC3" w14:textId="04CFA0D9" w:rsidR="006C2EF4" w:rsidRPr="006C2EF4" w:rsidRDefault="006C2EF4">
      <w:pPr>
        <w:pStyle w:val="NormalBPBHEB"/>
        <w:pPrChange w:id="231" w:author="Prashasti Jakhmola" w:date="2023-09-20T11:27:00Z">
          <w:pPr>
            <w:tabs>
              <w:tab w:val="left" w:pos="2835"/>
            </w:tabs>
            <w:spacing w:after="120" w:line="240" w:lineRule="auto"/>
          </w:pPr>
        </w:pPrChange>
      </w:pPr>
      <w:r w:rsidRPr="006C2EF4">
        <w:t xml:space="preserve">In the digital age, where data is the lifeblood of organizations, </w:t>
      </w:r>
      <w:del w:id="232" w:author="Prashasti Jakhmola" w:date="2023-09-20T12:02:00Z">
        <w:r w:rsidRPr="006C2EF4" w:rsidDel="009C0296">
          <w:delText>Amazon Web Services (</w:delText>
        </w:r>
      </w:del>
      <w:r w:rsidRPr="006C2EF4">
        <w:t>AWS</w:t>
      </w:r>
      <w:del w:id="233"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4" w:author="Prashasti Jakhmola" w:date="2023-09-20T12:03:00Z">
        <w:r w:rsidR="007F5AF1">
          <w:t xml:space="preserve">the chapter </w:t>
        </w:r>
      </w:ins>
      <w:del w:id="235"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6" w:author="Prashasti Jakhmola" w:date="2023-09-20T12:03:00Z">
        <w:r w:rsidRPr="006C2EF4" w:rsidDel="007F5AF1">
          <w:delText>Simple Storage Service (</w:delText>
        </w:r>
      </w:del>
      <w:r w:rsidRPr="006C2EF4">
        <w:t>S3</w:t>
      </w:r>
      <w:del w:id="237" w:author="Prashasti Jakhmola" w:date="2023-09-20T12:03:00Z">
        <w:r w:rsidRPr="006C2EF4" w:rsidDel="007F5AF1">
          <w:delText>)</w:delText>
        </w:r>
      </w:del>
      <w:r w:rsidRPr="006C2EF4">
        <w:t xml:space="preserve"> and </w:t>
      </w:r>
      <w:del w:id="238" w:author="Prashasti Jakhmola" w:date="2023-09-20T12:03:00Z">
        <w:r w:rsidRPr="006C2EF4" w:rsidDel="007F5AF1">
          <w:delText>Elastic Block Store (</w:delText>
        </w:r>
      </w:del>
      <w:r w:rsidRPr="006C2EF4">
        <w:t>EBS</w:t>
      </w:r>
      <w:del w:id="239" w:author="Prashasti Jakhmola" w:date="2023-09-20T12:03:00Z">
        <w:r w:rsidRPr="006C2EF4" w:rsidDel="007F5AF1">
          <w:delText>)</w:delText>
        </w:r>
      </w:del>
      <w:r w:rsidRPr="006C2EF4">
        <w:t>. We</w:t>
      </w:r>
      <w:ins w:id="240" w:author="Prashasti Jakhmola" w:date="2023-09-20T12:03:00Z">
        <w:r w:rsidR="007F5AF1">
          <w:t xml:space="preserve"> wi</w:t>
        </w:r>
      </w:ins>
      <w:del w:id="241"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pPr>
        <w:pStyle w:val="NormalBPBHEB"/>
        <w:pPrChange w:id="242" w:author="Prashasti Jakhmola" w:date="2023-09-20T11:27:00Z">
          <w:pPr>
            <w:tabs>
              <w:tab w:val="left" w:pos="2835"/>
            </w:tabs>
            <w:spacing w:after="120" w:line="240" w:lineRule="auto"/>
          </w:pPr>
        </w:pPrChange>
      </w:pPr>
      <w:del w:id="243" w:author="Prashasti Jakhmola" w:date="2023-09-20T12:03:00Z">
        <w:r w:rsidRPr="006C2EF4" w:rsidDel="001D6782">
          <w:delText xml:space="preserve">Simple Storage Service, or </w:delText>
        </w:r>
      </w:del>
      <w:r w:rsidRPr="006C2EF4">
        <w:t>S3</w:t>
      </w:r>
      <w:del w:id="244"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5" w:author="Prashasti Jakhmola" w:date="2023-09-20T12:04:00Z">
        <w:r w:rsidRPr="006C2EF4" w:rsidDel="00FF4400">
          <w:delText>Elastic Block Store (</w:delText>
        </w:r>
      </w:del>
      <w:r w:rsidRPr="006C2EF4">
        <w:t>EBS</w:t>
      </w:r>
      <w:del w:id="246" w:author="Prashasti Jakhmola" w:date="2023-09-20T12:04:00Z">
        <w:r w:rsidRPr="006C2EF4" w:rsidDel="00FF4400">
          <w:delText>)</w:delText>
        </w:r>
      </w:del>
      <w:r w:rsidRPr="006C2EF4">
        <w:t xml:space="preserve"> caters to block-level storage needs, primarily for use with Amazon </w:t>
      </w:r>
      <w:del w:id="247" w:author="Prashasti Jakhmola" w:date="2023-09-20T12:04:00Z">
        <w:r w:rsidRPr="006C2EF4" w:rsidDel="000E49B0">
          <w:delText>Elastic Compute Cloud (</w:delText>
        </w:r>
      </w:del>
      <w:r w:rsidRPr="006C2EF4">
        <w:t>EC2</w:t>
      </w:r>
      <w:del w:id="248"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1920363B" w:rsidR="006C2EF4" w:rsidRDefault="006C2EF4">
      <w:pPr>
        <w:pStyle w:val="NormalBPBHEB"/>
        <w:pPrChange w:id="249"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0" w:author="Prashasti Jakhmola" w:date="2023-09-20T12:04:00Z">
        <w:r w:rsidR="001B3062">
          <w:t>,</w:t>
        </w:r>
      </w:ins>
      <w:r w:rsidRPr="006C2EF4">
        <w:t xml:space="preserve"> </w:t>
      </w:r>
      <w:del w:id="251"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2"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pPr>
        <w:pStyle w:val="NormalBPBHEB"/>
        <w:rPr>
          <w:del w:id="253" w:author="Prashasti Jakhmola" w:date="2023-09-20T12:05:00Z"/>
        </w:rPr>
        <w:pPrChange w:id="254" w:author="Prashasti Jakhmola" w:date="2023-09-20T12:05:00Z">
          <w:pPr>
            <w:tabs>
              <w:tab w:val="left" w:pos="2835"/>
            </w:tabs>
            <w:spacing w:after="0" w:line="240" w:lineRule="auto"/>
          </w:pPr>
        </w:pPrChange>
      </w:pPr>
      <w:r w:rsidRPr="006C2EF4">
        <w:t>[2] Source: AWS EBS (</w:t>
      </w:r>
      <w:r>
        <w:fldChar w:fldCharType="begin"/>
      </w:r>
      <w:r>
        <w:instrText>HYPERLINK "https://aws.amazon.com/ebs/" \t "_new"</w:instrText>
      </w:r>
      <w:r>
        <w:fldChar w:fldCharType="separate"/>
      </w:r>
      <w:r w:rsidRPr="006C2EF4">
        <w:rPr>
          <w:rStyle w:val="Hyperlink"/>
        </w:rPr>
        <w:t>https://aws.amazon.com/ebs/</w:t>
      </w:r>
      <w:r>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5" w:author="Prashasti Jakhmola" w:date="2023-09-20T12:05:00Z"/>
        </w:rPr>
      </w:pPr>
    </w:p>
    <w:p w14:paraId="0D68D5DB" w14:textId="77777777" w:rsidR="00B22530" w:rsidDel="001B3062" w:rsidRDefault="00B22530" w:rsidP="00B22530">
      <w:pPr>
        <w:tabs>
          <w:tab w:val="left" w:pos="2835"/>
        </w:tabs>
        <w:spacing w:after="0" w:line="240" w:lineRule="auto"/>
        <w:rPr>
          <w:del w:id="256" w:author="Prashasti Jakhmola" w:date="2023-09-20T12:05:00Z"/>
        </w:rPr>
      </w:pPr>
    </w:p>
    <w:p w14:paraId="159D8528" w14:textId="77777777" w:rsidR="00B22530" w:rsidRDefault="00B22530">
      <w:pPr>
        <w:pStyle w:val="NormalBPBHEB"/>
        <w:pPrChange w:id="257" w:author="Prashasti Jakhmola" w:date="2023-09-20T12:05:00Z">
          <w:pPr>
            <w:tabs>
              <w:tab w:val="left" w:pos="2835"/>
            </w:tabs>
            <w:spacing w:after="0" w:line="240" w:lineRule="auto"/>
          </w:pPr>
        </w:pPrChange>
      </w:pPr>
    </w:p>
    <w:p w14:paraId="1B593AB7" w14:textId="77777777" w:rsidR="00B05DB7" w:rsidRPr="00B05DB7" w:rsidRDefault="00B05DB7">
      <w:pPr>
        <w:pStyle w:val="Heading1BPBHEB"/>
        <w:pPrChange w:id="258" w:author="Prashasti Jakhmola" w:date="2023-09-20T12:05:00Z">
          <w:pPr>
            <w:pStyle w:val="Heading2"/>
          </w:pPr>
        </w:pPrChange>
      </w:pPr>
      <w:r w:rsidRPr="00B05DB7">
        <w:t>Networking in AWS</w:t>
      </w:r>
    </w:p>
    <w:p w14:paraId="492E3B9F" w14:textId="602A23C6" w:rsidR="00B05DB7" w:rsidRPr="00B05DB7" w:rsidRDefault="00B05DB7">
      <w:pPr>
        <w:pStyle w:val="NormalBPBHEB"/>
        <w:pPrChange w:id="259" w:author="Prashasti Jakhmola" w:date="2023-09-20T12:05:00Z">
          <w:pPr>
            <w:tabs>
              <w:tab w:val="left" w:pos="2835"/>
            </w:tabs>
            <w:spacing w:after="120" w:line="240" w:lineRule="auto"/>
          </w:pPr>
        </w:pPrChange>
      </w:pPr>
      <w:r w:rsidRPr="00B05DB7">
        <w:t xml:space="preserve">In the vast expanse of </w:t>
      </w:r>
      <w:del w:id="260" w:author="Prashasti Jakhmola" w:date="2023-09-20T12:05:00Z">
        <w:r w:rsidRPr="00B05DB7" w:rsidDel="000209FC">
          <w:delText>Amazon Web Services (</w:delText>
        </w:r>
      </w:del>
      <w:r w:rsidRPr="00B05DB7">
        <w:t>AWS</w:t>
      </w:r>
      <w:del w:id="261"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2" w:author="Prashasti Jakhmola" w:date="2023-09-20T13:28:00Z">
        <w:r w:rsidRPr="00B05DB7" w:rsidDel="00C43A7B">
          <w:delText xml:space="preserve">of </w:delText>
        </w:r>
      </w:del>
      <w:del w:id="263" w:author="Prashasti Jakhmola" w:date="2023-09-20T12:05:00Z">
        <w:r w:rsidRPr="00B05DB7" w:rsidDel="0015654B">
          <w:delText>"AWS Cloud Master Class"</w:delText>
        </w:r>
      </w:del>
      <w:del w:id="264"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5" w:author="Prashasti Jakhmola" w:date="2023-09-20T12:05:00Z">
            <w:rPr/>
          </w:rPrChange>
        </w:rPr>
        <w:t>Virtual Private Clouds</w:t>
      </w:r>
      <w:r w:rsidRPr="00B05DB7">
        <w:t xml:space="preserve"> (</w:t>
      </w:r>
      <w:r w:rsidRPr="0015654B">
        <w:rPr>
          <w:b/>
          <w:bCs/>
          <w:rPrChange w:id="266"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pPr>
        <w:pStyle w:val="NormalBPBHEB"/>
        <w:pPrChange w:id="267" w:author="Prashasti Jakhmola" w:date="2023-09-20T12:05:00Z">
          <w:pPr>
            <w:tabs>
              <w:tab w:val="left" w:pos="2835"/>
            </w:tabs>
            <w:spacing w:after="120" w:line="240" w:lineRule="auto"/>
          </w:pPr>
        </w:pPrChange>
      </w:pPr>
      <w:r w:rsidRPr="00B05DB7">
        <w:t>At the core of AWS networking is the concept of V</w:t>
      </w:r>
      <w:del w:id="268" w:author="Prashasti Jakhmola" w:date="2023-09-20T12:06:00Z">
        <w:r w:rsidRPr="00B05DB7" w:rsidDel="00B52B4F">
          <w:delText xml:space="preserve">irtual </w:delText>
        </w:r>
      </w:del>
      <w:r w:rsidRPr="00B05DB7">
        <w:t>P</w:t>
      </w:r>
      <w:del w:id="269" w:author="Prashasti Jakhmola" w:date="2023-09-20T12:06:00Z">
        <w:r w:rsidRPr="00B05DB7" w:rsidDel="00B52B4F">
          <w:delText xml:space="preserve">rivate </w:delText>
        </w:r>
      </w:del>
      <w:r w:rsidRPr="00B05DB7">
        <w:t>C</w:t>
      </w:r>
      <w:del w:id="270" w:author="Prashasti Jakhmola" w:date="2023-09-20T12:06:00Z">
        <w:r w:rsidRPr="00B05DB7" w:rsidDel="00B52B4F">
          <w:delText>louds</w:delText>
        </w:r>
        <w:r w:rsidRPr="00B05DB7" w:rsidDel="00B503C1">
          <w:delText>, or VPCs</w:delText>
        </w:r>
      </w:del>
      <w:r w:rsidRPr="00B05DB7">
        <w:t xml:space="preserve">. </w:t>
      </w:r>
      <w:ins w:id="271" w:author="Prashasti Jakhmola" w:date="2023-09-20T12:06:00Z">
        <w:r w:rsidR="00B503C1">
          <w:t>It</w:t>
        </w:r>
        <w:r w:rsidR="00F13111">
          <w:t xml:space="preserve"> </w:t>
        </w:r>
      </w:ins>
      <w:del w:id="272"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3" w:author="Prashasti Jakhmola" w:date="2023-09-20T12:07:00Z">
        <w:r w:rsidR="00104F5E" w:rsidRPr="009C5878">
          <w:rPr>
            <w:b/>
            <w:bCs/>
            <w:rPrChange w:id="274" w:author="Prashasti Jakhmola" w:date="2023-09-20T12:07:00Z">
              <w:rPr/>
            </w:rPrChange>
          </w:rPr>
          <w:t>N</w:t>
        </w:r>
      </w:ins>
      <w:del w:id="275" w:author="Prashasti Jakhmola" w:date="2023-09-20T12:07:00Z">
        <w:r w:rsidRPr="009C5878" w:rsidDel="00104F5E">
          <w:rPr>
            <w:b/>
            <w:bCs/>
            <w:rPrChange w:id="276" w:author="Prashasti Jakhmola" w:date="2023-09-20T12:07:00Z">
              <w:rPr/>
            </w:rPrChange>
          </w:rPr>
          <w:delText>n</w:delText>
        </w:r>
      </w:del>
      <w:r w:rsidRPr="009C5878">
        <w:rPr>
          <w:b/>
          <w:bCs/>
          <w:rPrChange w:id="277" w:author="Prashasti Jakhmola" w:date="2023-09-20T12:07:00Z">
            <w:rPr/>
          </w:rPrChange>
        </w:rPr>
        <w:t xml:space="preserve">etwork </w:t>
      </w:r>
      <w:ins w:id="278" w:author="Prashasti Jakhmola" w:date="2023-09-20T12:07:00Z">
        <w:r w:rsidR="00104F5E" w:rsidRPr="009C5878">
          <w:rPr>
            <w:b/>
            <w:bCs/>
            <w:rPrChange w:id="279" w:author="Prashasti Jakhmola" w:date="2023-09-20T12:07:00Z">
              <w:rPr/>
            </w:rPrChange>
          </w:rPr>
          <w:t>A</w:t>
        </w:r>
      </w:ins>
      <w:del w:id="280" w:author="Prashasti Jakhmola" w:date="2023-09-20T12:07:00Z">
        <w:r w:rsidRPr="009C5878" w:rsidDel="00104F5E">
          <w:rPr>
            <w:b/>
            <w:bCs/>
            <w:rPrChange w:id="281" w:author="Prashasti Jakhmola" w:date="2023-09-20T12:07:00Z">
              <w:rPr/>
            </w:rPrChange>
          </w:rPr>
          <w:delText>a</w:delText>
        </w:r>
      </w:del>
      <w:r w:rsidRPr="009C5878">
        <w:rPr>
          <w:b/>
          <w:bCs/>
          <w:rPrChange w:id="282" w:author="Prashasti Jakhmola" w:date="2023-09-20T12:07:00Z">
            <w:rPr/>
          </w:rPrChange>
        </w:rPr>
        <w:t xml:space="preserve">ccess </w:t>
      </w:r>
      <w:ins w:id="283" w:author="Prashasti Jakhmola" w:date="2023-09-20T12:07:00Z">
        <w:r w:rsidR="00104F5E" w:rsidRPr="009C5878">
          <w:rPr>
            <w:b/>
            <w:bCs/>
            <w:rPrChange w:id="284" w:author="Prashasti Jakhmola" w:date="2023-09-20T12:07:00Z">
              <w:rPr/>
            </w:rPrChange>
          </w:rPr>
          <w:t>C</w:t>
        </w:r>
      </w:ins>
      <w:del w:id="285" w:author="Prashasti Jakhmola" w:date="2023-09-20T12:07:00Z">
        <w:r w:rsidRPr="009C5878" w:rsidDel="00104F5E">
          <w:rPr>
            <w:b/>
            <w:bCs/>
            <w:rPrChange w:id="286" w:author="Prashasti Jakhmola" w:date="2023-09-20T12:07:00Z">
              <w:rPr/>
            </w:rPrChange>
          </w:rPr>
          <w:delText>c</w:delText>
        </w:r>
      </w:del>
      <w:r w:rsidRPr="009C5878">
        <w:rPr>
          <w:b/>
          <w:bCs/>
          <w:rPrChange w:id="287" w:author="Prashasti Jakhmola" w:date="2023-09-20T12:07:00Z">
            <w:rPr/>
          </w:rPrChange>
        </w:rPr>
        <w:t xml:space="preserve">ontrol </w:t>
      </w:r>
      <w:ins w:id="288" w:author="Prashasti Jakhmola" w:date="2023-09-20T12:07:00Z">
        <w:r w:rsidR="00104F5E" w:rsidRPr="009C5878">
          <w:rPr>
            <w:b/>
            <w:bCs/>
            <w:rPrChange w:id="289" w:author="Prashasti Jakhmola" w:date="2023-09-20T12:07:00Z">
              <w:rPr/>
            </w:rPrChange>
          </w:rPr>
          <w:t>L</w:t>
        </w:r>
      </w:ins>
      <w:del w:id="290" w:author="Prashasti Jakhmola" w:date="2023-09-20T12:07:00Z">
        <w:r w:rsidRPr="009C5878" w:rsidDel="00104F5E">
          <w:rPr>
            <w:b/>
            <w:bCs/>
            <w:rPrChange w:id="291" w:author="Prashasti Jakhmola" w:date="2023-09-20T12:07:00Z">
              <w:rPr/>
            </w:rPrChange>
          </w:rPr>
          <w:delText>l</w:delText>
        </w:r>
      </w:del>
      <w:r w:rsidRPr="009C5878">
        <w:rPr>
          <w:b/>
          <w:bCs/>
          <w:rPrChange w:id="292" w:author="Prashasti Jakhmola" w:date="2023-09-20T12:07:00Z">
            <w:rPr/>
          </w:rPrChange>
        </w:rPr>
        <w:t>ists</w:t>
      </w:r>
      <w:r w:rsidRPr="00B05DB7">
        <w:t xml:space="preserve"> (</w:t>
      </w:r>
      <w:r w:rsidRPr="009C5878">
        <w:rPr>
          <w:b/>
          <w:bCs/>
          <w:rPrChange w:id="293"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pPr>
        <w:pStyle w:val="NormalBPBHEB"/>
        <w:pPrChange w:id="294" w:author="Prashasti Jakhmola" w:date="2023-09-20T12:05:00Z">
          <w:pPr>
            <w:tabs>
              <w:tab w:val="left" w:pos="2835"/>
            </w:tabs>
            <w:spacing w:after="120" w:line="240" w:lineRule="auto"/>
          </w:pPr>
        </w:pPrChange>
      </w:pPr>
      <w:r w:rsidRPr="00B05DB7">
        <w:t xml:space="preserve">Moreover, Amazon Route 53, AWS's scalable and highly available </w:t>
      </w:r>
      <w:ins w:id="295" w:author="Prashasti Jakhmola" w:date="2023-09-20T12:07:00Z">
        <w:r w:rsidR="00E93FB5" w:rsidRPr="00BC4ECE">
          <w:rPr>
            <w:b/>
            <w:bCs/>
            <w:rPrChange w:id="296" w:author="Prashasti Jakhmola" w:date="2023-09-20T12:08:00Z">
              <w:rPr/>
            </w:rPrChange>
          </w:rPr>
          <w:t>D</w:t>
        </w:r>
      </w:ins>
      <w:del w:id="297" w:author="Prashasti Jakhmola" w:date="2023-09-20T12:07:00Z">
        <w:r w:rsidRPr="00BC4ECE" w:rsidDel="00E93FB5">
          <w:rPr>
            <w:b/>
            <w:bCs/>
            <w:rPrChange w:id="298" w:author="Prashasti Jakhmola" w:date="2023-09-20T12:08:00Z">
              <w:rPr/>
            </w:rPrChange>
          </w:rPr>
          <w:delText>d</w:delText>
        </w:r>
      </w:del>
      <w:r w:rsidRPr="00BC4ECE">
        <w:rPr>
          <w:b/>
          <w:bCs/>
          <w:rPrChange w:id="299" w:author="Prashasti Jakhmola" w:date="2023-09-20T12:08:00Z">
            <w:rPr/>
          </w:rPrChange>
        </w:rPr>
        <w:t xml:space="preserve">omain </w:t>
      </w:r>
      <w:ins w:id="300" w:author="Prashasti Jakhmola" w:date="2023-09-20T12:07:00Z">
        <w:r w:rsidR="00E93FB5" w:rsidRPr="00BC4ECE">
          <w:rPr>
            <w:b/>
            <w:bCs/>
            <w:rPrChange w:id="301" w:author="Prashasti Jakhmola" w:date="2023-09-20T12:08:00Z">
              <w:rPr/>
            </w:rPrChange>
          </w:rPr>
          <w:t>N</w:t>
        </w:r>
      </w:ins>
      <w:del w:id="302" w:author="Prashasti Jakhmola" w:date="2023-09-20T12:07:00Z">
        <w:r w:rsidRPr="00BC4ECE" w:rsidDel="00E93FB5">
          <w:rPr>
            <w:b/>
            <w:bCs/>
            <w:rPrChange w:id="303" w:author="Prashasti Jakhmola" w:date="2023-09-20T12:08:00Z">
              <w:rPr/>
            </w:rPrChange>
          </w:rPr>
          <w:delText>n</w:delText>
        </w:r>
      </w:del>
      <w:r w:rsidRPr="00BC4ECE">
        <w:rPr>
          <w:b/>
          <w:bCs/>
          <w:rPrChange w:id="304" w:author="Prashasti Jakhmola" w:date="2023-09-20T12:08:00Z">
            <w:rPr/>
          </w:rPrChange>
        </w:rPr>
        <w:t xml:space="preserve">ame </w:t>
      </w:r>
      <w:ins w:id="305" w:author="Prashasti Jakhmola" w:date="2023-09-20T12:07:00Z">
        <w:r w:rsidR="00E93FB5" w:rsidRPr="00BC4ECE">
          <w:rPr>
            <w:b/>
            <w:bCs/>
            <w:rPrChange w:id="306" w:author="Prashasti Jakhmola" w:date="2023-09-20T12:08:00Z">
              <w:rPr/>
            </w:rPrChange>
          </w:rPr>
          <w:t>S</w:t>
        </w:r>
      </w:ins>
      <w:del w:id="307" w:author="Prashasti Jakhmola" w:date="2023-09-20T12:07:00Z">
        <w:r w:rsidRPr="00BC4ECE" w:rsidDel="00E93FB5">
          <w:rPr>
            <w:b/>
            <w:bCs/>
            <w:rPrChange w:id="308" w:author="Prashasti Jakhmola" w:date="2023-09-20T12:08:00Z">
              <w:rPr/>
            </w:rPrChange>
          </w:rPr>
          <w:delText>s</w:delText>
        </w:r>
      </w:del>
      <w:r w:rsidRPr="00BC4ECE">
        <w:rPr>
          <w:b/>
          <w:bCs/>
          <w:rPrChange w:id="309" w:author="Prashasti Jakhmola" w:date="2023-09-20T12:08:00Z">
            <w:rPr/>
          </w:rPrChange>
        </w:rPr>
        <w:t>ystem</w:t>
      </w:r>
      <w:r w:rsidRPr="00B05DB7">
        <w:t xml:space="preserve"> (</w:t>
      </w:r>
      <w:r w:rsidRPr="00BC4ECE">
        <w:rPr>
          <w:b/>
          <w:bCs/>
          <w:rPrChange w:id="310" w:author="Prashasti Jakhmola" w:date="2023-09-20T12:08:00Z">
            <w:rPr/>
          </w:rPrChange>
        </w:rPr>
        <w:t>DNS</w:t>
      </w:r>
      <w:r w:rsidRPr="00B05DB7">
        <w:t xml:space="preserve">) web service, </w:t>
      </w:r>
      <w:ins w:id="311" w:author="Prashasti Jakhmola" w:date="2023-09-20T13:29:00Z">
        <w:r w:rsidR="0050151B">
          <w:t>is pivotal</w:t>
        </w:r>
      </w:ins>
      <w:del w:id="312"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 [3]. As we progress through the subsequent chapters</w:t>
      </w:r>
      <w:del w:id="313" w:author="Prashasti Jakhmola" w:date="2023-09-20T12:08:00Z">
        <w:r w:rsidRPr="00B05DB7" w:rsidDel="00453229">
          <w:delText xml:space="preserve"> of "AWS Cloud Master Class</w:delText>
        </w:r>
      </w:del>
      <w:r w:rsidRPr="00B05DB7">
        <w:t>,</w:t>
      </w:r>
      <w:del w:id="314"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5"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6"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pPr>
        <w:pStyle w:val="NormalBPBHEB"/>
        <w:rPr>
          <w:del w:id="317" w:author="Prashasti Jakhmola" w:date="2023-09-20T12:09:00Z"/>
        </w:rPr>
        <w:pPrChange w:id="318" w:author="Prashasti Jakhmola" w:date="2023-09-20T12:09:00Z">
          <w:pPr>
            <w:tabs>
              <w:tab w:val="left" w:pos="2835"/>
            </w:tabs>
            <w:spacing w:after="0" w:line="240" w:lineRule="auto"/>
          </w:pPr>
        </w:pPrChange>
      </w:pPr>
      <w:r w:rsidRPr="00B05DB7">
        <w:t>[3] Source: Amazon Route 53 (</w:t>
      </w:r>
      <w:r>
        <w:fldChar w:fldCharType="begin"/>
      </w:r>
      <w:r>
        <w:instrText>HYPERLINK "https://aws.amazon.com/route53/" \t "_new"</w:instrText>
      </w:r>
      <w:r>
        <w:fldChar w:fldCharType="separate"/>
      </w:r>
      <w:r w:rsidRPr="00B05DB7">
        <w:rPr>
          <w:rStyle w:val="Hyperlink"/>
        </w:rPr>
        <w:t>https://aws.amazon.com/route53/</w:t>
      </w:r>
      <w:r>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19" w:author="Prashasti Jakhmola" w:date="2023-09-20T12:09:00Z"/>
        </w:rPr>
      </w:pPr>
    </w:p>
    <w:p w14:paraId="4F065427" w14:textId="77777777" w:rsidR="00B22530" w:rsidDel="00453229" w:rsidRDefault="00B22530" w:rsidP="00B22530">
      <w:pPr>
        <w:tabs>
          <w:tab w:val="left" w:pos="2835"/>
        </w:tabs>
        <w:spacing w:after="0" w:line="240" w:lineRule="auto"/>
        <w:rPr>
          <w:del w:id="320" w:author="Prashasti Jakhmola" w:date="2023-09-20T12:09:00Z"/>
        </w:rPr>
      </w:pPr>
    </w:p>
    <w:p w14:paraId="19F24B67" w14:textId="77777777" w:rsidR="00B22530" w:rsidRDefault="00B22530">
      <w:pPr>
        <w:pStyle w:val="NormalBPBHEB"/>
        <w:pPrChange w:id="321" w:author="Prashasti Jakhmola" w:date="2023-09-20T12:09:00Z">
          <w:pPr>
            <w:tabs>
              <w:tab w:val="left" w:pos="2835"/>
            </w:tabs>
            <w:spacing w:after="0" w:line="240" w:lineRule="auto"/>
          </w:pPr>
        </w:pPrChange>
      </w:pPr>
    </w:p>
    <w:p w14:paraId="3B28982B" w14:textId="0CABD0AC" w:rsidR="00DC608C" w:rsidRPr="00DC608C" w:rsidRDefault="00DC608C">
      <w:pPr>
        <w:pStyle w:val="Heading1BPBHEB"/>
        <w:pPrChange w:id="322" w:author="Prashasti Jakhmola" w:date="2023-09-20T12:09:00Z">
          <w:pPr>
            <w:pStyle w:val="Heading2"/>
          </w:pPr>
        </w:pPrChange>
      </w:pPr>
      <w:r w:rsidRPr="00DC608C">
        <w:t xml:space="preserve">Security and </w:t>
      </w:r>
      <w:ins w:id="323" w:author="Prashasti Jakhmola" w:date="2023-09-20T12:09:00Z">
        <w:r w:rsidR="00055F14">
          <w:t>i</w:t>
        </w:r>
      </w:ins>
      <w:del w:id="324" w:author="Prashasti Jakhmola" w:date="2023-09-20T12:09:00Z">
        <w:r w:rsidRPr="00DC608C" w:rsidDel="00453229">
          <w:delText>I</w:delText>
        </w:r>
      </w:del>
      <w:r w:rsidRPr="00DC608C">
        <w:t>dentity</w:t>
      </w:r>
    </w:p>
    <w:p w14:paraId="1F6283BA" w14:textId="1646A535" w:rsidR="00DC608C" w:rsidRPr="00DC608C" w:rsidRDefault="00DC608C">
      <w:pPr>
        <w:pStyle w:val="NormalBPBHEB"/>
        <w:pPrChange w:id="325" w:author="Prashasti Jakhmola" w:date="2023-09-20T12:09:00Z">
          <w:pPr>
            <w:tabs>
              <w:tab w:val="left" w:pos="2835"/>
            </w:tabs>
            <w:spacing w:after="120" w:line="240" w:lineRule="auto"/>
          </w:pPr>
        </w:pPrChange>
      </w:pPr>
      <w:r w:rsidRPr="00DC608C">
        <w:t xml:space="preserve">In the realm of cloud computing, security is paramount, and </w:t>
      </w:r>
      <w:del w:id="326" w:author="Prashasti Jakhmola" w:date="2023-09-20T12:09:00Z">
        <w:r w:rsidRPr="00DC608C" w:rsidDel="003439AA">
          <w:delText>Amazon Web Services (</w:delText>
        </w:r>
      </w:del>
      <w:r w:rsidRPr="00DC608C">
        <w:t>AWS</w:t>
      </w:r>
      <w:del w:id="327" w:author="Prashasti Jakhmola" w:date="2023-09-20T12:09:00Z">
        <w:r w:rsidRPr="00DC608C" w:rsidDel="003439AA">
          <w:delText>)</w:delText>
        </w:r>
      </w:del>
      <w:r w:rsidRPr="00DC608C">
        <w:t xml:space="preserve"> sets the gold standard with its comprehensive suite of security mechanisms. This section </w:t>
      </w:r>
      <w:del w:id="328" w:author="Prashasti Jakhmola" w:date="2023-09-20T12:10:00Z">
        <w:r w:rsidRPr="00DC608C" w:rsidDel="001B2CB9">
          <w:delText xml:space="preserve">of "AWS Cloud Master Class" </w:delText>
        </w:r>
      </w:del>
      <w:r w:rsidRPr="00DC608C">
        <w:t xml:space="preserve">delves into the world of AWS's robust security and identity features, </w:t>
      </w:r>
      <w:ins w:id="329" w:author="Prashasti Jakhmola" w:date="2023-09-20T13:29:00Z">
        <w:r w:rsidR="0050151B">
          <w:t>closely examining</w:t>
        </w:r>
      </w:ins>
      <w:del w:id="330" w:author="Prashasti Jakhmola" w:date="2023-09-20T13:29:00Z">
        <w:r w:rsidRPr="00DC608C" w:rsidDel="0050151B">
          <w:delText>providing a close examination of</w:delText>
        </w:r>
      </w:del>
      <w:r w:rsidRPr="00DC608C">
        <w:t xml:space="preserve"> pivotal tools such as </w:t>
      </w:r>
      <w:r w:rsidRPr="001B2CB9">
        <w:rPr>
          <w:b/>
          <w:bCs/>
          <w:rPrChange w:id="331" w:author="Prashasti Jakhmola" w:date="2023-09-20T12:10:00Z">
            <w:rPr/>
          </w:rPrChange>
        </w:rPr>
        <w:t>Identity and Access Management</w:t>
      </w:r>
      <w:r w:rsidRPr="00DC608C">
        <w:t xml:space="preserve"> (</w:t>
      </w:r>
      <w:r w:rsidRPr="001B2CB9">
        <w:rPr>
          <w:b/>
          <w:bCs/>
          <w:rPrChange w:id="332" w:author="Prashasti Jakhmola" w:date="2023-09-20T12:10:00Z">
            <w:rPr/>
          </w:rPrChange>
        </w:rPr>
        <w:t>IAM</w:t>
      </w:r>
      <w:r w:rsidRPr="00DC608C">
        <w:t xml:space="preserve">) and </w:t>
      </w:r>
      <w:r w:rsidRPr="00CD6C67">
        <w:rPr>
          <w:b/>
          <w:bCs/>
          <w:rPrChange w:id="333" w:author="Prashasti Jakhmola" w:date="2023-09-20T12:10:00Z">
            <w:rPr/>
          </w:rPrChange>
        </w:rPr>
        <w:t>Web Application Firewall</w:t>
      </w:r>
      <w:r w:rsidRPr="00DC608C">
        <w:t xml:space="preserve"> (</w:t>
      </w:r>
      <w:r w:rsidRPr="00CD6C67">
        <w:rPr>
          <w:b/>
          <w:bCs/>
          <w:rPrChange w:id="334"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5" w:author="Prashasti Jakhmola" w:date="2023-09-20T13:29:00Z"/>
        </w:rPr>
      </w:pPr>
      <w:r w:rsidRPr="00DC608C">
        <w:t>I</w:t>
      </w:r>
      <w:del w:id="336" w:author="Prashasti Jakhmola" w:date="2023-09-20T12:10:00Z">
        <w:r w:rsidRPr="00DC608C" w:rsidDel="0018324A">
          <w:delText xml:space="preserve">dentity and </w:delText>
        </w:r>
      </w:del>
      <w:r w:rsidRPr="00DC608C">
        <w:t>A</w:t>
      </w:r>
      <w:del w:id="337" w:author="Prashasti Jakhmola" w:date="2023-09-20T12:10:00Z">
        <w:r w:rsidRPr="00DC608C" w:rsidDel="0018324A">
          <w:delText xml:space="preserve">ccess </w:delText>
        </w:r>
      </w:del>
      <w:r w:rsidRPr="00DC608C">
        <w:t>M</w:t>
      </w:r>
      <w:del w:id="338" w:author="Prashasti Jakhmola" w:date="2023-09-20T12:10:00Z">
        <w:r w:rsidRPr="00DC608C" w:rsidDel="0018324A">
          <w:delText>anagement</w:delText>
        </w:r>
      </w:del>
      <w:del w:id="339" w:author="Prashasti Jakhmola" w:date="2023-09-20T12:16:00Z">
        <w:r w:rsidRPr="00DC608C" w:rsidDel="009C29A7">
          <w:delText>,</w:delText>
        </w:r>
      </w:del>
      <w:r w:rsidRPr="00DC608C">
        <w:t xml:space="preserve"> </w:t>
      </w:r>
      <w:del w:id="340" w:author="Prashasti Jakhmola" w:date="2023-09-20T12:16:00Z">
        <w:r w:rsidRPr="00DC608C" w:rsidDel="009C29A7">
          <w:delText xml:space="preserve">commonly known as IAM, </w:delText>
        </w:r>
      </w:del>
      <w:r w:rsidRPr="00DC608C">
        <w:t>is the linchpin of AWS security. I</w:t>
      </w:r>
      <w:ins w:id="341" w:author="Prashasti Jakhmola" w:date="2023-09-20T12:16:00Z">
        <w:r w:rsidR="00D75276">
          <w:t>t</w:t>
        </w:r>
      </w:ins>
      <w:del w:id="342"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3" w:author="Prashasti Jakhmola" w:date="2023-09-20T13:29:00Z">
        <w:r w:rsidR="00A659AF">
          <w:t>the right access level</w:t>
        </w:r>
      </w:ins>
      <w:del w:id="344"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5" w:author="Prashasti Jakhmola" w:date="2023-09-20T12:16:00Z">
        <w:r w:rsidR="008711ED" w:rsidRPr="003323AB">
          <w:rPr>
            <w:b/>
            <w:bCs/>
            <w:rPrChange w:id="346" w:author="Prashasti Jakhmola" w:date="2023-09-20T12:17:00Z">
              <w:rPr/>
            </w:rPrChange>
          </w:rPr>
          <w:t>M</w:t>
        </w:r>
      </w:ins>
      <w:del w:id="347" w:author="Prashasti Jakhmola" w:date="2023-09-20T12:16:00Z">
        <w:r w:rsidRPr="003323AB" w:rsidDel="008711ED">
          <w:rPr>
            <w:b/>
            <w:bCs/>
            <w:rPrChange w:id="348" w:author="Prashasti Jakhmola" w:date="2023-09-20T12:17:00Z">
              <w:rPr/>
            </w:rPrChange>
          </w:rPr>
          <w:delText>m</w:delText>
        </w:r>
      </w:del>
      <w:r w:rsidRPr="003323AB">
        <w:rPr>
          <w:b/>
          <w:bCs/>
          <w:rPrChange w:id="349" w:author="Prashasti Jakhmola" w:date="2023-09-20T12:17:00Z">
            <w:rPr/>
          </w:rPrChange>
        </w:rPr>
        <w:t>ulti-</w:t>
      </w:r>
      <w:ins w:id="350" w:author="Prashasti Jakhmola" w:date="2023-09-20T12:17:00Z">
        <w:r w:rsidR="008711ED" w:rsidRPr="003323AB">
          <w:rPr>
            <w:b/>
            <w:bCs/>
            <w:rPrChange w:id="351" w:author="Prashasti Jakhmola" w:date="2023-09-20T12:17:00Z">
              <w:rPr/>
            </w:rPrChange>
          </w:rPr>
          <w:t>F</w:t>
        </w:r>
      </w:ins>
      <w:del w:id="352" w:author="Prashasti Jakhmola" w:date="2023-09-20T12:17:00Z">
        <w:r w:rsidRPr="003323AB" w:rsidDel="008711ED">
          <w:rPr>
            <w:b/>
            <w:bCs/>
            <w:rPrChange w:id="353" w:author="Prashasti Jakhmola" w:date="2023-09-20T12:17:00Z">
              <w:rPr/>
            </w:rPrChange>
          </w:rPr>
          <w:delText>f</w:delText>
        </w:r>
      </w:del>
      <w:r w:rsidRPr="003323AB">
        <w:rPr>
          <w:b/>
          <w:bCs/>
          <w:rPrChange w:id="354" w:author="Prashasti Jakhmola" w:date="2023-09-20T12:17:00Z">
            <w:rPr/>
          </w:rPrChange>
        </w:rPr>
        <w:t xml:space="preserve">actor </w:t>
      </w:r>
      <w:ins w:id="355" w:author="Prashasti Jakhmola" w:date="2023-09-20T12:17:00Z">
        <w:r w:rsidR="008711ED" w:rsidRPr="003323AB">
          <w:rPr>
            <w:b/>
            <w:bCs/>
            <w:rPrChange w:id="356" w:author="Prashasti Jakhmola" w:date="2023-09-20T12:17:00Z">
              <w:rPr/>
            </w:rPrChange>
          </w:rPr>
          <w:t>A</w:t>
        </w:r>
      </w:ins>
      <w:del w:id="357" w:author="Prashasti Jakhmola" w:date="2023-09-20T12:17:00Z">
        <w:r w:rsidRPr="003323AB" w:rsidDel="008711ED">
          <w:rPr>
            <w:b/>
            <w:bCs/>
            <w:rPrChange w:id="358" w:author="Prashasti Jakhmola" w:date="2023-09-20T12:17:00Z">
              <w:rPr/>
            </w:rPrChange>
          </w:rPr>
          <w:delText>a</w:delText>
        </w:r>
      </w:del>
      <w:r w:rsidRPr="003323AB">
        <w:rPr>
          <w:b/>
          <w:bCs/>
          <w:rPrChange w:id="359" w:author="Prashasti Jakhmola" w:date="2023-09-20T12:17:00Z">
            <w:rPr/>
          </w:rPrChange>
        </w:rPr>
        <w:t>uthentication</w:t>
      </w:r>
      <w:r w:rsidRPr="00DC608C">
        <w:t xml:space="preserve"> (</w:t>
      </w:r>
      <w:r w:rsidRPr="003323AB">
        <w:rPr>
          <w:b/>
          <w:bCs/>
          <w:rPrChange w:id="360"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pPr>
        <w:pStyle w:val="NormalBPBHEB"/>
        <w:pPrChange w:id="361" w:author="Prashasti Jakhmola" w:date="2023-09-20T12:09:00Z">
          <w:pPr>
            <w:tabs>
              <w:tab w:val="left" w:pos="2835"/>
            </w:tabs>
            <w:spacing w:after="120" w:line="240" w:lineRule="auto"/>
          </w:pPr>
        </w:pPrChange>
      </w:pPr>
      <w:del w:id="362" w:author="Prashasti Jakhmola" w:date="2023-09-20T13:29:00Z">
        <w:r w:rsidRPr="00DC608C" w:rsidDel="002E1BEE">
          <w:delText xml:space="preserve"> </w:delText>
        </w:r>
      </w:del>
      <w:r w:rsidRPr="00DC608C">
        <w:t>Furthermore, AWS W</w:t>
      </w:r>
      <w:del w:id="363" w:author="Prashasti Jakhmola" w:date="2023-09-20T12:17:00Z">
        <w:r w:rsidRPr="00DC608C" w:rsidDel="00763C17">
          <w:delText xml:space="preserve">eb </w:delText>
        </w:r>
      </w:del>
      <w:r w:rsidRPr="00DC608C">
        <w:t>A</w:t>
      </w:r>
      <w:del w:id="364" w:author="Prashasti Jakhmola" w:date="2023-09-20T12:17:00Z">
        <w:r w:rsidRPr="00DC608C" w:rsidDel="00763C17">
          <w:delText xml:space="preserve">pplication </w:delText>
        </w:r>
      </w:del>
      <w:r w:rsidRPr="00DC608C">
        <w:t>F</w:t>
      </w:r>
      <w:del w:id="365" w:author="Prashasti Jakhmola" w:date="2023-09-20T12:17:00Z">
        <w:r w:rsidRPr="00DC608C" w:rsidDel="00763C17">
          <w:delText>irewall,</w:delText>
        </w:r>
      </w:del>
      <w:r w:rsidRPr="00DC608C">
        <w:t xml:space="preserve"> </w:t>
      </w:r>
      <w:del w:id="366"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7" w:author="Prashasti Jakhmola" w:date="2023-09-20T12:25:00Z">
        <w:r w:rsidR="00B400AF" w:rsidRPr="005D4E0D">
          <w:rPr>
            <w:b/>
            <w:bCs/>
            <w:rPrChange w:id="368" w:author="Prashasti Jakhmola" w:date="2023-09-20T12:25:00Z">
              <w:rPr/>
            </w:rPrChange>
          </w:rPr>
          <w:t>C</w:t>
        </w:r>
      </w:ins>
      <w:del w:id="369" w:author="Prashasti Jakhmola" w:date="2023-09-20T12:25:00Z">
        <w:r w:rsidRPr="005D4E0D" w:rsidDel="00B400AF">
          <w:rPr>
            <w:b/>
            <w:bCs/>
            <w:rPrChange w:id="370" w:author="Prashasti Jakhmola" w:date="2023-09-20T12:25:00Z">
              <w:rPr/>
            </w:rPrChange>
          </w:rPr>
          <w:delText>c</w:delText>
        </w:r>
      </w:del>
      <w:r w:rsidRPr="005D4E0D">
        <w:rPr>
          <w:b/>
          <w:bCs/>
          <w:rPrChange w:id="371" w:author="Prashasti Jakhmola" w:date="2023-09-20T12:25:00Z">
            <w:rPr/>
          </w:rPrChange>
        </w:rPr>
        <w:t>ross-</w:t>
      </w:r>
      <w:ins w:id="372" w:author="Prashasti Jakhmola" w:date="2023-09-20T12:25:00Z">
        <w:r w:rsidR="00B400AF" w:rsidRPr="005D4E0D">
          <w:rPr>
            <w:b/>
            <w:bCs/>
            <w:rPrChange w:id="373" w:author="Prashasti Jakhmola" w:date="2023-09-20T12:25:00Z">
              <w:rPr/>
            </w:rPrChange>
          </w:rPr>
          <w:t>S</w:t>
        </w:r>
      </w:ins>
      <w:del w:id="374" w:author="Prashasti Jakhmola" w:date="2023-09-20T12:25:00Z">
        <w:r w:rsidRPr="005D4E0D" w:rsidDel="00B400AF">
          <w:rPr>
            <w:b/>
            <w:bCs/>
            <w:rPrChange w:id="375" w:author="Prashasti Jakhmola" w:date="2023-09-20T12:25:00Z">
              <w:rPr/>
            </w:rPrChange>
          </w:rPr>
          <w:delText>s</w:delText>
        </w:r>
      </w:del>
      <w:r w:rsidRPr="005D4E0D">
        <w:rPr>
          <w:b/>
          <w:bCs/>
          <w:rPrChange w:id="376" w:author="Prashasti Jakhmola" w:date="2023-09-20T12:25:00Z">
            <w:rPr/>
          </w:rPrChange>
        </w:rPr>
        <w:t xml:space="preserve">ite </w:t>
      </w:r>
      <w:ins w:id="377" w:author="Prashasti Jakhmola" w:date="2023-09-20T12:25:00Z">
        <w:r w:rsidR="00B400AF" w:rsidRPr="005D4E0D">
          <w:rPr>
            <w:b/>
            <w:bCs/>
            <w:rPrChange w:id="378" w:author="Prashasti Jakhmola" w:date="2023-09-20T12:25:00Z">
              <w:rPr/>
            </w:rPrChange>
          </w:rPr>
          <w:t>S</w:t>
        </w:r>
      </w:ins>
      <w:del w:id="379" w:author="Prashasti Jakhmola" w:date="2023-09-20T12:25:00Z">
        <w:r w:rsidRPr="005D4E0D" w:rsidDel="00B400AF">
          <w:rPr>
            <w:b/>
            <w:bCs/>
            <w:rPrChange w:id="380" w:author="Prashasti Jakhmola" w:date="2023-09-20T12:25:00Z">
              <w:rPr/>
            </w:rPrChange>
          </w:rPr>
          <w:delText>s</w:delText>
        </w:r>
      </w:del>
      <w:r w:rsidRPr="005D4E0D">
        <w:rPr>
          <w:b/>
          <w:bCs/>
          <w:rPrChange w:id="381" w:author="Prashasti Jakhmola" w:date="2023-09-20T12:25:00Z">
            <w:rPr/>
          </w:rPrChange>
        </w:rPr>
        <w:t>cripting</w:t>
      </w:r>
      <w:r w:rsidRPr="00DC608C">
        <w:t xml:space="preserve"> (</w:t>
      </w:r>
      <w:r w:rsidRPr="00B400AF">
        <w:rPr>
          <w:b/>
          <w:bCs/>
          <w:rPrChange w:id="382"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pPr>
        <w:pStyle w:val="NormalBPBHEB"/>
        <w:pPrChange w:id="383"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4" w:author="Prashasti Jakhmola" w:date="2023-09-20T12:26:00Z">
        <w:r w:rsidR="005D4E0D">
          <w:t>,</w:t>
        </w:r>
      </w:ins>
      <w:del w:id="385" w:author="Prashasti Jakhmola" w:date="2023-09-20T12:26:00Z">
        <w:r w:rsidRPr="00DC608C" w:rsidDel="005D4E0D">
          <w:delText xml:space="preserve"> through</w:delText>
        </w:r>
      </w:del>
      <w:r w:rsidRPr="00DC608C">
        <w:t xml:space="preserve"> </w:t>
      </w:r>
      <w:del w:id="386"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7"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8"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pPr>
        <w:pStyle w:val="NormalBPBHEB"/>
        <w:rPr>
          <w:ins w:id="389" w:author="Prashasti Jakhmola" w:date="2023-09-20T12:27:00Z"/>
        </w:rPr>
        <w:pPrChange w:id="390" w:author="Prashasti Jakhmola" w:date="2023-09-20T12:26:00Z">
          <w:pPr>
            <w:tabs>
              <w:tab w:val="left" w:pos="2835"/>
            </w:tabs>
            <w:spacing w:after="0" w:line="240" w:lineRule="auto"/>
          </w:pPr>
        </w:pPrChange>
      </w:pPr>
    </w:p>
    <w:p w14:paraId="59A4821E" w14:textId="77777777" w:rsidR="00B22530" w:rsidRPr="005D4E0D" w:rsidDel="005D4E0D" w:rsidRDefault="00B22530">
      <w:pPr>
        <w:pStyle w:val="Heading1BPBHEB"/>
        <w:rPr>
          <w:del w:id="391" w:author="Prashasti Jakhmola" w:date="2023-09-20T12:26:00Z"/>
        </w:rPr>
        <w:pPrChange w:id="392" w:author="Prashasti Jakhmola" w:date="2023-09-20T12:27:00Z">
          <w:pPr>
            <w:tabs>
              <w:tab w:val="left" w:pos="2835"/>
            </w:tabs>
            <w:spacing w:after="0" w:line="240" w:lineRule="auto"/>
          </w:pPr>
        </w:pPrChange>
      </w:pPr>
    </w:p>
    <w:p w14:paraId="59481BB5" w14:textId="77777777" w:rsidR="00B22530" w:rsidDel="005D4E0D" w:rsidRDefault="00B22530">
      <w:pPr>
        <w:pStyle w:val="Heading1BPBHEB"/>
        <w:rPr>
          <w:del w:id="393" w:author="Prashasti Jakhmola" w:date="2023-09-20T12:26:00Z"/>
        </w:rPr>
        <w:pPrChange w:id="394" w:author="Prashasti Jakhmola" w:date="2023-09-20T12:27:00Z">
          <w:pPr>
            <w:tabs>
              <w:tab w:val="left" w:pos="2835"/>
            </w:tabs>
            <w:spacing w:after="0" w:line="240" w:lineRule="auto"/>
          </w:pPr>
        </w:pPrChange>
      </w:pPr>
    </w:p>
    <w:p w14:paraId="0F506CAD" w14:textId="77777777" w:rsidR="00FB0430" w:rsidDel="005D4E0D" w:rsidRDefault="00FB0430">
      <w:pPr>
        <w:pStyle w:val="Heading1BPBHEB"/>
        <w:rPr>
          <w:del w:id="395" w:author="Prashasti Jakhmola" w:date="2023-09-20T12:26:00Z"/>
        </w:rPr>
        <w:pPrChange w:id="396" w:author="Prashasti Jakhmola" w:date="2023-09-20T12:27:00Z">
          <w:pPr>
            <w:tabs>
              <w:tab w:val="left" w:pos="2835"/>
            </w:tabs>
            <w:spacing w:after="0" w:line="240" w:lineRule="auto"/>
          </w:pPr>
        </w:pPrChange>
      </w:pPr>
    </w:p>
    <w:p w14:paraId="68BF4064" w14:textId="0CDE1E42" w:rsidR="00C54EF6" w:rsidRPr="005D4E0D" w:rsidRDefault="00C54EF6">
      <w:pPr>
        <w:pStyle w:val="Heading1BPBHEB"/>
        <w:pPrChange w:id="397" w:author="Prashasti Jakhmola" w:date="2023-09-20T12:27:00Z">
          <w:pPr>
            <w:pStyle w:val="Heading2"/>
          </w:pPr>
        </w:pPrChange>
      </w:pPr>
      <w:del w:id="398" w:author="Prashasti Jakhmola" w:date="2023-09-20T12:27:00Z">
        <w:r w:rsidRPr="00C54EF6" w:rsidDel="005D4E0D">
          <w:br/>
        </w:r>
      </w:del>
      <w:r w:rsidRPr="005D4E0D">
        <w:t xml:space="preserve">Scalability and </w:t>
      </w:r>
      <w:ins w:id="399" w:author="Prashasti Jakhmola" w:date="2023-09-20T12:27:00Z">
        <w:r w:rsidR="005D4E0D">
          <w:t>e</w:t>
        </w:r>
      </w:ins>
      <w:del w:id="400" w:author="Prashasti Jakhmola" w:date="2023-09-20T12:27:00Z">
        <w:r w:rsidRPr="005D4E0D" w:rsidDel="005D4E0D">
          <w:delText>E</w:delText>
        </w:r>
      </w:del>
      <w:r w:rsidRPr="005D4E0D">
        <w:t>lasticity</w:t>
      </w:r>
    </w:p>
    <w:p w14:paraId="0C16186B" w14:textId="7E55CCB7" w:rsidR="00C54EF6" w:rsidRPr="00C54EF6" w:rsidRDefault="00C54EF6">
      <w:pPr>
        <w:pStyle w:val="NormalBPBHEB"/>
        <w:pPrChange w:id="401" w:author="Prashasti Jakhmola" w:date="2023-09-20T12:27:00Z">
          <w:pPr>
            <w:tabs>
              <w:tab w:val="left" w:pos="2835"/>
            </w:tabs>
            <w:spacing w:after="120" w:line="240" w:lineRule="auto"/>
          </w:pPr>
        </w:pPrChange>
      </w:pPr>
      <w:r w:rsidRPr="00C54EF6">
        <w:t xml:space="preserve">In </w:t>
      </w:r>
      <w:del w:id="402"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3" w:author="Prashasti Jakhmola" w:date="2023-09-20T12:27:00Z">
        <w:r w:rsidRPr="00C54EF6" w:rsidDel="00714532">
          <w:delText>Amazon Web Services (</w:delText>
        </w:r>
      </w:del>
      <w:r w:rsidRPr="00C54EF6">
        <w:t>AWS</w:t>
      </w:r>
      <w:del w:id="404" w:author="Prashasti Jakhmola" w:date="2023-09-20T12:27:00Z">
        <w:r w:rsidRPr="00C54EF6" w:rsidDel="00714532">
          <w:delText>)</w:delText>
        </w:r>
      </w:del>
      <w:r w:rsidRPr="00C54EF6">
        <w:t xml:space="preserve"> champions this concept with a suite of services and features designed to provide </w:t>
      </w:r>
      <w:del w:id="405" w:author="Prashasti Jakhmola" w:date="2023-09-20T13:28:00Z">
        <w:r w:rsidRPr="00C54EF6" w:rsidDel="00C45DA1">
          <w:delText xml:space="preserve">both </w:delText>
        </w:r>
      </w:del>
      <w:r w:rsidRPr="00C54EF6">
        <w:t>scalability and elasticity. In this section</w:t>
      </w:r>
      <w:del w:id="406" w:author="Prashasti Jakhmola" w:date="2023-09-20T12:28:00Z">
        <w:r w:rsidRPr="00C54EF6" w:rsidDel="00150EEE">
          <w:delText xml:space="preserve"> of "AWS Cloud Master Class</w:delText>
        </w:r>
      </w:del>
      <w:r w:rsidRPr="00C54EF6">
        <w:t>,</w:t>
      </w:r>
      <w:del w:id="407"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pPr>
        <w:pStyle w:val="NormalBPBHEB"/>
        <w:pPrChange w:id="408"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09" w:author="Prashasti Jakhmola" w:date="2023-09-20T12:29:00Z">
            <w:rPr/>
          </w:rPrChange>
        </w:rPr>
        <w:t>Elastic Load Balancing</w:t>
      </w:r>
      <w:r w:rsidRPr="00C54EF6">
        <w:t xml:space="preserve"> (</w:t>
      </w:r>
      <w:r w:rsidRPr="00F95AFE">
        <w:rPr>
          <w:b/>
          <w:bCs/>
          <w:rPrChange w:id="410"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1" w:author="Prashasti Jakhmola" w:date="2023-09-20T12:30:00Z">
        <w:r w:rsidRPr="00C54EF6" w:rsidDel="00AD3E67">
          <w:delText>Elastic Compute Cloud (</w:delText>
        </w:r>
      </w:del>
      <w:r w:rsidRPr="00C54EF6">
        <w:t>EC2</w:t>
      </w:r>
      <w:del w:id="412" w:author="Prashasti Jakhmola" w:date="2023-09-20T12:30:00Z">
        <w:r w:rsidRPr="00C54EF6" w:rsidDel="00AD3E67">
          <w:delText>)</w:delText>
        </w:r>
      </w:del>
      <w:r w:rsidRPr="00C54EF6">
        <w:t xml:space="preserve"> instances, ensuring </w:t>
      </w:r>
      <w:del w:id="413"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pPr>
        <w:pStyle w:val="NormalBPBHEB"/>
        <w:pPrChange w:id="414" w:author="Prashasti Jakhmola" w:date="2023-09-20T12:27:00Z">
          <w:pPr>
            <w:tabs>
              <w:tab w:val="left" w:pos="2835"/>
            </w:tabs>
            <w:spacing w:after="120" w:line="240" w:lineRule="auto"/>
          </w:pPr>
        </w:pPrChange>
      </w:pPr>
      <w:r w:rsidRPr="00C54EF6">
        <w:t xml:space="preserve">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w:t>
      </w:r>
      <w:r w:rsidRPr="00C54EF6">
        <w:lastRenderedPageBreak/>
        <w:t>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5"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6"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7"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pPr>
        <w:pStyle w:val="NormalBPBHEB"/>
        <w:pPrChange w:id="418" w:author="Prashasti Jakhmola" w:date="2023-09-20T12:27:00Z">
          <w:pPr>
            <w:tabs>
              <w:tab w:val="left" w:pos="2835"/>
            </w:tabs>
            <w:spacing w:after="0" w:line="240" w:lineRule="auto"/>
          </w:pPr>
        </w:pPrChange>
      </w:pPr>
      <w:r w:rsidRPr="00C54EF6">
        <w:t>[3] Source: Amazon RDS (</w:t>
      </w:r>
      <w:r>
        <w:fldChar w:fldCharType="begin"/>
      </w:r>
      <w:r>
        <w:instrText>HYPERLINK "https://aws.amazon.com/rds/" \t "_new"</w:instrText>
      </w:r>
      <w:r>
        <w:fldChar w:fldCharType="separate"/>
      </w:r>
      <w:r w:rsidRPr="00C54EF6">
        <w:rPr>
          <w:rStyle w:val="Hyperlink"/>
        </w:rPr>
        <w:t>https://aws.amazon.com/rds/</w:t>
      </w:r>
      <w:r>
        <w:rPr>
          <w:rStyle w:val="Hyperlink"/>
        </w:rPr>
        <w:fldChar w:fldCharType="end"/>
      </w:r>
      <w:r w:rsidRPr="00C54EF6">
        <w:t>)</w:t>
      </w:r>
    </w:p>
    <w:p w14:paraId="136B4B45" w14:textId="3300E5BD" w:rsidR="00C54EF6" w:rsidDel="001C3050" w:rsidRDefault="00C54EF6">
      <w:pPr>
        <w:pStyle w:val="Heading1BPBHEB"/>
        <w:rPr>
          <w:del w:id="419" w:author="Prashasti Jakhmola" w:date="2023-09-20T12:27:00Z"/>
        </w:rPr>
        <w:pPrChange w:id="420" w:author="Prashasti Jakhmola" w:date="2023-09-20T12:31:00Z">
          <w:pPr>
            <w:tabs>
              <w:tab w:val="left" w:pos="2835"/>
            </w:tabs>
            <w:spacing w:after="0" w:line="240" w:lineRule="auto"/>
          </w:pPr>
        </w:pPrChange>
      </w:pPr>
    </w:p>
    <w:p w14:paraId="4A063ABE" w14:textId="447A62AB" w:rsidR="00C54EF6" w:rsidDel="001C3050" w:rsidRDefault="00C54EF6">
      <w:pPr>
        <w:pStyle w:val="Heading1BPBHEB"/>
        <w:rPr>
          <w:del w:id="421" w:author="Prashasti Jakhmola" w:date="2023-09-20T12:27:00Z"/>
        </w:rPr>
        <w:pPrChange w:id="422" w:author="Prashasti Jakhmola" w:date="2023-09-20T12:31:00Z">
          <w:pPr>
            <w:tabs>
              <w:tab w:val="left" w:pos="2835"/>
            </w:tabs>
            <w:spacing w:after="0" w:line="240" w:lineRule="auto"/>
          </w:pPr>
        </w:pPrChange>
      </w:pPr>
    </w:p>
    <w:p w14:paraId="1B0F0D12" w14:textId="26282040" w:rsidR="00C54EF6" w:rsidDel="001C3050" w:rsidRDefault="00C54EF6">
      <w:pPr>
        <w:pStyle w:val="Heading1BPBHEB"/>
        <w:rPr>
          <w:del w:id="423" w:author="Prashasti Jakhmola" w:date="2023-09-20T12:27:00Z"/>
        </w:rPr>
        <w:pPrChange w:id="424" w:author="Prashasti Jakhmola" w:date="2023-09-20T12:31:00Z">
          <w:pPr>
            <w:tabs>
              <w:tab w:val="left" w:pos="2835"/>
            </w:tabs>
            <w:spacing w:after="0" w:line="240" w:lineRule="auto"/>
          </w:pPr>
        </w:pPrChange>
      </w:pPr>
    </w:p>
    <w:p w14:paraId="4B7F05FD" w14:textId="13B956A2" w:rsidR="00AB70A9" w:rsidRPr="00AB70A9" w:rsidRDefault="00AB70A9">
      <w:pPr>
        <w:pStyle w:val="Heading1BPBHEB"/>
        <w:pPrChange w:id="425" w:author="Prashasti Jakhmola" w:date="2023-09-20T12:31:00Z">
          <w:pPr>
            <w:pStyle w:val="Heading2"/>
          </w:pPr>
        </w:pPrChange>
      </w:pPr>
      <w:r w:rsidRPr="00AB70A9">
        <w:t xml:space="preserve">AWS </w:t>
      </w:r>
      <w:ins w:id="426" w:author="Prashasti Jakhmola" w:date="2023-09-20T12:34:00Z">
        <w:r w:rsidR="008A3C41">
          <w:t>W</w:t>
        </w:r>
      </w:ins>
      <w:del w:id="427" w:author="Prashasti Jakhmola" w:date="2023-09-20T12:34:00Z">
        <w:r w:rsidR="00A36ED8" w:rsidRPr="00AB70A9" w:rsidDel="008A3C41">
          <w:delText>w</w:delText>
        </w:r>
      </w:del>
      <w:r w:rsidR="00A36ED8" w:rsidRPr="00AB70A9">
        <w:t>ell-</w:t>
      </w:r>
      <w:ins w:id="428" w:author="Prashasti Jakhmola" w:date="2023-09-20T12:34:00Z">
        <w:r w:rsidR="008A3C41">
          <w:t>A</w:t>
        </w:r>
      </w:ins>
      <w:del w:id="429" w:author="Prashasti Jakhmola" w:date="2023-09-20T12:34:00Z">
        <w:r w:rsidR="00A36ED8" w:rsidRPr="00AB70A9" w:rsidDel="008A3C41">
          <w:delText>a</w:delText>
        </w:r>
      </w:del>
      <w:r w:rsidR="00A36ED8" w:rsidRPr="00AB70A9">
        <w:t xml:space="preserve">rchitected </w:t>
      </w:r>
      <w:ins w:id="430" w:author="Prashasti Jakhmola" w:date="2023-09-20T12:34:00Z">
        <w:r w:rsidR="008A3C41">
          <w:t>F</w:t>
        </w:r>
      </w:ins>
      <w:del w:id="431" w:author="Prashasti Jakhmola" w:date="2023-09-20T12:34:00Z">
        <w:r w:rsidR="00A36ED8" w:rsidRPr="00AB70A9" w:rsidDel="008A3C41">
          <w:delText>f</w:delText>
        </w:r>
      </w:del>
      <w:r w:rsidR="00A36ED8" w:rsidRPr="00AB70A9">
        <w:t>ramework</w:t>
      </w:r>
    </w:p>
    <w:p w14:paraId="63158B28" w14:textId="15CE51B4" w:rsidR="00AB70A9" w:rsidRPr="00AB70A9" w:rsidRDefault="00AB70A9">
      <w:pPr>
        <w:pStyle w:val="NormalBPBHEB"/>
        <w:pPrChange w:id="432"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3" w:author="Prashasti Jakhmola" w:date="2023-09-20T12:32:00Z">
        <w:r w:rsidRPr="00AB70A9" w:rsidDel="00F114FA">
          <w:delText>Amazon Web Services (</w:delText>
        </w:r>
      </w:del>
      <w:r w:rsidRPr="00AB70A9">
        <w:t>AWS</w:t>
      </w:r>
      <w:del w:id="434" w:author="Prashasti Jakhmola" w:date="2023-09-20T12:32:00Z">
        <w:r w:rsidRPr="00AB70A9" w:rsidDel="00F114FA">
          <w:delText>)</w:delText>
        </w:r>
      </w:del>
      <w:r w:rsidRPr="00AB70A9">
        <w:t xml:space="preserve"> recognized this imperative and responded with the AWS </w:t>
      </w:r>
      <w:ins w:id="435" w:author="Prashasti Jakhmola" w:date="2023-09-20T12:34:00Z">
        <w:r w:rsidR="00472E99">
          <w:t>W</w:t>
        </w:r>
      </w:ins>
      <w:del w:id="436" w:author="Prashasti Jakhmola" w:date="2023-09-20T12:34:00Z">
        <w:r w:rsidR="008A3C41" w:rsidRPr="00AB70A9" w:rsidDel="00472E99">
          <w:delText>w</w:delText>
        </w:r>
      </w:del>
      <w:r w:rsidR="008A3C41" w:rsidRPr="00AB70A9">
        <w:t>ell-</w:t>
      </w:r>
      <w:ins w:id="437" w:author="Prashasti Jakhmola" w:date="2023-09-20T12:34:00Z">
        <w:r w:rsidR="00472E99">
          <w:t>A</w:t>
        </w:r>
      </w:ins>
      <w:del w:id="438" w:author="Prashasti Jakhmola" w:date="2023-09-20T12:34:00Z">
        <w:r w:rsidR="008A3C41" w:rsidRPr="00AB70A9" w:rsidDel="00472E99">
          <w:delText>a</w:delText>
        </w:r>
      </w:del>
      <w:r w:rsidR="008A3C41" w:rsidRPr="00AB70A9">
        <w:t xml:space="preserve">rchitected </w:t>
      </w:r>
      <w:ins w:id="439" w:author="Prashasti Jakhmola" w:date="2023-09-20T12:34:00Z">
        <w:r w:rsidR="00472E99">
          <w:t>F</w:t>
        </w:r>
      </w:ins>
      <w:del w:id="440"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1"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pPr>
        <w:pStyle w:val="NormalBPBHEB"/>
        <w:pPrChange w:id="442"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3"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pPr>
        <w:pStyle w:val="NormalBPBHEB"/>
        <w:rPr>
          <w:del w:id="444" w:author="Prashasti Jakhmola" w:date="2023-09-20T12:32:00Z"/>
        </w:rPr>
        <w:pPrChange w:id="445"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6" w:author="Prashasti Jakhmola" w:date="2023-09-20T12:35:00Z">
        <w:r w:rsidR="00CD6C46">
          <w:t xml:space="preserve"> i</w:t>
        </w:r>
      </w:ins>
      <w:del w:id="447"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pPr>
        <w:pStyle w:val="NormalBPBHEB"/>
        <w:pPrChange w:id="448" w:author="Prashasti Jakhmola" w:date="2023-09-20T12:31:00Z">
          <w:pPr>
            <w:tabs>
              <w:tab w:val="left" w:pos="2835"/>
            </w:tabs>
            <w:spacing w:after="0" w:line="240" w:lineRule="auto"/>
          </w:pPr>
        </w:pPrChange>
      </w:pPr>
    </w:p>
    <w:p w14:paraId="05C1DD26" w14:textId="77777777" w:rsidR="008D34CF" w:rsidRPr="00AB70A9" w:rsidRDefault="008D34CF">
      <w:pPr>
        <w:pStyle w:val="NormalBPBHEB"/>
        <w:pPrChange w:id="449"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0"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1"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2" w:author="Prashasti Jakhmola" w:date="2023-09-20T12:31:00Z"/>
        </w:rPr>
      </w:pPr>
      <w:r w:rsidRPr="00AB70A9">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3"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4"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pPr>
        <w:pStyle w:val="NormalBPBHEB"/>
        <w:pPrChange w:id="455" w:author="Prashasti Jakhmola" w:date="2023-09-20T12:31:00Z">
          <w:pPr>
            <w:tabs>
              <w:tab w:val="left" w:pos="2835"/>
            </w:tabs>
            <w:spacing w:after="0" w:line="240" w:lineRule="auto"/>
          </w:pPr>
        </w:pPrChange>
      </w:pPr>
      <w:r w:rsidRPr="00AB70A9">
        <w:t>[6] Source: AWS Well-Architected Tool (</w:t>
      </w:r>
      <w:r>
        <w:fldChar w:fldCharType="begin"/>
      </w:r>
      <w:r>
        <w:instrText>HYPERLINK "https://aws.amazon.com/well-architected-tool/" \t "_new"</w:instrText>
      </w:r>
      <w:r>
        <w:fldChar w:fldCharType="separate"/>
      </w:r>
      <w:r w:rsidRPr="00AB70A9">
        <w:rPr>
          <w:rStyle w:val="Hyperlink"/>
        </w:rPr>
        <w:t>https://aws.amazon.com/well-architected-tool/</w:t>
      </w:r>
      <w:r>
        <w:rPr>
          <w:rStyle w:val="Hyperlink"/>
        </w:rPr>
        <w:fldChar w:fldCharType="end"/>
      </w:r>
      <w:r w:rsidRPr="00AB70A9">
        <w:t>)</w:t>
      </w:r>
    </w:p>
    <w:p w14:paraId="47112FAD" w14:textId="27B3896D" w:rsidR="00C54EF6" w:rsidRPr="00C54EF6" w:rsidDel="00DE450A" w:rsidRDefault="00C54EF6">
      <w:pPr>
        <w:pStyle w:val="Heading1BPBHEB"/>
        <w:rPr>
          <w:del w:id="456" w:author="Prashasti Jakhmola" w:date="2023-09-20T12:32:00Z"/>
        </w:rPr>
        <w:pPrChange w:id="457" w:author="Prashasti Jakhmola" w:date="2023-09-20T12:35:00Z">
          <w:pPr>
            <w:tabs>
              <w:tab w:val="left" w:pos="2835"/>
            </w:tabs>
            <w:spacing w:after="0" w:line="240" w:lineRule="auto"/>
          </w:pPr>
        </w:pPrChange>
      </w:pPr>
    </w:p>
    <w:p w14:paraId="2F3D9CC1" w14:textId="2DABD99D" w:rsidR="00FB0430" w:rsidDel="00DE450A" w:rsidRDefault="00FB0430">
      <w:pPr>
        <w:pStyle w:val="Heading1BPBHEB"/>
        <w:rPr>
          <w:del w:id="458" w:author="Prashasti Jakhmola" w:date="2023-09-20T12:32:00Z"/>
        </w:rPr>
        <w:pPrChange w:id="459" w:author="Prashasti Jakhmola" w:date="2023-09-20T12:35:00Z">
          <w:pPr>
            <w:tabs>
              <w:tab w:val="left" w:pos="2835"/>
            </w:tabs>
            <w:spacing w:after="0" w:line="240" w:lineRule="auto"/>
          </w:pPr>
        </w:pPrChange>
      </w:pPr>
    </w:p>
    <w:p w14:paraId="41FF3AEA" w14:textId="36170B05" w:rsidR="003B61A3" w:rsidRPr="003B61A3" w:rsidRDefault="003B61A3">
      <w:pPr>
        <w:pStyle w:val="Heading1BPBHEB"/>
        <w:pPrChange w:id="460" w:author="Prashasti Jakhmola" w:date="2023-09-20T12:35:00Z">
          <w:pPr>
            <w:pStyle w:val="Heading2"/>
          </w:pPr>
        </w:pPrChange>
      </w:pPr>
      <w:r w:rsidRPr="003B61A3">
        <w:t xml:space="preserve">Cost </w:t>
      </w:r>
      <w:ins w:id="461" w:author="Prashasti Jakhmola" w:date="2023-09-20T12:35:00Z">
        <w:r w:rsidR="00F858DC">
          <w:t>o</w:t>
        </w:r>
      </w:ins>
      <w:del w:id="462" w:author="Prashasti Jakhmola" w:date="2023-09-20T12:35:00Z">
        <w:r w:rsidRPr="003B61A3" w:rsidDel="00E84C85">
          <w:delText>O</w:delText>
        </w:r>
      </w:del>
      <w:r w:rsidRPr="003B61A3">
        <w:t>ptimization</w:t>
      </w:r>
    </w:p>
    <w:p w14:paraId="77840396" w14:textId="2EEC887A" w:rsidR="003B61A3" w:rsidRPr="003B61A3" w:rsidRDefault="003B61A3">
      <w:pPr>
        <w:pStyle w:val="NormalBPBHEB"/>
        <w:pPrChange w:id="463"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4"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pPr>
        <w:pStyle w:val="NormalBPBHEB"/>
        <w:pPrChange w:id="465"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pPr>
        <w:pStyle w:val="NormalBPBHEB"/>
        <w:pPrChange w:id="466" w:author="Prashasti Jakhmola" w:date="2023-09-20T12:35:00Z">
          <w:pPr>
            <w:tabs>
              <w:tab w:val="left" w:pos="2835"/>
            </w:tabs>
            <w:spacing w:after="120" w:line="240" w:lineRule="auto"/>
          </w:pPr>
        </w:pPrChange>
      </w:pPr>
      <w:r w:rsidRPr="003B61A3">
        <w:t xml:space="preserve">Scholarly articles such as </w:t>
      </w:r>
      <w:del w:id="467" w:author="Prashasti Jakhmola" w:date="2023-09-20T13:21:00Z">
        <w:r w:rsidRPr="0072087D" w:rsidDel="0072087D">
          <w:rPr>
            <w:i/>
            <w:iCs/>
            <w:rPrChange w:id="468" w:author="Prashasti Jakhmola" w:date="2023-09-20T13:22:00Z">
              <w:rPr/>
            </w:rPrChange>
          </w:rPr>
          <w:delText>"</w:delText>
        </w:r>
      </w:del>
      <w:r w:rsidRPr="0072087D">
        <w:rPr>
          <w:i/>
          <w:iCs/>
          <w:rPrChange w:id="469" w:author="Prashasti Jakhmola" w:date="2023-09-20T13:22:00Z">
            <w:rPr/>
          </w:rPrChange>
        </w:rPr>
        <w:t>Cost Optimization in Cloud Computing</w:t>
      </w:r>
      <w:del w:id="470" w:author="Prashasti Jakhmola" w:date="2023-09-20T13:22:00Z">
        <w:r w:rsidRPr="0072087D" w:rsidDel="0072087D">
          <w:rPr>
            <w:i/>
            <w:iCs/>
            <w:rPrChange w:id="471" w:author="Prashasti Jakhmola" w:date="2023-09-20T13:22:00Z">
              <w:rPr/>
            </w:rPrChange>
          </w:rPr>
          <w:delText>"</w:delText>
        </w:r>
      </w:del>
      <w:r w:rsidRPr="003B61A3">
        <w:t xml:space="preserve"> by </w:t>
      </w:r>
      <w:r w:rsidRPr="0072087D">
        <w:rPr>
          <w:i/>
          <w:iCs/>
          <w:rPrChange w:id="472" w:author="Prashasti Jakhmola" w:date="2023-09-20T13:22:00Z">
            <w:rPr/>
          </w:rPrChange>
        </w:rPr>
        <w:t>Vinay Kumar</w:t>
      </w:r>
      <w:del w:id="473"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4"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pPr>
        <w:pStyle w:val="NormalBPBHEB"/>
        <w:pPrChange w:id="475" w:author="Prashasti Jakhmola" w:date="2023-09-20T12:35:00Z">
          <w:pPr>
            <w:tabs>
              <w:tab w:val="left" w:pos="2835"/>
            </w:tabs>
            <w:spacing w:after="120" w:line="240" w:lineRule="auto"/>
          </w:pPr>
        </w:pPrChange>
      </w:pPr>
      <w:r w:rsidRPr="003B61A3">
        <w:t>As we delve deeper</w:t>
      </w:r>
      <w:ins w:id="476" w:author="Prashasti Jakhmola" w:date="2023-09-20T13:22:00Z">
        <w:r w:rsidR="00BF1F14">
          <w:t xml:space="preserve"> into the book, </w:t>
        </w:r>
      </w:ins>
      <w:del w:id="477"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8"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79"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0"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pPr>
        <w:pStyle w:val="NormalBPBHEB"/>
        <w:rPr>
          <w:del w:id="481" w:author="Prashasti Jakhmola" w:date="2023-09-20T11:27:00Z"/>
        </w:rPr>
        <w:pPrChange w:id="482" w:author="Prashasti Jakhmola" w:date="2023-09-20T12:35:00Z">
          <w:pPr>
            <w:tabs>
              <w:tab w:val="left" w:pos="2835"/>
            </w:tabs>
            <w:spacing w:after="0" w:line="240" w:lineRule="auto"/>
          </w:pPr>
        </w:pPrChange>
      </w:pPr>
      <w:r w:rsidRPr="003B61A3">
        <w:t>[4] Source: AWS Cost Optimization (</w:t>
      </w:r>
      <w:r>
        <w:fldChar w:fldCharType="begin"/>
      </w:r>
      <w:r>
        <w:instrText>HYPERLINK "https://aws.amazon.com/cost-optimization/" \t "_new"</w:instrText>
      </w:r>
      <w:r>
        <w:fldChar w:fldCharType="separate"/>
      </w:r>
      <w:r w:rsidRPr="003B61A3">
        <w:rPr>
          <w:rStyle w:val="Hyperlink"/>
        </w:rPr>
        <w:t>https://aws.amazon.com/cost-optimization/</w:t>
      </w:r>
      <w:r>
        <w:rPr>
          <w:rStyle w:val="Hyperlink"/>
        </w:rPr>
        <w:fldChar w:fldCharType="end"/>
      </w:r>
      <w:r w:rsidRPr="003B61A3">
        <w:t>)</w:t>
      </w:r>
    </w:p>
    <w:p w14:paraId="6527DE7D" w14:textId="77777777" w:rsidR="00B22530" w:rsidDel="00276261" w:rsidRDefault="00B22530">
      <w:pPr>
        <w:pStyle w:val="NormalBPBHEB"/>
        <w:rPr>
          <w:del w:id="483" w:author="Prashasti Jakhmola" w:date="2023-09-20T11:27:00Z"/>
        </w:rPr>
        <w:pPrChange w:id="484" w:author="Prashasti Jakhmola" w:date="2023-09-20T12:35:00Z">
          <w:pPr>
            <w:tabs>
              <w:tab w:val="left" w:pos="2835"/>
            </w:tabs>
            <w:spacing w:after="0" w:line="240" w:lineRule="auto"/>
          </w:pPr>
        </w:pPrChange>
      </w:pPr>
    </w:p>
    <w:p w14:paraId="25423C82" w14:textId="77777777" w:rsidR="00B22530" w:rsidDel="00276261" w:rsidRDefault="00B22530">
      <w:pPr>
        <w:pStyle w:val="NormalBPBHEB"/>
        <w:rPr>
          <w:del w:id="485" w:author="Prashasti Jakhmola" w:date="2023-09-20T11:27:00Z"/>
        </w:rPr>
        <w:pPrChange w:id="486" w:author="Prashasti Jakhmola" w:date="2023-09-20T12:35:00Z">
          <w:pPr>
            <w:tabs>
              <w:tab w:val="left" w:pos="2835"/>
            </w:tabs>
            <w:spacing w:after="0" w:line="240" w:lineRule="auto"/>
          </w:pPr>
        </w:pPrChange>
      </w:pPr>
    </w:p>
    <w:p w14:paraId="2F359B73" w14:textId="77777777" w:rsidR="00AE5E84" w:rsidRDefault="00AE5E84">
      <w:pPr>
        <w:pStyle w:val="NormalBPBHEB"/>
        <w:pPrChange w:id="487" w:author="Prashasti Jakhmola" w:date="2023-09-20T12:35:00Z">
          <w:pPr>
            <w:tabs>
              <w:tab w:val="left" w:pos="2835"/>
            </w:tabs>
            <w:spacing w:after="0" w:line="240" w:lineRule="auto"/>
          </w:pPr>
        </w:pPrChange>
      </w:pPr>
    </w:p>
    <w:p w14:paraId="73095DEE" w14:textId="3FDB1328" w:rsidR="00AE5E84" w:rsidRPr="00AE5E84" w:rsidRDefault="00AE5E84">
      <w:pPr>
        <w:pStyle w:val="Heading1BPBHEB"/>
        <w:pPrChange w:id="488" w:author="Prashasti Jakhmola" w:date="2023-09-20T11:27:00Z">
          <w:pPr>
            <w:pStyle w:val="Heading2"/>
          </w:pPr>
        </w:pPrChange>
      </w:pPr>
      <w:r w:rsidRPr="00AE5E84">
        <w:t xml:space="preserve">Use </w:t>
      </w:r>
      <w:ins w:id="489" w:author="Prashasti Jakhmola" w:date="2023-09-20T11:27:00Z">
        <w:r w:rsidR="005B44F1">
          <w:t>c</w:t>
        </w:r>
      </w:ins>
      <w:del w:id="490" w:author="Prashasti Jakhmola" w:date="2023-09-20T11:27:00Z">
        <w:r w:rsidRPr="00AE5E84" w:rsidDel="005B44F1">
          <w:delText>C</w:delText>
        </w:r>
      </w:del>
      <w:r w:rsidRPr="00AE5E84">
        <w:t>ases</w:t>
      </w:r>
    </w:p>
    <w:p w14:paraId="49657024" w14:textId="41394F2E" w:rsidR="00AE5E84" w:rsidRPr="00AE5E84" w:rsidRDefault="00AE5E84">
      <w:pPr>
        <w:pStyle w:val="NormalBPBHEB"/>
        <w:pPrChange w:id="491"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2"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3"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4" w:author="Prashasti Jakhmola" w:date="2023-09-20T13:24:00Z">
        <w:r w:rsidRPr="00BF1F14" w:rsidDel="00BF1F14">
          <w:rPr>
            <w:i/>
            <w:iCs/>
            <w:rPrChange w:id="495" w:author="Prashasti Jakhmola" w:date="2023-09-20T13:24:00Z">
              <w:rPr/>
            </w:rPrChange>
          </w:rPr>
          <w:delText>"</w:delText>
        </w:r>
      </w:del>
      <w:r w:rsidRPr="00BF1F14">
        <w:rPr>
          <w:i/>
          <w:iCs/>
          <w:rPrChange w:id="496" w:author="Prashasti Jakhmola" w:date="2023-09-20T13:24:00Z">
            <w:rPr/>
          </w:rPrChange>
        </w:rPr>
        <w:t>Cloud Computing: A Review on Cloud Security Management</w:t>
      </w:r>
      <w:r w:rsidRPr="00AE5E84">
        <w:t>,</w:t>
      </w:r>
      <w:del w:id="497" w:author="Prashasti Jakhmola" w:date="2023-09-20T13:24:00Z">
        <w:r w:rsidRPr="00AE5E84" w:rsidDel="00BF1F14">
          <w:delText>"</w:delText>
        </w:r>
      </w:del>
      <w:r w:rsidRPr="00AE5E84">
        <w:t xml:space="preserve"> authored by </w:t>
      </w:r>
      <w:r w:rsidRPr="00BF1F14">
        <w:rPr>
          <w:i/>
          <w:iCs/>
          <w:rPrChange w:id="498" w:author="Prashasti Jakhmola" w:date="2023-09-20T13:24:00Z">
            <w:rPr/>
          </w:rPrChange>
        </w:rPr>
        <w:t>Hemraj Saini</w:t>
      </w:r>
      <w:del w:id="499"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0"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1"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pPr>
        <w:pStyle w:val="NormalBPBHEB"/>
        <w:pPrChange w:id="502"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3" w:author="Prashasti Jakhmola" w:date="2023-09-20T13:25:00Z">
        <w:r w:rsidR="00BF1F14">
          <w:t xml:space="preserve"> i</w:t>
        </w:r>
      </w:ins>
      <w:del w:id="504"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5" w:author="Prashasti Jakhmola" w:date="2023-09-20T13:29:00Z">
        <w:r w:rsidR="00C45DA1">
          <w:t>awaiting</w:t>
        </w:r>
      </w:ins>
      <w:del w:id="506" w:author="Prashasti Jakhmola" w:date="2023-09-20T13:29:00Z">
        <w:r w:rsidRPr="00AE5E84" w:rsidDel="00C45DA1">
          <w:delText>that await</w:delText>
        </w:r>
      </w:del>
      <w:r w:rsidRPr="00AE5E84">
        <w:t xml:space="preserve"> organizations willing to embrace cloud technology</w:t>
      </w:r>
      <w:ins w:id="507" w:author="Prashasti Jakhmola" w:date="2023-09-20T13:29:00Z">
        <w:r w:rsidR="00C45DA1">
          <w:t>, particularly AWS</w:t>
        </w:r>
      </w:ins>
      <w:del w:id="508"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09" w:author="Prashasti Jakhmola" w:date="2023-09-20T11:27:00Z"/>
        </w:rPr>
      </w:pPr>
    </w:p>
    <w:p w14:paraId="50B1D2F3" w14:textId="77777777" w:rsidR="00762E48" w:rsidRPr="00AE5E84" w:rsidRDefault="00762E48">
      <w:pPr>
        <w:pStyle w:val="NormalBPBHEB"/>
        <w:pPrChange w:id="510"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1" w:author="Prashasti Jakhmola" w:date="2023-09-20T13:25:00Z"/>
        </w:rPr>
      </w:pPr>
      <w:r w:rsidRPr="00AE5E84">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2"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pPr>
        <w:pStyle w:val="NormalBPBHEB"/>
        <w:pPrChange w:id="513" w:author="Prashasti Jakhmola" w:date="2023-09-20T11:27:00Z">
          <w:pPr>
            <w:tabs>
              <w:tab w:val="left" w:pos="2835"/>
            </w:tabs>
            <w:spacing w:after="0" w:line="240" w:lineRule="auto"/>
          </w:pPr>
        </w:pPrChange>
      </w:pPr>
      <w:r w:rsidRPr="00AE5E84">
        <w:t>[3] Source: AWS Case Study - Capital One (</w:t>
      </w:r>
      <w:r>
        <w:fldChar w:fldCharType="begin"/>
      </w:r>
      <w:r>
        <w:instrText>HYPERLINK "https://aws.amazon.com/solutions/case-studies/capital-one/" \t "_new"</w:instrText>
      </w:r>
      <w:r>
        <w:fldChar w:fldCharType="separate"/>
      </w:r>
      <w:r w:rsidRPr="00AE5E84">
        <w:rPr>
          <w:rStyle w:val="Hyperlink"/>
        </w:rPr>
        <w:t>https://aws.amazon.com/solutions/case-studies/capital-one/</w:t>
      </w:r>
      <w:r>
        <w:rPr>
          <w:rStyle w:val="Hyperlink"/>
        </w:rPr>
        <w:fldChar w:fldCharType="end"/>
      </w:r>
      <w:r w:rsidRPr="00AE5E84">
        <w:t>)</w:t>
      </w:r>
    </w:p>
    <w:p w14:paraId="32127CF9" w14:textId="12B2D801" w:rsidR="00AE5E84" w:rsidRDefault="00C43A7B" w:rsidP="00C43A7B">
      <w:pPr>
        <w:pStyle w:val="Heading1BPBHEB"/>
        <w:rPr>
          <w:ins w:id="514" w:author="Prashasti Jakhmola" w:date="2023-09-20T13:26:00Z"/>
        </w:rPr>
      </w:pPr>
      <w:commentRangeStart w:id="515"/>
      <w:ins w:id="516" w:author="Prashasti Jakhmola" w:date="2023-09-20T13:26:00Z">
        <w:r>
          <w:t>Conclusion</w:t>
        </w:r>
        <w:commentRangeEnd w:id="515"/>
        <w:r>
          <w:rPr>
            <w:rStyle w:val="CommentReference"/>
            <w:rFonts w:asciiTheme="minorHAnsi" w:eastAsiaTheme="minorHAnsi" w:hAnsiTheme="minorHAnsi" w:cstheme="minorBidi"/>
            <w:b w:val="0"/>
          </w:rPr>
          <w:commentReference w:id="515"/>
        </w:r>
      </w:ins>
    </w:p>
    <w:p w14:paraId="5F3D999C" w14:textId="77777777" w:rsidR="00C43A7B" w:rsidRDefault="00C43A7B" w:rsidP="00C43A7B">
      <w:pPr>
        <w:pStyle w:val="Heading1BPBHEB"/>
        <w:rPr>
          <w:ins w:id="517" w:author="Prashasti Jakhmola" w:date="2023-09-20T13:27:00Z"/>
        </w:rPr>
      </w:pPr>
      <w:commentRangeStart w:id="518"/>
      <w:ins w:id="519" w:author="Prashasti Jakhmola" w:date="2023-09-20T13:27:00Z">
        <w:r>
          <w:t>Points to remember</w:t>
        </w:r>
      </w:ins>
    </w:p>
    <w:p w14:paraId="593AEDB5" w14:textId="77777777" w:rsidR="00C43A7B" w:rsidRDefault="00C43A7B" w:rsidP="00C43A7B">
      <w:pPr>
        <w:pStyle w:val="Heading1BPBHEB"/>
        <w:rPr>
          <w:ins w:id="520" w:author="Prashasti Jakhmola" w:date="2023-09-20T13:27:00Z"/>
        </w:rPr>
      </w:pPr>
      <w:ins w:id="521" w:author="Prashasti Jakhmola" w:date="2023-09-20T13:27:00Z">
        <w:r>
          <w:t>Multiple choice questions</w:t>
        </w:r>
      </w:ins>
    </w:p>
    <w:p w14:paraId="44BE1225" w14:textId="77777777" w:rsidR="00C43A7B" w:rsidRDefault="00C43A7B" w:rsidP="00C43A7B">
      <w:pPr>
        <w:pStyle w:val="Heading1BPBHEB"/>
        <w:rPr>
          <w:ins w:id="522" w:author="Prashasti Jakhmola" w:date="2023-09-20T13:27:00Z"/>
        </w:rPr>
      </w:pPr>
      <w:ins w:id="523" w:author="Prashasti Jakhmola" w:date="2023-09-20T13:27:00Z">
        <w:r>
          <w:t>Questions</w:t>
        </w:r>
        <w:commentRangeEnd w:id="518"/>
        <w:r>
          <w:rPr>
            <w:rStyle w:val="CommentReference"/>
            <w:rFonts w:asciiTheme="minorHAnsi" w:eastAsiaTheme="minorHAnsi" w:hAnsiTheme="minorHAnsi" w:cstheme="minorBidi"/>
            <w:b w:val="0"/>
          </w:rPr>
          <w:commentReference w:id="518"/>
        </w:r>
      </w:ins>
    </w:p>
    <w:p w14:paraId="4ACAE3AB" w14:textId="77777777" w:rsidR="00C43A7B" w:rsidRDefault="00C43A7B" w:rsidP="00C43A7B">
      <w:pPr>
        <w:rPr>
          <w:ins w:id="524" w:author="Prashasti Jakhmola" w:date="2023-09-20T13:27:00Z"/>
        </w:rPr>
      </w:pPr>
    </w:p>
    <w:p w14:paraId="67C883F7" w14:textId="4AD8733C" w:rsidR="00C43A7B" w:rsidRDefault="00C43A7B">
      <w:pPr>
        <w:pStyle w:val="Heading1BPBHEB"/>
        <w:pPrChange w:id="525"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0"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5"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8"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352AC2">
          <w:rPr>
            <w:rStyle w:val="NormalBPBHEBChar"/>
          </w:rPr>
        </w:r>
        <w:r w:rsidRPr="00B30619">
          <w:rPr>
            <w:rStyle w:val="NormalBPBHEBChar"/>
            <w:rPrChange w:id="19" w:author="Prashasti Jakhmola" w:date="2023-09-20T10:29:00Z">
              <w:rPr>
                <w:rStyle w:val="Hyperlink"/>
              </w:rPr>
            </w:rPrChange>
          </w:rPr>
          <w:fldChar w:fldCharType="separate"/>
        </w:r>
        <w:r w:rsidRPr="00B30619">
          <w:rPr>
            <w:rStyle w:val="NormalBPBHEBChar"/>
            <w:rPrChange w:id="20" w:author="Prashasti Jakhmola" w:date="2023-09-20T10:29:00Z">
              <w:rPr>
                <w:rStyle w:val="Hyperlink"/>
              </w:rPr>
            </w:rPrChange>
          </w:rPr>
          <w:t>https://aws.amazon.com/about-aws/</w:t>
        </w:r>
        <w:r w:rsidRPr="00B30619">
          <w:rPr>
            <w:rStyle w:val="NormalBPBHEBChar"/>
            <w:rPrChange w:id="21" w:author="Prashasti Jakhmola" w:date="2023-09-20T10:29:00Z">
              <w:rPr>
                <w:rStyle w:val="Hyperlink"/>
              </w:rPr>
            </w:rPrChange>
          </w:rPr>
          <w:fldChar w:fldCharType="end"/>
        </w:r>
        <w:r w:rsidRPr="00B30619">
          <w:rPr>
            <w:rStyle w:val="NormalBPBHEBChar"/>
            <w:rPrChange w:id="22"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52AC2"/>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47C6A8DC-3A8B-4E33-BC70-B71315FF5AAC}"/>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2</cp:revision>
  <dcterms:created xsi:type="dcterms:W3CDTF">2023-10-05T19:15:00Z</dcterms:created>
  <dcterms:modified xsi:type="dcterms:W3CDTF">2023-10-05T19:15:00Z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1898800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