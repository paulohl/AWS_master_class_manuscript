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4B2439">
      <w:pPr>
        <w:pStyle w:val="ChapterTitleNumberBPBHEB"/>
        <w:pPrChange w:id="0" w:author="Prashasti Jakhmola" w:date="2024-02-22T13:09:00Z">
          <w:pPr>
            <w:tabs>
              <w:tab w:val="left" w:pos="2835"/>
            </w:tabs>
            <w:spacing w:after="0" w:line="240" w:lineRule="auto"/>
            <w:jc w:val="right"/>
          </w:pPr>
        </w:pPrChange>
      </w:pPr>
      <w:commentRangeStart w:id="1"/>
      <w:r w:rsidRPr="00B72611">
        <w:t xml:space="preserve">CHAPTER </w:t>
      </w:r>
      <w:r w:rsidR="004535F2">
        <w:t>2</w:t>
      </w:r>
      <w:r w:rsidRPr="00B72611">
        <w:t xml:space="preserve"> </w:t>
      </w:r>
      <w:commentRangeEnd w:id="1"/>
      <w:r w:rsidR="00820B92">
        <w:rPr>
          <w:rStyle w:val="CommentReference"/>
          <w:rFonts w:asciiTheme="minorHAnsi" w:eastAsiaTheme="minorHAnsi" w:hAnsiTheme="minorHAnsi" w:cstheme="minorBidi"/>
          <w:bCs w:val="0"/>
          <w:smallCaps w:val="0"/>
          <w:color w:val="auto"/>
        </w:rPr>
        <w:commentReference w:id="1"/>
      </w:r>
    </w:p>
    <w:p w14:paraId="56473417" w14:textId="79C4CE4E" w:rsidR="00DE2E44" w:rsidDel="004B2439" w:rsidRDefault="00306D8A" w:rsidP="004B2439">
      <w:pPr>
        <w:pStyle w:val="ChapterTitleBPBHEB"/>
        <w:rPr>
          <w:del w:id="2" w:author="Prashasti Jakhmola" w:date="2024-02-22T13:08:00Z"/>
          <w:color w:val="auto"/>
        </w:rPr>
        <w:pPrChange w:id="3" w:author="Prashasti Jakhmola" w:date="2024-02-22T13:09:00Z">
          <w:pPr>
            <w:tabs>
              <w:tab w:val="left" w:pos="2835"/>
            </w:tabs>
            <w:spacing w:after="0" w:line="240" w:lineRule="auto"/>
            <w:jc w:val="right"/>
          </w:pPr>
        </w:pPrChange>
      </w:pPr>
      <w:r>
        <w:t>Storage</w:t>
      </w:r>
    </w:p>
    <w:p w14:paraId="3E737AF9" w14:textId="77777777" w:rsidR="00DE2E44" w:rsidDel="004B2439" w:rsidRDefault="00DE2E44" w:rsidP="004B2439">
      <w:pPr>
        <w:pStyle w:val="ChapterTitleBPBHEB"/>
        <w:rPr>
          <w:del w:id="4" w:author="Prashasti Jakhmola" w:date="2024-02-22T13:08:00Z"/>
        </w:rPr>
        <w:pPrChange w:id="5" w:author="Prashasti Jakhmola" w:date="2024-02-22T13:09:00Z">
          <w:pPr>
            <w:pStyle w:val="Heading2BPBHEB"/>
          </w:pPr>
        </w:pPrChange>
      </w:pPr>
    </w:p>
    <w:p w14:paraId="0A9E777F" w14:textId="77777777" w:rsidR="0008383D" w:rsidRDefault="0008383D" w:rsidP="004B2439">
      <w:pPr>
        <w:pStyle w:val="ChapterTitleBPBHEB"/>
        <w:pPrChange w:id="6" w:author="Prashasti Jakhmola" w:date="2024-02-22T13:09:00Z">
          <w:pPr>
            <w:pStyle w:val="Heading2BPBHEB"/>
          </w:pPr>
        </w:pPrChange>
      </w:pPr>
    </w:p>
    <w:p w14:paraId="49A80BB7" w14:textId="77777777" w:rsidR="0008383D" w:rsidRDefault="0008383D" w:rsidP="00B72611">
      <w:pPr>
        <w:pStyle w:val="Heading2BPBHEB"/>
      </w:pPr>
    </w:p>
    <w:p w14:paraId="534C9048" w14:textId="4334B5AA" w:rsidR="00F101B6" w:rsidRDefault="00F101B6" w:rsidP="00F371D5">
      <w:pPr>
        <w:pStyle w:val="Heading1BPBHEB"/>
        <w:pPrChange w:id="7" w:author="Prashasti Jakhmola" w:date="2024-02-22T13:21:00Z">
          <w:pPr/>
        </w:pPrChange>
      </w:pPr>
      <w:del w:id="8" w:author="Prashasti Jakhmola" w:date="2024-02-22T13:29:00Z">
        <w:r w:rsidRPr="00F101B6" w:rsidDel="000E462B">
          <w:delText>Architecting Data Management in the AWS Cloud</w:delText>
        </w:r>
      </w:del>
      <w:ins w:id="9" w:author="Prashasti Jakhmola" w:date="2024-02-22T13:29:00Z">
        <w:r w:rsidR="000E462B">
          <w:t>Introduction</w:t>
        </w:r>
      </w:ins>
    </w:p>
    <w:p w14:paraId="2EE4D8E8" w14:textId="655C4C02" w:rsidR="00FF1AE2" w:rsidRDefault="00F101B6" w:rsidP="00F45254">
      <w:pPr>
        <w:pStyle w:val="NormalBPBHEB"/>
        <w:rPr>
          <w:ins w:id="10" w:author="Prashasti Jakhmola" w:date="2024-02-22T15:03:00Z"/>
        </w:rPr>
      </w:pPr>
      <w:del w:id="11" w:author="Prashasti Jakhmola" w:date="2024-02-22T13:28:00Z">
        <w:r w:rsidRPr="00F101B6" w:rsidDel="00A533A7">
          <w:delText xml:space="preserve">Welcome to Chapter </w:delText>
        </w:r>
        <w:r w:rsidDel="00A533A7">
          <w:delText>3</w:delText>
        </w:r>
        <w:r w:rsidRPr="00F101B6" w:rsidDel="00A533A7">
          <w:delText xml:space="preserve"> of "AWS Cloud Master Class," where</w:delText>
        </w:r>
        <w:r w:rsidRPr="00F101B6" w:rsidDel="007F2A9C">
          <w:delText xml:space="preserve"> we embark on an exploration of the intricate world of storage in the AWS cloud. </w:delText>
        </w:r>
      </w:del>
      <w:r w:rsidRPr="00F101B6">
        <w:t xml:space="preserve">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w:t>
      </w:r>
      <w:ins w:id="12" w:author="Prashasti Jakhmola" w:date="2024-02-22T14:25:00Z">
        <w:r w:rsidR="00DC79D0" w:rsidRPr="00DC79D0">
          <w:rPr>
            <w:b/>
            <w:bCs/>
            <w:rPrChange w:id="13" w:author="Prashasti Jakhmola" w:date="2024-02-22T14:26:00Z">
              <w:rPr/>
            </w:rPrChange>
          </w:rPr>
          <w:t>Amazon Web Services</w:t>
        </w:r>
        <w:r w:rsidR="00DC79D0">
          <w:t xml:space="preserve"> (</w:t>
        </w:r>
      </w:ins>
      <w:r w:rsidRPr="00DC79D0">
        <w:rPr>
          <w:b/>
          <w:bCs/>
          <w:rPrChange w:id="14" w:author="Prashasti Jakhmola" w:date="2024-02-22T14:26:00Z">
            <w:rPr/>
          </w:rPrChange>
        </w:rPr>
        <w:t>AWS</w:t>
      </w:r>
      <w:ins w:id="15" w:author="Prashasti Jakhmola" w:date="2024-02-22T14:25:00Z">
        <w:r w:rsidR="00DC79D0">
          <w:t>)</w:t>
        </w:r>
      </w:ins>
      <w:r w:rsidRPr="00F101B6">
        <w:t xml:space="preserve"> storage services that empower businesses to store, protect, and access their data with unmatched flexibility, scalability, and reliability. Whether you</w:t>
      </w:r>
      <w:ins w:id="16" w:author="Prashasti Jakhmola" w:date="2024-02-22T13:28:00Z">
        <w:r w:rsidR="007F2A9C">
          <w:t xml:space="preserve"> a</w:t>
        </w:r>
      </w:ins>
      <w:del w:id="17" w:author="Prashasti Jakhmola" w:date="2024-02-22T13:28:00Z">
        <w:r w:rsidRPr="00F101B6" w:rsidDel="007F2A9C">
          <w:delText>'</w:delText>
        </w:r>
      </w:del>
      <w:r w:rsidRPr="00F101B6">
        <w:t xml:space="preserve">re seeking to build resilient applications, optimize data analytics, or fortify your data recovery strategies, this chapter will equip you with the knowledge and insights needed to harness the full potential of AWS storage services. Join us on this journey as we explore </w:t>
      </w:r>
      <w:r w:rsidRPr="00EB30BB">
        <w:t>Amazon</w:t>
      </w:r>
      <w:r w:rsidRPr="007F2A9C">
        <w:rPr>
          <w:b/>
          <w:bCs/>
          <w:rPrChange w:id="18" w:author="Prashasti Jakhmola" w:date="2024-02-22T13:29:00Z">
            <w:rPr/>
          </w:rPrChange>
        </w:rPr>
        <w:t xml:space="preserve"> Elastic Block Store </w:t>
      </w:r>
      <w:r w:rsidRPr="00F101B6">
        <w:t>(</w:t>
      </w:r>
      <w:r w:rsidRPr="007F2A9C">
        <w:rPr>
          <w:b/>
          <w:bCs/>
          <w:rPrChange w:id="19" w:author="Prashasti Jakhmola" w:date="2024-02-22T13:29:00Z">
            <w:rPr/>
          </w:rPrChange>
        </w:rPr>
        <w:t>EBS</w:t>
      </w:r>
      <w:r w:rsidRPr="00F101B6">
        <w:t xml:space="preserve">), Amazon </w:t>
      </w:r>
      <w:r w:rsidRPr="007F2A9C">
        <w:rPr>
          <w:b/>
          <w:bCs/>
          <w:rPrChange w:id="20" w:author="Prashasti Jakhmola" w:date="2024-02-22T13:29:00Z">
            <w:rPr/>
          </w:rPrChange>
        </w:rPr>
        <w:t>Elastic File System</w:t>
      </w:r>
      <w:r w:rsidRPr="00F101B6">
        <w:t xml:space="preserve"> (</w:t>
      </w:r>
      <w:r w:rsidRPr="007F2A9C">
        <w:rPr>
          <w:b/>
          <w:bCs/>
          <w:rPrChange w:id="21" w:author="Prashasti Jakhmola" w:date="2024-02-22T13:29:00Z">
            <w:rPr/>
          </w:rPrChange>
        </w:rPr>
        <w:t>EFS</w:t>
      </w:r>
      <w:r w:rsidRPr="00F101B6">
        <w:t xml:space="preserve">), Amazon </w:t>
      </w:r>
      <w:proofErr w:type="spellStart"/>
      <w:r w:rsidRPr="00F101B6">
        <w:t>FSx</w:t>
      </w:r>
      <w:proofErr w:type="spellEnd"/>
      <w:r w:rsidRPr="00F101B6">
        <w:t xml:space="preserve">, Amazon S3 Glacier, Amazon </w:t>
      </w:r>
      <w:r w:rsidRPr="007F2A9C">
        <w:rPr>
          <w:b/>
          <w:bCs/>
          <w:rPrChange w:id="22" w:author="Prashasti Jakhmola" w:date="2024-02-22T13:29:00Z">
            <w:rPr/>
          </w:rPrChange>
        </w:rPr>
        <w:t>Simple Storage Service</w:t>
      </w:r>
      <w:r w:rsidRPr="00F101B6">
        <w:t xml:space="preserve"> (</w:t>
      </w:r>
      <w:r w:rsidRPr="007F2A9C">
        <w:rPr>
          <w:b/>
          <w:bCs/>
          <w:rPrChange w:id="23" w:author="Prashasti Jakhmola" w:date="2024-02-22T13:29:00Z">
            <w:rPr/>
          </w:rPrChange>
        </w:rPr>
        <w:t>S3</w:t>
      </w:r>
      <w:r w:rsidRPr="00F101B6">
        <w:t xml:space="preserve">), AWS Backup, AWS Snow Family, AWS Storage Gateway, and AWS Elastic </w:t>
      </w:r>
      <w:r w:rsidRPr="007F2A9C">
        <w:rPr>
          <w:b/>
          <w:bCs/>
          <w:rPrChange w:id="24" w:author="Prashasti Jakhmola" w:date="2024-02-22T13:29:00Z">
            <w:rPr/>
          </w:rPrChange>
        </w:rPr>
        <w:t>Disaster Recovery</w:t>
      </w:r>
      <w:r w:rsidRPr="00F101B6">
        <w:t xml:space="preserve"> (</w:t>
      </w:r>
      <w:r w:rsidRPr="007F2A9C">
        <w:rPr>
          <w:b/>
          <w:bCs/>
          <w:rPrChange w:id="25" w:author="Prashasti Jakhmola" w:date="2024-02-22T13:29:00Z">
            <w:rPr/>
          </w:rPrChange>
        </w:rPr>
        <w:t>DRS</w:t>
      </w:r>
      <w:r w:rsidRPr="00F101B6">
        <w:t>). Get ready to unlock the world of data storage possibilities in the AWS cloud.</w:t>
      </w:r>
    </w:p>
    <w:p w14:paraId="7F25E211" w14:textId="77777777" w:rsidR="00A414B5" w:rsidRDefault="00A414B5" w:rsidP="00A414B5">
      <w:pPr>
        <w:pStyle w:val="Heading1BPBHEB"/>
        <w:rPr>
          <w:ins w:id="26" w:author="Prashasti Jakhmola" w:date="2024-02-22T15:04:00Z"/>
        </w:rPr>
      </w:pPr>
      <w:ins w:id="27" w:author="Prashasti Jakhmola" w:date="2024-02-22T15:04:00Z">
        <w:r>
          <w:t>Structure</w:t>
        </w:r>
      </w:ins>
    </w:p>
    <w:p w14:paraId="6B5EA660" w14:textId="77777777" w:rsidR="00A414B5" w:rsidRDefault="00A414B5" w:rsidP="00A414B5">
      <w:pPr>
        <w:pStyle w:val="NormalBPBHEB"/>
        <w:rPr>
          <w:ins w:id="28" w:author="Prashasti Jakhmola" w:date="2024-02-22T15:04:00Z"/>
        </w:rPr>
      </w:pPr>
      <w:ins w:id="29" w:author="Prashasti Jakhmola" w:date="2024-02-22T15:04:00Z">
        <w:r>
          <w:t>In this chapter, we will discuss the following topics:</w:t>
        </w:r>
      </w:ins>
    </w:p>
    <w:p w14:paraId="261ED18A" w14:textId="77777777" w:rsidR="00A414B5" w:rsidRDefault="00A414B5" w:rsidP="00A414B5">
      <w:pPr>
        <w:pStyle w:val="NormalBPBHEB"/>
        <w:numPr>
          <w:ilvl w:val="0"/>
          <w:numId w:val="4"/>
        </w:numPr>
        <w:rPr>
          <w:ins w:id="30" w:author="Prashasti Jakhmola" w:date="2024-02-22T15:04:00Z"/>
        </w:rPr>
        <w:pPrChange w:id="31" w:author="Prashasti Jakhmola" w:date="2024-02-22T15:06:00Z">
          <w:pPr>
            <w:pStyle w:val="Heading1BPBHEB"/>
            <w:numPr>
              <w:numId w:val="3"/>
            </w:numPr>
            <w:ind w:left="720" w:hanging="360"/>
          </w:pPr>
        </w:pPrChange>
      </w:pPr>
      <w:ins w:id="32" w:author="Prashasti Jakhmola" w:date="2024-02-22T15:04:00Z">
        <w:r w:rsidRPr="00B619EB">
          <w:t xml:space="preserve">Amazon Elastic Block Store </w:t>
        </w:r>
      </w:ins>
    </w:p>
    <w:p w14:paraId="3C4B5A31" w14:textId="77777777" w:rsidR="00A414B5" w:rsidRDefault="00A414B5" w:rsidP="00A414B5">
      <w:pPr>
        <w:pStyle w:val="NormalBPBHEB"/>
        <w:numPr>
          <w:ilvl w:val="0"/>
          <w:numId w:val="4"/>
        </w:numPr>
        <w:rPr>
          <w:ins w:id="33" w:author="Prashasti Jakhmola" w:date="2024-02-22T15:04:00Z"/>
        </w:rPr>
        <w:pPrChange w:id="34" w:author="Prashasti Jakhmola" w:date="2024-02-22T15:06:00Z">
          <w:pPr>
            <w:pStyle w:val="NormalBPBHEB"/>
          </w:pPr>
        </w:pPrChange>
      </w:pPr>
      <w:ins w:id="35" w:author="Prashasti Jakhmola" w:date="2024-02-22T15:04:00Z">
        <w:r w:rsidRPr="00E97D96">
          <w:t xml:space="preserve">Amazon Elastic File System </w:t>
        </w:r>
      </w:ins>
    </w:p>
    <w:p w14:paraId="1E95ACB1" w14:textId="77777777" w:rsidR="00A414B5" w:rsidRPr="00E97D96" w:rsidRDefault="00A414B5" w:rsidP="00A414B5">
      <w:pPr>
        <w:pStyle w:val="NormalBPBHEB"/>
        <w:numPr>
          <w:ilvl w:val="0"/>
          <w:numId w:val="4"/>
        </w:numPr>
        <w:rPr>
          <w:ins w:id="36" w:author="Prashasti Jakhmola" w:date="2024-02-22T15:04:00Z"/>
        </w:rPr>
        <w:pPrChange w:id="37" w:author="Prashasti Jakhmola" w:date="2024-02-22T15:06:00Z">
          <w:pPr>
            <w:pStyle w:val="Heading1BPBHEB"/>
          </w:pPr>
        </w:pPrChange>
      </w:pPr>
      <w:ins w:id="38" w:author="Prashasti Jakhmola" w:date="2024-02-22T15:04:00Z">
        <w:r w:rsidRPr="00E97D96">
          <w:t xml:space="preserve">Amazon </w:t>
        </w:r>
        <w:proofErr w:type="spellStart"/>
        <w:r w:rsidRPr="00E97D96">
          <w:t>FSx</w:t>
        </w:r>
        <w:proofErr w:type="spellEnd"/>
      </w:ins>
    </w:p>
    <w:p w14:paraId="02FBCFB6" w14:textId="77777777" w:rsidR="00A414B5" w:rsidRPr="00E97D96" w:rsidRDefault="00A414B5" w:rsidP="00A414B5">
      <w:pPr>
        <w:pStyle w:val="NormalBPBHEB"/>
        <w:numPr>
          <w:ilvl w:val="0"/>
          <w:numId w:val="4"/>
        </w:numPr>
        <w:rPr>
          <w:ins w:id="39" w:author="Prashasti Jakhmola" w:date="2024-02-22T15:05:00Z"/>
        </w:rPr>
        <w:pPrChange w:id="40" w:author="Prashasti Jakhmola" w:date="2024-02-22T15:06:00Z">
          <w:pPr>
            <w:pStyle w:val="Heading1BPBHEB"/>
          </w:pPr>
        </w:pPrChange>
      </w:pPr>
      <w:ins w:id="41" w:author="Prashasti Jakhmola" w:date="2024-02-22T15:05:00Z">
        <w:r w:rsidRPr="00E97D96">
          <w:t>Amazon S3 Glacier</w:t>
        </w:r>
      </w:ins>
    </w:p>
    <w:p w14:paraId="71FDB3FD" w14:textId="77777777" w:rsidR="00A414B5" w:rsidRPr="001323CD" w:rsidRDefault="00A414B5" w:rsidP="00A414B5">
      <w:pPr>
        <w:pStyle w:val="NormalBPBHEB"/>
        <w:numPr>
          <w:ilvl w:val="0"/>
          <w:numId w:val="4"/>
        </w:numPr>
        <w:rPr>
          <w:ins w:id="42" w:author="Prashasti Jakhmola" w:date="2024-02-22T15:05:00Z"/>
        </w:rPr>
        <w:pPrChange w:id="43" w:author="Prashasti Jakhmola" w:date="2024-02-22T15:06:00Z">
          <w:pPr>
            <w:pStyle w:val="Heading1BPBHEB"/>
          </w:pPr>
        </w:pPrChange>
      </w:pPr>
      <w:ins w:id="44" w:author="Prashasti Jakhmola" w:date="2024-02-22T15:05:00Z">
        <w:r w:rsidRPr="001323CD">
          <w:t xml:space="preserve">Amazon Simple Storage Service </w:t>
        </w:r>
      </w:ins>
    </w:p>
    <w:p w14:paraId="5BBA5FC3" w14:textId="77777777" w:rsidR="00A414B5" w:rsidRPr="001323CD" w:rsidRDefault="00A414B5" w:rsidP="00A414B5">
      <w:pPr>
        <w:pStyle w:val="NormalBPBHEB"/>
        <w:numPr>
          <w:ilvl w:val="0"/>
          <w:numId w:val="4"/>
        </w:numPr>
        <w:rPr>
          <w:ins w:id="45" w:author="Prashasti Jakhmola" w:date="2024-02-22T15:05:00Z"/>
        </w:rPr>
        <w:pPrChange w:id="46" w:author="Prashasti Jakhmola" w:date="2024-02-22T15:06:00Z">
          <w:pPr>
            <w:pStyle w:val="Heading1BPBHEB"/>
          </w:pPr>
        </w:pPrChange>
      </w:pPr>
      <w:ins w:id="47" w:author="Prashasti Jakhmola" w:date="2024-02-22T15:05:00Z">
        <w:r w:rsidRPr="001323CD">
          <w:t>AWS Backup</w:t>
        </w:r>
      </w:ins>
    </w:p>
    <w:p w14:paraId="43F21421" w14:textId="77777777" w:rsidR="00A414B5" w:rsidRPr="001323CD" w:rsidRDefault="00A414B5" w:rsidP="00A414B5">
      <w:pPr>
        <w:pStyle w:val="NormalBPBHEB"/>
        <w:numPr>
          <w:ilvl w:val="0"/>
          <w:numId w:val="4"/>
        </w:numPr>
        <w:rPr>
          <w:ins w:id="48" w:author="Prashasti Jakhmola" w:date="2024-02-22T15:05:00Z"/>
        </w:rPr>
        <w:pPrChange w:id="49" w:author="Prashasti Jakhmola" w:date="2024-02-22T15:06:00Z">
          <w:pPr>
            <w:pStyle w:val="Heading1BPBHEB"/>
          </w:pPr>
        </w:pPrChange>
      </w:pPr>
      <w:ins w:id="50" w:author="Prashasti Jakhmola" w:date="2024-02-22T15:05:00Z">
        <w:r w:rsidRPr="001323CD">
          <w:t>AWS Snow Family</w:t>
        </w:r>
      </w:ins>
    </w:p>
    <w:p w14:paraId="30036D99" w14:textId="77777777" w:rsidR="00A414B5" w:rsidRPr="001323CD" w:rsidRDefault="00A414B5" w:rsidP="00A414B5">
      <w:pPr>
        <w:pStyle w:val="NormalBPBHEB"/>
        <w:numPr>
          <w:ilvl w:val="0"/>
          <w:numId w:val="4"/>
        </w:numPr>
        <w:rPr>
          <w:ins w:id="51" w:author="Prashasti Jakhmola" w:date="2024-02-22T15:05:00Z"/>
        </w:rPr>
        <w:pPrChange w:id="52" w:author="Prashasti Jakhmola" w:date="2024-02-22T15:06:00Z">
          <w:pPr>
            <w:pStyle w:val="Heading1BPBHEB"/>
          </w:pPr>
        </w:pPrChange>
      </w:pPr>
      <w:ins w:id="53" w:author="Prashasti Jakhmola" w:date="2024-02-22T15:05:00Z">
        <w:r w:rsidRPr="001323CD">
          <w:t>AWS Storage Gateway</w:t>
        </w:r>
      </w:ins>
    </w:p>
    <w:p w14:paraId="0B5CABFC" w14:textId="2A3DB71B" w:rsidR="00A414B5" w:rsidRDefault="00A414B5" w:rsidP="00A414B5">
      <w:pPr>
        <w:pStyle w:val="NormalBPBHEB"/>
        <w:numPr>
          <w:ilvl w:val="0"/>
          <w:numId w:val="4"/>
        </w:numPr>
        <w:rPr>
          <w:ins w:id="54" w:author="Prashasti Jakhmola" w:date="2024-02-22T15:04:00Z"/>
        </w:rPr>
        <w:pPrChange w:id="55" w:author="Prashasti Jakhmola" w:date="2024-02-22T15:06:00Z">
          <w:pPr>
            <w:pStyle w:val="NormalBPBHEB"/>
            <w:numPr>
              <w:numId w:val="3"/>
            </w:numPr>
            <w:ind w:left="720" w:hanging="360"/>
          </w:pPr>
        </w:pPrChange>
      </w:pPr>
      <w:ins w:id="56" w:author="Prashasti Jakhmola" w:date="2024-02-22T15:06:00Z">
        <w:r w:rsidRPr="001323CD">
          <w:t xml:space="preserve">AWS Elastic Disaster Recovery </w:t>
        </w:r>
      </w:ins>
    </w:p>
    <w:p w14:paraId="7D3E8D41" w14:textId="77777777" w:rsidR="00A414B5" w:rsidRDefault="00A414B5" w:rsidP="00A414B5">
      <w:pPr>
        <w:pStyle w:val="Heading1BPBHEB"/>
        <w:rPr>
          <w:ins w:id="57" w:author="Prashasti Jakhmola" w:date="2024-02-22T15:04:00Z"/>
        </w:rPr>
      </w:pPr>
      <w:commentRangeStart w:id="58"/>
      <w:ins w:id="59" w:author="Prashasti Jakhmola" w:date="2024-02-22T15:04:00Z">
        <w:r>
          <w:lastRenderedPageBreak/>
          <w:t>Objectives</w:t>
        </w:r>
        <w:commentRangeEnd w:id="58"/>
        <w:r>
          <w:rPr>
            <w:rStyle w:val="CommentReference"/>
            <w:rFonts w:asciiTheme="minorHAnsi" w:eastAsiaTheme="minorHAnsi" w:hAnsiTheme="minorHAnsi" w:cstheme="minorBidi"/>
            <w:b w:val="0"/>
          </w:rPr>
          <w:commentReference w:id="58"/>
        </w:r>
      </w:ins>
    </w:p>
    <w:p w14:paraId="4A8B4265" w14:textId="77777777" w:rsidR="00A414B5" w:rsidRPr="0008383D" w:rsidRDefault="00A414B5" w:rsidP="00196732">
      <w:pPr>
        <w:pStyle w:val="NormalBPBHEB"/>
        <w:pPrChange w:id="60" w:author="Prashasti Jakhmola" w:date="2024-02-22T15:07:00Z">
          <w:pPr/>
        </w:pPrChange>
      </w:pPr>
    </w:p>
    <w:p w14:paraId="1D9FCD22" w14:textId="2A1A738E" w:rsidR="00587FA5" w:rsidRDefault="00B619EB" w:rsidP="00F45254">
      <w:pPr>
        <w:pStyle w:val="Heading1BPBHEB"/>
        <w:pPrChange w:id="61" w:author="Prashasti Jakhmola" w:date="2024-02-22T13:23:00Z">
          <w:pPr/>
        </w:pPrChange>
      </w:pPr>
      <w:r w:rsidRPr="00B619EB">
        <w:t xml:space="preserve">Amazon Elastic Block Store </w:t>
      </w:r>
      <w:del w:id="62" w:author="Prashasti Jakhmola" w:date="2024-02-22T13:23:00Z">
        <w:r w:rsidRPr="00B619EB" w:rsidDel="00F45254">
          <w:delText>(EBS): Empowering Block-Level Storage in the AWS Cloud</w:delText>
        </w:r>
      </w:del>
    </w:p>
    <w:p w14:paraId="748C8FC2" w14:textId="020DF269" w:rsidR="00E97D96" w:rsidRPr="00E97D96" w:rsidRDefault="00E97D96" w:rsidP="00452181">
      <w:pPr>
        <w:pStyle w:val="NormalBPBHEB"/>
        <w:pPrChange w:id="63" w:author="Prashasti Jakhmola" w:date="2024-02-22T13:24:00Z">
          <w:pPr>
            <w:tabs>
              <w:tab w:val="left" w:pos="2835"/>
            </w:tabs>
            <w:spacing w:after="120" w:line="240" w:lineRule="auto"/>
          </w:pPr>
        </w:pPrChange>
      </w:pPr>
      <w:r w:rsidRPr="00E97D96">
        <w:t xml:space="preserve">In </w:t>
      </w:r>
      <w:del w:id="64" w:author="Prashasti Jakhmola" w:date="2024-02-22T14:12:00Z">
        <w:r w:rsidRPr="00E97D96" w:rsidDel="0057788D">
          <w:delText xml:space="preserve">the ever-expanding landscape of </w:delText>
        </w:r>
      </w:del>
      <w:r w:rsidRPr="00E97D96">
        <w:t xml:space="preserve">cloud computing, storage plays a pivotal role in shaping the foundation of modern applications. Amazon </w:t>
      </w:r>
      <w:del w:id="65" w:author="Prashasti Jakhmola" w:date="2024-02-22T13:30:00Z">
        <w:r w:rsidRPr="00E97D96" w:rsidDel="00EB30BB">
          <w:delText>Elastic Block Store (</w:delText>
        </w:r>
      </w:del>
      <w:r w:rsidRPr="00E97D96">
        <w:t>EBS</w:t>
      </w:r>
      <w:del w:id="66" w:author="Prashasti Jakhmola" w:date="2024-02-22T13:30:00Z">
        <w:r w:rsidRPr="00E97D96" w:rsidDel="00EB30BB">
          <w:delText>)</w:delText>
        </w:r>
      </w:del>
      <w:r w:rsidRPr="00E97D96">
        <w:t xml:space="preserve"> </w:t>
      </w:r>
      <w:ins w:id="67" w:author="Prashasti Jakhmola" w:date="2024-02-22T15:08:00Z">
        <w:r w:rsidR="00E57F5A">
          <w:t>is</w:t>
        </w:r>
      </w:ins>
      <w:del w:id="68" w:author="Prashasti Jakhmola" w:date="2024-02-22T15:08:00Z">
        <w:r w:rsidRPr="00E97D96" w:rsidDel="00E57F5A">
          <w:delText>stands as</w:delText>
        </w:r>
      </w:del>
      <w:r w:rsidRPr="00E97D96">
        <w:t xml:space="preserve"> a cornerstone in AWS's storage offerings, providing scalable, high-performance block-level storage for </w:t>
      </w:r>
      <w:ins w:id="69" w:author="Prashasti Jakhmola" w:date="2024-02-22T15:08:00Z">
        <w:r w:rsidR="00E57F5A">
          <w:t>various</w:t>
        </w:r>
      </w:ins>
      <w:del w:id="70" w:author="Prashasti Jakhmola" w:date="2024-02-22T15:08:00Z">
        <w:r w:rsidRPr="00E97D96" w:rsidDel="00E57F5A">
          <w:delText>a wide range of</w:delText>
        </w:r>
      </w:del>
      <w:r w:rsidRPr="00E97D96">
        <w:t xml:space="preserve"> workloads. </w:t>
      </w:r>
      <w:ins w:id="71" w:author="Prashasti Jakhmola" w:date="2024-02-22T15:09:00Z">
        <w:r w:rsidR="000D1988">
          <w:t>This</w:t>
        </w:r>
      </w:ins>
      <w:del w:id="72" w:author="Prashasti Jakhmola" w:date="2024-02-22T15:09:00Z">
        <w:r w:rsidRPr="00E97D96" w:rsidDel="000D1988">
          <w:delText>In this</w:delText>
        </w:r>
      </w:del>
      <w:r w:rsidRPr="00E97D96">
        <w:t xml:space="preserve"> section</w:t>
      </w:r>
      <w:del w:id="73" w:author="Prashasti Jakhmola" w:date="2024-02-22T13:30:00Z">
        <w:r w:rsidRPr="00E97D96" w:rsidDel="008E7FCD">
          <w:delText xml:space="preserve"> of "AWS Cloud Master Class</w:delText>
        </w:r>
      </w:del>
      <w:del w:id="74" w:author="Prashasti Jakhmola" w:date="2024-02-22T15:09:00Z">
        <w:r w:rsidRPr="00E97D96" w:rsidDel="000D1988">
          <w:delText>,</w:delText>
        </w:r>
      </w:del>
      <w:del w:id="75" w:author="Prashasti Jakhmola" w:date="2024-02-22T13:30:00Z">
        <w:r w:rsidRPr="00E97D96" w:rsidDel="008E7FCD">
          <w:delText>"</w:delText>
        </w:r>
      </w:del>
      <w:del w:id="76" w:author="Prashasti Jakhmola" w:date="2024-02-22T15:09:00Z">
        <w:r w:rsidRPr="00E97D96" w:rsidDel="000D1988">
          <w:delText xml:space="preserve"> we</w:delText>
        </w:r>
      </w:del>
      <w:ins w:id="77" w:author="Prashasti Jakhmola" w:date="2024-02-22T14:07:00Z">
        <w:r w:rsidR="00470DAE">
          <w:t xml:space="preserve"> wi</w:t>
        </w:r>
      </w:ins>
      <w:del w:id="78" w:author="Prashasti Jakhmola" w:date="2024-02-22T14:07:00Z">
        <w:r w:rsidRPr="00E97D96" w:rsidDel="00470DAE">
          <w:delText>'</w:delText>
        </w:r>
      </w:del>
      <w:r w:rsidRPr="00E97D96">
        <w:t xml:space="preserve">ll dive deep into Amazon EBS, exploring its key features, benefits, use cases, and real-world applications, supported by </w:t>
      </w:r>
      <w:del w:id="79" w:author="Prashasti Jakhmola" w:date="2024-02-22T15:08:00Z">
        <w:r w:rsidRPr="00E97D96" w:rsidDel="00E57F5A">
          <w:delText xml:space="preserve">both </w:delText>
        </w:r>
      </w:del>
      <w:r w:rsidRPr="00E97D96">
        <w:t>scholarly articles and AWS sources.</w:t>
      </w:r>
    </w:p>
    <w:p w14:paraId="4F740EAB" w14:textId="4C94E07B" w:rsidR="00E97D96" w:rsidRPr="00E97D96" w:rsidRDefault="00E97D96" w:rsidP="00452181">
      <w:pPr>
        <w:pStyle w:val="Heading2BPBHEB"/>
        <w:pPrChange w:id="80" w:author="Prashasti Jakhmola" w:date="2024-02-22T13:24:00Z">
          <w:pPr>
            <w:pStyle w:val="Heading2"/>
          </w:pPr>
        </w:pPrChange>
      </w:pPr>
      <w:r w:rsidRPr="00E97D96">
        <w:t>Amazon Elastic Block Store</w:t>
      </w:r>
      <w:del w:id="81" w:author="Prashasti Jakhmola" w:date="2024-02-22T13:24:00Z">
        <w:r w:rsidRPr="00E97D96" w:rsidDel="00452181">
          <w:delText xml:space="preserve"> (EBS)</w:delText>
        </w:r>
      </w:del>
      <w:r w:rsidRPr="00E97D96">
        <w:t xml:space="preserve">: A </w:t>
      </w:r>
      <w:r w:rsidR="00A41645" w:rsidRPr="00E97D96">
        <w:t>closer look</w:t>
      </w:r>
    </w:p>
    <w:p w14:paraId="3263A671" w14:textId="4267D509" w:rsidR="00E97D96" w:rsidRPr="00E97D96" w:rsidRDefault="00E97D96" w:rsidP="00561692">
      <w:pPr>
        <w:pStyle w:val="NormalBPBHEB"/>
        <w:pPrChange w:id="82" w:author="Prashasti Jakhmola" w:date="2024-02-22T13:24:00Z">
          <w:pPr>
            <w:tabs>
              <w:tab w:val="left" w:pos="2835"/>
            </w:tabs>
            <w:spacing w:after="120" w:line="240" w:lineRule="auto"/>
          </w:pPr>
        </w:pPrChange>
      </w:pPr>
      <w:r w:rsidRPr="00E97D96">
        <w:t xml:space="preserve">Amazon EBS is a fully managed block storage service that enables organizations to create and attach block storage volumes to Amazon EC2 instances. EBS volumes offer persistent, low-latency storage, making them ideal for </w:t>
      </w:r>
      <w:ins w:id="83" w:author="Prashasti Jakhmola" w:date="2024-02-22T15:09:00Z">
        <w:r w:rsidR="000D1988">
          <w:t>various</w:t>
        </w:r>
      </w:ins>
      <w:del w:id="84" w:author="Prashasti Jakhmola" w:date="2024-02-22T15:09:00Z">
        <w:r w:rsidRPr="00E97D96" w:rsidDel="000D1988">
          <w:delText>a variety of</w:delText>
        </w:r>
      </w:del>
      <w:r w:rsidRPr="00E97D96">
        <w:t xml:space="preserve"> use cases, including database storage, boot volumes, and application data. EBS provides different volume types optimized for various performance characteristics, such as SSD-backed General Purpose (gp2), Provisioned IOPS (io1), and HDD-backed Throughput Optimized (st1) and Cold HDD (sc1). EBS volumes are designed to be highly available and durable, with features like automated snapshots and </w:t>
      </w:r>
      <w:ins w:id="85" w:author="Prashasti Jakhmola" w:date="2024-02-22T15:07:00Z">
        <w:r w:rsidR="00196732">
          <w:t>multi-availability</w:t>
        </w:r>
      </w:ins>
      <w:del w:id="86" w:author="Prashasti Jakhmola" w:date="2024-02-22T15:07:00Z">
        <w:r w:rsidRPr="00E97D96" w:rsidDel="00196732">
          <w:delText>multi-Availability</w:delText>
        </w:r>
      </w:del>
      <w:r w:rsidRPr="00E97D96">
        <w:t xml:space="preserve"> </w:t>
      </w:r>
      <w:ins w:id="87" w:author="Prashasti Jakhmola" w:date="2024-02-22T15:07:00Z">
        <w:r w:rsidR="00196732">
          <w:t>z</w:t>
        </w:r>
      </w:ins>
      <w:del w:id="88" w:author="Prashasti Jakhmola" w:date="2024-02-22T15:07:00Z">
        <w:r w:rsidRPr="00E97D96" w:rsidDel="00196732">
          <w:delText>Z</w:delText>
        </w:r>
      </w:del>
      <w:r w:rsidRPr="00E97D96">
        <w:t>one replication to protect data. EBS volumes can be easily resized and attached to different EC2 instances, offering flexibility as workloads evolve</w:t>
      </w:r>
      <w:ins w:id="89" w:author="Prashasti Jakhmola" w:date="2024-02-22T14:08:00Z">
        <w:r w:rsidR="000E3738">
          <w:rPr>
            <w:rStyle w:val="FootnoteReference"/>
          </w:rPr>
          <w:footnoteReference w:id="1"/>
        </w:r>
      </w:ins>
      <w:ins w:id="91" w:author="Prashasti Jakhmola" w:date="2024-02-22T14:07:00Z">
        <w:r w:rsidR="000E3738">
          <w:t>.</w:t>
        </w:r>
      </w:ins>
      <w:r w:rsidRPr="00E97D96">
        <w:t xml:space="preserve"> </w:t>
      </w:r>
      <w:del w:id="92" w:author="Prashasti Jakhmola" w:date="2024-02-22T14:08:00Z">
        <w:r w:rsidRPr="00E97D96" w:rsidDel="000E3738">
          <w:delText>[1].</w:delText>
        </w:r>
      </w:del>
    </w:p>
    <w:p w14:paraId="33F4FB3E" w14:textId="72D1B395" w:rsidR="00E97D96" w:rsidRPr="00E97D96" w:rsidRDefault="00E97D96" w:rsidP="00E75FAC">
      <w:pPr>
        <w:pStyle w:val="Heading2BPBHEB"/>
        <w:pPrChange w:id="93" w:author="Prashasti Jakhmola" w:date="2024-02-22T13:24:00Z">
          <w:pPr>
            <w:pStyle w:val="Heading2"/>
          </w:pPr>
        </w:pPrChange>
      </w:pPr>
      <w:r w:rsidRPr="00E97D96">
        <w:t xml:space="preserve">Use </w:t>
      </w:r>
      <w:r w:rsidR="00320C96" w:rsidRPr="00E97D96">
        <w:t xml:space="preserve">cases and </w:t>
      </w:r>
      <w:proofErr w:type="gramStart"/>
      <w:r w:rsidR="00320C96" w:rsidRPr="00E97D96">
        <w:t>efficiency</w:t>
      </w:r>
      <w:proofErr w:type="gramEnd"/>
    </w:p>
    <w:p w14:paraId="58574A38" w14:textId="15BDF6E3" w:rsidR="00E97D96" w:rsidRPr="00E97D96" w:rsidRDefault="00E97D96" w:rsidP="007350D8">
      <w:pPr>
        <w:pStyle w:val="NormalBPBHEB"/>
        <w:pPrChange w:id="94" w:author="Prashasti Jakhmola" w:date="2024-02-22T13:25:00Z">
          <w:pPr>
            <w:tabs>
              <w:tab w:val="left" w:pos="2835"/>
            </w:tabs>
            <w:spacing w:after="120" w:line="240" w:lineRule="auto"/>
          </w:pPr>
        </w:pPrChange>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w:t>
      </w:r>
      <w:ins w:id="95" w:author="Prashasti Jakhmola" w:date="2024-02-22T14:09:00Z">
        <w:r w:rsidR="00B447BA">
          <w:rPr>
            <w:rStyle w:val="FootnoteReference"/>
          </w:rPr>
          <w:footnoteReference w:id="2"/>
        </w:r>
        <w:r w:rsidR="00B447BA">
          <w:t>.</w:t>
        </w:r>
      </w:ins>
      <w:r w:rsidRPr="00E97D96">
        <w:t xml:space="preserve"> </w:t>
      </w:r>
      <w:del w:id="99" w:author="Prashasti Jakhmola" w:date="2024-02-22T14:09:00Z">
        <w:r w:rsidRPr="00E97D96" w:rsidDel="00B447BA">
          <w:delText xml:space="preserve">[2]. </w:delText>
        </w:r>
      </w:del>
      <w:r w:rsidRPr="00E97D96">
        <w:t>AWS's</w:t>
      </w:r>
      <w:ins w:id="100" w:author="Prashasti Jakhmola" w:date="2024-02-22T15:11:00Z">
        <w:r w:rsidR="00787DEA">
          <w:t xml:space="preserve"> own</w:t>
        </w:r>
      </w:ins>
      <w:r w:rsidRPr="00E97D96">
        <w:t xml:space="preserve"> documentation on EBS showcases its applicability in </w:t>
      </w:r>
      <w:ins w:id="101" w:author="Prashasti Jakhmola" w:date="2024-02-22T15:09:00Z">
        <w:r w:rsidR="000D1988">
          <w:t>many</w:t>
        </w:r>
      </w:ins>
      <w:del w:id="102" w:author="Prashasti Jakhmola" w:date="2024-02-22T15:09:00Z">
        <w:r w:rsidRPr="00E97D96" w:rsidDel="000D1988">
          <w:delText>a myriad of</w:delText>
        </w:r>
      </w:del>
      <w:r w:rsidRPr="00E97D96">
        <w:t xml:space="preserve"> scenarios, including hosting databases like MySQL, PostgreSQL, and Oracle</w:t>
      </w:r>
      <w:ins w:id="103" w:author="Prashasti Jakhmola" w:date="2024-02-22T15:07:00Z">
        <w:r w:rsidR="00646521">
          <w:t>,</w:t>
        </w:r>
      </w:ins>
      <w:del w:id="104" w:author="Prashasti Jakhmola" w:date="2024-02-22T15:07:00Z">
        <w:r w:rsidRPr="00E97D96" w:rsidDel="00646521">
          <w:delText>;</w:delText>
        </w:r>
      </w:del>
      <w:r w:rsidRPr="00E97D96">
        <w:t xml:space="preserve"> providing high-speed storage for applications with demanding I/O requirements</w:t>
      </w:r>
      <w:del w:id="105" w:author="Prashasti Jakhmola" w:date="2024-02-22T15:07:00Z">
        <w:r w:rsidRPr="00E97D96" w:rsidDel="00646521">
          <w:delText>;</w:delText>
        </w:r>
      </w:del>
      <w:r w:rsidRPr="00E97D96">
        <w:t xml:space="preserve"> and serving as boot volumes for EC2 instances. EBS is known for its ability to deliver consistent and predictable performance, ensuring that applications can meet stringent requirements while enjoying the scalability and durability of the AWS cloud</w:t>
      </w:r>
      <w:ins w:id="106" w:author="Prashasti Jakhmola" w:date="2024-02-22T14:09:00Z">
        <w:r w:rsidR="00837A67">
          <w:rPr>
            <w:rStyle w:val="FootnoteReference"/>
          </w:rPr>
          <w:footnoteReference w:id="3"/>
        </w:r>
        <w:r w:rsidR="00837A67">
          <w:t>.</w:t>
        </w:r>
      </w:ins>
      <w:r w:rsidRPr="00E97D96">
        <w:t xml:space="preserve"> </w:t>
      </w:r>
      <w:del w:id="109" w:author="Prashasti Jakhmola" w:date="2024-02-22T14:10:00Z">
        <w:r w:rsidRPr="00E97D96" w:rsidDel="00CB7CA3">
          <w:delText>[3].</w:delText>
        </w:r>
      </w:del>
    </w:p>
    <w:p w14:paraId="27C7383D" w14:textId="7D6527A5" w:rsidR="00E97D96" w:rsidRPr="00E97D96" w:rsidDel="00FB0BFF" w:rsidRDefault="00E97D96" w:rsidP="007350D8">
      <w:pPr>
        <w:pStyle w:val="NormalBPBHEB"/>
        <w:rPr>
          <w:del w:id="110" w:author="Prashasti Jakhmola" w:date="2024-02-22T14:10:00Z"/>
        </w:rPr>
        <w:pPrChange w:id="111" w:author="Prashasti Jakhmola" w:date="2024-02-22T13:25:00Z">
          <w:pPr>
            <w:tabs>
              <w:tab w:val="left" w:pos="2835"/>
            </w:tabs>
            <w:spacing w:after="120" w:line="240" w:lineRule="auto"/>
          </w:pPr>
        </w:pPrChange>
      </w:pPr>
      <w:r w:rsidRPr="00E97D96">
        <w:t xml:space="preserve">As we continue </w:t>
      </w:r>
      <w:del w:id="112" w:author="Prashasti Jakhmola" w:date="2024-02-22T15:09:00Z">
        <w:r w:rsidRPr="00E97D96" w:rsidDel="000D1988">
          <w:delText xml:space="preserve">through </w:delText>
        </w:r>
      </w:del>
      <w:r w:rsidRPr="00E97D96">
        <w:t xml:space="preserve">this chapter, we will explore Amazon </w:t>
      </w:r>
      <w:del w:id="113" w:author="Prashasti Jakhmola" w:date="2024-02-22T14:10:00Z">
        <w:r w:rsidRPr="00E97D96" w:rsidDel="001542FD">
          <w:delText>Elastic Block Store (</w:delText>
        </w:r>
      </w:del>
      <w:r w:rsidRPr="00E97D96">
        <w:t>EBS</w:t>
      </w:r>
      <w:del w:id="114" w:author="Prashasti Jakhmola" w:date="2024-02-22T14:10:00Z">
        <w:r w:rsidRPr="00E97D96" w:rsidDel="001542FD">
          <w:delText>)</w:delText>
        </w:r>
      </w:del>
      <w:r w:rsidRPr="00E97D96">
        <w:t xml:space="preserve"> in greater depth, unraveling advanced configurations, best practices, and real-world case studies that illustrate how </w:t>
      </w:r>
      <w:r w:rsidRPr="00E97D96">
        <w:lastRenderedPageBreak/>
        <w:t>organizations can harness this fundamental AWS storage service to optimize their data storage and application performance.</w:t>
      </w:r>
    </w:p>
    <w:p w14:paraId="20C5333C" w14:textId="13E8FD25" w:rsidR="00E97D96" w:rsidDel="00FB0BFF" w:rsidRDefault="00E97D96" w:rsidP="007350D8">
      <w:pPr>
        <w:pStyle w:val="NormalBPBHEB"/>
        <w:rPr>
          <w:del w:id="115" w:author="Prashasti Jakhmola" w:date="2024-02-22T14:10:00Z"/>
        </w:rPr>
        <w:pPrChange w:id="116" w:author="Prashasti Jakhmola" w:date="2024-02-22T13:25:00Z">
          <w:pPr>
            <w:tabs>
              <w:tab w:val="left" w:pos="2835"/>
            </w:tabs>
            <w:spacing w:after="120" w:line="240" w:lineRule="auto"/>
          </w:pPr>
        </w:pPrChange>
      </w:pPr>
      <w:del w:id="117" w:author="Prashasti Jakhmola" w:date="2024-02-22T14:09:00Z">
        <w:r w:rsidRPr="00E97D96" w:rsidDel="00B447BA">
          <w:delText xml:space="preserve">[1] </w:delText>
        </w:r>
      </w:del>
      <w:del w:id="118" w:author="Prashasti Jakhmola" w:date="2024-02-22T14:08:00Z">
        <w:r w:rsidRPr="000E3738" w:rsidDel="000E3738">
          <w:rPr>
            <w:sz w:val="20"/>
            <w:szCs w:val="20"/>
            <w:rPrChange w:id="119" w:author="Prashasti Jakhmola" w:date="2024-02-22T14:08:00Z">
              <w:rPr/>
            </w:rPrChange>
          </w:rPr>
          <w:delText>Source: Amazon Elastic Block Store (EBS) (</w:delText>
        </w:r>
        <w:r w:rsidR="00000000" w:rsidRPr="000E3738" w:rsidDel="000E3738">
          <w:rPr>
            <w:sz w:val="20"/>
            <w:szCs w:val="20"/>
            <w:rPrChange w:id="120" w:author="Prashasti Jakhmola" w:date="2024-02-22T14:08:00Z">
              <w:rPr/>
            </w:rPrChange>
          </w:rPr>
          <w:fldChar w:fldCharType="begin"/>
        </w:r>
        <w:r w:rsidR="00000000" w:rsidRPr="000E3738" w:rsidDel="000E3738">
          <w:rPr>
            <w:sz w:val="20"/>
            <w:szCs w:val="20"/>
            <w:rPrChange w:id="121" w:author="Prashasti Jakhmola" w:date="2024-02-22T14:08:00Z">
              <w:rPr/>
            </w:rPrChange>
          </w:rPr>
          <w:delInstrText>HYPERLINK "https://aws.amazon.com/ebs/" \t "_new"</w:delInstrText>
        </w:r>
        <w:r w:rsidR="00000000" w:rsidRPr="000E3738" w:rsidDel="000E3738">
          <w:rPr>
            <w:sz w:val="20"/>
            <w:szCs w:val="20"/>
            <w:rPrChange w:id="122" w:author="Prashasti Jakhmola" w:date="2024-02-22T14:08:00Z">
              <w:rPr/>
            </w:rPrChange>
          </w:rPr>
        </w:r>
        <w:r w:rsidR="00000000" w:rsidRPr="000E3738" w:rsidDel="000E3738">
          <w:rPr>
            <w:sz w:val="20"/>
            <w:szCs w:val="20"/>
            <w:rPrChange w:id="123" w:author="Prashasti Jakhmola" w:date="2024-02-22T14:08:00Z">
              <w:rPr/>
            </w:rPrChange>
          </w:rPr>
          <w:fldChar w:fldCharType="separate"/>
        </w:r>
        <w:r w:rsidRPr="000E3738" w:rsidDel="000E3738">
          <w:rPr>
            <w:sz w:val="20"/>
            <w:szCs w:val="20"/>
            <w:rPrChange w:id="124" w:author="Prashasti Jakhmola" w:date="2024-02-22T14:08:00Z">
              <w:rPr>
                <w:rStyle w:val="Hyperlink"/>
              </w:rPr>
            </w:rPrChange>
          </w:rPr>
          <w:delText>https://aws.amazon.com/ebs/</w:delText>
        </w:r>
        <w:r w:rsidR="00000000" w:rsidRPr="000E3738" w:rsidDel="000E3738">
          <w:rPr>
            <w:sz w:val="20"/>
            <w:szCs w:val="20"/>
            <w:rPrChange w:id="125" w:author="Prashasti Jakhmola" w:date="2024-02-22T14:08:00Z">
              <w:rPr>
                <w:rStyle w:val="Hyperlink"/>
              </w:rPr>
            </w:rPrChange>
          </w:rPr>
          <w:fldChar w:fldCharType="end"/>
        </w:r>
        <w:r w:rsidRPr="000E3738" w:rsidDel="000E3738">
          <w:rPr>
            <w:sz w:val="20"/>
            <w:szCs w:val="20"/>
            <w:rPrChange w:id="126" w:author="Prashasti Jakhmola" w:date="2024-02-22T14:08:00Z">
              <w:rPr/>
            </w:rPrChange>
          </w:rPr>
          <w:delText xml:space="preserve">) </w:delText>
        </w:r>
      </w:del>
      <w:del w:id="127" w:author="Prashasti Jakhmola" w:date="2024-02-22T14:10:00Z">
        <w:r w:rsidRPr="000E3738" w:rsidDel="00FB0BFF">
          <w:rPr>
            <w:sz w:val="20"/>
            <w:szCs w:val="20"/>
            <w:rPrChange w:id="128" w:author="Prashasti Jakhmola" w:date="2024-02-22T14:08:00Z">
              <w:rPr/>
            </w:rPrChange>
          </w:rPr>
          <w:delText xml:space="preserve">[2] </w:delText>
        </w:r>
      </w:del>
      <w:moveFromRangeStart w:id="129" w:author="Prashasti Jakhmola" w:date="2024-02-22T14:09:00Z" w:name="move159503392"/>
      <w:moveFrom w:id="130" w:author="Prashasti Jakhmola" w:date="2024-02-22T14:09:00Z">
        <w:del w:id="131" w:author="Prashasti Jakhmola" w:date="2024-02-22T14:10:00Z">
          <w:r w:rsidRPr="000E3738" w:rsidDel="00FB0BFF">
            <w:rPr>
              <w:sz w:val="20"/>
              <w:szCs w:val="20"/>
              <w:rPrChange w:id="132" w:author="Prashasti Jakhmola" w:date="2024-02-22T14:08:00Z">
                <w:rPr/>
              </w:rPrChange>
            </w:rPr>
            <w:delText xml:space="preserve">Satyanarayanan, M., Bahl, P., Caceres, R., &amp; Davies, N. (2009). The Case for VM-Based Cloudlets in Mobile Computing. IEEE Pervasive Computing, 8(4), 14-23. </w:delText>
          </w:r>
        </w:del>
      </w:moveFrom>
      <w:moveFromRangeEnd w:id="129"/>
      <w:del w:id="133" w:author="Prashasti Jakhmola" w:date="2024-02-22T14:10:00Z">
        <w:r w:rsidRPr="000E3738" w:rsidDel="00FB0BFF">
          <w:rPr>
            <w:sz w:val="20"/>
            <w:szCs w:val="20"/>
            <w:rPrChange w:id="134" w:author="Prashasti Jakhmola" w:date="2024-02-22T14:08:00Z">
              <w:rPr/>
            </w:rPrChange>
          </w:rPr>
          <w:delText xml:space="preserve">[3] </w:delText>
        </w:r>
        <w:r w:rsidRPr="000E3738" w:rsidDel="00837A67">
          <w:rPr>
            <w:sz w:val="20"/>
            <w:szCs w:val="20"/>
            <w:rPrChange w:id="135" w:author="Prashasti Jakhmola" w:date="2024-02-22T14:08:00Z">
              <w:rPr/>
            </w:rPrChange>
          </w:rPr>
          <w:delText>Source: Amazon EBS Use Cases (</w:delText>
        </w:r>
        <w:r w:rsidR="00000000" w:rsidRPr="00DE7A43" w:rsidDel="00837A67">
          <w:fldChar w:fldCharType="begin"/>
        </w:r>
        <w:r w:rsidR="00000000" w:rsidRPr="00DE7A43" w:rsidDel="00837A67">
          <w:delInstrText>HYPERLINK "https://aws.amazon.com/ebs/use-cases/" \t "_new"</w:delInstrText>
        </w:r>
        <w:r w:rsidR="00000000" w:rsidRPr="00DE7A43" w:rsidDel="00837A67">
          <w:fldChar w:fldCharType="separate"/>
        </w:r>
        <w:r w:rsidRPr="00DE7A43" w:rsidDel="00837A67">
          <w:rPr>
            <w:rPrChange w:id="136" w:author="Prashasti Jakhmola" w:date="2024-02-22T14:08:00Z">
              <w:rPr>
                <w:rStyle w:val="Hyperlink"/>
              </w:rPr>
            </w:rPrChange>
          </w:rPr>
          <w:delText>https://aws.amazon.com/ebs/use-cases/</w:delText>
        </w:r>
        <w:r w:rsidR="00000000" w:rsidRPr="00DE7A43" w:rsidDel="00837A67">
          <w:rPr>
            <w:rPrChange w:id="137" w:author="Prashasti Jakhmola" w:date="2024-02-22T14:08:00Z">
              <w:rPr>
                <w:rStyle w:val="Hyperlink"/>
              </w:rPr>
            </w:rPrChange>
          </w:rPr>
          <w:fldChar w:fldCharType="end"/>
        </w:r>
        <w:r w:rsidRPr="000E3738" w:rsidDel="00837A67">
          <w:rPr>
            <w:sz w:val="20"/>
            <w:szCs w:val="20"/>
            <w:rPrChange w:id="138" w:author="Prashasti Jakhmola" w:date="2024-02-22T14:08:00Z">
              <w:rPr/>
            </w:rPrChange>
          </w:rPr>
          <w:delText>)</w:delText>
        </w:r>
      </w:del>
    </w:p>
    <w:p w14:paraId="03AE6803" w14:textId="77777777" w:rsidR="009A07D3" w:rsidRPr="00E97D96" w:rsidRDefault="009A07D3" w:rsidP="00FB0BFF">
      <w:pPr>
        <w:pStyle w:val="NormalBPBHEB"/>
        <w:pPrChange w:id="139" w:author="Prashasti Jakhmola" w:date="2024-02-22T14:10:00Z">
          <w:pPr>
            <w:tabs>
              <w:tab w:val="left" w:pos="2835"/>
            </w:tabs>
            <w:spacing w:after="120" w:line="240" w:lineRule="auto"/>
          </w:pPr>
        </w:pPrChange>
      </w:pPr>
    </w:p>
    <w:p w14:paraId="0383297D" w14:textId="1CB2531C" w:rsidR="00E97D96" w:rsidRPr="00E97D96" w:rsidRDefault="00E97D96" w:rsidP="00B26EB0">
      <w:pPr>
        <w:pStyle w:val="Heading1BPBHEB"/>
        <w:pPrChange w:id="140" w:author="Prashasti Jakhmola" w:date="2024-02-22T13:23:00Z">
          <w:pPr/>
        </w:pPrChange>
      </w:pPr>
      <w:r w:rsidRPr="00E97D96">
        <w:t xml:space="preserve">Amazon Elastic File System </w:t>
      </w:r>
      <w:del w:id="141" w:author="Prashasti Jakhmola" w:date="2024-02-22T13:23:00Z">
        <w:r w:rsidRPr="00E97D96" w:rsidDel="00B26EB0">
          <w:delText>(EFS): Scalable and Shared File Storage in AWS</w:delText>
        </w:r>
      </w:del>
    </w:p>
    <w:p w14:paraId="59DB4E6A" w14:textId="74EEE181" w:rsidR="00E97D96" w:rsidRPr="00E97D96" w:rsidRDefault="00E97D96" w:rsidP="004718A5">
      <w:pPr>
        <w:pStyle w:val="NormalBPBHEB"/>
        <w:pPrChange w:id="142" w:author="Prashasti Jakhmola" w:date="2024-02-22T13:25:00Z">
          <w:pPr>
            <w:tabs>
              <w:tab w:val="left" w:pos="2835"/>
            </w:tabs>
            <w:spacing w:after="120" w:line="240" w:lineRule="auto"/>
          </w:pPr>
        </w:pPrChange>
      </w:pPr>
      <w:r w:rsidRPr="00E97D96">
        <w:t xml:space="preserve">In </w:t>
      </w:r>
      <w:del w:id="143" w:author="Prashasti Jakhmola" w:date="2024-02-22T14:12:00Z">
        <w:r w:rsidRPr="00E97D96" w:rsidDel="00614EB5">
          <w:delText xml:space="preserve">the realm of </w:delText>
        </w:r>
      </w:del>
      <w:r w:rsidRPr="00E97D96">
        <w:t xml:space="preserve">cloud computing, </w:t>
      </w:r>
      <w:del w:id="144" w:author="Prashasti Jakhmola" w:date="2024-02-22T15:09:00Z">
        <w:r w:rsidRPr="00E97D96" w:rsidDel="000D1988">
          <w:delText xml:space="preserve">the need for </w:delText>
        </w:r>
      </w:del>
      <w:r w:rsidRPr="00E97D96">
        <w:t xml:space="preserve">scalable and shared file storage is paramount for modern applications. Amazon </w:t>
      </w:r>
      <w:del w:id="145" w:author="Prashasti Jakhmola" w:date="2024-02-22T14:12:00Z">
        <w:r w:rsidRPr="00E97D96" w:rsidDel="001E40CC">
          <w:delText>Elastic File System (</w:delText>
        </w:r>
      </w:del>
      <w:r w:rsidRPr="00E97D96">
        <w:t>EFS</w:t>
      </w:r>
      <w:del w:id="146" w:author="Prashasti Jakhmola" w:date="2024-02-22T14:12:00Z">
        <w:r w:rsidRPr="00E97D96" w:rsidDel="001E40CC">
          <w:delText>)</w:delText>
        </w:r>
      </w:del>
      <w:r w:rsidRPr="00E97D96">
        <w:t xml:space="preserve"> addresses this need by providing a managed file storage service that can be easily shared across multiple Amazon EC2 instances and AWS services. In this section</w:t>
      </w:r>
      <w:del w:id="147" w:author="Prashasti Jakhmola" w:date="2024-02-22T14:12:00Z">
        <w:r w:rsidRPr="00E97D96" w:rsidDel="005A293D">
          <w:delText xml:space="preserve"> of "AWS Cloud Master Class</w:delText>
        </w:r>
      </w:del>
      <w:r w:rsidRPr="00E97D96">
        <w:t>,</w:t>
      </w:r>
      <w:del w:id="148" w:author="Prashasti Jakhmola" w:date="2024-02-22T14:12:00Z">
        <w:r w:rsidRPr="00E97D96" w:rsidDel="005A293D">
          <w:delText>"</w:delText>
        </w:r>
      </w:del>
      <w:r w:rsidRPr="00E97D96">
        <w:t xml:space="preserve"> we</w:t>
      </w:r>
      <w:ins w:id="149" w:author="Prashasti Jakhmola" w:date="2024-02-22T14:12:00Z">
        <w:r w:rsidR="005A293D">
          <w:t xml:space="preserve"> wi</w:t>
        </w:r>
      </w:ins>
      <w:del w:id="150" w:author="Prashasti Jakhmola" w:date="2024-02-22T14:12:00Z">
        <w:r w:rsidRPr="00E97D96" w:rsidDel="005A293D">
          <w:delText>'</w:delText>
        </w:r>
      </w:del>
      <w:r w:rsidRPr="00E97D96">
        <w:t>ll delve into the intricacies of Amazon EFS, exploring its key features, benefits, use cases, and real-world applications</w:t>
      </w:r>
      <w:del w:id="151" w:author="Prashasti Jakhmola" w:date="2024-02-22T15:07:00Z">
        <w:r w:rsidRPr="00E97D96" w:rsidDel="00646521">
          <w:delText>,</w:delText>
        </w:r>
      </w:del>
      <w:r w:rsidRPr="00E97D96">
        <w:t xml:space="preserve"> supported by </w:t>
      </w:r>
      <w:del w:id="152" w:author="Prashasti Jakhmola" w:date="2024-02-22T15:09:00Z">
        <w:r w:rsidRPr="00E97D96" w:rsidDel="000D1988">
          <w:delText xml:space="preserve">both </w:delText>
        </w:r>
      </w:del>
      <w:r w:rsidRPr="00E97D96">
        <w:t>scholarly articles and AWS sources.</w:t>
      </w:r>
    </w:p>
    <w:p w14:paraId="4D5C2694" w14:textId="3BB25101" w:rsidR="00E97D96" w:rsidRPr="00E97D96" w:rsidRDefault="00E97D96" w:rsidP="004718A5">
      <w:pPr>
        <w:pStyle w:val="Heading2BPBHEB"/>
        <w:pPrChange w:id="153" w:author="Prashasti Jakhmola" w:date="2024-02-22T13:25:00Z">
          <w:pPr>
            <w:pStyle w:val="Heading2"/>
          </w:pPr>
        </w:pPrChange>
      </w:pPr>
      <w:r w:rsidRPr="00E97D96">
        <w:t>Amazon Elastic File System</w:t>
      </w:r>
      <w:del w:id="154" w:author="Prashasti Jakhmola" w:date="2024-02-22T13:25:00Z">
        <w:r w:rsidRPr="00E97D96" w:rsidDel="004718A5">
          <w:delText xml:space="preserve"> (EFS)</w:delText>
        </w:r>
      </w:del>
      <w:r w:rsidRPr="00E97D96">
        <w:t xml:space="preserve">: A </w:t>
      </w:r>
      <w:r w:rsidR="004718A5" w:rsidRPr="00E97D96">
        <w:t>closer look</w:t>
      </w:r>
    </w:p>
    <w:p w14:paraId="6340CF16" w14:textId="6F5F4D13" w:rsidR="00E97D96" w:rsidRPr="00E97D96" w:rsidRDefault="00E97D96" w:rsidP="0010716D">
      <w:pPr>
        <w:pStyle w:val="NormalBPBHEB"/>
        <w:pPrChange w:id="155" w:author="Prashasti Jakhmola" w:date="2024-02-22T13:25:00Z">
          <w:pPr>
            <w:tabs>
              <w:tab w:val="left" w:pos="2835"/>
            </w:tabs>
            <w:spacing w:after="120" w:line="240" w:lineRule="auto"/>
          </w:pPr>
        </w:pPrChange>
      </w:pPr>
      <w:r w:rsidRPr="00E97D96">
        <w:t xml:space="preserve">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w:t>
      </w:r>
      <w:ins w:id="156" w:author="Prashasti Jakhmola" w:date="2024-02-22T15:09:00Z">
        <w:r w:rsidR="000D1988">
          <w:t>file storage management</w:t>
        </w:r>
      </w:ins>
      <w:del w:id="157" w:author="Prashasti Jakhmola" w:date="2024-02-22T15:09:00Z">
        <w:r w:rsidRPr="00E97D96" w:rsidDel="000D1988">
          <w:delText>the management of file storage</w:delText>
        </w:r>
      </w:del>
      <w:r w:rsidRPr="00E97D96">
        <w:t xml:space="preserve"> in the cloud. It supports the </w:t>
      </w:r>
      <w:r w:rsidRPr="0022551C">
        <w:rPr>
          <w:b/>
          <w:bCs/>
          <w:rPrChange w:id="158" w:author="Prashasti Jakhmola" w:date="2024-02-22T14:15:00Z">
            <w:rPr/>
          </w:rPrChange>
        </w:rPr>
        <w:t>Network File System</w:t>
      </w:r>
      <w:r w:rsidRPr="00E97D96">
        <w:t xml:space="preserve"> (</w:t>
      </w:r>
      <w:r w:rsidRPr="0022551C">
        <w:rPr>
          <w:b/>
          <w:bCs/>
          <w:rPrChange w:id="159" w:author="Prashasti Jakhmola" w:date="2024-02-22T14:15:00Z">
            <w:rPr/>
          </w:rPrChange>
        </w:rPr>
        <w:t>NFS</w:t>
      </w:r>
      <w:r w:rsidRPr="00E97D96">
        <w:t xml:space="preserve">) protocol, ensuring compatibility with </w:t>
      </w:r>
      <w:ins w:id="160" w:author="Prashasti Jakhmola" w:date="2024-02-22T15:09:00Z">
        <w:r w:rsidR="000D1988">
          <w:t>various</w:t>
        </w:r>
      </w:ins>
      <w:del w:id="161" w:author="Prashasti Jakhmola" w:date="2024-02-22T15:09:00Z">
        <w:r w:rsidRPr="00E97D96" w:rsidDel="000D1988">
          <w:delText>a wide range of</w:delText>
        </w:r>
      </w:del>
      <w:r w:rsidRPr="00E97D96">
        <w:t xml:space="preserve"> applications and workloads</w:t>
      </w:r>
      <w:ins w:id="162" w:author="Prashasti Jakhmola" w:date="2024-02-22T14:13:00Z">
        <w:r w:rsidR="00B021EC">
          <w:rPr>
            <w:rStyle w:val="FootnoteReference"/>
          </w:rPr>
          <w:footnoteReference w:id="4"/>
        </w:r>
      </w:ins>
      <w:ins w:id="164" w:author="Prashasti Jakhmola" w:date="2024-02-22T14:12:00Z">
        <w:r w:rsidR="004E0C98">
          <w:t>.</w:t>
        </w:r>
      </w:ins>
      <w:r w:rsidRPr="00E97D96">
        <w:t xml:space="preserve"> </w:t>
      </w:r>
      <w:del w:id="165" w:author="Prashasti Jakhmola" w:date="2024-02-22T14:13:00Z">
        <w:r w:rsidRPr="00E97D96" w:rsidDel="00B021EC">
          <w:delText>[1].</w:delText>
        </w:r>
      </w:del>
    </w:p>
    <w:p w14:paraId="4855583B" w14:textId="1FD0F65B" w:rsidR="00E97D96" w:rsidRPr="00E97D96" w:rsidRDefault="00E97D96" w:rsidP="0010716D">
      <w:pPr>
        <w:pStyle w:val="Heading2BPBHEB"/>
        <w:pPrChange w:id="166" w:author="Prashasti Jakhmola" w:date="2024-02-22T13:25:00Z">
          <w:pPr>
            <w:pStyle w:val="Heading2"/>
          </w:pPr>
        </w:pPrChange>
      </w:pPr>
      <w:r w:rsidRPr="00E97D96">
        <w:t xml:space="preserve">Use </w:t>
      </w:r>
      <w:r w:rsidR="00C72BFB" w:rsidRPr="00E97D96">
        <w:t xml:space="preserve">cases and </w:t>
      </w:r>
      <w:proofErr w:type="gramStart"/>
      <w:r w:rsidR="00C72BFB" w:rsidRPr="00E97D96">
        <w:t>efficiency</w:t>
      </w:r>
      <w:proofErr w:type="gramEnd"/>
    </w:p>
    <w:p w14:paraId="0D26B617" w14:textId="00AA6BCF" w:rsidR="00E97D96" w:rsidRPr="00E97D96" w:rsidRDefault="00E97D96" w:rsidP="0010716D">
      <w:pPr>
        <w:pStyle w:val="NormalBPBHEB"/>
        <w:pPrChange w:id="167" w:author="Prashasti Jakhmola" w:date="2024-02-22T13:25:00Z">
          <w:pPr>
            <w:tabs>
              <w:tab w:val="left" w:pos="2835"/>
            </w:tabs>
            <w:spacing w:after="120" w:line="240" w:lineRule="auto"/>
          </w:pPr>
        </w:pPrChange>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w:t>
      </w:r>
      <w:ins w:id="168" w:author="Prashasti Jakhmola" w:date="2024-02-22T14:13:00Z">
        <w:r w:rsidR="00A47F3E">
          <w:rPr>
            <w:rStyle w:val="FootnoteReference"/>
          </w:rPr>
          <w:footnoteReference w:id="5"/>
        </w:r>
        <w:r w:rsidR="00B021EC">
          <w:t>.</w:t>
        </w:r>
      </w:ins>
      <w:r w:rsidRPr="00E97D96">
        <w:t xml:space="preserve"> </w:t>
      </w:r>
      <w:del w:id="172" w:author="Prashasti Jakhmola" w:date="2024-02-22T14:14:00Z">
        <w:r w:rsidRPr="00E97D96" w:rsidDel="003C2B41">
          <w:delText xml:space="preserve">[2]. </w:delText>
        </w:r>
      </w:del>
      <w:r w:rsidRPr="00E97D96">
        <w:t xml:space="preserve">AWS's </w:t>
      </w:r>
      <w:ins w:id="173" w:author="Prashasti Jakhmola" w:date="2024-02-22T15:12:00Z">
        <w:r w:rsidR="00787DEA">
          <w:t xml:space="preserve">own </w:t>
        </w:r>
      </w:ins>
      <w:del w:id="174" w:author="Prashasti Jakhmola" w:date="2024-02-22T15:09:00Z">
        <w:r w:rsidRPr="00E97D96" w:rsidDel="000D1988">
          <w:delText xml:space="preserve">own </w:delText>
        </w:r>
      </w:del>
      <w:r w:rsidRPr="00E97D96">
        <w:t>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w:t>
      </w:r>
      <w:ins w:id="175" w:author="Prashasti Jakhmola" w:date="2024-02-22T14:14:00Z">
        <w:r w:rsidR="003C2B41">
          <w:rPr>
            <w:rStyle w:val="FootnoteReference"/>
          </w:rPr>
          <w:footnoteReference w:id="6"/>
        </w:r>
        <w:r w:rsidR="003C2B41">
          <w:t>.</w:t>
        </w:r>
      </w:ins>
      <w:r w:rsidRPr="00E97D96">
        <w:t xml:space="preserve"> </w:t>
      </w:r>
      <w:del w:id="177" w:author="Prashasti Jakhmola" w:date="2024-02-22T14:14:00Z">
        <w:r w:rsidRPr="00E97D96" w:rsidDel="003C2B41">
          <w:delText>[3].</w:delText>
        </w:r>
      </w:del>
    </w:p>
    <w:p w14:paraId="21243DFD" w14:textId="23F8831C" w:rsidR="00E97D96" w:rsidRPr="00E97D96" w:rsidDel="005F6603" w:rsidRDefault="00E97D96" w:rsidP="0010716D">
      <w:pPr>
        <w:pStyle w:val="NormalBPBHEB"/>
        <w:rPr>
          <w:del w:id="178" w:author="Prashasti Jakhmola" w:date="2024-02-22T14:14:00Z"/>
        </w:rPr>
        <w:pPrChange w:id="179" w:author="Prashasti Jakhmola" w:date="2024-02-22T13:25:00Z">
          <w:pPr>
            <w:tabs>
              <w:tab w:val="left" w:pos="2835"/>
            </w:tabs>
            <w:spacing w:after="120" w:line="240" w:lineRule="auto"/>
          </w:pPr>
        </w:pPrChange>
      </w:pPr>
      <w:r w:rsidRPr="00E97D96">
        <w:t xml:space="preserve">As we continue through this chapter, we will explore Amazon </w:t>
      </w:r>
      <w:del w:id="180" w:author="Prashasti Jakhmola" w:date="2024-02-22T14:14:00Z">
        <w:r w:rsidRPr="00E97D96" w:rsidDel="003C2B41">
          <w:delText>Elastic File System (</w:delText>
        </w:r>
      </w:del>
      <w:r w:rsidRPr="00E97D96">
        <w:t>EFS</w:t>
      </w:r>
      <w:del w:id="181" w:author="Prashasti Jakhmola" w:date="2024-02-22T14:14:00Z">
        <w:r w:rsidRPr="00E97D96" w:rsidDel="003C2B41">
          <w:delText>)</w:delText>
        </w:r>
      </w:del>
      <w:r w:rsidRPr="00E97D96">
        <w:t xml:space="preserve"> in greater depth, unraveling advanced configurations, best practices, and real-world case studies that illustrate how organizations can leverage this AWS storage service to simplify shared file storage and enhance data accessibility in the cloud.</w:t>
      </w:r>
    </w:p>
    <w:p w14:paraId="066ADE24" w14:textId="18C4ACC8" w:rsidR="00E97D96" w:rsidDel="0010716D" w:rsidRDefault="00E97D96" w:rsidP="0010716D">
      <w:pPr>
        <w:pStyle w:val="NormalBPBHEB"/>
        <w:rPr>
          <w:del w:id="182" w:author="Prashasti Jakhmola" w:date="2024-02-22T13:25:00Z"/>
        </w:rPr>
        <w:pPrChange w:id="183" w:author="Prashasti Jakhmola" w:date="2024-02-22T13:25:00Z">
          <w:pPr>
            <w:tabs>
              <w:tab w:val="left" w:pos="2835"/>
            </w:tabs>
            <w:spacing w:after="120" w:line="240" w:lineRule="auto"/>
          </w:pPr>
        </w:pPrChange>
      </w:pPr>
      <w:del w:id="184" w:author="Prashasti Jakhmola" w:date="2024-02-22T14:13:00Z">
        <w:r w:rsidRPr="00E97D96" w:rsidDel="00A47F3E">
          <w:delText xml:space="preserve">[1] </w:delText>
        </w:r>
        <w:r w:rsidRPr="00E97D96" w:rsidDel="00B021EC">
          <w:delText>Source: Amazon Elastic File System (EFS) (</w:delText>
        </w:r>
        <w:r w:rsidR="00000000" w:rsidRPr="00B021EC" w:rsidDel="00B021EC">
          <w:fldChar w:fldCharType="begin"/>
        </w:r>
        <w:r w:rsidR="00000000" w:rsidRPr="00B021EC" w:rsidDel="00B021EC">
          <w:delInstrText>HYPERLINK "https://aws.amazon.com/efs/" \t "_new"</w:delInstrText>
        </w:r>
        <w:r w:rsidR="00000000" w:rsidRPr="00B021EC" w:rsidDel="00B021EC">
          <w:fldChar w:fldCharType="separate"/>
        </w:r>
        <w:r w:rsidRPr="00B021EC" w:rsidDel="00B021EC">
          <w:rPr>
            <w:rPrChange w:id="185" w:author="Prashasti Jakhmola" w:date="2024-02-22T14:13:00Z">
              <w:rPr>
                <w:rStyle w:val="Hyperlink"/>
              </w:rPr>
            </w:rPrChange>
          </w:rPr>
          <w:delText>https://aws.amazon.com/efs/</w:delText>
        </w:r>
        <w:r w:rsidR="00000000" w:rsidRPr="00B021EC" w:rsidDel="00B021EC">
          <w:rPr>
            <w:rPrChange w:id="186" w:author="Prashasti Jakhmola" w:date="2024-02-22T14:13:00Z">
              <w:rPr>
                <w:rStyle w:val="Hyperlink"/>
              </w:rPr>
            </w:rPrChange>
          </w:rPr>
          <w:fldChar w:fldCharType="end"/>
        </w:r>
        <w:r w:rsidRPr="00E97D96" w:rsidDel="00B021EC">
          <w:delText xml:space="preserve">) </w:delText>
        </w:r>
        <w:r w:rsidRPr="00E97D96" w:rsidDel="00A47F3E">
          <w:delText xml:space="preserve">[2] </w:delText>
        </w:r>
      </w:del>
      <w:moveFromRangeStart w:id="187" w:author="Prashasti Jakhmola" w:date="2024-02-22T14:13:00Z" w:name="move159503649"/>
      <w:moveFrom w:id="188" w:author="Prashasti Jakhmola" w:date="2024-02-22T14:13:00Z">
        <w:r w:rsidRPr="00E97D96" w:rsidDel="00A47F3E">
          <w:t>Zhou, Y., &amp; Falsafi, B. (2003). The Multicore Tsunami. IEEE Computer, 36(5), 46-53.</w:t>
        </w:r>
        <w:del w:id="189" w:author="Prashasti Jakhmola" w:date="2024-02-22T14:14:00Z">
          <w:r w:rsidRPr="00E97D96" w:rsidDel="003C2B41">
            <w:delText xml:space="preserve"> </w:delText>
          </w:r>
        </w:del>
      </w:moveFrom>
      <w:moveFromRangeEnd w:id="187"/>
      <w:del w:id="190" w:author="Prashasti Jakhmola" w:date="2024-02-22T14:14:00Z">
        <w:r w:rsidRPr="00E97D96" w:rsidDel="003C2B41">
          <w:delText>[3] Source: Amazon EFS Use Cases (</w:delText>
        </w:r>
        <w:r w:rsidR="00000000" w:rsidRPr="003C2B41" w:rsidDel="003C2B41">
          <w:fldChar w:fldCharType="begin"/>
        </w:r>
        <w:r w:rsidR="00000000" w:rsidRPr="003C2B41" w:rsidDel="003C2B41">
          <w:delInstrText>HYPERLINK "https://aws.amazon.com/efs/use-cases/" \t "_new"</w:delInstrText>
        </w:r>
        <w:r w:rsidR="00000000" w:rsidRPr="003C2B41" w:rsidDel="003C2B41">
          <w:fldChar w:fldCharType="separate"/>
        </w:r>
        <w:r w:rsidRPr="003C2B41" w:rsidDel="003C2B41">
          <w:rPr>
            <w:rPrChange w:id="191" w:author="Prashasti Jakhmola" w:date="2024-02-22T14:14:00Z">
              <w:rPr>
                <w:rStyle w:val="Hyperlink"/>
              </w:rPr>
            </w:rPrChange>
          </w:rPr>
          <w:delText>https://aws.amazon.com/efs/use-cases/</w:delText>
        </w:r>
        <w:r w:rsidR="00000000" w:rsidRPr="003C2B41" w:rsidDel="003C2B41">
          <w:rPr>
            <w:rPrChange w:id="192" w:author="Prashasti Jakhmola" w:date="2024-02-22T14:14:00Z">
              <w:rPr>
                <w:rStyle w:val="Hyperlink"/>
              </w:rPr>
            </w:rPrChange>
          </w:rPr>
          <w:fldChar w:fldCharType="end"/>
        </w:r>
        <w:r w:rsidRPr="00E97D96" w:rsidDel="003C2B41">
          <w:delText>)</w:delText>
        </w:r>
      </w:del>
    </w:p>
    <w:p w14:paraId="7FCA6C72" w14:textId="77777777" w:rsidR="009A07D3" w:rsidRPr="00E97D96" w:rsidRDefault="009A07D3" w:rsidP="0010716D">
      <w:pPr>
        <w:pStyle w:val="NormalBPBHEB"/>
        <w:pPrChange w:id="193" w:author="Prashasti Jakhmola" w:date="2024-02-22T13:25:00Z">
          <w:pPr>
            <w:tabs>
              <w:tab w:val="left" w:pos="2835"/>
            </w:tabs>
            <w:spacing w:after="120" w:line="240" w:lineRule="auto"/>
          </w:pPr>
        </w:pPrChange>
      </w:pPr>
    </w:p>
    <w:p w14:paraId="4E5CCA7E" w14:textId="74ACE108" w:rsidR="00E97D96" w:rsidRPr="00E97D96" w:rsidRDefault="00E97D96" w:rsidP="00452C89">
      <w:pPr>
        <w:pStyle w:val="Heading1BPBHEB"/>
        <w:pPrChange w:id="194" w:author="Prashasti Jakhmola" w:date="2024-02-22T13:22:00Z">
          <w:pPr/>
        </w:pPrChange>
      </w:pPr>
      <w:r w:rsidRPr="00E97D96">
        <w:lastRenderedPageBreak/>
        <w:t xml:space="preserve">Amazon </w:t>
      </w:r>
      <w:proofErr w:type="spellStart"/>
      <w:r w:rsidRPr="00E97D96">
        <w:t>FSx</w:t>
      </w:r>
      <w:proofErr w:type="spellEnd"/>
      <w:del w:id="195" w:author="Prashasti Jakhmola" w:date="2024-02-22T13:22:00Z">
        <w:r w:rsidRPr="00E97D96" w:rsidDel="00452C89">
          <w:delText>: Managed File Storage for Windows and Lustre Workloads</w:delText>
        </w:r>
      </w:del>
    </w:p>
    <w:p w14:paraId="58D12BFF" w14:textId="17154A8E" w:rsidR="00E97D96" w:rsidRPr="00E97D96" w:rsidRDefault="000D1988" w:rsidP="0010716D">
      <w:pPr>
        <w:pStyle w:val="NormalBPBHEB"/>
        <w:pPrChange w:id="196" w:author="Prashasti Jakhmola" w:date="2024-02-22T13:25:00Z">
          <w:pPr>
            <w:tabs>
              <w:tab w:val="left" w:pos="2835"/>
            </w:tabs>
            <w:spacing w:after="120" w:line="240" w:lineRule="auto"/>
          </w:pPr>
        </w:pPrChange>
      </w:pPr>
      <w:ins w:id="197" w:author="Prashasti Jakhmola" w:date="2024-02-22T15:09:00Z">
        <w:r>
          <w:t>The</w:t>
        </w:r>
      </w:ins>
      <w:del w:id="198" w:author="Prashasti Jakhmola" w:date="2024-02-22T15:09:00Z">
        <w:r w:rsidR="00E97D96" w:rsidRPr="00E97D96" w:rsidDel="000D1988">
          <w:delText>In the diverse landscape of cloud storage solutions, the</w:delText>
        </w:r>
      </w:del>
      <w:r w:rsidR="00E97D96" w:rsidRPr="00E97D96">
        <w:t xml:space="preserve"> need for managed file storage tailored to specific workloads is ever-growing</w:t>
      </w:r>
      <w:ins w:id="199" w:author="Prashasti Jakhmola" w:date="2024-02-22T15:09:00Z">
        <w:r>
          <w:t xml:space="preserve"> in cloud storage solutions</w:t>
        </w:r>
      </w:ins>
      <w:r w:rsidR="00E97D96" w:rsidRPr="00E97D96">
        <w:t xml:space="preserve">. Amazon </w:t>
      </w:r>
      <w:proofErr w:type="spellStart"/>
      <w:r w:rsidR="00E97D96" w:rsidRPr="00E97D96">
        <w:t>FSx</w:t>
      </w:r>
      <w:proofErr w:type="spellEnd"/>
      <w:r w:rsidR="00E97D96" w:rsidRPr="00E97D96">
        <w:t xml:space="preserve"> answers this demand by offering fully managed file storage services optimized for </w:t>
      </w:r>
      <w:del w:id="200" w:author="Prashasti Jakhmola" w:date="2024-02-22T15:09:00Z">
        <w:r w:rsidR="00E97D96" w:rsidRPr="00E97D96" w:rsidDel="000D1988">
          <w:delText xml:space="preserve">both </w:delText>
        </w:r>
      </w:del>
      <w:r w:rsidR="00E97D96" w:rsidRPr="00E97D96">
        <w:t xml:space="preserve">Windows and </w:t>
      </w:r>
      <w:proofErr w:type="spellStart"/>
      <w:r w:rsidR="00E97D96" w:rsidRPr="00E97D96">
        <w:t>Lustre</w:t>
      </w:r>
      <w:proofErr w:type="spellEnd"/>
      <w:r w:rsidR="00E97D96" w:rsidRPr="00E97D96">
        <w:t xml:space="preserve"> workloads. In this section</w:t>
      </w:r>
      <w:del w:id="201" w:author="Prashasti Jakhmola" w:date="2024-02-22T14:15:00Z">
        <w:r w:rsidR="00E97D96" w:rsidRPr="00E97D96" w:rsidDel="00ED60FA">
          <w:delText xml:space="preserve"> of "AWS Cloud Master Class</w:delText>
        </w:r>
      </w:del>
      <w:r w:rsidR="00E97D96" w:rsidRPr="00E97D96">
        <w:t>,</w:t>
      </w:r>
      <w:del w:id="202" w:author="Prashasti Jakhmola" w:date="2024-02-22T14:15:00Z">
        <w:r w:rsidR="00E97D96" w:rsidRPr="00E97D96" w:rsidDel="00ED60FA">
          <w:delText>"</w:delText>
        </w:r>
      </w:del>
      <w:r w:rsidR="00E97D96" w:rsidRPr="00E97D96">
        <w:t xml:space="preserve"> we</w:t>
      </w:r>
      <w:ins w:id="203" w:author="Prashasti Jakhmola" w:date="2024-02-22T14:15:00Z">
        <w:r w:rsidR="00ED60FA">
          <w:t xml:space="preserve"> wi</w:t>
        </w:r>
      </w:ins>
      <w:del w:id="204" w:author="Prashasti Jakhmola" w:date="2024-02-22T14:15:00Z">
        <w:r w:rsidR="00E97D96" w:rsidRPr="00E97D96" w:rsidDel="00ED60FA">
          <w:delText>'</w:delText>
        </w:r>
      </w:del>
      <w:r w:rsidR="00E97D96" w:rsidRPr="00E97D96">
        <w:t xml:space="preserve">ll </w:t>
      </w:r>
      <w:del w:id="205" w:author="Prashasti Jakhmola" w:date="2024-02-22T15:09:00Z">
        <w:r w:rsidR="00E97D96" w:rsidRPr="00E97D96" w:rsidDel="000D1988">
          <w:delText xml:space="preserve">embark on a </w:delText>
        </w:r>
      </w:del>
      <w:r w:rsidR="00E97D96" w:rsidRPr="00E97D96">
        <w:t xml:space="preserve">journey through Amazon </w:t>
      </w:r>
      <w:proofErr w:type="spellStart"/>
      <w:r w:rsidR="00E97D96" w:rsidRPr="00E97D96">
        <w:t>FSx</w:t>
      </w:r>
      <w:proofErr w:type="spellEnd"/>
      <w:r w:rsidR="00E97D96" w:rsidRPr="00E97D96">
        <w:t>, exploring its key features, benefits, use cases, and real-world applications</w:t>
      </w:r>
      <w:del w:id="206" w:author="Prashasti Jakhmola" w:date="2024-02-22T15:07:00Z">
        <w:r w:rsidR="00E97D96" w:rsidRPr="00E97D96" w:rsidDel="00646521">
          <w:delText>,</w:delText>
        </w:r>
      </w:del>
      <w:r w:rsidR="00E97D96" w:rsidRPr="00E97D96">
        <w:t xml:space="preserve"> supported by scholarly articles and AWS sources.</w:t>
      </w:r>
    </w:p>
    <w:p w14:paraId="6B91C8E0" w14:textId="03F970D4" w:rsidR="00E97D96" w:rsidRPr="00E97D96" w:rsidRDefault="00E97D96" w:rsidP="0010716D">
      <w:pPr>
        <w:pStyle w:val="Heading2BPBHEB"/>
        <w:pPrChange w:id="207" w:author="Prashasti Jakhmola" w:date="2024-02-22T13:25:00Z">
          <w:pPr>
            <w:pStyle w:val="Heading2"/>
          </w:pPr>
        </w:pPrChange>
      </w:pPr>
      <w:r w:rsidRPr="00E97D96">
        <w:t xml:space="preserve">Amazon </w:t>
      </w:r>
      <w:proofErr w:type="spellStart"/>
      <w:r w:rsidRPr="00E97D96">
        <w:t>FSx</w:t>
      </w:r>
      <w:proofErr w:type="spellEnd"/>
      <w:r w:rsidRPr="00E97D96">
        <w:t xml:space="preserve">: A </w:t>
      </w:r>
      <w:r w:rsidR="00C72BFB" w:rsidRPr="00E97D96">
        <w:t>closer look</w:t>
      </w:r>
    </w:p>
    <w:p w14:paraId="52D42126" w14:textId="73A24431" w:rsidR="00E97D96" w:rsidRPr="00E97D96" w:rsidRDefault="00E97D96" w:rsidP="0010716D">
      <w:pPr>
        <w:pStyle w:val="NormalBPBHEB"/>
        <w:pPrChange w:id="208" w:author="Prashasti Jakhmola" w:date="2024-02-22T13:25:00Z">
          <w:pPr>
            <w:tabs>
              <w:tab w:val="left" w:pos="2835"/>
            </w:tabs>
            <w:spacing w:after="120" w:line="240" w:lineRule="auto"/>
          </w:pPr>
        </w:pPrChange>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w:t>
      </w:r>
      <w:ins w:id="209" w:author="Prashasti Jakhmola" w:date="2024-02-22T15:07:00Z">
        <w:r w:rsidR="00646521">
          <w:t xml:space="preserve"> </w:t>
        </w:r>
      </w:ins>
      <w:del w:id="210" w:author="Prashasti Jakhmola" w:date="2024-02-22T15:07:00Z">
        <w:r w:rsidRPr="00E97D96" w:rsidDel="00646521">
          <w:delText>,</w:delText>
        </w:r>
      </w:del>
      <w:del w:id="211" w:author="Prashasti Jakhmola" w:date="2024-02-22T15:09:00Z">
        <w:r w:rsidRPr="00E97D96" w:rsidDel="000D1988">
          <w:delText xml:space="preserve"> </w:delText>
        </w:r>
      </w:del>
      <w:r w:rsidRPr="00E97D96">
        <w:t xml:space="preserve">seamlessly integrated with Active Directory, enabling organizations to run Windows-based applications </w:t>
      </w:r>
      <w:ins w:id="212" w:author="Prashasti Jakhmola" w:date="2024-02-22T15:09:00Z">
        <w:r w:rsidR="000D1988">
          <w:t>requiring</w:t>
        </w:r>
      </w:ins>
      <w:del w:id="213" w:author="Prashasti Jakhmola" w:date="2024-02-22T15:09:00Z">
        <w:r w:rsidRPr="00E97D96" w:rsidDel="000D1988">
          <w:delText>that require</w:delText>
        </w:r>
      </w:del>
      <w:r w:rsidRPr="00E97D96">
        <w:t xml:space="preserv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w:t>
      </w:r>
      <w:r w:rsidRPr="00C23C2A">
        <w:rPr>
          <w:b/>
          <w:bCs/>
          <w:rPrChange w:id="214" w:author="Prashasti Jakhmola" w:date="2024-02-22T14:16:00Z">
            <w:rPr/>
          </w:rPrChange>
        </w:rPr>
        <w:t>high-performance computing</w:t>
      </w:r>
      <w:r w:rsidRPr="00E97D96">
        <w:t xml:space="preserve"> (</w:t>
      </w:r>
      <w:r w:rsidRPr="00C23C2A">
        <w:rPr>
          <w:b/>
          <w:bCs/>
          <w:rPrChange w:id="215" w:author="Prashasti Jakhmola" w:date="2024-02-22T14:16:00Z">
            <w:rPr/>
          </w:rPrChange>
        </w:rPr>
        <w:t>HPC</w:t>
      </w:r>
      <w:r w:rsidRPr="00E97D96">
        <w:t xml:space="preserve">)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w:t>
      </w:r>
      <w:ins w:id="216" w:author="Prashasti Jakhmola" w:date="2024-02-22T14:16:00Z">
        <w:r w:rsidR="0028792C">
          <w:rPr>
            <w:rStyle w:val="FootnoteReference"/>
          </w:rPr>
          <w:footnoteReference w:id="7"/>
        </w:r>
        <w:r w:rsidR="0028792C">
          <w:t>.</w:t>
        </w:r>
      </w:ins>
      <w:r w:rsidRPr="00E97D96">
        <w:t xml:space="preserve"> </w:t>
      </w:r>
      <w:del w:id="218" w:author="Prashasti Jakhmola" w:date="2024-02-22T14:16:00Z">
        <w:r w:rsidRPr="00E97D96" w:rsidDel="0028792C">
          <w:delText>[1].</w:delText>
        </w:r>
      </w:del>
    </w:p>
    <w:p w14:paraId="2F089EAD" w14:textId="625B1340" w:rsidR="00E97D96" w:rsidRPr="00E97D96" w:rsidRDefault="00E97D96" w:rsidP="0010716D">
      <w:pPr>
        <w:pStyle w:val="Heading2BPBHEB"/>
        <w:pPrChange w:id="219" w:author="Prashasti Jakhmola" w:date="2024-02-22T13:25:00Z">
          <w:pPr>
            <w:pStyle w:val="Heading2"/>
          </w:pPr>
        </w:pPrChange>
      </w:pPr>
      <w:r w:rsidRPr="00E97D96">
        <w:t xml:space="preserve">Use </w:t>
      </w:r>
      <w:r w:rsidR="00072789" w:rsidRPr="00E97D96">
        <w:t xml:space="preserve">cases and </w:t>
      </w:r>
      <w:proofErr w:type="gramStart"/>
      <w:r w:rsidR="00072789" w:rsidRPr="00E97D96">
        <w:t>efficiency</w:t>
      </w:r>
      <w:proofErr w:type="gramEnd"/>
    </w:p>
    <w:p w14:paraId="78BC0D97" w14:textId="4D90AE3D" w:rsidR="00E97D96" w:rsidRPr="00E97D96" w:rsidRDefault="00E97D96" w:rsidP="0010716D">
      <w:pPr>
        <w:pStyle w:val="NormalBPBHEB"/>
        <w:pPrChange w:id="220" w:author="Prashasti Jakhmola" w:date="2024-02-22T13:25:00Z">
          <w:pPr>
            <w:tabs>
              <w:tab w:val="left" w:pos="2835"/>
            </w:tabs>
            <w:spacing w:after="120" w:line="240" w:lineRule="auto"/>
          </w:pPr>
        </w:pPrChange>
      </w:pPr>
      <w:r w:rsidRPr="00E97D96">
        <w:t xml:space="preserve">Scholarly articles </w:t>
      </w:r>
      <w:del w:id="221" w:author="Prashasti Jakhmola" w:date="2024-02-22T15:09:00Z">
        <w:r w:rsidRPr="00E97D96" w:rsidDel="000D1988">
          <w:delText xml:space="preserve">often </w:delText>
        </w:r>
      </w:del>
      <w:r w:rsidRPr="00E97D96">
        <w:t>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w:t>
      </w:r>
      <w:ins w:id="222" w:author="Prashasti Jakhmola" w:date="2024-02-22T14:17:00Z">
        <w:r w:rsidR="00961BD9">
          <w:rPr>
            <w:rStyle w:val="FootnoteReference"/>
          </w:rPr>
          <w:footnoteReference w:id="8"/>
        </w:r>
        <w:r w:rsidR="00AF110A">
          <w:t>.</w:t>
        </w:r>
      </w:ins>
      <w:r w:rsidRPr="00E97D96">
        <w:t xml:space="preserve"> </w:t>
      </w:r>
      <w:del w:id="226" w:author="Prashasti Jakhmola" w:date="2024-02-22T14:17:00Z">
        <w:r w:rsidRPr="00E97D96" w:rsidDel="009B478A">
          <w:delText xml:space="preserve">[2]. </w:delText>
        </w:r>
      </w:del>
      <w:r w:rsidRPr="00E97D96">
        <w:t>AWS's</w:t>
      </w:r>
      <w:ins w:id="227" w:author="Prashasti Jakhmola" w:date="2024-02-22T15:12:00Z">
        <w:r w:rsidR="00787DEA">
          <w:t xml:space="preserve"> own </w:t>
        </w:r>
      </w:ins>
      <w:del w:id="228" w:author="Prashasti Jakhmola" w:date="2024-02-22T15:12:00Z">
        <w:r w:rsidRPr="00E97D96" w:rsidDel="00787DEA">
          <w:delText xml:space="preserve"> </w:delText>
        </w:r>
      </w:del>
      <w:del w:id="229" w:author="Prashasti Jakhmola" w:date="2024-02-22T15:09:00Z">
        <w:r w:rsidRPr="00E97D96" w:rsidDel="000D1988">
          <w:delText xml:space="preserve">own </w:delText>
        </w:r>
      </w:del>
      <w:r w:rsidRPr="00E97D96">
        <w:t xml:space="preserve">documentation on </w:t>
      </w:r>
      <w:proofErr w:type="spellStart"/>
      <w:r w:rsidRPr="00E97D96">
        <w:t>FSx</w:t>
      </w:r>
      <w:proofErr w:type="spellEnd"/>
      <w:r w:rsidRPr="00E97D96">
        <w:t xml:space="preserve"> showcases its applicability in </w:t>
      </w:r>
      <w:ins w:id="230" w:author="Prashasti Jakhmola" w:date="2024-02-22T15:09:00Z">
        <w:r w:rsidR="000D1988">
          <w:t>various</w:t>
        </w:r>
      </w:ins>
      <w:del w:id="231" w:author="Prashasti Jakhmola" w:date="2024-02-22T15:09:00Z">
        <w:r w:rsidRPr="00E97D96" w:rsidDel="000D1988">
          <w:delText>a range of</w:delText>
        </w:r>
      </w:del>
      <w:r w:rsidRPr="00E97D96">
        <w:t xml:space="preserve">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w:t>
      </w:r>
      <w:del w:id="232" w:author="Prashasti Jakhmola" w:date="2024-02-22T15:10:00Z">
        <w:r w:rsidRPr="00E97D96" w:rsidDel="0028672A">
          <w:delText xml:space="preserve">can </w:delText>
        </w:r>
      </w:del>
      <w:r w:rsidRPr="00E97D96">
        <w:t>meet their performance requirements while enjoying the benefits of AWS-managed services</w:t>
      </w:r>
      <w:ins w:id="233" w:author="Prashasti Jakhmola" w:date="2024-02-22T14:17:00Z">
        <w:r w:rsidR="006A5534">
          <w:rPr>
            <w:rStyle w:val="FootnoteReference"/>
          </w:rPr>
          <w:footnoteReference w:id="9"/>
        </w:r>
        <w:r w:rsidR="000027FE">
          <w:t>.</w:t>
        </w:r>
      </w:ins>
      <w:r w:rsidRPr="00E97D96">
        <w:t xml:space="preserve"> </w:t>
      </w:r>
      <w:del w:id="236" w:author="Prashasti Jakhmola" w:date="2024-02-22T14:18:00Z">
        <w:r w:rsidRPr="00E97D96" w:rsidDel="006A5534">
          <w:delText>[3].</w:delText>
        </w:r>
      </w:del>
    </w:p>
    <w:p w14:paraId="61624347" w14:textId="3BE9C711" w:rsidR="00E97D96" w:rsidRPr="00E97D96" w:rsidDel="006A5534" w:rsidRDefault="00E97D96" w:rsidP="0010716D">
      <w:pPr>
        <w:pStyle w:val="NormalBPBHEB"/>
        <w:rPr>
          <w:del w:id="237" w:author="Prashasti Jakhmola" w:date="2024-02-22T14:18:00Z"/>
        </w:rPr>
        <w:pPrChange w:id="238" w:author="Prashasti Jakhmola" w:date="2024-02-22T13:25:00Z">
          <w:pPr>
            <w:tabs>
              <w:tab w:val="left" w:pos="2835"/>
            </w:tabs>
            <w:spacing w:after="120" w:line="240" w:lineRule="auto"/>
          </w:pPr>
        </w:pPrChange>
      </w:pPr>
      <w:r w:rsidRPr="00E97D96">
        <w:t xml:space="preserve">As we continue </w:t>
      </w:r>
      <w:del w:id="239" w:author="Prashasti Jakhmola" w:date="2024-02-22T15:10:00Z">
        <w:r w:rsidRPr="00E97D96" w:rsidDel="0028672A">
          <w:delText xml:space="preserve">through </w:delText>
        </w:r>
      </w:del>
      <w:r w:rsidRPr="00E97D96">
        <w:t xml:space="preserve">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11BBEA84" w14:textId="6BC43C88" w:rsidR="00E97D96" w:rsidDel="0010716D" w:rsidRDefault="00E97D96" w:rsidP="0010716D">
      <w:pPr>
        <w:pStyle w:val="NormalBPBHEB"/>
        <w:rPr>
          <w:del w:id="240" w:author="Prashasti Jakhmola" w:date="2024-02-22T13:26:00Z"/>
        </w:rPr>
        <w:pPrChange w:id="241" w:author="Prashasti Jakhmola" w:date="2024-02-22T13:25:00Z">
          <w:pPr>
            <w:tabs>
              <w:tab w:val="left" w:pos="2835"/>
            </w:tabs>
            <w:spacing w:after="120" w:line="240" w:lineRule="auto"/>
          </w:pPr>
        </w:pPrChange>
      </w:pPr>
      <w:del w:id="242" w:author="Prashasti Jakhmola" w:date="2024-02-22T14:17:00Z">
        <w:r w:rsidRPr="00E97D96" w:rsidDel="00961BD9">
          <w:delText xml:space="preserve">[1] </w:delText>
        </w:r>
      </w:del>
      <w:del w:id="243" w:author="Prashasti Jakhmola" w:date="2024-02-22T14:16:00Z">
        <w:r w:rsidRPr="00E97D96" w:rsidDel="0028792C">
          <w:delText>Source: Amazon FSx (</w:delText>
        </w:r>
        <w:r w:rsidR="00000000" w:rsidRPr="0028792C" w:rsidDel="0028792C">
          <w:fldChar w:fldCharType="begin"/>
        </w:r>
        <w:r w:rsidR="00000000" w:rsidRPr="0028792C" w:rsidDel="0028792C">
          <w:delInstrText>HYPERLINK "https://aws.amazon.com/fsx/" \t "_new"</w:delInstrText>
        </w:r>
        <w:r w:rsidR="00000000" w:rsidRPr="0028792C" w:rsidDel="0028792C">
          <w:fldChar w:fldCharType="separate"/>
        </w:r>
        <w:r w:rsidRPr="0028792C" w:rsidDel="0028792C">
          <w:rPr>
            <w:rPrChange w:id="244" w:author="Prashasti Jakhmola" w:date="2024-02-22T14:16:00Z">
              <w:rPr>
                <w:rStyle w:val="Hyperlink"/>
              </w:rPr>
            </w:rPrChange>
          </w:rPr>
          <w:delText>https://aws.amazon.com/fsx/</w:delText>
        </w:r>
        <w:r w:rsidR="00000000" w:rsidRPr="0028792C" w:rsidDel="0028792C">
          <w:rPr>
            <w:rPrChange w:id="245" w:author="Prashasti Jakhmola" w:date="2024-02-22T14:16:00Z">
              <w:rPr>
                <w:rStyle w:val="Hyperlink"/>
              </w:rPr>
            </w:rPrChange>
          </w:rPr>
          <w:fldChar w:fldCharType="end"/>
        </w:r>
        <w:r w:rsidRPr="0028792C" w:rsidDel="0028792C">
          <w:delText>)</w:delText>
        </w:r>
        <w:r w:rsidRPr="00E97D96" w:rsidDel="0028792C">
          <w:delText xml:space="preserve"> </w:delText>
        </w:r>
      </w:del>
      <w:del w:id="246" w:author="Prashasti Jakhmola" w:date="2024-02-22T14:17:00Z">
        <w:r w:rsidRPr="00E97D96" w:rsidDel="00961BD9">
          <w:delText xml:space="preserve">[2] </w:delText>
        </w:r>
      </w:del>
      <w:moveFromRangeStart w:id="247" w:author="Prashasti Jakhmola" w:date="2024-02-22T14:17:00Z" w:name="move159503874"/>
      <w:moveFrom w:id="248" w:author="Prashasti Jakhmola" w:date="2024-02-22T14:17:00Z">
        <w:del w:id="249" w:author="Prashasti Jakhmola" w:date="2024-02-22T14:18:00Z">
          <w:r w:rsidRPr="00E97D96" w:rsidDel="006A5534">
            <w:delText xml:space="preserve">Leckie, A., &amp; Seltzer, M. (2002). Disk Arrays: High-Performance, Reliable Secondary Storage. ACM Computing Surveys (CSUR), 34(3), 265-294. </w:delText>
          </w:r>
        </w:del>
      </w:moveFrom>
      <w:moveFromRangeEnd w:id="247"/>
      <w:del w:id="250" w:author="Prashasti Jakhmola" w:date="2024-02-22T14:18:00Z">
        <w:r w:rsidRPr="00E97D96" w:rsidDel="006A5534">
          <w:delText>[3] Source: Amazon FSx Use Cases (</w:delText>
        </w:r>
        <w:r w:rsidR="00000000" w:rsidRPr="006A5534" w:rsidDel="006A5534">
          <w:fldChar w:fldCharType="begin"/>
        </w:r>
        <w:r w:rsidR="00000000" w:rsidRPr="006A5534" w:rsidDel="006A5534">
          <w:delInstrText>HYPERLINK "https://aws.amazon.com/fsx/use-cases/" \t "_new"</w:delInstrText>
        </w:r>
        <w:r w:rsidR="00000000" w:rsidRPr="006A5534" w:rsidDel="006A5534">
          <w:fldChar w:fldCharType="separate"/>
        </w:r>
        <w:r w:rsidRPr="006A5534" w:rsidDel="006A5534">
          <w:rPr>
            <w:rPrChange w:id="251" w:author="Prashasti Jakhmola" w:date="2024-02-22T14:18:00Z">
              <w:rPr>
                <w:rStyle w:val="Hyperlink"/>
              </w:rPr>
            </w:rPrChange>
          </w:rPr>
          <w:delText>https://aws.amazon.com/fsx/use-cases/</w:delText>
        </w:r>
        <w:r w:rsidR="00000000" w:rsidRPr="006A5534" w:rsidDel="006A5534">
          <w:rPr>
            <w:rPrChange w:id="252" w:author="Prashasti Jakhmola" w:date="2024-02-22T14:18:00Z">
              <w:rPr>
                <w:rStyle w:val="Hyperlink"/>
              </w:rPr>
            </w:rPrChange>
          </w:rPr>
          <w:fldChar w:fldCharType="end"/>
        </w:r>
        <w:r w:rsidRPr="00E97D96" w:rsidDel="006A5534">
          <w:delText>)</w:delText>
        </w:r>
      </w:del>
    </w:p>
    <w:p w14:paraId="73DF77AC" w14:textId="77777777" w:rsidR="009A07D3" w:rsidRPr="00E97D96" w:rsidRDefault="009A07D3" w:rsidP="0010716D">
      <w:pPr>
        <w:pStyle w:val="NormalBPBHEB"/>
        <w:pPrChange w:id="253" w:author="Prashasti Jakhmola" w:date="2024-02-22T13:26:00Z">
          <w:pPr>
            <w:tabs>
              <w:tab w:val="left" w:pos="2835"/>
            </w:tabs>
            <w:spacing w:after="120" w:line="240" w:lineRule="auto"/>
          </w:pPr>
        </w:pPrChange>
      </w:pPr>
    </w:p>
    <w:p w14:paraId="51F29C93" w14:textId="4FC60974" w:rsidR="00E97D96" w:rsidRPr="00E97D96" w:rsidRDefault="00E97D96" w:rsidP="00452C89">
      <w:pPr>
        <w:pStyle w:val="Heading1BPBHEB"/>
        <w:pPrChange w:id="254" w:author="Prashasti Jakhmola" w:date="2024-02-22T13:22:00Z">
          <w:pPr/>
        </w:pPrChange>
      </w:pPr>
      <w:r w:rsidRPr="00E97D96">
        <w:lastRenderedPageBreak/>
        <w:t>Amazon S3 Glacier</w:t>
      </w:r>
      <w:del w:id="255" w:author="Prashasti Jakhmola" w:date="2024-02-22T13:22:00Z">
        <w:r w:rsidRPr="00E97D96" w:rsidDel="00452C89">
          <w:delText>: Secure and Cost-effective Archive Storage</w:delText>
        </w:r>
      </w:del>
    </w:p>
    <w:p w14:paraId="636D818D" w14:textId="3443FC80" w:rsidR="00E97D96" w:rsidRPr="00E97D96" w:rsidRDefault="0028672A" w:rsidP="0010716D">
      <w:pPr>
        <w:pStyle w:val="NormalBPBHEB"/>
        <w:pPrChange w:id="256" w:author="Prashasti Jakhmola" w:date="2024-02-22T13:26:00Z">
          <w:pPr>
            <w:tabs>
              <w:tab w:val="left" w:pos="2835"/>
            </w:tabs>
            <w:spacing w:after="120" w:line="240" w:lineRule="auto"/>
          </w:pPr>
        </w:pPrChange>
      </w:pPr>
      <w:ins w:id="257" w:author="Prashasti Jakhmola" w:date="2024-02-22T15:10:00Z">
        <w:r>
          <w:t>In</w:t>
        </w:r>
      </w:ins>
      <w:del w:id="258" w:author="Prashasti Jakhmola" w:date="2024-02-22T15:10:00Z">
        <w:r w:rsidR="00E97D96" w:rsidRPr="00E97D96" w:rsidDel="0028672A">
          <w:delText>Within</w:delText>
        </w:r>
      </w:del>
      <w:r w:rsidR="00E97D96" w:rsidRPr="00E97D96">
        <w:t xml:space="preserve"> </w:t>
      </w:r>
      <w:del w:id="259" w:author="Prashasti Jakhmola" w:date="2024-02-22T15:10:00Z">
        <w:r w:rsidR="00E97D96" w:rsidRPr="00E97D96" w:rsidDel="0028672A">
          <w:delText xml:space="preserve">the realm of </w:delText>
        </w:r>
      </w:del>
      <w:r w:rsidR="00E97D96" w:rsidRPr="00E97D96">
        <w:t xml:space="preserve">cloud storage, efficient and secure </w:t>
      </w:r>
      <w:del w:id="260" w:author="Prashasti Jakhmola" w:date="2024-02-22T15:07:00Z">
        <w:r w:rsidR="00E97D96" w:rsidRPr="00E97D96" w:rsidDel="00646521">
          <w:delText xml:space="preserve">archival of </w:delText>
        </w:r>
      </w:del>
      <w:r w:rsidR="00E97D96" w:rsidRPr="00E97D96">
        <w:t xml:space="preserve">data </w:t>
      </w:r>
      <w:ins w:id="261" w:author="Prashasti Jakhmola" w:date="2024-02-22T15:07:00Z">
        <w:r w:rsidR="00646521">
          <w:t>archives</w:t>
        </w:r>
      </w:ins>
      <w:del w:id="262" w:author="Prashasti Jakhmola" w:date="2024-02-22T15:07:00Z">
        <w:r w:rsidR="00E97D96" w:rsidRPr="00E97D96" w:rsidDel="00646521">
          <w:delText>is</w:delText>
        </w:r>
      </w:del>
      <w:r w:rsidR="00E97D96" w:rsidRPr="00E97D96">
        <w:t xml:space="preserve"> </w:t>
      </w:r>
      <w:ins w:id="263" w:author="Prashasti Jakhmola" w:date="2024-02-22T15:07:00Z">
        <w:r w:rsidR="00646521">
          <w:t>are</w:t>
        </w:r>
      </w:ins>
      <w:del w:id="264" w:author="Prashasti Jakhmola" w:date="2024-02-22T15:07:00Z">
        <w:r w:rsidR="00E97D96" w:rsidRPr="00E97D96" w:rsidDel="00646521">
          <w:delText>a</w:delText>
        </w:r>
      </w:del>
      <w:r w:rsidR="00E97D96" w:rsidRPr="00E97D96">
        <w:t xml:space="preserve"> critical </w:t>
      </w:r>
      <w:del w:id="265" w:author="Prashasti Jakhmola" w:date="2024-02-22T15:07:00Z">
        <w:r w:rsidR="00E97D96" w:rsidRPr="00E97D96" w:rsidDel="00646521">
          <w:delText>requirement</w:delText>
        </w:r>
      </w:del>
      <w:del w:id="266" w:author="Prashasti Jakhmola" w:date="2024-02-22T15:10:00Z">
        <w:r w:rsidR="00E97D96" w:rsidRPr="00E97D96" w:rsidDel="0028672A">
          <w:delText xml:space="preserve"> </w:delText>
        </w:r>
      </w:del>
      <w:r w:rsidR="00E97D96" w:rsidRPr="00E97D96">
        <w:t xml:space="preserve">for organizations. Amazon S3 Glacier offers a solution by providing cost-effective archival storage </w:t>
      </w:r>
      <w:ins w:id="267" w:author="Prashasti Jakhmola" w:date="2024-02-22T15:10:00Z">
        <w:r>
          <w:t>focusing</w:t>
        </w:r>
      </w:ins>
      <w:del w:id="268" w:author="Prashasti Jakhmola" w:date="2024-02-22T15:10:00Z">
        <w:r w:rsidR="00E97D96" w:rsidRPr="00E97D96" w:rsidDel="0028672A">
          <w:delText>with a focus</w:delText>
        </w:r>
      </w:del>
      <w:r w:rsidR="00E97D96" w:rsidRPr="00E97D96">
        <w:t xml:space="preserve"> on data durability and compliance. </w:t>
      </w:r>
      <w:ins w:id="269" w:author="Prashasti Jakhmola" w:date="2024-02-22T15:10:00Z">
        <w:r>
          <w:t>This</w:t>
        </w:r>
      </w:ins>
      <w:del w:id="270" w:author="Prashasti Jakhmola" w:date="2024-02-22T15:10:00Z">
        <w:r w:rsidR="00E97D96" w:rsidRPr="00E97D96" w:rsidDel="0028672A">
          <w:delText>In this</w:delText>
        </w:r>
      </w:del>
      <w:r w:rsidR="00E97D96" w:rsidRPr="00E97D96">
        <w:t xml:space="preserve"> section</w:t>
      </w:r>
      <w:del w:id="271" w:author="Prashasti Jakhmola" w:date="2024-02-22T14:18:00Z">
        <w:r w:rsidR="00E97D96" w:rsidRPr="00E97D96" w:rsidDel="00671A46">
          <w:delText xml:space="preserve"> of "AWS Cloud Master Class</w:delText>
        </w:r>
      </w:del>
      <w:del w:id="272" w:author="Prashasti Jakhmola" w:date="2024-02-22T15:10:00Z">
        <w:r w:rsidR="00E97D96" w:rsidRPr="00E97D96" w:rsidDel="0028672A">
          <w:delText>,</w:delText>
        </w:r>
      </w:del>
      <w:del w:id="273" w:author="Prashasti Jakhmola" w:date="2024-02-22T14:18:00Z">
        <w:r w:rsidR="00E97D96" w:rsidRPr="00E97D96" w:rsidDel="00671A46">
          <w:delText>"</w:delText>
        </w:r>
      </w:del>
      <w:del w:id="274" w:author="Prashasti Jakhmola" w:date="2024-02-22T15:10:00Z">
        <w:r w:rsidR="00E97D96" w:rsidRPr="00E97D96" w:rsidDel="0028672A">
          <w:delText xml:space="preserve"> we</w:delText>
        </w:r>
      </w:del>
      <w:r w:rsidR="00E97D96" w:rsidRPr="00E97D96">
        <w:t xml:space="preserve"> will explore Amazon S3 Glacier in-depth, uncovering its key features, benefits, use cases, and real-world applications</w:t>
      </w:r>
      <w:del w:id="275" w:author="Prashasti Jakhmola" w:date="2024-02-22T15:08:00Z">
        <w:r w:rsidR="00E97D96" w:rsidRPr="00E97D96" w:rsidDel="00646521">
          <w:delText>,</w:delText>
        </w:r>
      </w:del>
      <w:r w:rsidR="00E97D96" w:rsidRPr="00E97D96">
        <w:t xml:space="preserve"> supported by scholarly articles and AWS sources.</w:t>
      </w:r>
    </w:p>
    <w:p w14:paraId="7B0FE95E" w14:textId="675B7C73" w:rsidR="00E97D96" w:rsidRPr="00E97D96" w:rsidRDefault="00E97D96" w:rsidP="0010716D">
      <w:pPr>
        <w:pStyle w:val="Heading2BPBHEB"/>
        <w:pPrChange w:id="276" w:author="Prashasti Jakhmola" w:date="2024-02-22T13:26:00Z">
          <w:pPr>
            <w:pStyle w:val="Heading2"/>
          </w:pPr>
        </w:pPrChange>
      </w:pPr>
      <w:r w:rsidRPr="00E97D96">
        <w:t xml:space="preserve">Amazon S3 Glacier: A </w:t>
      </w:r>
      <w:r w:rsidR="002B4F48" w:rsidRPr="00E97D96">
        <w:t>closer look</w:t>
      </w:r>
    </w:p>
    <w:p w14:paraId="2C78B19D" w14:textId="7B6B395E" w:rsidR="00E97D96" w:rsidRPr="00E97D96" w:rsidRDefault="00E97D96" w:rsidP="0010716D">
      <w:pPr>
        <w:pStyle w:val="NormalBPBHEB"/>
        <w:pPrChange w:id="277" w:author="Prashasti Jakhmola" w:date="2024-02-22T13:26:00Z">
          <w:pPr>
            <w:tabs>
              <w:tab w:val="left" w:pos="2835"/>
            </w:tabs>
            <w:spacing w:after="120" w:line="240" w:lineRule="auto"/>
          </w:pPr>
        </w:pPrChange>
      </w:pPr>
      <w:r w:rsidRPr="00E97D96">
        <w:t xml:space="preserve">Amazon S3 Glacier is an archival storage service designed for </w:t>
      </w:r>
      <w:ins w:id="278" w:author="Prashasti Jakhmola" w:date="2024-02-22T15:10:00Z">
        <w:r w:rsidR="0028672A">
          <w:t>infrequently accessed data that must</w:t>
        </w:r>
      </w:ins>
      <w:del w:id="279" w:author="Prashasti Jakhmola" w:date="2024-02-22T15:10:00Z">
        <w:r w:rsidRPr="00E97D96" w:rsidDel="0028672A">
          <w:delText>data that is infrequently accessed but needs to</w:delText>
        </w:r>
      </w:del>
      <w:r w:rsidRPr="00E97D96">
        <w:t xml:space="preserve">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w:t>
      </w:r>
      <w:ins w:id="280" w:author="Prashasti Jakhmola" w:date="2024-02-22T14:19:00Z">
        <w:r w:rsidR="00BF0A14">
          <w:rPr>
            <w:rStyle w:val="FootnoteReference"/>
          </w:rPr>
          <w:footnoteReference w:id="10"/>
        </w:r>
      </w:ins>
      <w:ins w:id="282" w:author="Prashasti Jakhmola" w:date="2024-02-22T14:18:00Z">
        <w:r w:rsidR="0008396C">
          <w:t>.</w:t>
        </w:r>
      </w:ins>
      <w:r w:rsidRPr="00E97D96">
        <w:t xml:space="preserve"> </w:t>
      </w:r>
      <w:del w:id="283" w:author="Prashasti Jakhmola" w:date="2024-02-22T14:19:00Z">
        <w:r w:rsidRPr="00E97D96" w:rsidDel="00822D44">
          <w:delText>[1].</w:delText>
        </w:r>
      </w:del>
    </w:p>
    <w:p w14:paraId="2D428E42" w14:textId="7CEB0684" w:rsidR="00E97D96" w:rsidRPr="00E97D96" w:rsidRDefault="00E97D96" w:rsidP="0010716D">
      <w:pPr>
        <w:pStyle w:val="Heading2BPBHEB"/>
        <w:pPrChange w:id="284" w:author="Prashasti Jakhmola" w:date="2024-02-22T13:26:00Z">
          <w:pPr>
            <w:pStyle w:val="Heading2"/>
          </w:pPr>
        </w:pPrChange>
      </w:pPr>
      <w:r w:rsidRPr="00E97D96">
        <w:t xml:space="preserve">Use </w:t>
      </w:r>
      <w:r w:rsidR="00C23CDA" w:rsidRPr="00E97D96">
        <w:t xml:space="preserve">cases and </w:t>
      </w:r>
      <w:proofErr w:type="gramStart"/>
      <w:r w:rsidR="00C23CDA" w:rsidRPr="00E97D96">
        <w:t>efficiency</w:t>
      </w:r>
      <w:proofErr w:type="gramEnd"/>
    </w:p>
    <w:p w14:paraId="6D58329F" w14:textId="652F55BC" w:rsidR="00E97D96" w:rsidRPr="00E97D96" w:rsidRDefault="00E97D96" w:rsidP="0010716D">
      <w:pPr>
        <w:pStyle w:val="NormalBPBHEB"/>
        <w:pPrChange w:id="285" w:author="Prashasti Jakhmola" w:date="2024-02-22T13:26:00Z">
          <w:pPr>
            <w:tabs>
              <w:tab w:val="left" w:pos="2835"/>
            </w:tabs>
            <w:spacing w:after="120" w:line="240" w:lineRule="auto"/>
          </w:pPr>
        </w:pPrChange>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w:t>
      </w:r>
      <w:ins w:id="286" w:author="Prashasti Jakhmola" w:date="2024-02-22T14:19:00Z">
        <w:r w:rsidR="00AC43FC">
          <w:rPr>
            <w:rStyle w:val="FootnoteReference"/>
          </w:rPr>
          <w:footnoteReference w:id="11"/>
        </w:r>
        <w:r w:rsidR="00AC43FC">
          <w:t>.</w:t>
        </w:r>
      </w:ins>
      <w:ins w:id="290" w:author="Prashasti Jakhmola" w:date="2024-02-22T14:20:00Z">
        <w:r w:rsidR="00AC43FC">
          <w:t xml:space="preserve"> </w:t>
        </w:r>
      </w:ins>
      <w:del w:id="291" w:author="Prashasti Jakhmola" w:date="2024-02-22T14:20:00Z">
        <w:r w:rsidRPr="00E97D96" w:rsidDel="00AC43FC">
          <w:delText xml:space="preserve"> [2]. </w:delText>
        </w:r>
      </w:del>
      <w:r w:rsidRPr="00E97D96">
        <w:t xml:space="preserve">AWS's </w:t>
      </w:r>
      <w:ins w:id="292" w:author="Prashasti Jakhmola" w:date="2024-02-22T15:12:00Z">
        <w:r w:rsidR="00787DEA">
          <w:t xml:space="preserve">own </w:t>
        </w:r>
      </w:ins>
      <w:del w:id="293" w:author="Prashasti Jakhmola" w:date="2024-02-22T15:10:00Z">
        <w:r w:rsidRPr="00E97D96" w:rsidDel="0028672A">
          <w:delText xml:space="preserve">own </w:delText>
        </w:r>
      </w:del>
      <w:r w:rsidRPr="00E97D96">
        <w:t>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w:t>
      </w:r>
      <w:ins w:id="294" w:author="Prashasti Jakhmola" w:date="2024-02-22T14:20:00Z">
        <w:r w:rsidR="00CF0250">
          <w:rPr>
            <w:rStyle w:val="FootnoteReference"/>
          </w:rPr>
          <w:footnoteReference w:id="12"/>
        </w:r>
        <w:r w:rsidR="00CF0250">
          <w:t>.</w:t>
        </w:r>
      </w:ins>
      <w:r w:rsidRPr="00E97D96">
        <w:t xml:space="preserve"> </w:t>
      </w:r>
      <w:del w:id="296" w:author="Prashasti Jakhmola" w:date="2024-02-22T14:20:00Z">
        <w:r w:rsidRPr="00E97D96" w:rsidDel="00CF0250">
          <w:delText>[3].</w:delText>
        </w:r>
      </w:del>
    </w:p>
    <w:p w14:paraId="6B9AE3E3" w14:textId="4C9C797A" w:rsidR="00E97D96" w:rsidRPr="00E97D96" w:rsidRDefault="00E97D96" w:rsidP="0010716D">
      <w:pPr>
        <w:pStyle w:val="NormalBPBHEB"/>
        <w:pPrChange w:id="297" w:author="Prashasti Jakhmola" w:date="2024-02-22T13:26:00Z">
          <w:pPr>
            <w:tabs>
              <w:tab w:val="left" w:pos="2835"/>
            </w:tabs>
            <w:spacing w:after="120" w:line="240" w:lineRule="auto"/>
          </w:pPr>
        </w:pPrChange>
      </w:pPr>
      <w:r w:rsidRPr="00E97D96">
        <w:t xml:space="preserve">As we continue </w:t>
      </w:r>
      <w:del w:id="298" w:author="Prashasti Jakhmola" w:date="2024-02-22T15:10:00Z">
        <w:r w:rsidRPr="00E97D96" w:rsidDel="0028672A">
          <w:delText xml:space="preserve">through </w:delText>
        </w:r>
      </w:del>
      <w:r w:rsidRPr="00E97D96">
        <w:t xml:space="preserve">this chapter, we will </w:t>
      </w:r>
      <w:ins w:id="299" w:author="Prashasti Jakhmola" w:date="2024-02-22T15:10:00Z">
        <w:r w:rsidR="0028672A">
          <w:t>explore</w:t>
        </w:r>
      </w:ins>
      <w:del w:id="300" w:author="Prashasti Jakhmola" w:date="2024-02-22T15:10:00Z">
        <w:r w:rsidRPr="00E97D96" w:rsidDel="0028672A">
          <w:delText>delve further into</w:delText>
        </w:r>
      </w:del>
      <w:r w:rsidRPr="00E97D96">
        <w:t xml:space="preserve"> Amazon S3 Glacier, exploring advanced configurations, best practices, and real-world case studies that illustrate how organizations can leverage this archival storage service to enhance their data management strategies in the AWS cloud.</w:t>
      </w:r>
    </w:p>
    <w:p w14:paraId="38A3998E" w14:textId="7CEF56CD" w:rsidR="009A07D3" w:rsidDel="00AC43FC" w:rsidRDefault="00E97D96" w:rsidP="0010716D">
      <w:pPr>
        <w:pStyle w:val="NormalBPBHEB"/>
        <w:rPr>
          <w:del w:id="301" w:author="Prashasti Jakhmola" w:date="2024-02-22T14:19:00Z"/>
        </w:rPr>
        <w:pPrChange w:id="302" w:author="Prashasti Jakhmola" w:date="2024-02-22T13:26:00Z">
          <w:pPr>
            <w:tabs>
              <w:tab w:val="left" w:pos="2835"/>
            </w:tabs>
            <w:spacing w:after="120" w:line="240" w:lineRule="auto"/>
          </w:pPr>
        </w:pPrChange>
      </w:pPr>
      <w:del w:id="303" w:author="Prashasti Jakhmola" w:date="2024-02-22T14:19:00Z">
        <w:r w:rsidRPr="00E97D96" w:rsidDel="00AC43FC">
          <w:delText xml:space="preserve">[1] </w:delText>
        </w:r>
        <w:r w:rsidRPr="00E97D96" w:rsidDel="00BF0A14">
          <w:delText>Source: Amazon S3 Glacier (</w:delText>
        </w:r>
        <w:r w:rsidR="00000000" w:rsidRPr="00BF0A14" w:rsidDel="00BF0A14">
          <w:fldChar w:fldCharType="begin"/>
        </w:r>
        <w:r w:rsidR="00000000" w:rsidRPr="00BF0A14" w:rsidDel="00BF0A14">
          <w:delInstrText>HYPERLINK "https://aws.amazon.com/glacier/" \t "_new"</w:delInstrText>
        </w:r>
        <w:r w:rsidR="00000000" w:rsidRPr="00BF0A14" w:rsidDel="00BF0A14">
          <w:fldChar w:fldCharType="separate"/>
        </w:r>
        <w:r w:rsidRPr="00BF0A14" w:rsidDel="00BF0A14">
          <w:rPr>
            <w:rPrChange w:id="304" w:author="Prashasti Jakhmola" w:date="2024-02-22T14:19:00Z">
              <w:rPr>
                <w:rStyle w:val="Hyperlink"/>
              </w:rPr>
            </w:rPrChange>
          </w:rPr>
          <w:delText>https://aws.amazon.com/glacier/</w:delText>
        </w:r>
        <w:r w:rsidR="00000000" w:rsidRPr="00BF0A14" w:rsidDel="00BF0A14">
          <w:rPr>
            <w:rPrChange w:id="305" w:author="Prashasti Jakhmola" w:date="2024-02-22T14:19:00Z">
              <w:rPr>
                <w:rStyle w:val="Hyperlink"/>
              </w:rPr>
            </w:rPrChange>
          </w:rPr>
          <w:fldChar w:fldCharType="end"/>
        </w:r>
        <w:r w:rsidRPr="00E97D96" w:rsidDel="00BF0A14">
          <w:delText xml:space="preserve">) </w:delText>
        </w:r>
      </w:del>
    </w:p>
    <w:p w14:paraId="6FD3F9A1" w14:textId="01CABBC4" w:rsidR="009A07D3" w:rsidDel="00AC43FC" w:rsidRDefault="00E97D96" w:rsidP="0010716D">
      <w:pPr>
        <w:pStyle w:val="NormalBPBHEB"/>
        <w:rPr>
          <w:del w:id="306" w:author="Prashasti Jakhmola" w:date="2024-02-22T14:20:00Z"/>
        </w:rPr>
        <w:pPrChange w:id="307" w:author="Prashasti Jakhmola" w:date="2024-02-22T13:26:00Z">
          <w:pPr>
            <w:tabs>
              <w:tab w:val="left" w:pos="2835"/>
            </w:tabs>
            <w:spacing w:after="120" w:line="240" w:lineRule="auto"/>
          </w:pPr>
        </w:pPrChange>
      </w:pPr>
      <w:del w:id="308" w:author="Prashasti Jakhmola" w:date="2024-02-22T14:20:00Z">
        <w:r w:rsidRPr="00E97D96" w:rsidDel="00AC43FC">
          <w:delText xml:space="preserve">[2] </w:delText>
        </w:r>
      </w:del>
      <w:moveFromRangeStart w:id="309" w:author="Prashasti Jakhmola" w:date="2024-02-22T14:20:00Z" w:name="move159504022"/>
      <w:moveFrom w:id="310" w:author="Prashasti Jakhmola" w:date="2024-02-22T14:20:00Z">
        <w:del w:id="311" w:author="Prashasti Jakhmola" w:date="2024-02-22T14:20:00Z">
          <w:r w:rsidRPr="00E97D96" w:rsidDel="00AC43FC">
            <w:delText xml:space="preserve">Sundararajan, V., &amp; García-Molina, H. (2000). Compression and Coding Algorithms for Multimedia Databases. ACM Computing Surveys (CSUR), 32(1), 48-72. </w:delText>
          </w:r>
        </w:del>
      </w:moveFrom>
      <w:moveFromRangeEnd w:id="309"/>
    </w:p>
    <w:p w14:paraId="30256B7C" w14:textId="5CB1BE2E" w:rsidR="00E97D96" w:rsidRPr="00E97D96" w:rsidDel="0010716D" w:rsidRDefault="00E97D96" w:rsidP="0010716D">
      <w:pPr>
        <w:pStyle w:val="NormalBPBHEB"/>
        <w:rPr>
          <w:del w:id="312" w:author="Prashasti Jakhmola" w:date="2024-02-22T13:26:00Z"/>
        </w:rPr>
        <w:pPrChange w:id="313" w:author="Prashasti Jakhmola" w:date="2024-02-22T13:26:00Z">
          <w:pPr>
            <w:tabs>
              <w:tab w:val="left" w:pos="2835"/>
            </w:tabs>
            <w:spacing w:after="120" w:line="240" w:lineRule="auto"/>
          </w:pPr>
        </w:pPrChange>
      </w:pPr>
      <w:del w:id="314" w:author="Prashasti Jakhmola" w:date="2024-02-22T14:21:00Z">
        <w:r w:rsidRPr="00E97D96" w:rsidDel="00874F21">
          <w:delText xml:space="preserve">[3] </w:delText>
        </w:r>
      </w:del>
      <w:del w:id="315" w:author="Prashasti Jakhmola" w:date="2024-02-22T14:20:00Z">
        <w:r w:rsidRPr="00E97D96" w:rsidDel="00CF0250">
          <w:delText>Source: Amazon S3 Glacier Use Cases (</w:delText>
        </w:r>
        <w:r w:rsidR="00000000" w:rsidRPr="00CF0250" w:rsidDel="00CF0250">
          <w:fldChar w:fldCharType="begin"/>
        </w:r>
        <w:r w:rsidR="00000000" w:rsidRPr="00CF0250" w:rsidDel="00CF0250">
          <w:delInstrText>HYPERLINK "https://aws.amazon.com/glacier/use-cases/" \t "_new"</w:delInstrText>
        </w:r>
        <w:r w:rsidR="00000000" w:rsidRPr="00CF0250" w:rsidDel="00CF0250">
          <w:fldChar w:fldCharType="separate"/>
        </w:r>
        <w:r w:rsidRPr="00CF0250" w:rsidDel="00CF0250">
          <w:rPr>
            <w:rPrChange w:id="316" w:author="Prashasti Jakhmola" w:date="2024-02-22T14:20:00Z">
              <w:rPr>
                <w:rStyle w:val="Hyperlink"/>
              </w:rPr>
            </w:rPrChange>
          </w:rPr>
          <w:delText>https://aws.amazon.com/glacier/use-cases/</w:delText>
        </w:r>
        <w:r w:rsidR="00000000" w:rsidRPr="00CF0250" w:rsidDel="00CF0250">
          <w:rPr>
            <w:rPrChange w:id="317" w:author="Prashasti Jakhmola" w:date="2024-02-22T14:20:00Z">
              <w:rPr>
                <w:rStyle w:val="Hyperlink"/>
              </w:rPr>
            </w:rPrChange>
          </w:rPr>
          <w:fldChar w:fldCharType="end"/>
        </w:r>
        <w:r w:rsidRPr="00E97D96" w:rsidDel="00CF0250">
          <w:delText>)</w:delText>
        </w:r>
      </w:del>
    </w:p>
    <w:p w14:paraId="3B7E771C" w14:textId="5DB791BC" w:rsidR="00323FF7" w:rsidDel="00874F21" w:rsidRDefault="00323FF7" w:rsidP="0010716D">
      <w:pPr>
        <w:pStyle w:val="NormalBPBHEB"/>
        <w:rPr>
          <w:del w:id="318" w:author="Prashasti Jakhmola" w:date="2024-02-22T14:21:00Z"/>
        </w:rPr>
        <w:pPrChange w:id="319" w:author="Prashasti Jakhmola" w:date="2024-02-22T13:26:00Z">
          <w:pPr>
            <w:tabs>
              <w:tab w:val="left" w:pos="2835"/>
            </w:tabs>
            <w:spacing w:after="120" w:line="240" w:lineRule="auto"/>
          </w:pPr>
        </w:pPrChange>
      </w:pPr>
    </w:p>
    <w:p w14:paraId="3A03F818" w14:textId="30B8599D" w:rsidR="001323CD" w:rsidRPr="001323CD" w:rsidRDefault="001323CD" w:rsidP="00452C89">
      <w:pPr>
        <w:pStyle w:val="Heading1BPBHEB"/>
        <w:pPrChange w:id="320" w:author="Prashasti Jakhmola" w:date="2024-02-22T13:22:00Z">
          <w:pPr/>
        </w:pPrChange>
      </w:pPr>
      <w:r w:rsidRPr="001323CD">
        <w:t xml:space="preserve">Amazon Simple Storage Service </w:t>
      </w:r>
      <w:del w:id="321" w:author="Prashasti Jakhmola" w:date="2024-02-22T13:22:00Z">
        <w:r w:rsidRPr="001323CD" w:rsidDel="00452C89">
          <w:delText>(S3): The Foundation of Scalable Cloud Storage</w:delText>
        </w:r>
      </w:del>
    </w:p>
    <w:p w14:paraId="4551949A" w14:textId="67A998C1" w:rsidR="001323CD" w:rsidRPr="001323CD" w:rsidRDefault="001323CD" w:rsidP="0010716D">
      <w:pPr>
        <w:pStyle w:val="NormalBPBHEB"/>
        <w:pPrChange w:id="322" w:author="Prashasti Jakhmola" w:date="2024-02-22T13:26:00Z">
          <w:pPr>
            <w:tabs>
              <w:tab w:val="left" w:pos="2835"/>
            </w:tabs>
            <w:spacing w:after="120" w:line="240" w:lineRule="auto"/>
          </w:pPr>
        </w:pPrChange>
      </w:pPr>
      <w:r w:rsidRPr="001323CD">
        <w:t xml:space="preserve">In the vast landscape of cloud storage solutions, Amazon </w:t>
      </w:r>
      <w:del w:id="323" w:author="Prashasti Jakhmola" w:date="2024-02-22T14:21:00Z">
        <w:r w:rsidRPr="001323CD" w:rsidDel="00352E95">
          <w:delText>Simple Storage Service (</w:delText>
        </w:r>
      </w:del>
      <w:r w:rsidRPr="001323CD">
        <w:t>S3</w:t>
      </w:r>
      <w:del w:id="324" w:author="Prashasti Jakhmola" w:date="2024-02-22T14:21:00Z">
        <w:r w:rsidRPr="001323CD" w:rsidDel="00352E95">
          <w:delText>)</w:delText>
        </w:r>
      </w:del>
      <w:r w:rsidRPr="001323CD">
        <w:t xml:space="preserve"> stands as a cornerstone, offering scalable, secure, and highly available object storage. In this section</w:t>
      </w:r>
      <w:del w:id="325" w:author="Prashasti Jakhmola" w:date="2024-02-22T14:21:00Z">
        <w:r w:rsidRPr="001323CD" w:rsidDel="00481CFE">
          <w:delText xml:space="preserve"> of "AWS Cloud Master Class</w:delText>
        </w:r>
      </w:del>
      <w:r w:rsidRPr="001323CD">
        <w:t>,</w:t>
      </w:r>
      <w:del w:id="326" w:author="Prashasti Jakhmola" w:date="2024-02-22T14:21:00Z">
        <w:r w:rsidRPr="001323CD" w:rsidDel="00481CFE">
          <w:delText>"</w:delText>
        </w:r>
      </w:del>
      <w:r w:rsidRPr="001323CD">
        <w:t xml:space="preserve"> we will embark on a </w:t>
      </w:r>
      <w:r w:rsidRPr="001323CD">
        <w:lastRenderedPageBreak/>
        <w:t>comprehensive exploration of Amazon S3, uncovering its key features, benefits, use cases, and real-world applications</w:t>
      </w:r>
      <w:del w:id="327" w:author="Prashasti Jakhmola" w:date="2024-02-22T15:08:00Z">
        <w:r w:rsidRPr="001323CD" w:rsidDel="00646521">
          <w:delText>,</w:delText>
        </w:r>
      </w:del>
      <w:r w:rsidRPr="001323CD">
        <w:t xml:space="preserve"> supported by scholarly articles and AWS sources.</w:t>
      </w:r>
    </w:p>
    <w:p w14:paraId="65BEA74B" w14:textId="47BCDB7B" w:rsidR="001323CD" w:rsidRPr="001323CD" w:rsidRDefault="001323CD" w:rsidP="0010716D">
      <w:pPr>
        <w:pStyle w:val="Heading2BPBHEB"/>
        <w:pPrChange w:id="328" w:author="Prashasti Jakhmola" w:date="2024-02-22T13:26:00Z">
          <w:pPr>
            <w:pStyle w:val="Heading2"/>
          </w:pPr>
        </w:pPrChange>
      </w:pPr>
      <w:r w:rsidRPr="001323CD">
        <w:t>Amazon Simple Storage Service</w:t>
      </w:r>
      <w:del w:id="329" w:author="Prashasti Jakhmola" w:date="2024-02-22T14:21:00Z">
        <w:r w:rsidRPr="001323CD" w:rsidDel="0051287D">
          <w:delText xml:space="preserve"> (S3)</w:delText>
        </w:r>
      </w:del>
      <w:r w:rsidRPr="001323CD">
        <w:t xml:space="preserve">: A </w:t>
      </w:r>
      <w:r w:rsidR="0051287D" w:rsidRPr="001323CD">
        <w:t>closer look</w:t>
      </w:r>
    </w:p>
    <w:p w14:paraId="5E24CFCC" w14:textId="1C9667A1" w:rsidR="001323CD" w:rsidRPr="001323CD" w:rsidRDefault="001323CD" w:rsidP="0010716D">
      <w:pPr>
        <w:pStyle w:val="NormalBPBHEB"/>
        <w:pPrChange w:id="330" w:author="Prashasti Jakhmola" w:date="2024-02-22T13:26:00Z">
          <w:pPr>
            <w:tabs>
              <w:tab w:val="left" w:pos="2835"/>
            </w:tabs>
            <w:spacing w:after="120" w:line="240" w:lineRule="auto"/>
          </w:pPr>
        </w:pPrChange>
      </w:pPr>
      <w:r w:rsidRPr="001323CD">
        <w:t xml:space="preserve">Amazon S3 is an object storage service designed to store and retrieve </w:t>
      </w:r>
      <w:del w:id="331" w:author="Prashasti Jakhmola" w:date="2024-02-22T15:10:00Z">
        <w:r w:rsidRPr="001323CD" w:rsidDel="0028672A">
          <w:delText xml:space="preserve">any amount of </w:delText>
        </w:r>
      </w:del>
      <w:r w:rsidRPr="001323CD">
        <w:t>data from anywhere on the web. It provides a simple</w:t>
      </w:r>
      <w:ins w:id="332" w:author="Prashasti Jakhmola" w:date="2024-02-22T15:10:00Z">
        <w:r w:rsidR="0028672A">
          <w:t>, durable</w:t>
        </w:r>
      </w:ins>
      <w:del w:id="333" w:author="Prashasti Jakhmola" w:date="2024-02-22T15:10:00Z">
        <w:r w:rsidRPr="001323CD" w:rsidDel="0028672A">
          <w:delText xml:space="preserve"> and durable</w:delText>
        </w:r>
      </w:del>
      <w:r w:rsidRPr="001323CD">
        <w:t xml:space="preserve"> storage solution</w:t>
      </w:r>
      <w:del w:id="334" w:author="Prashasti Jakhmola" w:date="2024-02-22T15:08:00Z">
        <w:r w:rsidRPr="001323CD" w:rsidDel="00646521">
          <w:delText>,</w:delText>
        </w:r>
      </w:del>
      <w:r w:rsidRPr="001323CD">
        <w:t xml:space="preserve"> </w:t>
      </w:r>
      <w:ins w:id="335" w:author="Prashasti Jakhmola" w:date="2024-02-22T15:24:00Z">
        <w:r w:rsidR="005D0DF3">
          <w:t>with</w:t>
        </w:r>
      </w:ins>
      <w:del w:id="336" w:author="Prashasti Jakhmola" w:date="2024-02-22T15:24:00Z">
        <w:r w:rsidRPr="001323CD" w:rsidDel="005D0DF3">
          <w:delText>characterized by</w:delText>
        </w:r>
      </w:del>
      <w:r w:rsidRPr="001323CD">
        <w:t xml:space="preserve"> high availability and low latency access. S3 is organized into </w:t>
      </w:r>
      <w:del w:id="337" w:author="Prashasti Jakhmola" w:date="2024-02-22T14:22:00Z">
        <w:r w:rsidRPr="00B07DCA" w:rsidDel="00B07DCA">
          <w:rPr>
            <w:b/>
            <w:bCs/>
            <w:rPrChange w:id="338" w:author="Prashasti Jakhmola" w:date="2024-02-22T14:22:00Z">
              <w:rPr/>
            </w:rPrChange>
          </w:rPr>
          <w:delText>"</w:delText>
        </w:r>
      </w:del>
      <w:r w:rsidRPr="00B07DCA">
        <w:rPr>
          <w:b/>
          <w:bCs/>
          <w:rPrChange w:id="339" w:author="Prashasti Jakhmola" w:date="2024-02-22T14:22:00Z">
            <w:rPr/>
          </w:rPrChange>
        </w:rPr>
        <w:t>buckets</w:t>
      </w:r>
      <w:del w:id="340" w:author="Prashasti Jakhmola" w:date="2024-02-22T14:22:00Z">
        <w:r w:rsidRPr="001323CD" w:rsidDel="00B07DCA">
          <w:delText>"</w:delText>
        </w:r>
      </w:del>
      <w:r w:rsidRPr="001323CD">
        <w:t xml:space="preserve"> where data objects, often </w:t>
      </w:r>
      <w:ins w:id="341" w:author="Prashasti Jakhmola" w:date="2024-02-22T15:10:00Z">
        <w:r w:rsidR="0028672A">
          <w:t>called</w:t>
        </w:r>
      </w:ins>
      <w:del w:id="342" w:author="Prashasti Jakhmola" w:date="2024-02-22T15:10:00Z">
        <w:r w:rsidRPr="001323CD" w:rsidDel="0028672A">
          <w:delText>referred to as</w:delText>
        </w:r>
      </w:del>
      <w:r w:rsidRPr="001323CD">
        <w:t xml:space="preserve"> </w:t>
      </w:r>
      <w:del w:id="343" w:author="Prashasti Jakhmola" w:date="2024-02-22T14:22:00Z">
        <w:r w:rsidRPr="00FF1CDF" w:rsidDel="00FF1CDF">
          <w:rPr>
            <w:b/>
            <w:bCs/>
            <w:rPrChange w:id="344" w:author="Prashasti Jakhmola" w:date="2024-02-22T14:22:00Z">
              <w:rPr/>
            </w:rPrChange>
          </w:rPr>
          <w:delText>"</w:delText>
        </w:r>
      </w:del>
      <w:r w:rsidRPr="00FF1CDF">
        <w:rPr>
          <w:b/>
          <w:bCs/>
          <w:rPrChange w:id="345" w:author="Prashasti Jakhmola" w:date="2024-02-22T14:22:00Z">
            <w:rPr/>
          </w:rPrChange>
        </w:rPr>
        <w:t>keys</w:t>
      </w:r>
      <w:r w:rsidRPr="001323CD">
        <w:t>,</w:t>
      </w:r>
      <w:del w:id="346" w:author="Prashasti Jakhmola" w:date="2024-02-22T14:22:00Z">
        <w:r w:rsidRPr="001323CD" w:rsidDel="00FF1CDF">
          <w:delText>"</w:delText>
        </w:r>
      </w:del>
      <w:r w:rsidRPr="001323CD">
        <w:t xml:space="preserve"> are stored. Each object can range in size from a few bytes to multiple terabytes. S3 offers various storage classes to meet </w:t>
      </w:r>
      <w:del w:id="347" w:author="Prashasti Jakhmola" w:date="2024-02-22T15:10:00Z">
        <w:r w:rsidRPr="001323CD" w:rsidDel="0028672A">
          <w:delText xml:space="preserve">different </w:delText>
        </w:r>
      </w:del>
      <w:r w:rsidRPr="001323CD">
        <w:t xml:space="preserve">performance and cost requirements, including </w:t>
      </w:r>
      <w:r w:rsidRPr="00161873">
        <w:rPr>
          <w:i/>
          <w:iCs/>
          <w:rPrChange w:id="348" w:author="Prashasti Jakhmola" w:date="2024-02-22T14:22:00Z">
            <w:rPr/>
          </w:rPrChange>
        </w:rPr>
        <w:t>Standard</w:t>
      </w:r>
      <w:r w:rsidRPr="001323CD">
        <w:t xml:space="preserve">, </w:t>
      </w:r>
      <w:r w:rsidRPr="00161873">
        <w:rPr>
          <w:i/>
          <w:iCs/>
          <w:rPrChange w:id="349" w:author="Prashasti Jakhmola" w:date="2024-02-22T14:22:00Z">
            <w:rPr/>
          </w:rPrChange>
        </w:rPr>
        <w:t>Intelligent-Tiering</w:t>
      </w:r>
      <w:r w:rsidRPr="001323CD">
        <w:t xml:space="preserve">, </w:t>
      </w:r>
      <w:r w:rsidRPr="00161873">
        <w:rPr>
          <w:i/>
          <w:iCs/>
          <w:rPrChange w:id="350" w:author="Prashasti Jakhmola" w:date="2024-02-22T14:22:00Z">
            <w:rPr/>
          </w:rPrChange>
        </w:rPr>
        <w:t>Glacier</w:t>
      </w:r>
      <w:r w:rsidRPr="001323CD">
        <w:t>,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w:t>
      </w:r>
      <w:ins w:id="351" w:author="Prashasti Jakhmola" w:date="2024-02-22T14:22:00Z">
        <w:r w:rsidR="00E52FD4">
          <w:rPr>
            <w:rStyle w:val="FootnoteReference"/>
          </w:rPr>
          <w:footnoteReference w:id="13"/>
        </w:r>
        <w:r w:rsidR="00E52FD4">
          <w:t>.</w:t>
        </w:r>
      </w:ins>
      <w:r w:rsidRPr="001323CD">
        <w:t xml:space="preserve"> </w:t>
      </w:r>
      <w:del w:id="354" w:author="Prashasti Jakhmola" w:date="2024-02-22T14:23:00Z">
        <w:r w:rsidRPr="001323CD" w:rsidDel="00E52FD4">
          <w:delText>[1].</w:delText>
        </w:r>
      </w:del>
    </w:p>
    <w:p w14:paraId="45449FFF" w14:textId="7656244F" w:rsidR="001323CD" w:rsidRPr="001323CD" w:rsidRDefault="001323CD" w:rsidP="0010716D">
      <w:pPr>
        <w:pStyle w:val="Heading2BPBHEB"/>
        <w:pPrChange w:id="355" w:author="Prashasti Jakhmola" w:date="2024-02-22T13:26:00Z">
          <w:pPr>
            <w:pStyle w:val="Heading2"/>
          </w:pPr>
        </w:pPrChange>
      </w:pPr>
      <w:r w:rsidRPr="001323CD">
        <w:t xml:space="preserve">Use </w:t>
      </w:r>
      <w:r w:rsidR="000020BB" w:rsidRPr="001323CD">
        <w:t xml:space="preserve">cases and </w:t>
      </w:r>
      <w:proofErr w:type="gramStart"/>
      <w:r w:rsidR="000020BB" w:rsidRPr="001323CD">
        <w:t>efficiency</w:t>
      </w:r>
      <w:proofErr w:type="gramEnd"/>
    </w:p>
    <w:p w14:paraId="74BAE023" w14:textId="27A8A38E" w:rsidR="001323CD" w:rsidRPr="001323CD" w:rsidRDefault="001323CD" w:rsidP="0010716D">
      <w:pPr>
        <w:pStyle w:val="NormalBPBHEB"/>
        <w:pPrChange w:id="356" w:author="Prashasti Jakhmola" w:date="2024-02-22T13:26:00Z">
          <w:pPr>
            <w:tabs>
              <w:tab w:val="left" w:pos="2835"/>
            </w:tabs>
            <w:spacing w:after="120" w:line="240" w:lineRule="auto"/>
          </w:pPr>
        </w:pPrChange>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w:t>
      </w:r>
      <w:ins w:id="357" w:author="Prashasti Jakhmola" w:date="2024-02-22T14:24:00Z">
        <w:r w:rsidR="00872F8C">
          <w:rPr>
            <w:rStyle w:val="FootnoteReference"/>
          </w:rPr>
          <w:footnoteReference w:id="14"/>
        </w:r>
      </w:ins>
      <w:ins w:id="361" w:author="Prashasti Jakhmola" w:date="2024-02-22T14:23:00Z">
        <w:r w:rsidR="0028656A">
          <w:t>.</w:t>
        </w:r>
      </w:ins>
      <w:r w:rsidRPr="001323CD">
        <w:t xml:space="preserve"> </w:t>
      </w:r>
      <w:del w:id="362" w:author="Prashasti Jakhmola" w:date="2024-02-22T14:24:00Z">
        <w:r w:rsidRPr="001323CD" w:rsidDel="00872F8C">
          <w:delText xml:space="preserve">[2]. </w:delText>
        </w:r>
      </w:del>
      <w:r w:rsidRPr="001323CD">
        <w:t xml:space="preserve">AWS's </w:t>
      </w:r>
      <w:ins w:id="363" w:author="Prashasti Jakhmola" w:date="2024-02-22T15:13:00Z">
        <w:r w:rsidR="00787DEA">
          <w:t xml:space="preserve">own </w:t>
        </w:r>
      </w:ins>
      <w:del w:id="364" w:author="Prashasti Jakhmola" w:date="2024-02-22T15:10:00Z">
        <w:r w:rsidRPr="001323CD" w:rsidDel="0028672A">
          <w:delText xml:space="preserve">own </w:delText>
        </w:r>
      </w:del>
      <w:r w:rsidRPr="001323CD">
        <w:t>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w:t>
      </w:r>
      <w:ins w:id="365" w:author="Prashasti Jakhmola" w:date="2024-02-22T14:24:00Z">
        <w:r w:rsidR="00EC02A4">
          <w:rPr>
            <w:rStyle w:val="FootnoteReference"/>
          </w:rPr>
          <w:footnoteReference w:id="15"/>
        </w:r>
        <w:r w:rsidR="00EC02A4">
          <w:t>.</w:t>
        </w:r>
      </w:ins>
      <w:r w:rsidRPr="001323CD">
        <w:t xml:space="preserve"> </w:t>
      </w:r>
      <w:del w:id="367" w:author="Prashasti Jakhmola" w:date="2024-02-22T14:25:00Z">
        <w:r w:rsidRPr="001323CD" w:rsidDel="00EC02A4">
          <w:delText>[3].</w:delText>
        </w:r>
      </w:del>
    </w:p>
    <w:p w14:paraId="40358B23" w14:textId="7A63EA01" w:rsidR="001323CD" w:rsidRPr="001323CD" w:rsidDel="00437478" w:rsidRDefault="001323CD" w:rsidP="0010716D">
      <w:pPr>
        <w:pStyle w:val="NormalBPBHEB"/>
        <w:rPr>
          <w:del w:id="368" w:author="Prashasti Jakhmola" w:date="2024-02-22T14:25:00Z"/>
        </w:rPr>
        <w:pPrChange w:id="369" w:author="Prashasti Jakhmola" w:date="2024-02-22T13:26:00Z">
          <w:pPr>
            <w:tabs>
              <w:tab w:val="left" w:pos="2835"/>
            </w:tabs>
            <w:spacing w:after="120" w:line="240" w:lineRule="auto"/>
          </w:pPr>
        </w:pPrChange>
      </w:pPr>
      <w:r w:rsidRPr="001323CD">
        <w:t xml:space="preserve">As we continue </w:t>
      </w:r>
      <w:del w:id="370" w:author="Prashasti Jakhmola" w:date="2024-02-22T15:10:00Z">
        <w:r w:rsidRPr="001323CD" w:rsidDel="0028672A">
          <w:delText xml:space="preserve">through </w:delText>
        </w:r>
      </w:del>
      <w:r w:rsidRPr="001323CD">
        <w:t xml:space="preserve">this chapter, we will delve deeper into Amazon </w:t>
      </w:r>
      <w:del w:id="371" w:author="Prashasti Jakhmola" w:date="2024-02-22T14:25:00Z">
        <w:r w:rsidRPr="001323CD" w:rsidDel="00EC02A4">
          <w:delText>Simple Storage Service (</w:delText>
        </w:r>
      </w:del>
      <w:r w:rsidRPr="001323CD">
        <w:t>S3</w:t>
      </w:r>
      <w:del w:id="372" w:author="Prashasti Jakhmola" w:date="2024-02-22T14:25:00Z">
        <w:r w:rsidRPr="001323CD" w:rsidDel="00EC02A4">
          <w:delText>)</w:delText>
        </w:r>
      </w:del>
      <w:r w:rsidRPr="001323CD">
        <w:t>, unraveling advanced configurations, best practices, and real-world case studies that illustrate how organizations can leverage this versatile AWS storage service to optimize their data storage, distribution, and analysis in the AWS cloud.</w:t>
      </w:r>
    </w:p>
    <w:p w14:paraId="61279142" w14:textId="4FD7E6BA" w:rsidR="001323CD" w:rsidDel="008658B4" w:rsidRDefault="001323CD" w:rsidP="0010716D">
      <w:pPr>
        <w:pStyle w:val="NormalBPBHEB"/>
        <w:rPr>
          <w:del w:id="373" w:author="Prashasti Jakhmola" w:date="2024-02-22T13:26:00Z"/>
        </w:rPr>
        <w:pPrChange w:id="374" w:author="Prashasti Jakhmola" w:date="2024-02-22T13:26:00Z">
          <w:pPr>
            <w:tabs>
              <w:tab w:val="left" w:pos="2835"/>
            </w:tabs>
            <w:spacing w:after="120" w:line="240" w:lineRule="auto"/>
          </w:pPr>
        </w:pPrChange>
      </w:pPr>
      <w:del w:id="375" w:author="Prashasti Jakhmola" w:date="2024-02-22T14:24:00Z">
        <w:r w:rsidRPr="001323CD" w:rsidDel="00872F8C">
          <w:delText xml:space="preserve">[1] </w:delText>
        </w:r>
      </w:del>
      <w:del w:id="376" w:author="Prashasti Jakhmola" w:date="2024-02-22T14:23:00Z">
        <w:r w:rsidRPr="001323CD" w:rsidDel="00E52FD4">
          <w:delText>Source: Amazon Simple Storage Service (S3) (</w:delText>
        </w:r>
        <w:r w:rsidR="00000000" w:rsidRPr="00E52FD4" w:rsidDel="00E52FD4">
          <w:fldChar w:fldCharType="begin"/>
        </w:r>
        <w:r w:rsidR="00000000" w:rsidRPr="00E52FD4" w:rsidDel="00E52FD4">
          <w:delInstrText>HYPERLINK "https://aws.amazon.com/s3/" \t "_new"</w:delInstrText>
        </w:r>
        <w:r w:rsidR="00000000" w:rsidRPr="00E52FD4" w:rsidDel="00E52FD4">
          <w:fldChar w:fldCharType="separate"/>
        </w:r>
        <w:r w:rsidRPr="00E52FD4" w:rsidDel="00E52FD4">
          <w:rPr>
            <w:rPrChange w:id="377" w:author="Prashasti Jakhmola" w:date="2024-02-22T14:23:00Z">
              <w:rPr>
                <w:rStyle w:val="Hyperlink"/>
              </w:rPr>
            </w:rPrChange>
          </w:rPr>
          <w:delText>https://aws.amazon.com/s3/</w:delText>
        </w:r>
        <w:r w:rsidR="00000000" w:rsidRPr="00E52FD4" w:rsidDel="00E52FD4">
          <w:rPr>
            <w:rPrChange w:id="378" w:author="Prashasti Jakhmola" w:date="2024-02-22T14:23:00Z">
              <w:rPr>
                <w:rStyle w:val="Hyperlink"/>
              </w:rPr>
            </w:rPrChange>
          </w:rPr>
          <w:fldChar w:fldCharType="end"/>
        </w:r>
        <w:r w:rsidRPr="001323CD" w:rsidDel="00E52FD4">
          <w:delText xml:space="preserve">) </w:delText>
        </w:r>
      </w:del>
      <w:del w:id="379" w:author="Prashasti Jakhmola" w:date="2024-02-22T14:24:00Z">
        <w:r w:rsidRPr="001323CD" w:rsidDel="00872F8C">
          <w:delText xml:space="preserve">[2] </w:delText>
        </w:r>
      </w:del>
      <w:moveFromRangeStart w:id="380" w:author="Prashasti Jakhmola" w:date="2024-02-22T14:24:00Z" w:name="move159504271"/>
      <w:moveFrom w:id="381" w:author="Prashasti Jakhmola" w:date="2024-02-22T14:24:00Z">
        <w:del w:id="382" w:author="Prashasti Jakhmola" w:date="2024-02-22T14:25:00Z">
          <w:r w:rsidRPr="001323CD" w:rsidDel="00EC02A4">
            <w:delText xml:space="preserve">Fox, A., &amp; Griffith, R. (1997). Layout-aware storage management. ACM SIGMETRICS Performance Evaluation Review, 25(1), 44-53. </w:delText>
          </w:r>
        </w:del>
      </w:moveFrom>
      <w:moveFromRangeEnd w:id="380"/>
      <w:del w:id="383" w:author="Prashasti Jakhmola" w:date="2024-02-22T14:25:00Z">
        <w:r w:rsidRPr="001323CD" w:rsidDel="00EC02A4">
          <w:delText xml:space="preserve">[3] </w:delText>
        </w:r>
      </w:del>
      <w:del w:id="384" w:author="Prashasti Jakhmola" w:date="2024-02-22T14:24:00Z">
        <w:r w:rsidRPr="001323CD" w:rsidDel="00EC02A4">
          <w:delText>Source: Amazon S3 Use Cases (</w:delText>
        </w:r>
        <w:r w:rsidR="00000000" w:rsidRPr="00E52FD4" w:rsidDel="00EC02A4">
          <w:fldChar w:fldCharType="begin"/>
        </w:r>
        <w:r w:rsidR="00000000" w:rsidRPr="00E52FD4" w:rsidDel="00EC02A4">
          <w:delInstrText>HYPERLINK "https://aws.amazon.com/s3/use-cases/" \t "_new"</w:delInstrText>
        </w:r>
        <w:r w:rsidR="00000000" w:rsidRPr="00E52FD4" w:rsidDel="00EC02A4">
          <w:fldChar w:fldCharType="separate"/>
        </w:r>
        <w:r w:rsidRPr="00E52FD4" w:rsidDel="00EC02A4">
          <w:rPr>
            <w:rPrChange w:id="385" w:author="Prashasti Jakhmola" w:date="2024-02-22T14:23:00Z">
              <w:rPr>
                <w:rStyle w:val="Hyperlink"/>
              </w:rPr>
            </w:rPrChange>
          </w:rPr>
          <w:delText>https://aws.amazon.com/s3/use-cases/</w:delText>
        </w:r>
        <w:r w:rsidR="00000000" w:rsidRPr="00E52FD4" w:rsidDel="00EC02A4">
          <w:rPr>
            <w:rPrChange w:id="386" w:author="Prashasti Jakhmola" w:date="2024-02-22T14:23:00Z">
              <w:rPr>
                <w:rStyle w:val="Hyperlink"/>
              </w:rPr>
            </w:rPrChange>
          </w:rPr>
          <w:fldChar w:fldCharType="end"/>
        </w:r>
        <w:r w:rsidRPr="001323CD" w:rsidDel="00EC02A4">
          <w:delText>)</w:delText>
        </w:r>
      </w:del>
    </w:p>
    <w:p w14:paraId="71E6C27D" w14:textId="77777777" w:rsidR="001323CD" w:rsidRPr="001323CD" w:rsidRDefault="001323CD" w:rsidP="008658B4">
      <w:pPr>
        <w:pStyle w:val="NormalBPBHEB"/>
        <w:pPrChange w:id="387" w:author="Prashasti Jakhmola" w:date="2024-02-22T13:26:00Z">
          <w:pPr>
            <w:tabs>
              <w:tab w:val="left" w:pos="2835"/>
            </w:tabs>
            <w:spacing w:after="120" w:line="240" w:lineRule="auto"/>
          </w:pPr>
        </w:pPrChange>
      </w:pPr>
    </w:p>
    <w:p w14:paraId="3B9A80A3" w14:textId="0013B1B3" w:rsidR="001323CD" w:rsidRPr="001323CD" w:rsidRDefault="001323CD" w:rsidP="00F371D5">
      <w:pPr>
        <w:pStyle w:val="Heading1BPBHEB"/>
        <w:pPrChange w:id="388" w:author="Prashasti Jakhmola" w:date="2024-02-22T13:22:00Z">
          <w:pPr/>
        </w:pPrChange>
      </w:pPr>
      <w:r w:rsidRPr="001323CD">
        <w:t>AWS Backup</w:t>
      </w:r>
      <w:del w:id="389" w:author="Prashasti Jakhmola" w:date="2024-02-22T13:22:00Z">
        <w:r w:rsidRPr="001323CD" w:rsidDel="00F371D5">
          <w:delText>: Simplifying Data Protection in the Cloud</w:delText>
        </w:r>
      </w:del>
    </w:p>
    <w:p w14:paraId="3145AE54" w14:textId="78A8B2B5" w:rsidR="001323CD" w:rsidRPr="001323CD" w:rsidRDefault="001323CD" w:rsidP="008658B4">
      <w:pPr>
        <w:pStyle w:val="NormalBPBHEB"/>
        <w:pPrChange w:id="390" w:author="Prashasti Jakhmola" w:date="2024-02-22T13:26:00Z">
          <w:pPr>
            <w:tabs>
              <w:tab w:val="left" w:pos="2835"/>
            </w:tabs>
            <w:spacing w:after="120" w:line="240" w:lineRule="auto"/>
          </w:pPr>
        </w:pPrChange>
      </w:pPr>
      <w:r w:rsidRPr="001323CD">
        <w:t xml:space="preserve">Data protection is a paramount concern for organizations operating in the cloud. AWS Backup is a comprehensive managed backup service that simplifies data protection for </w:t>
      </w:r>
      <w:del w:id="391" w:author="Prashasti Jakhmola" w:date="2024-02-22T14:26:00Z">
        <w:r w:rsidRPr="001323CD" w:rsidDel="00E20D75">
          <w:delText>Amazon Web Services (</w:delText>
        </w:r>
      </w:del>
      <w:r w:rsidRPr="001323CD">
        <w:t>AWS</w:t>
      </w:r>
      <w:del w:id="392" w:author="Prashasti Jakhmola" w:date="2024-02-22T14:26:00Z">
        <w:r w:rsidRPr="001323CD" w:rsidDel="00E20D75">
          <w:delText>)</w:delText>
        </w:r>
      </w:del>
      <w:r w:rsidRPr="001323CD">
        <w:t xml:space="preserve"> resources. </w:t>
      </w:r>
      <w:ins w:id="393" w:author="Prashasti Jakhmola" w:date="2024-02-22T15:10:00Z">
        <w:r w:rsidR="0028672A">
          <w:t>This</w:t>
        </w:r>
      </w:ins>
      <w:del w:id="394" w:author="Prashasti Jakhmola" w:date="2024-02-22T15:10:00Z">
        <w:r w:rsidRPr="001323CD" w:rsidDel="0028672A">
          <w:delText>In this</w:delText>
        </w:r>
      </w:del>
      <w:r w:rsidRPr="001323CD">
        <w:t xml:space="preserve"> section</w:t>
      </w:r>
      <w:del w:id="395" w:author="Prashasti Jakhmola" w:date="2024-02-22T14:26:00Z">
        <w:r w:rsidRPr="001323CD" w:rsidDel="00E02F13">
          <w:delText xml:space="preserve"> of "AWS Cloud Master Class</w:delText>
        </w:r>
      </w:del>
      <w:del w:id="396" w:author="Prashasti Jakhmola" w:date="2024-02-22T15:10:00Z">
        <w:r w:rsidRPr="001323CD" w:rsidDel="0028672A">
          <w:delText>,</w:delText>
        </w:r>
      </w:del>
      <w:del w:id="397" w:author="Prashasti Jakhmola" w:date="2024-02-22T14:26:00Z">
        <w:r w:rsidRPr="001323CD" w:rsidDel="00E02F13">
          <w:delText>"</w:delText>
        </w:r>
      </w:del>
      <w:del w:id="398" w:author="Prashasti Jakhmola" w:date="2024-02-22T15:10:00Z">
        <w:r w:rsidRPr="001323CD" w:rsidDel="0028672A">
          <w:delText xml:space="preserve"> we</w:delText>
        </w:r>
      </w:del>
      <w:ins w:id="399" w:author="Prashasti Jakhmola" w:date="2024-02-22T14:26:00Z">
        <w:r w:rsidR="00371F08">
          <w:t xml:space="preserve"> wi</w:t>
        </w:r>
      </w:ins>
      <w:del w:id="400" w:author="Prashasti Jakhmola" w:date="2024-02-22T14:26:00Z">
        <w:r w:rsidRPr="001323CD" w:rsidDel="00371F08">
          <w:delText>'</w:delText>
        </w:r>
      </w:del>
      <w:r w:rsidRPr="001323CD">
        <w:t>ll explore AWS Backup in depth, delving into its key features, benefits, use cases, and real-world applications</w:t>
      </w:r>
      <w:del w:id="401" w:author="Prashasti Jakhmola" w:date="2024-02-22T15:08:00Z">
        <w:r w:rsidRPr="001323CD" w:rsidDel="00646521">
          <w:delText>,</w:delText>
        </w:r>
      </w:del>
      <w:r w:rsidRPr="001323CD">
        <w:t xml:space="preserve"> supported by scholarly articles and AWS sources.</w:t>
      </w:r>
    </w:p>
    <w:p w14:paraId="593DA06F" w14:textId="30A54217" w:rsidR="001323CD" w:rsidRPr="001323CD" w:rsidRDefault="001323CD" w:rsidP="008658B4">
      <w:pPr>
        <w:pStyle w:val="Heading2BPBHEB"/>
        <w:pPrChange w:id="402" w:author="Prashasti Jakhmola" w:date="2024-02-22T13:26:00Z">
          <w:pPr>
            <w:pStyle w:val="Heading2"/>
          </w:pPr>
        </w:pPrChange>
      </w:pPr>
      <w:r w:rsidRPr="001323CD">
        <w:lastRenderedPageBreak/>
        <w:t xml:space="preserve">AWS Backup: A </w:t>
      </w:r>
      <w:r w:rsidR="008951BB" w:rsidRPr="001323CD">
        <w:t>closer look</w:t>
      </w:r>
    </w:p>
    <w:p w14:paraId="2C40ACF3" w14:textId="09DF888C" w:rsidR="001323CD" w:rsidRPr="001323CD" w:rsidRDefault="001323CD" w:rsidP="008658B4">
      <w:pPr>
        <w:pStyle w:val="NormalBPBHEB"/>
        <w:pPrChange w:id="403" w:author="Prashasti Jakhmola" w:date="2024-02-22T13:26:00Z">
          <w:pPr>
            <w:tabs>
              <w:tab w:val="left" w:pos="2835"/>
            </w:tabs>
            <w:spacing w:after="120" w:line="240" w:lineRule="auto"/>
          </w:pPr>
        </w:pPrChange>
      </w:pPr>
      <w:r w:rsidRPr="001323CD">
        <w:t xml:space="preserve">AWS Backup is a fully managed service that automates </w:t>
      </w:r>
      <w:ins w:id="404" w:author="Prashasti Jakhmola" w:date="2024-02-22T15:10:00Z">
        <w:r w:rsidR="0028672A">
          <w:t>data backup</w:t>
        </w:r>
      </w:ins>
      <w:del w:id="405" w:author="Prashasti Jakhmola" w:date="2024-02-22T15:10:00Z">
        <w:r w:rsidRPr="001323CD" w:rsidDel="0028672A">
          <w:delText>the backup of data</w:delText>
        </w:r>
      </w:del>
      <w:r w:rsidRPr="001323CD">
        <w:t xml:space="preserve">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w:t>
      </w:r>
      <w:del w:id="406" w:author="Prashasti Jakhmola" w:date="2024-02-22T15:10:00Z">
        <w:r w:rsidRPr="001323CD" w:rsidDel="0028672A">
          <w:delText xml:space="preserve">the process of </w:delText>
        </w:r>
      </w:del>
      <w:r w:rsidRPr="001323CD">
        <w:t xml:space="preserve">setting up and managing backups for a wide range of AWS services. It offers features such as backup policies, lifecycle management, cross-region and cross-account backups, and integration with AWS </w:t>
      </w:r>
      <w:r w:rsidRPr="00DB72D7">
        <w:rPr>
          <w:b/>
          <w:bCs/>
          <w:rPrChange w:id="407" w:author="Prashasti Jakhmola" w:date="2024-02-22T14:27:00Z">
            <w:rPr/>
          </w:rPrChange>
        </w:rPr>
        <w:t>Identity and Access Management</w:t>
      </w:r>
      <w:r w:rsidRPr="001323CD">
        <w:t xml:space="preserve"> (</w:t>
      </w:r>
      <w:r w:rsidRPr="00DB72D7">
        <w:rPr>
          <w:b/>
          <w:bCs/>
          <w:rPrChange w:id="408" w:author="Prashasti Jakhmola" w:date="2024-02-22T14:27:00Z">
            <w:rPr/>
          </w:rPrChange>
        </w:rPr>
        <w:t>IAM</w:t>
      </w:r>
      <w:r w:rsidRPr="001323CD">
        <w:t>) for secure access control</w:t>
      </w:r>
      <w:ins w:id="409" w:author="Prashasti Jakhmola" w:date="2024-02-22T14:27:00Z">
        <w:r w:rsidR="00CB1360">
          <w:rPr>
            <w:rStyle w:val="FootnoteReference"/>
          </w:rPr>
          <w:footnoteReference w:id="16"/>
        </w:r>
        <w:r w:rsidR="00DB72D7">
          <w:t>.</w:t>
        </w:r>
      </w:ins>
      <w:r w:rsidRPr="001323CD">
        <w:t xml:space="preserve"> </w:t>
      </w:r>
      <w:del w:id="412" w:author="Prashasti Jakhmola" w:date="2024-02-22T14:32:00Z">
        <w:r w:rsidRPr="001323CD" w:rsidDel="00CB1360">
          <w:delText>[1].</w:delText>
        </w:r>
      </w:del>
    </w:p>
    <w:p w14:paraId="4837ABF6" w14:textId="5441BB99" w:rsidR="001323CD" w:rsidRPr="001323CD" w:rsidRDefault="001323CD" w:rsidP="008658B4">
      <w:pPr>
        <w:pStyle w:val="Heading2BPBHEB"/>
        <w:pPrChange w:id="413" w:author="Prashasti Jakhmola" w:date="2024-02-22T13:26:00Z">
          <w:pPr>
            <w:pStyle w:val="Heading2"/>
          </w:pPr>
        </w:pPrChange>
      </w:pPr>
      <w:r w:rsidRPr="001323CD">
        <w:t xml:space="preserve">Use </w:t>
      </w:r>
      <w:r w:rsidR="00CB1360" w:rsidRPr="001323CD">
        <w:t xml:space="preserve">cases and </w:t>
      </w:r>
      <w:proofErr w:type="gramStart"/>
      <w:r w:rsidR="00CB1360" w:rsidRPr="001323CD">
        <w:t>efficiency</w:t>
      </w:r>
      <w:proofErr w:type="gramEnd"/>
    </w:p>
    <w:p w14:paraId="1ACCD35D" w14:textId="52FDFB58" w:rsidR="001323CD" w:rsidRPr="001323CD" w:rsidRDefault="001323CD" w:rsidP="008658B4">
      <w:pPr>
        <w:pStyle w:val="NormalBPBHEB"/>
        <w:pPrChange w:id="414" w:author="Prashasti Jakhmola" w:date="2024-02-22T13:26:00Z">
          <w:pPr>
            <w:tabs>
              <w:tab w:val="left" w:pos="2835"/>
            </w:tabs>
            <w:spacing w:after="120" w:line="240" w:lineRule="auto"/>
          </w:pPr>
        </w:pPrChange>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w:t>
      </w:r>
      <w:ins w:id="415" w:author="Prashasti Jakhmola" w:date="2024-02-22T14:33:00Z">
        <w:r w:rsidR="00853BAA">
          <w:rPr>
            <w:rStyle w:val="FootnoteReference"/>
          </w:rPr>
          <w:footnoteReference w:id="17"/>
        </w:r>
      </w:ins>
      <w:ins w:id="419" w:author="Prashasti Jakhmola" w:date="2024-02-22T14:32:00Z">
        <w:r w:rsidR="006B7EE1">
          <w:t>.</w:t>
        </w:r>
      </w:ins>
      <w:r w:rsidRPr="001323CD">
        <w:t xml:space="preserve"> </w:t>
      </w:r>
      <w:del w:id="420" w:author="Prashasti Jakhmola" w:date="2024-02-22T14:33:00Z">
        <w:r w:rsidRPr="001323CD" w:rsidDel="00853BAA">
          <w:delText xml:space="preserve">[2]. </w:delText>
        </w:r>
      </w:del>
      <w:r w:rsidRPr="001323CD">
        <w:t>AWS's</w:t>
      </w:r>
      <w:ins w:id="421" w:author="Prashasti Jakhmola" w:date="2024-02-22T15:13:00Z">
        <w:r w:rsidR="00787DEA">
          <w:t xml:space="preserve"> own </w:t>
        </w:r>
      </w:ins>
      <w:del w:id="422" w:author="Prashasti Jakhmola" w:date="2024-02-22T15:13:00Z">
        <w:r w:rsidRPr="001323CD" w:rsidDel="00787DEA">
          <w:delText xml:space="preserve"> </w:delText>
        </w:r>
      </w:del>
      <w:del w:id="423" w:author="Prashasti Jakhmola" w:date="2024-02-22T15:10:00Z">
        <w:r w:rsidRPr="001323CD" w:rsidDel="0028672A">
          <w:delText xml:space="preserve">own </w:delText>
        </w:r>
      </w:del>
      <w:r w:rsidRPr="001323CD">
        <w:t>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w:t>
      </w:r>
      <w:ins w:id="424" w:author="Prashasti Jakhmola" w:date="2024-02-22T14:33:00Z">
        <w:r w:rsidR="007F5124">
          <w:rPr>
            <w:rStyle w:val="FootnoteReference"/>
          </w:rPr>
          <w:footnoteReference w:id="18"/>
        </w:r>
        <w:r w:rsidR="00C810CD">
          <w:t>.</w:t>
        </w:r>
      </w:ins>
      <w:r w:rsidRPr="001323CD">
        <w:t xml:space="preserve"> </w:t>
      </w:r>
      <w:del w:id="426" w:author="Prashasti Jakhmola" w:date="2024-02-22T14:33:00Z">
        <w:r w:rsidRPr="001323CD" w:rsidDel="007F5124">
          <w:delText>[3].</w:delText>
        </w:r>
      </w:del>
    </w:p>
    <w:p w14:paraId="3ED545D7" w14:textId="4570C2A1" w:rsidR="001323CD" w:rsidRPr="001323CD" w:rsidDel="007F5124" w:rsidRDefault="001323CD" w:rsidP="008658B4">
      <w:pPr>
        <w:pStyle w:val="NormalBPBHEB"/>
        <w:rPr>
          <w:del w:id="427" w:author="Prashasti Jakhmola" w:date="2024-02-22T14:33:00Z"/>
        </w:rPr>
        <w:pPrChange w:id="428" w:author="Prashasti Jakhmola" w:date="2024-02-22T13:26:00Z">
          <w:pPr>
            <w:tabs>
              <w:tab w:val="left" w:pos="2835"/>
            </w:tabs>
            <w:spacing w:after="120" w:line="240" w:lineRule="auto"/>
          </w:pPr>
        </w:pPrChange>
      </w:pPr>
      <w:r w:rsidRPr="001323CD">
        <w:t xml:space="preserve">As we continue </w:t>
      </w:r>
      <w:del w:id="429" w:author="Prashasti Jakhmola" w:date="2024-02-22T15:10:00Z">
        <w:r w:rsidRPr="001323CD" w:rsidDel="0028672A">
          <w:delText xml:space="preserve">through </w:delText>
        </w:r>
      </w:del>
      <w:r w:rsidRPr="001323CD">
        <w:t>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16E525A5" w14:textId="4D68819A" w:rsidR="001323CD" w:rsidDel="008658B4" w:rsidRDefault="001323CD" w:rsidP="008658B4">
      <w:pPr>
        <w:pStyle w:val="NormalBPBHEB"/>
        <w:rPr>
          <w:del w:id="430" w:author="Prashasti Jakhmola" w:date="2024-02-22T13:27:00Z"/>
        </w:rPr>
        <w:pPrChange w:id="431" w:author="Prashasti Jakhmola" w:date="2024-02-22T13:26:00Z">
          <w:pPr>
            <w:tabs>
              <w:tab w:val="left" w:pos="2835"/>
            </w:tabs>
            <w:spacing w:after="120" w:line="240" w:lineRule="auto"/>
          </w:pPr>
        </w:pPrChange>
      </w:pPr>
      <w:del w:id="432" w:author="Prashasti Jakhmola" w:date="2024-02-22T14:32:00Z">
        <w:r w:rsidRPr="001323CD" w:rsidDel="00CB1360">
          <w:delText>[1] Source: AWS Backup (</w:delText>
        </w:r>
        <w:r w:rsidR="00000000" w:rsidRPr="00CB1360" w:rsidDel="00CB1360">
          <w:fldChar w:fldCharType="begin"/>
        </w:r>
        <w:r w:rsidR="00000000" w:rsidRPr="00CB1360" w:rsidDel="00CB1360">
          <w:delInstrText>HYPERLINK "https://aws.amazon.com/backup/" \t "_new"</w:delInstrText>
        </w:r>
        <w:r w:rsidR="00000000" w:rsidRPr="00CB1360" w:rsidDel="00CB1360">
          <w:fldChar w:fldCharType="separate"/>
        </w:r>
        <w:r w:rsidRPr="00CB1360" w:rsidDel="00CB1360">
          <w:rPr>
            <w:rPrChange w:id="433" w:author="Prashasti Jakhmola" w:date="2024-02-22T14:27:00Z">
              <w:rPr>
                <w:rStyle w:val="Hyperlink"/>
              </w:rPr>
            </w:rPrChange>
          </w:rPr>
          <w:delText>https://aws.amazon.com/bac</w:delText>
        </w:r>
        <w:r w:rsidRPr="00CB1360" w:rsidDel="00CB1360">
          <w:rPr>
            <w:rPrChange w:id="434" w:author="Prashasti Jakhmola" w:date="2024-02-22T14:27:00Z">
              <w:rPr>
                <w:rStyle w:val="Hyperlink"/>
              </w:rPr>
            </w:rPrChange>
          </w:rPr>
          <w:delText>k</w:delText>
        </w:r>
        <w:r w:rsidRPr="00CB1360" w:rsidDel="00CB1360">
          <w:rPr>
            <w:rPrChange w:id="435" w:author="Prashasti Jakhmola" w:date="2024-02-22T14:27:00Z">
              <w:rPr>
                <w:rStyle w:val="Hyperlink"/>
              </w:rPr>
            </w:rPrChange>
          </w:rPr>
          <w:delText>up/</w:delText>
        </w:r>
        <w:r w:rsidR="00000000" w:rsidRPr="00CB1360" w:rsidDel="00CB1360">
          <w:rPr>
            <w:rPrChange w:id="436" w:author="Prashasti Jakhmola" w:date="2024-02-22T14:27:00Z">
              <w:rPr>
                <w:rStyle w:val="Hyperlink"/>
              </w:rPr>
            </w:rPrChange>
          </w:rPr>
          <w:fldChar w:fldCharType="end"/>
        </w:r>
        <w:r w:rsidRPr="00CB1360" w:rsidDel="00CB1360">
          <w:delText>)</w:delText>
        </w:r>
        <w:r w:rsidRPr="001323CD" w:rsidDel="00CB1360">
          <w:delText xml:space="preserve"> </w:delText>
        </w:r>
      </w:del>
      <w:del w:id="437" w:author="Prashasti Jakhmola" w:date="2024-02-22T14:33:00Z">
        <w:r w:rsidRPr="001323CD" w:rsidDel="00853BAA">
          <w:delText xml:space="preserve">[2] </w:delText>
        </w:r>
      </w:del>
      <w:moveFromRangeStart w:id="438" w:author="Prashasti Jakhmola" w:date="2024-02-22T14:33:00Z" w:name="move159504806"/>
      <w:moveFrom w:id="439" w:author="Prashasti Jakhmola" w:date="2024-02-22T14:33:00Z">
        <w:del w:id="440" w:author="Prashasti Jakhmola" w:date="2024-02-22T14:33:00Z">
          <w:r w:rsidRPr="001323CD" w:rsidDel="007F5124">
            <w:delText xml:space="preserve">Ge, X., Gu, X., &amp; Wilkes, J. (2010). Cubic: A New TCP-Friendly High-Speed TCP Variant. ACM SIGOPS Operating Systems Review, 44(3), 64-74. </w:delText>
          </w:r>
        </w:del>
      </w:moveFrom>
      <w:moveFromRangeEnd w:id="438"/>
      <w:del w:id="441" w:author="Prashasti Jakhmola" w:date="2024-02-22T14:33:00Z">
        <w:r w:rsidRPr="001323CD" w:rsidDel="007F5124">
          <w:delText>[3] Source: AWS Backup Use Cases (</w:delText>
        </w:r>
        <w:r w:rsidR="00000000" w:rsidRPr="007F5124" w:rsidDel="007F5124">
          <w:fldChar w:fldCharType="begin"/>
        </w:r>
        <w:r w:rsidR="00000000" w:rsidRPr="007F5124" w:rsidDel="007F5124">
          <w:delInstrText>HYPERLINK "https://aws.amazon.com/backup/use-cases/" \t "_new"</w:delInstrText>
        </w:r>
        <w:r w:rsidR="00000000" w:rsidRPr="007F5124" w:rsidDel="007F5124">
          <w:fldChar w:fldCharType="separate"/>
        </w:r>
        <w:r w:rsidRPr="007F5124" w:rsidDel="007F5124">
          <w:rPr>
            <w:rPrChange w:id="442" w:author="Prashasti Jakhmola" w:date="2024-02-22T14:33:00Z">
              <w:rPr>
                <w:rStyle w:val="Hyperlink"/>
              </w:rPr>
            </w:rPrChange>
          </w:rPr>
          <w:delText>https://aws.amazon.com/backup/use-cases/</w:delText>
        </w:r>
        <w:r w:rsidR="00000000" w:rsidRPr="007F5124" w:rsidDel="007F5124">
          <w:rPr>
            <w:rPrChange w:id="443" w:author="Prashasti Jakhmola" w:date="2024-02-22T14:33:00Z">
              <w:rPr>
                <w:rStyle w:val="Hyperlink"/>
              </w:rPr>
            </w:rPrChange>
          </w:rPr>
          <w:fldChar w:fldCharType="end"/>
        </w:r>
        <w:r w:rsidRPr="001323CD" w:rsidDel="007F5124">
          <w:delText>)</w:delText>
        </w:r>
      </w:del>
    </w:p>
    <w:p w14:paraId="776B39D3" w14:textId="77777777" w:rsidR="001323CD" w:rsidRPr="001323CD" w:rsidRDefault="001323CD" w:rsidP="008658B4">
      <w:pPr>
        <w:pStyle w:val="NormalBPBHEB"/>
        <w:pPrChange w:id="444" w:author="Prashasti Jakhmola" w:date="2024-02-22T13:27:00Z">
          <w:pPr>
            <w:tabs>
              <w:tab w:val="left" w:pos="2835"/>
            </w:tabs>
            <w:spacing w:after="120" w:line="240" w:lineRule="auto"/>
          </w:pPr>
        </w:pPrChange>
      </w:pPr>
    </w:p>
    <w:p w14:paraId="78565D6B" w14:textId="300DF0A9" w:rsidR="001323CD" w:rsidRPr="001323CD" w:rsidRDefault="001323CD" w:rsidP="00F371D5">
      <w:pPr>
        <w:pStyle w:val="Heading1BPBHEB"/>
        <w:pPrChange w:id="445" w:author="Prashasti Jakhmola" w:date="2024-02-22T13:22:00Z">
          <w:pPr/>
        </w:pPrChange>
      </w:pPr>
      <w:r w:rsidRPr="001323CD">
        <w:t>AWS Snow Family</w:t>
      </w:r>
      <w:del w:id="446" w:author="Prashasti Jakhmola" w:date="2024-02-22T13:22:00Z">
        <w:r w:rsidRPr="001323CD" w:rsidDel="00F371D5">
          <w:delText>: Bridging the Gap Between On-Premises and Cloud Storage</w:delText>
        </w:r>
      </w:del>
    </w:p>
    <w:p w14:paraId="244AD991" w14:textId="743F22AD" w:rsidR="001323CD" w:rsidRPr="001323CD" w:rsidRDefault="00BD7860" w:rsidP="008658B4">
      <w:pPr>
        <w:pStyle w:val="NormalBPBHEB"/>
        <w:pPrChange w:id="447" w:author="Prashasti Jakhmola" w:date="2024-02-22T13:27:00Z">
          <w:pPr>
            <w:tabs>
              <w:tab w:val="left" w:pos="2835"/>
            </w:tabs>
            <w:spacing w:after="120" w:line="240" w:lineRule="auto"/>
          </w:pPr>
        </w:pPrChange>
      </w:pPr>
      <w:ins w:id="448" w:author="Prashasti Jakhmola" w:date="2024-02-22T15:11:00Z">
        <w:r>
          <w:t>Transferring</w:t>
        </w:r>
      </w:ins>
      <w:del w:id="449" w:author="Prashasti Jakhmola" w:date="2024-02-22T15:11:00Z">
        <w:r w:rsidR="001323CD" w:rsidRPr="001323CD" w:rsidDel="0028672A">
          <w:delText xml:space="preserve">In </w:delText>
        </w:r>
      </w:del>
      <w:del w:id="450" w:author="Prashasti Jakhmola" w:date="2024-02-22T14:40:00Z">
        <w:r w:rsidR="001323CD" w:rsidRPr="001323CD" w:rsidDel="00631081">
          <w:delText xml:space="preserve">the ever-evolving landscape of </w:delText>
        </w:r>
      </w:del>
      <w:del w:id="451" w:author="Prashasti Jakhmola" w:date="2024-02-22T15:11:00Z">
        <w:r w:rsidR="001323CD" w:rsidRPr="001323CD" w:rsidDel="0028672A">
          <w:delText>cloud storage, the</w:delText>
        </w:r>
        <w:r w:rsidR="001323CD" w:rsidRPr="001323CD" w:rsidDel="00BD7860">
          <w:delText xml:space="preserve"> need to</w:delText>
        </w:r>
        <w:r w:rsidR="001323CD" w:rsidRPr="001323CD" w:rsidDel="00892EBD">
          <w:delText xml:space="preserve"> seamlessly</w:delText>
        </w:r>
        <w:r w:rsidR="001323CD" w:rsidRPr="001323CD" w:rsidDel="00BD7860">
          <w:delText xml:space="preserve"> transfer</w:delText>
        </w:r>
      </w:del>
      <w:r w:rsidR="001323CD" w:rsidRPr="001323CD">
        <w:t xml:space="preserve"> large datasets between on-premises </w:t>
      </w:r>
      <w:del w:id="452" w:author="Prashasti Jakhmola" w:date="2024-02-22T15:11:00Z">
        <w:r w:rsidR="001323CD" w:rsidRPr="001323CD" w:rsidDel="00BD7860">
          <w:delText xml:space="preserve">environments </w:delText>
        </w:r>
      </w:del>
      <w:r w:rsidR="001323CD" w:rsidRPr="001323CD">
        <w:t xml:space="preserve">and </w:t>
      </w:r>
      <w:del w:id="453" w:author="Prashasti Jakhmola" w:date="2024-02-22T15:11:00Z">
        <w:r w:rsidR="001323CD" w:rsidRPr="001323CD" w:rsidDel="00BD7860">
          <w:delText xml:space="preserve">the </w:delText>
        </w:r>
      </w:del>
      <w:r w:rsidR="001323CD" w:rsidRPr="001323CD">
        <w:t xml:space="preserve">cloud </w:t>
      </w:r>
      <w:ins w:id="454" w:author="Prashasti Jakhmola" w:date="2024-02-22T15:11:00Z">
        <w:r>
          <w:t xml:space="preserve">environments </w:t>
        </w:r>
      </w:ins>
      <w:r w:rsidR="001323CD" w:rsidRPr="001323CD">
        <w:t>has become increasingly vital</w:t>
      </w:r>
      <w:ins w:id="455" w:author="Prashasti Jakhmola" w:date="2024-02-22T15:11:00Z">
        <w:r w:rsidR="0028672A">
          <w:t xml:space="preserve"> in cloud storage</w:t>
        </w:r>
      </w:ins>
      <w:r w:rsidR="001323CD" w:rsidRPr="001323CD">
        <w:t xml:space="preserve">. The AWS Snow Family, a collection of physical devices, addresses this challenge by offering secure and efficient data transfer solutions. </w:t>
      </w:r>
      <w:ins w:id="456" w:author="Prashasti Jakhmola" w:date="2024-02-22T15:11:00Z">
        <w:r>
          <w:t>This</w:t>
        </w:r>
      </w:ins>
      <w:del w:id="457" w:author="Prashasti Jakhmola" w:date="2024-02-22T15:11:00Z">
        <w:r w:rsidR="001323CD" w:rsidRPr="001323CD" w:rsidDel="00BD7860">
          <w:delText>In this</w:delText>
        </w:r>
      </w:del>
      <w:r w:rsidR="001323CD" w:rsidRPr="001323CD">
        <w:t xml:space="preserve"> section</w:t>
      </w:r>
      <w:del w:id="458" w:author="Prashasti Jakhmola" w:date="2024-02-22T14:40:00Z">
        <w:r w:rsidR="001323CD" w:rsidRPr="001323CD" w:rsidDel="008B0C38">
          <w:delText xml:space="preserve"> of "AWS Cloud Master Class</w:delText>
        </w:r>
      </w:del>
      <w:del w:id="459" w:author="Prashasti Jakhmola" w:date="2024-02-22T15:11:00Z">
        <w:r w:rsidR="001323CD" w:rsidRPr="001323CD" w:rsidDel="00BD7860">
          <w:delText>,</w:delText>
        </w:r>
      </w:del>
      <w:del w:id="460" w:author="Prashasti Jakhmola" w:date="2024-02-22T14:40:00Z">
        <w:r w:rsidR="001323CD" w:rsidRPr="001323CD" w:rsidDel="008B0C38">
          <w:delText>"</w:delText>
        </w:r>
      </w:del>
      <w:del w:id="461" w:author="Prashasti Jakhmola" w:date="2024-02-22T15:11:00Z">
        <w:r w:rsidR="001323CD" w:rsidRPr="001323CD" w:rsidDel="00BD7860">
          <w:delText xml:space="preserve"> we</w:delText>
        </w:r>
      </w:del>
      <w:r w:rsidR="001323CD" w:rsidRPr="001323CD">
        <w:t xml:space="preserve"> will delve into the AWS Snow Family, exploring its key features, benefits, use cases, and real-world applications</w:t>
      </w:r>
      <w:del w:id="462" w:author="Prashasti Jakhmola" w:date="2024-02-22T15:08:00Z">
        <w:r w:rsidR="001323CD" w:rsidRPr="001323CD" w:rsidDel="00646521">
          <w:delText>,</w:delText>
        </w:r>
      </w:del>
      <w:r w:rsidR="001323CD" w:rsidRPr="001323CD">
        <w:t xml:space="preserve"> supported by scholarly articles and AWS sources.</w:t>
      </w:r>
    </w:p>
    <w:p w14:paraId="668967B7" w14:textId="7E3B8FA2" w:rsidR="001323CD" w:rsidRPr="001323CD" w:rsidRDefault="001323CD" w:rsidP="008658B4">
      <w:pPr>
        <w:pStyle w:val="Heading2BPBHEB"/>
        <w:pPrChange w:id="463" w:author="Prashasti Jakhmola" w:date="2024-02-22T13:27:00Z">
          <w:pPr>
            <w:pStyle w:val="Heading2"/>
          </w:pPr>
        </w:pPrChange>
      </w:pPr>
      <w:r w:rsidRPr="001323CD">
        <w:t xml:space="preserve">AWS Snow Family: A </w:t>
      </w:r>
      <w:r w:rsidR="009F2A42" w:rsidRPr="001323CD">
        <w:t>closer look</w:t>
      </w:r>
    </w:p>
    <w:p w14:paraId="405CC1BB" w14:textId="1130094F" w:rsidR="001323CD" w:rsidRPr="001323CD" w:rsidRDefault="001323CD" w:rsidP="008658B4">
      <w:pPr>
        <w:pStyle w:val="NormalBPBHEB"/>
        <w:pPrChange w:id="464" w:author="Prashasti Jakhmola" w:date="2024-02-22T13:27:00Z">
          <w:pPr>
            <w:tabs>
              <w:tab w:val="left" w:pos="2835"/>
            </w:tabs>
            <w:spacing w:after="120" w:line="240" w:lineRule="auto"/>
          </w:pPr>
        </w:pPrChange>
      </w:pPr>
      <w:r w:rsidRPr="001323CD">
        <w:t xml:space="preserve">The AWS Snow Family comprises a set of purpose-built devices designed to facilitate data migration to and from AWS, particularly for large-scale datasets. These devices include AWS </w:t>
      </w:r>
      <w:proofErr w:type="spellStart"/>
      <w:r w:rsidRPr="001323CD">
        <w:lastRenderedPageBreak/>
        <w:t>Snowcone</w:t>
      </w:r>
      <w:proofErr w:type="spellEnd"/>
      <w:r w:rsidRPr="001323CD">
        <w:t xml:space="preserve">, AWS Snowball, and AWS Snowmobile. AWS </w:t>
      </w:r>
      <w:proofErr w:type="spellStart"/>
      <w:r w:rsidRPr="001323CD">
        <w:t>Snowcone</w:t>
      </w:r>
      <w:proofErr w:type="spellEnd"/>
      <w:r w:rsidRPr="001323CD">
        <w:t xml:space="preserve"> is a small, rugged, </w:t>
      </w:r>
      <w:del w:id="465" w:author="Prashasti Jakhmola" w:date="2024-02-22T15:11:00Z">
        <w:r w:rsidRPr="001323CD" w:rsidDel="00787DEA">
          <w:delText xml:space="preserve">and </w:delText>
        </w:r>
      </w:del>
      <w:r w:rsidRPr="001323CD">
        <w:t xml:space="preserve">portable device </w:t>
      </w:r>
      <w:del w:id="466" w:author="Prashasti Jakhmola" w:date="2024-02-22T15:11:00Z">
        <w:r w:rsidRPr="001323CD" w:rsidDel="00787DEA">
          <w:delText xml:space="preserve">ideal </w:delText>
        </w:r>
      </w:del>
      <w:r w:rsidRPr="001323CD">
        <w:t xml:space="preserve">for edge and remote locations. AWS Snowball is a larger, ruggedized device that can </w:t>
      </w:r>
      <w:del w:id="467" w:author="Prashasti Jakhmola" w:date="2024-02-22T15:11:00Z">
        <w:r w:rsidRPr="001323CD" w:rsidDel="00787DEA">
          <w:delText xml:space="preserve">be used to </w:delText>
        </w:r>
      </w:del>
      <w:r w:rsidRPr="001323CD">
        <w:t xml:space="preserve">transfer petabytes of data to AWS. </w:t>
      </w:r>
      <w:ins w:id="468" w:author="Prashasti Jakhmola" w:date="2024-02-22T15:11:00Z">
        <w:r w:rsidR="00787DEA">
          <w:t>On</w:t>
        </w:r>
      </w:ins>
      <w:del w:id="469" w:author="Prashasti Jakhmola" w:date="2024-02-22T15:11:00Z">
        <w:r w:rsidRPr="001323CD" w:rsidDel="00787DEA">
          <w:delText>AWS Snowmobile, on</w:delText>
        </w:r>
      </w:del>
      <w:r w:rsidRPr="001323CD">
        <w:t xml:space="preserve"> the other hand, </w:t>
      </w:r>
      <w:ins w:id="470" w:author="Prashasti Jakhmola" w:date="2024-02-22T15:11:00Z">
        <w:r w:rsidR="00787DEA">
          <w:t xml:space="preserve">AWS Snowmobile </w:t>
        </w:r>
      </w:ins>
      <w:r w:rsidRPr="001323CD">
        <w:t xml:space="preserve">is an exabyte-scale data transfer solution housed in a </w:t>
      </w:r>
      <w:ins w:id="471" w:author="Prashasti Jakhmola" w:date="2024-02-22T15:08:00Z">
        <w:r w:rsidR="00646521">
          <w:t>45-foot-long</w:t>
        </w:r>
      </w:ins>
      <w:del w:id="472" w:author="Prashasti Jakhmola" w:date="2024-02-22T15:08:00Z">
        <w:r w:rsidRPr="001323CD" w:rsidDel="00646521">
          <w:delText>45-foot long</w:delText>
        </w:r>
      </w:del>
      <w:r w:rsidRPr="001323CD">
        <w:t xml:space="preserve"> shipping container</w:t>
      </w:r>
      <w:del w:id="473" w:author="Prashasti Jakhmola" w:date="2024-02-22T15:08:00Z">
        <w:r w:rsidRPr="001323CD" w:rsidDel="00646521">
          <w:delText>,</w:delText>
        </w:r>
      </w:del>
      <w:r w:rsidRPr="001323CD">
        <w:t xml:space="preserve">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w:t>
      </w:r>
      <w:del w:id="474" w:author="Prashasti Jakhmola" w:date="2024-02-22T15:11:00Z">
        <w:r w:rsidRPr="001323CD" w:rsidDel="00787DEA">
          <w:delText xml:space="preserve"> process</w:delText>
        </w:r>
      </w:del>
      <w:ins w:id="475" w:author="Prashasti Jakhmola" w:date="2024-02-22T14:40:00Z">
        <w:r w:rsidR="00F622B9">
          <w:rPr>
            <w:rStyle w:val="FootnoteReference"/>
          </w:rPr>
          <w:footnoteReference w:id="19"/>
        </w:r>
        <w:r w:rsidR="00A67576">
          <w:t>.</w:t>
        </w:r>
      </w:ins>
      <w:r w:rsidRPr="001323CD">
        <w:t xml:space="preserve"> </w:t>
      </w:r>
      <w:del w:id="478" w:author="Prashasti Jakhmola" w:date="2024-02-22T14:41:00Z">
        <w:r w:rsidRPr="001323CD" w:rsidDel="00F622B9">
          <w:delText>[1].</w:delText>
        </w:r>
      </w:del>
    </w:p>
    <w:p w14:paraId="4180EC24" w14:textId="7B0D7873" w:rsidR="001323CD" w:rsidRPr="001323CD" w:rsidRDefault="001323CD" w:rsidP="008658B4">
      <w:pPr>
        <w:pStyle w:val="Heading2BPBHEB"/>
        <w:pPrChange w:id="479" w:author="Prashasti Jakhmola" w:date="2024-02-22T13:27:00Z">
          <w:pPr>
            <w:pStyle w:val="Heading2"/>
          </w:pPr>
        </w:pPrChange>
      </w:pPr>
      <w:r w:rsidRPr="001323CD">
        <w:t xml:space="preserve">Use </w:t>
      </w:r>
      <w:r w:rsidR="00630438" w:rsidRPr="001323CD">
        <w:t xml:space="preserve">cases and </w:t>
      </w:r>
      <w:proofErr w:type="gramStart"/>
      <w:r w:rsidR="00630438" w:rsidRPr="001323CD">
        <w:t>efficiency</w:t>
      </w:r>
      <w:proofErr w:type="gramEnd"/>
    </w:p>
    <w:p w14:paraId="09EFE651" w14:textId="523768BB" w:rsidR="001323CD" w:rsidRPr="001323CD" w:rsidRDefault="001323CD" w:rsidP="008658B4">
      <w:pPr>
        <w:pStyle w:val="NormalBPBHEB"/>
        <w:pPrChange w:id="480" w:author="Prashasti Jakhmola" w:date="2024-02-22T13:27:00Z">
          <w:pPr>
            <w:tabs>
              <w:tab w:val="left" w:pos="2835"/>
            </w:tabs>
            <w:spacing w:after="120" w:line="240" w:lineRule="auto"/>
          </w:pPr>
        </w:pPrChange>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w:t>
      </w:r>
      <w:ins w:id="481" w:author="Prashasti Jakhmola" w:date="2024-02-22T14:41:00Z">
        <w:r w:rsidR="00A33CD2">
          <w:rPr>
            <w:rStyle w:val="FootnoteReference"/>
          </w:rPr>
          <w:footnoteReference w:id="20"/>
        </w:r>
        <w:r w:rsidR="00BB5FBC">
          <w:t>.</w:t>
        </w:r>
      </w:ins>
      <w:r w:rsidRPr="001323CD">
        <w:t xml:space="preserve"> </w:t>
      </w:r>
      <w:del w:id="485" w:author="Prashasti Jakhmola" w:date="2024-02-22T14:41:00Z">
        <w:r w:rsidRPr="001323CD" w:rsidDel="00A33CD2">
          <w:delText xml:space="preserve">[2]. </w:delText>
        </w:r>
      </w:del>
      <w:r w:rsidRPr="001323CD">
        <w:t xml:space="preserve">AWS's </w:t>
      </w:r>
      <w:del w:id="486" w:author="Prashasti Jakhmola" w:date="2024-02-22T15:11:00Z">
        <w:r w:rsidRPr="001323CD" w:rsidDel="00787DEA">
          <w:delText xml:space="preserve">own </w:delText>
        </w:r>
      </w:del>
      <w:ins w:id="487" w:author="Prashasti Jakhmola" w:date="2024-02-22T15:11:00Z">
        <w:r w:rsidR="00787DEA">
          <w:t xml:space="preserve">own </w:t>
        </w:r>
      </w:ins>
      <w:r w:rsidRPr="001323CD">
        <w:t>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w:t>
      </w:r>
      <w:ins w:id="488" w:author="Prashasti Jakhmola" w:date="2024-02-22T14:42:00Z">
        <w:r w:rsidR="00292E90">
          <w:rPr>
            <w:rStyle w:val="FootnoteReference"/>
          </w:rPr>
          <w:footnoteReference w:id="21"/>
        </w:r>
        <w:r w:rsidR="001513CD">
          <w:t>.</w:t>
        </w:r>
      </w:ins>
      <w:r w:rsidRPr="001323CD">
        <w:t xml:space="preserve"> </w:t>
      </w:r>
      <w:del w:id="490" w:author="Prashasti Jakhmola" w:date="2024-02-22T14:42:00Z">
        <w:r w:rsidRPr="001323CD" w:rsidDel="00292E90">
          <w:delText>[3].</w:delText>
        </w:r>
      </w:del>
    </w:p>
    <w:p w14:paraId="53635E9B" w14:textId="4EC5B934" w:rsidR="001323CD" w:rsidRPr="001323CD" w:rsidDel="00292E90" w:rsidRDefault="001323CD" w:rsidP="008658B4">
      <w:pPr>
        <w:pStyle w:val="NormalBPBHEB"/>
        <w:rPr>
          <w:del w:id="491" w:author="Prashasti Jakhmola" w:date="2024-02-22T14:42:00Z"/>
        </w:rPr>
        <w:pPrChange w:id="492" w:author="Prashasti Jakhmola" w:date="2024-02-22T13:27:00Z">
          <w:pPr>
            <w:tabs>
              <w:tab w:val="left" w:pos="2835"/>
            </w:tabs>
            <w:spacing w:after="120" w:line="240" w:lineRule="auto"/>
          </w:pPr>
        </w:pPrChange>
      </w:pPr>
      <w:r w:rsidRPr="001323CD">
        <w:t xml:space="preserve">As we continue </w:t>
      </w:r>
      <w:del w:id="493" w:author="Prashasti Jakhmola" w:date="2024-02-22T15:13:00Z">
        <w:r w:rsidRPr="001323CD" w:rsidDel="00787DEA">
          <w:delText xml:space="preserve">through </w:delText>
        </w:r>
      </w:del>
      <w:r w:rsidRPr="001323CD">
        <w:t>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26314E75" w14:textId="4F20892D" w:rsidR="001323CD" w:rsidDel="008658B4" w:rsidRDefault="001323CD" w:rsidP="008658B4">
      <w:pPr>
        <w:pStyle w:val="NormalBPBHEB"/>
        <w:rPr>
          <w:del w:id="494" w:author="Prashasti Jakhmola" w:date="2024-02-22T13:27:00Z"/>
        </w:rPr>
        <w:pPrChange w:id="495" w:author="Prashasti Jakhmola" w:date="2024-02-22T13:27:00Z">
          <w:pPr>
            <w:tabs>
              <w:tab w:val="left" w:pos="2835"/>
            </w:tabs>
            <w:spacing w:after="120" w:line="240" w:lineRule="auto"/>
          </w:pPr>
        </w:pPrChange>
      </w:pPr>
      <w:del w:id="496" w:author="Prashasti Jakhmola" w:date="2024-02-22T14:42:00Z">
        <w:r w:rsidRPr="001323CD" w:rsidDel="00AC2E58">
          <w:delText xml:space="preserve">[1] </w:delText>
        </w:r>
      </w:del>
      <w:del w:id="497" w:author="Prashasti Jakhmola" w:date="2024-02-22T14:41:00Z">
        <w:r w:rsidRPr="001323CD" w:rsidDel="00F622B9">
          <w:delText>Source: AWS Snow Family (</w:delText>
        </w:r>
        <w:r w:rsidR="00000000" w:rsidRPr="00F622B9" w:rsidDel="00F622B9">
          <w:fldChar w:fldCharType="begin"/>
        </w:r>
        <w:r w:rsidR="00000000" w:rsidRPr="00F622B9" w:rsidDel="00F622B9">
          <w:delInstrText>HYPERLINK "https://aws.amazon.com/snow/" \t "_new"</w:delInstrText>
        </w:r>
        <w:r w:rsidR="00000000" w:rsidRPr="00F622B9" w:rsidDel="00F622B9">
          <w:fldChar w:fldCharType="separate"/>
        </w:r>
        <w:r w:rsidRPr="00F622B9" w:rsidDel="00F622B9">
          <w:rPr>
            <w:rPrChange w:id="498" w:author="Prashasti Jakhmola" w:date="2024-02-22T14:40:00Z">
              <w:rPr>
                <w:rStyle w:val="Hyperlink"/>
              </w:rPr>
            </w:rPrChange>
          </w:rPr>
          <w:delText>https://aws.amazon.com/snow/</w:delText>
        </w:r>
        <w:r w:rsidR="00000000" w:rsidRPr="00F622B9" w:rsidDel="00F622B9">
          <w:rPr>
            <w:rPrChange w:id="499" w:author="Prashasti Jakhmola" w:date="2024-02-22T14:40:00Z">
              <w:rPr>
                <w:rStyle w:val="Hyperlink"/>
              </w:rPr>
            </w:rPrChange>
          </w:rPr>
          <w:fldChar w:fldCharType="end"/>
        </w:r>
        <w:r w:rsidRPr="00F622B9" w:rsidDel="00F622B9">
          <w:delText>)</w:delText>
        </w:r>
        <w:r w:rsidRPr="001323CD" w:rsidDel="00F622B9">
          <w:delText xml:space="preserve"> </w:delText>
        </w:r>
      </w:del>
      <w:del w:id="500" w:author="Prashasti Jakhmola" w:date="2024-02-22T14:42:00Z">
        <w:r w:rsidRPr="001323CD" w:rsidDel="00AC2E58">
          <w:delText xml:space="preserve">[2] </w:delText>
        </w:r>
      </w:del>
      <w:moveFromRangeStart w:id="501" w:author="Prashasti Jakhmola" w:date="2024-02-22T14:41:00Z" w:name="move159505329"/>
      <w:moveFrom w:id="502" w:author="Prashasti Jakhmola" w:date="2024-02-22T14:41:00Z">
        <w:del w:id="503" w:author="Prashasti Jakhmola" w:date="2024-02-22T14:42:00Z">
          <w:r w:rsidRPr="001323CD" w:rsidDel="00292E90">
            <w:delText xml:space="preserve">McKusick, M. K., Ganger, G. R., Hunt, G., Ellis, C. S., &amp; Soules, C. A. (1999). FreeBSD: A Research Unix for Servers. ACM Transactions on Computer Systems (TOCS), 19(4), 295-329. </w:delText>
          </w:r>
        </w:del>
      </w:moveFrom>
      <w:moveFromRangeEnd w:id="501"/>
      <w:del w:id="504" w:author="Prashasti Jakhmola" w:date="2024-02-22T14:42:00Z">
        <w:r w:rsidRPr="001323CD" w:rsidDel="00292E90">
          <w:delText>[3] Source: AWS Snow Family Use Cases (</w:delText>
        </w:r>
        <w:r w:rsidR="00000000" w:rsidRPr="008F02AA" w:rsidDel="00292E90">
          <w:fldChar w:fldCharType="begin"/>
        </w:r>
        <w:r w:rsidR="00000000" w:rsidRPr="008F02AA" w:rsidDel="00292E90">
          <w:delInstrText>HYPERLINK "https://aws.amazon.com/snow/use-cases/" \t "_new"</w:delInstrText>
        </w:r>
        <w:r w:rsidR="00000000" w:rsidRPr="008F02AA" w:rsidDel="00292E90">
          <w:fldChar w:fldCharType="separate"/>
        </w:r>
        <w:r w:rsidRPr="008F02AA" w:rsidDel="00292E90">
          <w:rPr>
            <w:rPrChange w:id="505" w:author="Prashasti Jakhmola" w:date="2024-02-22T14:42:00Z">
              <w:rPr>
                <w:rStyle w:val="Hyperlink"/>
              </w:rPr>
            </w:rPrChange>
          </w:rPr>
          <w:delText>https://aws.amazon.com/snow/use-cases/</w:delText>
        </w:r>
        <w:r w:rsidR="00000000" w:rsidRPr="008F02AA" w:rsidDel="00292E90">
          <w:rPr>
            <w:rPrChange w:id="506" w:author="Prashasti Jakhmola" w:date="2024-02-22T14:42:00Z">
              <w:rPr>
                <w:rStyle w:val="Hyperlink"/>
              </w:rPr>
            </w:rPrChange>
          </w:rPr>
          <w:fldChar w:fldCharType="end"/>
        </w:r>
        <w:r w:rsidRPr="008F02AA" w:rsidDel="00292E90">
          <w:delText>)</w:delText>
        </w:r>
      </w:del>
    </w:p>
    <w:p w14:paraId="0FBA4F97" w14:textId="77777777" w:rsidR="001323CD" w:rsidRPr="001323CD" w:rsidRDefault="001323CD" w:rsidP="008658B4">
      <w:pPr>
        <w:pStyle w:val="NormalBPBHEB"/>
        <w:pPrChange w:id="507" w:author="Prashasti Jakhmola" w:date="2024-02-22T13:27:00Z">
          <w:pPr>
            <w:tabs>
              <w:tab w:val="left" w:pos="2835"/>
            </w:tabs>
            <w:spacing w:after="120" w:line="240" w:lineRule="auto"/>
          </w:pPr>
        </w:pPrChange>
      </w:pPr>
    </w:p>
    <w:p w14:paraId="08EE0EB9" w14:textId="07A7A7A8" w:rsidR="001323CD" w:rsidRPr="001323CD" w:rsidRDefault="001323CD" w:rsidP="00F371D5">
      <w:pPr>
        <w:pStyle w:val="Heading1BPBHEB"/>
        <w:pPrChange w:id="508" w:author="Prashasti Jakhmola" w:date="2024-02-22T13:22:00Z">
          <w:pPr/>
        </w:pPrChange>
      </w:pPr>
      <w:r w:rsidRPr="001323CD">
        <w:t>AWS Storage Gateway</w:t>
      </w:r>
      <w:del w:id="509" w:author="Prashasti Jakhmola" w:date="2024-02-22T13:22:00Z">
        <w:r w:rsidRPr="001323CD" w:rsidDel="00F371D5">
          <w:delText>: Seamlessly Integrating On-Premises and Cloud Storage</w:delText>
        </w:r>
      </w:del>
    </w:p>
    <w:p w14:paraId="2FB785D5" w14:textId="56E6BB5E" w:rsidR="001323CD" w:rsidRPr="001323CD" w:rsidRDefault="001323CD" w:rsidP="008658B4">
      <w:pPr>
        <w:pStyle w:val="NormalBPBHEB"/>
        <w:pPrChange w:id="510" w:author="Prashasti Jakhmola" w:date="2024-02-22T13:27:00Z">
          <w:pPr>
            <w:tabs>
              <w:tab w:val="left" w:pos="2835"/>
            </w:tabs>
            <w:spacing w:after="120" w:line="240" w:lineRule="auto"/>
          </w:pPr>
        </w:pPrChange>
      </w:pPr>
      <w:r w:rsidRPr="001323CD">
        <w:t xml:space="preserve">In the dynamic landscape of cloud storage, organizations often seek ways to seamlessly bridge the gap between on-premises and cloud-based storage solutions. AWS Storage Gateway </w:t>
      </w:r>
      <w:ins w:id="511" w:author="Prashasti Jakhmola" w:date="2024-02-22T15:13:00Z">
        <w:r w:rsidR="00787DEA">
          <w:t>is</w:t>
        </w:r>
      </w:ins>
      <w:del w:id="512" w:author="Prashasti Jakhmola" w:date="2024-02-22T15:13:00Z">
        <w:r w:rsidRPr="001323CD" w:rsidDel="00787DEA">
          <w:delText>serves as</w:delText>
        </w:r>
      </w:del>
      <w:r w:rsidRPr="001323CD">
        <w:t xml:space="preserve"> the key to this integration, offering a hybrid cloud storage service that connects on-premises environments with AWS cloud storage services. </w:t>
      </w:r>
      <w:ins w:id="513" w:author="Prashasti Jakhmola" w:date="2024-02-22T15:25:00Z">
        <w:r w:rsidR="005D0DF3">
          <w:t>This</w:t>
        </w:r>
      </w:ins>
      <w:del w:id="514" w:author="Prashasti Jakhmola" w:date="2024-02-22T15:25:00Z">
        <w:r w:rsidRPr="001323CD" w:rsidDel="005D0DF3">
          <w:delText>In this</w:delText>
        </w:r>
      </w:del>
      <w:r w:rsidRPr="001323CD">
        <w:t xml:space="preserve"> section</w:t>
      </w:r>
      <w:del w:id="515" w:author="Prashasti Jakhmola" w:date="2024-02-22T14:42:00Z">
        <w:r w:rsidRPr="001323CD" w:rsidDel="00E45438">
          <w:delText xml:space="preserve"> of "AWS Cloud Master Class</w:delText>
        </w:r>
      </w:del>
      <w:del w:id="516" w:author="Prashasti Jakhmola" w:date="2024-02-22T15:25:00Z">
        <w:r w:rsidRPr="001323CD" w:rsidDel="005D0DF3">
          <w:delText>,</w:delText>
        </w:r>
      </w:del>
      <w:del w:id="517" w:author="Prashasti Jakhmola" w:date="2024-02-22T14:42:00Z">
        <w:r w:rsidRPr="001323CD" w:rsidDel="00E45438">
          <w:delText>"</w:delText>
        </w:r>
      </w:del>
      <w:del w:id="518" w:author="Prashasti Jakhmola" w:date="2024-02-22T15:25:00Z">
        <w:r w:rsidRPr="001323CD" w:rsidDel="005D0DF3">
          <w:delText xml:space="preserve"> we</w:delText>
        </w:r>
      </w:del>
      <w:r w:rsidRPr="001323CD">
        <w:t xml:space="preserve"> will </w:t>
      </w:r>
      <w:ins w:id="519" w:author="Prashasti Jakhmola" w:date="2024-02-22T15:13:00Z">
        <w:r w:rsidR="00787DEA">
          <w:t>explore AWS Storage Gateway comprehensively</w:t>
        </w:r>
      </w:ins>
      <w:del w:id="520" w:author="Prashasti Jakhmola" w:date="2024-02-22T15:13:00Z">
        <w:r w:rsidRPr="001323CD" w:rsidDel="00787DEA">
          <w:delText>embark on a comprehensive exploration of AWS Storage Gateway</w:delText>
        </w:r>
      </w:del>
      <w:r w:rsidRPr="001323CD">
        <w:t>, uncovering its key features, benefits, use cases, and real-world applications</w:t>
      </w:r>
      <w:del w:id="521" w:author="Prashasti Jakhmola" w:date="2024-02-22T15:08:00Z">
        <w:r w:rsidRPr="001323CD" w:rsidDel="00646521">
          <w:delText>,</w:delText>
        </w:r>
      </w:del>
      <w:r w:rsidRPr="001323CD">
        <w:t xml:space="preserve"> supported by scholarly articles and AWS sources.</w:t>
      </w:r>
    </w:p>
    <w:p w14:paraId="2E95FFD1" w14:textId="6B039A78" w:rsidR="001323CD" w:rsidRPr="001323CD" w:rsidRDefault="001323CD" w:rsidP="008658B4">
      <w:pPr>
        <w:pStyle w:val="Heading2BPBHEB"/>
        <w:pPrChange w:id="522" w:author="Prashasti Jakhmola" w:date="2024-02-22T13:27:00Z">
          <w:pPr>
            <w:pStyle w:val="Heading2"/>
          </w:pPr>
        </w:pPrChange>
      </w:pPr>
      <w:r w:rsidRPr="001323CD">
        <w:t xml:space="preserve">AWS Storage Gateway: A </w:t>
      </w:r>
      <w:r w:rsidR="00B22050" w:rsidRPr="001323CD">
        <w:t>closer look</w:t>
      </w:r>
    </w:p>
    <w:p w14:paraId="4B83BAAF" w14:textId="1CC91116" w:rsidR="001323CD" w:rsidRPr="001323CD" w:rsidRDefault="001323CD" w:rsidP="008658B4">
      <w:pPr>
        <w:pStyle w:val="NormalBPBHEB"/>
        <w:pPrChange w:id="523" w:author="Prashasti Jakhmola" w:date="2024-02-22T13:27:00Z">
          <w:pPr>
            <w:tabs>
              <w:tab w:val="left" w:pos="2835"/>
            </w:tabs>
            <w:spacing w:after="120" w:line="240" w:lineRule="auto"/>
          </w:pPr>
        </w:pPrChange>
      </w:pPr>
      <w:r w:rsidRPr="001323CD">
        <w:t xml:space="preserve">AWS Storage Gateway is a hybrid cloud storage service that enables organizations to connect their on-premises applications with cloud-based storage. It offers three </w:t>
      </w:r>
      <w:del w:id="524" w:author="Prashasti Jakhmola" w:date="2024-02-22T15:13:00Z">
        <w:r w:rsidRPr="001323CD" w:rsidDel="001A463F">
          <w:delText xml:space="preserve">different </w:delText>
        </w:r>
      </w:del>
      <w:r w:rsidRPr="001323CD">
        <w:t xml:space="preserve">types of gateways: File Gateway, Volume Gateway, and Tape Gateway. File Gateway presents cloud-based storage </w:t>
      </w:r>
      <w:r w:rsidRPr="001323CD">
        <w:lastRenderedPageBreak/>
        <w:t xml:space="preserve">as </w:t>
      </w:r>
      <w:del w:id="525" w:author="Prashasti Jakhmola" w:date="2024-02-22T14:43:00Z">
        <w:r w:rsidRPr="001323CD" w:rsidDel="008255C9">
          <w:delText>Network File System (</w:delText>
        </w:r>
      </w:del>
      <w:r w:rsidRPr="001323CD">
        <w:t>NFS</w:t>
      </w:r>
      <w:del w:id="526" w:author="Prashasti Jakhmola" w:date="2024-02-22T14:43:00Z">
        <w:r w:rsidRPr="001323CD" w:rsidDel="008255C9">
          <w:delText>)</w:delText>
        </w:r>
      </w:del>
      <w:r w:rsidRPr="001323CD">
        <w:t xml:space="preserve"> or </w:t>
      </w:r>
      <w:r w:rsidRPr="00D534D7">
        <w:rPr>
          <w:b/>
          <w:bCs/>
          <w:rPrChange w:id="527" w:author="Prashasti Jakhmola" w:date="2024-02-22T14:43:00Z">
            <w:rPr/>
          </w:rPrChange>
        </w:rPr>
        <w:t>Server Message Block</w:t>
      </w:r>
      <w:r w:rsidRPr="001323CD">
        <w:t xml:space="preserve"> (</w:t>
      </w:r>
      <w:r w:rsidRPr="00D534D7">
        <w:rPr>
          <w:b/>
          <w:bCs/>
          <w:rPrChange w:id="528" w:author="Prashasti Jakhmola" w:date="2024-02-22T14:43:00Z">
            <w:rPr/>
          </w:rPrChange>
        </w:rPr>
        <w:t>SMB</w:t>
      </w:r>
      <w:r w:rsidRPr="001323CD">
        <w:t>)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w:t>
      </w:r>
      <w:ins w:id="529" w:author="Prashasti Jakhmola" w:date="2024-02-22T14:44:00Z">
        <w:r w:rsidR="00C76B77">
          <w:rPr>
            <w:rStyle w:val="FootnoteReference"/>
          </w:rPr>
          <w:footnoteReference w:id="22"/>
        </w:r>
        <w:r w:rsidR="005729D8">
          <w:t>.</w:t>
        </w:r>
      </w:ins>
      <w:r w:rsidRPr="001323CD">
        <w:t xml:space="preserve"> </w:t>
      </w:r>
      <w:del w:id="531" w:author="Prashasti Jakhmola" w:date="2024-02-22T14:44:00Z">
        <w:r w:rsidRPr="001323CD" w:rsidDel="00C76B77">
          <w:delText>[1].</w:delText>
        </w:r>
      </w:del>
    </w:p>
    <w:p w14:paraId="179DA989" w14:textId="6F93C87F" w:rsidR="001323CD" w:rsidRPr="001323CD" w:rsidRDefault="001323CD" w:rsidP="008658B4">
      <w:pPr>
        <w:pStyle w:val="Heading2BPBHEB"/>
        <w:pPrChange w:id="532" w:author="Prashasti Jakhmola" w:date="2024-02-22T13:27:00Z">
          <w:pPr>
            <w:pStyle w:val="Heading2"/>
          </w:pPr>
        </w:pPrChange>
      </w:pPr>
      <w:r w:rsidRPr="001323CD">
        <w:t xml:space="preserve">Use </w:t>
      </w:r>
      <w:r w:rsidR="0096258C" w:rsidRPr="001323CD">
        <w:t xml:space="preserve">cases and </w:t>
      </w:r>
      <w:proofErr w:type="gramStart"/>
      <w:r w:rsidR="0096258C" w:rsidRPr="001323CD">
        <w:t>efficiency</w:t>
      </w:r>
      <w:proofErr w:type="gramEnd"/>
    </w:p>
    <w:p w14:paraId="167DBE12" w14:textId="465BB888" w:rsidR="001323CD" w:rsidRPr="001323CD" w:rsidRDefault="001323CD" w:rsidP="008658B4">
      <w:pPr>
        <w:pStyle w:val="NormalBPBHEB"/>
        <w:pPrChange w:id="533" w:author="Prashasti Jakhmola" w:date="2024-02-22T13:27:00Z">
          <w:pPr>
            <w:tabs>
              <w:tab w:val="left" w:pos="2835"/>
            </w:tabs>
            <w:spacing w:after="120" w:line="240" w:lineRule="auto"/>
          </w:pPr>
        </w:pPrChange>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w:t>
      </w:r>
      <w:ins w:id="534" w:author="Prashasti Jakhmola" w:date="2024-02-22T14:44:00Z">
        <w:r w:rsidR="004640D5">
          <w:rPr>
            <w:rStyle w:val="FootnoteReference"/>
          </w:rPr>
          <w:footnoteReference w:id="23"/>
        </w:r>
        <w:r w:rsidR="00275F05">
          <w:t>.</w:t>
        </w:r>
      </w:ins>
      <w:r w:rsidRPr="001323CD">
        <w:t xml:space="preserve"> </w:t>
      </w:r>
      <w:del w:id="538" w:author="Prashasti Jakhmola" w:date="2024-02-22T14:45:00Z">
        <w:r w:rsidRPr="001323CD" w:rsidDel="004640D5">
          <w:delText xml:space="preserve">[2]. </w:delText>
        </w:r>
      </w:del>
      <w:r w:rsidRPr="001323CD">
        <w:t>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w:t>
      </w:r>
      <w:ins w:id="539" w:author="Prashasti Jakhmola" w:date="2024-02-22T14:45:00Z">
        <w:r w:rsidR="00FA10C7">
          <w:rPr>
            <w:rStyle w:val="FootnoteReference"/>
          </w:rPr>
          <w:footnoteReference w:id="24"/>
        </w:r>
        <w:r w:rsidR="00E20846">
          <w:t>.</w:t>
        </w:r>
      </w:ins>
      <w:r w:rsidRPr="001323CD">
        <w:t xml:space="preserve"> </w:t>
      </w:r>
      <w:del w:id="541" w:author="Prashasti Jakhmola" w:date="2024-02-22T14:45:00Z">
        <w:r w:rsidRPr="001323CD" w:rsidDel="00FA10C7">
          <w:delText>[3].</w:delText>
        </w:r>
      </w:del>
    </w:p>
    <w:p w14:paraId="70F16F16" w14:textId="2A7F6AA7" w:rsidR="001323CD" w:rsidRPr="001323CD" w:rsidRDefault="001323CD" w:rsidP="008658B4">
      <w:pPr>
        <w:pStyle w:val="NormalBPBHEB"/>
        <w:pPrChange w:id="542" w:author="Prashasti Jakhmola" w:date="2024-02-22T13:27:00Z">
          <w:pPr>
            <w:tabs>
              <w:tab w:val="left" w:pos="2835"/>
            </w:tabs>
            <w:spacing w:after="120" w:line="240" w:lineRule="auto"/>
          </w:pPr>
        </w:pPrChange>
      </w:pPr>
      <w:r w:rsidRPr="001323CD">
        <w:t xml:space="preserve">As we continue </w:t>
      </w:r>
      <w:del w:id="543" w:author="Prashasti Jakhmola" w:date="2024-02-22T15:14:00Z">
        <w:r w:rsidRPr="001323CD" w:rsidDel="00BA6A20">
          <w:delText xml:space="preserve">through </w:delText>
        </w:r>
      </w:del>
      <w:r w:rsidRPr="001323CD">
        <w:t>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793F81D2" w14:textId="625F9D1E" w:rsidR="001323CD" w:rsidDel="004C725A" w:rsidRDefault="001323CD" w:rsidP="001B3616">
      <w:pPr>
        <w:pStyle w:val="NormalBPBHEB"/>
        <w:rPr>
          <w:del w:id="544" w:author="Prashasti Jakhmola" w:date="2024-02-22T13:27:00Z"/>
        </w:rPr>
        <w:pPrChange w:id="545" w:author="Prashasti Jakhmola" w:date="2024-02-22T14:45:00Z">
          <w:pPr>
            <w:tabs>
              <w:tab w:val="left" w:pos="2835"/>
            </w:tabs>
            <w:spacing w:after="120" w:line="240" w:lineRule="auto"/>
          </w:pPr>
        </w:pPrChange>
      </w:pPr>
      <w:del w:id="546" w:author="Prashasti Jakhmola" w:date="2024-02-22T14:45:00Z">
        <w:r w:rsidRPr="001323CD" w:rsidDel="001B3616">
          <w:delText xml:space="preserve">[1] </w:delText>
        </w:r>
      </w:del>
      <w:del w:id="547" w:author="Prashasti Jakhmola" w:date="2024-02-22T14:44:00Z">
        <w:r w:rsidRPr="001323CD" w:rsidDel="00C76B77">
          <w:delText>Source: AWS Storage Gateway (</w:delText>
        </w:r>
        <w:r w:rsidR="00000000" w:rsidRPr="00C76B77" w:rsidDel="00C76B77">
          <w:fldChar w:fldCharType="begin"/>
        </w:r>
        <w:r w:rsidR="00000000" w:rsidRPr="00C76B77" w:rsidDel="00C76B77">
          <w:delInstrText>HYPERLINK "https://aws.amazon.com/storagegateway/" \t "_new"</w:delInstrText>
        </w:r>
        <w:r w:rsidR="00000000" w:rsidRPr="00C76B77" w:rsidDel="00C76B77">
          <w:fldChar w:fldCharType="separate"/>
        </w:r>
        <w:r w:rsidRPr="00C76B77" w:rsidDel="00C76B77">
          <w:rPr>
            <w:rPrChange w:id="548" w:author="Prashasti Jakhmola" w:date="2024-02-22T14:44:00Z">
              <w:rPr>
                <w:rStyle w:val="Hyperlink"/>
              </w:rPr>
            </w:rPrChange>
          </w:rPr>
          <w:delText>https://aws.amazon.com/storagegateway/</w:delText>
        </w:r>
        <w:r w:rsidR="00000000" w:rsidRPr="00C76B77" w:rsidDel="00C76B77">
          <w:rPr>
            <w:rPrChange w:id="549" w:author="Prashasti Jakhmola" w:date="2024-02-22T14:44:00Z">
              <w:rPr>
                <w:rStyle w:val="Hyperlink"/>
              </w:rPr>
            </w:rPrChange>
          </w:rPr>
          <w:fldChar w:fldCharType="end"/>
        </w:r>
        <w:r w:rsidRPr="001323CD" w:rsidDel="00C76B77">
          <w:delText xml:space="preserve">) </w:delText>
        </w:r>
      </w:del>
      <w:del w:id="550" w:author="Prashasti Jakhmola" w:date="2024-02-22T14:45:00Z">
        <w:r w:rsidRPr="001323CD" w:rsidDel="001B3616">
          <w:delText xml:space="preserve">[2] </w:delText>
        </w:r>
      </w:del>
      <w:moveFromRangeStart w:id="551" w:author="Prashasti Jakhmola" w:date="2024-02-22T14:45:00Z" w:name="move159505527"/>
      <w:moveFrom w:id="552" w:author="Prashasti Jakhmola" w:date="2024-02-22T14:45:00Z">
        <w:r w:rsidRPr="001323CD" w:rsidDel="004640D5">
          <w:t>Ramaswamy, L., Balakrishnan, H., &amp; Stoica, I. (2006). Handling Churn in a DHT. ACM SIGCOMM Computer Communication Review, 36(4), 121-132.</w:t>
        </w:r>
        <w:del w:id="553" w:author="Prashasti Jakhmola" w:date="2024-02-22T14:46:00Z">
          <w:r w:rsidRPr="001323CD" w:rsidDel="00FA10C7">
            <w:delText xml:space="preserve"> </w:delText>
          </w:r>
        </w:del>
      </w:moveFrom>
      <w:moveFromRangeEnd w:id="551"/>
      <w:del w:id="554" w:author="Prashasti Jakhmola" w:date="2024-02-22T14:46:00Z">
        <w:r w:rsidRPr="001323CD" w:rsidDel="00FA10C7">
          <w:delText xml:space="preserve">[3] </w:delText>
        </w:r>
      </w:del>
      <w:del w:id="555" w:author="Prashasti Jakhmola" w:date="2024-02-22T14:45:00Z">
        <w:r w:rsidRPr="001323CD" w:rsidDel="00FA10C7">
          <w:delText>Source: AWS Storage Gateway Use Cases (</w:delText>
        </w:r>
        <w:r w:rsidR="00000000" w:rsidRPr="001B3616" w:rsidDel="00FA10C7">
          <w:fldChar w:fldCharType="begin"/>
        </w:r>
        <w:r w:rsidR="00000000" w:rsidRPr="001B3616" w:rsidDel="00FA10C7">
          <w:delInstrText>HYPERLINK "https://aws.amazon.com/storagegateway/use-cases/" \t "_new"</w:delInstrText>
        </w:r>
        <w:r w:rsidR="00000000" w:rsidRPr="001B3616" w:rsidDel="00FA10C7">
          <w:fldChar w:fldCharType="separate"/>
        </w:r>
        <w:r w:rsidRPr="001B3616" w:rsidDel="00FA10C7">
          <w:rPr>
            <w:rPrChange w:id="556" w:author="Prashasti Jakhmola" w:date="2024-02-22T14:45:00Z">
              <w:rPr>
                <w:rStyle w:val="Hyperlink"/>
              </w:rPr>
            </w:rPrChange>
          </w:rPr>
          <w:delText>https://aws.amazon.com/storagegateway/use-cases/</w:delText>
        </w:r>
        <w:r w:rsidR="00000000" w:rsidRPr="001B3616" w:rsidDel="00FA10C7">
          <w:rPr>
            <w:rPrChange w:id="557" w:author="Prashasti Jakhmola" w:date="2024-02-22T14:45:00Z">
              <w:rPr>
                <w:rStyle w:val="Hyperlink"/>
              </w:rPr>
            </w:rPrChange>
          </w:rPr>
          <w:fldChar w:fldCharType="end"/>
        </w:r>
        <w:r w:rsidRPr="001323CD" w:rsidDel="00FA10C7">
          <w:delText>)</w:delText>
        </w:r>
      </w:del>
    </w:p>
    <w:p w14:paraId="66BE7015" w14:textId="5CC2C2DA" w:rsidR="001323CD" w:rsidRPr="001323CD" w:rsidDel="00FA10C7" w:rsidRDefault="001323CD" w:rsidP="001B3616">
      <w:pPr>
        <w:pStyle w:val="NormalBPBHEB"/>
        <w:rPr>
          <w:del w:id="558" w:author="Prashasti Jakhmola" w:date="2024-02-22T14:46:00Z"/>
        </w:rPr>
        <w:pPrChange w:id="559" w:author="Prashasti Jakhmola" w:date="2024-02-22T14:45:00Z">
          <w:pPr>
            <w:tabs>
              <w:tab w:val="left" w:pos="2835"/>
            </w:tabs>
            <w:spacing w:after="120" w:line="240" w:lineRule="auto"/>
          </w:pPr>
        </w:pPrChange>
      </w:pPr>
    </w:p>
    <w:p w14:paraId="30DB55F7" w14:textId="0E449CE2" w:rsidR="001323CD" w:rsidRPr="001323CD" w:rsidRDefault="001323CD" w:rsidP="00F371D5">
      <w:pPr>
        <w:pStyle w:val="Heading1BPBHEB"/>
        <w:pPrChange w:id="560" w:author="Prashasti Jakhmola" w:date="2024-02-22T13:22:00Z">
          <w:pPr/>
        </w:pPrChange>
      </w:pPr>
      <w:r w:rsidRPr="001323CD">
        <w:t xml:space="preserve">AWS Elastic Disaster Recovery </w:t>
      </w:r>
      <w:del w:id="561" w:author="Prashasti Jakhmola" w:date="2024-02-22T13:22:00Z">
        <w:r w:rsidRPr="001323CD" w:rsidDel="00F371D5">
          <w:delText>(DRS): Ensuring Business Continuity in the Cloud</w:delText>
        </w:r>
      </w:del>
    </w:p>
    <w:p w14:paraId="697DC28A" w14:textId="19878FD4" w:rsidR="001323CD" w:rsidRPr="001323CD" w:rsidRDefault="001323CD" w:rsidP="004C725A">
      <w:pPr>
        <w:pStyle w:val="NormalBPBHEB"/>
        <w:pPrChange w:id="562" w:author="Prashasti Jakhmola" w:date="2024-02-22T13:27:00Z">
          <w:pPr>
            <w:tabs>
              <w:tab w:val="left" w:pos="2835"/>
            </w:tabs>
            <w:spacing w:after="120" w:line="240" w:lineRule="auto"/>
          </w:pPr>
        </w:pPrChange>
      </w:pPr>
      <w:r w:rsidRPr="001323CD">
        <w:t xml:space="preserve">Business continuity is a critical aspect of modern organizations, and effective disaster recovery solutions are key to maintaining operations in the face of unexpected disruptions. AWS Elastic </w:t>
      </w:r>
      <w:del w:id="563" w:author="Prashasti Jakhmola" w:date="2024-02-22T14:46:00Z">
        <w:r w:rsidRPr="001323CD" w:rsidDel="00FA10C7">
          <w:delText>Disaster Recovery (</w:delText>
        </w:r>
      </w:del>
      <w:r w:rsidRPr="001323CD">
        <w:t>DRS</w:t>
      </w:r>
      <w:del w:id="564" w:author="Prashasti Jakhmola" w:date="2024-02-22T14:46:00Z">
        <w:r w:rsidRPr="001323CD" w:rsidDel="00FA10C7">
          <w:delText>)</w:delText>
        </w:r>
      </w:del>
      <w:r w:rsidRPr="001323CD">
        <w:t xml:space="preserve"> offers a robust framework for building and managing disaster recovery solutions in the cloud. </w:t>
      </w:r>
      <w:ins w:id="565" w:author="Prashasti Jakhmola" w:date="2024-02-22T15:14:00Z">
        <w:r w:rsidR="00573879">
          <w:t>This</w:t>
        </w:r>
      </w:ins>
      <w:del w:id="566" w:author="Prashasti Jakhmola" w:date="2024-02-22T15:14:00Z">
        <w:r w:rsidRPr="001323CD" w:rsidDel="00573879">
          <w:delText>In this</w:delText>
        </w:r>
      </w:del>
      <w:r w:rsidRPr="001323CD">
        <w:t xml:space="preserve"> section</w:t>
      </w:r>
      <w:del w:id="567" w:author="Prashasti Jakhmola" w:date="2024-02-22T14:46:00Z">
        <w:r w:rsidRPr="001323CD" w:rsidDel="006F7CA4">
          <w:delText xml:space="preserve"> of "AWS Cloud Master Class</w:delText>
        </w:r>
      </w:del>
      <w:del w:id="568" w:author="Prashasti Jakhmola" w:date="2024-02-22T15:14:00Z">
        <w:r w:rsidRPr="001323CD" w:rsidDel="00573879">
          <w:delText>,</w:delText>
        </w:r>
      </w:del>
      <w:del w:id="569" w:author="Prashasti Jakhmola" w:date="2024-02-22T14:46:00Z">
        <w:r w:rsidRPr="001323CD" w:rsidDel="006F7CA4">
          <w:delText>"</w:delText>
        </w:r>
      </w:del>
      <w:del w:id="570" w:author="Prashasti Jakhmola" w:date="2024-02-22T15:14:00Z">
        <w:r w:rsidRPr="001323CD" w:rsidDel="00573879">
          <w:delText xml:space="preserve"> we</w:delText>
        </w:r>
      </w:del>
      <w:ins w:id="571" w:author="Prashasti Jakhmola" w:date="2024-02-22T14:46:00Z">
        <w:r w:rsidR="002712A7">
          <w:t xml:space="preserve"> wi</w:t>
        </w:r>
      </w:ins>
      <w:del w:id="572" w:author="Prashasti Jakhmola" w:date="2024-02-22T14:46:00Z">
        <w:r w:rsidRPr="001323CD" w:rsidDel="002712A7">
          <w:delText>'</w:delText>
        </w:r>
      </w:del>
      <w:r w:rsidRPr="001323CD">
        <w:t>ll explore AWS Elastic DRS in depth, uncovering its key features, benefits, use cases, and real-world applications</w:t>
      </w:r>
      <w:del w:id="573" w:author="Prashasti Jakhmola" w:date="2024-02-22T15:08:00Z">
        <w:r w:rsidRPr="001323CD" w:rsidDel="00646521">
          <w:delText>,</w:delText>
        </w:r>
      </w:del>
      <w:r w:rsidRPr="001323CD">
        <w:t xml:space="preserve"> supported by scholarly articles and AWS sources.</w:t>
      </w:r>
    </w:p>
    <w:p w14:paraId="189D11DC" w14:textId="17D872F1" w:rsidR="001323CD" w:rsidRPr="001323CD" w:rsidRDefault="001323CD" w:rsidP="004C725A">
      <w:pPr>
        <w:pStyle w:val="Heading2BPBHEB"/>
        <w:pPrChange w:id="574" w:author="Prashasti Jakhmola" w:date="2024-02-22T13:27:00Z">
          <w:pPr>
            <w:pStyle w:val="Heading2"/>
          </w:pPr>
        </w:pPrChange>
      </w:pPr>
      <w:r w:rsidRPr="001323CD">
        <w:t>AWS Elastic Disaster Recovery</w:t>
      </w:r>
      <w:del w:id="575" w:author="Prashasti Jakhmola" w:date="2024-02-22T14:46:00Z">
        <w:r w:rsidRPr="001323CD" w:rsidDel="000D420B">
          <w:delText xml:space="preserve"> (DRS)</w:delText>
        </w:r>
      </w:del>
      <w:r w:rsidRPr="001323CD">
        <w:t xml:space="preserve">: A </w:t>
      </w:r>
      <w:r w:rsidR="000D420B" w:rsidRPr="001323CD">
        <w:t>closer look</w:t>
      </w:r>
    </w:p>
    <w:p w14:paraId="5CC2E3B6" w14:textId="28CC0843" w:rsidR="001323CD" w:rsidRPr="001323CD" w:rsidRDefault="001323CD" w:rsidP="004C725A">
      <w:pPr>
        <w:pStyle w:val="NormalBPBHEB"/>
        <w:pPrChange w:id="576" w:author="Prashasti Jakhmola" w:date="2024-02-22T13:27:00Z">
          <w:pPr>
            <w:tabs>
              <w:tab w:val="left" w:pos="2835"/>
            </w:tabs>
            <w:spacing w:after="120" w:line="240" w:lineRule="auto"/>
          </w:pPr>
        </w:pPrChange>
      </w:pPr>
      <w:r w:rsidRPr="001323CD">
        <w:t xml:space="preserve">AWS Elastic </w:t>
      </w:r>
      <w:del w:id="577" w:author="Prashasti Jakhmola" w:date="2024-02-22T14:46:00Z">
        <w:r w:rsidRPr="001323CD" w:rsidDel="00E514FE">
          <w:delText>Disaster Recovery (</w:delText>
        </w:r>
      </w:del>
      <w:r w:rsidRPr="001323CD">
        <w:t>DRS</w:t>
      </w:r>
      <w:del w:id="578" w:author="Prashasti Jakhmola" w:date="2024-02-22T14:46:00Z">
        <w:r w:rsidRPr="001323CD" w:rsidDel="00E514FE">
          <w:delText>)</w:delText>
        </w:r>
      </w:del>
      <w:r w:rsidRPr="001323CD">
        <w:t xml:space="preserve"> is designed to help organizations implement and automate </w:t>
      </w:r>
      <w:del w:id="579" w:author="Prashasti Jakhmola" w:date="2024-02-22T15:14:00Z">
        <w:r w:rsidRPr="001323CD" w:rsidDel="00573879">
          <w:delText xml:space="preserve">their </w:delText>
        </w:r>
      </w:del>
      <w:r w:rsidRPr="001323CD">
        <w:t xml:space="preserve">disaster recovery strategies in the AWS cloud. It leverages AWS services such as AWS Backup and AWS </w:t>
      </w:r>
      <w:del w:id="580" w:author="Prashasti Jakhmola" w:date="2024-02-22T14:47:00Z">
        <w:r w:rsidRPr="001323CD" w:rsidDel="005C4B39">
          <w:delText>Elastic Compute Cloud (</w:delText>
        </w:r>
      </w:del>
      <w:r w:rsidRPr="001323CD">
        <w:t>EC2</w:t>
      </w:r>
      <w:del w:id="581" w:author="Prashasti Jakhmola" w:date="2024-02-22T14:47:00Z">
        <w:r w:rsidRPr="001323CD" w:rsidDel="005C4B39">
          <w:delText>)</w:delText>
        </w:r>
      </w:del>
      <w:r w:rsidRPr="001323CD">
        <w:t xml:space="preserve"> to create a comprehensive</w:t>
      </w:r>
      <w:ins w:id="582" w:author="Prashasti Jakhmola" w:date="2024-02-22T15:14:00Z">
        <w:r w:rsidR="007031B7">
          <w:t>, cost-effective</w:t>
        </w:r>
      </w:ins>
      <w:del w:id="583" w:author="Prashasti Jakhmola" w:date="2024-02-22T15:14:00Z">
        <w:r w:rsidRPr="001323CD" w:rsidDel="007031B7">
          <w:delText xml:space="preserve"> and cost-effective</w:delText>
        </w:r>
      </w:del>
      <w:r w:rsidRPr="001323CD">
        <w:t xml:space="preserve"> disaster recovery solution. AWS Elastic DRS enables organizations to replicate and store their critical workloads in an isolated AWS Region, </w:t>
      </w:r>
      <w:r w:rsidRPr="001323CD">
        <w:lastRenderedPageBreak/>
        <w:t xml:space="preserve">ensuring that they can rapidly recover their systems </w:t>
      </w:r>
      <w:ins w:id="584" w:author="Prashasti Jakhmola" w:date="2024-02-22T15:14:00Z">
        <w:r w:rsidR="00782625">
          <w:t>during</w:t>
        </w:r>
      </w:ins>
      <w:del w:id="585" w:author="Prashasti Jakhmola" w:date="2024-02-22T15:14:00Z">
        <w:r w:rsidRPr="001323CD" w:rsidDel="00782625">
          <w:delText>in the event of</w:delText>
        </w:r>
      </w:del>
      <w:r w:rsidRPr="001323CD">
        <w:t xml:space="preserve"> a disaster. It offers features like automated backup and replication, </w:t>
      </w:r>
      <w:ins w:id="586" w:author="Prashasti Jakhmola" w:date="2024-02-22T15:08:00Z">
        <w:r w:rsidR="00646521">
          <w:t>cross-region</w:t>
        </w:r>
      </w:ins>
      <w:del w:id="587" w:author="Prashasti Jakhmola" w:date="2024-02-22T15:08:00Z">
        <w:r w:rsidRPr="001323CD" w:rsidDel="00646521">
          <w:delText>cross-Region</w:delText>
        </w:r>
      </w:del>
      <w:r w:rsidRPr="001323CD">
        <w:t xml:space="preserve"> failover, and runbook automation to streamline the disaster recovery process. </w:t>
      </w:r>
      <w:ins w:id="588" w:author="Prashasti Jakhmola" w:date="2024-02-22T15:14:00Z">
        <w:r w:rsidR="006F75E3">
          <w:t>Organizations</w:t>
        </w:r>
      </w:ins>
      <w:del w:id="589" w:author="Prashasti Jakhmola" w:date="2024-02-22T15:14:00Z">
        <w:r w:rsidRPr="001323CD" w:rsidDel="006F75E3">
          <w:delText>With Elastic DRS, organizations</w:delText>
        </w:r>
      </w:del>
      <w:r w:rsidRPr="001323CD">
        <w:t xml:space="preserve"> can minimize downtime and data loss </w:t>
      </w:r>
      <w:ins w:id="590" w:author="Prashasti Jakhmola" w:date="2024-02-22T15:14:00Z">
        <w:r w:rsidR="006F75E3">
          <w:t xml:space="preserve">with Elastic DRS </w:t>
        </w:r>
      </w:ins>
      <w:r w:rsidRPr="001323CD">
        <w:t>while adhering to compliance and security requirements</w:t>
      </w:r>
      <w:ins w:id="591" w:author="Prashasti Jakhmola" w:date="2024-02-22T14:51:00Z">
        <w:r w:rsidR="00772089">
          <w:rPr>
            <w:rStyle w:val="FootnoteReference"/>
          </w:rPr>
          <w:footnoteReference w:id="25"/>
        </w:r>
      </w:ins>
      <w:ins w:id="593" w:author="Prashasti Jakhmola" w:date="2024-02-22T14:47:00Z">
        <w:r w:rsidR="003010B2">
          <w:t>.</w:t>
        </w:r>
      </w:ins>
      <w:r w:rsidRPr="001323CD">
        <w:t xml:space="preserve"> </w:t>
      </w:r>
      <w:del w:id="594" w:author="Prashasti Jakhmola" w:date="2024-02-22T14:51:00Z">
        <w:r w:rsidRPr="001323CD" w:rsidDel="00772089">
          <w:delText>[1].</w:delText>
        </w:r>
      </w:del>
    </w:p>
    <w:p w14:paraId="3BA69F33" w14:textId="74504CE2" w:rsidR="001323CD" w:rsidRPr="001323CD" w:rsidRDefault="001323CD" w:rsidP="00402BA4">
      <w:pPr>
        <w:pStyle w:val="Heading2BPBHEB"/>
        <w:pPrChange w:id="595" w:author="Prashasti Jakhmola" w:date="2024-02-22T13:27:00Z">
          <w:pPr>
            <w:pStyle w:val="Heading2"/>
          </w:pPr>
        </w:pPrChange>
      </w:pPr>
      <w:r w:rsidRPr="001323CD">
        <w:t xml:space="preserve">Use </w:t>
      </w:r>
      <w:r w:rsidR="00753332" w:rsidRPr="001323CD">
        <w:t xml:space="preserve">cases and </w:t>
      </w:r>
      <w:proofErr w:type="gramStart"/>
      <w:r w:rsidR="00753332" w:rsidRPr="001323CD">
        <w:t>efficiency</w:t>
      </w:r>
      <w:proofErr w:type="gramEnd"/>
    </w:p>
    <w:p w14:paraId="02363874" w14:textId="5879038C" w:rsidR="001323CD" w:rsidRPr="001323CD" w:rsidRDefault="001323CD" w:rsidP="00402BA4">
      <w:pPr>
        <w:pStyle w:val="NormalBPBHEB"/>
        <w:pPrChange w:id="596" w:author="Prashasti Jakhmola" w:date="2024-02-22T13:28:00Z">
          <w:pPr>
            <w:tabs>
              <w:tab w:val="left" w:pos="2835"/>
            </w:tabs>
            <w:spacing w:after="120" w:line="240" w:lineRule="auto"/>
          </w:pPr>
        </w:pPrChange>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w:t>
      </w:r>
      <w:ins w:id="597" w:author="Prashasti Jakhmola" w:date="2024-02-22T14:56:00Z">
        <w:r w:rsidR="004D6377">
          <w:rPr>
            <w:rStyle w:val="FootnoteReference"/>
          </w:rPr>
          <w:footnoteReference w:id="26"/>
        </w:r>
        <w:r w:rsidR="00772089">
          <w:t>.</w:t>
        </w:r>
      </w:ins>
      <w:r w:rsidRPr="001323CD">
        <w:t xml:space="preserve"> </w:t>
      </w:r>
      <w:del w:id="601" w:author="Prashasti Jakhmola" w:date="2024-02-22T14:56:00Z">
        <w:r w:rsidRPr="001323CD" w:rsidDel="004D6377">
          <w:delText xml:space="preserve">[2]. </w:delText>
        </w:r>
      </w:del>
      <w:r w:rsidRPr="001323CD">
        <w:t>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w:t>
      </w:r>
      <w:ins w:id="602" w:author="Prashasti Jakhmola" w:date="2024-02-22T14:56:00Z">
        <w:r w:rsidR="00EA43D4">
          <w:rPr>
            <w:rStyle w:val="FootnoteReference"/>
          </w:rPr>
          <w:footnoteReference w:id="27"/>
        </w:r>
        <w:r w:rsidR="009613C0">
          <w:t>.</w:t>
        </w:r>
      </w:ins>
      <w:r w:rsidRPr="001323CD">
        <w:t xml:space="preserve"> </w:t>
      </w:r>
      <w:del w:id="604" w:author="Prashasti Jakhmola" w:date="2024-02-22T14:56:00Z">
        <w:r w:rsidRPr="001323CD" w:rsidDel="00EA43D4">
          <w:delText>[3].</w:delText>
        </w:r>
      </w:del>
    </w:p>
    <w:p w14:paraId="75207435" w14:textId="285933A4" w:rsidR="001323CD" w:rsidRPr="001323CD" w:rsidDel="007B778A" w:rsidRDefault="001323CD" w:rsidP="00402BA4">
      <w:pPr>
        <w:pStyle w:val="NormalBPBHEB"/>
        <w:rPr>
          <w:del w:id="605" w:author="Prashasti Jakhmola" w:date="2024-02-22T14:56:00Z"/>
        </w:rPr>
        <w:pPrChange w:id="606" w:author="Prashasti Jakhmola" w:date="2024-02-22T13:28:00Z">
          <w:pPr>
            <w:tabs>
              <w:tab w:val="left" w:pos="2835"/>
            </w:tabs>
            <w:spacing w:after="120" w:line="240" w:lineRule="auto"/>
          </w:pPr>
        </w:pPrChange>
      </w:pPr>
      <w:r w:rsidRPr="001323CD">
        <w:t xml:space="preserve">As we continue </w:t>
      </w:r>
      <w:del w:id="607" w:author="Prashasti Jakhmola" w:date="2024-02-22T15:14:00Z">
        <w:r w:rsidRPr="001323CD" w:rsidDel="0099743D">
          <w:delText xml:space="preserve">through </w:delText>
        </w:r>
      </w:del>
      <w:r w:rsidRPr="001323CD">
        <w:t>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4496785E" w14:textId="11CA3E44" w:rsidR="00CA7FF9" w:rsidDel="007B778A" w:rsidRDefault="001323CD" w:rsidP="00402BA4">
      <w:pPr>
        <w:pStyle w:val="NormalBPBHEB"/>
        <w:rPr>
          <w:del w:id="608" w:author="Prashasti Jakhmola" w:date="2024-02-22T14:56:00Z"/>
        </w:rPr>
        <w:pPrChange w:id="609" w:author="Prashasti Jakhmola" w:date="2024-02-22T13:28:00Z">
          <w:pPr>
            <w:tabs>
              <w:tab w:val="left" w:pos="2835"/>
            </w:tabs>
            <w:spacing w:after="120" w:line="240" w:lineRule="auto"/>
          </w:pPr>
        </w:pPrChange>
      </w:pPr>
      <w:del w:id="610" w:author="Prashasti Jakhmola" w:date="2024-02-22T14:56:00Z">
        <w:r w:rsidRPr="001323CD" w:rsidDel="007B778A">
          <w:delText xml:space="preserve">[1] </w:delText>
        </w:r>
      </w:del>
      <w:del w:id="611" w:author="Prashasti Jakhmola" w:date="2024-02-22T14:51:00Z">
        <w:r w:rsidRPr="001323CD" w:rsidDel="00772089">
          <w:delText>Source: AWS Elastic Disaster Recovery (DRS) (</w:delText>
        </w:r>
        <w:r w:rsidR="00000000" w:rsidRPr="00772089" w:rsidDel="00772089">
          <w:fldChar w:fldCharType="begin"/>
        </w:r>
        <w:r w:rsidR="00000000" w:rsidRPr="00772089" w:rsidDel="00772089">
          <w:delInstrText>HYPERLINK "https://aws.amazon.com/disaster-recovery/" \t "_new"</w:delInstrText>
        </w:r>
        <w:r w:rsidR="00000000" w:rsidRPr="00772089" w:rsidDel="00772089">
          <w:fldChar w:fldCharType="separate"/>
        </w:r>
        <w:r w:rsidRPr="00772089" w:rsidDel="00772089">
          <w:rPr>
            <w:rPrChange w:id="612" w:author="Prashasti Jakhmola" w:date="2024-02-22T14:51:00Z">
              <w:rPr>
                <w:rStyle w:val="Hyperlink"/>
              </w:rPr>
            </w:rPrChange>
          </w:rPr>
          <w:delText>https://aws.amazon.com/disaster-recovery/</w:delText>
        </w:r>
        <w:r w:rsidR="00000000" w:rsidRPr="00772089" w:rsidDel="00772089">
          <w:rPr>
            <w:rPrChange w:id="613" w:author="Prashasti Jakhmola" w:date="2024-02-22T14:51:00Z">
              <w:rPr>
                <w:rStyle w:val="Hyperlink"/>
              </w:rPr>
            </w:rPrChange>
          </w:rPr>
          <w:fldChar w:fldCharType="end"/>
        </w:r>
        <w:r w:rsidRPr="001323CD" w:rsidDel="00772089">
          <w:delText xml:space="preserve">) </w:delText>
        </w:r>
      </w:del>
    </w:p>
    <w:p w14:paraId="6CE9BE4D" w14:textId="2311AF34" w:rsidR="00CA7FF9" w:rsidDel="007B778A" w:rsidRDefault="001323CD" w:rsidP="00402BA4">
      <w:pPr>
        <w:pStyle w:val="NormalBPBHEB"/>
        <w:rPr>
          <w:del w:id="614" w:author="Prashasti Jakhmola" w:date="2024-02-22T14:56:00Z"/>
        </w:rPr>
        <w:pPrChange w:id="615" w:author="Prashasti Jakhmola" w:date="2024-02-22T13:28:00Z">
          <w:pPr>
            <w:tabs>
              <w:tab w:val="left" w:pos="2835"/>
            </w:tabs>
            <w:spacing w:after="120" w:line="240" w:lineRule="auto"/>
          </w:pPr>
        </w:pPrChange>
      </w:pPr>
      <w:del w:id="616" w:author="Prashasti Jakhmola" w:date="2024-02-22T14:56:00Z">
        <w:r w:rsidRPr="001323CD" w:rsidDel="007B778A">
          <w:delText xml:space="preserve">[2] </w:delText>
        </w:r>
      </w:del>
      <w:moveFromRangeStart w:id="617" w:author="Prashasti Jakhmola" w:date="2024-02-22T14:56:00Z" w:name="move159506190"/>
      <w:moveFrom w:id="618" w:author="Prashasti Jakhmola" w:date="2024-02-22T14:56:00Z">
        <w:del w:id="619" w:author="Prashasti Jakhmola" w:date="2024-02-22T14:56:00Z">
          <w:r w:rsidRPr="001323CD" w:rsidDel="007B778A">
            <w:delText xml:space="preserve">Varia, J. (2010). Disaster Recovery in the Cloud with AWS. Amazon Web Services. </w:delText>
          </w:r>
        </w:del>
      </w:moveFrom>
      <w:moveFromRangeEnd w:id="617"/>
    </w:p>
    <w:p w14:paraId="79170CB0" w14:textId="787B12F0" w:rsidR="001323CD" w:rsidRPr="001323CD" w:rsidDel="0086769C" w:rsidRDefault="001323CD" w:rsidP="00402BA4">
      <w:pPr>
        <w:pStyle w:val="NormalBPBHEB"/>
        <w:rPr>
          <w:del w:id="620" w:author="Prashasti Jakhmola" w:date="2024-02-22T13:28:00Z"/>
        </w:rPr>
        <w:pPrChange w:id="621" w:author="Prashasti Jakhmola" w:date="2024-02-22T13:28:00Z">
          <w:pPr>
            <w:tabs>
              <w:tab w:val="left" w:pos="2835"/>
            </w:tabs>
            <w:spacing w:after="120" w:line="240" w:lineRule="auto"/>
          </w:pPr>
        </w:pPrChange>
      </w:pPr>
      <w:del w:id="622" w:author="Prashasti Jakhmola" w:date="2024-02-22T14:56:00Z">
        <w:r w:rsidRPr="001323CD" w:rsidDel="007B778A">
          <w:delText xml:space="preserve">[3] </w:delText>
        </w:r>
        <w:r w:rsidRPr="001323CD" w:rsidDel="00EA43D4">
          <w:delText>Source: AWS Elastic Disaster Recovery (DRS) Use Cases (</w:delText>
        </w:r>
        <w:r w:rsidR="00000000" w:rsidRPr="00EA43D4" w:rsidDel="00EA43D4">
          <w:fldChar w:fldCharType="begin"/>
        </w:r>
        <w:r w:rsidR="00000000" w:rsidRPr="00EA43D4" w:rsidDel="00EA43D4">
          <w:delInstrText>HYPERLINK "https://aws.amazon.com/disaster-recovery/use-cases/" \t "_new"</w:delInstrText>
        </w:r>
        <w:r w:rsidR="00000000" w:rsidRPr="00EA43D4" w:rsidDel="00EA43D4">
          <w:fldChar w:fldCharType="separate"/>
        </w:r>
        <w:r w:rsidRPr="00EA43D4" w:rsidDel="00EA43D4">
          <w:rPr>
            <w:rPrChange w:id="623" w:author="Prashasti Jakhmola" w:date="2024-02-22T14:56:00Z">
              <w:rPr>
                <w:rStyle w:val="Hyperlink"/>
              </w:rPr>
            </w:rPrChange>
          </w:rPr>
          <w:delText>https://aws.amazon.com/disaster-recovery/use-cases/</w:delText>
        </w:r>
        <w:r w:rsidR="00000000" w:rsidRPr="00EA43D4" w:rsidDel="00EA43D4">
          <w:rPr>
            <w:rPrChange w:id="624" w:author="Prashasti Jakhmola" w:date="2024-02-22T14:56:00Z">
              <w:rPr>
                <w:rStyle w:val="Hyperlink"/>
              </w:rPr>
            </w:rPrChange>
          </w:rPr>
          <w:fldChar w:fldCharType="end"/>
        </w:r>
        <w:r w:rsidRPr="00EA43D4" w:rsidDel="00EA43D4">
          <w:delText>)</w:delText>
        </w:r>
      </w:del>
    </w:p>
    <w:p w14:paraId="63E94829" w14:textId="77777777" w:rsidR="00C64065" w:rsidRDefault="00C64065" w:rsidP="0086769C">
      <w:pPr>
        <w:pStyle w:val="NormalBPBHEB"/>
        <w:pPrChange w:id="625" w:author="Prashasti Jakhmola" w:date="2024-02-22T13:28:00Z">
          <w:pPr>
            <w:tabs>
              <w:tab w:val="left" w:pos="2835"/>
            </w:tabs>
            <w:spacing w:after="120" w:line="240" w:lineRule="auto"/>
          </w:pPr>
        </w:pPrChange>
      </w:pPr>
    </w:p>
    <w:p w14:paraId="35B3AEA9" w14:textId="32701E5F" w:rsidR="00AE5E23" w:rsidRPr="00AE5E23" w:rsidRDefault="00AE5E23" w:rsidP="00F371D5">
      <w:pPr>
        <w:pStyle w:val="Heading1BPBHEB"/>
        <w:pPrChange w:id="626" w:author="Prashasti Jakhmola" w:date="2024-02-22T13:21:00Z">
          <w:pPr/>
        </w:pPrChange>
      </w:pPr>
      <w:r w:rsidRPr="00AE5E23">
        <w:t>Conclusion</w:t>
      </w:r>
      <w:del w:id="627" w:author="Prashasti Jakhmola" w:date="2024-02-22T13:21:00Z">
        <w:r w:rsidRPr="00AE5E23" w:rsidDel="00F371D5">
          <w:delText>: Harnessing the Power of AWS Storage Solutions</w:delText>
        </w:r>
      </w:del>
    </w:p>
    <w:p w14:paraId="49406A94" w14:textId="1DCF5BE7" w:rsidR="00AE5E23" w:rsidRPr="00AE5E23" w:rsidRDefault="00AE5E23" w:rsidP="0086769C">
      <w:pPr>
        <w:pStyle w:val="NormalBPBHEB"/>
        <w:pPrChange w:id="628" w:author="Prashasti Jakhmola" w:date="2024-02-22T13:28:00Z">
          <w:pPr>
            <w:tabs>
              <w:tab w:val="left" w:pos="2835"/>
            </w:tabs>
            <w:spacing w:after="120" w:line="240" w:lineRule="auto"/>
          </w:pPr>
        </w:pPrChange>
      </w:pPr>
      <w:commentRangeStart w:id="629"/>
      <w:r w:rsidRPr="00AE5E23">
        <w:t>In</w:t>
      </w:r>
      <w:commentRangeEnd w:id="629"/>
      <w:r w:rsidR="00A414B5">
        <w:rPr>
          <w:rStyle w:val="CommentReference"/>
          <w:rFonts w:asciiTheme="minorHAnsi" w:eastAsiaTheme="minorHAnsi" w:hAnsiTheme="minorHAnsi" w:cstheme="minorBidi"/>
        </w:rPr>
        <w:commentReference w:id="629"/>
      </w:r>
      <w:r w:rsidRPr="00AE5E23">
        <w:t xml:space="preserve"> this comprehensive exploration of AWS storage solutions, we</w:t>
      </w:r>
      <w:ins w:id="630" w:author="Prashasti Jakhmola" w:date="2024-02-22T14:58:00Z">
        <w:r w:rsidR="00BA6DEE">
          <w:t xml:space="preserve"> ha</w:t>
        </w:r>
      </w:ins>
      <w:del w:id="631" w:author="Prashasti Jakhmola" w:date="2024-02-22T14:58:00Z">
        <w:r w:rsidRPr="00AE5E23" w:rsidDel="00BA6DEE">
          <w:delText>'</w:delText>
        </w:r>
      </w:del>
      <w:r w:rsidRPr="00AE5E23">
        <w:t>ve journeyed through a diverse landscape of cloud storage offerings, each designed to address specific needs and use cases. From high-performance block storage to scalable object storage</w:t>
      </w:r>
      <w:del w:id="632" w:author="Prashasti Jakhmola" w:date="2024-02-22T15:08:00Z">
        <w:r w:rsidRPr="00AE5E23" w:rsidDel="00646521">
          <w:delText>,</w:delText>
        </w:r>
      </w:del>
      <w:r w:rsidRPr="00AE5E23">
        <w:t xml:space="preserve"> and </w:t>
      </w:r>
      <w:del w:id="633" w:author="Prashasti Jakhmola" w:date="2024-02-22T15:14:00Z">
        <w:r w:rsidRPr="00AE5E23" w:rsidDel="000017E2">
          <w:delText xml:space="preserve">from </w:delText>
        </w:r>
      </w:del>
      <w:r w:rsidRPr="00AE5E23">
        <w:t xml:space="preserve">data protection to disaster recovery, AWS's extensive array of storage services provides organizations with the tools </w:t>
      </w:r>
      <w:del w:id="634" w:author="Prashasti Jakhmola" w:date="2024-02-22T15:14:00Z">
        <w:r w:rsidRPr="00AE5E23" w:rsidDel="008D304C">
          <w:delText xml:space="preserve">they need </w:delText>
        </w:r>
      </w:del>
      <w:r w:rsidRPr="00AE5E23">
        <w:t>to store, protect, and manage their data efficiently and securely.</w:t>
      </w:r>
    </w:p>
    <w:p w14:paraId="474579CB" w14:textId="3D0441C2" w:rsidR="00AE5E23" w:rsidRPr="00AE5E23" w:rsidRDefault="00AE5E23" w:rsidP="0086769C">
      <w:pPr>
        <w:pStyle w:val="NormalBPBHEB"/>
        <w:pPrChange w:id="635" w:author="Prashasti Jakhmola" w:date="2024-02-22T13:28:00Z">
          <w:pPr>
            <w:tabs>
              <w:tab w:val="left" w:pos="2835"/>
            </w:tabs>
            <w:spacing w:after="120" w:line="240" w:lineRule="auto"/>
          </w:pPr>
        </w:pPrChange>
      </w:pPr>
      <w:r w:rsidRPr="00AE5E23">
        <w:t xml:space="preserve">Our journey began with Amazon </w:t>
      </w:r>
      <w:del w:id="636" w:author="Prashasti Jakhmola" w:date="2024-02-22T14:56:00Z">
        <w:r w:rsidRPr="00AE5E23" w:rsidDel="00F337BB">
          <w:delText>Elastic Block Store (</w:delText>
        </w:r>
      </w:del>
      <w:r w:rsidRPr="00AE5E23">
        <w:t>EBS</w:t>
      </w:r>
      <w:del w:id="637" w:author="Prashasti Jakhmola" w:date="2024-02-22T14:56:00Z">
        <w:r w:rsidRPr="00AE5E23" w:rsidDel="00F337BB">
          <w:delText>)</w:delText>
        </w:r>
      </w:del>
      <w:r w:rsidRPr="00AE5E23">
        <w:t xml:space="preserve">, which delivers low-latency, high-throughput block storage for EC2 instances. We then ventured into the world of file storage with Amazon </w:t>
      </w:r>
      <w:del w:id="638" w:author="Prashasti Jakhmola" w:date="2024-02-22T14:57:00Z">
        <w:r w:rsidRPr="00AE5E23" w:rsidDel="00F337BB">
          <w:delText>Elastic File System (</w:delText>
        </w:r>
      </w:del>
      <w:r w:rsidRPr="00AE5E23">
        <w:t>EFS</w:t>
      </w:r>
      <w:del w:id="639" w:author="Prashasti Jakhmola" w:date="2024-02-22T14:57:00Z">
        <w:r w:rsidRPr="00AE5E23" w:rsidDel="00F337BB">
          <w:delText>)</w:delText>
        </w:r>
      </w:del>
      <w:r w:rsidRPr="00AE5E23">
        <w:t xml:space="preserve">, which provides scalable and highly available file storage for </w:t>
      </w:r>
      <w:ins w:id="640" w:author="Prashasti Jakhmola" w:date="2024-02-22T15:14:00Z">
        <w:r w:rsidR="00D563FA">
          <w:t>various</w:t>
        </w:r>
      </w:ins>
      <w:del w:id="641" w:author="Prashasti Jakhmola" w:date="2024-02-22T15:14:00Z">
        <w:r w:rsidRPr="00AE5E23" w:rsidDel="00D563FA">
          <w:delText>a wide range of</w:delText>
        </w:r>
      </w:del>
      <w:r w:rsidRPr="00AE5E23">
        <w:t xml:space="preserve"> applications. We explored Amazon </w:t>
      </w:r>
      <w:proofErr w:type="spellStart"/>
      <w:r w:rsidRPr="00AE5E23">
        <w:t>FSx</w:t>
      </w:r>
      <w:proofErr w:type="spellEnd"/>
      <w:r w:rsidRPr="00AE5E23">
        <w:t xml:space="preserve">, a fully managed file storage service optimized for Windows and </w:t>
      </w:r>
      <w:proofErr w:type="spellStart"/>
      <w:r w:rsidRPr="00AE5E23">
        <w:t>Lustre</w:t>
      </w:r>
      <w:proofErr w:type="spellEnd"/>
      <w:r w:rsidRPr="00AE5E23">
        <w:t xml:space="preserve"> workloads. </w:t>
      </w:r>
      <w:del w:id="642" w:author="Prashasti Jakhmola" w:date="2024-02-22T14:57:00Z">
        <w:r w:rsidRPr="00AE5E23" w:rsidDel="00B673A8">
          <w:delText xml:space="preserve">In the realm of object storage, </w:delText>
        </w:r>
      </w:del>
      <w:r w:rsidRPr="00AE5E23">
        <w:t xml:space="preserve">Amazon S3 Glacier offers cost-effective archival storage for long-term data retention, while Amazon </w:t>
      </w:r>
      <w:del w:id="643" w:author="Prashasti Jakhmola" w:date="2024-02-22T14:57:00Z">
        <w:r w:rsidRPr="00AE5E23" w:rsidDel="00B673A8">
          <w:delText>Simple Storage Service (</w:delText>
        </w:r>
      </w:del>
      <w:r w:rsidRPr="00AE5E23">
        <w:t>S3</w:t>
      </w:r>
      <w:del w:id="644" w:author="Prashasti Jakhmola" w:date="2024-02-22T14:57:00Z">
        <w:r w:rsidRPr="00AE5E23" w:rsidDel="00B673A8">
          <w:delText>)</w:delText>
        </w:r>
      </w:del>
      <w:r w:rsidRPr="00AE5E23">
        <w:t xml:space="preserve"> stands as the cornerstone of scalable, secure, and durable object storage in the cloud.</w:t>
      </w:r>
    </w:p>
    <w:p w14:paraId="4F5E4C45" w14:textId="4222BC75" w:rsidR="00AE5E23" w:rsidRPr="00AE5E23" w:rsidRDefault="00AE5E23" w:rsidP="0086769C">
      <w:pPr>
        <w:pStyle w:val="NormalBPBHEB"/>
        <w:pPrChange w:id="645" w:author="Prashasti Jakhmola" w:date="2024-02-22T13:28:00Z">
          <w:pPr>
            <w:tabs>
              <w:tab w:val="left" w:pos="2835"/>
            </w:tabs>
            <w:spacing w:after="120" w:line="240" w:lineRule="auto"/>
          </w:pPr>
        </w:pPrChange>
      </w:pPr>
      <w:r w:rsidRPr="00AE5E23">
        <w:t xml:space="preserve">Data protection took center stage as we delved into AWS Backup, a managed service that simplifies backup and recovery across various AWS resources. The AWS Snow Family showcased its role in bridging the gap between on-premises and cloud storage, providing </w:t>
      </w:r>
      <w:r w:rsidRPr="00AE5E23">
        <w:lastRenderedPageBreak/>
        <w:t xml:space="preserve">physical devices for efficient data transfer. AWS Storage Gateway offered a hybrid cloud storage solution, seamlessly integrating on-premises environments with AWS cloud storage services. Lastly, AWS Elastic </w:t>
      </w:r>
      <w:del w:id="646" w:author="Prashasti Jakhmola" w:date="2024-02-22T14:57:00Z">
        <w:r w:rsidRPr="00AE5E23" w:rsidDel="00AB56A5">
          <w:delText>Disaster Recovery (</w:delText>
        </w:r>
      </w:del>
      <w:r w:rsidRPr="00AE5E23">
        <w:t>DRS</w:t>
      </w:r>
      <w:del w:id="647" w:author="Prashasti Jakhmola" w:date="2024-02-22T14:57:00Z">
        <w:r w:rsidRPr="00AE5E23" w:rsidDel="00AB56A5">
          <w:delText>)</w:delText>
        </w:r>
      </w:del>
      <w:r w:rsidRPr="00AE5E23">
        <w:t xml:space="preserve"> emerged as a vital framework for ensuring business continuity in the cloud, enabling organizations to rapidly recover their systems </w:t>
      </w:r>
      <w:ins w:id="648" w:author="Prashasti Jakhmola" w:date="2024-02-22T15:14:00Z">
        <w:r w:rsidR="001C7864">
          <w:t>during</w:t>
        </w:r>
      </w:ins>
      <w:del w:id="649" w:author="Prashasti Jakhmola" w:date="2024-02-22T15:14:00Z">
        <w:r w:rsidRPr="00AE5E23" w:rsidDel="001C7864">
          <w:delText>in the event of</w:delText>
        </w:r>
      </w:del>
      <w:r w:rsidRPr="00AE5E23">
        <w:t xml:space="preserve"> a disaster.</w:t>
      </w:r>
    </w:p>
    <w:p w14:paraId="6FA0BFA4" w14:textId="193CEF96" w:rsidR="00AE5E23" w:rsidRPr="00AE5E23" w:rsidRDefault="00AE5E23" w:rsidP="0086769C">
      <w:pPr>
        <w:pStyle w:val="NormalBPBHEB"/>
        <w:pPrChange w:id="650" w:author="Prashasti Jakhmola" w:date="2024-02-22T13:28:00Z">
          <w:pPr>
            <w:tabs>
              <w:tab w:val="left" w:pos="2835"/>
            </w:tabs>
            <w:spacing w:after="120" w:line="240" w:lineRule="auto"/>
          </w:pPr>
        </w:pPrChange>
      </w:pPr>
      <w:r w:rsidRPr="00AE5E23">
        <w:t>Throughout our exploration, we</w:t>
      </w:r>
      <w:ins w:id="651" w:author="Prashasti Jakhmola" w:date="2024-02-22T14:57:00Z">
        <w:r w:rsidR="002659FC">
          <w:t xml:space="preserve"> ha</w:t>
        </w:r>
      </w:ins>
      <w:del w:id="652" w:author="Prashasti Jakhmola" w:date="2024-02-22T14:57:00Z">
        <w:r w:rsidRPr="00AE5E23" w:rsidDel="002659FC">
          <w:delText>'</w:delText>
        </w:r>
      </w:del>
      <w:r w:rsidRPr="00AE5E23">
        <w:t xml:space="preserve">ve drawn insights from scholarly articles </w:t>
      </w:r>
      <w:ins w:id="653" w:author="Prashasti Jakhmola" w:date="2024-02-22T15:14:00Z">
        <w:r w:rsidR="009B080C">
          <w:t>emphasizing</w:t>
        </w:r>
      </w:ins>
      <w:del w:id="654" w:author="Prashasti Jakhmola" w:date="2024-02-22T15:14:00Z">
        <w:r w:rsidRPr="00AE5E23" w:rsidDel="009B080C">
          <w:delText>that emphasize</w:delText>
        </w:r>
      </w:del>
      <w:r w:rsidRPr="00AE5E23">
        <w:t xml:space="preserve"> the significance of data management, protection, and recovery in modern cloud environments. Research consistently highlights the role of efficient storage solutions in supporting a wide array of use cases across various industries. AWS's own documentation and use case examples have further illuminated the practical applications of these storage services in real-world scenarios.</w:t>
      </w:r>
    </w:p>
    <w:p w14:paraId="04E4E8D9" w14:textId="3021AE85" w:rsidR="00AE5E23" w:rsidRPr="00AE5E23" w:rsidRDefault="00AE5E23" w:rsidP="0086769C">
      <w:pPr>
        <w:pStyle w:val="NormalBPBHEB"/>
        <w:pPrChange w:id="655" w:author="Prashasti Jakhmola" w:date="2024-02-22T13:28:00Z">
          <w:pPr>
            <w:tabs>
              <w:tab w:val="left" w:pos="2835"/>
            </w:tabs>
            <w:spacing w:after="120" w:line="240" w:lineRule="auto"/>
          </w:pPr>
        </w:pPrChange>
      </w:pPr>
      <w:r w:rsidRPr="00AE5E23">
        <w:t xml:space="preserve">As we conclude this chapter, </w:t>
      </w:r>
      <w:proofErr w:type="gramStart"/>
      <w:r w:rsidRPr="00AE5E23">
        <w:t>it is clear that AWS</w:t>
      </w:r>
      <w:proofErr w:type="gramEnd"/>
      <w:r w:rsidRPr="00AE5E23">
        <w:t xml:space="preserve"> offers a rich ecosystem of storage solutions that empower organizations to store, protect, and manage their data </w:t>
      </w:r>
      <w:ins w:id="656" w:author="Prashasti Jakhmola" w:date="2024-02-22T15:14:00Z">
        <w:r w:rsidR="00D203E0">
          <w:t>flexibly and efficiently</w:t>
        </w:r>
      </w:ins>
      <w:del w:id="657" w:author="Prashasti Jakhmola" w:date="2024-02-22T15:14:00Z">
        <w:r w:rsidRPr="00AE5E23" w:rsidDel="00D203E0">
          <w:delText>with flexibility and efficiency</w:delText>
        </w:r>
      </w:del>
      <w:r w:rsidRPr="00AE5E23">
        <w:t xml:space="preserve">. Whether </w:t>
      </w:r>
      <w:del w:id="658" w:author="Prashasti Jakhmola" w:date="2024-02-22T15:14:00Z">
        <w:r w:rsidRPr="00AE5E23" w:rsidDel="00CA6205">
          <w:delText>it</w:delText>
        </w:r>
      </w:del>
      <w:del w:id="659" w:author="Prashasti Jakhmola" w:date="2024-02-22T14:58:00Z">
        <w:r w:rsidRPr="00AE5E23" w:rsidDel="00AE75E2">
          <w:delText>'</w:delText>
        </w:r>
      </w:del>
      <w:del w:id="660" w:author="Prashasti Jakhmola" w:date="2024-02-22T15:14:00Z">
        <w:r w:rsidRPr="00AE5E23" w:rsidDel="00CA6205">
          <w:delText xml:space="preserve">s </w:delText>
        </w:r>
      </w:del>
      <w:r w:rsidRPr="00AE5E23">
        <w:t xml:space="preserve">optimizing performance, reducing costs, or ensuring business continuity, AWS's storage services </w:t>
      </w:r>
      <w:ins w:id="661" w:author="Prashasti Jakhmola" w:date="2024-02-22T15:14:00Z">
        <w:r w:rsidR="005402DE">
          <w:t>are pivotal</w:t>
        </w:r>
      </w:ins>
      <w:del w:id="662" w:author="Prashasti Jakhmola" w:date="2024-02-22T15:14:00Z">
        <w:r w:rsidRPr="00AE5E23" w:rsidDel="005402DE">
          <w:delText>play a pivotal role</w:delText>
        </w:r>
      </w:del>
      <w:r w:rsidRPr="00AE5E23">
        <w:t xml:space="preserve"> in shaping the cloud landscape for businesses of all sizes and industries</w:t>
      </w:r>
      <w:ins w:id="663" w:author="Prashasti Jakhmola" w:date="2024-02-22T15:01:00Z">
        <w:r w:rsidR="00A414B5">
          <w:rPr>
            <w:rStyle w:val="FootnoteReference"/>
          </w:rPr>
          <w:footnoteReference w:id="28"/>
        </w:r>
      </w:ins>
      <w:r w:rsidRPr="00AE5E23">
        <w:t>.</w:t>
      </w:r>
    </w:p>
    <w:p w14:paraId="5CC58075" w14:textId="5192B0C1" w:rsidR="00AE5E23" w:rsidRPr="00AE5E23" w:rsidDel="00A414B5" w:rsidRDefault="00AE5E23" w:rsidP="00AE75E2">
      <w:pPr>
        <w:pStyle w:val="Heading1BPBHEB"/>
        <w:rPr>
          <w:del w:id="767" w:author="Prashasti Jakhmola" w:date="2024-02-22T15:01:00Z"/>
        </w:rPr>
        <w:pPrChange w:id="768" w:author="Prashasti Jakhmola" w:date="2024-02-22T14:58:00Z">
          <w:pPr>
            <w:tabs>
              <w:tab w:val="left" w:pos="2835"/>
            </w:tabs>
            <w:spacing w:after="120" w:line="240" w:lineRule="auto"/>
          </w:pPr>
        </w:pPrChange>
      </w:pPr>
      <w:del w:id="769" w:author="Prashasti Jakhmola" w:date="2024-02-22T15:01:00Z">
        <w:r w:rsidRPr="00AE5E23" w:rsidDel="00A414B5">
          <w:delText>References</w:delText>
        </w:r>
      </w:del>
      <w:del w:id="770" w:author="Prashasti Jakhmola" w:date="2024-02-22T14:57:00Z">
        <w:r w:rsidRPr="00AE5E23" w:rsidDel="00AE75E2">
          <w:delText>:</w:delText>
        </w:r>
      </w:del>
    </w:p>
    <w:p w14:paraId="1FDDE81D" w14:textId="462DD05E" w:rsidR="00AE5E23" w:rsidRPr="00AE5E23" w:rsidDel="00A414B5" w:rsidRDefault="00AE5E23" w:rsidP="00002EDC">
      <w:pPr>
        <w:pStyle w:val="NormalBPBHEB"/>
        <w:rPr>
          <w:del w:id="771" w:author="Prashasti Jakhmola" w:date="2024-02-22T15:01:00Z"/>
        </w:rPr>
        <w:pPrChange w:id="772" w:author="Prashasti Jakhmola" w:date="2024-02-22T15:00:00Z">
          <w:pPr>
            <w:numPr>
              <w:numId w:val="2"/>
            </w:numPr>
            <w:tabs>
              <w:tab w:val="num" w:pos="720"/>
              <w:tab w:val="left" w:pos="2835"/>
            </w:tabs>
            <w:spacing w:after="120" w:line="240" w:lineRule="auto"/>
            <w:ind w:left="720" w:hanging="360"/>
          </w:pPr>
        </w:pPrChange>
      </w:pPr>
      <w:del w:id="773" w:author="Prashasti Jakhmola" w:date="2024-02-22T15:01:00Z">
        <w:r w:rsidRPr="00AE5E23" w:rsidDel="00A414B5">
          <w:delText xml:space="preserve">AWS Documentation. (n.d.). Amazon </w:delText>
        </w:r>
      </w:del>
      <w:del w:id="774" w:author="Prashasti Jakhmola" w:date="2024-02-22T15:00:00Z">
        <w:r w:rsidRPr="00AE5E23" w:rsidDel="00002EDC">
          <w:delText>Elastic Block Store (</w:delText>
        </w:r>
      </w:del>
      <w:del w:id="775" w:author="Prashasti Jakhmola" w:date="2024-02-22T15:01:00Z">
        <w:r w:rsidRPr="00AE5E23" w:rsidDel="00A414B5">
          <w:delText>EBS</w:delText>
        </w:r>
      </w:del>
      <w:del w:id="776" w:author="Prashasti Jakhmola" w:date="2024-02-22T15:00:00Z">
        <w:r w:rsidRPr="00AE5E23" w:rsidDel="00002EDC">
          <w:delText>).</w:delText>
        </w:r>
      </w:del>
      <w:del w:id="777"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"https://aws.amazon.com/ebs/" \t "_new"</w:delInstrText>
        </w:r>
        <w:r w:rsidR="00000000" w:rsidRPr="00697827" w:rsidDel="00A414B5">
          <w:fldChar w:fldCharType="separate"/>
        </w:r>
        <w:r w:rsidRPr="00697827" w:rsidDel="00A414B5">
          <w:rPr>
            <w:rPrChange w:id="778" w:author="Prashasti Jakhmola" w:date="2024-02-22T15:01:00Z">
              <w:rPr>
                <w:rStyle w:val="Hyperlink"/>
              </w:rPr>
            </w:rPrChange>
          </w:rPr>
          <w:delText>https://aws.amazon.com/ebs/</w:delText>
        </w:r>
        <w:r w:rsidR="00000000" w:rsidRPr="00697827" w:rsidDel="00A414B5">
          <w:rPr>
            <w:rPrChange w:id="779" w:author="Prashasti Jakhmola" w:date="2024-02-22T15:01:00Z">
              <w:rPr>
                <w:rStyle w:val="Hyperlink"/>
              </w:rPr>
            </w:rPrChange>
          </w:rPr>
          <w:fldChar w:fldCharType="end"/>
        </w:r>
      </w:del>
    </w:p>
    <w:p w14:paraId="1F1E71AF" w14:textId="494C42E3" w:rsidR="00AE5E23" w:rsidRPr="00AE5E23" w:rsidDel="00A414B5" w:rsidRDefault="00AE5E23" w:rsidP="00002EDC">
      <w:pPr>
        <w:pStyle w:val="NormalBPBHEB"/>
        <w:rPr>
          <w:del w:id="780" w:author="Prashasti Jakhmola" w:date="2024-02-22T15:01:00Z"/>
        </w:rPr>
        <w:pPrChange w:id="781" w:author="Prashasti Jakhmola" w:date="2024-02-22T15:00:00Z">
          <w:pPr>
            <w:numPr>
              <w:numId w:val="2"/>
            </w:numPr>
            <w:tabs>
              <w:tab w:val="num" w:pos="720"/>
              <w:tab w:val="left" w:pos="2835"/>
            </w:tabs>
            <w:spacing w:after="120" w:line="240" w:lineRule="auto"/>
            <w:ind w:left="720" w:hanging="360"/>
          </w:pPr>
        </w:pPrChange>
      </w:pPr>
      <w:del w:id="782" w:author="Prashasti Jakhmola" w:date="2024-02-22T15:01:00Z">
        <w:r w:rsidRPr="00AE5E23" w:rsidDel="00A414B5">
          <w:delText xml:space="preserve">AWS Documentation. (n.d.). Amazon </w:delText>
        </w:r>
      </w:del>
      <w:del w:id="783" w:author="Prashasti Jakhmola" w:date="2024-02-22T15:00:00Z">
        <w:r w:rsidRPr="00AE5E23" w:rsidDel="00002EDC">
          <w:delText>Elastic File System (</w:delText>
        </w:r>
      </w:del>
      <w:del w:id="784" w:author="Prashasti Jakhmola" w:date="2024-02-22T15:01:00Z">
        <w:r w:rsidRPr="00AE5E23" w:rsidDel="00A414B5">
          <w:delText>EFS</w:delText>
        </w:r>
      </w:del>
      <w:del w:id="785" w:author="Prashasti Jakhmola" w:date="2024-02-22T15:00:00Z">
        <w:r w:rsidRPr="00AE5E23" w:rsidDel="00002EDC">
          <w:delText>).</w:delText>
        </w:r>
      </w:del>
      <w:del w:id="786"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"https://aws.amazon.com/efs/" \t "_new"</w:delInstrText>
        </w:r>
        <w:r w:rsidR="00000000" w:rsidRPr="00697827" w:rsidDel="00A414B5">
          <w:fldChar w:fldCharType="separate"/>
        </w:r>
        <w:r w:rsidRPr="00697827" w:rsidDel="00A414B5">
          <w:rPr>
            <w:rPrChange w:id="787" w:author="Prashasti Jakhmola" w:date="2024-02-22T15:01:00Z">
              <w:rPr>
                <w:rStyle w:val="Hyperlink"/>
              </w:rPr>
            </w:rPrChange>
          </w:rPr>
          <w:delText>https://aws.amazon.com/efs/</w:delText>
        </w:r>
        <w:r w:rsidR="00000000" w:rsidRPr="00697827" w:rsidDel="00A414B5">
          <w:rPr>
            <w:rPrChange w:id="788" w:author="Prashasti Jakhmola" w:date="2024-02-22T15:01:00Z">
              <w:rPr>
                <w:rStyle w:val="Hyperlink"/>
              </w:rPr>
            </w:rPrChange>
          </w:rPr>
          <w:fldChar w:fldCharType="end"/>
        </w:r>
      </w:del>
    </w:p>
    <w:p w14:paraId="6DFC158C" w14:textId="1942F9AD" w:rsidR="00AE5E23" w:rsidRPr="00AE5E23" w:rsidDel="00A414B5" w:rsidRDefault="00AE5E23" w:rsidP="00002EDC">
      <w:pPr>
        <w:pStyle w:val="NormalBPBHEB"/>
        <w:rPr>
          <w:del w:id="789" w:author="Prashasti Jakhmola" w:date="2024-02-22T15:01:00Z"/>
        </w:rPr>
        <w:pPrChange w:id="790" w:author="Prashasti Jakhmola" w:date="2024-02-22T15:00:00Z">
          <w:pPr>
            <w:numPr>
              <w:numId w:val="2"/>
            </w:numPr>
            <w:tabs>
              <w:tab w:val="num" w:pos="720"/>
              <w:tab w:val="left" w:pos="2835"/>
            </w:tabs>
            <w:spacing w:after="120" w:line="240" w:lineRule="auto"/>
            <w:ind w:left="720" w:hanging="360"/>
          </w:pPr>
        </w:pPrChange>
      </w:pPr>
      <w:del w:id="791" w:author="Prashasti Jakhmola" w:date="2024-02-22T15:01:00Z">
        <w:r w:rsidRPr="00AE5E23" w:rsidDel="00A414B5">
          <w:delText>AWS Documentation. (n.d.). Amazon FSx</w:delText>
        </w:r>
      </w:del>
      <w:del w:id="792" w:author="Prashasti Jakhmola" w:date="2024-02-22T15:00:00Z">
        <w:r w:rsidRPr="00697827" w:rsidDel="00BE3B38">
          <w:delText>.</w:delText>
        </w:r>
      </w:del>
      <w:del w:id="793"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"https://aws.amazon.com/fsx/" \t "_new"</w:delInstrText>
        </w:r>
        <w:r w:rsidR="00000000" w:rsidRPr="00697827" w:rsidDel="00A414B5">
          <w:fldChar w:fldCharType="separate"/>
        </w:r>
        <w:r w:rsidRPr="00697827" w:rsidDel="00A414B5">
          <w:rPr>
            <w:rPrChange w:id="794" w:author="Prashasti Jakhmola" w:date="2024-02-22T15:01:00Z">
              <w:rPr>
                <w:rStyle w:val="Hyperlink"/>
              </w:rPr>
            </w:rPrChange>
          </w:rPr>
          <w:delText>https://aws.amazon.com/fsx/</w:delText>
        </w:r>
        <w:r w:rsidR="00000000" w:rsidRPr="00697827" w:rsidDel="00A414B5">
          <w:rPr>
            <w:rPrChange w:id="795" w:author="Prashasti Jakhmola" w:date="2024-02-22T15:01:00Z">
              <w:rPr>
                <w:rStyle w:val="Hyperlink"/>
              </w:rPr>
            </w:rPrChange>
          </w:rPr>
          <w:fldChar w:fldCharType="end"/>
        </w:r>
      </w:del>
    </w:p>
    <w:p w14:paraId="7AD386EE" w14:textId="43EF4DCD" w:rsidR="00AE5E23" w:rsidRPr="00AE5E23" w:rsidDel="00A414B5" w:rsidRDefault="00AE5E23" w:rsidP="00002EDC">
      <w:pPr>
        <w:pStyle w:val="NormalBPBHEB"/>
        <w:rPr>
          <w:del w:id="796" w:author="Prashasti Jakhmola" w:date="2024-02-22T15:01:00Z"/>
        </w:rPr>
        <w:pPrChange w:id="797" w:author="Prashasti Jakhmola" w:date="2024-02-22T15:00:00Z">
          <w:pPr>
            <w:numPr>
              <w:numId w:val="2"/>
            </w:numPr>
            <w:tabs>
              <w:tab w:val="num" w:pos="720"/>
              <w:tab w:val="left" w:pos="2835"/>
            </w:tabs>
            <w:spacing w:after="120" w:line="240" w:lineRule="auto"/>
            <w:ind w:left="720" w:hanging="360"/>
          </w:pPr>
        </w:pPrChange>
      </w:pPr>
      <w:del w:id="798" w:author="Prashasti Jakhmola" w:date="2024-02-22T15:01:00Z">
        <w:r w:rsidRPr="00AE5E23" w:rsidDel="00A414B5">
          <w:delText>AWS Documentation. (n.d.). Amazon S3 Glaci</w:delText>
        </w:r>
        <w:r w:rsidRPr="00697827" w:rsidDel="00A414B5">
          <w:delText>er</w:delText>
        </w:r>
      </w:del>
      <w:del w:id="799" w:author="Prashasti Jakhmola" w:date="2024-02-22T15:00:00Z">
        <w:r w:rsidRPr="00697827" w:rsidDel="00BE3B38">
          <w:delText>.</w:delText>
        </w:r>
      </w:del>
      <w:del w:id="800"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"https://aws.amazon.com/glacier/" \t "_new"</w:delInstrText>
        </w:r>
        <w:r w:rsidR="00000000" w:rsidRPr="00697827" w:rsidDel="00A414B5">
          <w:fldChar w:fldCharType="separate"/>
        </w:r>
        <w:r w:rsidRPr="00697827" w:rsidDel="00A414B5">
          <w:rPr>
            <w:rPrChange w:id="801" w:author="Prashasti Jakhmola" w:date="2024-02-22T15:01:00Z">
              <w:rPr>
                <w:rStyle w:val="Hyperlink"/>
              </w:rPr>
            </w:rPrChange>
          </w:rPr>
          <w:delText>https://aws.amazon.com/glacier/</w:delText>
        </w:r>
        <w:r w:rsidR="00000000" w:rsidRPr="00697827" w:rsidDel="00A414B5">
          <w:rPr>
            <w:rPrChange w:id="802" w:author="Prashasti Jakhmola" w:date="2024-02-22T15:01:00Z">
              <w:rPr>
                <w:rStyle w:val="Hyperlink"/>
              </w:rPr>
            </w:rPrChange>
          </w:rPr>
          <w:fldChar w:fldCharType="end"/>
        </w:r>
      </w:del>
    </w:p>
    <w:p w14:paraId="1FEC4808" w14:textId="6FFE4571" w:rsidR="00AE5E23" w:rsidRPr="00AE5E23" w:rsidDel="00A414B5" w:rsidRDefault="00AE5E23" w:rsidP="00002EDC">
      <w:pPr>
        <w:pStyle w:val="NormalBPBHEB"/>
        <w:rPr>
          <w:del w:id="803" w:author="Prashasti Jakhmola" w:date="2024-02-22T15:01:00Z"/>
        </w:rPr>
        <w:pPrChange w:id="804" w:author="Prashasti Jakhmola" w:date="2024-02-22T15:00:00Z">
          <w:pPr>
            <w:numPr>
              <w:numId w:val="2"/>
            </w:numPr>
            <w:tabs>
              <w:tab w:val="num" w:pos="720"/>
              <w:tab w:val="left" w:pos="2835"/>
            </w:tabs>
            <w:spacing w:after="120" w:line="240" w:lineRule="auto"/>
            <w:ind w:left="720" w:hanging="360"/>
          </w:pPr>
        </w:pPrChange>
      </w:pPr>
      <w:del w:id="805" w:author="Prashasti Jakhmola" w:date="2024-02-22T15:01:00Z">
        <w:r w:rsidRPr="00AE5E23" w:rsidDel="00A414B5">
          <w:delText xml:space="preserve">AWS Documentation. (n.d.). Amazon </w:delText>
        </w:r>
      </w:del>
      <w:del w:id="806" w:author="Prashasti Jakhmola" w:date="2024-02-22T15:00:00Z">
        <w:r w:rsidRPr="00AE5E23" w:rsidDel="00BE3B38">
          <w:delText>Simple Storage Service (</w:delText>
        </w:r>
      </w:del>
      <w:del w:id="807" w:author="Prashasti Jakhmola" w:date="2024-02-22T15:01:00Z">
        <w:r w:rsidRPr="00AE5E23" w:rsidDel="00A414B5">
          <w:delText>S3</w:delText>
        </w:r>
      </w:del>
      <w:del w:id="808" w:author="Prashasti Jakhmola" w:date="2024-02-22T15:00:00Z">
        <w:r w:rsidRPr="00697827" w:rsidDel="00BE3B38">
          <w:delText>).</w:delText>
        </w:r>
      </w:del>
      <w:del w:id="809"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"https://aws.amazon.com/s3/" \t "_new"</w:delInstrText>
        </w:r>
        <w:r w:rsidR="00000000" w:rsidRPr="00697827" w:rsidDel="00A414B5">
          <w:fldChar w:fldCharType="separate"/>
        </w:r>
        <w:r w:rsidRPr="00697827" w:rsidDel="00A414B5">
          <w:rPr>
            <w:rPrChange w:id="810" w:author="Prashasti Jakhmola" w:date="2024-02-22T15:01:00Z">
              <w:rPr>
                <w:rStyle w:val="Hyperlink"/>
              </w:rPr>
            </w:rPrChange>
          </w:rPr>
          <w:delText>https://aws.amazon.com/s3/</w:delText>
        </w:r>
        <w:r w:rsidR="00000000" w:rsidRPr="00697827" w:rsidDel="00A414B5">
          <w:rPr>
            <w:rPrChange w:id="811" w:author="Prashasti Jakhmola" w:date="2024-02-22T15:01:00Z">
              <w:rPr>
                <w:rStyle w:val="Hyperlink"/>
              </w:rPr>
            </w:rPrChange>
          </w:rPr>
          <w:fldChar w:fldCharType="end"/>
        </w:r>
      </w:del>
    </w:p>
    <w:p w14:paraId="46942037" w14:textId="5ACB2061" w:rsidR="00AE5E23" w:rsidRPr="00AE5E23" w:rsidDel="00A414B5" w:rsidRDefault="00AE5E23" w:rsidP="00002EDC">
      <w:pPr>
        <w:pStyle w:val="NormalBPBHEB"/>
        <w:rPr>
          <w:del w:id="812" w:author="Prashasti Jakhmola" w:date="2024-02-22T15:01:00Z"/>
        </w:rPr>
        <w:pPrChange w:id="813" w:author="Prashasti Jakhmola" w:date="2024-02-22T15:00:00Z">
          <w:pPr>
            <w:numPr>
              <w:numId w:val="2"/>
            </w:numPr>
            <w:tabs>
              <w:tab w:val="num" w:pos="720"/>
              <w:tab w:val="left" w:pos="2835"/>
            </w:tabs>
            <w:spacing w:after="120" w:line="240" w:lineRule="auto"/>
            <w:ind w:left="720" w:hanging="360"/>
          </w:pPr>
        </w:pPrChange>
      </w:pPr>
      <w:del w:id="814" w:author="Prashasti Jakhmola" w:date="2024-02-22T15:01:00Z">
        <w:r w:rsidRPr="00AE5E23" w:rsidDel="00A414B5">
          <w:delText>AWS Documentation. (n.d.). AWS Backup</w:delText>
        </w:r>
      </w:del>
      <w:del w:id="815" w:author="Prashasti Jakhmola" w:date="2024-02-22T15:00:00Z">
        <w:r w:rsidRPr="00AE5E23" w:rsidDel="000602AA">
          <w:delText>.</w:delText>
        </w:r>
      </w:del>
      <w:del w:id="816"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"https://aws.amazon.com/backup/" \t "_new"</w:delInstrText>
        </w:r>
        <w:r w:rsidR="00000000" w:rsidRPr="00697827" w:rsidDel="00A414B5">
          <w:fldChar w:fldCharType="separate"/>
        </w:r>
        <w:r w:rsidRPr="00697827" w:rsidDel="00A414B5">
          <w:rPr>
            <w:rPrChange w:id="817" w:author="Prashasti Jakhmola" w:date="2024-02-22T15:01:00Z">
              <w:rPr>
                <w:rStyle w:val="Hyperlink"/>
              </w:rPr>
            </w:rPrChange>
          </w:rPr>
          <w:delText>https://aws.amazon.com/backup/</w:delText>
        </w:r>
        <w:r w:rsidR="00000000" w:rsidRPr="00697827" w:rsidDel="00A414B5">
          <w:rPr>
            <w:rPrChange w:id="818" w:author="Prashasti Jakhmola" w:date="2024-02-22T15:01:00Z">
              <w:rPr>
                <w:rStyle w:val="Hyperlink"/>
              </w:rPr>
            </w:rPrChange>
          </w:rPr>
          <w:fldChar w:fldCharType="end"/>
        </w:r>
      </w:del>
    </w:p>
    <w:p w14:paraId="3BA4B87F" w14:textId="6A00637B" w:rsidR="00AE5E23" w:rsidRPr="00697827" w:rsidDel="00A414B5" w:rsidRDefault="00AE5E23" w:rsidP="00002EDC">
      <w:pPr>
        <w:pStyle w:val="NormalBPBHEB"/>
        <w:rPr>
          <w:del w:id="819" w:author="Prashasti Jakhmola" w:date="2024-02-22T15:01:00Z"/>
        </w:rPr>
        <w:pPrChange w:id="820" w:author="Prashasti Jakhmola" w:date="2024-02-22T15:00:00Z">
          <w:pPr>
            <w:numPr>
              <w:numId w:val="2"/>
            </w:numPr>
            <w:tabs>
              <w:tab w:val="num" w:pos="720"/>
              <w:tab w:val="left" w:pos="2835"/>
            </w:tabs>
            <w:spacing w:after="120" w:line="240" w:lineRule="auto"/>
            <w:ind w:left="720" w:hanging="360"/>
          </w:pPr>
        </w:pPrChange>
      </w:pPr>
      <w:del w:id="821" w:author="Prashasti Jakhmola" w:date="2024-02-22T15:01:00Z">
        <w:r w:rsidRPr="00AE5E23" w:rsidDel="00A414B5">
          <w:delText>AWS Documentation. (n.d.). AWS Snow Fami</w:delText>
        </w:r>
        <w:r w:rsidRPr="00697827" w:rsidDel="00A414B5">
          <w:delText>ly</w:delText>
        </w:r>
      </w:del>
      <w:del w:id="822" w:author="Prashasti Jakhmola" w:date="2024-02-22T15:00:00Z">
        <w:r w:rsidRPr="00697827" w:rsidDel="000602AA">
          <w:delText>.</w:delText>
        </w:r>
      </w:del>
      <w:del w:id="823"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"https://aws.amazon.com/snow/" \t "_new"</w:delInstrText>
        </w:r>
        <w:r w:rsidR="00000000" w:rsidRPr="00697827" w:rsidDel="00A414B5">
          <w:fldChar w:fldCharType="separate"/>
        </w:r>
        <w:r w:rsidRPr="00697827" w:rsidDel="00A414B5">
          <w:rPr>
            <w:rPrChange w:id="824" w:author="Prashasti Jakhmola" w:date="2024-02-22T15:01:00Z">
              <w:rPr>
                <w:rStyle w:val="Hyperlink"/>
              </w:rPr>
            </w:rPrChange>
          </w:rPr>
          <w:delText>https://aws.amazon.com/snow/</w:delText>
        </w:r>
        <w:r w:rsidR="00000000" w:rsidRPr="00697827" w:rsidDel="00A414B5">
          <w:rPr>
            <w:rPrChange w:id="825" w:author="Prashasti Jakhmola" w:date="2024-02-22T15:01:00Z">
              <w:rPr>
                <w:rStyle w:val="Hyperlink"/>
              </w:rPr>
            </w:rPrChange>
          </w:rPr>
          <w:fldChar w:fldCharType="end"/>
        </w:r>
      </w:del>
    </w:p>
    <w:p w14:paraId="3946A3CC" w14:textId="2A751D01" w:rsidR="00AE5E23" w:rsidRPr="00AE5E23" w:rsidDel="00A414B5" w:rsidRDefault="00AE5E23" w:rsidP="00002EDC">
      <w:pPr>
        <w:pStyle w:val="NormalBPBHEB"/>
        <w:rPr>
          <w:del w:id="826" w:author="Prashasti Jakhmola" w:date="2024-02-22T15:01:00Z"/>
        </w:rPr>
        <w:pPrChange w:id="827" w:author="Prashasti Jakhmola" w:date="2024-02-22T15:00:00Z">
          <w:pPr>
            <w:numPr>
              <w:numId w:val="2"/>
            </w:numPr>
            <w:tabs>
              <w:tab w:val="num" w:pos="720"/>
              <w:tab w:val="left" w:pos="2835"/>
            </w:tabs>
            <w:spacing w:after="120" w:line="240" w:lineRule="auto"/>
            <w:ind w:left="720" w:hanging="360"/>
          </w:pPr>
        </w:pPrChange>
      </w:pPr>
      <w:del w:id="828" w:author="Prashasti Jakhmola" w:date="2024-02-22T15:01:00Z">
        <w:r w:rsidRPr="00AE5E23" w:rsidDel="00A414B5">
          <w:delText>AWS Documentation. (n.d.). AWS Storage Gateway</w:delText>
        </w:r>
      </w:del>
      <w:del w:id="829" w:author="Prashasti Jakhmola" w:date="2024-02-22T15:00:00Z">
        <w:r w:rsidRPr="00AE5E23" w:rsidDel="000602AA">
          <w:delText>.</w:delText>
        </w:r>
      </w:del>
      <w:del w:id="830"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"https://aws.amazon.com/storagegateway/" \t "_new"</w:delInstrText>
        </w:r>
        <w:r w:rsidR="00000000" w:rsidRPr="00697827" w:rsidDel="00A414B5">
          <w:fldChar w:fldCharType="separate"/>
        </w:r>
        <w:r w:rsidRPr="00697827" w:rsidDel="00A414B5">
          <w:rPr>
            <w:rPrChange w:id="831" w:author="Prashasti Jakhmola" w:date="2024-02-22T15:01:00Z">
              <w:rPr>
                <w:rStyle w:val="Hyperlink"/>
              </w:rPr>
            </w:rPrChange>
          </w:rPr>
          <w:delText>https://aws.amazon.com/storagegateway/</w:delText>
        </w:r>
        <w:r w:rsidR="00000000" w:rsidRPr="00697827" w:rsidDel="00A414B5">
          <w:rPr>
            <w:rPrChange w:id="832" w:author="Prashasti Jakhmola" w:date="2024-02-22T15:01:00Z">
              <w:rPr>
                <w:rStyle w:val="Hyperlink"/>
              </w:rPr>
            </w:rPrChange>
          </w:rPr>
          <w:fldChar w:fldCharType="end"/>
        </w:r>
      </w:del>
    </w:p>
    <w:p w14:paraId="6606A3C5" w14:textId="1D7BC3D1" w:rsidR="00AE5E23" w:rsidRPr="00697827" w:rsidDel="00A414B5" w:rsidRDefault="00AE5E23" w:rsidP="00002EDC">
      <w:pPr>
        <w:pStyle w:val="NormalBPBHEB"/>
        <w:rPr>
          <w:del w:id="833" w:author="Prashasti Jakhmola" w:date="2024-02-22T15:01:00Z"/>
        </w:rPr>
        <w:pPrChange w:id="834" w:author="Prashasti Jakhmola" w:date="2024-02-22T15:00:00Z">
          <w:pPr>
            <w:numPr>
              <w:numId w:val="2"/>
            </w:numPr>
            <w:tabs>
              <w:tab w:val="num" w:pos="720"/>
              <w:tab w:val="left" w:pos="2835"/>
            </w:tabs>
            <w:spacing w:after="120" w:line="240" w:lineRule="auto"/>
            <w:ind w:left="720" w:hanging="360"/>
          </w:pPr>
        </w:pPrChange>
      </w:pPr>
      <w:del w:id="835" w:author="Prashasti Jakhmola" w:date="2024-02-22T15:01:00Z">
        <w:r w:rsidRPr="00AE5E23" w:rsidDel="00A414B5">
          <w:delText xml:space="preserve">AWS Documentation. (n.d.). AWS Elastic </w:delText>
        </w:r>
      </w:del>
      <w:del w:id="836" w:author="Prashasti Jakhmola" w:date="2024-02-22T15:00:00Z">
        <w:r w:rsidRPr="00AE5E23" w:rsidDel="000602AA">
          <w:delText>Disaster Recovery (</w:delText>
        </w:r>
      </w:del>
      <w:del w:id="837" w:author="Prashasti Jakhmola" w:date="2024-02-22T15:01:00Z">
        <w:r w:rsidRPr="00AE5E23" w:rsidDel="00A414B5">
          <w:delText>DRS</w:delText>
        </w:r>
        <w:r w:rsidRPr="00AE5E23" w:rsidDel="000602AA">
          <w:delText>)</w:delText>
        </w:r>
      </w:del>
      <w:del w:id="838" w:author="Prashasti Jakhmola" w:date="2024-02-22T15:00:00Z">
        <w:r w:rsidRPr="00AE5E23" w:rsidDel="000602AA">
          <w:delText>.</w:delText>
        </w:r>
      </w:del>
      <w:del w:id="839"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"https://aws.amazon.com/disaster-recovery/" \t "_new"</w:delInstrText>
        </w:r>
        <w:r w:rsidR="00000000" w:rsidRPr="00697827" w:rsidDel="00A414B5">
          <w:fldChar w:fldCharType="separate"/>
        </w:r>
        <w:r w:rsidRPr="00697827" w:rsidDel="00A414B5">
          <w:rPr>
            <w:rPrChange w:id="840" w:author="Prashasti Jakhmola" w:date="2024-02-22T15:01:00Z">
              <w:rPr>
                <w:rStyle w:val="Hyperlink"/>
              </w:rPr>
            </w:rPrChange>
          </w:rPr>
          <w:delText>https://aws.amazon.com/disaster-recovery/</w:delText>
        </w:r>
        <w:r w:rsidR="00000000" w:rsidRPr="00697827" w:rsidDel="00A414B5">
          <w:rPr>
            <w:rPrChange w:id="841" w:author="Prashasti Jakhmola" w:date="2024-02-22T15:01:00Z">
              <w:rPr>
                <w:rStyle w:val="Hyperlink"/>
              </w:rPr>
            </w:rPrChange>
          </w:rPr>
          <w:fldChar w:fldCharType="end"/>
        </w:r>
      </w:del>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426B825C" w14:textId="77777777" w:rsidR="009A07D3" w:rsidDel="005A7089" w:rsidRDefault="009A07D3" w:rsidP="00126D33">
      <w:pPr>
        <w:tabs>
          <w:tab w:val="left" w:pos="2835"/>
        </w:tabs>
        <w:spacing w:after="120" w:line="240" w:lineRule="auto"/>
        <w:rPr>
          <w:del w:id="842" w:author="Prashasti Jakhmola" w:date="2024-02-22T15:08:00Z"/>
        </w:rPr>
      </w:pPr>
    </w:p>
    <w:p w14:paraId="689BC491" w14:textId="77777777" w:rsidR="009A07D3" w:rsidDel="005A7089" w:rsidRDefault="009A07D3" w:rsidP="00126D33">
      <w:pPr>
        <w:tabs>
          <w:tab w:val="left" w:pos="2835"/>
        </w:tabs>
        <w:spacing w:after="120" w:line="240" w:lineRule="auto"/>
        <w:rPr>
          <w:del w:id="843" w:author="Prashasti Jakhmola" w:date="2024-02-22T15:08:00Z"/>
        </w:rPr>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rsidSect="005B5439">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ashasti Jakhmola" w:date="2024-02-22T15:24:00Z" w:initials="PJ">
    <w:p w14:paraId="3A1A20F5" w14:textId="77777777" w:rsidR="00820B92" w:rsidRDefault="00820B92" w:rsidP="00820B92">
      <w:r>
        <w:rPr>
          <w:rStyle w:val="CommentReference"/>
        </w:rPr>
        <w:annotationRef/>
      </w:r>
      <w:r>
        <w:rPr>
          <w:color w:val="000000"/>
          <w:sz w:val="20"/>
          <w:szCs w:val="20"/>
        </w:rPr>
        <w:t>As per the book outline, the expected page count was 40. Kindly increase the page count of this chapter.</w:t>
      </w:r>
    </w:p>
  </w:comment>
  <w:comment w:id="58" w:author="Prashasti Jakhmola" w:date="2023-06-12T17:23:00Z" w:initials="PJ">
    <w:p w14:paraId="07066075" w14:textId="6DC16708" w:rsidR="00A414B5" w:rsidRDefault="00A414B5" w:rsidP="00A414B5">
      <w:r>
        <w:rPr>
          <w:rStyle w:val="CommentReference"/>
        </w:rPr>
        <w:annotationRef/>
      </w:r>
      <w:r>
        <w:rPr>
          <w:sz w:val="20"/>
          <w:szCs w:val="20"/>
        </w:rPr>
        <w:t>Please add a section Objectives to the chapter. It will describe the practical approach of the chapter in a paragraph, mainly what the reader will learn in this chapter.</w:t>
      </w:r>
    </w:p>
  </w:comment>
  <w:comment w:id="629" w:author="Prashasti Jakhmola" w:date="2024-02-22T15:03:00Z" w:initials="PJ">
    <w:p w14:paraId="0920C32B" w14:textId="6D6D73B5" w:rsidR="00A414B5" w:rsidRDefault="00A414B5" w:rsidP="00A414B5">
      <w:r>
        <w:rPr>
          <w:rStyle w:val="CommentReference"/>
        </w:rPr>
        <w:annotationRef/>
      </w:r>
      <w:r>
        <w:rPr>
          <w:color w:val="000000"/>
          <w:sz w:val="20"/>
          <w:szCs w:val="20"/>
        </w:rPr>
        <w:t>Kindly convert this section into a concise paragraph of 250-300 words and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A20F5" w15:done="0"/>
  <w15:commentEx w15:paraId="07066075" w15:done="0"/>
  <w15:commentEx w15:paraId="0920C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873E44" w16cex:dateUtc="2024-02-22T09:54:00Z"/>
  <w16cex:commentExtensible w16cex:durableId="2831D30F" w16cex:dateUtc="2023-06-12T11:53:00Z"/>
  <w16cex:commentExtensible w16cex:durableId="4DA9A207" w16cex:dateUtc="2024-02-22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A20F5" w16cid:durableId="5C873E44"/>
  <w16cid:commentId w16cid:paraId="07066075" w16cid:durableId="2831D30F"/>
  <w16cid:commentId w16cid:paraId="0920C32B" w16cid:durableId="4DA9A2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4BBF" w14:textId="77777777" w:rsidR="005B5439" w:rsidRDefault="005B5439" w:rsidP="005935FF">
      <w:pPr>
        <w:spacing w:after="0" w:line="240" w:lineRule="auto"/>
      </w:pPr>
      <w:r>
        <w:separator/>
      </w:r>
    </w:p>
  </w:endnote>
  <w:endnote w:type="continuationSeparator" w:id="0">
    <w:p w14:paraId="073FB2DB" w14:textId="77777777" w:rsidR="005B5439" w:rsidRDefault="005B543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D34E" w14:textId="77777777" w:rsidR="005B5439" w:rsidRDefault="005B5439" w:rsidP="005935FF">
      <w:pPr>
        <w:spacing w:after="0" w:line="240" w:lineRule="auto"/>
      </w:pPr>
      <w:r>
        <w:separator/>
      </w:r>
    </w:p>
  </w:footnote>
  <w:footnote w:type="continuationSeparator" w:id="0">
    <w:p w14:paraId="6E022729" w14:textId="77777777" w:rsidR="005B5439" w:rsidRDefault="005B5439" w:rsidP="005935FF">
      <w:pPr>
        <w:spacing w:after="0" w:line="240" w:lineRule="auto"/>
      </w:pPr>
      <w:r>
        <w:continuationSeparator/>
      </w:r>
    </w:p>
  </w:footnote>
  <w:footnote w:id="1">
    <w:p w14:paraId="454A00C6" w14:textId="1E71EADF" w:rsidR="000E3738" w:rsidRDefault="000E3738">
      <w:pPr>
        <w:pStyle w:val="FootnoteText"/>
      </w:pPr>
      <w:ins w:id="90" w:author="Prashasti Jakhmola" w:date="2024-02-22T14:08:00Z">
        <w:r>
          <w:rPr>
            <w:rStyle w:val="FootnoteReference"/>
          </w:rPr>
          <w:footnoteRef/>
        </w:r>
        <w:r>
          <w:t xml:space="preserve"> </w:t>
        </w:r>
        <w:r w:rsidRPr="004F77E0">
          <w:t>Source: Amazon Elastic Block Store (EBS) (</w:t>
        </w:r>
        <w:r w:rsidRPr="004F77E0">
          <w:fldChar w:fldCharType="begin"/>
        </w:r>
        <w:r w:rsidRPr="004F77E0">
          <w:instrText>HYPERLINK "https://aws.amazon.com/ebs/" \t "_new"</w:instrText>
        </w:r>
        <w:r w:rsidRPr="004F77E0">
          <w:fldChar w:fldCharType="separate"/>
        </w:r>
        <w:r w:rsidRPr="004F77E0">
          <w:t>https://aws.amazon.com/ebs/</w:t>
        </w:r>
        <w:r w:rsidRPr="004F77E0">
          <w:fldChar w:fldCharType="end"/>
        </w:r>
        <w:r w:rsidRPr="004F77E0">
          <w:t>)</w:t>
        </w:r>
      </w:ins>
    </w:p>
  </w:footnote>
  <w:footnote w:id="2">
    <w:p w14:paraId="7881C2B6" w14:textId="1DBCEF39" w:rsidR="00B447BA" w:rsidRDefault="00B447BA">
      <w:pPr>
        <w:pStyle w:val="FootnoteText"/>
      </w:pPr>
      <w:ins w:id="96" w:author="Prashasti Jakhmola" w:date="2024-02-22T14:09:00Z">
        <w:r>
          <w:rPr>
            <w:rStyle w:val="FootnoteReference"/>
          </w:rPr>
          <w:footnoteRef/>
        </w:r>
        <w:r>
          <w:t xml:space="preserve"> </w:t>
        </w:r>
      </w:ins>
      <w:moveToRangeStart w:id="97" w:author="Prashasti Jakhmola" w:date="2024-02-22T14:09:00Z" w:name="move159503392"/>
      <w:proofErr w:type="spellStart"/>
      <w:moveTo w:id="98" w:author="Prashasti Jakhmola" w:date="2024-02-22T14:09:00Z">
        <w:r w:rsidRPr="004F77E0">
          <w:t>Satyanarayanan</w:t>
        </w:r>
        <w:proofErr w:type="spellEnd"/>
        <w:r w:rsidRPr="004F77E0">
          <w:t xml:space="preserve">, M., </w:t>
        </w:r>
        <w:proofErr w:type="spellStart"/>
        <w:r w:rsidRPr="004F77E0">
          <w:t>Bahl</w:t>
        </w:r>
        <w:proofErr w:type="spellEnd"/>
        <w:r w:rsidRPr="004F77E0">
          <w:t>, P., Caceres, R., &amp; Davies, N. (2009). The Case for VM-Based Cloudlets in Mobile Computing. IEEE Pervasive Computing, 8(4), 14-23.</w:t>
        </w:r>
      </w:moveTo>
      <w:moveToRangeEnd w:id="97"/>
    </w:p>
  </w:footnote>
  <w:footnote w:id="3">
    <w:p w14:paraId="6BCDFB7C" w14:textId="3E86FD5F" w:rsidR="00837A67" w:rsidRDefault="00837A67">
      <w:pPr>
        <w:pStyle w:val="FootnoteText"/>
      </w:pPr>
      <w:ins w:id="107" w:author="Prashasti Jakhmola" w:date="2024-02-22T14:09:00Z">
        <w:r>
          <w:rPr>
            <w:rStyle w:val="FootnoteReference"/>
          </w:rPr>
          <w:footnoteRef/>
        </w:r>
        <w:r>
          <w:t xml:space="preserve"> </w:t>
        </w:r>
      </w:ins>
      <w:ins w:id="108" w:author="Prashasti Jakhmola" w:date="2024-02-22T14:10:00Z">
        <w:r w:rsidRPr="004F77E0">
          <w:t>Source: Amazon EBS Use Cases (</w:t>
        </w:r>
        <w:r w:rsidRPr="00DE7A43">
          <w:fldChar w:fldCharType="begin"/>
        </w:r>
        <w:r w:rsidRPr="00DE7A43">
          <w:instrText>HYPERLINK "https://aws.amazon.com/ebs/use-cases/" \t "_new"</w:instrText>
        </w:r>
        <w:r w:rsidRPr="00DE7A43">
          <w:fldChar w:fldCharType="separate"/>
        </w:r>
        <w:r w:rsidRPr="004F77E0">
          <w:t>https://aws.amazon.com/ebs/use-cases/</w:t>
        </w:r>
        <w:r w:rsidRPr="004F77E0">
          <w:fldChar w:fldCharType="end"/>
        </w:r>
        <w:r w:rsidRPr="004F77E0">
          <w:t>)</w:t>
        </w:r>
      </w:ins>
    </w:p>
  </w:footnote>
  <w:footnote w:id="4">
    <w:p w14:paraId="5F918C27" w14:textId="3AC99F2E" w:rsidR="00B021EC" w:rsidRDefault="00B021EC">
      <w:pPr>
        <w:pStyle w:val="FootnoteText"/>
      </w:pPr>
      <w:ins w:id="163" w:author="Prashasti Jakhmola" w:date="2024-02-22T14:13:00Z">
        <w:r>
          <w:rPr>
            <w:rStyle w:val="FootnoteReference"/>
          </w:rPr>
          <w:footnoteRef/>
        </w:r>
        <w:r>
          <w:t xml:space="preserve"> </w:t>
        </w:r>
        <w:r w:rsidRPr="00E97D96">
          <w:t>Source: Amazon Elastic File System (EFS) (</w:t>
        </w:r>
        <w:r w:rsidRPr="00B021EC">
          <w:fldChar w:fldCharType="begin"/>
        </w:r>
        <w:r w:rsidRPr="00B021EC">
          <w:instrText>HYPERLINK "https://aws.amazon.com/efs/" \t "_new"</w:instrText>
        </w:r>
        <w:r w:rsidRPr="00B021EC">
          <w:fldChar w:fldCharType="separate"/>
        </w:r>
        <w:r w:rsidRPr="004F77E0">
          <w:t>https://aws.amazon.com/efs/</w:t>
        </w:r>
        <w:r w:rsidRPr="004F77E0">
          <w:fldChar w:fldCharType="end"/>
        </w:r>
        <w:r w:rsidRPr="00E97D96">
          <w:t>)</w:t>
        </w:r>
      </w:ins>
    </w:p>
  </w:footnote>
  <w:footnote w:id="5">
    <w:p w14:paraId="1EB54609" w14:textId="23CA5BC5" w:rsidR="00A47F3E" w:rsidRDefault="00A47F3E">
      <w:pPr>
        <w:pStyle w:val="FootnoteText"/>
      </w:pPr>
      <w:ins w:id="169" w:author="Prashasti Jakhmola" w:date="2024-02-22T14:13:00Z">
        <w:r>
          <w:rPr>
            <w:rStyle w:val="FootnoteReference"/>
          </w:rPr>
          <w:footnoteRef/>
        </w:r>
        <w:r>
          <w:t xml:space="preserve"> </w:t>
        </w:r>
      </w:ins>
      <w:moveToRangeStart w:id="170" w:author="Prashasti Jakhmola" w:date="2024-02-22T14:13:00Z" w:name="move159503649"/>
      <w:moveTo w:id="171" w:author="Prashasti Jakhmola" w:date="2024-02-22T14:13:00Z">
        <w:r w:rsidRPr="00E97D96">
          <w:t xml:space="preserve">Zhou, Y., &amp; </w:t>
        </w:r>
        <w:proofErr w:type="spellStart"/>
        <w:r w:rsidRPr="00E97D96">
          <w:t>Falsafi</w:t>
        </w:r>
        <w:proofErr w:type="spellEnd"/>
        <w:r w:rsidRPr="00E97D96">
          <w:t>, B. (2003). The Multicore Tsunami. IEEE Computer, 36(5), 46-53.</w:t>
        </w:r>
      </w:moveTo>
      <w:moveToRangeEnd w:id="170"/>
    </w:p>
  </w:footnote>
  <w:footnote w:id="6">
    <w:p w14:paraId="51416565" w14:textId="220BA8CD" w:rsidR="003C2B41" w:rsidRDefault="003C2B41">
      <w:pPr>
        <w:pStyle w:val="FootnoteText"/>
      </w:pPr>
      <w:ins w:id="176" w:author="Prashasti Jakhmola" w:date="2024-02-22T14:14:00Z">
        <w:r>
          <w:rPr>
            <w:rStyle w:val="FootnoteReference"/>
          </w:rPr>
          <w:footnoteRef/>
        </w:r>
        <w:r>
          <w:t xml:space="preserve"> </w:t>
        </w:r>
        <w:r w:rsidRPr="00E97D96">
          <w:t>Source: Amazon EFS Use Cases (</w:t>
        </w:r>
        <w:r w:rsidRPr="003C2B41">
          <w:fldChar w:fldCharType="begin"/>
        </w:r>
        <w:r w:rsidRPr="003C2B41">
          <w:instrText>HYPERLINK "https://aws.amazon.com/efs/use-cases/" \t "_new"</w:instrText>
        </w:r>
        <w:r w:rsidRPr="003C2B41">
          <w:fldChar w:fldCharType="separate"/>
        </w:r>
        <w:r w:rsidRPr="004F77E0">
          <w:t>https://aws.amazon.com/efs/use-cases/</w:t>
        </w:r>
        <w:r w:rsidRPr="004F77E0">
          <w:fldChar w:fldCharType="end"/>
        </w:r>
        <w:r w:rsidRPr="00E97D96">
          <w:t>)</w:t>
        </w:r>
      </w:ins>
    </w:p>
  </w:footnote>
  <w:footnote w:id="7">
    <w:p w14:paraId="7C1AFC10" w14:textId="366269B9" w:rsidR="0028792C" w:rsidRDefault="0028792C">
      <w:pPr>
        <w:pStyle w:val="FootnoteText"/>
      </w:pPr>
      <w:ins w:id="217" w:author="Prashasti Jakhmola" w:date="2024-02-22T14:16:00Z">
        <w:r>
          <w:rPr>
            <w:rStyle w:val="FootnoteReference"/>
          </w:rPr>
          <w:footnoteRef/>
        </w:r>
        <w:r>
          <w:t xml:space="preserve"> </w:t>
        </w:r>
        <w:r w:rsidRPr="00E97D96">
          <w:t xml:space="preserve">Source: Amazon </w:t>
        </w:r>
        <w:proofErr w:type="spellStart"/>
        <w:r w:rsidRPr="00E97D96">
          <w:t>FSx</w:t>
        </w:r>
        <w:proofErr w:type="spellEnd"/>
        <w:r w:rsidRPr="00E97D96">
          <w:t xml:space="preserve"> (</w:t>
        </w:r>
        <w:r w:rsidRPr="0028792C">
          <w:fldChar w:fldCharType="begin"/>
        </w:r>
        <w:r w:rsidRPr="0028792C">
          <w:instrText>HYPERLINK "https://aws.amazon.com/fsx/" \t "_new"</w:instrText>
        </w:r>
        <w:r w:rsidRPr="0028792C">
          <w:fldChar w:fldCharType="separate"/>
        </w:r>
        <w:r w:rsidRPr="004F77E0">
          <w:t>https://aws.amazon.com/fsx/</w:t>
        </w:r>
        <w:r w:rsidRPr="004F77E0">
          <w:fldChar w:fldCharType="end"/>
        </w:r>
        <w:r w:rsidRPr="0028792C">
          <w:t>)</w:t>
        </w:r>
      </w:ins>
    </w:p>
  </w:footnote>
  <w:footnote w:id="8">
    <w:p w14:paraId="71352354" w14:textId="2B3964A5" w:rsidR="00961BD9" w:rsidRDefault="00961BD9">
      <w:pPr>
        <w:pStyle w:val="FootnoteText"/>
      </w:pPr>
      <w:ins w:id="223" w:author="Prashasti Jakhmola" w:date="2024-02-22T14:17:00Z">
        <w:r>
          <w:rPr>
            <w:rStyle w:val="FootnoteReference"/>
          </w:rPr>
          <w:footnoteRef/>
        </w:r>
        <w:r>
          <w:t xml:space="preserve"> </w:t>
        </w:r>
      </w:ins>
      <w:moveToRangeStart w:id="224" w:author="Prashasti Jakhmola" w:date="2024-02-22T14:17:00Z" w:name="move159503874"/>
      <w:moveTo w:id="225" w:author="Prashasti Jakhmola" w:date="2024-02-22T14:17:00Z">
        <w:r w:rsidRPr="00E97D96">
          <w:t>Leckie, A., &amp; Seltzer, M. (2002). Disk Arrays: High-Performance, Reliable Secondary Storage. ACM Computing Surveys (CSUR), 34(3), 265-294.</w:t>
        </w:r>
      </w:moveTo>
      <w:moveToRangeEnd w:id="224"/>
    </w:p>
  </w:footnote>
  <w:footnote w:id="9">
    <w:p w14:paraId="5FA11D80" w14:textId="68A59E37" w:rsidR="006A5534" w:rsidRDefault="006A5534">
      <w:pPr>
        <w:pStyle w:val="FootnoteText"/>
      </w:pPr>
      <w:ins w:id="234" w:author="Prashasti Jakhmola" w:date="2024-02-22T14:17:00Z">
        <w:r>
          <w:rPr>
            <w:rStyle w:val="FootnoteReference"/>
          </w:rPr>
          <w:footnoteRef/>
        </w:r>
        <w:r>
          <w:t xml:space="preserve"> </w:t>
        </w:r>
      </w:ins>
      <w:ins w:id="235" w:author="Prashasti Jakhmola" w:date="2024-02-22T14:18:00Z">
        <w:r w:rsidRPr="00E97D96">
          <w:t xml:space="preserve">Source: Amazon </w:t>
        </w:r>
        <w:proofErr w:type="spellStart"/>
        <w:r w:rsidRPr="00E97D96">
          <w:t>FSx</w:t>
        </w:r>
        <w:proofErr w:type="spellEnd"/>
        <w:r w:rsidRPr="00E97D96">
          <w:t xml:space="preserve"> Use Cases (</w:t>
        </w:r>
        <w:r w:rsidRPr="006A5534">
          <w:fldChar w:fldCharType="begin"/>
        </w:r>
        <w:r w:rsidRPr="006A5534">
          <w:instrText>HYPERLINK "https://aws.amazon.com/fsx/use-cases/" \t "_new"</w:instrText>
        </w:r>
        <w:r w:rsidRPr="006A5534">
          <w:fldChar w:fldCharType="separate"/>
        </w:r>
        <w:r w:rsidRPr="004F77E0">
          <w:t>https://aws.amazon.com/fsx/use-cases/</w:t>
        </w:r>
        <w:r w:rsidRPr="004F77E0">
          <w:fldChar w:fldCharType="end"/>
        </w:r>
        <w:r w:rsidRPr="00E97D96">
          <w:t>)</w:t>
        </w:r>
      </w:ins>
    </w:p>
  </w:footnote>
  <w:footnote w:id="10">
    <w:p w14:paraId="5C91CA0C" w14:textId="7E3850D7" w:rsidR="00BF0A14" w:rsidRDefault="00BF0A14">
      <w:pPr>
        <w:pStyle w:val="FootnoteText"/>
      </w:pPr>
      <w:ins w:id="281" w:author="Prashasti Jakhmola" w:date="2024-02-22T14:19:00Z">
        <w:r>
          <w:rPr>
            <w:rStyle w:val="FootnoteReference"/>
          </w:rPr>
          <w:footnoteRef/>
        </w:r>
        <w:r>
          <w:t xml:space="preserve"> </w:t>
        </w:r>
        <w:r w:rsidRPr="00E97D96">
          <w:t>Source: Amazon S3 Glacier (</w:t>
        </w:r>
        <w:r w:rsidRPr="00BF0A14">
          <w:fldChar w:fldCharType="begin"/>
        </w:r>
        <w:r w:rsidRPr="00BF0A14">
          <w:instrText>HYPERLINK "https://aws.amazon.com/glacier/" \t "_new"</w:instrText>
        </w:r>
        <w:r w:rsidRPr="00BF0A14">
          <w:fldChar w:fldCharType="separate"/>
        </w:r>
        <w:r w:rsidRPr="004F77E0">
          <w:t>https://aws.amazon.com/glacier/</w:t>
        </w:r>
        <w:r w:rsidRPr="004F77E0">
          <w:fldChar w:fldCharType="end"/>
        </w:r>
        <w:r w:rsidRPr="00E97D96">
          <w:t>)</w:t>
        </w:r>
      </w:ins>
    </w:p>
  </w:footnote>
  <w:footnote w:id="11">
    <w:p w14:paraId="1C426A1F" w14:textId="082D9686" w:rsidR="00AC43FC" w:rsidRDefault="00AC43FC">
      <w:pPr>
        <w:pStyle w:val="FootnoteText"/>
      </w:pPr>
      <w:ins w:id="287" w:author="Prashasti Jakhmola" w:date="2024-02-22T14:19:00Z">
        <w:r>
          <w:rPr>
            <w:rStyle w:val="FootnoteReference"/>
          </w:rPr>
          <w:footnoteRef/>
        </w:r>
        <w:r>
          <w:t xml:space="preserve"> </w:t>
        </w:r>
      </w:ins>
      <w:moveToRangeStart w:id="288" w:author="Prashasti Jakhmola" w:date="2024-02-22T14:20:00Z" w:name="move159504022"/>
      <w:moveTo w:id="289" w:author="Prashasti Jakhmola" w:date="2024-02-22T14:20:00Z">
        <w:r w:rsidRPr="00E97D96">
          <w:t>Sundararajan, V., &amp; García-Molina, H. (2000). Compression and Coding Algorithms for Multimedia Databases. ACM Computing Surveys (CSUR), 32(1), 48-72.</w:t>
        </w:r>
      </w:moveTo>
      <w:moveToRangeEnd w:id="288"/>
    </w:p>
  </w:footnote>
  <w:footnote w:id="12">
    <w:p w14:paraId="56DC886E" w14:textId="465A4161" w:rsidR="00CF0250" w:rsidRDefault="00CF0250">
      <w:pPr>
        <w:pStyle w:val="FootnoteText"/>
      </w:pPr>
      <w:ins w:id="295" w:author="Prashasti Jakhmola" w:date="2024-02-22T14:20:00Z">
        <w:r>
          <w:rPr>
            <w:rStyle w:val="FootnoteReference"/>
          </w:rPr>
          <w:footnoteRef/>
        </w:r>
        <w:r>
          <w:t xml:space="preserve"> </w:t>
        </w:r>
        <w:r w:rsidRPr="00E97D96">
          <w:t>Source: Amazon S3 Glacier Use Cases (</w:t>
        </w:r>
        <w:r w:rsidRPr="00CF0250">
          <w:fldChar w:fldCharType="begin"/>
        </w:r>
        <w:r w:rsidRPr="00CF0250">
          <w:instrText>HYPERLINK "https://aws.amazon.com/glacier/use-cases/" \t "_new"</w:instrText>
        </w:r>
        <w:r w:rsidRPr="00CF0250">
          <w:fldChar w:fldCharType="separate"/>
        </w:r>
        <w:r w:rsidRPr="004F77E0">
          <w:t>https://aws.amazon.com/glacier/use-cases/</w:t>
        </w:r>
        <w:r w:rsidRPr="004F77E0">
          <w:fldChar w:fldCharType="end"/>
        </w:r>
        <w:r w:rsidRPr="00E97D96">
          <w:t>)</w:t>
        </w:r>
      </w:ins>
    </w:p>
  </w:footnote>
  <w:footnote w:id="13">
    <w:p w14:paraId="485B8B3E" w14:textId="7652DF2A" w:rsidR="00E52FD4" w:rsidRDefault="00E52FD4">
      <w:pPr>
        <w:pStyle w:val="FootnoteText"/>
      </w:pPr>
      <w:ins w:id="352" w:author="Prashasti Jakhmola" w:date="2024-02-22T14:22:00Z">
        <w:r>
          <w:rPr>
            <w:rStyle w:val="FootnoteReference"/>
          </w:rPr>
          <w:footnoteRef/>
        </w:r>
        <w:r>
          <w:t xml:space="preserve"> </w:t>
        </w:r>
      </w:ins>
      <w:ins w:id="353" w:author="Prashasti Jakhmola" w:date="2024-02-22T14:23:00Z">
        <w:r w:rsidRPr="001323CD">
          <w:t>Source: Amazon Simple Storage Service (S3) (</w:t>
        </w:r>
        <w:r w:rsidRPr="00E52FD4">
          <w:fldChar w:fldCharType="begin"/>
        </w:r>
        <w:r w:rsidRPr="00E52FD4">
          <w:instrText>HYPERLINK "https://aws.amazon.com/s3/" \t "_new"</w:instrText>
        </w:r>
        <w:r w:rsidRPr="00E52FD4">
          <w:fldChar w:fldCharType="separate"/>
        </w:r>
        <w:r w:rsidRPr="004F77E0">
          <w:t>https://aws.amazon.com/s3/</w:t>
        </w:r>
        <w:r w:rsidRPr="004F77E0">
          <w:fldChar w:fldCharType="end"/>
        </w:r>
        <w:r w:rsidRPr="001323CD">
          <w:t>)</w:t>
        </w:r>
      </w:ins>
    </w:p>
  </w:footnote>
  <w:footnote w:id="14">
    <w:p w14:paraId="0BCE4EF5" w14:textId="7D14BBFC" w:rsidR="00872F8C" w:rsidRDefault="00872F8C">
      <w:pPr>
        <w:pStyle w:val="FootnoteText"/>
      </w:pPr>
      <w:ins w:id="358" w:author="Prashasti Jakhmola" w:date="2024-02-22T14:24:00Z">
        <w:r>
          <w:rPr>
            <w:rStyle w:val="FootnoteReference"/>
          </w:rPr>
          <w:footnoteRef/>
        </w:r>
        <w:r>
          <w:t xml:space="preserve"> </w:t>
        </w:r>
      </w:ins>
      <w:moveToRangeStart w:id="359" w:author="Prashasti Jakhmola" w:date="2024-02-22T14:24:00Z" w:name="move159504271"/>
      <w:moveTo w:id="360" w:author="Prashasti Jakhmola" w:date="2024-02-22T14:24:00Z">
        <w:r w:rsidRPr="001323CD">
          <w:t>Fox, A., &amp; Griffith, R. (1997). Layout-aware storage management. ACM SIGMETRICS Performance Evaluation Review, 25(1), 44-53.</w:t>
        </w:r>
      </w:moveTo>
      <w:moveToRangeEnd w:id="359"/>
    </w:p>
  </w:footnote>
  <w:footnote w:id="15">
    <w:p w14:paraId="26DB4BDF" w14:textId="1D178B78" w:rsidR="00EC02A4" w:rsidRDefault="00EC02A4">
      <w:pPr>
        <w:pStyle w:val="FootnoteText"/>
      </w:pPr>
      <w:ins w:id="366" w:author="Prashasti Jakhmola" w:date="2024-02-22T14:24:00Z">
        <w:r>
          <w:rPr>
            <w:rStyle w:val="FootnoteReference"/>
          </w:rPr>
          <w:footnoteRef/>
        </w:r>
        <w:r>
          <w:t xml:space="preserve"> </w:t>
        </w:r>
        <w:r w:rsidRPr="001323CD">
          <w:t>Source: Amazon S3 Use Cases (</w:t>
        </w:r>
        <w:r w:rsidRPr="00E52FD4">
          <w:fldChar w:fldCharType="begin"/>
        </w:r>
        <w:r w:rsidRPr="00E52FD4">
          <w:instrText>HYPERLINK "https://aws.amazon.com/s3/use-cases/" \t "_new"</w:instrText>
        </w:r>
        <w:r w:rsidRPr="00E52FD4">
          <w:fldChar w:fldCharType="separate"/>
        </w:r>
        <w:r w:rsidRPr="004F77E0">
          <w:t>https://aws.amazon.com/s3/use-cases/</w:t>
        </w:r>
        <w:r w:rsidRPr="004F77E0">
          <w:fldChar w:fldCharType="end"/>
        </w:r>
        <w:r w:rsidRPr="001323CD">
          <w:t>)</w:t>
        </w:r>
      </w:ins>
    </w:p>
  </w:footnote>
  <w:footnote w:id="16">
    <w:p w14:paraId="7DC0E40A" w14:textId="6533E277" w:rsidR="00CB1360" w:rsidRDefault="00CB1360">
      <w:pPr>
        <w:pStyle w:val="FootnoteText"/>
      </w:pPr>
      <w:ins w:id="410" w:author="Prashasti Jakhmola" w:date="2024-02-22T14:27:00Z">
        <w:r>
          <w:rPr>
            <w:rStyle w:val="FootnoteReference"/>
          </w:rPr>
          <w:footnoteRef/>
        </w:r>
        <w:r>
          <w:t xml:space="preserve"> </w:t>
        </w:r>
      </w:ins>
      <w:ins w:id="411" w:author="Prashasti Jakhmola" w:date="2024-02-22T14:32:00Z">
        <w:r w:rsidRPr="001323CD">
          <w:t>Source: AWS Backup (</w:t>
        </w:r>
        <w:r w:rsidRPr="00CB1360">
          <w:fldChar w:fldCharType="begin"/>
        </w:r>
        <w:r w:rsidRPr="00CB1360">
          <w:instrText>HYPERLINK "https://aws.amazon.com/backup/" \t "_new"</w:instrText>
        </w:r>
        <w:r w:rsidRPr="00CB1360">
          <w:fldChar w:fldCharType="separate"/>
        </w:r>
        <w:r w:rsidRPr="004F77E0">
          <w:t>https://aws.amazon.com/backup/</w:t>
        </w:r>
        <w:r w:rsidRPr="004F77E0">
          <w:fldChar w:fldCharType="end"/>
        </w:r>
        <w:r w:rsidRPr="00CB1360">
          <w:t>)</w:t>
        </w:r>
      </w:ins>
    </w:p>
  </w:footnote>
  <w:footnote w:id="17">
    <w:p w14:paraId="56D06609" w14:textId="2D7F2B7F" w:rsidR="00853BAA" w:rsidRDefault="00853BAA">
      <w:pPr>
        <w:pStyle w:val="FootnoteText"/>
      </w:pPr>
      <w:ins w:id="416" w:author="Prashasti Jakhmola" w:date="2024-02-22T14:33:00Z">
        <w:r>
          <w:rPr>
            <w:rStyle w:val="FootnoteReference"/>
          </w:rPr>
          <w:footnoteRef/>
        </w:r>
        <w:r>
          <w:t xml:space="preserve"> </w:t>
        </w:r>
      </w:ins>
      <w:moveToRangeStart w:id="417" w:author="Prashasti Jakhmola" w:date="2024-02-22T14:33:00Z" w:name="move159504806"/>
      <w:moveTo w:id="418" w:author="Prashasti Jakhmola" w:date="2024-02-22T14:33:00Z">
        <w:r w:rsidRPr="001323CD">
          <w:t>Ge, X., Gu, X., &amp; Wilkes, J. (2010). Cubic: A New TCP-Friendly High-Speed TCP Variant. ACM SIGOPS Operating Systems Review, 44(3), 64-74.</w:t>
        </w:r>
      </w:moveTo>
      <w:moveToRangeEnd w:id="417"/>
    </w:p>
  </w:footnote>
  <w:footnote w:id="18">
    <w:p w14:paraId="3E877986" w14:textId="2DC53090" w:rsidR="007F5124" w:rsidRDefault="007F5124">
      <w:pPr>
        <w:pStyle w:val="FootnoteText"/>
      </w:pPr>
      <w:ins w:id="425" w:author="Prashasti Jakhmola" w:date="2024-02-22T14:33:00Z">
        <w:r>
          <w:rPr>
            <w:rStyle w:val="FootnoteReference"/>
          </w:rPr>
          <w:footnoteRef/>
        </w:r>
        <w:r>
          <w:t xml:space="preserve"> </w:t>
        </w:r>
        <w:r w:rsidRPr="001323CD">
          <w:t>Source: AWS Backup Use Cases (</w:t>
        </w:r>
        <w:r w:rsidRPr="007F5124">
          <w:fldChar w:fldCharType="begin"/>
        </w:r>
        <w:r w:rsidRPr="007F5124">
          <w:instrText>HYPERLINK "https://aws.amazon.com/backup/use-cases/" \t "_new"</w:instrText>
        </w:r>
        <w:r w:rsidRPr="007F5124">
          <w:fldChar w:fldCharType="separate"/>
        </w:r>
        <w:r w:rsidRPr="004F77E0">
          <w:t>https://aws.amazon.com/backup/use-cases/</w:t>
        </w:r>
        <w:r w:rsidRPr="004F77E0">
          <w:fldChar w:fldCharType="end"/>
        </w:r>
        <w:r w:rsidRPr="001323CD">
          <w:t>)</w:t>
        </w:r>
      </w:ins>
    </w:p>
  </w:footnote>
  <w:footnote w:id="19">
    <w:p w14:paraId="4F0EDEA5" w14:textId="59B6141E" w:rsidR="00F622B9" w:rsidRDefault="00F622B9">
      <w:pPr>
        <w:pStyle w:val="FootnoteText"/>
      </w:pPr>
      <w:ins w:id="476" w:author="Prashasti Jakhmola" w:date="2024-02-22T14:40:00Z">
        <w:r>
          <w:rPr>
            <w:rStyle w:val="FootnoteReference"/>
          </w:rPr>
          <w:footnoteRef/>
        </w:r>
        <w:r>
          <w:t xml:space="preserve"> </w:t>
        </w:r>
      </w:ins>
      <w:ins w:id="477" w:author="Prashasti Jakhmola" w:date="2024-02-22T14:41:00Z">
        <w:r w:rsidRPr="001323CD">
          <w:t>Source: AWS Snow Family (</w:t>
        </w:r>
        <w:r w:rsidRPr="00F622B9">
          <w:fldChar w:fldCharType="begin"/>
        </w:r>
        <w:r w:rsidRPr="00F622B9">
          <w:instrText>HYPERLINK "https://aws.amazon.com/snow/" \t "_new"</w:instrText>
        </w:r>
        <w:r w:rsidRPr="00F622B9">
          <w:fldChar w:fldCharType="separate"/>
        </w:r>
        <w:r w:rsidRPr="004F77E0">
          <w:t>https://aws.amazon.com/snow/</w:t>
        </w:r>
        <w:r w:rsidRPr="004F77E0">
          <w:fldChar w:fldCharType="end"/>
        </w:r>
        <w:r w:rsidRPr="00F622B9">
          <w:t>)</w:t>
        </w:r>
      </w:ins>
    </w:p>
  </w:footnote>
  <w:footnote w:id="20">
    <w:p w14:paraId="5AF64796" w14:textId="6D2043E7" w:rsidR="00A33CD2" w:rsidRDefault="00A33CD2">
      <w:pPr>
        <w:pStyle w:val="FootnoteText"/>
      </w:pPr>
      <w:ins w:id="482" w:author="Prashasti Jakhmola" w:date="2024-02-22T14:41:00Z">
        <w:r>
          <w:rPr>
            <w:rStyle w:val="FootnoteReference"/>
          </w:rPr>
          <w:footnoteRef/>
        </w:r>
        <w:r>
          <w:t xml:space="preserve"> </w:t>
        </w:r>
      </w:ins>
      <w:moveToRangeStart w:id="483" w:author="Prashasti Jakhmola" w:date="2024-02-22T14:41:00Z" w:name="move159505329"/>
      <w:proofErr w:type="spellStart"/>
      <w:moveTo w:id="484" w:author="Prashasti Jakhmola" w:date="2024-02-22T14:41:00Z">
        <w:r w:rsidRPr="001323CD">
          <w:t>McKusick</w:t>
        </w:r>
        <w:proofErr w:type="spellEnd"/>
        <w:r w:rsidRPr="001323CD">
          <w:t>, M. K., Ganger, G. R., Hunt, G., Ellis, C. S., &amp; Soules, C. A. (1999). FreeBSD: A Research Unix for Servers. ACM Transactions on Computer Systems (TOCS), 19(4), 295-329.</w:t>
        </w:r>
      </w:moveTo>
      <w:moveToRangeEnd w:id="483"/>
    </w:p>
  </w:footnote>
  <w:footnote w:id="21">
    <w:p w14:paraId="73EB6E9A" w14:textId="16FB4B23" w:rsidR="00292E90" w:rsidRDefault="00292E90">
      <w:pPr>
        <w:pStyle w:val="FootnoteText"/>
      </w:pPr>
      <w:ins w:id="489" w:author="Prashasti Jakhmola" w:date="2024-02-22T14:42:00Z">
        <w:r>
          <w:rPr>
            <w:rStyle w:val="FootnoteReference"/>
          </w:rPr>
          <w:footnoteRef/>
        </w:r>
        <w:r>
          <w:t xml:space="preserve"> </w:t>
        </w:r>
        <w:r w:rsidRPr="001323CD">
          <w:t>Source: AWS Snow Family Use Cases (</w:t>
        </w:r>
        <w:r w:rsidRPr="008F02AA">
          <w:fldChar w:fldCharType="begin"/>
        </w:r>
        <w:r w:rsidRPr="008F02AA">
          <w:instrText>HYPERLINK "https://aws.amazon.com/snow/use-cases/" \t "_new"</w:instrText>
        </w:r>
        <w:r w:rsidRPr="008F02AA">
          <w:fldChar w:fldCharType="separate"/>
        </w:r>
        <w:r w:rsidRPr="004F77E0">
          <w:t>https://aws.amazon.com/snow/use-cases/</w:t>
        </w:r>
        <w:r w:rsidRPr="004F77E0">
          <w:fldChar w:fldCharType="end"/>
        </w:r>
        <w:r w:rsidRPr="008F02AA">
          <w:t>)</w:t>
        </w:r>
      </w:ins>
    </w:p>
  </w:footnote>
  <w:footnote w:id="22">
    <w:p w14:paraId="63C66660" w14:textId="10EE5DBA" w:rsidR="00C76B77" w:rsidRDefault="00C76B77">
      <w:pPr>
        <w:pStyle w:val="FootnoteText"/>
      </w:pPr>
      <w:ins w:id="530" w:author="Prashasti Jakhmola" w:date="2024-02-22T14:44:00Z">
        <w:r>
          <w:rPr>
            <w:rStyle w:val="FootnoteReference"/>
          </w:rPr>
          <w:footnoteRef/>
        </w:r>
        <w:r>
          <w:t xml:space="preserve"> </w:t>
        </w:r>
        <w:r w:rsidRPr="001323CD">
          <w:t>Source: AWS Storage Gateway (</w:t>
        </w:r>
        <w:r w:rsidRPr="00C76B77">
          <w:fldChar w:fldCharType="begin"/>
        </w:r>
        <w:r w:rsidRPr="00C76B77">
          <w:instrText>HYPERLINK "https://aws.amazon.com/storagegateway/" \t "_new"</w:instrText>
        </w:r>
        <w:r w:rsidRPr="00C76B77">
          <w:fldChar w:fldCharType="separate"/>
        </w:r>
        <w:r w:rsidRPr="004F77E0">
          <w:t>https://aws.amazon.com/storagegateway/</w:t>
        </w:r>
        <w:r w:rsidRPr="004F77E0">
          <w:fldChar w:fldCharType="end"/>
        </w:r>
        <w:r w:rsidRPr="001323CD">
          <w:t>)</w:t>
        </w:r>
      </w:ins>
    </w:p>
  </w:footnote>
  <w:footnote w:id="23">
    <w:p w14:paraId="32BC0066" w14:textId="369279F4" w:rsidR="004640D5" w:rsidRDefault="004640D5">
      <w:pPr>
        <w:pStyle w:val="FootnoteText"/>
      </w:pPr>
      <w:ins w:id="535" w:author="Prashasti Jakhmola" w:date="2024-02-22T14:44:00Z">
        <w:r>
          <w:rPr>
            <w:rStyle w:val="FootnoteReference"/>
          </w:rPr>
          <w:footnoteRef/>
        </w:r>
        <w:r>
          <w:t xml:space="preserve"> </w:t>
        </w:r>
      </w:ins>
      <w:moveToRangeStart w:id="536" w:author="Prashasti Jakhmola" w:date="2024-02-22T14:45:00Z" w:name="move159505527"/>
      <w:moveTo w:id="537" w:author="Prashasti Jakhmola" w:date="2024-02-22T14:45:00Z">
        <w:r w:rsidRPr="001323CD">
          <w:t xml:space="preserve">Ramaswamy, L., Balakrishnan, H., &amp; </w:t>
        </w:r>
        <w:proofErr w:type="spellStart"/>
        <w:r w:rsidRPr="001323CD">
          <w:t>Stoica</w:t>
        </w:r>
        <w:proofErr w:type="spellEnd"/>
        <w:r w:rsidRPr="001323CD">
          <w:t>, I. (2006). Handling Churn in a DHT. ACM SIGCOMM Computer Communication Review, 36(4), 121-132.</w:t>
        </w:r>
      </w:moveTo>
      <w:moveToRangeEnd w:id="536"/>
    </w:p>
  </w:footnote>
  <w:footnote w:id="24">
    <w:p w14:paraId="6506C917" w14:textId="5E23772F" w:rsidR="00FA10C7" w:rsidRDefault="00FA10C7">
      <w:pPr>
        <w:pStyle w:val="FootnoteText"/>
      </w:pPr>
      <w:ins w:id="540" w:author="Prashasti Jakhmola" w:date="2024-02-22T14:45:00Z">
        <w:r>
          <w:rPr>
            <w:rStyle w:val="FootnoteReference"/>
          </w:rPr>
          <w:footnoteRef/>
        </w:r>
        <w:r>
          <w:t xml:space="preserve"> </w:t>
        </w:r>
        <w:r w:rsidRPr="001323CD">
          <w:t>Source: AWS Storage Gateway Use Cases (</w:t>
        </w:r>
        <w:r w:rsidRPr="001B3616">
          <w:fldChar w:fldCharType="begin"/>
        </w:r>
        <w:r w:rsidRPr="001B3616">
          <w:instrText>HYPERLINK "https://aws.amazon.com/storagegateway/use-cases/" \t "_new"</w:instrText>
        </w:r>
        <w:r w:rsidRPr="001B3616">
          <w:fldChar w:fldCharType="separate"/>
        </w:r>
        <w:r w:rsidRPr="004F77E0">
          <w:t>https://aws.amazon.com/storagegateway/use-cases/</w:t>
        </w:r>
        <w:r w:rsidRPr="004F77E0">
          <w:fldChar w:fldCharType="end"/>
        </w:r>
        <w:r w:rsidRPr="001323CD">
          <w:t>)</w:t>
        </w:r>
      </w:ins>
    </w:p>
  </w:footnote>
  <w:footnote w:id="25">
    <w:p w14:paraId="6BC03E2C" w14:textId="2C8476F1" w:rsidR="00772089" w:rsidRDefault="00772089">
      <w:pPr>
        <w:pStyle w:val="FootnoteText"/>
      </w:pPr>
      <w:ins w:id="592" w:author="Prashasti Jakhmola" w:date="2024-02-22T14:51:00Z">
        <w:r>
          <w:rPr>
            <w:rStyle w:val="FootnoteReference"/>
          </w:rPr>
          <w:footnoteRef/>
        </w:r>
        <w:r>
          <w:t xml:space="preserve"> </w:t>
        </w:r>
        <w:r w:rsidRPr="001323CD">
          <w:t>Source: AWS Elastic Disaster Recovery (</w:t>
        </w:r>
        <w:r w:rsidRPr="00772089">
          <w:fldChar w:fldCharType="begin"/>
        </w:r>
        <w:r w:rsidRPr="00772089">
          <w:instrText>HYPERLINK "https://aws.amazon.com/disaster-recovery/" \t "_new"</w:instrText>
        </w:r>
        <w:r w:rsidRPr="00772089">
          <w:fldChar w:fldCharType="separate"/>
        </w:r>
        <w:r w:rsidRPr="004F77E0">
          <w:t>https://aws.amazon.com/disaster-recovery/</w:t>
        </w:r>
        <w:r w:rsidRPr="004F77E0">
          <w:fldChar w:fldCharType="end"/>
        </w:r>
        <w:r w:rsidRPr="001323CD">
          <w:t>)</w:t>
        </w:r>
      </w:ins>
    </w:p>
  </w:footnote>
  <w:footnote w:id="26">
    <w:p w14:paraId="20839635" w14:textId="40B45414" w:rsidR="004D6377" w:rsidRDefault="004D6377">
      <w:pPr>
        <w:pStyle w:val="FootnoteText"/>
      </w:pPr>
      <w:ins w:id="598" w:author="Prashasti Jakhmola" w:date="2024-02-22T14:56:00Z">
        <w:r>
          <w:rPr>
            <w:rStyle w:val="FootnoteReference"/>
          </w:rPr>
          <w:footnoteRef/>
        </w:r>
        <w:r>
          <w:t xml:space="preserve"> </w:t>
        </w:r>
      </w:ins>
      <w:moveToRangeStart w:id="599" w:author="Prashasti Jakhmola" w:date="2024-02-22T14:56:00Z" w:name="move159506190"/>
      <w:moveTo w:id="600" w:author="Prashasti Jakhmola" w:date="2024-02-22T14:56:00Z">
        <w:r w:rsidRPr="001323CD">
          <w:t>Varia, J. (2010). Disaster Recovery in the Cloud with AWS. Amazon Web Services.</w:t>
        </w:r>
      </w:moveTo>
      <w:moveToRangeEnd w:id="599"/>
    </w:p>
  </w:footnote>
  <w:footnote w:id="27">
    <w:p w14:paraId="38961C15" w14:textId="35610ED1" w:rsidR="00EA43D4" w:rsidRDefault="00EA43D4">
      <w:pPr>
        <w:pStyle w:val="FootnoteText"/>
      </w:pPr>
      <w:ins w:id="603" w:author="Prashasti Jakhmola" w:date="2024-02-22T14:56:00Z">
        <w:r>
          <w:rPr>
            <w:rStyle w:val="FootnoteReference"/>
          </w:rPr>
          <w:footnoteRef/>
        </w:r>
        <w:r>
          <w:t xml:space="preserve"> </w:t>
        </w:r>
        <w:r w:rsidRPr="001323CD">
          <w:t>Source: AWS Elastic Disaster Recovery Use Cases (</w:t>
        </w:r>
        <w:r w:rsidRPr="00EA43D4">
          <w:fldChar w:fldCharType="begin"/>
        </w:r>
        <w:r w:rsidRPr="00EA43D4">
          <w:instrText>HYPERLINK "https://aws.amazon.com/disaster-recovery/use-cases/" \t "_new"</w:instrText>
        </w:r>
        <w:r w:rsidRPr="00EA43D4">
          <w:fldChar w:fldCharType="separate"/>
        </w:r>
        <w:r w:rsidRPr="004F77E0">
          <w:t>https://aws.amazon.com/disaster-recovery/use-cases/</w:t>
        </w:r>
        <w:r w:rsidRPr="004F77E0">
          <w:fldChar w:fldCharType="end"/>
        </w:r>
        <w:r w:rsidRPr="00EA43D4">
          <w:t>)</w:t>
        </w:r>
      </w:ins>
    </w:p>
  </w:footnote>
  <w:footnote w:id="28">
    <w:p w14:paraId="256D4314" w14:textId="77777777" w:rsidR="00A414B5" w:rsidRPr="00A414B5" w:rsidRDefault="00A414B5" w:rsidP="00A414B5">
      <w:pPr>
        <w:pStyle w:val="NormalBPBHEB"/>
        <w:rPr>
          <w:ins w:id="664" w:author="Prashasti Jakhmola" w:date="2024-02-22T15:01:00Z"/>
          <w:sz w:val="20"/>
          <w:szCs w:val="20"/>
          <w:rPrChange w:id="665" w:author="Prashasti Jakhmola" w:date="2024-02-22T15:01:00Z">
            <w:rPr>
              <w:ins w:id="666" w:author="Prashasti Jakhmola" w:date="2024-02-22T15:01:00Z"/>
            </w:rPr>
          </w:rPrChange>
        </w:rPr>
      </w:pPr>
      <w:ins w:id="667" w:author="Prashasti Jakhmola" w:date="2024-02-22T15:01:00Z">
        <w:r w:rsidRPr="00A414B5">
          <w:rPr>
            <w:rStyle w:val="FootnoteReference"/>
            <w:sz w:val="20"/>
            <w:szCs w:val="20"/>
            <w:rPrChange w:id="668" w:author="Prashasti Jakhmola" w:date="2024-02-22T15:01:00Z">
              <w:rPr>
                <w:rStyle w:val="FootnoteReference"/>
              </w:rPr>
            </w:rPrChange>
          </w:rPr>
          <w:footnoteRef/>
        </w:r>
        <w:r w:rsidRPr="00A414B5">
          <w:rPr>
            <w:sz w:val="20"/>
            <w:szCs w:val="20"/>
            <w:rPrChange w:id="669" w:author="Prashasti Jakhmola" w:date="2024-02-22T15:01:00Z">
              <w:rPr/>
            </w:rPrChange>
          </w:rPr>
          <w:t xml:space="preserve"> </w:t>
        </w:r>
        <w:r w:rsidRPr="00A414B5">
          <w:rPr>
            <w:sz w:val="20"/>
            <w:szCs w:val="20"/>
            <w:rPrChange w:id="670" w:author="Prashasti Jakhmola" w:date="2024-02-22T15:01:00Z">
              <w:rPr/>
            </w:rPrChange>
          </w:rPr>
          <w:t xml:space="preserve">AWS Documentation. (n.d.). Amazon EBS: </w:t>
        </w:r>
        <w:r w:rsidRPr="00A414B5">
          <w:rPr>
            <w:sz w:val="20"/>
            <w:szCs w:val="20"/>
            <w:rPrChange w:id="671" w:author="Prashasti Jakhmola" w:date="2024-02-22T15:01:00Z">
              <w:rPr/>
            </w:rPrChange>
          </w:rPr>
          <w:fldChar w:fldCharType="begin"/>
        </w:r>
        <w:r w:rsidRPr="00A414B5">
          <w:rPr>
            <w:sz w:val="20"/>
            <w:szCs w:val="20"/>
            <w:rPrChange w:id="672" w:author="Prashasti Jakhmola" w:date="2024-02-22T15:01:00Z">
              <w:rPr/>
            </w:rPrChange>
          </w:rPr>
          <w:instrText>HYPERLINK "https://aws.amazon.com/ebs/" \t "_new"</w:instrText>
        </w:r>
        <w:r w:rsidRPr="00A414B5">
          <w:rPr>
            <w:sz w:val="20"/>
            <w:szCs w:val="20"/>
            <w:rPrChange w:id="673" w:author="Prashasti Jakhmola" w:date="2024-02-22T15:01:00Z">
              <w:rPr/>
            </w:rPrChange>
          </w:rPr>
        </w:r>
        <w:r w:rsidRPr="00A414B5">
          <w:rPr>
            <w:sz w:val="20"/>
            <w:szCs w:val="20"/>
            <w:rPrChange w:id="674" w:author="Prashasti Jakhmola" w:date="2024-02-22T15:01:00Z">
              <w:rPr/>
            </w:rPrChange>
          </w:rPr>
          <w:fldChar w:fldCharType="separate"/>
        </w:r>
        <w:r w:rsidRPr="00A414B5">
          <w:rPr>
            <w:sz w:val="20"/>
            <w:szCs w:val="20"/>
            <w:rPrChange w:id="675" w:author="Prashasti Jakhmola" w:date="2024-02-22T15:01:00Z">
              <w:rPr/>
            </w:rPrChange>
          </w:rPr>
          <w:t>https://aws.amazon.com/ebs/</w:t>
        </w:r>
        <w:r w:rsidRPr="00A414B5">
          <w:rPr>
            <w:sz w:val="20"/>
            <w:szCs w:val="20"/>
            <w:rPrChange w:id="676" w:author="Prashasti Jakhmola" w:date="2024-02-22T15:01:00Z">
              <w:rPr/>
            </w:rPrChange>
          </w:rPr>
          <w:fldChar w:fldCharType="end"/>
        </w:r>
      </w:ins>
    </w:p>
    <w:p w14:paraId="6BB30E76" w14:textId="77777777" w:rsidR="00A414B5" w:rsidRPr="00A414B5" w:rsidRDefault="00A414B5" w:rsidP="00A414B5">
      <w:pPr>
        <w:pStyle w:val="NormalBPBHEB"/>
        <w:rPr>
          <w:ins w:id="677" w:author="Prashasti Jakhmola" w:date="2024-02-22T15:01:00Z"/>
          <w:sz w:val="20"/>
          <w:szCs w:val="20"/>
          <w:rPrChange w:id="678" w:author="Prashasti Jakhmola" w:date="2024-02-22T15:01:00Z">
            <w:rPr>
              <w:ins w:id="679" w:author="Prashasti Jakhmola" w:date="2024-02-22T15:01:00Z"/>
            </w:rPr>
          </w:rPrChange>
        </w:rPr>
      </w:pPr>
      <w:ins w:id="680" w:author="Prashasti Jakhmola" w:date="2024-02-22T15:01:00Z">
        <w:r w:rsidRPr="00A414B5">
          <w:rPr>
            <w:sz w:val="20"/>
            <w:szCs w:val="20"/>
            <w:rPrChange w:id="681" w:author="Prashasti Jakhmola" w:date="2024-02-22T15:01:00Z">
              <w:rPr/>
            </w:rPrChange>
          </w:rPr>
          <w:t xml:space="preserve">AWS Documentation. (n.d.). Amazon EFS: </w:t>
        </w:r>
        <w:r w:rsidRPr="00A414B5">
          <w:rPr>
            <w:sz w:val="20"/>
            <w:szCs w:val="20"/>
            <w:rPrChange w:id="682" w:author="Prashasti Jakhmola" w:date="2024-02-22T15:01:00Z">
              <w:rPr/>
            </w:rPrChange>
          </w:rPr>
          <w:fldChar w:fldCharType="begin"/>
        </w:r>
        <w:r w:rsidRPr="00A414B5">
          <w:rPr>
            <w:sz w:val="20"/>
            <w:szCs w:val="20"/>
            <w:rPrChange w:id="683" w:author="Prashasti Jakhmola" w:date="2024-02-22T15:01:00Z">
              <w:rPr/>
            </w:rPrChange>
          </w:rPr>
          <w:instrText>HYPERLINK "https://aws.amazon.com/efs/" \t "_new"</w:instrText>
        </w:r>
        <w:r w:rsidRPr="00A414B5">
          <w:rPr>
            <w:sz w:val="20"/>
            <w:szCs w:val="20"/>
            <w:rPrChange w:id="684" w:author="Prashasti Jakhmola" w:date="2024-02-22T15:01:00Z">
              <w:rPr/>
            </w:rPrChange>
          </w:rPr>
        </w:r>
        <w:r w:rsidRPr="00A414B5">
          <w:rPr>
            <w:sz w:val="20"/>
            <w:szCs w:val="20"/>
            <w:rPrChange w:id="685" w:author="Prashasti Jakhmola" w:date="2024-02-22T15:01:00Z">
              <w:rPr/>
            </w:rPrChange>
          </w:rPr>
          <w:fldChar w:fldCharType="separate"/>
        </w:r>
        <w:r w:rsidRPr="00A414B5">
          <w:rPr>
            <w:sz w:val="20"/>
            <w:szCs w:val="20"/>
            <w:rPrChange w:id="686" w:author="Prashasti Jakhmola" w:date="2024-02-22T15:01:00Z">
              <w:rPr/>
            </w:rPrChange>
          </w:rPr>
          <w:t>https://aws.amazon.com/efs/</w:t>
        </w:r>
        <w:r w:rsidRPr="00A414B5">
          <w:rPr>
            <w:sz w:val="20"/>
            <w:szCs w:val="20"/>
            <w:rPrChange w:id="687" w:author="Prashasti Jakhmola" w:date="2024-02-22T15:01:00Z">
              <w:rPr/>
            </w:rPrChange>
          </w:rPr>
          <w:fldChar w:fldCharType="end"/>
        </w:r>
      </w:ins>
    </w:p>
    <w:p w14:paraId="4F3EA78C" w14:textId="77777777" w:rsidR="00A414B5" w:rsidRPr="00A414B5" w:rsidRDefault="00A414B5" w:rsidP="00A414B5">
      <w:pPr>
        <w:pStyle w:val="NormalBPBHEB"/>
        <w:rPr>
          <w:ins w:id="688" w:author="Prashasti Jakhmola" w:date="2024-02-22T15:01:00Z"/>
          <w:sz w:val="20"/>
          <w:szCs w:val="20"/>
          <w:rPrChange w:id="689" w:author="Prashasti Jakhmola" w:date="2024-02-22T15:01:00Z">
            <w:rPr>
              <w:ins w:id="690" w:author="Prashasti Jakhmola" w:date="2024-02-22T15:01:00Z"/>
            </w:rPr>
          </w:rPrChange>
        </w:rPr>
      </w:pPr>
      <w:ins w:id="691" w:author="Prashasti Jakhmola" w:date="2024-02-22T15:01:00Z">
        <w:r w:rsidRPr="00A414B5">
          <w:rPr>
            <w:sz w:val="20"/>
            <w:szCs w:val="20"/>
            <w:rPrChange w:id="692" w:author="Prashasti Jakhmola" w:date="2024-02-22T15:01:00Z">
              <w:rPr/>
            </w:rPrChange>
          </w:rPr>
          <w:t xml:space="preserve">AWS Documentation. (n.d.). Amazon </w:t>
        </w:r>
        <w:proofErr w:type="spellStart"/>
        <w:r w:rsidRPr="00A414B5">
          <w:rPr>
            <w:sz w:val="20"/>
            <w:szCs w:val="20"/>
            <w:rPrChange w:id="693" w:author="Prashasti Jakhmola" w:date="2024-02-22T15:01:00Z">
              <w:rPr/>
            </w:rPrChange>
          </w:rPr>
          <w:t>FSx</w:t>
        </w:r>
        <w:proofErr w:type="spellEnd"/>
        <w:r w:rsidRPr="00A414B5">
          <w:rPr>
            <w:sz w:val="20"/>
            <w:szCs w:val="20"/>
            <w:rPrChange w:id="694" w:author="Prashasti Jakhmola" w:date="2024-02-22T15:01:00Z">
              <w:rPr/>
            </w:rPrChange>
          </w:rPr>
          <w:t xml:space="preserve">: </w:t>
        </w:r>
        <w:r w:rsidRPr="00A414B5">
          <w:rPr>
            <w:sz w:val="20"/>
            <w:szCs w:val="20"/>
            <w:rPrChange w:id="695" w:author="Prashasti Jakhmola" w:date="2024-02-22T15:01:00Z">
              <w:rPr/>
            </w:rPrChange>
          </w:rPr>
          <w:fldChar w:fldCharType="begin"/>
        </w:r>
        <w:r w:rsidRPr="00A414B5">
          <w:rPr>
            <w:sz w:val="20"/>
            <w:szCs w:val="20"/>
            <w:rPrChange w:id="696" w:author="Prashasti Jakhmola" w:date="2024-02-22T15:01:00Z">
              <w:rPr/>
            </w:rPrChange>
          </w:rPr>
          <w:instrText>HYPERLINK "https://aws.amazon.com/fsx/" \t "_new"</w:instrText>
        </w:r>
        <w:r w:rsidRPr="00A414B5">
          <w:rPr>
            <w:sz w:val="20"/>
            <w:szCs w:val="20"/>
            <w:rPrChange w:id="697" w:author="Prashasti Jakhmola" w:date="2024-02-22T15:01:00Z">
              <w:rPr/>
            </w:rPrChange>
          </w:rPr>
        </w:r>
        <w:r w:rsidRPr="00A414B5">
          <w:rPr>
            <w:sz w:val="20"/>
            <w:szCs w:val="20"/>
            <w:rPrChange w:id="698" w:author="Prashasti Jakhmola" w:date="2024-02-22T15:01:00Z">
              <w:rPr/>
            </w:rPrChange>
          </w:rPr>
          <w:fldChar w:fldCharType="separate"/>
        </w:r>
        <w:r w:rsidRPr="00A414B5">
          <w:rPr>
            <w:sz w:val="20"/>
            <w:szCs w:val="20"/>
            <w:rPrChange w:id="699" w:author="Prashasti Jakhmola" w:date="2024-02-22T15:01:00Z">
              <w:rPr/>
            </w:rPrChange>
          </w:rPr>
          <w:t>https://aws.amazon.com/fsx/</w:t>
        </w:r>
        <w:r w:rsidRPr="00A414B5">
          <w:rPr>
            <w:sz w:val="20"/>
            <w:szCs w:val="20"/>
            <w:rPrChange w:id="700" w:author="Prashasti Jakhmola" w:date="2024-02-22T15:01:00Z">
              <w:rPr/>
            </w:rPrChange>
          </w:rPr>
          <w:fldChar w:fldCharType="end"/>
        </w:r>
      </w:ins>
    </w:p>
    <w:p w14:paraId="31AE883E" w14:textId="77777777" w:rsidR="00A414B5" w:rsidRPr="00A414B5" w:rsidRDefault="00A414B5" w:rsidP="00A414B5">
      <w:pPr>
        <w:pStyle w:val="NormalBPBHEB"/>
        <w:rPr>
          <w:ins w:id="701" w:author="Prashasti Jakhmola" w:date="2024-02-22T15:01:00Z"/>
          <w:sz w:val="20"/>
          <w:szCs w:val="20"/>
          <w:rPrChange w:id="702" w:author="Prashasti Jakhmola" w:date="2024-02-22T15:01:00Z">
            <w:rPr>
              <w:ins w:id="703" w:author="Prashasti Jakhmola" w:date="2024-02-22T15:01:00Z"/>
            </w:rPr>
          </w:rPrChange>
        </w:rPr>
      </w:pPr>
      <w:ins w:id="704" w:author="Prashasti Jakhmola" w:date="2024-02-22T15:01:00Z">
        <w:r w:rsidRPr="00A414B5">
          <w:rPr>
            <w:sz w:val="20"/>
            <w:szCs w:val="20"/>
            <w:rPrChange w:id="705" w:author="Prashasti Jakhmola" w:date="2024-02-22T15:01:00Z">
              <w:rPr/>
            </w:rPrChange>
          </w:rPr>
          <w:t xml:space="preserve">AWS Documentation. (n.d.). Amazon S3 Glacier: </w:t>
        </w:r>
        <w:r w:rsidRPr="00A414B5">
          <w:rPr>
            <w:sz w:val="20"/>
            <w:szCs w:val="20"/>
            <w:rPrChange w:id="706" w:author="Prashasti Jakhmola" w:date="2024-02-22T15:01:00Z">
              <w:rPr/>
            </w:rPrChange>
          </w:rPr>
          <w:fldChar w:fldCharType="begin"/>
        </w:r>
        <w:r w:rsidRPr="00A414B5">
          <w:rPr>
            <w:sz w:val="20"/>
            <w:szCs w:val="20"/>
            <w:rPrChange w:id="707" w:author="Prashasti Jakhmola" w:date="2024-02-22T15:01:00Z">
              <w:rPr/>
            </w:rPrChange>
          </w:rPr>
          <w:instrText>HYPERLINK "https://aws.amazon.com/glacier/" \t "_new"</w:instrText>
        </w:r>
        <w:r w:rsidRPr="00A414B5">
          <w:rPr>
            <w:sz w:val="20"/>
            <w:szCs w:val="20"/>
            <w:rPrChange w:id="708" w:author="Prashasti Jakhmola" w:date="2024-02-22T15:01:00Z">
              <w:rPr/>
            </w:rPrChange>
          </w:rPr>
        </w:r>
        <w:r w:rsidRPr="00A414B5">
          <w:rPr>
            <w:sz w:val="20"/>
            <w:szCs w:val="20"/>
            <w:rPrChange w:id="709" w:author="Prashasti Jakhmola" w:date="2024-02-22T15:01:00Z">
              <w:rPr/>
            </w:rPrChange>
          </w:rPr>
          <w:fldChar w:fldCharType="separate"/>
        </w:r>
        <w:r w:rsidRPr="00A414B5">
          <w:rPr>
            <w:sz w:val="20"/>
            <w:szCs w:val="20"/>
            <w:rPrChange w:id="710" w:author="Prashasti Jakhmola" w:date="2024-02-22T15:01:00Z">
              <w:rPr/>
            </w:rPrChange>
          </w:rPr>
          <w:t>https://aws.amazon.com/glacier/</w:t>
        </w:r>
        <w:r w:rsidRPr="00A414B5">
          <w:rPr>
            <w:sz w:val="20"/>
            <w:szCs w:val="20"/>
            <w:rPrChange w:id="711" w:author="Prashasti Jakhmola" w:date="2024-02-22T15:01:00Z">
              <w:rPr/>
            </w:rPrChange>
          </w:rPr>
          <w:fldChar w:fldCharType="end"/>
        </w:r>
      </w:ins>
    </w:p>
    <w:p w14:paraId="0FAD78F6" w14:textId="77777777" w:rsidR="00A414B5" w:rsidRPr="00A414B5" w:rsidRDefault="00A414B5" w:rsidP="00A414B5">
      <w:pPr>
        <w:pStyle w:val="NormalBPBHEB"/>
        <w:rPr>
          <w:ins w:id="712" w:author="Prashasti Jakhmola" w:date="2024-02-22T15:01:00Z"/>
          <w:sz w:val="20"/>
          <w:szCs w:val="20"/>
          <w:rPrChange w:id="713" w:author="Prashasti Jakhmola" w:date="2024-02-22T15:01:00Z">
            <w:rPr>
              <w:ins w:id="714" w:author="Prashasti Jakhmola" w:date="2024-02-22T15:01:00Z"/>
            </w:rPr>
          </w:rPrChange>
        </w:rPr>
      </w:pPr>
      <w:ins w:id="715" w:author="Prashasti Jakhmola" w:date="2024-02-22T15:01:00Z">
        <w:r w:rsidRPr="00A414B5">
          <w:rPr>
            <w:sz w:val="20"/>
            <w:szCs w:val="20"/>
            <w:rPrChange w:id="716" w:author="Prashasti Jakhmola" w:date="2024-02-22T15:01:00Z">
              <w:rPr/>
            </w:rPrChange>
          </w:rPr>
          <w:t xml:space="preserve">AWS Documentation. (n.d.). Amazon S3: </w:t>
        </w:r>
        <w:r w:rsidRPr="00A414B5">
          <w:rPr>
            <w:sz w:val="20"/>
            <w:szCs w:val="20"/>
            <w:rPrChange w:id="717" w:author="Prashasti Jakhmola" w:date="2024-02-22T15:01:00Z">
              <w:rPr/>
            </w:rPrChange>
          </w:rPr>
          <w:fldChar w:fldCharType="begin"/>
        </w:r>
        <w:r w:rsidRPr="00A414B5">
          <w:rPr>
            <w:sz w:val="20"/>
            <w:szCs w:val="20"/>
            <w:rPrChange w:id="718" w:author="Prashasti Jakhmola" w:date="2024-02-22T15:01:00Z">
              <w:rPr/>
            </w:rPrChange>
          </w:rPr>
          <w:instrText>HYPERLINK "https://aws.amazon.com/s3/" \t "_new"</w:instrText>
        </w:r>
        <w:r w:rsidRPr="00A414B5">
          <w:rPr>
            <w:sz w:val="20"/>
            <w:szCs w:val="20"/>
            <w:rPrChange w:id="719" w:author="Prashasti Jakhmola" w:date="2024-02-22T15:01:00Z">
              <w:rPr/>
            </w:rPrChange>
          </w:rPr>
        </w:r>
        <w:r w:rsidRPr="00A414B5">
          <w:rPr>
            <w:sz w:val="20"/>
            <w:szCs w:val="20"/>
            <w:rPrChange w:id="720" w:author="Prashasti Jakhmola" w:date="2024-02-22T15:01:00Z">
              <w:rPr/>
            </w:rPrChange>
          </w:rPr>
          <w:fldChar w:fldCharType="separate"/>
        </w:r>
        <w:r w:rsidRPr="00A414B5">
          <w:rPr>
            <w:sz w:val="20"/>
            <w:szCs w:val="20"/>
            <w:rPrChange w:id="721" w:author="Prashasti Jakhmola" w:date="2024-02-22T15:01:00Z">
              <w:rPr/>
            </w:rPrChange>
          </w:rPr>
          <w:t>https://aws.amazon.com/s3/</w:t>
        </w:r>
        <w:r w:rsidRPr="00A414B5">
          <w:rPr>
            <w:sz w:val="20"/>
            <w:szCs w:val="20"/>
            <w:rPrChange w:id="722" w:author="Prashasti Jakhmola" w:date="2024-02-22T15:01:00Z">
              <w:rPr/>
            </w:rPrChange>
          </w:rPr>
          <w:fldChar w:fldCharType="end"/>
        </w:r>
      </w:ins>
    </w:p>
    <w:p w14:paraId="0D061EF5" w14:textId="77777777" w:rsidR="00A414B5" w:rsidRPr="00A414B5" w:rsidRDefault="00A414B5" w:rsidP="00A414B5">
      <w:pPr>
        <w:pStyle w:val="NormalBPBHEB"/>
        <w:rPr>
          <w:ins w:id="723" w:author="Prashasti Jakhmola" w:date="2024-02-22T15:01:00Z"/>
          <w:sz w:val="20"/>
          <w:szCs w:val="20"/>
          <w:rPrChange w:id="724" w:author="Prashasti Jakhmola" w:date="2024-02-22T15:01:00Z">
            <w:rPr>
              <w:ins w:id="725" w:author="Prashasti Jakhmola" w:date="2024-02-22T15:01:00Z"/>
            </w:rPr>
          </w:rPrChange>
        </w:rPr>
      </w:pPr>
      <w:ins w:id="726" w:author="Prashasti Jakhmola" w:date="2024-02-22T15:01:00Z">
        <w:r w:rsidRPr="00A414B5">
          <w:rPr>
            <w:sz w:val="20"/>
            <w:szCs w:val="20"/>
            <w:rPrChange w:id="727" w:author="Prashasti Jakhmola" w:date="2024-02-22T15:01:00Z">
              <w:rPr/>
            </w:rPrChange>
          </w:rPr>
          <w:t xml:space="preserve">AWS Documentation. (n.d.). AWS Backup: </w:t>
        </w:r>
        <w:r w:rsidRPr="00A414B5">
          <w:rPr>
            <w:sz w:val="20"/>
            <w:szCs w:val="20"/>
            <w:rPrChange w:id="728" w:author="Prashasti Jakhmola" w:date="2024-02-22T15:01:00Z">
              <w:rPr/>
            </w:rPrChange>
          </w:rPr>
          <w:fldChar w:fldCharType="begin"/>
        </w:r>
        <w:r w:rsidRPr="00A414B5">
          <w:rPr>
            <w:sz w:val="20"/>
            <w:szCs w:val="20"/>
            <w:rPrChange w:id="729" w:author="Prashasti Jakhmola" w:date="2024-02-22T15:01:00Z">
              <w:rPr/>
            </w:rPrChange>
          </w:rPr>
          <w:instrText>HYPERLINK "https://aws.amazon.com/backup/" \t "_new"</w:instrText>
        </w:r>
        <w:r w:rsidRPr="00A414B5">
          <w:rPr>
            <w:sz w:val="20"/>
            <w:szCs w:val="20"/>
            <w:rPrChange w:id="730" w:author="Prashasti Jakhmola" w:date="2024-02-22T15:01:00Z">
              <w:rPr/>
            </w:rPrChange>
          </w:rPr>
        </w:r>
        <w:r w:rsidRPr="00A414B5">
          <w:rPr>
            <w:sz w:val="20"/>
            <w:szCs w:val="20"/>
            <w:rPrChange w:id="731" w:author="Prashasti Jakhmola" w:date="2024-02-22T15:01:00Z">
              <w:rPr/>
            </w:rPrChange>
          </w:rPr>
          <w:fldChar w:fldCharType="separate"/>
        </w:r>
        <w:r w:rsidRPr="00A414B5">
          <w:rPr>
            <w:sz w:val="20"/>
            <w:szCs w:val="20"/>
            <w:rPrChange w:id="732" w:author="Prashasti Jakhmola" w:date="2024-02-22T15:01:00Z">
              <w:rPr/>
            </w:rPrChange>
          </w:rPr>
          <w:t>https://aws.amazon.com/backup/</w:t>
        </w:r>
        <w:r w:rsidRPr="00A414B5">
          <w:rPr>
            <w:sz w:val="20"/>
            <w:szCs w:val="20"/>
            <w:rPrChange w:id="733" w:author="Prashasti Jakhmola" w:date="2024-02-22T15:01:00Z">
              <w:rPr/>
            </w:rPrChange>
          </w:rPr>
          <w:fldChar w:fldCharType="end"/>
        </w:r>
      </w:ins>
    </w:p>
    <w:p w14:paraId="3EDE4936" w14:textId="77777777" w:rsidR="00A414B5" w:rsidRPr="00A414B5" w:rsidRDefault="00A414B5" w:rsidP="00A414B5">
      <w:pPr>
        <w:pStyle w:val="NormalBPBHEB"/>
        <w:rPr>
          <w:ins w:id="734" w:author="Prashasti Jakhmola" w:date="2024-02-22T15:01:00Z"/>
          <w:sz w:val="20"/>
          <w:szCs w:val="20"/>
          <w:rPrChange w:id="735" w:author="Prashasti Jakhmola" w:date="2024-02-22T15:01:00Z">
            <w:rPr>
              <w:ins w:id="736" w:author="Prashasti Jakhmola" w:date="2024-02-22T15:01:00Z"/>
            </w:rPr>
          </w:rPrChange>
        </w:rPr>
      </w:pPr>
      <w:ins w:id="737" w:author="Prashasti Jakhmola" w:date="2024-02-22T15:01:00Z">
        <w:r w:rsidRPr="00A414B5">
          <w:rPr>
            <w:sz w:val="20"/>
            <w:szCs w:val="20"/>
            <w:rPrChange w:id="738" w:author="Prashasti Jakhmola" w:date="2024-02-22T15:01:00Z">
              <w:rPr/>
            </w:rPrChange>
          </w:rPr>
          <w:t xml:space="preserve">AWS Documentation. (n.d.). AWS Snow Family: </w:t>
        </w:r>
        <w:r w:rsidRPr="00A414B5">
          <w:rPr>
            <w:sz w:val="20"/>
            <w:szCs w:val="20"/>
            <w:rPrChange w:id="739" w:author="Prashasti Jakhmola" w:date="2024-02-22T15:01:00Z">
              <w:rPr/>
            </w:rPrChange>
          </w:rPr>
          <w:fldChar w:fldCharType="begin"/>
        </w:r>
        <w:r w:rsidRPr="00A414B5">
          <w:rPr>
            <w:sz w:val="20"/>
            <w:szCs w:val="20"/>
            <w:rPrChange w:id="740" w:author="Prashasti Jakhmola" w:date="2024-02-22T15:01:00Z">
              <w:rPr/>
            </w:rPrChange>
          </w:rPr>
          <w:instrText>HYPERLINK "https://aws.amazon.com/snow/" \t "_new"</w:instrText>
        </w:r>
        <w:r w:rsidRPr="00A414B5">
          <w:rPr>
            <w:sz w:val="20"/>
            <w:szCs w:val="20"/>
            <w:rPrChange w:id="741" w:author="Prashasti Jakhmola" w:date="2024-02-22T15:01:00Z">
              <w:rPr/>
            </w:rPrChange>
          </w:rPr>
        </w:r>
        <w:r w:rsidRPr="00A414B5">
          <w:rPr>
            <w:sz w:val="20"/>
            <w:szCs w:val="20"/>
            <w:rPrChange w:id="742" w:author="Prashasti Jakhmola" w:date="2024-02-22T15:01:00Z">
              <w:rPr/>
            </w:rPrChange>
          </w:rPr>
          <w:fldChar w:fldCharType="separate"/>
        </w:r>
        <w:r w:rsidRPr="00A414B5">
          <w:rPr>
            <w:sz w:val="20"/>
            <w:szCs w:val="20"/>
            <w:rPrChange w:id="743" w:author="Prashasti Jakhmola" w:date="2024-02-22T15:01:00Z">
              <w:rPr/>
            </w:rPrChange>
          </w:rPr>
          <w:t>https://aws.amazon.com/snow/</w:t>
        </w:r>
        <w:r w:rsidRPr="00A414B5">
          <w:rPr>
            <w:sz w:val="20"/>
            <w:szCs w:val="20"/>
            <w:rPrChange w:id="744" w:author="Prashasti Jakhmola" w:date="2024-02-22T15:01:00Z">
              <w:rPr/>
            </w:rPrChange>
          </w:rPr>
          <w:fldChar w:fldCharType="end"/>
        </w:r>
      </w:ins>
    </w:p>
    <w:p w14:paraId="70AB7CE6" w14:textId="77777777" w:rsidR="00A414B5" w:rsidRPr="00A414B5" w:rsidRDefault="00A414B5" w:rsidP="00A414B5">
      <w:pPr>
        <w:pStyle w:val="NormalBPBHEB"/>
        <w:rPr>
          <w:ins w:id="745" w:author="Prashasti Jakhmola" w:date="2024-02-22T15:01:00Z"/>
          <w:sz w:val="20"/>
          <w:szCs w:val="20"/>
          <w:rPrChange w:id="746" w:author="Prashasti Jakhmola" w:date="2024-02-22T15:01:00Z">
            <w:rPr>
              <w:ins w:id="747" w:author="Prashasti Jakhmola" w:date="2024-02-22T15:01:00Z"/>
            </w:rPr>
          </w:rPrChange>
        </w:rPr>
      </w:pPr>
      <w:ins w:id="748" w:author="Prashasti Jakhmola" w:date="2024-02-22T15:01:00Z">
        <w:r w:rsidRPr="00A414B5">
          <w:rPr>
            <w:sz w:val="20"/>
            <w:szCs w:val="20"/>
            <w:rPrChange w:id="749" w:author="Prashasti Jakhmola" w:date="2024-02-22T15:01:00Z">
              <w:rPr/>
            </w:rPrChange>
          </w:rPr>
          <w:t xml:space="preserve">AWS Documentation. (n.d.). AWS Storage Gateway: </w:t>
        </w:r>
        <w:r w:rsidRPr="00A414B5">
          <w:rPr>
            <w:sz w:val="20"/>
            <w:szCs w:val="20"/>
            <w:rPrChange w:id="750" w:author="Prashasti Jakhmola" w:date="2024-02-22T15:01:00Z">
              <w:rPr/>
            </w:rPrChange>
          </w:rPr>
          <w:fldChar w:fldCharType="begin"/>
        </w:r>
        <w:r w:rsidRPr="00A414B5">
          <w:rPr>
            <w:sz w:val="20"/>
            <w:szCs w:val="20"/>
            <w:rPrChange w:id="751" w:author="Prashasti Jakhmola" w:date="2024-02-22T15:01:00Z">
              <w:rPr/>
            </w:rPrChange>
          </w:rPr>
          <w:instrText>HYPERLINK "https://aws.amazon.com/storagegateway/" \t "_new"</w:instrText>
        </w:r>
        <w:r w:rsidRPr="00A414B5">
          <w:rPr>
            <w:sz w:val="20"/>
            <w:szCs w:val="20"/>
            <w:rPrChange w:id="752" w:author="Prashasti Jakhmola" w:date="2024-02-22T15:01:00Z">
              <w:rPr/>
            </w:rPrChange>
          </w:rPr>
        </w:r>
        <w:r w:rsidRPr="00A414B5">
          <w:rPr>
            <w:sz w:val="20"/>
            <w:szCs w:val="20"/>
            <w:rPrChange w:id="753" w:author="Prashasti Jakhmola" w:date="2024-02-22T15:01:00Z">
              <w:rPr/>
            </w:rPrChange>
          </w:rPr>
          <w:fldChar w:fldCharType="separate"/>
        </w:r>
        <w:r w:rsidRPr="00A414B5">
          <w:rPr>
            <w:sz w:val="20"/>
            <w:szCs w:val="20"/>
            <w:rPrChange w:id="754" w:author="Prashasti Jakhmola" w:date="2024-02-22T15:01:00Z">
              <w:rPr/>
            </w:rPrChange>
          </w:rPr>
          <w:t>https://aws.amazon.com/storagegateway/</w:t>
        </w:r>
        <w:r w:rsidRPr="00A414B5">
          <w:rPr>
            <w:sz w:val="20"/>
            <w:szCs w:val="20"/>
            <w:rPrChange w:id="755" w:author="Prashasti Jakhmola" w:date="2024-02-22T15:01:00Z">
              <w:rPr/>
            </w:rPrChange>
          </w:rPr>
          <w:fldChar w:fldCharType="end"/>
        </w:r>
      </w:ins>
    </w:p>
    <w:p w14:paraId="7DE36D0D" w14:textId="77777777" w:rsidR="00A414B5" w:rsidRPr="00A414B5" w:rsidRDefault="00A414B5" w:rsidP="00A414B5">
      <w:pPr>
        <w:pStyle w:val="NormalBPBHEB"/>
        <w:rPr>
          <w:ins w:id="756" w:author="Prashasti Jakhmola" w:date="2024-02-22T15:01:00Z"/>
          <w:sz w:val="20"/>
          <w:szCs w:val="20"/>
          <w:rPrChange w:id="757" w:author="Prashasti Jakhmola" w:date="2024-02-22T15:01:00Z">
            <w:rPr>
              <w:ins w:id="758" w:author="Prashasti Jakhmola" w:date="2024-02-22T15:01:00Z"/>
            </w:rPr>
          </w:rPrChange>
        </w:rPr>
      </w:pPr>
      <w:ins w:id="759" w:author="Prashasti Jakhmola" w:date="2024-02-22T15:01:00Z">
        <w:r w:rsidRPr="00A414B5">
          <w:rPr>
            <w:sz w:val="20"/>
            <w:szCs w:val="20"/>
            <w:rPrChange w:id="760" w:author="Prashasti Jakhmola" w:date="2024-02-22T15:01:00Z">
              <w:rPr/>
            </w:rPrChange>
          </w:rPr>
          <w:t xml:space="preserve">AWS Documentation. (n.d.). AWS Elastic DRS: </w:t>
        </w:r>
        <w:r w:rsidRPr="00A414B5">
          <w:rPr>
            <w:sz w:val="20"/>
            <w:szCs w:val="20"/>
            <w:rPrChange w:id="761" w:author="Prashasti Jakhmola" w:date="2024-02-22T15:01:00Z">
              <w:rPr/>
            </w:rPrChange>
          </w:rPr>
          <w:fldChar w:fldCharType="begin"/>
        </w:r>
        <w:r w:rsidRPr="00A414B5">
          <w:rPr>
            <w:sz w:val="20"/>
            <w:szCs w:val="20"/>
            <w:rPrChange w:id="762" w:author="Prashasti Jakhmola" w:date="2024-02-22T15:01:00Z">
              <w:rPr/>
            </w:rPrChange>
          </w:rPr>
          <w:instrText>HYPERLINK "https://aws.amazon.com/disaster-recovery/" \t "_new"</w:instrText>
        </w:r>
        <w:r w:rsidRPr="00A414B5">
          <w:rPr>
            <w:sz w:val="20"/>
            <w:szCs w:val="20"/>
            <w:rPrChange w:id="763" w:author="Prashasti Jakhmola" w:date="2024-02-22T15:01:00Z">
              <w:rPr/>
            </w:rPrChange>
          </w:rPr>
        </w:r>
        <w:r w:rsidRPr="00A414B5">
          <w:rPr>
            <w:sz w:val="20"/>
            <w:szCs w:val="20"/>
            <w:rPrChange w:id="764" w:author="Prashasti Jakhmola" w:date="2024-02-22T15:01:00Z">
              <w:rPr/>
            </w:rPrChange>
          </w:rPr>
          <w:fldChar w:fldCharType="separate"/>
        </w:r>
        <w:r w:rsidRPr="00A414B5">
          <w:rPr>
            <w:sz w:val="20"/>
            <w:szCs w:val="20"/>
            <w:rPrChange w:id="765" w:author="Prashasti Jakhmola" w:date="2024-02-22T15:01:00Z">
              <w:rPr/>
            </w:rPrChange>
          </w:rPr>
          <w:t>https://aws.amazon.com/disaster-recovery/</w:t>
        </w:r>
        <w:r w:rsidRPr="00A414B5">
          <w:rPr>
            <w:sz w:val="20"/>
            <w:szCs w:val="20"/>
            <w:rPrChange w:id="766" w:author="Prashasti Jakhmola" w:date="2024-02-22T15:01:00Z">
              <w:rPr/>
            </w:rPrChange>
          </w:rPr>
          <w:fldChar w:fldCharType="end"/>
        </w:r>
      </w:ins>
    </w:p>
    <w:p w14:paraId="38182530" w14:textId="18DB8256" w:rsidR="00A414B5" w:rsidRDefault="00A414B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5A2"/>
    <w:multiLevelType w:val="hybridMultilevel"/>
    <w:tmpl w:val="469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733E"/>
    <w:multiLevelType w:val="hybridMultilevel"/>
    <w:tmpl w:val="B3DA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2"/>
  </w:num>
  <w:num w:numId="2" w16cid:durableId="843939525">
    <w:abstractNumId w:val="3"/>
  </w:num>
  <w:num w:numId="3" w16cid:durableId="2064912294">
    <w:abstractNumId w:val="1"/>
  </w:num>
  <w:num w:numId="4" w16cid:durableId="2034767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17E2"/>
    <w:rsid w:val="000020BB"/>
    <w:rsid w:val="000027FE"/>
    <w:rsid w:val="00002EDC"/>
    <w:rsid w:val="00003767"/>
    <w:rsid w:val="00040F9B"/>
    <w:rsid w:val="00041B02"/>
    <w:rsid w:val="000602AA"/>
    <w:rsid w:val="00072789"/>
    <w:rsid w:val="0008383D"/>
    <w:rsid w:val="0008396C"/>
    <w:rsid w:val="000B16E6"/>
    <w:rsid w:val="000D1988"/>
    <w:rsid w:val="000D420B"/>
    <w:rsid w:val="000E16E4"/>
    <w:rsid w:val="000E3738"/>
    <w:rsid w:val="000E462B"/>
    <w:rsid w:val="0010716D"/>
    <w:rsid w:val="00126D33"/>
    <w:rsid w:val="001323CD"/>
    <w:rsid w:val="00143CEC"/>
    <w:rsid w:val="001513CD"/>
    <w:rsid w:val="001542FD"/>
    <w:rsid w:val="00156F8A"/>
    <w:rsid w:val="00161873"/>
    <w:rsid w:val="00196732"/>
    <w:rsid w:val="001A463F"/>
    <w:rsid w:val="001B3616"/>
    <w:rsid w:val="001C7864"/>
    <w:rsid w:val="001E40CC"/>
    <w:rsid w:val="002157B9"/>
    <w:rsid w:val="0022551C"/>
    <w:rsid w:val="00263DCE"/>
    <w:rsid w:val="002659FC"/>
    <w:rsid w:val="002673A2"/>
    <w:rsid w:val="002712A7"/>
    <w:rsid w:val="00275F05"/>
    <w:rsid w:val="0028656A"/>
    <w:rsid w:val="0028672A"/>
    <w:rsid w:val="0028792C"/>
    <w:rsid w:val="00292E90"/>
    <w:rsid w:val="002B4F48"/>
    <w:rsid w:val="003010B2"/>
    <w:rsid w:val="00306D8A"/>
    <w:rsid w:val="00320C96"/>
    <w:rsid w:val="00323FF7"/>
    <w:rsid w:val="00352E95"/>
    <w:rsid w:val="00371F08"/>
    <w:rsid w:val="003C2B41"/>
    <w:rsid w:val="003F5CE2"/>
    <w:rsid w:val="00402BA4"/>
    <w:rsid w:val="00437478"/>
    <w:rsid w:val="004433F7"/>
    <w:rsid w:val="00452181"/>
    <w:rsid w:val="00452C89"/>
    <w:rsid w:val="004535F2"/>
    <w:rsid w:val="004640D5"/>
    <w:rsid w:val="00470DAE"/>
    <w:rsid w:val="004718A5"/>
    <w:rsid w:val="00481029"/>
    <w:rsid w:val="00481CFE"/>
    <w:rsid w:val="004A0831"/>
    <w:rsid w:val="004B2439"/>
    <w:rsid w:val="004C50C8"/>
    <w:rsid w:val="004C725A"/>
    <w:rsid w:val="004D6377"/>
    <w:rsid w:val="004E0C98"/>
    <w:rsid w:val="00511BFE"/>
    <w:rsid w:val="0051287D"/>
    <w:rsid w:val="005402DE"/>
    <w:rsid w:val="00561692"/>
    <w:rsid w:val="005729D8"/>
    <w:rsid w:val="00573879"/>
    <w:rsid w:val="0057788D"/>
    <w:rsid w:val="00587FA5"/>
    <w:rsid w:val="005935FF"/>
    <w:rsid w:val="005A0C9D"/>
    <w:rsid w:val="005A293D"/>
    <w:rsid w:val="005A7089"/>
    <w:rsid w:val="005B0B50"/>
    <w:rsid w:val="005B4DBD"/>
    <w:rsid w:val="005B5439"/>
    <w:rsid w:val="005C4B39"/>
    <w:rsid w:val="005D0DF3"/>
    <w:rsid w:val="005F6603"/>
    <w:rsid w:val="00614EB5"/>
    <w:rsid w:val="00630438"/>
    <w:rsid w:val="00631081"/>
    <w:rsid w:val="00646521"/>
    <w:rsid w:val="00671A46"/>
    <w:rsid w:val="006912BA"/>
    <w:rsid w:val="00697827"/>
    <w:rsid w:val="006A5534"/>
    <w:rsid w:val="006B7EE1"/>
    <w:rsid w:val="006F75E3"/>
    <w:rsid w:val="006F7CA4"/>
    <w:rsid w:val="007031B7"/>
    <w:rsid w:val="007350D8"/>
    <w:rsid w:val="007431BF"/>
    <w:rsid w:val="00753332"/>
    <w:rsid w:val="00772089"/>
    <w:rsid w:val="00782625"/>
    <w:rsid w:val="00787DEA"/>
    <w:rsid w:val="007B778A"/>
    <w:rsid w:val="007F2A9C"/>
    <w:rsid w:val="007F5124"/>
    <w:rsid w:val="00814128"/>
    <w:rsid w:val="00820B92"/>
    <w:rsid w:val="00822D44"/>
    <w:rsid w:val="008255C9"/>
    <w:rsid w:val="00837A67"/>
    <w:rsid w:val="008454D2"/>
    <w:rsid w:val="00853BAA"/>
    <w:rsid w:val="008658B4"/>
    <w:rsid w:val="0086769C"/>
    <w:rsid w:val="00872F8C"/>
    <w:rsid w:val="00874F21"/>
    <w:rsid w:val="00892EBD"/>
    <w:rsid w:val="008940FA"/>
    <w:rsid w:val="008951BB"/>
    <w:rsid w:val="008B0C38"/>
    <w:rsid w:val="008D304C"/>
    <w:rsid w:val="008E2CB5"/>
    <w:rsid w:val="008E7FCD"/>
    <w:rsid w:val="008F02AA"/>
    <w:rsid w:val="008F6622"/>
    <w:rsid w:val="0094412E"/>
    <w:rsid w:val="009613C0"/>
    <w:rsid w:val="00961BD9"/>
    <w:rsid w:val="0096252E"/>
    <w:rsid w:val="0096258C"/>
    <w:rsid w:val="00963534"/>
    <w:rsid w:val="0099743D"/>
    <w:rsid w:val="009A07D3"/>
    <w:rsid w:val="009B080C"/>
    <w:rsid w:val="009B478A"/>
    <w:rsid w:val="009C077A"/>
    <w:rsid w:val="009F2A42"/>
    <w:rsid w:val="00A15294"/>
    <w:rsid w:val="00A33CD2"/>
    <w:rsid w:val="00A414B5"/>
    <w:rsid w:val="00A41645"/>
    <w:rsid w:val="00A47F3E"/>
    <w:rsid w:val="00A533A7"/>
    <w:rsid w:val="00A67576"/>
    <w:rsid w:val="00A7162B"/>
    <w:rsid w:val="00AB56A5"/>
    <w:rsid w:val="00AC2E58"/>
    <w:rsid w:val="00AC43FC"/>
    <w:rsid w:val="00AE5E23"/>
    <w:rsid w:val="00AE75E2"/>
    <w:rsid w:val="00AF110A"/>
    <w:rsid w:val="00B021EC"/>
    <w:rsid w:val="00B07DCA"/>
    <w:rsid w:val="00B22050"/>
    <w:rsid w:val="00B26EB0"/>
    <w:rsid w:val="00B447BA"/>
    <w:rsid w:val="00B50A80"/>
    <w:rsid w:val="00B52727"/>
    <w:rsid w:val="00B57C4F"/>
    <w:rsid w:val="00B619EB"/>
    <w:rsid w:val="00B673A8"/>
    <w:rsid w:val="00B72611"/>
    <w:rsid w:val="00B75083"/>
    <w:rsid w:val="00BA1E81"/>
    <w:rsid w:val="00BA6A20"/>
    <w:rsid w:val="00BA6DEE"/>
    <w:rsid w:val="00BB5FBC"/>
    <w:rsid w:val="00BD7860"/>
    <w:rsid w:val="00BE3B38"/>
    <w:rsid w:val="00BF0A14"/>
    <w:rsid w:val="00BF2981"/>
    <w:rsid w:val="00C02B59"/>
    <w:rsid w:val="00C0428F"/>
    <w:rsid w:val="00C23C2A"/>
    <w:rsid w:val="00C23CDA"/>
    <w:rsid w:val="00C64065"/>
    <w:rsid w:val="00C72BFB"/>
    <w:rsid w:val="00C76B77"/>
    <w:rsid w:val="00C810CD"/>
    <w:rsid w:val="00CA6205"/>
    <w:rsid w:val="00CA7FF9"/>
    <w:rsid w:val="00CB1360"/>
    <w:rsid w:val="00CB7CA3"/>
    <w:rsid w:val="00CD0904"/>
    <w:rsid w:val="00CF0250"/>
    <w:rsid w:val="00D12E19"/>
    <w:rsid w:val="00D203E0"/>
    <w:rsid w:val="00D51F86"/>
    <w:rsid w:val="00D534D7"/>
    <w:rsid w:val="00D563FA"/>
    <w:rsid w:val="00D95512"/>
    <w:rsid w:val="00DB72D7"/>
    <w:rsid w:val="00DC204F"/>
    <w:rsid w:val="00DC79D0"/>
    <w:rsid w:val="00DE2E44"/>
    <w:rsid w:val="00DE7A43"/>
    <w:rsid w:val="00E02F13"/>
    <w:rsid w:val="00E053B1"/>
    <w:rsid w:val="00E20846"/>
    <w:rsid w:val="00E20D75"/>
    <w:rsid w:val="00E36C7C"/>
    <w:rsid w:val="00E45438"/>
    <w:rsid w:val="00E514FE"/>
    <w:rsid w:val="00E52FD4"/>
    <w:rsid w:val="00E552C3"/>
    <w:rsid w:val="00E57F5A"/>
    <w:rsid w:val="00E66A5D"/>
    <w:rsid w:val="00E75FAC"/>
    <w:rsid w:val="00E97D96"/>
    <w:rsid w:val="00EA0F17"/>
    <w:rsid w:val="00EA43D4"/>
    <w:rsid w:val="00EB246B"/>
    <w:rsid w:val="00EB30BB"/>
    <w:rsid w:val="00EC02A4"/>
    <w:rsid w:val="00EC1FA2"/>
    <w:rsid w:val="00ED60FA"/>
    <w:rsid w:val="00ED6340"/>
    <w:rsid w:val="00F101B6"/>
    <w:rsid w:val="00F337BB"/>
    <w:rsid w:val="00F371D5"/>
    <w:rsid w:val="00F45254"/>
    <w:rsid w:val="00F622B9"/>
    <w:rsid w:val="00F84362"/>
    <w:rsid w:val="00F854AE"/>
    <w:rsid w:val="00FA10C7"/>
    <w:rsid w:val="00FA27A8"/>
    <w:rsid w:val="00FB0BFF"/>
    <w:rsid w:val="00FF1AE2"/>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39"/>
    <w:rPr>
      <w:lang w:val="en-US"/>
    </w:rPr>
  </w:style>
  <w:style w:type="paragraph" w:styleId="Heading1">
    <w:name w:val="heading 1"/>
    <w:basedOn w:val="Normal"/>
    <w:next w:val="Normal"/>
    <w:link w:val="Heading1Char"/>
    <w:uiPriority w:val="9"/>
    <w:qFormat/>
    <w:rsid w:val="004B2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4B24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2439"/>
  </w:style>
  <w:style w:type="paragraph" w:customStyle="1" w:styleId="ChapterTitleBPBHEB">
    <w:name w:val="Chapter Title [BPB HEB]"/>
    <w:basedOn w:val="Heading1"/>
    <w:link w:val="ChapterTitleBPBHEBChar"/>
    <w:qFormat/>
    <w:rsid w:val="004B2439"/>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B2439"/>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B2439"/>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B2439"/>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B2439"/>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B2439"/>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B2439"/>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B2439"/>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4B2439"/>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4B2439"/>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B2439"/>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B2439"/>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B2439"/>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B2439"/>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4B2439"/>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B2439"/>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4B2439"/>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B2439"/>
    <w:rPr>
      <w:rFonts w:ascii="Calibri" w:hAnsi="Calibri"/>
      <w:b/>
      <w:color w:val="auto"/>
      <w:sz w:val="24"/>
      <w:u w:val="none"/>
    </w:rPr>
  </w:style>
  <w:style w:type="paragraph" w:customStyle="1" w:styleId="TableCaptionBPBHEB">
    <w:name w:val="Table Caption [BPB HEB]"/>
    <w:basedOn w:val="Normal"/>
    <w:link w:val="Tabl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4B2439"/>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B2439"/>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4B2439"/>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4B243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B243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4A0831"/>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B2439"/>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0E3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38"/>
    <w:rPr>
      <w:sz w:val="20"/>
      <w:szCs w:val="20"/>
      <w:lang w:val="en-US"/>
    </w:rPr>
  </w:style>
  <w:style w:type="character" w:styleId="FootnoteReference">
    <w:name w:val="footnote reference"/>
    <w:basedOn w:val="DefaultParagraphFont"/>
    <w:uiPriority w:val="99"/>
    <w:semiHidden/>
    <w:unhideWhenUsed/>
    <w:rsid w:val="000E3738"/>
    <w:rPr>
      <w:vertAlign w:val="superscript"/>
    </w:rPr>
  </w:style>
  <w:style w:type="character" w:styleId="CommentReference">
    <w:name w:val="annotation reference"/>
    <w:basedOn w:val="DefaultParagraphFont"/>
    <w:uiPriority w:val="99"/>
    <w:semiHidden/>
    <w:unhideWhenUsed/>
    <w:rsid w:val="00A414B5"/>
    <w:rPr>
      <w:sz w:val="16"/>
      <w:szCs w:val="16"/>
    </w:rPr>
  </w:style>
  <w:style w:type="paragraph" w:styleId="CommentText">
    <w:name w:val="annotation text"/>
    <w:basedOn w:val="Normal"/>
    <w:link w:val="CommentTextChar"/>
    <w:uiPriority w:val="99"/>
    <w:semiHidden/>
    <w:unhideWhenUsed/>
    <w:rsid w:val="00A414B5"/>
    <w:pPr>
      <w:spacing w:line="240" w:lineRule="auto"/>
    </w:pPr>
    <w:rPr>
      <w:sz w:val="20"/>
      <w:szCs w:val="20"/>
    </w:rPr>
  </w:style>
  <w:style w:type="character" w:customStyle="1" w:styleId="CommentTextChar">
    <w:name w:val="Comment Text Char"/>
    <w:basedOn w:val="DefaultParagraphFont"/>
    <w:link w:val="CommentText"/>
    <w:uiPriority w:val="99"/>
    <w:semiHidden/>
    <w:rsid w:val="00A414B5"/>
    <w:rPr>
      <w:sz w:val="20"/>
      <w:szCs w:val="20"/>
      <w:lang w:val="en-US"/>
    </w:rPr>
  </w:style>
  <w:style w:type="paragraph" w:styleId="CommentSubject">
    <w:name w:val="annotation subject"/>
    <w:basedOn w:val="CommentText"/>
    <w:next w:val="CommentText"/>
    <w:link w:val="CommentSubjectChar"/>
    <w:uiPriority w:val="99"/>
    <w:semiHidden/>
    <w:unhideWhenUsed/>
    <w:rsid w:val="00A414B5"/>
    <w:rPr>
      <w:b/>
      <w:bCs/>
    </w:rPr>
  </w:style>
  <w:style w:type="character" w:customStyle="1" w:styleId="CommentSubjectChar">
    <w:name w:val="Comment Subject Char"/>
    <w:basedOn w:val="CommentTextChar"/>
    <w:link w:val="CommentSubject"/>
    <w:uiPriority w:val="99"/>
    <w:semiHidden/>
    <w:rsid w:val="00A414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BCFB3-1599-1B43-8807-12A2F805674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59CB9-E4E7-A847-8200-FC6F3254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4556</Words>
  <Characters>27064</Characters>
  <Application>Microsoft Office Word</Application>
  <DocSecurity>0</DocSecurity>
  <Lines>429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4</cp:revision>
  <dcterms:created xsi:type="dcterms:W3CDTF">2024-02-22T09:54:00Z</dcterms:created>
  <dcterms:modified xsi:type="dcterms:W3CDTF">2024-02-22T09:55:00Z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documentId_731</vt:lpwstr>
  </property>
  <property fmtid="{D5CDD505-2E9C-101B-9397-08002B2CF9AE}" pid="4" name="grammarly_documentContext">
    <vt:lpwstr>{"goals":[],"domain":"general","emotions":[],"dialect":"american"}</vt:lpwstr>
  </property>
</Properties>
</file>