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openxmlformats.org/officeDocument/2006/relationships/custom-properties" Target="docProps/custom.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4B0FF3" w14:textId="3F530C95" w:rsidR="00B72611" w:rsidRPr="004D0E6C" w:rsidRDefault="00C21D99" w:rsidP="00407071">
      <w:pPr>
        <w:pStyle w:val="ChapterTitleNumberBPBHEB"/>
      </w:pPr>
      <w:r w:rsidRPr="004D0E6C">
        <w:t xml:space="preserve">CHAPTER </w:t>
      </w:r>
      <w:r w:rsidR="00800045" w:rsidRPr="004D0E6C">
        <w:t>1</w:t>
      </w:r>
      <w:r w:rsidR="00FF1566" w:rsidRPr="004D0E6C">
        <w:t>3</w:t>
      </w:r>
      <w:r w:rsidRPr="004D0E6C">
        <w:t xml:space="preserve"> </w:t>
      </w:r>
    </w:p>
    <w:p w14:paraId="27B72D20" w14:textId="22030F3F" w:rsidR="00B72611" w:rsidRPr="008310DB" w:rsidRDefault="00C21D99" w:rsidP="00407071">
      <w:pPr>
        <w:pStyle w:val="ChapterTitleBPBHEB"/>
      </w:pPr>
      <w:r w:rsidRPr="00800045">
        <w:t xml:space="preserve">Migration </w:t>
      </w:r>
      <w:r w:rsidR="004D0E6C">
        <w:t>and</w:t>
      </w:r>
      <w:r w:rsidRPr="00800045">
        <w:t xml:space="preserve"> Transfer</w:t>
      </w:r>
      <w:r w:rsidR="00423001" w:rsidRPr="00423001">
        <w:t xml:space="preserve"> </w:t>
      </w:r>
    </w:p>
    <w:p w14:paraId="2FE2165E" w14:textId="403FC1D8" w:rsidR="003D5B30" w:rsidRPr="00691D7F" w:rsidRDefault="00C21D99" w:rsidP="00407071">
      <w:pPr>
        <w:pStyle w:val="Heading1BPBHEB"/>
      </w:pPr>
      <w:r w:rsidRPr="00691D7F">
        <w:t>Introduction</w:t>
      </w:r>
    </w:p>
    <w:p w14:paraId="45ABBA22" w14:textId="118E5DB7" w:rsidR="00313359" w:rsidRPr="00313359" w:rsidRDefault="00313359" w:rsidP="00407071">
      <w:pPr>
        <w:pStyle w:val="NormalBPBHEB"/>
      </w:pPr>
      <w:r w:rsidRPr="00313359">
        <w:t xml:space="preserve">Migrating workloads, applications, and data to the cloud is </w:t>
      </w:r>
      <w:r w:rsidR="005F0011">
        <w:t xml:space="preserve">critical </w:t>
      </w:r>
      <w:r w:rsidRPr="00313359">
        <w:t>for organizations seeking scalability, cost efficiency, and operational resilience. AWS provides migration and transfer services that enable businesses to transition from on-premises infrastructure to</w:t>
      </w:r>
      <w:r w:rsidR="005B1D37">
        <w:t xml:space="preserve"> </w:t>
      </w:r>
      <w:r w:rsidR="0033104D">
        <w:t xml:space="preserve">the </w:t>
      </w:r>
      <w:r w:rsidR="00026824">
        <w:t>cloud</w:t>
      </w:r>
      <w:r w:rsidRPr="00313359">
        <w:t xml:space="preserve"> with minimal risk, downtime, and complexity. These services facilitate diverse migration scenarios, including infrastructure modernization, database replication, large-scale data transfers, and legacy system re-platforming </w:t>
      </w:r>
      <w:sdt>
        <w:sdtPr>
          <w:id w:val="1453674832"/>
          <w:citation/>
        </w:sdtPr>
        <w:sdtContent>
          <w:r w:rsidR="00CA4BF6">
            <w:fldChar w:fldCharType="begin"/>
          </w:r>
          <w:r w:rsidR="00CA4BF6">
            <w:instrText xml:space="preserve"> CITATION AWSnd2 \l 1033 </w:instrText>
          </w:r>
          <w:r w:rsidR="00CA4BF6">
            <w:fldChar w:fldCharType="separate"/>
          </w:r>
          <w:r w:rsidR="006A15BA" w:rsidRPr="006A15BA">
            <w:rPr>
              <w:noProof/>
            </w:rPr>
            <w:t>[1]</w:t>
          </w:r>
          <w:r w:rsidR="00CA4BF6">
            <w:fldChar w:fldCharType="end"/>
          </w:r>
        </w:sdtContent>
      </w:sdt>
      <w:r w:rsidRPr="00313359">
        <w:t xml:space="preserve">, </w:t>
      </w:r>
      <w:sdt>
        <w:sdtPr>
          <w:id w:val="1089813718"/>
          <w:citation/>
        </w:sdtPr>
        <w:sdtContent>
          <w:r w:rsidR="001E670D">
            <w:fldChar w:fldCharType="begin"/>
          </w:r>
          <w:r w:rsidR="001E670D">
            <w:instrText xml:space="preserve"> CITATION Gartner2023f \l 1033 </w:instrText>
          </w:r>
          <w:r w:rsidR="001E670D">
            <w:fldChar w:fldCharType="separate"/>
          </w:r>
          <w:r w:rsidR="006A15BA" w:rsidRPr="006A15BA">
            <w:rPr>
              <w:noProof/>
            </w:rPr>
            <w:t>[2]</w:t>
          </w:r>
          <w:r w:rsidR="001E670D">
            <w:fldChar w:fldCharType="end"/>
          </w:r>
        </w:sdtContent>
      </w:sdt>
      <w:r w:rsidRPr="00313359">
        <w:t>.</w:t>
      </w:r>
    </w:p>
    <w:p w14:paraId="68109293" w14:textId="41A3F130" w:rsidR="00313359" w:rsidRPr="00313359" w:rsidRDefault="00313359" w:rsidP="00407071">
      <w:pPr>
        <w:pStyle w:val="NormalBPBHEB"/>
      </w:pPr>
      <w:r w:rsidRPr="00313359">
        <w:t xml:space="preserve">Historically, cloud migrations were primarily manual, time-consuming, and fraught with operational risks. Modern migration strategies leverage automation, real-time replication, and intelligent workload optimization to streamline transitions while ensuring business continuity. AWS supports these efforts through purpose-built tools designed to assess, plan, execute, and track cloud migrations with precision </w:t>
      </w:r>
      <w:sdt>
        <w:sdtPr>
          <w:id w:val="1715842952"/>
          <w:citation/>
        </w:sdtPr>
        <w:sdtContent>
          <w:r w:rsidR="00D7332A">
            <w:fldChar w:fldCharType="begin"/>
          </w:r>
          <w:r w:rsidR="00D7332A">
            <w:instrText xml:space="preserve"> CITATION Forrester2022 \l 1033 </w:instrText>
          </w:r>
          <w:r w:rsidR="00D7332A">
            <w:fldChar w:fldCharType="separate"/>
          </w:r>
          <w:r w:rsidR="006A15BA" w:rsidRPr="006A15BA">
            <w:rPr>
              <w:noProof/>
            </w:rPr>
            <w:t>[3]</w:t>
          </w:r>
          <w:r w:rsidR="00D7332A">
            <w:fldChar w:fldCharType="end"/>
          </w:r>
        </w:sdtContent>
      </w:sdt>
      <w:r w:rsidRPr="00313359">
        <w:t xml:space="preserve">, </w:t>
      </w:r>
      <w:sdt>
        <w:sdtPr>
          <w:id w:val="-1468190982"/>
          <w:citation/>
        </w:sdtPr>
        <w:sdtContent>
          <w:r w:rsidR="00EC4D9E">
            <w:fldChar w:fldCharType="begin"/>
          </w:r>
          <w:r w:rsidR="00EC4D9E">
            <w:instrText xml:space="preserve"> CITATION I.D.C.2023e \l 1033 </w:instrText>
          </w:r>
          <w:r w:rsidR="00EC4D9E">
            <w:fldChar w:fldCharType="separate"/>
          </w:r>
          <w:r w:rsidR="006A15BA" w:rsidRPr="006A15BA">
            <w:rPr>
              <w:noProof/>
            </w:rPr>
            <w:t>[4]</w:t>
          </w:r>
          <w:r w:rsidR="00EC4D9E">
            <w:fldChar w:fldCharType="end"/>
          </w:r>
        </w:sdtContent>
      </w:sdt>
      <w:r w:rsidRPr="00313359">
        <w:t>.</w:t>
      </w:r>
    </w:p>
    <w:p w14:paraId="5ED404A4" w14:textId="55BEB672" w:rsidR="00313359" w:rsidRPr="00313359" w:rsidRDefault="00313359" w:rsidP="00407071">
      <w:pPr>
        <w:pStyle w:val="NormalBPBHEB"/>
      </w:pPr>
      <w:r w:rsidRPr="00313359">
        <w:t xml:space="preserve">This chapter </w:t>
      </w:r>
      <w:r w:rsidR="00C459FC">
        <w:t xml:space="preserve">will help you understand </w:t>
      </w:r>
      <w:r w:rsidRPr="00313359">
        <w:t>the key AWS migration and transfer services</w:t>
      </w:r>
      <w:r w:rsidR="005F344A">
        <w:t>. It details</w:t>
      </w:r>
      <w:r w:rsidRPr="00313359">
        <w:t xml:space="preserve"> methodologies, best practices, and real-world use cases </w:t>
      </w:r>
      <w:r w:rsidR="00C03A75">
        <w:t>illustrating</w:t>
      </w:r>
      <w:r w:rsidRPr="00313359">
        <w:t xml:space="preserve"> how businesses can execute seamless, secure, and efficient cloud transitions.</w:t>
      </w:r>
    </w:p>
    <w:p w14:paraId="06C2EF5C" w14:textId="41D40F8A" w:rsidR="00313359" w:rsidRDefault="00E023E7" w:rsidP="00407071">
      <w:pPr>
        <w:pStyle w:val="Heading1BPBHEB"/>
      </w:pPr>
      <w:commentRangeStart w:id="0"/>
      <w:commentRangeStart w:id="1"/>
      <w:r>
        <w:t>Structure</w:t>
      </w:r>
      <w:commentRangeEnd w:id="0"/>
      <w:r w:rsidR="00E315A5">
        <w:rPr>
          <w:rStyle w:val="CommentReference"/>
          <w:rFonts w:asciiTheme="minorHAnsi" w:eastAsiaTheme="minorHAnsi" w:hAnsiTheme="minorHAnsi" w:cstheme="minorBidi"/>
          <w:b w:val="0"/>
        </w:rPr>
        <w:commentReference w:id="0"/>
      </w:r>
      <w:commentRangeEnd w:id="1"/>
      <w:r w:rsidR="00FE5D82">
        <w:rPr>
          <w:rStyle w:val="CommentReference"/>
          <w:rFonts w:asciiTheme="minorHAnsi" w:eastAsiaTheme="minorHAnsi" w:hAnsiTheme="minorHAnsi" w:cstheme="minorBidi"/>
          <w:b w:val="0"/>
        </w:rPr>
        <w:commentReference w:id="1"/>
      </w:r>
    </w:p>
    <w:p w14:paraId="45E250C4" w14:textId="090A9FE7" w:rsidR="00E023E7" w:rsidRPr="00E023E7" w:rsidRDefault="00E023E7" w:rsidP="00407071">
      <w:pPr>
        <w:pStyle w:val="NormalBPBHEB"/>
      </w:pPr>
      <w:r>
        <w:t>This chapter will cover the following topics:</w:t>
      </w:r>
    </w:p>
    <w:p w14:paraId="7F653F7C" w14:textId="60894E43" w:rsidR="00313359" w:rsidRPr="00313359" w:rsidRDefault="00313359" w:rsidP="0078227E">
      <w:pPr>
        <w:pStyle w:val="NormalBPBHEB"/>
        <w:numPr>
          <w:ilvl w:val="0"/>
          <w:numId w:val="9"/>
        </w:numPr>
      </w:pPr>
      <w:r w:rsidRPr="00313359">
        <w:t xml:space="preserve">AWS </w:t>
      </w:r>
      <w:r w:rsidR="00EB2472">
        <w:t>a</w:t>
      </w:r>
      <w:r w:rsidRPr="00313359">
        <w:t xml:space="preserve">pplication </w:t>
      </w:r>
      <w:r w:rsidR="00EB2472">
        <w:t>m</w:t>
      </w:r>
      <w:r w:rsidRPr="00313359">
        <w:t xml:space="preserve">igration </w:t>
      </w:r>
      <w:r w:rsidR="00E06C1E">
        <w:t>service</w:t>
      </w:r>
      <w:r w:rsidR="00E06C1E" w:rsidRPr="00313359">
        <w:t xml:space="preserve"> </w:t>
      </w:r>
      <w:commentRangeStart w:id="2"/>
      <w:commentRangeStart w:id="3"/>
      <w:r w:rsidRPr="00313359">
        <w:t>(MGN)</w:t>
      </w:r>
      <w:commentRangeEnd w:id="2"/>
      <w:r w:rsidR="00E023E7">
        <w:rPr>
          <w:rStyle w:val="CommentReference"/>
        </w:rPr>
        <w:commentReference w:id="2"/>
      </w:r>
      <w:commentRangeEnd w:id="3"/>
      <w:r w:rsidR="00816270">
        <w:rPr>
          <w:rStyle w:val="CommentReference"/>
          <w:rFonts w:asciiTheme="minorHAnsi" w:eastAsiaTheme="minorHAnsi" w:hAnsiTheme="minorHAnsi" w:cstheme="minorBidi"/>
        </w:rPr>
        <w:commentReference w:id="3"/>
      </w:r>
    </w:p>
    <w:p w14:paraId="6A41788C" w14:textId="388ACCC9" w:rsidR="00313359" w:rsidRPr="00313359" w:rsidRDefault="00313359" w:rsidP="0078227E">
      <w:pPr>
        <w:pStyle w:val="NormalBPBHEB"/>
        <w:numPr>
          <w:ilvl w:val="0"/>
          <w:numId w:val="9"/>
        </w:numPr>
      </w:pPr>
      <w:r w:rsidRPr="00313359">
        <w:t xml:space="preserve">AWS </w:t>
      </w:r>
      <w:r w:rsidR="00EB2472">
        <w:t>a</w:t>
      </w:r>
      <w:r w:rsidRPr="00313359">
        <w:t xml:space="preserve">pplication </w:t>
      </w:r>
      <w:r w:rsidR="00EB2472">
        <w:t>d</w:t>
      </w:r>
      <w:r w:rsidRPr="00313359">
        <w:t xml:space="preserve">iscovery </w:t>
      </w:r>
      <w:r w:rsidR="00EB2472">
        <w:t>s</w:t>
      </w:r>
      <w:r w:rsidRPr="00313359">
        <w:t>ervice</w:t>
      </w:r>
    </w:p>
    <w:p w14:paraId="6CBA807A" w14:textId="551D648E" w:rsidR="00313359" w:rsidRPr="00313359" w:rsidRDefault="00313359" w:rsidP="0078227E">
      <w:pPr>
        <w:pStyle w:val="NormalBPBHEB"/>
        <w:numPr>
          <w:ilvl w:val="0"/>
          <w:numId w:val="9"/>
        </w:numPr>
      </w:pPr>
      <w:r w:rsidRPr="00313359">
        <w:t xml:space="preserve">AWS </w:t>
      </w:r>
      <w:r w:rsidR="00EB2472">
        <w:t>d</w:t>
      </w:r>
      <w:r w:rsidRPr="00313359">
        <w:t xml:space="preserve">atabase </w:t>
      </w:r>
      <w:r w:rsidR="00EB2472">
        <w:t>m</w:t>
      </w:r>
      <w:r w:rsidRPr="00313359">
        <w:t xml:space="preserve">igration </w:t>
      </w:r>
      <w:r w:rsidR="00EB2472">
        <w:t>s</w:t>
      </w:r>
      <w:r w:rsidRPr="00313359">
        <w:t xml:space="preserve">ervice </w:t>
      </w:r>
      <w:commentRangeStart w:id="4"/>
      <w:commentRangeStart w:id="5"/>
      <w:r w:rsidRPr="00313359">
        <w:t>(DMS)</w:t>
      </w:r>
      <w:commentRangeEnd w:id="4"/>
      <w:r w:rsidR="00E023E7">
        <w:rPr>
          <w:rStyle w:val="CommentReference"/>
        </w:rPr>
        <w:commentReference w:id="4"/>
      </w:r>
      <w:commentRangeEnd w:id="5"/>
      <w:r w:rsidR="006929CB">
        <w:rPr>
          <w:rStyle w:val="CommentReference"/>
          <w:rFonts w:asciiTheme="minorHAnsi" w:eastAsiaTheme="minorHAnsi" w:hAnsiTheme="minorHAnsi" w:cstheme="minorBidi"/>
        </w:rPr>
        <w:commentReference w:id="5"/>
      </w:r>
    </w:p>
    <w:p w14:paraId="49DFBE8F" w14:textId="77777777" w:rsidR="00313359" w:rsidRPr="00313359" w:rsidRDefault="00313359" w:rsidP="0078227E">
      <w:pPr>
        <w:pStyle w:val="NormalBPBHEB"/>
        <w:numPr>
          <w:ilvl w:val="0"/>
          <w:numId w:val="9"/>
        </w:numPr>
      </w:pPr>
      <w:r w:rsidRPr="00313359">
        <w:t>AWS DataSync</w:t>
      </w:r>
    </w:p>
    <w:p w14:paraId="279E3FB4" w14:textId="2CAC4D1D" w:rsidR="00313359" w:rsidRPr="00313359" w:rsidRDefault="00313359" w:rsidP="0078227E">
      <w:pPr>
        <w:pStyle w:val="NormalBPBHEB"/>
        <w:numPr>
          <w:ilvl w:val="0"/>
          <w:numId w:val="9"/>
        </w:numPr>
      </w:pPr>
      <w:r w:rsidRPr="00313359">
        <w:t xml:space="preserve">AWS </w:t>
      </w:r>
      <w:r w:rsidR="00EB2472">
        <w:t>m</w:t>
      </w:r>
      <w:r w:rsidRPr="00313359">
        <w:t xml:space="preserve">ainframe </w:t>
      </w:r>
      <w:r w:rsidR="00EB2472">
        <w:t>m</w:t>
      </w:r>
      <w:r w:rsidRPr="00313359">
        <w:t>odernization</w:t>
      </w:r>
    </w:p>
    <w:p w14:paraId="7CFEA85D" w14:textId="35A07950" w:rsidR="00313359" w:rsidRPr="00313359" w:rsidRDefault="00313359" w:rsidP="0078227E">
      <w:pPr>
        <w:pStyle w:val="NormalBPBHEB"/>
        <w:numPr>
          <w:ilvl w:val="0"/>
          <w:numId w:val="9"/>
        </w:numPr>
      </w:pPr>
      <w:r w:rsidRPr="00313359">
        <w:t xml:space="preserve">AWS </w:t>
      </w:r>
      <w:r w:rsidR="00FC2944">
        <w:t>m</w:t>
      </w:r>
      <w:r w:rsidRPr="00313359">
        <w:t xml:space="preserve">igration </w:t>
      </w:r>
      <w:r w:rsidR="00FC2944">
        <w:t>h</w:t>
      </w:r>
      <w:r w:rsidRPr="00313359">
        <w:t>ub</w:t>
      </w:r>
    </w:p>
    <w:p w14:paraId="508DFF08" w14:textId="7A989944" w:rsidR="00313359" w:rsidRPr="00313359" w:rsidRDefault="00313359" w:rsidP="0078227E">
      <w:pPr>
        <w:pStyle w:val="NormalBPBHEB"/>
        <w:numPr>
          <w:ilvl w:val="0"/>
          <w:numId w:val="9"/>
        </w:numPr>
      </w:pPr>
      <w:r w:rsidRPr="00313359">
        <w:t xml:space="preserve">AWS </w:t>
      </w:r>
      <w:r w:rsidR="00FC2944">
        <w:t>t</w:t>
      </w:r>
      <w:r w:rsidRPr="00313359">
        <w:t xml:space="preserve">ransfer </w:t>
      </w:r>
      <w:r w:rsidR="00FC2944">
        <w:t>f</w:t>
      </w:r>
      <w:r w:rsidRPr="00313359">
        <w:t>amily</w:t>
      </w:r>
    </w:p>
    <w:p w14:paraId="727DAA7F" w14:textId="77777777" w:rsidR="00313359" w:rsidRPr="00313359" w:rsidRDefault="00313359" w:rsidP="0078227E">
      <w:pPr>
        <w:pStyle w:val="NormalBPBHEB"/>
        <w:numPr>
          <w:ilvl w:val="0"/>
          <w:numId w:val="9"/>
        </w:numPr>
      </w:pPr>
      <w:r w:rsidRPr="00313359">
        <w:t xml:space="preserve">Migration Evaluator </w:t>
      </w:r>
      <w:commentRangeStart w:id="6"/>
      <w:commentRangeStart w:id="7"/>
      <w:r w:rsidRPr="00313359">
        <w:t>(formerly TSO Logic)</w:t>
      </w:r>
      <w:commentRangeEnd w:id="6"/>
      <w:r w:rsidR="00E023E7">
        <w:rPr>
          <w:rStyle w:val="CommentReference"/>
        </w:rPr>
        <w:commentReference w:id="6"/>
      </w:r>
      <w:commentRangeEnd w:id="7"/>
      <w:r w:rsidR="005C2D0E">
        <w:rPr>
          <w:rStyle w:val="CommentReference"/>
          <w:rFonts w:asciiTheme="minorHAnsi" w:eastAsiaTheme="minorHAnsi" w:hAnsiTheme="minorHAnsi" w:cstheme="minorBidi"/>
        </w:rPr>
        <w:commentReference w:id="7"/>
      </w:r>
    </w:p>
    <w:p w14:paraId="659504FA" w14:textId="0A733E7A" w:rsidR="00E37BC7" w:rsidRPr="00E37BC7" w:rsidRDefault="00E37BC7" w:rsidP="00407071">
      <w:pPr>
        <w:pStyle w:val="Heading1BPBHEB"/>
      </w:pPr>
      <w:r w:rsidRPr="00E37BC7">
        <w:lastRenderedPageBreak/>
        <w:t>Learning Objectives</w:t>
      </w:r>
    </w:p>
    <w:p w14:paraId="541167DE" w14:textId="1104F0CA" w:rsidR="00313359" w:rsidRPr="00407071" w:rsidRDefault="00E37BC7" w:rsidP="00311EBB">
      <w:r w:rsidRPr="00407071">
        <w:t>By the end of this chapter, you will understand the strategic role of AWS migration and transfer</w:t>
      </w:r>
      <w:r w:rsidR="00AD060E" w:rsidRPr="00241E36">
        <w:t xml:space="preserve"> </w:t>
      </w:r>
      <w:r w:rsidRPr="00407071">
        <w:t xml:space="preserve">services in cloud adoption. You will be able to assess </w:t>
      </w:r>
      <w:r w:rsidR="008211C6">
        <w:t>the readiness of the infrastructure</w:t>
      </w:r>
      <w:r w:rsidR="00E6667F">
        <w:t>.</w:t>
      </w:r>
      <w:r w:rsidR="00E8750C" w:rsidRPr="00407071">
        <w:t xml:space="preserve"> </w:t>
      </w:r>
      <w:sdt>
        <w:sdtPr>
          <w:id w:val="-2034871565"/>
          <w:citation/>
        </w:sdtPr>
        <w:sdtContent>
          <w:r w:rsidR="005A0DE5">
            <w:fldChar w:fldCharType="begin"/>
          </w:r>
          <w:r w:rsidR="005A0DE5">
            <w:instrText xml:space="preserve"> CITATION Deloitte2023e \l 1033 </w:instrText>
          </w:r>
          <w:r w:rsidR="005A0DE5">
            <w:fldChar w:fldCharType="separate"/>
          </w:r>
          <w:r w:rsidR="006A15BA" w:rsidRPr="006A15BA">
            <w:rPr>
              <w:noProof/>
            </w:rPr>
            <w:t>[5]</w:t>
          </w:r>
          <w:r w:rsidR="005A0DE5">
            <w:fldChar w:fldCharType="end"/>
          </w:r>
        </w:sdtContent>
      </w:sdt>
      <w:r w:rsidRPr="00407071">
        <w:t xml:space="preserve"> using </w:t>
      </w:r>
      <w:r w:rsidRPr="004D4070">
        <w:rPr>
          <w:b/>
          <w:bCs/>
        </w:rPr>
        <w:t>AWS Application Discovery Service</w:t>
      </w:r>
      <w:r w:rsidRPr="00407071">
        <w:t xml:space="preserve"> and </w:t>
      </w:r>
      <w:r w:rsidR="0027734D">
        <w:t>implementing</w:t>
      </w:r>
      <w:r w:rsidR="0027734D" w:rsidRPr="00407071">
        <w:t xml:space="preserve"> </w:t>
      </w:r>
      <w:r w:rsidRPr="00407071">
        <w:t xml:space="preserve">automated, low-risk workload migrations with AWS </w:t>
      </w:r>
      <w:r w:rsidRPr="004D4070">
        <w:rPr>
          <w:b/>
          <w:bCs/>
        </w:rPr>
        <w:t>Application Migration Service (MGN)</w:t>
      </w:r>
      <w:r w:rsidR="00700705">
        <w:t xml:space="preserve"> </w:t>
      </w:r>
      <w:sdt>
        <w:sdtPr>
          <w:id w:val="-350870364"/>
          <w:citation/>
        </w:sdtPr>
        <w:sdtContent>
          <w:r w:rsidR="00613C23">
            <w:fldChar w:fldCharType="begin"/>
          </w:r>
          <w:r w:rsidR="00613C23">
            <w:instrText xml:space="preserve"> CITATION Forrester2022 \l 1033 </w:instrText>
          </w:r>
          <w:r w:rsidR="00613C23">
            <w:fldChar w:fldCharType="separate"/>
          </w:r>
          <w:r w:rsidR="006A15BA" w:rsidRPr="006A15BA">
            <w:rPr>
              <w:noProof/>
            </w:rPr>
            <w:t>[3]</w:t>
          </w:r>
          <w:r w:rsidR="00613C23">
            <w:fldChar w:fldCharType="end"/>
          </w:r>
        </w:sdtContent>
      </w:sdt>
      <w:r w:rsidRPr="00407071">
        <w:t xml:space="preserve">. The chapter will also guide you through using AWS </w:t>
      </w:r>
      <w:r w:rsidRPr="004D4070">
        <w:rPr>
          <w:b/>
          <w:bCs/>
        </w:rPr>
        <w:t>Database Migration Service (DMS)</w:t>
      </w:r>
      <w:r w:rsidR="000B733D">
        <w:t xml:space="preserve"> </w:t>
      </w:r>
      <w:sdt>
        <w:sdtPr>
          <w:id w:val="-1674172326"/>
          <w:citation/>
        </w:sdtPr>
        <w:sdtContent>
          <w:r w:rsidR="00AA6877">
            <w:fldChar w:fldCharType="begin"/>
          </w:r>
          <w:r w:rsidR="00AA6877">
            <w:instrText xml:space="preserve"> CITATION HBR2023b \l 1033 </w:instrText>
          </w:r>
          <w:r w:rsidR="00AA6877">
            <w:fldChar w:fldCharType="separate"/>
          </w:r>
          <w:r w:rsidR="006A15BA" w:rsidRPr="006A15BA">
            <w:rPr>
              <w:noProof/>
            </w:rPr>
            <w:t>[6]</w:t>
          </w:r>
          <w:r w:rsidR="00AA6877">
            <w:fldChar w:fldCharType="end"/>
          </w:r>
        </w:sdtContent>
      </w:sdt>
      <w:r w:rsidRPr="00407071">
        <w:t xml:space="preserve"> </w:t>
      </w:r>
      <w:r w:rsidR="0027734D">
        <w:t>You will explore AWS Mainframe Modernization approaches to transition legacy systems to cloud-native architectures for low-downtime relational database migration and AWS DataSync for secure, high-speed transfers between on-premises and AWS storage</w:t>
      </w:r>
      <w:r w:rsidR="00A178AC">
        <w:t xml:space="preserve">, </w:t>
      </w:r>
      <w:r w:rsidR="00803B55">
        <w:t xml:space="preserve">manage and </w:t>
      </w:r>
      <w:r w:rsidR="00931028">
        <w:t>watch</w:t>
      </w:r>
      <w:r w:rsidR="00803B55">
        <w:t xml:space="preserve"> migration projects using AWS Migration Hub</w:t>
      </w:r>
      <w:r w:rsidR="00C97F24">
        <w:t>,</w:t>
      </w:r>
      <w:r w:rsidR="009F1E50">
        <w:t xml:space="preserve"> </w:t>
      </w:r>
      <w:sdt>
        <w:sdtPr>
          <w:id w:val="1856684268"/>
          <w:citation/>
        </w:sdtPr>
        <w:sdtContent>
          <w:r w:rsidR="00090B68">
            <w:fldChar w:fldCharType="begin"/>
          </w:r>
          <w:r w:rsidR="00090B68">
            <w:instrText xml:space="preserve"> CITATION Forrester2023 \l 1033 </w:instrText>
          </w:r>
          <w:r w:rsidR="00090B68">
            <w:fldChar w:fldCharType="separate"/>
          </w:r>
          <w:r w:rsidR="006A15BA" w:rsidRPr="006A15BA">
            <w:rPr>
              <w:noProof/>
            </w:rPr>
            <w:t>[7]</w:t>
          </w:r>
          <w:r w:rsidR="00090B68">
            <w:fldChar w:fldCharType="end"/>
          </w:r>
        </w:sdtContent>
      </w:sdt>
      <w:r w:rsidR="00090B68">
        <w:t xml:space="preserve"> </w:t>
      </w:r>
      <w:sdt>
        <w:sdtPr>
          <w:id w:val="-2027933175"/>
          <w:citation/>
        </w:sdtPr>
        <w:sdtContent>
          <w:r w:rsidR="00090B68">
            <w:fldChar w:fldCharType="begin"/>
          </w:r>
          <w:r w:rsidR="00090B68">
            <w:instrText xml:space="preserve"> CITATION Gartner2023 \l 1033 </w:instrText>
          </w:r>
          <w:r w:rsidR="00090B68">
            <w:fldChar w:fldCharType="separate"/>
          </w:r>
          <w:r w:rsidR="006A15BA" w:rsidRPr="006A15BA">
            <w:rPr>
              <w:noProof/>
            </w:rPr>
            <w:t>[8]</w:t>
          </w:r>
          <w:r w:rsidR="00090B68">
            <w:fldChar w:fldCharType="end"/>
          </w:r>
        </w:sdtContent>
      </w:sdt>
      <w:r w:rsidR="00803B55">
        <w:t xml:space="preserve"> </w:t>
      </w:r>
      <w:sdt>
        <w:sdtPr>
          <w:id w:val="1188023612"/>
          <w:citation/>
        </w:sdtPr>
        <w:sdtContent>
          <w:r w:rsidR="0005784D">
            <w:fldChar w:fldCharType="begin"/>
          </w:r>
          <w:r w:rsidR="0005784D">
            <w:instrText xml:space="preserve"> CITATION I.D.C.2023 \l 1033 </w:instrText>
          </w:r>
          <w:r w:rsidR="0005784D">
            <w:fldChar w:fldCharType="separate"/>
          </w:r>
          <w:r w:rsidR="006A15BA" w:rsidRPr="006A15BA">
            <w:rPr>
              <w:noProof/>
            </w:rPr>
            <w:t>[9]</w:t>
          </w:r>
          <w:r w:rsidR="0005784D">
            <w:fldChar w:fldCharType="end"/>
          </w:r>
        </w:sdtContent>
      </w:sdt>
      <w:r w:rsidR="00803B55">
        <w:t>, and conduct secure file transfers via AWS Transfer Family using standard protocols such as</w:t>
      </w:r>
      <w:r w:rsidRPr="00407071">
        <w:t xml:space="preserve"> SFTP, FTPS, and FTP</w:t>
      </w:r>
      <w:r w:rsidR="000B733D">
        <w:t xml:space="preserve"> </w:t>
      </w:r>
      <w:r w:rsidR="008C4094" w:rsidRPr="00407071">
        <w:t>[12]</w:t>
      </w:r>
      <w:r w:rsidRPr="00407071">
        <w:t xml:space="preserve">. Finally, you will analyze migration feasibility and cost efficiency with </w:t>
      </w:r>
      <w:r w:rsidRPr="004D4070">
        <w:rPr>
          <w:b/>
          <w:bCs/>
        </w:rPr>
        <w:t>AWS Migration Evaluator</w:t>
      </w:r>
      <w:r w:rsidR="008C3526">
        <w:rPr>
          <w:b/>
          <w:bCs/>
        </w:rPr>
        <w:t xml:space="preserve"> </w:t>
      </w:r>
      <w:r w:rsidR="008C3526" w:rsidRPr="00407071">
        <w:t>[12]</w:t>
      </w:r>
      <w:r w:rsidR="00A178AC">
        <w:t>,</w:t>
      </w:r>
      <w:r w:rsidRPr="00407071">
        <w:t xml:space="preserve"> and apply best practices to streamline, secure, and </w:t>
      </w:r>
      <w:r w:rsidR="00931028" w:rsidRPr="00407071">
        <w:t>improve</w:t>
      </w:r>
      <w:r w:rsidRPr="00407071">
        <w:t xml:space="preserve"> migration processes across diverse workloads</w:t>
      </w:r>
      <w:r w:rsidR="004D4070">
        <w:t xml:space="preserve"> </w:t>
      </w:r>
      <w:sdt>
        <w:sdtPr>
          <w:id w:val="-1472601063"/>
          <w:citation/>
        </w:sdtPr>
        <w:sdtContent>
          <w:r w:rsidR="000A77D5">
            <w:fldChar w:fldCharType="begin"/>
          </w:r>
          <w:r w:rsidR="000A77D5">
            <w:instrText xml:space="preserve"> CITATION I.D.C.2023 \l 1033 </w:instrText>
          </w:r>
          <w:r w:rsidR="000A77D5">
            <w:fldChar w:fldCharType="separate"/>
          </w:r>
          <w:r w:rsidR="006A15BA" w:rsidRPr="006A15BA">
            <w:rPr>
              <w:noProof/>
            </w:rPr>
            <w:t>[9]</w:t>
          </w:r>
          <w:r w:rsidR="000A77D5">
            <w:fldChar w:fldCharType="end"/>
          </w:r>
        </w:sdtContent>
      </w:sdt>
      <w:r w:rsidRPr="00407071">
        <w:t>.</w:t>
      </w:r>
    </w:p>
    <w:p w14:paraId="06291C2C" w14:textId="72454C45" w:rsidR="00313359" w:rsidRPr="00313359" w:rsidRDefault="00313359" w:rsidP="00407071">
      <w:pPr>
        <w:pStyle w:val="Heading1BPBHEB"/>
      </w:pPr>
      <w:r w:rsidRPr="00313359">
        <w:t xml:space="preserve">AWS </w:t>
      </w:r>
      <w:r w:rsidR="00253053" w:rsidRPr="00313359">
        <w:t xml:space="preserve">application migration service </w:t>
      </w:r>
    </w:p>
    <w:p w14:paraId="722A858B" w14:textId="047530E4" w:rsidR="00313359" w:rsidRPr="00313359" w:rsidRDefault="00313359" w:rsidP="00407071">
      <w:pPr>
        <w:pStyle w:val="NormalBPBHEB"/>
      </w:pPr>
      <w:r w:rsidRPr="00313359">
        <w:t>AWS MGN automates the lift-and-shift migration of applications from on-premises environments to AWS with minimal downtime and risk. It replaces older migration services</w:t>
      </w:r>
      <w:r w:rsidR="001A5B0D">
        <w:t>, such as AWS Server Migration Service (SMS), by offering continuous data replication, automated conversion, and real-time monitoring</w:t>
      </w:r>
      <w:r w:rsidR="008211C6">
        <w:t>.</w:t>
      </w:r>
      <w:r w:rsidR="001A5B0D">
        <w:t xml:space="preserve"> </w:t>
      </w:r>
      <w:sdt>
        <w:sdtPr>
          <w:id w:val="19442103"/>
          <w:citation/>
        </w:sdtPr>
        <w:sdtContent>
          <w:r w:rsidR="00FE08A0">
            <w:fldChar w:fldCharType="begin"/>
          </w:r>
          <w:r w:rsidR="00FE08A0">
            <w:instrText xml:space="preserve"> CITATION Forrester2023 \l 1033 </w:instrText>
          </w:r>
          <w:r w:rsidR="00FE08A0">
            <w:fldChar w:fldCharType="separate"/>
          </w:r>
          <w:r w:rsidR="006A15BA" w:rsidRPr="006A15BA">
            <w:rPr>
              <w:noProof/>
            </w:rPr>
            <w:t>[7]</w:t>
          </w:r>
          <w:r w:rsidR="00FE08A0">
            <w:fldChar w:fldCharType="end"/>
          </w:r>
        </w:sdtContent>
      </w:sdt>
      <w:r w:rsidR="001A5B0D">
        <w:t>,</w:t>
      </w:r>
      <w:sdt>
        <w:sdtPr>
          <w:id w:val="-1206789232"/>
          <w:citation/>
        </w:sdtPr>
        <w:sdtContent>
          <w:r w:rsidR="00DC06D7">
            <w:fldChar w:fldCharType="begin"/>
          </w:r>
          <w:r w:rsidR="00DC06D7">
            <w:instrText xml:space="preserve"> CITATION BCG2023 \l 1033 </w:instrText>
          </w:r>
          <w:r w:rsidR="00DC06D7">
            <w:fldChar w:fldCharType="separate"/>
          </w:r>
          <w:r w:rsidR="006A15BA">
            <w:rPr>
              <w:noProof/>
            </w:rPr>
            <w:t xml:space="preserve"> </w:t>
          </w:r>
          <w:r w:rsidR="006A15BA" w:rsidRPr="006A15BA">
            <w:rPr>
              <w:noProof/>
            </w:rPr>
            <w:t>[10]</w:t>
          </w:r>
          <w:r w:rsidR="00DC06D7">
            <w:fldChar w:fldCharType="end"/>
          </w:r>
        </w:sdtContent>
      </w:sdt>
      <w:r w:rsidRPr="00313359">
        <w:t>.</w:t>
      </w:r>
    </w:p>
    <w:p w14:paraId="64522339" w14:textId="01C7F309" w:rsidR="00313359" w:rsidRDefault="00313359" w:rsidP="00407071">
      <w:pPr>
        <w:pStyle w:val="Heading2BPBHEB"/>
      </w:pPr>
      <w:commentRangeStart w:id="8"/>
      <w:commentRangeStart w:id="9"/>
      <w:r w:rsidRPr="00313359">
        <w:t xml:space="preserve">Key </w:t>
      </w:r>
      <w:r w:rsidR="007E5C63">
        <w:t>f</w:t>
      </w:r>
      <w:r w:rsidRPr="00313359">
        <w:t>eatures</w:t>
      </w:r>
      <w:commentRangeEnd w:id="8"/>
      <w:r w:rsidR="007E5C63">
        <w:rPr>
          <w:rStyle w:val="CommentReference"/>
          <w:rFonts w:asciiTheme="minorHAnsi" w:eastAsiaTheme="minorHAnsi" w:hAnsiTheme="minorHAnsi" w:cstheme="minorBidi"/>
          <w:b w:val="0"/>
          <w:color w:val="auto"/>
        </w:rPr>
        <w:commentReference w:id="8"/>
      </w:r>
      <w:commentRangeEnd w:id="9"/>
      <w:r w:rsidR="00311EBB">
        <w:rPr>
          <w:rStyle w:val="CommentReference"/>
          <w:b w:val="0"/>
          <w:color w:val="auto"/>
        </w:rPr>
        <w:commentReference w:id="9"/>
      </w:r>
    </w:p>
    <w:p w14:paraId="083C1710" w14:textId="041E0C71" w:rsidR="007B3391" w:rsidRPr="00313359" w:rsidRDefault="007B3391" w:rsidP="00311EBB">
      <w:r w:rsidRPr="007B3391">
        <w:t xml:space="preserve">The following features </w:t>
      </w:r>
      <w:r w:rsidR="00442AF1">
        <w:t>show</w:t>
      </w:r>
      <w:r w:rsidR="00535D65">
        <w:t xml:space="preserve"> how AWS MGN streamlines and secures the migration process, minimizing operational disruptions</w:t>
      </w:r>
      <w:r w:rsidRPr="007B3391">
        <w:t xml:space="preserve"> and accelerating time to value.</w:t>
      </w:r>
    </w:p>
    <w:p w14:paraId="3E1E3A1E" w14:textId="3C2DD1E8" w:rsidR="00313359" w:rsidRPr="00313359" w:rsidRDefault="00313359" w:rsidP="0078227E">
      <w:pPr>
        <w:pStyle w:val="NormalBPBHEB"/>
        <w:numPr>
          <w:ilvl w:val="0"/>
          <w:numId w:val="10"/>
        </w:numPr>
      </w:pPr>
      <w:r w:rsidRPr="00313359">
        <w:rPr>
          <w:b/>
          <w:bCs/>
        </w:rPr>
        <w:t xml:space="preserve">Agentless </w:t>
      </w:r>
      <w:r w:rsidR="007E5C63">
        <w:rPr>
          <w:b/>
          <w:bCs/>
        </w:rPr>
        <w:t>m</w:t>
      </w:r>
      <w:r w:rsidRPr="00313359">
        <w:rPr>
          <w:b/>
          <w:bCs/>
        </w:rPr>
        <w:t>igration</w:t>
      </w:r>
      <w:r w:rsidR="0096548F">
        <w:t>:</w:t>
      </w:r>
      <w:r w:rsidRPr="00313359">
        <w:t xml:space="preserve"> </w:t>
      </w:r>
      <w:r w:rsidR="00442AF1" w:rsidRPr="00313359">
        <w:t>Drops</w:t>
      </w:r>
      <w:r w:rsidRPr="00313359">
        <w:t xml:space="preserve"> the need to install migration agents on source servers, reducing operational overhead and security risks </w:t>
      </w:r>
      <w:sdt>
        <w:sdtPr>
          <w:id w:val="-612356991"/>
          <w:citation/>
        </w:sdtPr>
        <w:sdtContent>
          <w:r w:rsidR="00DC06D7">
            <w:fldChar w:fldCharType="begin"/>
          </w:r>
          <w:r w:rsidR="001A36C7">
            <w:instrText xml:space="preserve">CITATION AWSnd \l 1033 </w:instrText>
          </w:r>
          <w:r w:rsidR="00DC06D7">
            <w:fldChar w:fldCharType="separate"/>
          </w:r>
          <w:r w:rsidR="006A15BA" w:rsidRPr="006A15BA">
            <w:rPr>
              <w:noProof/>
            </w:rPr>
            <w:t>[11]</w:t>
          </w:r>
          <w:r w:rsidR="00DC06D7">
            <w:fldChar w:fldCharType="end"/>
          </w:r>
        </w:sdtContent>
      </w:sdt>
      <w:r w:rsidRPr="00313359">
        <w:t>.</w:t>
      </w:r>
    </w:p>
    <w:p w14:paraId="28A866C5" w14:textId="2A049345" w:rsidR="00313359" w:rsidRPr="00313359" w:rsidRDefault="00313359" w:rsidP="0078227E">
      <w:pPr>
        <w:pStyle w:val="NormalBPBHEB"/>
        <w:numPr>
          <w:ilvl w:val="0"/>
          <w:numId w:val="10"/>
        </w:numPr>
      </w:pPr>
      <w:r w:rsidRPr="00313359">
        <w:rPr>
          <w:b/>
          <w:bCs/>
        </w:rPr>
        <w:t xml:space="preserve">Continuous </w:t>
      </w:r>
      <w:r w:rsidR="007E5C63">
        <w:rPr>
          <w:b/>
          <w:bCs/>
        </w:rPr>
        <w:t>d</w:t>
      </w:r>
      <w:r w:rsidRPr="00313359">
        <w:rPr>
          <w:b/>
          <w:bCs/>
        </w:rPr>
        <w:t xml:space="preserve">ata </w:t>
      </w:r>
      <w:r w:rsidR="007E5C63">
        <w:rPr>
          <w:b/>
          <w:bCs/>
        </w:rPr>
        <w:t>r</w:t>
      </w:r>
      <w:r w:rsidRPr="00313359">
        <w:rPr>
          <w:b/>
          <w:bCs/>
        </w:rPr>
        <w:t>eplicatio</w:t>
      </w:r>
      <w:r w:rsidR="0096548F" w:rsidRPr="00E06C1E">
        <w:rPr>
          <w:b/>
          <w:bCs/>
        </w:rPr>
        <w:t>n</w:t>
      </w:r>
      <w:r w:rsidR="006C4060">
        <w:t>:</w:t>
      </w:r>
      <w:r w:rsidR="009E2469">
        <w:t xml:space="preserve"> Change Data Capture (CDC) to ensure real-time synchronization between the source and AWS target environments, thereby </w:t>
      </w:r>
      <w:r w:rsidRPr="00313359">
        <w:t xml:space="preserve">reducing downtime during cutover </w:t>
      </w:r>
      <w:sdt>
        <w:sdtPr>
          <w:id w:val="1933005782"/>
          <w:citation/>
        </w:sdtPr>
        <w:sdtContent>
          <w:r w:rsidR="005308A9">
            <w:fldChar w:fldCharType="begin"/>
          </w:r>
          <w:r w:rsidR="005308A9">
            <w:instrText xml:space="preserve"> CITATION IDC23 \l 1033 </w:instrText>
          </w:r>
          <w:r w:rsidR="005308A9">
            <w:fldChar w:fldCharType="separate"/>
          </w:r>
          <w:r w:rsidR="006A15BA" w:rsidRPr="006A15BA">
            <w:rPr>
              <w:noProof/>
            </w:rPr>
            <w:t>[12]</w:t>
          </w:r>
          <w:r w:rsidR="005308A9">
            <w:fldChar w:fldCharType="end"/>
          </w:r>
        </w:sdtContent>
      </w:sdt>
      <w:r w:rsidRPr="00313359">
        <w:t>.</w:t>
      </w:r>
    </w:p>
    <w:p w14:paraId="5F7B4D2F" w14:textId="181459BC" w:rsidR="00313359" w:rsidRPr="00313359" w:rsidRDefault="00313359" w:rsidP="0078227E">
      <w:pPr>
        <w:pStyle w:val="NormalBPBHEB"/>
        <w:numPr>
          <w:ilvl w:val="0"/>
          <w:numId w:val="10"/>
        </w:numPr>
      </w:pPr>
      <w:r w:rsidRPr="00313359">
        <w:rPr>
          <w:b/>
          <w:bCs/>
        </w:rPr>
        <w:t xml:space="preserve">Automated </w:t>
      </w:r>
      <w:r w:rsidR="007E5C63">
        <w:rPr>
          <w:b/>
          <w:bCs/>
        </w:rPr>
        <w:t>m</w:t>
      </w:r>
      <w:r w:rsidRPr="00313359">
        <w:rPr>
          <w:b/>
          <w:bCs/>
        </w:rPr>
        <w:t xml:space="preserve">achine </w:t>
      </w:r>
      <w:r w:rsidR="007E5C63">
        <w:rPr>
          <w:b/>
          <w:bCs/>
        </w:rPr>
        <w:t>c</w:t>
      </w:r>
      <w:r w:rsidRPr="00313359">
        <w:rPr>
          <w:b/>
          <w:bCs/>
        </w:rPr>
        <w:t>onversion</w:t>
      </w:r>
      <w:r w:rsidR="0096548F">
        <w:t xml:space="preserve">: </w:t>
      </w:r>
      <w:r w:rsidRPr="00313359">
        <w:t xml:space="preserve">Converts on-premises workloads into AWS-native instances, streamlining deployment </w:t>
      </w:r>
      <w:r w:rsidR="008C3526" w:rsidRPr="00407071">
        <w:t>[12].</w:t>
      </w:r>
    </w:p>
    <w:p w14:paraId="184CF811" w14:textId="6768E763" w:rsidR="00313359" w:rsidRPr="00313359" w:rsidRDefault="00313359" w:rsidP="0078227E">
      <w:pPr>
        <w:pStyle w:val="NormalBPBHEB"/>
        <w:numPr>
          <w:ilvl w:val="0"/>
          <w:numId w:val="10"/>
        </w:numPr>
      </w:pPr>
      <w:r w:rsidRPr="00313359">
        <w:rPr>
          <w:b/>
          <w:bCs/>
        </w:rPr>
        <w:t xml:space="preserve">Testing </w:t>
      </w:r>
      <w:r w:rsidR="007E5C63">
        <w:rPr>
          <w:b/>
          <w:bCs/>
        </w:rPr>
        <w:t>and v</w:t>
      </w:r>
      <w:r w:rsidRPr="00313359">
        <w:rPr>
          <w:b/>
          <w:bCs/>
        </w:rPr>
        <w:t>alidation</w:t>
      </w:r>
      <w:r w:rsidR="00B216C5">
        <w:t xml:space="preserve">: </w:t>
      </w:r>
      <w:r w:rsidRPr="00313359">
        <w:t xml:space="preserve">Provides a controlled test environment to </w:t>
      </w:r>
      <w:r w:rsidR="00442AF1" w:rsidRPr="00313359">
        <w:t>confirm</w:t>
      </w:r>
      <w:r w:rsidRPr="00313359">
        <w:t xml:space="preserve"> performance before final migration </w:t>
      </w:r>
      <w:sdt>
        <w:sdtPr>
          <w:id w:val="625362566"/>
          <w:citation/>
        </w:sdtPr>
        <w:sdtContent>
          <w:r w:rsidR="00CA3216">
            <w:fldChar w:fldCharType="begin"/>
          </w:r>
          <w:r w:rsidR="00CA3216">
            <w:instrText xml:space="preserve"> CITATION Del23 \l 1033 </w:instrText>
          </w:r>
          <w:r w:rsidR="00CA3216">
            <w:fldChar w:fldCharType="separate"/>
          </w:r>
          <w:r w:rsidR="006A15BA" w:rsidRPr="006A15BA">
            <w:rPr>
              <w:noProof/>
            </w:rPr>
            <w:t>[13]</w:t>
          </w:r>
          <w:r w:rsidR="00CA3216">
            <w:fldChar w:fldCharType="end"/>
          </w:r>
        </w:sdtContent>
      </w:sdt>
      <w:r w:rsidRPr="00313359">
        <w:t>.</w:t>
      </w:r>
    </w:p>
    <w:p w14:paraId="5BD55E8B" w14:textId="18D2C30C" w:rsidR="00313359" w:rsidRPr="00313359" w:rsidRDefault="00313359" w:rsidP="0078227E">
      <w:pPr>
        <w:pStyle w:val="NormalBPBHEB"/>
        <w:numPr>
          <w:ilvl w:val="0"/>
          <w:numId w:val="10"/>
        </w:numPr>
      </w:pPr>
      <w:r w:rsidRPr="00313359">
        <w:rPr>
          <w:b/>
          <w:bCs/>
        </w:rPr>
        <w:t xml:space="preserve">Bandwidth </w:t>
      </w:r>
      <w:r w:rsidR="007E5C63">
        <w:rPr>
          <w:b/>
          <w:bCs/>
        </w:rPr>
        <w:t>o</w:t>
      </w:r>
      <w:r w:rsidRPr="00313359">
        <w:rPr>
          <w:b/>
          <w:bCs/>
        </w:rPr>
        <w:t>ptimization</w:t>
      </w:r>
      <w:r w:rsidR="00B216C5">
        <w:t xml:space="preserve">: </w:t>
      </w:r>
      <w:r w:rsidRPr="00313359">
        <w:t xml:space="preserve">Reduces data transfer costs by compressing and </w:t>
      </w:r>
      <w:r w:rsidR="00442AF1" w:rsidRPr="00313359">
        <w:t>improving</w:t>
      </w:r>
      <w:r w:rsidRPr="00313359">
        <w:t xml:space="preserve"> replication traffic </w:t>
      </w:r>
      <w:sdt>
        <w:sdtPr>
          <w:id w:val="-687678842"/>
          <w:citation/>
        </w:sdtPr>
        <w:sdtContent>
          <w:r w:rsidR="00CA3216">
            <w:fldChar w:fldCharType="begin"/>
          </w:r>
          <w:r w:rsidR="00CA3216">
            <w:instrText xml:space="preserve"> CITATION Flexera2023 \l 1033 </w:instrText>
          </w:r>
          <w:r w:rsidR="00CA3216">
            <w:fldChar w:fldCharType="separate"/>
          </w:r>
          <w:r w:rsidR="006A15BA" w:rsidRPr="006A15BA">
            <w:rPr>
              <w:noProof/>
            </w:rPr>
            <w:t>[14]</w:t>
          </w:r>
          <w:r w:rsidR="00CA3216">
            <w:fldChar w:fldCharType="end"/>
          </w:r>
        </w:sdtContent>
      </w:sdt>
      <w:r w:rsidRPr="00313359">
        <w:t>.</w:t>
      </w:r>
    </w:p>
    <w:p w14:paraId="2398E772" w14:textId="4D726F32" w:rsidR="00313359" w:rsidRDefault="00313359" w:rsidP="00407071">
      <w:pPr>
        <w:pStyle w:val="Heading2BPBHEB"/>
      </w:pPr>
      <w:commentRangeStart w:id="10"/>
      <w:commentRangeStart w:id="11"/>
      <w:r w:rsidRPr="00313359">
        <w:t xml:space="preserve">User </w:t>
      </w:r>
      <w:r w:rsidR="00B50A2F">
        <w:t>s</w:t>
      </w:r>
      <w:r w:rsidRPr="00313359">
        <w:t>cenarios</w:t>
      </w:r>
      <w:commentRangeEnd w:id="10"/>
      <w:r w:rsidR="00B50A2F">
        <w:rPr>
          <w:rStyle w:val="CommentReference"/>
          <w:rFonts w:asciiTheme="minorHAnsi" w:eastAsiaTheme="minorHAnsi" w:hAnsiTheme="minorHAnsi" w:cstheme="minorBidi"/>
          <w:b w:val="0"/>
          <w:color w:val="auto"/>
        </w:rPr>
        <w:commentReference w:id="10"/>
      </w:r>
      <w:commentRangeEnd w:id="11"/>
      <w:r w:rsidR="00DD2CDD">
        <w:rPr>
          <w:rStyle w:val="CommentReference"/>
          <w:b w:val="0"/>
          <w:color w:val="auto"/>
        </w:rPr>
        <w:commentReference w:id="11"/>
      </w:r>
    </w:p>
    <w:p w14:paraId="267D6BDB" w14:textId="74C701BD" w:rsidR="00937C94" w:rsidRPr="00313359" w:rsidRDefault="00937C94" w:rsidP="00311EBB">
      <w:r w:rsidRPr="00937C94">
        <w:t xml:space="preserve">To better understand </w:t>
      </w:r>
      <w:r w:rsidR="0027734D">
        <w:t>AWS MGN's real-world applications</w:t>
      </w:r>
      <w:r w:rsidRPr="00937C94">
        <w:t>, consider the following user scenarios</w:t>
      </w:r>
      <w:r w:rsidR="00B9246D">
        <w:t xml:space="preserve">, which </w:t>
      </w:r>
      <w:r w:rsidR="00442AF1">
        <w:t>show</w:t>
      </w:r>
      <w:r w:rsidR="00B9246D">
        <w:t xml:space="preserve"> its practical impact across various </w:t>
      </w:r>
      <w:r w:rsidRPr="00937C94">
        <w:t>industries and workloads.</w:t>
      </w:r>
    </w:p>
    <w:p w14:paraId="3BF3B7F0" w14:textId="70E7354E" w:rsidR="00313359" w:rsidRPr="00E06C1E" w:rsidRDefault="00313359" w:rsidP="00407071">
      <w:pPr>
        <w:pStyle w:val="NormalBPBHEB"/>
        <w:rPr>
          <w:lang w:val="en-IN"/>
        </w:rPr>
      </w:pPr>
      <w:r w:rsidRPr="00E06C1E">
        <w:rPr>
          <w:b/>
          <w:bCs/>
          <w:lang w:val="en-IN"/>
        </w:rPr>
        <w:t xml:space="preserve">Scenario 1: </w:t>
      </w:r>
      <w:r w:rsidRPr="00E06C1E">
        <w:rPr>
          <w:lang w:val="en-IN"/>
        </w:rPr>
        <w:t xml:space="preserve">Migrating an E-commerce </w:t>
      </w:r>
      <w:r w:rsidR="0038279E" w:rsidRPr="00E06C1E">
        <w:rPr>
          <w:lang w:val="en-IN"/>
        </w:rPr>
        <w:t>platform.</w:t>
      </w:r>
    </w:p>
    <w:p w14:paraId="0FE43C85" w14:textId="0589FF5B" w:rsidR="00313359" w:rsidRPr="00313359" w:rsidRDefault="00DD6D49" w:rsidP="00407071">
      <w:pPr>
        <w:pStyle w:val="NormalBPBHEB"/>
      </w:pPr>
      <w:r w:rsidRPr="00DD6D49">
        <w:t xml:space="preserve">One example involves a large e-commerce company </w:t>
      </w:r>
      <w:r w:rsidR="00442AF1" w:rsidRPr="00DD6D49">
        <w:t>using</w:t>
      </w:r>
      <w:r w:rsidRPr="00DD6D49">
        <w:t xml:space="preserve"> a monolithic </w:t>
      </w:r>
      <w:r w:rsidR="00B9246D">
        <w:t>on-premises web application</w:t>
      </w:r>
      <w:r w:rsidRPr="00DD6D49">
        <w:t xml:space="preserve">. Seeking greater scalability and cost efficiency, the company </w:t>
      </w:r>
      <w:r w:rsidR="00442AF1" w:rsidRPr="00DD6D49">
        <w:t>starts</w:t>
      </w:r>
      <w:r w:rsidRPr="00DD6D49">
        <w:t xml:space="preserve"> a migration to AWS using AWS MGN, which enables the following process:</w:t>
      </w:r>
      <w:commentRangeStart w:id="12"/>
      <w:commentRangeStart w:id="13"/>
      <w:commentRangeEnd w:id="12"/>
      <w:r w:rsidR="00D30C71">
        <w:rPr>
          <w:rStyle w:val="CommentReference"/>
          <w:rFonts w:asciiTheme="minorHAnsi" w:eastAsiaTheme="minorHAnsi" w:hAnsiTheme="minorHAnsi" w:cstheme="minorBidi"/>
        </w:rPr>
        <w:commentReference w:id="12"/>
      </w:r>
      <w:commentRangeEnd w:id="13"/>
      <w:r>
        <w:rPr>
          <w:rStyle w:val="CommentReference"/>
        </w:rPr>
        <w:commentReference w:id="13"/>
      </w:r>
    </w:p>
    <w:p w14:paraId="41F274FC" w14:textId="77777777" w:rsidR="00313359" w:rsidRPr="00313359" w:rsidRDefault="00313359" w:rsidP="0078227E">
      <w:pPr>
        <w:pStyle w:val="NormalBPBHEB"/>
        <w:numPr>
          <w:ilvl w:val="0"/>
          <w:numId w:val="1"/>
        </w:numPr>
      </w:pPr>
      <w:r w:rsidRPr="00313359">
        <w:t>Continuous replication synchronizes on-premises and AWS environments.</w:t>
      </w:r>
    </w:p>
    <w:p w14:paraId="0D7ECA02" w14:textId="77777777" w:rsidR="00313359" w:rsidRPr="00313359" w:rsidRDefault="00313359" w:rsidP="0078227E">
      <w:pPr>
        <w:pStyle w:val="NormalBPBHEB"/>
        <w:numPr>
          <w:ilvl w:val="0"/>
          <w:numId w:val="1"/>
        </w:numPr>
      </w:pPr>
      <w:r w:rsidRPr="00313359">
        <w:t>The team performs pre-cutover testing in AWS.</w:t>
      </w:r>
    </w:p>
    <w:p w14:paraId="541855C3" w14:textId="77777777" w:rsidR="00313359" w:rsidRPr="00313359" w:rsidRDefault="00313359" w:rsidP="0078227E">
      <w:pPr>
        <w:pStyle w:val="NormalBPBHEB"/>
        <w:numPr>
          <w:ilvl w:val="0"/>
          <w:numId w:val="1"/>
        </w:numPr>
      </w:pPr>
      <w:r w:rsidRPr="00313359">
        <w:t>The final cutover is executed with near-zero downtime.</w:t>
      </w:r>
    </w:p>
    <w:p w14:paraId="449F0C08" w14:textId="0655C554" w:rsidR="00313359" w:rsidRPr="00313359" w:rsidRDefault="00313359" w:rsidP="00407071">
      <w:pPr>
        <w:pStyle w:val="NormalBPBHEB"/>
      </w:pPr>
      <w:r w:rsidRPr="00313359">
        <w:rPr>
          <w:b/>
          <w:bCs/>
        </w:rPr>
        <w:t>Outcome:</w:t>
      </w:r>
      <w:r w:rsidRPr="00313359">
        <w:t xml:space="preserve"> Improved scalability, reduced infrastructure costs by 30%, and enhanced disaster recovery capabilities </w:t>
      </w:r>
      <w:sdt>
        <w:sdtPr>
          <w:id w:val="242530327"/>
          <w:citation/>
        </w:sdtPr>
        <w:sdtContent>
          <w:r w:rsidR="00A36037">
            <w:fldChar w:fldCharType="begin"/>
          </w:r>
          <w:r w:rsidR="00A36037">
            <w:instrText xml:space="preserve"> CITATION AWSnd4 \l 1033 </w:instrText>
          </w:r>
          <w:r w:rsidR="00A36037">
            <w:fldChar w:fldCharType="separate"/>
          </w:r>
          <w:r w:rsidR="006A15BA" w:rsidRPr="006A15BA">
            <w:rPr>
              <w:noProof/>
            </w:rPr>
            <w:t>[15]</w:t>
          </w:r>
          <w:r w:rsidR="00A36037">
            <w:fldChar w:fldCharType="end"/>
          </w:r>
        </w:sdtContent>
      </w:sdt>
      <w:r w:rsidRPr="00313359">
        <w:t>.</w:t>
      </w:r>
    </w:p>
    <w:p w14:paraId="249D61DB" w14:textId="4A452748" w:rsidR="00313359" w:rsidRPr="00313359" w:rsidRDefault="00313359" w:rsidP="00407071">
      <w:pPr>
        <w:pStyle w:val="NormalBPBHEB"/>
        <w:rPr>
          <w:b/>
          <w:bCs/>
        </w:rPr>
      </w:pPr>
      <w:r w:rsidRPr="00313359">
        <w:rPr>
          <w:b/>
          <w:bCs/>
        </w:rPr>
        <w:t xml:space="preserve">Scenario 2: </w:t>
      </w:r>
      <w:r w:rsidRPr="00DF6164">
        <w:t xml:space="preserve">Financial </w:t>
      </w:r>
      <w:r w:rsidR="00F25DFF">
        <w:t>s</w:t>
      </w:r>
      <w:r w:rsidRPr="00DF6164">
        <w:t xml:space="preserve">ervices CRM </w:t>
      </w:r>
      <w:r w:rsidR="00F25DFF">
        <w:t>m</w:t>
      </w:r>
      <w:r w:rsidRPr="00DF6164">
        <w:t>igration</w:t>
      </w:r>
    </w:p>
    <w:p w14:paraId="0F54611C" w14:textId="5EC6A1DC" w:rsidR="007A003E" w:rsidRPr="00CB58BC" w:rsidRDefault="00FB6A8A" w:rsidP="00407071">
      <w:pPr>
        <w:pStyle w:val="NormalBPBHEB"/>
      </w:pPr>
      <w:r w:rsidRPr="00CB58BC">
        <w:t xml:space="preserve">A financial institution </w:t>
      </w:r>
      <w:r w:rsidR="00265F93">
        <w:t>must</w:t>
      </w:r>
      <w:r w:rsidRPr="00CB58BC">
        <w:t xml:space="preserve"> migrate a legacy CRM system to AWS without disrupting customer service or compromising compliance. Using AWS MGN, the IT team enabled continuous data replication while preserving service availability throughout the migration. After </w:t>
      </w:r>
      <w:r w:rsidR="000C1B67" w:rsidRPr="00CB58BC">
        <w:t>evaluating</w:t>
      </w:r>
      <w:r w:rsidRPr="00CB58BC">
        <w:t xml:space="preserve"> the replicated environment and confirming performance benchmarks, the institution transitioned its CRM system </w:t>
      </w:r>
      <w:r w:rsidR="00B5038F">
        <w:t xml:space="preserve">to the cloud </w:t>
      </w:r>
      <w:r w:rsidR="00730AA7">
        <w:t>easily and seamlessly</w:t>
      </w:r>
      <w:r w:rsidR="007A003E" w:rsidRPr="00CB58BC">
        <w:t>.</w:t>
      </w:r>
    </w:p>
    <w:p w14:paraId="44BFC4F5" w14:textId="6FB158C2" w:rsidR="00313359" w:rsidRPr="00313359" w:rsidRDefault="002F3BA4" w:rsidP="00407071">
      <w:pPr>
        <w:pStyle w:val="NormalBPBHEB"/>
      </w:pPr>
      <w:r w:rsidRPr="002F3BA4">
        <w:rPr>
          <w:b/>
          <w:bCs/>
        </w:rPr>
        <w:t xml:space="preserve">Outcome: </w:t>
      </w:r>
      <w:r w:rsidRPr="00A66538">
        <w:t>Reduced licensing costs, improved customer experience, and enhanced compliance readiness</w:t>
      </w:r>
      <w:r w:rsidR="00313359" w:rsidRPr="00313359">
        <w:t xml:space="preserve"> </w:t>
      </w:r>
      <w:sdt>
        <w:sdtPr>
          <w:id w:val="1974555356"/>
          <w:citation/>
        </w:sdtPr>
        <w:sdtContent>
          <w:r w:rsidR="00051AFD">
            <w:fldChar w:fldCharType="begin"/>
          </w:r>
          <w:r w:rsidR="00051AFD">
            <w:instrText xml:space="preserve"> CITATION Gartner2023b \l 1033 </w:instrText>
          </w:r>
          <w:r w:rsidR="00051AFD">
            <w:fldChar w:fldCharType="separate"/>
          </w:r>
          <w:r w:rsidR="006A15BA" w:rsidRPr="006A15BA">
            <w:rPr>
              <w:noProof/>
            </w:rPr>
            <w:t>[16]</w:t>
          </w:r>
          <w:r w:rsidR="00051AFD">
            <w:fldChar w:fldCharType="end"/>
          </w:r>
        </w:sdtContent>
      </w:sdt>
      <w:r w:rsidR="00313359" w:rsidRPr="00313359">
        <w:t>.</w:t>
      </w:r>
    </w:p>
    <w:p w14:paraId="2115ACAE" w14:textId="5A00C8C6" w:rsidR="00313359" w:rsidRPr="00313359" w:rsidRDefault="00313359" w:rsidP="00407071">
      <w:pPr>
        <w:pStyle w:val="Heading2BPBHEB"/>
      </w:pPr>
      <w:commentRangeStart w:id="14"/>
      <w:commentRangeStart w:id="15"/>
      <w:r w:rsidRPr="00313359">
        <w:t xml:space="preserve">Best </w:t>
      </w:r>
      <w:r w:rsidR="00B50A2F">
        <w:t>p</w:t>
      </w:r>
      <w:r w:rsidRPr="00313359">
        <w:t>ractices</w:t>
      </w:r>
      <w:commentRangeEnd w:id="14"/>
      <w:r w:rsidR="003F10AB">
        <w:rPr>
          <w:rStyle w:val="CommentReference"/>
          <w:rFonts w:asciiTheme="minorHAnsi" w:eastAsiaTheme="minorHAnsi" w:hAnsiTheme="minorHAnsi" w:cstheme="minorBidi"/>
          <w:b w:val="0"/>
          <w:color w:val="auto"/>
        </w:rPr>
        <w:commentReference w:id="14"/>
      </w:r>
      <w:commentRangeEnd w:id="15"/>
      <w:r w:rsidR="00B9246D">
        <w:rPr>
          <w:rStyle w:val="CommentReference"/>
          <w:b w:val="0"/>
          <w:color w:val="auto"/>
        </w:rPr>
        <w:commentReference w:id="15"/>
      </w:r>
    </w:p>
    <w:p w14:paraId="01764D0F" w14:textId="12F9F5E6" w:rsidR="001C35B2" w:rsidRPr="001C35B2" w:rsidRDefault="007305C9" w:rsidP="001C35B2">
      <w:pPr>
        <w:pStyle w:val="NormalBPBHEB"/>
      </w:pPr>
      <w:r>
        <w:t xml:space="preserve">Organizations should follow </w:t>
      </w:r>
      <w:r w:rsidR="00C97F24">
        <w:t>the best</w:t>
      </w:r>
      <w:r>
        <w:t xml:space="preserve"> practices before </w:t>
      </w:r>
      <w:r w:rsidR="00730AA7">
        <w:t>migrating</w:t>
      </w:r>
      <w:r>
        <w:t xml:space="preserve"> </w:t>
      </w:r>
      <w:r w:rsidR="009F1E50">
        <w:t xml:space="preserve">to </w:t>
      </w:r>
      <w:r>
        <w:t>AWS MGN</w:t>
      </w:r>
      <w:r w:rsidR="001C35B2" w:rsidRPr="001C35B2">
        <w:t xml:space="preserve"> to ensure a smooth and secure transition. These guidelines can reduce risk, improve visibility, and maximize migration efficiency.</w:t>
      </w:r>
    </w:p>
    <w:p w14:paraId="578E45AF" w14:textId="66E3977E" w:rsidR="00313359" w:rsidRDefault="001C35B2" w:rsidP="0078227E">
      <w:pPr>
        <w:pStyle w:val="NormalBPBHEB"/>
        <w:numPr>
          <w:ilvl w:val="0"/>
          <w:numId w:val="2"/>
        </w:numPr>
      </w:pPr>
      <w:r w:rsidRPr="001C35B2">
        <w:t xml:space="preserve">Conduct a </w:t>
      </w:r>
      <w:r w:rsidRPr="00AE122C">
        <w:t>pre-migration assessment</w:t>
      </w:r>
      <w:r w:rsidRPr="001C35B2">
        <w:t xml:space="preserve"> </w:t>
      </w:r>
      <w:r w:rsidR="00E13DD5">
        <w:t>using the AWS Application Discovery Service to analyze dependencies and estimate resource requirements</w:t>
      </w:r>
      <w:r w:rsidR="006609D2">
        <w:t xml:space="preserve"> </w:t>
      </w:r>
      <w:sdt>
        <w:sdtPr>
          <w:id w:val="734285145"/>
          <w:citation/>
        </w:sdtPr>
        <w:sdtContent>
          <w:r w:rsidR="000537A6">
            <w:fldChar w:fldCharType="begin"/>
          </w:r>
          <w:r w:rsidR="000537A6">
            <w:instrText xml:space="preserve"> CITATION I.D.C.2023a \l 1033 </w:instrText>
          </w:r>
          <w:r w:rsidR="000537A6">
            <w:fldChar w:fldCharType="separate"/>
          </w:r>
          <w:r w:rsidR="006A15BA" w:rsidRPr="006A15BA">
            <w:rPr>
              <w:noProof/>
            </w:rPr>
            <w:t>[17]</w:t>
          </w:r>
          <w:r w:rsidR="000537A6">
            <w:fldChar w:fldCharType="end"/>
          </w:r>
        </w:sdtContent>
      </w:sdt>
      <w:r w:rsidR="00313359" w:rsidRPr="00313359">
        <w:t>.</w:t>
      </w:r>
    </w:p>
    <w:p w14:paraId="08142671" w14:textId="749FD82E" w:rsidR="00313359" w:rsidRDefault="00C25695" w:rsidP="0078227E">
      <w:pPr>
        <w:pStyle w:val="NormalBPBHEB"/>
        <w:numPr>
          <w:ilvl w:val="0"/>
          <w:numId w:val="2"/>
        </w:numPr>
      </w:pPr>
      <w:r>
        <w:t xml:space="preserve">Utilize staggered migration waves to minimize the impact on mission-critical applications and </w:t>
      </w:r>
      <w:r w:rsidR="00C008B4">
        <w:t>keep</w:t>
      </w:r>
      <w:r w:rsidR="001C35B2" w:rsidRPr="001C35B2">
        <w:t xml:space="preserve"> business continuity during cutover</w:t>
      </w:r>
      <w:r w:rsidR="00313359" w:rsidRPr="00313359">
        <w:t xml:space="preserve"> </w:t>
      </w:r>
      <w:sdt>
        <w:sdtPr>
          <w:id w:val="518287347"/>
          <w:citation/>
        </w:sdtPr>
        <w:sdtContent>
          <w:r w:rsidR="00D6773B">
            <w:fldChar w:fldCharType="begin"/>
          </w:r>
          <w:r w:rsidR="00D6773B">
            <w:instrText xml:space="preserve"> CITATION Forrester2023b \l 1033 </w:instrText>
          </w:r>
          <w:r w:rsidR="00D6773B">
            <w:fldChar w:fldCharType="separate"/>
          </w:r>
          <w:r w:rsidR="006A15BA" w:rsidRPr="006A15BA">
            <w:rPr>
              <w:noProof/>
            </w:rPr>
            <w:t>[18]</w:t>
          </w:r>
          <w:r w:rsidR="00D6773B">
            <w:fldChar w:fldCharType="end"/>
          </w:r>
        </w:sdtContent>
      </w:sdt>
      <w:r w:rsidR="00313359" w:rsidRPr="00313359">
        <w:t>.</w:t>
      </w:r>
    </w:p>
    <w:p w14:paraId="081364B1" w14:textId="45BC7D24" w:rsidR="00313359" w:rsidRPr="00313359" w:rsidRDefault="003877D8" w:rsidP="0078227E">
      <w:pPr>
        <w:pStyle w:val="NormalBPBHEB"/>
        <w:numPr>
          <w:ilvl w:val="0"/>
          <w:numId w:val="2"/>
        </w:numPr>
      </w:pPr>
      <w:r w:rsidRPr="001C35B2">
        <w:t xml:space="preserve">Monitor migration progress and infrastructure health </w:t>
      </w:r>
      <w:r w:rsidR="00DC6E0B">
        <w:t xml:space="preserve">using AWS CloudWatch alerts </w:t>
      </w:r>
      <w:r w:rsidR="00C25695">
        <w:t xml:space="preserve">to detect and resolve issues </w:t>
      </w:r>
      <w:sdt>
        <w:sdtPr>
          <w:id w:val="-1275394915"/>
          <w:citation/>
        </w:sdtPr>
        <w:sdtContent>
          <w:r w:rsidR="007C7E36">
            <w:fldChar w:fldCharType="begin"/>
          </w:r>
          <w:r w:rsidR="007C7E36">
            <w:instrText xml:space="preserve"> CITATION McKinsey2023a \l 1033 </w:instrText>
          </w:r>
          <w:r w:rsidR="007C7E36">
            <w:fldChar w:fldCharType="separate"/>
          </w:r>
          <w:r w:rsidR="006A15BA" w:rsidRPr="006A15BA">
            <w:rPr>
              <w:noProof/>
            </w:rPr>
            <w:t>[19]</w:t>
          </w:r>
          <w:r w:rsidR="007C7E36">
            <w:fldChar w:fldCharType="end"/>
          </w:r>
        </w:sdtContent>
      </w:sdt>
      <w:r w:rsidR="00C25695">
        <w:t xml:space="preserve"> </w:t>
      </w:r>
      <w:r w:rsidR="00195996">
        <w:t>quickly</w:t>
      </w:r>
      <w:r w:rsidR="00313359" w:rsidRPr="00313359">
        <w:t>.</w:t>
      </w:r>
    </w:p>
    <w:p w14:paraId="6B0A9125" w14:textId="6B23490A" w:rsidR="00313359" w:rsidRPr="00313359" w:rsidRDefault="00313359" w:rsidP="00407071">
      <w:pPr>
        <w:pStyle w:val="Heading2BPBHEB"/>
      </w:pPr>
      <w:commentRangeStart w:id="16"/>
      <w:commentRangeStart w:id="17"/>
      <w:r w:rsidRPr="00313359">
        <w:t xml:space="preserve">Case </w:t>
      </w:r>
      <w:r w:rsidR="003F10AB">
        <w:t>s</w:t>
      </w:r>
      <w:r w:rsidRPr="00313359">
        <w:t>tudy</w:t>
      </w:r>
      <w:commentRangeEnd w:id="16"/>
      <w:r w:rsidR="003F10AB">
        <w:rPr>
          <w:rStyle w:val="CommentReference"/>
          <w:rFonts w:asciiTheme="minorHAnsi" w:eastAsiaTheme="minorHAnsi" w:hAnsiTheme="minorHAnsi" w:cstheme="minorBidi"/>
          <w:b w:val="0"/>
          <w:color w:val="auto"/>
        </w:rPr>
        <w:commentReference w:id="16"/>
      </w:r>
      <w:commentRangeEnd w:id="17"/>
      <w:r w:rsidR="00B9246D">
        <w:rPr>
          <w:rStyle w:val="CommentReference"/>
          <w:b w:val="0"/>
          <w:color w:val="auto"/>
        </w:rPr>
        <w:commentReference w:id="17"/>
      </w:r>
    </w:p>
    <w:p w14:paraId="01209437" w14:textId="28938BD6" w:rsidR="000D6968" w:rsidRPr="000D6968" w:rsidRDefault="000D6968" w:rsidP="000D6968">
      <w:pPr>
        <w:pStyle w:val="NormalBPBHEB"/>
        <w:rPr>
          <w:b/>
          <w:bCs/>
        </w:rPr>
      </w:pPr>
      <w:r w:rsidRPr="000D6968">
        <w:rPr>
          <w:b/>
          <w:bCs/>
        </w:rPr>
        <w:t>Accelerating Enterprise Migration with AWS MGN</w:t>
      </w:r>
    </w:p>
    <w:p w14:paraId="59E2B934" w14:textId="224B5173" w:rsidR="000D6968" w:rsidRPr="000D6968" w:rsidRDefault="000D6968" w:rsidP="000D6968">
      <w:pPr>
        <w:pStyle w:val="NormalBPBHEB"/>
      </w:pPr>
      <w:r w:rsidRPr="000D6968">
        <w:t xml:space="preserve">A Deloitte-led migration initiative examined a global enterprise undergoing cloud transformation across multiple business units. The company </w:t>
      </w:r>
      <w:r w:rsidR="002639C3">
        <w:t xml:space="preserve">aimed to migrate hundreds of legacy applications </w:t>
      </w:r>
      <w:r w:rsidR="007305C9">
        <w:t xml:space="preserve">to </w:t>
      </w:r>
      <w:r w:rsidR="002639C3">
        <w:t xml:space="preserve">physical and virtual infrastructure </w:t>
      </w:r>
      <w:r w:rsidR="00B5038F">
        <w:t>in various</w:t>
      </w:r>
      <w:r w:rsidRPr="000D6968">
        <w:t xml:space="preserve"> data centers. Traditionally, these workloads </w:t>
      </w:r>
      <w:r w:rsidR="00784706" w:rsidRPr="000D6968">
        <w:t>needed</w:t>
      </w:r>
      <w:r w:rsidRPr="000D6968">
        <w:t xml:space="preserve"> extensive manual intervention, posing </w:t>
      </w:r>
      <w:r w:rsidR="003C17FE">
        <w:t>timelines, downtime, and staff overhead challenges</w:t>
      </w:r>
      <w:r w:rsidRPr="000D6968">
        <w:t>.</w:t>
      </w:r>
    </w:p>
    <w:p w14:paraId="69E7D4B5" w14:textId="3521B5AB" w:rsidR="000D6968" w:rsidRPr="000D6968" w:rsidRDefault="000D6968" w:rsidP="000D6968">
      <w:pPr>
        <w:pStyle w:val="NormalBPBHEB"/>
      </w:pPr>
      <w:r w:rsidRPr="000D6968">
        <w:t xml:space="preserve">By adopting AWS Application Migration Service (MGN), the enterprise </w:t>
      </w:r>
      <w:r w:rsidR="005F1E18" w:rsidRPr="000D6968">
        <w:t>automated</w:t>
      </w:r>
      <w:r w:rsidRPr="000D6968">
        <w:t xml:space="preserve"> the lift-and-shift process, enabling near real-time replication of source systems and reducing manual reconfiguration tasks. Teams </w:t>
      </w:r>
      <w:r w:rsidR="0007180E">
        <w:t>could</w:t>
      </w:r>
      <w:r w:rsidRPr="000D6968">
        <w:t xml:space="preserve"> </w:t>
      </w:r>
      <w:r w:rsidR="00784706" w:rsidRPr="000D6968">
        <w:t>confirm</w:t>
      </w:r>
      <w:r w:rsidRPr="000D6968">
        <w:t xml:space="preserve"> and </w:t>
      </w:r>
      <w:r w:rsidR="00AC7D94">
        <w:t>incrementally cut over workloads, using predefined</w:t>
      </w:r>
      <w:r w:rsidRPr="000D6968">
        <w:t xml:space="preserve"> waves based on business criticality.</w:t>
      </w:r>
    </w:p>
    <w:p w14:paraId="38A36647" w14:textId="2E664748" w:rsidR="00313359" w:rsidRPr="00313359" w:rsidRDefault="000D6968" w:rsidP="00407071">
      <w:pPr>
        <w:pStyle w:val="NormalBPBHEB"/>
      </w:pPr>
      <w:r w:rsidRPr="000D6968">
        <w:rPr>
          <w:b/>
          <w:bCs/>
        </w:rPr>
        <w:t>Results</w:t>
      </w:r>
      <w:r w:rsidRPr="000D6968">
        <w:t xml:space="preserve">: The Deloitte study reported that organizations using AWS MGN achieved </w:t>
      </w:r>
      <w:r w:rsidRPr="000D6968">
        <w:rPr>
          <w:b/>
          <w:bCs/>
        </w:rPr>
        <w:t xml:space="preserve">migration speeds </w:t>
      </w:r>
      <w:r w:rsidR="00994E13">
        <w:rPr>
          <w:b/>
          <w:bCs/>
        </w:rPr>
        <w:t xml:space="preserve">that were 50% faster than those using </w:t>
      </w:r>
      <w:r w:rsidRPr="000D6968">
        <w:t>traditional manual rehosting strategies. Furthermore, teams experienced greater consistency in cutover execution, minimized operational risk, and shortened project timelines</w:t>
      </w:r>
      <w:r w:rsidR="00195996">
        <w:t>.</w:t>
      </w:r>
      <w:r w:rsidRPr="000D6968">
        <w:t xml:space="preserve"> </w:t>
      </w:r>
      <w:sdt>
        <w:sdtPr>
          <w:id w:val="-1389955256"/>
          <w:citation/>
        </w:sdtPr>
        <w:sdtContent>
          <w:r w:rsidR="000255D3">
            <w:fldChar w:fldCharType="begin"/>
          </w:r>
          <w:r w:rsidR="000255D3">
            <w:instrText xml:space="preserve"> CITATION Deloitte2023b \l 1033 </w:instrText>
          </w:r>
          <w:r w:rsidR="000255D3">
            <w:fldChar w:fldCharType="separate"/>
          </w:r>
          <w:r w:rsidR="006A15BA" w:rsidRPr="006A15BA">
            <w:rPr>
              <w:noProof/>
            </w:rPr>
            <w:t>[20]</w:t>
          </w:r>
          <w:r w:rsidR="000255D3">
            <w:fldChar w:fldCharType="end"/>
          </w:r>
        </w:sdtContent>
      </w:sdt>
      <w:r w:rsidR="00313359" w:rsidRPr="00313359">
        <w:t>.</w:t>
      </w:r>
    </w:p>
    <w:p w14:paraId="6F97717B" w14:textId="472EAB5C" w:rsidR="00313359" w:rsidRPr="00313359" w:rsidRDefault="00313359" w:rsidP="00407071">
      <w:pPr>
        <w:pStyle w:val="Heading1BPBHEB"/>
      </w:pPr>
      <w:r w:rsidRPr="00313359">
        <w:t xml:space="preserve">AWS </w:t>
      </w:r>
      <w:r w:rsidR="003F10AB" w:rsidRPr="00313359">
        <w:t>application discovery service</w:t>
      </w:r>
    </w:p>
    <w:p w14:paraId="1FE964A9" w14:textId="181DD3E6" w:rsidR="00313359" w:rsidRPr="00313359" w:rsidRDefault="00754ECB" w:rsidP="00407071">
      <w:pPr>
        <w:pStyle w:val="NormalBPBHEB"/>
      </w:pPr>
      <w:r>
        <w:t>The AWS Application Discovery Service helps assess on-premises environments before migration by gathering insights into infrastructure, performance, and dependencies</w:t>
      </w:r>
      <w:r w:rsidR="00195996">
        <w:t>.</w:t>
      </w:r>
      <w:r w:rsidR="00313359" w:rsidRPr="00313359">
        <w:t xml:space="preserve"> </w:t>
      </w:r>
      <w:sdt>
        <w:sdtPr>
          <w:id w:val="-290985227"/>
          <w:citation/>
        </w:sdtPr>
        <w:sdtContent>
          <w:r w:rsidR="000255D3">
            <w:fldChar w:fldCharType="begin"/>
          </w:r>
          <w:r w:rsidR="000255D3">
            <w:instrText xml:space="preserve"> CITATION AWSnd5 \l 1033 </w:instrText>
          </w:r>
          <w:r w:rsidR="000255D3">
            <w:fldChar w:fldCharType="separate"/>
          </w:r>
          <w:r w:rsidR="006A15BA" w:rsidRPr="006A15BA">
            <w:rPr>
              <w:noProof/>
            </w:rPr>
            <w:t>[21]</w:t>
          </w:r>
          <w:r w:rsidR="000255D3">
            <w:fldChar w:fldCharType="end"/>
          </w:r>
        </w:sdtContent>
      </w:sdt>
      <w:r w:rsidR="00313359" w:rsidRPr="00313359">
        <w:t>.</w:t>
      </w:r>
    </w:p>
    <w:p w14:paraId="57C76D4D" w14:textId="43B6012A" w:rsidR="00313359" w:rsidRDefault="00313359" w:rsidP="00407071">
      <w:pPr>
        <w:pStyle w:val="Heading2BPBHEB"/>
      </w:pPr>
      <w:commentRangeStart w:id="18"/>
      <w:commentRangeStart w:id="19"/>
      <w:r w:rsidRPr="00313359">
        <w:t xml:space="preserve">Key </w:t>
      </w:r>
      <w:r w:rsidR="00C13F24">
        <w:t>f</w:t>
      </w:r>
      <w:r w:rsidRPr="00313359">
        <w:t>eatures</w:t>
      </w:r>
      <w:commentRangeEnd w:id="18"/>
      <w:r w:rsidR="00515CD9">
        <w:rPr>
          <w:rStyle w:val="CommentReference"/>
          <w:rFonts w:asciiTheme="minorHAnsi" w:eastAsiaTheme="minorHAnsi" w:hAnsiTheme="minorHAnsi" w:cstheme="minorBidi"/>
          <w:b w:val="0"/>
          <w:color w:val="auto"/>
        </w:rPr>
        <w:commentReference w:id="18"/>
      </w:r>
      <w:commentRangeEnd w:id="19"/>
      <w:r w:rsidR="0054065B">
        <w:rPr>
          <w:rStyle w:val="CommentReference"/>
          <w:b w:val="0"/>
          <w:color w:val="auto"/>
        </w:rPr>
        <w:commentReference w:id="19"/>
      </w:r>
    </w:p>
    <w:p w14:paraId="28D9BCE0" w14:textId="62C08117" w:rsidR="00551C91" w:rsidRPr="00313359" w:rsidRDefault="00551C91" w:rsidP="00803B55">
      <w:r w:rsidRPr="00551C91">
        <w:t xml:space="preserve">Before </w:t>
      </w:r>
      <w:r w:rsidR="00C008B4">
        <w:t>starting</w:t>
      </w:r>
      <w:r w:rsidR="00C510AE">
        <w:t xml:space="preserve"> </w:t>
      </w:r>
      <w:r w:rsidR="0007180E">
        <w:t>cloud</w:t>
      </w:r>
      <w:r w:rsidR="00C510AE">
        <w:t xml:space="preserve"> migration, it is </w:t>
      </w:r>
      <w:r w:rsidR="00C44451">
        <w:t xml:space="preserve">essential </w:t>
      </w:r>
      <w:r w:rsidR="00451EA7">
        <w:t>to understand the current application and infrastructure landscape thoroughly</w:t>
      </w:r>
      <w:r w:rsidRPr="00551C91">
        <w:t xml:space="preserve">. </w:t>
      </w:r>
      <w:r w:rsidR="00E258F0">
        <w:t>The AWS Application Discovery Service provides automated tools to uncover critical system data and dependencies, enabling more informed</w:t>
      </w:r>
      <w:r w:rsidRPr="00551C91">
        <w:t xml:space="preserve"> planning and decision-making. Key features include:</w:t>
      </w:r>
    </w:p>
    <w:p w14:paraId="18B90EDF" w14:textId="65BF437B" w:rsidR="00313359" w:rsidRPr="00313359" w:rsidRDefault="00313359" w:rsidP="0078227E">
      <w:pPr>
        <w:pStyle w:val="NormalBPBHEB"/>
        <w:numPr>
          <w:ilvl w:val="0"/>
          <w:numId w:val="3"/>
        </w:numPr>
      </w:pPr>
      <w:r w:rsidRPr="000B5E06">
        <w:rPr>
          <w:b/>
          <w:bCs/>
        </w:rPr>
        <w:t xml:space="preserve">Agentless </w:t>
      </w:r>
      <w:r w:rsidR="00C13F24">
        <w:rPr>
          <w:b/>
          <w:bCs/>
        </w:rPr>
        <w:t>d</w:t>
      </w:r>
      <w:r w:rsidRPr="000B5E06">
        <w:rPr>
          <w:b/>
          <w:bCs/>
        </w:rPr>
        <w:t xml:space="preserve">ata </w:t>
      </w:r>
      <w:r w:rsidR="00C13F24">
        <w:rPr>
          <w:b/>
          <w:bCs/>
        </w:rPr>
        <w:t>c</w:t>
      </w:r>
      <w:r w:rsidRPr="000B5E06">
        <w:rPr>
          <w:b/>
          <w:bCs/>
        </w:rPr>
        <w:t>ollection</w:t>
      </w:r>
      <w:r w:rsidR="00BB616B">
        <w:t xml:space="preserve">: </w:t>
      </w:r>
      <w:r w:rsidRPr="00313359">
        <w:t xml:space="preserve">Gathers server configurations, OS details, and network dependencies without deploying agents </w:t>
      </w:r>
      <w:sdt>
        <w:sdtPr>
          <w:id w:val="2116632218"/>
          <w:citation/>
        </w:sdtPr>
        <w:sdtContent>
          <w:r w:rsidR="00911741">
            <w:fldChar w:fldCharType="begin"/>
          </w:r>
          <w:r w:rsidR="00911741">
            <w:instrText xml:space="preserve"> CITATION Gartner2023a \l 1033 </w:instrText>
          </w:r>
          <w:r w:rsidR="00911741">
            <w:fldChar w:fldCharType="separate"/>
          </w:r>
          <w:r w:rsidR="006A15BA" w:rsidRPr="006A15BA">
            <w:rPr>
              <w:noProof/>
            </w:rPr>
            <w:t>[22]</w:t>
          </w:r>
          <w:r w:rsidR="00911741">
            <w:fldChar w:fldCharType="end"/>
          </w:r>
        </w:sdtContent>
      </w:sdt>
      <w:r w:rsidRPr="00313359">
        <w:t>.</w:t>
      </w:r>
    </w:p>
    <w:p w14:paraId="27F93737" w14:textId="0CC8CB2F" w:rsidR="00A913EB" w:rsidRPr="00313359" w:rsidRDefault="00313359" w:rsidP="00E302B7">
      <w:pPr>
        <w:pStyle w:val="NormalBPBHEB"/>
        <w:numPr>
          <w:ilvl w:val="0"/>
          <w:numId w:val="3"/>
        </w:numPr>
      </w:pPr>
      <w:r w:rsidRPr="00E302B7">
        <w:rPr>
          <w:b/>
          <w:bCs/>
        </w:rPr>
        <w:t xml:space="preserve">Application </w:t>
      </w:r>
      <w:r w:rsidR="00C13F24" w:rsidRPr="00E302B7">
        <w:rPr>
          <w:b/>
          <w:bCs/>
        </w:rPr>
        <w:t>d</w:t>
      </w:r>
      <w:r w:rsidRPr="00E302B7">
        <w:rPr>
          <w:b/>
          <w:bCs/>
        </w:rPr>
        <w:t xml:space="preserve">ependency </w:t>
      </w:r>
      <w:r w:rsidR="00C13F24" w:rsidRPr="00E302B7">
        <w:rPr>
          <w:b/>
          <w:bCs/>
        </w:rPr>
        <w:t>m</w:t>
      </w:r>
      <w:r w:rsidRPr="00E302B7">
        <w:rPr>
          <w:b/>
          <w:bCs/>
        </w:rPr>
        <w:t>apping</w:t>
      </w:r>
      <w:r w:rsidR="00BB616B">
        <w:t xml:space="preserve">: </w:t>
      </w:r>
      <w:r w:rsidR="00784706" w:rsidRPr="00313359">
        <w:t>Finds</w:t>
      </w:r>
      <w:r w:rsidRPr="00313359">
        <w:t xml:space="preserve"> interdependencies between applications, databases, and middleware </w:t>
      </w:r>
      <w:sdt>
        <w:sdtPr>
          <w:id w:val="130764635"/>
          <w:citation/>
        </w:sdtPr>
        <w:sdtContent>
          <w:r w:rsidR="00687F40">
            <w:fldChar w:fldCharType="begin"/>
          </w:r>
          <w:r w:rsidR="00DE5057">
            <w:instrText xml:space="preserve">CITATION AWSb \l 1033 </w:instrText>
          </w:r>
          <w:r w:rsidR="00687F40">
            <w:fldChar w:fldCharType="separate"/>
          </w:r>
          <w:r w:rsidR="006A15BA" w:rsidRPr="006A15BA">
            <w:rPr>
              <w:noProof/>
            </w:rPr>
            <w:t>[23]</w:t>
          </w:r>
          <w:r w:rsidR="00687F40">
            <w:fldChar w:fldCharType="end"/>
          </w:r>
        </w:sdtContent>
      </w:sdt>
      <w:r w:rsidR="00687F40">
        <w:t>.</w:t>
      </w:r>
    </w:p>
    <w:p w14:paraId="51324BD6" w14:textId="581F64E9" w:rsidR="00313359" w:rsidRPr="00313359" w:rsidRDefault="00313359" w:rsidP="0078227E">
      <w:pPr>
        <w:pStyle w:val="NormalBPBHEB"/>
        <w:numPr>
          <w:ilvl w:val="0"/>
          <w:numId w:val="3"/>
        </w:numPr>
      </w:pPr>
      <w:r w:rsidRPr="000B5E06">
        <w:rPr>
          <w:b/>
          <w:bCs/>
        </w:rPr>
        <w:t xml:space="preserve">Performance </w:t>
      </w:r>
      <w:r w:rsidR="00C13F24">
        <w:rPr>
          <w:b/>
          <w:bCs/>
        </w:rPr>
        <w:t>i</w:t>
      </w:r>
      <w:r w:rsidRPr="000B5E06">
        <w:rPr>
          <w:b/>
          <w:bCs/>
        </w:rPr>
        <w:t>nsights</w:t>
      </w:r>
      <w:r w:rsidR="00BB616B">
        <w:t xml:space="preserve">: </w:t>
      </w:r>
      <w:r w:rsidRPr="00313359">
        <w:t xml:space="preserve">Analyzes CPU, memory, and network usage to optimize workload migration planning </w:t>
      </w:r>
      <w:sdt>
        <w:sdtPr>
          <w:id w:val="636159080"/>
          <w:citation/>
        </w:sdtPr>
        <w:sdtContent>
          <w:r w:rsidR="002A22AF">
            <w:fldChar w:fldCharType="begin"/>
          </w:r>
          <w:r w:rsidR="002A22AF">
            <w:instrText xml:space="preserve"> CITATION Deloitte2023a \l 1033 </w:instrText>
          </w:r>
          <w:r w:rsidR="002A22AF">
            <w:fldChar w:fldCharType="separate"/>
          </w:r>
          <w:r w:rsidR="006A15BA" w:rsidRPr="006A15BA">
            <w:rPr>
              <w:noProof/>
            </w:rPr>
            <w:t>[24]</w:t>
          </w:r>
          <w:r w:rsidR="002A22AF">
            <w:fldChar w:fldCharType="end"/>
          </w:r>
        </w:sdtContent>
      </w:sdt>
      <w:r w:rsidRPr="00313359">
        <w:t>.</w:t>
      </w:r>
    </w:p>
    <w:p w14:paraId="11942C88" w14:textId="2383B9AC" w:rsidR="00313359" w:rsidRDefault="00313359" w:rsidP="00407071">
      <w:pPr>
        <w:pStyle w:val="Heading2BPBHEB"/>
        <w:rPr>
          <w:lang w:val="en-IN"/>
        </w:rPr>
      </w:pPr>
      <w:commentRangeStart w:id="20"/>
      <w:commentRangeStart w:id="21"/>
      <w:r w:rsidRPr="00E06C1E">
        <w:rPr>
          <w:lang w:val="en-IN"/>
        </w:rPr>
        <w:t xml:space="preserve">User </w:t>
      </w:r>
      <w:r w:rsidR="00515CD9" w:rsidRPr="00E06C1E">
        <w:rPr>
          <w:lang w:val="en-IN"/>
        </w:rPr>
        <w:t>s</w:t>
      </w:r>
      <w:r w:rsidRPr="00E06C1E">
        <w:rPr>
          <w:lang w:val="en-IN"/>
        </w:rPr>
        <w:t>cenarios</w:t>
      </w:r>
      <w:commentRangeEnd w:id="20"/>
      <w:r w:rsidR="00515CD9">
        <w:rPr>
          <w:rStyle w:val="CommentReference"/>
          <w:rFonts w:asciiTheme="minorHAnsi" w:eastAsiaTheme="minorHAnsi" w:hAnsiTheme="minorHAnsi" w:cstheme="minorBidi"/>
          <w:b w:val="0"/>
          <w:color w:val="auto"/>
        </w:rPr>
        <w:commentReference w:id="20"/>
      </w:r>
      <w:commentRangeEnd w:id="21"/>
      <w:r w:rsidR="00B526A4">
        <w:rPr>
          <w:rStyle w:val="CommentReference"/>
          <w:b w:val="0"/>
          <w:color w:val="auto"/>
        </w:rPr>
        <w:commentReference w:id="21"/>
      </w:r>
    </w:p>
    <w:p w14:paraId="34FFFA0B" w14:textId="7C5AB401" w:rsidR="00B526A4" w:rsidRPr="00E06C1E" w:rsidRDefault="00B526A4" w:rsidP="00803B55">
      <w:pPr>
        <w:rPr>
          <w:lang w:val="en-IN"/>
        </w:rPr>
      </w:pPr>
      <w:r w:rsidRPr="00B526A4">
        <w:t xml:space="preserve">Organizations across </w:t>
      </w:r>
      <w:r w:rsidR="00955EC7">
        <w:t xml:space="preserve">various industries </w:t>
      </w:r>
      <w:r w:rsidR="00C07A7D">
        <w:t>use</w:t>
      </w:r>
      <w:r w:rsidR="00B5038F">
        <w:t xml:space="preserve"> the Application Discovery Service to mitigate migration risks, streamline decision-making processes, and improve</w:t>
      </w:r>
      <w:r w:rsidRPr="00B526A4">
        <w:t xml:space="preserve"> outcomes. The following example highlights its practical application:</w:t>
      </w:r>
    </w:p>
    <w:p w14:paraId="7C7D246F" w14:textId="40A5E25A" w:rsidR="00313359" w:rsidRPr="00E06C1E" w:rsidRDefault="00313359" w:rsidP="00407071">
      <w:pPr>
        <w:pStyle w:val="NormalBPBHEB"/>
        <w:rPr>
          <w:lang w:val="en-IN"/>
        </w:rPr>
      </w:pPr>
      <w:r w:rsidRPr="00E06C1E">
        <w:rPr>
          <w:b/>
          <w:bCs/>
          <w:lang w:val="en-IN"/>
        </w:rPr>
        <w:t>Scenario 1:</w:t>
      </w:r>
      <w:r w:rsidRPr="00E06C1E">
        <w:rPr>
          <w:lang w:val="en-IN"/>
        </w:rPr>
        <w:t xml:space="preserve"> Data </w:t>
      </w:r>
      <w:r w:rsidR="00561E3E" w:rsidRPr="00561E3E">
        <w:rPr>
          <w:lang w:val="en-IN"/>
        </w:rPr>
        <w:t>centre</w:t>
      </w:r>
      <w:r w:rsidRPr="00E06C1E">
        <w:rPr>
          <w:lang w:val="en-IN"/>
        </w:rPr>
        <w:t xml:space="preserve"> </w:t>
      </w:r>
      <w:r w:rsidR="00B11A83" w:rsidRPr="00E06C1E">
        <w:rPr>
          <w:lang w:val="en-IN"/>
        </w:rPr>
        <w:t>c</w:t>
      </w:r>
      <w:r w:rsidRPr="00E06C1E">
        <w:rPr>
          <w:lang w:val="en-IN"/>
        </w:rPr>
        <w:t>onsolidation</w:t>
      </w:r>
    </w:p>
    <w:p w14:paraId="67EBBE04" w14:textId="765EAE5F" w:rsidR="00313359" w:rsidRPr="00313359" w:rsidRDefault="00313359" w:rsidP="00407071">
      <w:pPr>
        <w:pStyle w:val="NormalBPBHEB"/>
      </w:pPr>
      <w:r w:rsidRPr="00313359">
        <w:t xml:space="preserve">A </w:t>
      </w:r>
      <w:r w:rsidRPr="00475E05">
        <w:rPr>
          <w:b/>
          <w:bCs/>
        </w:rPr>
        <w:t>multinational corporation</w:t>
      </w:r>
      <w:r w:rsidRPr="00313359">
        <w:t xml:space="preserve"> evaluates </w:t>
      </w:r>
      <w:r w:rsidR="00B3779C">
        <w:t xml:space="preserve">over 5,000 physical and virtual servers before </w:t>
      </w:r>
      <w:r w:rsidR="004E1DB2">
        <w:t>merging</w:t>
      </w:r>
      <w:r w:rsidR="00B3779C">
        <w:t xml:space="preserve"> its </w:t>
      </w:r>
      <w:r w:rsidRPr="00313359">
        <w:t>data centers.</w:t>
      </w:r>
    </w:p>
    <w:p w14:paraId="59E59DDB" w14:textId="1426F9D7" w:rsidR="00313359" w:rsidRPr="00313359" w:rsidRDefault="00313359" w:rsidP="00407071">
      <w:pPr>
        <w:pStyle w:val="NormalBPBHEB"/>
      </w:pPr>
      <w:r w:rsidRPr="00313359">
        <w:rPr>
          <w:b/>
          <w:bCs/>
        </w:rPr>
        <w:t>Outcome:</w:t>
      </w:r>
      <w:r w:rsidRPr="00313359">
        <w:t xml:space="preserve"> </w:t>
      </w:r>
      <w:r w:rsidR="004E1DB2" w:rsidRPr="00313359">
        <w:t>Found</w:t>
      </w:r>
      <w:r w:rsidRPr="00313359">
        <w:t xml:space="preserve"> redundant systems, </w:t>
      </w:r>
      <w:r w:rsidR="00B3779C">
        <w:t xml:space="preserve">resulting in a 40% reduction in infrastructure costs </w:t>
      </w:r>
      <w:sdt>
        <w:sdtPr>
          <w:id w:val="-1502038688"/>
          <w:citation/>
        </w:sdtPr>
        <w:sdtContent>
          <w:r w:rsidR="00C07A7D">
            <w:fldChar w:fldCharType="begin"/>
          </w:r>
          <w:r w:rsidR="00C07A7D">
            <w:instrText xml:space="preserve"> CITATION McKinsey2023 \l 1033 </w:instrText>
          </w:r>
          <w:r w:rsidR="00C07A7D">
            <w:fldChar w:fldCharType="separate"/>
          </w:r>
          <w:r w:rsidR="006A15BA" w:rsidRPr="006A15BA">
            <w:rPr>
              <w:noProof/>
            </w:rPr>
            <w:t>[25]</w:t>
          </w:r>
          <w:r w:rsidR="00C07A7D">
            <w:fldChar w:fldCharType="end"/>
          </w:r>
        </w:sdtContent>
      </w:sdt>
      <w:r w:rsidRPr="00313359">
        <w:t>.</w:t>
      </w:r>
    </w:p>
    <w:p w14:paraId="58E5C4CE" w14:textId="36E96ED0" w:rsidR="00313359" w:rsidRDefault="00313359" w:rsidP="00407071">
      <w:pPr>
        <w:pStyle w:val="Heading2BPBHEB"/>
      </w:pPr>
      <w:commentRangeStart w:id="22"/>
      <w:commentRangeStart w:id="23"/>
      <w:r w:rsidRPr="00313359">
        <w:t xml:space="preserve">Best </w:t>
      </w:r>
      <w:r w:rsidR="00515CD9">
        <w:t>p</w:t>
      </w:r>
      <w:r w:rsidRPr="00313359">
        <w:t>ractices</w:t>
      </w:r>
      <w:commentRangeEnd w:id="22"/>
      <w:r w:rsidR="00B11A83">
        <w:rPr>
          <w:rStyle w:val="CommentReference"/>
          <w:rFonts w:asciiTheme="minorHAnsi" w:eastAsiaTheme="minorHAnsi" w:hAnsiTheme="minorHAnsi" w:cstheme="minorBidi"/>
          <w:b w:val="0"/>
          <w:color w:val="auto"/>
        </w:rPr>
        <w:commentReference w:id="22"/>
      </w:r>
      <w:commentRangeEnd w:id="23"/>
      <w:r w:rsidR="004D1E26">
        <w:rPr>
          <w:rStyle w:val="CommentReference"/>
          <w:b w:val="0"/>
          <w:color w:val="auto"/>
        </w:rPr>
        <w:commentReference w:id="23"/>
      </w:r>
    </w:p>
    <w:p w14:paraId="6ACC7A4D" w14:textId="6205E986" w:rsidR="007D70C1" w:rsidRPr="00313359" w:rsidRDefault="007D70C1" w:rsidP="00803B55">
      <w:r w:rsidRPr="007D70C1">
        <w:t>To maximize the value of AWS Application Discovery Service and ensure a smooth migration experience, organizations should follow recommended strategies that enhance discovery accuracy, streamline workflows, and reduce migration risks. The practices below serve as essential guidelines for effective implementation.</w:t>
      </w:r>
    </w:p>
    <w:p w14:paraId="01BC0269" w14:textId="6AE2358E" w:rsidR="00313359" w:rsidRPr="00313359" w:rsidRDefault="00313359" w:rsidP="0078227E">
      <w:pPr>
        <w:pStyle w:val="NormalBPBHEB"/>
        <w:numPr>
          <w:ilvl w:val="0"/>
          <w:numId w:val="4"/>
        </w:numPr>
      </w:pPr>
      <w:r w:rsidRPr="00DE1153">
        <w:rPr>
          <w:b/>
          <w:bCs/>
        </w:rPr>
        <w:t xml:space="preserve">Use AWS </w:t>
      </w:r>
      <w:r w:rsidR="004D1E26">
        <w:rPr>
          <w:b/>
          <w:bCs/>
        </w:rPr>
        <w:t>Migration Hub strategy recommendations</w:t>
      </w:r>
      <w:r w:rsidRPr="00313359">
        <w:t xml:space="preserve"> to define migration paths </w:t>
      </w:r>
      <w:sdt>
        <w:sdtPr>
          <w:id w:val="-1147202104"/>
          <w:citation/>
        </w:sdtPr>
        <w:sdtContent>
          <w:r w:rsidR="007B7EE4">
            <w:fldChar w:fldCharType="begin"/>
          </w:r>
          <w:r w:rsidR="007B7EE4">
            <w:instrText xml:space="preserve"> CITATION AWSd \l 1033 </w:instrText>
          </w:r>
          <w:r w:rsidR="007B7EE4">
            <w:fldChar w:fldCharType="separate"/>
          </w:r>
          <w:r w:rsidR="006A15BA" w:rsidRPr="006A15BA">
            <w:rPr>
              <w:noProof/>
            </w:rPr>
            <w:t>[26]</w:t>
          </w:r>
          <w:r w:rsidR="007B7EE4">
            <w:fldChar w:fldCharType="end"/>
          </w:r>
        </w:sdtContent>
      </w:sdt>
      <w:r w:rsidRPr="00313359">
        <w:t>.</w:t>
      </w:r>
    </w:p>
    <w:p w14:paraId="24B51504" w14:textId="3F52B619" w:rsidR="00313359" w:rsidRPr="00313359" w:rsidRDefault="00313359" w:rsidP="0078227E">
      <w:pPr>
        <w:pStyle w:val="NormalBPBHEB"/>
        <w:numPr>
          <w:ilvl w:val="0"/>
          <w:numId w:val="4"/>
        </w:numPr>
      </w:pPr>
      <w:r w:rsidRPr="00DE1153">
        <w:rPr>
          <w:b/>
          <w:bCs/>
        </w:rPr>
        <w:t>Enable automated discovery</w:t>
      </w:r>
      <w:r w:rsidRPr="00313359">
        <w:t xml:space="preserve"> for VMware environments </w:t>
      </w:r>
      <w:sdt>
        <w:sdtPr>
          <w:id w:val="-1068572680"/>
          <w:citation/>
        </w:sdtPr>
        <w:sdtContent>
          <w:r w:rsidR="00A073ED">
            <w:fldChar w:fldCharType="begin"/>
          </w:r>
          <w:r w:rsidR="00A073ED">
            <w:instrText xml:space="preserve"> CITATION Gartner2023g \l 1033 </w:instrText>
          </w:r>
          <w:r w:rsidR="00A073ED">
            <w:fldChar w:fldCharType="separate"/>
          </w:r>
          <w:r w:rsidR="006A15BA" w:rsidRPr="006A15BA">
            <w:rPr>
              <w:noProof/>
            </w:rPr>
            <w:t>[27]</w:t>
          </w:r>
          <w:r w:rsidR="00A073ED">
            <w:fldChar w:fldCharType="end"/>
          </w:r>
        </w:sdtContent>
      </w:sdt>
      <w:r w:rsidRPr="00313359">
        <w:t>.</w:t>
      </w:r>
    </w:p>
    <w:p w14:paraId="51F40E00" w14:textId="29B7419D" w:rsidR="00313359" w:rsidRPr="00313359" w:rsidRDefault="00313359" w:rsidP="00407071">
      <w:pPr>
        <w:pStyle w:val="Heading2BPBHEB"/>
      </w:pPr>
      <w:r w:rsidRPr="00313359">
        <w:t xml:space="preserve">Case </w:t>
      </w:r>
      <w:r w:rsidR="00515CD9">
        <w:t>s</w:t>
      </w:r>
      <w:r w:rsidRPr="00313359">
        <w:t>tudy</w:t>
      </w:r>
    </w:p>
    <w:p w14:paraId="57D8909F" w14:textId="5B132E5E" w:rsidR="00DA31CD" w:rsidRPr="00DA31CD" w:rsidRDefault="00DA31CD" w:rsidP="00DA31CD">
      <w:pPr>
        <w:pStyle w:val="NormalBPBHEB"/>
      </w:pPr>
      <w:r w:rsidRPr="00DA31CD">
        <w:t xml:space="preserve">A 2023 Forrester report examined a global insurance provider that integrated AWS Application Discovery Service into its pre-migration strategy. Facing growing costs and performance limitations in its on-premises infrastructure, the company </w:t>
      </w:r>
      <w:r w:rsidR="004E1DB2" w:rsidRPr="00DA31CD">
        <w:t>started</w:t>
      </w:r>
      <w:r w:rsidRPr="00DA31CD">
        <w:t xml:space="preserve"> a migration involving over 300 applications. By </w:t>
      </w:r>
      <w:r w:rsidR="004E1DB2" w:rsidRPr="00DA31CD">
        <w:t>using</w:t>
      </w:r>
      <w:r w:rsidRPr="00DA31CD">
        <w:t xml:space="preserve"> automated discovery and dependency mapping:</w:t>
      </w:r>
    </w:p>
    <w:p w14:paraId="2A3108FE" w14:textId="77777777" w:rsidR="00DA31CD" w:rsidRPr="00DA31CD" w:rsidRDefault="00DA31CD" w:rsidP="0078227E">
      <w:pPr>
        <w:pStyle w:val="NormalBPBHEB"/>
        <w:numPr>
          <w:ilvl w:val="0"/>
          <w:numId w:val="12"/>
        </w:numPr>
      </w:pPr>
      <w:r w:rsidRPr="00DA31CD">
        <w:t>The IT team reduced manual discovery efforts by 70%.</w:t>
      </w:r>
    </w:p>
    <w:p w14:paraId="3632BAF6" w14:textId="09E6A0BF" w:rsidR="00DA31CD" w:rsidRPr="00DA31CD" w:rsidRDefault="00DA31CD" w:rsidP="0078227E">
      <w:pPr>
        <w:pStyle w:val="NormalBPBHEB"/>
        <w:numPr>
          <w:ilvl w:val="0"/>
          <w:numId w:val="12"/>
        </w:numPr>
      </w:pPr>
      <w:r w:rsidRPr="00DA31CD">
        <w:t xml:space="preserve">Migration sequencing was </w:t>
      </w:r>
      <w:r w:rsidR="004E1DB2" w:rsidRPr="00DA31CD">
        <w:t>fine-tuned</w:t>
      </w:r>
      <w:r w:rsidR="00CD4F8B">
        <w:t xml:space="preserve"> to avoid</w:t>
      </w:r>
      <w:r w:rsidRPr="00DA31CD">
        <w:t xml:space="preserve"> unexpected application outages.</w:t>
      </w:r>
    </w:p>
    <w:p w14:paraId="533B3C2B" w14:textId="6EDAD337" w:rsidR="00DA31CD" w:rsidRPr="00DA31CD" w:rsidRDefault="00DA31CD" w:rsidP="0078227E">
      <w:pPr>
        <w:pStyle w:val="NormalBPBHEB"/>
        <w:numPr>
          <w:ilvl w:val="0"/>
          <w:numId w:val="12"/>
        </w:numPr>
      </w:pPr>
      <w:r w:rsidRPr="00DA31CD">
        <w:t xml:space="preserve">The company </w:t>
      </w:r>
      <w:r w:rsidR="00C008B4">
        <w:t>found</w:t>
      </w:r>
      <w:r w:rsidR="00B5038F">
        <w:t xml:space="preserve"> legacy systems that could be retired, further accelerating its modernization efforts</w:t>
      </w:r>
      <w:r w:rsidRPr="00DA31CD">
        <w:t>.</w:t>
      </w:r>
    </w:p>
    <w:p w14:paraId="1AC9F4C9" w14:textId="6ECC0530" w:rsidR="00313359" w:rsidRPr="00313359" w:rsidRDefault="00DA31CD" w:rsidP="00407071">
      <w:pPr>
        <w:pStyle w:val="NormalBPBHEB"/>
      </w:pPr>
      <w:r w:rsidRPr="00DA31CD">
        <w:rPr>
          <w:b/>
          <w:bCs/>
        </w:rPr>
        <w:t>Result</w:t>
      </w:r>
      <w:r w:rsidRPr="00DA31CD">
        <w:t>: The company achieved a 35% reduction in post-migration performance issues and a 25% decrease in migration time. Forrester concluded that early visibility enabled by discovery tools was a decisive factor in the project's success</w:t>
      </w:r>
      <w:r w:rsidR="00195996">
        <w:t>.</w:t>
      </w:r>
      <w:r w:rsidRPr="00DA31CD">
        <w:t xml:space="preserve"> </w:t>
      </w:r>
      <w:sdt>
        <w:sdtPr>
          <w:id w:val="1447657554"/>
          <w:citation/>
        </w:sdtPr>
        <w:sdtContent>
          <w:r w:rsidR="005F63A5">
            <w:fldChar w:fldCharType="begin"/>
          </w:r>
          <w:r w:rsidR="005F63A5">
            <w:instrText xml:space="preserve"> CITATION Forrester2023f \l 1033 </w:instrText>
          </w:r>
          <w:r w:rsidR="005F63A5">
            <w:fldChar w:fldCharType="separate"/>
          </w:r>
          <w:r w:rsidR="006A15BA" w:rsidRPr="006A15BA">
            <w:rPr>
              <w:noProof/>
            </w:rPr>
            <w:t>[28]</w:t>
          </w:r>
          <w:r w:rsidR="005F63A5">
            <w:fldChar w:fldCharType="end"/>
          </w:r>
        </w:sdtContent>
      </w:sdt>
      <w:r w:rsidR="00313359" w:rsidRPr="00313359">
        <w:t>.</w:t>
      </w:r>
    </w:p>
    <w:p w14:paraId="02B81DA9" w14:textId="765CF40E" w:rsidR="00354D7F" w:rsidRPr="00354D7F" w:rsidRDefault="00354D7F" w:rsidP="00407071">
      <w:pPr>
        <w:pStyle w:val="Heading1BPBHEB"/>
      </w:pPr>
      <w:r w:rsidRPr="00354D7F">
        <w:t xml:space="preserve">AWS </w:t>
      </w:r>
      <w:r w:rsidR="00931266" w:rsidRPr="00354D7F">
        <w:t xml:space="preserve">database migration service </w:t>
      </w:r>
    </w:p>
    <w:p w14:paraId="6C569E41" w14:textId="2A12D8F7" w:rsidR="00354D7F" w:rsidRPr="00354D7F" w:rsidRDefault="00354D7F" w:rsidP="00407071">
      <w:pPr>
        <w:pStyle w:val="NormalBPBHEB"/>
      </w:pPr>
      <w:r w:rsidRPr="00354D7F">
        <w:t>AWS DMS simplifies and accelerates database migration to AWS</w:t>
      </w:r>
      <w:r w:rsidR="00955EC7">
        <w:t>, resulting in</w:t>
      </w:r>
      <w:r w:rsidRPr="00354D7F">
        <w:t xml:space="preserve"> minimal downtime</w:t>
      </w:r>
      <w:r w:rsidR="0084726C">
        <w:t xml:space="preserve"> and disruption</w:t>
      </w:r>
      <w:r w:rsidRPr="00354D7F">
        <w:t xml:space="preserve">. It supports </w:t>
      </w:r>
      <w:r w:rsidRPr="00354D7F">
        <w:rPr>
          <w:b/>
          <w:bCs/>
        </w:rPr>
        <w:t>homogeneous migrations</w:t>
      </w:r>
      <w:r w:rsidRPr="00354D7F">
        <w:t xml:space="preserve"> (e.g., Oracle to Oracle) and </w:t>
      </w:r>
      <w:r w:rsidRPr="00354D7F">
        <w:rPr>
          <w:b/>
          <w:bCs/>
        </w:rPr>
        <w:t>heterogeneous migrations</w:t>
      </w:r>
      <w:r w:rsidRPr="00354D7F">
        <w:t xml:space="preserve"> (e.g., SQL Server to Amazon Aurora), ensuring data integrity and consistency</w:t>
      </w:r>
      <w:r w:rsidR="00C44451">
        <w:t>.</w:t>
      </w:r>
      <w:r w:rsidRPr="00354D7F">
        <w:t xml:space="preserve"> </w:t>
      </w:r>
      <w:sdt>
        <w:sdtPr>
          <w:id w:val="396328791"/>
          <w:citation/>
        </w:sdtPr>
        <w:sdtContent>
          <w:r w:rsidR="007E0A46">
            <w:fldChar w:fldCharType="begin"/>
          </w:r>
          <w:r w:rsidR="007E0A46">
            <w:instrText xml:space="preserve"> CITATION HBR2023b \l 1033 </w:instrText>
          </w:r>
          <w:r w:rsidR="007E0A46">
            <w:fldChar w:fldCharType="separate"/>
          </w:r>
          <w:r w:rsidR="006A15BA" w:rsidRPr="006A15BA">
            <w:rPr>
              <w:noProof/>
            </w:rPr>
            <w:t>[6]</w:t>
          </w:r>
          <w:r w:rsidR="007E0A46">
            <w:fldChar w:fldCharType="end"/>
          </w:r>
        </w:sdtContent>
      </w:sdt>
      <w:r w:rsidRPr="00354D7F">
        <w:t>.</w:t>
      </w:r>
    </w:p>
    <w:p w14:paraId="520216DB" w14:textId="5BEB0648" w:rsidR="00354D7F" w:rsidRDefault="00354D7F" w:rsidP="00407071">
      <w:pPr>
        <w:pStyle w:val="Heading2BPBHEB"/>
      </w:pPr>
      <w:commentRangeStart w:id="24"/>
      <w:commentRangeStart w:id="25"/>
      <w:r w:rsidRPr="00354D7F">
        <w:t xml:space="preserve">Key </w:t>
      </w:r>
      <w:r w:rsidR="00931266">
        <w:t>f</w:t>
      </w:r>
      <w:r w:rsidRPr="00354D7F">
        <w:t>eatures</w:t>
      </w:r>
      <w:commentRangeEnd w:id="24"/>
      <w:r w:rsidR="00931266">
        <w:rPr>
          <w:rStyle w:val="CommentReference"/>
          <w:rFonts w:asciiTheme="minorHAnsi" w:eastAsiaTheme="minorHAnsi" w:hAnsiTheme="minorHAnsi" w:cstheme="minorBidi"/>
          <w:color w:val="auto"/>
        </w:rPr>
        <w:commentReference w:id="24"/>
      </w:r>
      <w:commentRangeEnd w:id="25"/>
      <w:r w:rsidR="008635AB">
        <w:rPr>
          <w:rStyle w:val="CommentReference"/>
          <w:b w:val="0"/>
          <w:color w:val="auto"/>
        </w:rPr>
        <w:commentReference w:id="25"/>
      </w:r>
    </w:p>
    <w:p w14:paraId="6F987F19" w14:textId="5D27EF8E" w:rsidR="008635AB" w:rsidRPr="00354D7F" w:rsidRDefault="008635AB" w:rsidP="006B65AE">
      <w:r w:rsidRPr="008635AB">
        <w:t xml:space="preserve">AWS Database Migration Service </w:t>
      </w:r>
      <w:r w:rsidR="00D0386A">
        <w:t xml:space="preserve">provides capabilities designed to simplify and accelerate database migration </w:t>
      </w:r>
      <w:r w:rsidRPr="008635AB">
        <w:t xml:space="preserve">to the cloud. The following features ensure </w:t>
      </w:r>
      <w:r w:rsidR="00CE470F" w:rsidRPr="008635AB">
        <w:t>dependable</w:t>
      </w:r>
      <w:r w:rsidRPr="008635AB">
        <w:t>, efficient, and secure migrations with minimal disruption to ongoing business operations.</w:t>
      </w:r>
    </w:p>
    <w:p w14:paraId="3533A80D" w14:textId="6C27DB46" w:rsidR="00354D7F" w:rsidRPr="00354D7F" w:rsidRDefault="00354D7F" w:rsidP="0078227E">
      <w:pPr>
        <w:pStyle w:val="NormalBPBHEB"/>
        <w:numPr>
          <w:ilvl w:val="0"/>
          <w:numId w:val="5"/>
        </w:numPr>
      </w:pPr>
      <w:r w:rsidRPr="00354D7F">
        <w:rPr>
          <w:b/>
          <w:bCs/>
        </w:rPr>
        <w:t xml:space="preserve">Continuous </w:t>
      </w:r>
      <w:r w:rsidR="00931266">
        <w:rPr>
          <w:b/>
          <w:bCs/>
        </w:rPr>
        <w:t>d</w:t>
      </w:r>
      <w:r w:rsidRPr="00354D7F">
        <w:rPr>
          <w:b/>
          <w:bCs/>
        </w:rPr>
        <w:t xml:space="preserve">ata </w:t>
      </w:r>
      <w:r w:rsidR="00931266">
        <w:rPr>
          <w:b/>
          <w:bCs/>
        </w:rPr>
        <w:t>r</w:t>
      </w:r>
      <w:r w:rsidRPr="00354D7F">
        <w:rPr>
          <w:b/>
          <w:bCs/>
        </w:rPr>
        <w:t>eplication</w:t>
      </w:r>
      <w:r w:rsidR="007242FA">
        <w:t>:</w:t>
      </w:r>
      <w:r w:rsidRPr="00354D7F">
        <w:t xml:space="preserve"> Uses Change Data Capture (CDC) to replicate live database updates in near real-time </w:t>
      </w:r>
      <w:sdt>
        <w:sdtPr>
          <w:id w:val="-851561474"/>
          <w:citation/>
        </w:sdtPr>
        <w:sdtContent>
          <w:r w:rsidR="0001425E">
            <w:fldChar w:fldCharType="begin"/>
          </w:r>
          <w:r w:rsidR="00EC52BD">
            <w:instrText xml:space="preserve">CITATION AWSnd3 \l 1033 </w:instrText>
          </w:r>
          <w:r w:rsidR="0001425E">
            <w:fldChar w:fldCharType="separate"/>
          </w:r>
          <w:r w:rsidR="006A15BA" w:rsidRPr="006A15BA">
            <w:rPr>
              <w:noProof/>
            </w:rPr>
            <w:t>[29]</w:t>
          </w:r>
          <w:r w:rsidR="0001425E">
            <w:fldChar w:fldCharType="end"/>
          </w:r>
        </w:sdtContent>
      </w:sdt>
      <w:r w:rsidRPr="00354D7F">
        <w:t>.</w:t>
      </w:r>
    </w:p>
    <w:p w14:paraId="19C2C20F" w14:textId="7CA1EBB8" w:rsidR="00354D7F" w:rsidRPr="00354D7F" w:rsidRDefault="00354D7F" w:rsidP="0078227E">
      <w:pPr>
        <w:pStyle w:val="NormalBPBHEB"/>
        <w:numPr>
          <w:ilvl w:val="0"/>
          <w:numId w:val="5"/>
        </w:numPr>
      </w:pPr>
      <w:r w:rsidRPr="00354D7F">
        <w:rPr>
          <w:b/>
          <w:bCs/>
        </w:rPr>
        <w:t xml:space="preserve">Automated </w:t>
      </w:r>
      <w:r w:rsidR="00931266">
        <w:rPr>
          <w:b/>
          <w:bCs/>
        </w:rPr>
        <w:t>s</w:t>
      </w:r>
      <w:r w:rsidRPr="00354D7F">
        <w:rPr>
          <w:b/>
          <w:bCs/>
        </w:rPr>
        <w:t xml:space="preserve">chema </w:t>
      </w:r>
      <w:r w:rsidR="00931266">
        <w:rPr>
          <w:b/>
          <w:bCs/>
        </w:rPr>
        <w:t>c</w:t>
      </w:r>
      <w:r w:rsidRPr="00354D7F">
        <w:rPr>
          <w:b/>
          <w:bCs/>
        </w:rPr>
        <w:t>onversion</w:t>
      </w:r>
      <w:r w:rsidR="007242FA">
        <w:t>:</w:t>
      </w:r>
      <w:r w:rsidRPr="00354D7F">
        <w:t xml:space="preserve"> AWS Schema Conversion Tool (SCT) </w:t>
      </w:r>
      <w:r w:rsidR="00091EE3" w:rsidRPr="00354D7F">
        <w:t>helps</w:t>
      </w:r>
      <w:r w:rsidRPr="00354D7F">
        <w:t xml:space="preserve"> cross-engine migrations </w:t>
      </w:r>
      <w:sdt>
        <w:sdtPr>
          <w:id w:val="-778180644"/>
          <w:citation/>
        </w:sdtPr>
        <w:sdtContent>
          <w:r w:rsidR="0001425E">
            <w:fldChar w:fldCharType="begin"/>
          </w:r>
          <w:r w:rsidR="0001425E">
            <w:instrText xml:space="preserve"> CITATION Gartner2023 \l 1033 </w:instrText>
          </w:r>
          <w:r w:rsidR="0001425E">
            <w:fldChar w:fldCharType="separate"/>
          </w:r>
          <w:r w:rsidR="006A15BA" w:rsidRPr="006A15BA">
            <w:rPr>
              <w:noProof/>
            </w:rPr>
            <w:t>[8]</w:t>
          </w:r>
          <w:r w:rsidR="0001425E">
            <w:fldChar w:fldCharType="end"/>
          </w:r>
        </w:sdtContent>
      </w:sdt>
      <w:r w:rsidRPr="00354D7F">
        <w:t>.</w:t>
      </w:r>
    </w:p>
    <w:p w14:paraId="5F9B69ED" w14:textId="2121710B" w:rsidR="00354D7F" w:rsidRPr="00354D7F" w:rsidRDefault="00354D7F" w:rsidP="0078227E">
      <w:pPr>
        <w:pStyle w:val="NormalBPBHEB"/>
        <w:numPr>
          <w:ilvl w:val="0"/>
          <w:numId w:val="5"/>
        </w:numPr>
      </w:pPr>
      <w:r w:rsidRPr="00354D7F">
        <w:rPr>
          <w:b/>
          <w:bCs/>
        </w:rPr>
        <w:t xml:space="preserve">Minimal </w:t>
      </w:r>
      <w:r w:rsidR="002C066E">
        <w:rPr>
          <w:b/>
          <w:bCs/>
        </w:rPr>
        <w:t>d</w:t>
      </w:r>
      <w:r w:rsidRPr="00354D7F">
        <w:rPr>
          <w:b/>
          <w:bCs/>
        </w:rPr>
        <w:t>owntime</w:t>
      </w:r>
      <w:r w:rsidR="009D44A0">
        <w:t>:</w:t>
      </w:r>
      <w:r w:rsidRPr="00354D7F">
        <w:t xml:space="preserve"> Ensures business continuity by replicating changes as the source database </w:t>
      </w:r>
      <w:r w:rsidR="00B75EC5" w:rsidRPr="00354D7F">
        <w:t>stays</w:t>
      </w:r>
      <w:r w:rsidRPr="00354D7F">
        <w:t xml:space="preserve"> operational </w:t>
      </w:r>
      <w:sdt>
        <w:sdtPr>
          <w:id w:val="601697512"/>
          <w:citation/>
        </w:sdtPr>
        <w:sdtContent>
          <w:r w:rsidR="00273C00">
            <w:fldChar w:fldCharType="begin"/>
          </w:r>
          <w:r w:rsidR="00273C00">
            <w:instrText xml:space="preserve"> CITATION I.D.C.2023 \l 1033 </w:instrText>
          </w:r>
          <w:r w:rsidR="00273C00">
            <w:fldChar w:fldCharType="separate"/>
          </w:r>
          <w:r w:rsidR="006A15BA" w:rsidRPr="006A15BA">
            <w:rPr>
              <w:noProof/>
            </w:rPr>
            <w:t>[9]</w:t>
          </w:r>
          <w:r w:rsidR="00273C00">
            <w:fldChar w:fldCharType="end"/>
          </w:r>
        </w:sdtContent>
      </w:sdt>
      <w:r w:rsidRPr="00354D7F">
        <w:t>.</w:t>
      </w:r>
    </w:p>
    <w:p w14:paraId="683B96F1" w14:textId="537B5193" w:rsidR="00354D7F" w:rsidRPr="00354D7F" w:rsidRDefault="00354D7F" w:rsidP="0078227E">
      <w:pPr>
        <w:pStyle w:val="NormalBPBHEB"/>
        <w:numPr>
          <w:ilvl w:val="0"/>
          <w:numId w:val="5"/>
        </w:numPr>
      </w:pPr>
      <w:r w:rsidRPr="00354D7F">
        <w:rPr>
          <w:b/>
          <w:bCs/>
        </w:rPr>
        <w:t xml:space="preserve">Support for </w:t>
      </w:r>
      <w:r w:rsidR="002C066E">
        <w:rPr>
          <w:b/>
          <w:bCs/>
        </w:rPr>
        <w:t>m</w:t>
      </w:r>
      <w:r w:rsidRPr="00354D7F">
        <w:rPr>
          <w:b/>
          <w:bCs/>
        </w:rPr>
        <w:t xml:space="preserve">ultiple </w:t>
      </w:r>
      <w:r w:rsidR="002C066E">
        <w:rPr>
          <w:b/>
          <w:bCs/>
        </w:rPr>
        <w:t>d</w:t>
      </w:r>
      <w:r w:rsidRPr="00354D7F">
        <w:rPr>
          <w:b/>
          <w:bCs/>
        </w:rPr>
        <w:t xml:space="preserve">atabase </w:t>
      </w:r>
      <w:r w:rsidR="002C066E">
        <w:rPr>
          <w:b/>
          <w:bCs/>
        </w:rPr>
        <w:t>e</w:t>
      </w:r>
      <w:r w:rsidRPr="00354D7F">
        <w:rPr>
          <w:b/>
          <w:bCs/>
        </w:rPr>
        <w:t>ngines</w:t>
      </w:r>
      <w:r w:rsidR="000A52C7">
        <w:t>:</w:t>
      </w:r>
      <w:r w:rsidRPr="00354D7F">
        <w:t xml:space="preserve"> Supports MySQL, PostgreSQL, SQL Server, Oracle, and Amazon Redshift </w:t>
      </w:r>
      <w:sdt>
        <w:sdtPr>
          <w:id w:val="1976940939"/>
          <w:citation/>
        </w:sdtPr>
        <w:sdtContent>
          <w:r w:rsidR="00F17331">
            <w:fldChar w:fldCharType="begin"/>
          </w:r>
          <w:r w:rsidR="00F17331">
            <w:instrText xml:space="preserve"> CITATION HBR2023 \l 1033 </w:instrText>
          </w:r>
          <w:r w:rsidR="00F17331">
            <w:fldChar w:fldCharType="separate"/>
          </w:r>
          <w:r w:rsidR="006A15BA" w:rsidRPr="006A15BA">
            <w:rPr>
              <w:noProof/>
            </w:rPr>
            <w:t>[30]</w:t>
          </w:r>
          <w:r w:rsidR="00F17331">
            <w:fldChar w:fldCharType="end"/>
          </w:r>
        </w:sdtContent>
      </w:sdt>
      <w:r w:rsidRPr="00354D7F">
        <w:t>.</w:t>
      </w:r>
    </w:p>
    <w:p w14:paraId="511A8054" w14:textId="13499D10" w:rsidR="00354D7F" w:rsidRPr="00354D7F" w:rsidRDefault="00354D7F" w:rsidP="00407071">
      <w:pPr>
        <w:pStyle w:val="Heading2BPBHEB"/>
      </w:pPr>
      <w:r w:rsidRPr="00354D7F">
        <w:t xml:space="preserve">User </w:t>
      </w:r>
      <w:r w:rsidR="00372071">
        <w:t>s</w:t>
      </w:r>
      <w:r w:rsidRPr="00354D7F">
        <w:t>cenarios</w:t>
      </w:r>
    </w:p>
    <w:p w14:paraId="00B9FC1F" w14:textId="38EC1212" w:rsidR="00354D7F" w:rsidRPr="00354D7F" w:rsidRDefault="00354D7F" w:rsidP="00407071">
      <w:pPr>
        <w:pStyle w:val="NormalBPBHEB"/>
        <w:rPr>
          <w:b/>
          <w:bCs/>
        </w:rPr>
      </w:pPr>
      <w:r w:rsidRPr="00354D7F">
        <w:rPr>
          <w:b/>
          <w:bCs/>
        </w:rPr>
        <w:t xml:space="preserve">Scenario 1: </w:t>
      </w:r>
      <w:r w:rsidRPr="00354D7F">
        <w:t xml:space="preserve">Migrating an </w:t>
      </w:r>
      <w:r w:rsidR="00A75265" w:rsidRPr="00354D7F">
        <w:t xml:space="preserve">on-premises </w:t>
      </w:r>
      <w:r w:rsidR="00D0386A">
        <w:t>Oracle</w:t>
      </w:r>
      <w:r w:rsidR="00D0386A" w:rsidRPr="00354D7F">
        <w:t xml:space="preserve"> </w:t>
      </w:r>
      <w:r w:rsidR="00A75265" w:rsidRPr="00354D7F">
        <w:t xml:space="preserve">database to </w:t>
      </w:r>
      <w:r w:rsidR="00D0386A">
        <w:t>Amazon</w:t>
      </w:r>
      <w:r w:rsidR="00D0386A" w:rsidRPr="00354D7F">
        <w:t xml:space="preserve"> </w:t>
      </w:r>
      <w:r w:rsidRPr="00354D7F">
        <w:t>RDS</w:t>
      </w:r>
    </w:p>
    <w:p w14:paraId="7A09F06C" w14:textId="77777777" w:rsidR="00354D7F" w:rsidRPr="00354D7F" w:rsidRDefault="00354D7F" w:rsidP="00407071">
      <w:pPr>
        <w:pStyle w:val="NormalBPBHEB"/>
      </w:pPr>
      <w:r w:rsidRPr="00354D7F">
        <w:t xml:space="preserve">A financial services company migrates a transactional Oracle database to </w:t>
      </w:r>
      <w:r w:rsidRPr="00354D7F">
        <w:rPr>
          <w:b/>
          <w:bCs/>
        </w:rPr>
        <w:t>Amazon RDS for Oracle</w:t>
      </w:r>
      <w:r w:rsidRPr="00354D7F">
        <w:t>, reducing operational overhead and improving resilience.</w:t>
      </w:r>
    </w:p>
    <w:p w14:paraId="6A596428" w14:textId="5D300F57" w:rsidR="00354D7F" w:rsidRPr="00354D7F" w:rsidRDefault="00354D7F" w:rsidP="00407071">
      <w:pPr>
        <w:pStyle w:val="NormalBPBHEB"/>
      </w:pPr>
      <w:r w:rsidRPr="00354D7F">
        <w:rPr>
          <w:b/>
          <w:bCs/>
        </w:rPr>
        <w:t>Outcome:</w:t>
      </w:r>
      <w:r w:rsidRPr="00354D7F">
        <w:t xml:space="preserve"> 50% reduction in database administration efforts, 30% cost savings on infrastructure </w:t>
      </w:r>
      <w:sdt>
        <w:sdtPr>
          <w:id w:val="923919054"/>
          <w:citation/>
        </w:sdtPr>
        <w:sdtContent>
          <w:r w:rsidR="00957FA2">
            <w:fldChar w:fldCharType="begin"/>
          </w:r>
          <w:r w:rsidR="00957FA2">
            <w:instrText xml:space="preserve"> CITATION McKinseyDigital2022 \l 1033 </w:instrText>
          </w:r>
          <w:r w:rsidR="00957FA2">
            <w:fldChar w:fldCharType="separate"/>
          </w:r>
          <w:r w:rsidR="006A15BA" w:rsidRPr="006A15BA">
            <w:rPr>
              <w:noProof/>
            </w:rPr>
            <w:t>[31]</w:t>
          </w:r>
          <w:r w:rsidR="00957FA2">
            <w:fldChar w:fldCharType="end"/>
          </w:r>
        </w:sdtContent>
      </w:sdt>
      <w:r w:rsidRPr="00354D7F">
        <w:t>.</w:t>
      </w:r>
    </w:p>
    <w:p w14:paraId="026440C1" w14:textId="43F2A15B" w:rsidR="00354D7F" w:rsidRPr="00354D7F" w:rsidRDefault="00354D7F" w:rsidP="00407071">
      <w:pPr>
        <w:pStyle w:val="NormalBPBHEB"/>
        <w:rPr>
          <w:b/>
          <w:bCs/>
        </w:rPr>
      </w:pPr>
      <w:r w:rsidRPr="00354D7F">
        <w:rPr>
          <w:b/>
          <w:bCs/>
        </w:rPr>
        <w:t xml:space="preserve">Scenario 2: </w:t>
      </w:r>
      <w:r w:rsidRPr="00354D7F">
        <w:t xml:space="preserve">SQL Server to Amazon </w:t>
      </w:r>
      <w:r w:rsidR="00640AF1">
        <w:t>Aurora</w:t>
      </w:r>
      <w:r w:rsidR="00640AF1" w:rsidRPr="00354D7F">
        <w:t xml:space="preserve"> </w:t>
      </w:r>
      <w:r w:rsidR="00A75265" w:rsidRPr="00354D7F">
        <w:t>migration</w:t>
      </w:r>
    </w:p>
    <w:p w14:paraId="5B14E701" w14:textId="1B0F8AD2" w:rsidR="00354D7F" w:rsidRPr="00354D7F" w:rsidRDefault="00354D7F" w:rsidP="00407071">
      <w:pPr>
        <w:pStyle w:val="NormalBPBHEB"/>
      </w:pPr>
      <w:r w:rsidRPr="00354D7F">
        <w:t xml:space="preserve">A SaaS company migrates from SQL Server to </w:t>
      </w:r>
      <w:r w:rsidRPr="00354D7F">
        <w:rPr>
          <w:b/>
          <w:bCs/>
        </w:rPr>
        <w:t>Amazon Aurora PostgreSQL</w:t>
      </w:r>
      <w:r w:rsidRPr="00354D7F">
        <w:t xml:space="preserve"> to </w:t>
      </w:r>
      <w:r w:rsidR="00B75EC5" w:rsidRPr="00354D7F">
        <w:t>improve</w:t>
      </w:r>
      <w:r w:rsidRPr="00354D7F">
        <w:t xml:space="preserve"> cost and performance.</w:t>
      </w:r>
    </w:p>
    <w:p w14:paraId="4BEF08BA" w14:textId="6439CB71" w:rsidR="00354D7F" w:rsidRPr="00354D7F" w:rsidRDefault="00354D7F" w:rsidP="00407071">
      <w:pPr>
        <w:pStyle w:val="NormalBPBHEB"/>
      </w:pPr>
      <w:r w:rsidRPr="00354D7F">
        <w:rPr>
          <w:b/>
          <w:bCs/>
        </w:rPr>
        <w:t>Outcome:</w:t>
      </w:r>
      <w:r w:rsidRPr="00354D7F">
        <w:t xml:space="preserve"> </w:t>
      </w:r>
      <w:r w:rsidR="00BD28EF">
        <w:t>Ended</w:t>
      </w:r>
      <w:r w:rsidR="0084726C">
        <w:t xml:space="preserve"> SQL Server licensing costs, achieving a 35% improvement in query performance </w:t>
      </w:r>
      <w:r w:rsidRPr="00354D7F">
        <w:t>[14].</w:t>
      </w:r>
    </w:p>
    <w:p w14:paraId="2C2E9F9D" w14:textId="0A1B29A3" w:rsidR="00354D7F" w:rsidRDefault="00354D7F" w:rsidP="00407071">
      <w:pPr>
        <w:pStyle w:val="Heading2BPBHEB"/>
      </w:pPr>
      <w:commentRangeStart w:id="26"/>
      <w:commentRangeStart w:id="27"/>
      <w:r w:rsidRPr="00354D7F">
        <w:t xml:space="preserve">Best </w:t>
      </w:r>
      <w:r w:rsidR="00372071">
        <w:t>p</w:t>
      </w:r>
      <w:r w:rsidRPr="00354D7F">
        <w:t>ractices</w:t>
      </w:r>
      <w:commentRangeEnd w:id="26"/>
      <w:r w:rsidR="00A952B8">
        <w:rPr>
          <w:rStyle w:val="CommentReference"/>
          <w:rFonts w:asciiTheme="minorHAnsi" w:eastAsiaTheme="minorHAnsi" w:hAnsiTheme="minorHAnsi" w:cstheme="minorBidi"/>
          <w:b w:val="0"/>
          <w:color w:val="auto"/>
        </w:rPr>
        <w:commentReference w:id="26"/>
      </w:r>
      <w:commentRangeEnd w:id="27"/>
      <w:r w:rsidR="00B86189">
        <w:rPr>
          <w:rStyle w:val="CommentReference"/>
          <w:b w:val="0"/>
          <w:color w:val="auto"/>
        </w:rPr>
        <w:commentReference w:id="27"/>
      </w:r>
    </w:p>
    <w:p w14:paraId="06E4872D" w14:textId="0C53F815" w:rsidR="00B3234B" w:rsidRDefault="00B3234B" w:rsidP="00B3234B">
      <w:r w:rsidRPr="00B3234B">
        <w:t xml:space="preserve">To maximize the effectiveness of your database migration strategy, it's important to apply best practices that address schema compatibility, data validation, and operational continuity. The recommendations below </w:t>
      </w:r>
      <w:r w:rsidR="00C34D22">
        <w:t>aim to reduce migration risk and enhance</w:t>
      </w:r>
      <w:r w:rsidRPr="00B3234B">
        <w:t xml:space="preserve"> post-migration performance.</w:t>
      </w:r>
    </w:p>
    <w:p w14:paraId="04F107BE" w14:textId="2B3A8B74" w:rsidR="0072524C" w:rsidRDefault="006910B5" w:rsidP="0078227E">
      <w:pPr>
        <w:pStyle w:val="ListParagraph"/>
        <w:numPr>
          <w:ilvl w:val="0"/>
          <w:numId w:val="13"/>
        </w:numPr>
      </w:pPr>
      <w:r w:rsidRPr="008A4290">
        <w:rPr>
          <w:b/>
          <w:bCs/>
        </w:rPr>
        <w:t>Use AWS SCT for schema validation and conversion</w:t>
      </w:r>
      <w:r w:rsidR="00C25695">
        <w:t>. The</w:t>
      </w:r>
      <w:r w:rsidRPr="006910B5">
        <w:t xml:space="preserve"> AWS Schema Conversion Tool (SCT) helps </w:t>
      </w:r>
      <w:r w:rsidR="0084726C">
        <w:t xml:space="preserve">identify compatibility issues between source and target databases, automatically converting schemas </w:t>
      </w:r>
      <w:r w:rsidRPr="006910B5">
        <w:t>and allowing developers to focus on business logic</w:t>
      </w:r>
      <w:r w:rsidR="00375B87">
        <w:t xml:space="preserve"> </w:t>
      </w:r>
      <w:sdt>
        <w:sdtPr>
          <w:id w:val="585658083"/>
          <w:citation/>
        </w:sdtPr>
        <w:sdtContent>
          <w:r w:rsidR="00DD153D">
            <w:fldChar w:fldCharType="begin"/>
          </w:r>
          <w:r w:rsidR="00DD153D">
            <w:instrText xml:space="preserve"> CITATION Forrester2023 \l 1033 </w:instrText>
          </w:r>
          <w:r w:rsidR="00DD153D">
            <w:fldChar w:fldCharType="separate"/>
          </w:r>
          <w:r w:rsidR="006A15BA" w:rsidRPr="006A15BA">
            <w:rPr>
              <w:noProof/>
            </w:rPr>
            <w:t>[7]</w:t>
          </w:r>
          <w:r w:rsidR="00DD153D">
            <w:fldChar w:fldCharType="end"/>
          </w:r>
        </w:sdtContent>
      </w:sdt>
      <w:r w:rsidRPr="006910B5">
        <w:t>.</w:t>
      </w:r>
    </w:p>
    <w:p w14:paraId="1758DFF1" w14:textId="0EFF488F" w:rsidR="00354D7F" w:rsidRPr="00A75265" w:rsidRDefault="006910B5" w:rsidP="0078227E">
      <w:pPr>
        <w:pStyle w:val="ListParagraph"/>
        <w:numPr>
          <w:ilvl w:val="0"/>
          <w:numId w:val="13"/>
        </w:numPr>
      </w:pPr>
      <w:r w:rsidRPr="008A4290">
        <w:rPr>
          <w:b/>
          <w:bCs/>
        </w:rPr>
        <w:t>Enable CDC for minimal downtime and faster cutover</w:t>
      </w:r>
      <w:r w:rsidR="0084726C">
        <w:t>. Change</w:t>
      </w:r>
      <w:r w:rsidRPr="006910B5">
        <w:t xml:space="preserve"> Data Capture (CDC) ensures near real-time synchronization between the source and target databases, enabling </w:t>
      </w:r>
      <w:r w:rsidR="00C25695">
        <w:t>the migration of</w:t>
      </w:r>
      <w:r w:rsidRPr="006910B5">
        <w:t xml:space="preserve"> workloads with minimal service interruption</w:t>
      </w:r>
      <w:r w:rsidR="00354D7F" w:rsidRPr="00E06C1E">
        <w:t xml:space="preserve"> </w:t>
      </w:r>
      <w:sdt>
        <w:sdtPr>
          <w:id w:val="-1836826450"/>
          <w:citation/>
        </w:sdtPr>
        <w:sdtContent>
          <w:r w:rsidR="007360D2">
            <w:fldChar w:fldCharType="begin"/>
          </w:r>
          <w:r w:rsidR="007360D2">
            <w:instrText xml:space="preserve"> CITATION BCG2023 \l 1033 </w:instrText>
          </w:r>
          <w:r w:rsidR="007360D2">
            <w:fldChar w:fldCharType="separate"/>
          </w:r>
          <w:r w:rsidR="006A15BA" w:rsidRPr="006A15BA">
            <w:rPr>
              <w:noProof/>
            </w:rPr>
            <w:t>[10]</w:t>
          </w:r>
          <w:r w:rsidR="007360D2">
            <w:fldChar w:fldCharType="end"/>
          </w:r>
        </w:sdtContent>
      </w:sdt>
      <w:r w:rsidR="00354D7F" w:rsidRPr="00A75265">
        <w:t>.</w:t>
      </w:r>
    </w:p>
    <w:p w14:paraId="4793E5C9" w14:textId="0479B362" w:rsidR="00354D7F" w:rsidRPr="00A75265" w:rsidRDefault="00F84294" w:rsidP="0078227E">
      <w:pPr>
        <w:pStyle w:val="NormalBPBHEB"/>
        <w:numPr>
          <w:ilvl w:val="0"/>
          <w:numId w:val="13"/>
        </w:numPr>
      </w:pPr>
      <w:r w:rsidRPr="00F84294">
        <w:rPr>
          <w:b/>
          <w:bCs/>
        </w:rPr>
        <w:t>Perform data validation using AWS DMS validation tools</w:t>
      </w:r>
      <w:r w:rsidRPr="00F84294">
        <w:t xml:space="preserve"> – DMS offers built-in validation capabilities that compare source and target datasets, helping you verify accuracy and completeness after the migration.</w:t>
      </w:r>
      <w:r w:rsidR="00354D7F" w:rsidRPr="00A75265">
        <w:t xml:space="preserve"> </w:t>
      </w:r>
      <w:sdt>
        <w:sdtPr>
          <w:id w:val="-1206719776"/>
          <w:citation/>
        </w:sdtPr>
        <w:sdtContent>
          <w:r w:rsidR="002B04B8">
            <w:fldChar w:fldCharType="begin"/>
          </w:r>
          <w:r w:rsidR="001A36C7">
            <w:instrText xml:space="preserve">CITATION AWSnd \l 1033 </w:instrText>
          </w:r>
          <w:r w:rsidR="002B04B8">
            <w:fldChar w:fldCharType="separate"/>
          </w:r>
          <w:r w:rsidR="006A15BA" w:rsidRPr="006A15BA">
            <w:rPr>
              <w:noProof/>
            </w:rPr>
            <w:t>[11]</w:t>
          </w:r>
          <w:r w:rsidR="002B04B8">
            <w:fldChar w:fldCharType="end"/>
          </w:r>
        </w:sdtContent>
      </w:sdt>
      <w:r w:rsidR="00354D7F" w:rsidRPr="00A75265">
        <w:t>.</w:t>
      </w:r>
    </w:p>
    <w:p w14:paraId="0FE32391" w14:textId="4F18F5E1" w:rsidR="00354D7F" w:rsidRPr="00354D7F" w:rsidRDefault="00354D7F" w:rsidP="00407071">
      <w:pPr>
        <w:pStyle w:val="Heading2BPBHEB"/>
      </w:pPr>
      <w:r w:rsidRPr="00354D7F">
        <w:t xml:space="preserve">Case </w:t>
      </w:r>
      <w:r w:rsidR="00A952B8">
        <w:t>s</w:t>
      </w:r>
      <w:r w:rsidRPr="00354D7F">
        <w:t>tudy</w:t>
      </w:r>
    </w:p>
    <w:p w14:paraId="775FCD07" w14:textId="7851C3AC" w:rsidR="000404BA" w:rsidRPr="000404BA" w:rsidRDefault="000404BA" w:rsidP="000404BA">
      <w:pPr>
        <w:pStyle w:val="NormalBPBHEB"/>
      </w:pPr>
      <w:r w:rsidRPr="000404BA">
        <w:t xml:space="preserve">A Forrester study examined a multinational e-commerce enterprise with multiple on-premises data centers and legacy relational databases. </w:t>
      </w:r>
      <w:r w:rsidR="001E18F0">
        <w:t>With</w:t>
      </w:r>
      <w:r w:rsidRPr="000404BA">
        <w:t xml:space="preserve"> rising licensing costs, complex backup routines, and scalability challenges, the company </w:t>
      </w:r>
      <w:r w:rsidR="001E18F0">
        <w:t>migrated</w:t>
      </w:r>
      <w:r w:rsidRPr="000404BA">
        <w:t xml:space="preserve"> its mission-critical databases to AWS using </w:t>
      </w:r>
      <w:r w:rsidRPr="000404BA">
        <w:rPr>
          <w:b/>
          <w:bCs/>
        </w:rPr>
        <w:t>AWS Database Migration Service (DMS)</w:t>
      </w:r>
      <w:r w:rsidRPr="000404BA">
        <w:t>.</w:t>
      </w:r>
    </w:p>
    <w:p w14:paraId="314978B5" w14:textId="77777777" w:rsidR="000404BA" w:rsidRPr="000404BA" w:rsidRDefault="000404BA" w:rsidP="000404BA">
      <w:pPr>
        <w:pStyle w:val="NormalBPBHEB"/>
      </w:pPr>
      <w:r w:rsidRPr="000404BA">
        <w:rPr>
          <w:b/>
          <w:bCs/>
        </w:rPr>
        <w:t>Approach:</w:t>
      </w:r>
      <w:r w:rsidRPr="000404BA">
        <w:br/>
        <w:t>The team used AWS SCT to convert their Oracle schema into Amazon Aurora PostgreSQL format. They enabled Change Data Capture to keep the new environment synchronized with the legacy system throughout the migration period. After performing rigorous validation using DMS tools, the team executed a final cutover with near-zero downtime.</w:t>
      </w:r>
    </w:p>
    <w:p w14:paraId="17D83976" w14:textId="6E1B08B2" w:rsidR="00354D7F" w:rsidRPr="00354D7F" w:rsidRDefault="000404BA" w:rsidP="00407071">
      <w:pPr>
        <w:pStyle w:val="NormalBPBHEB"/>
      </w:pPr>
      <w:r w:rsidRPr="000404BA">
        <w:rPr>
          <w:b/>
          <w:bCs/>
        </w:rPr>
        <w:t>Outcome:</w:t>
      </w:r>
      <w:r w:rsidRPr="000404BA">
        <w:br/>
        <w:t xml:space="preserve">The migration timeline was shortened by 45% compared to </w:t>
      </w:r>
      <w:r w:rsidR="00B87A89" w:rsidRPr="000404BA">
        <w:t>earlier</w:t>
      </w:r>
      <w:r w:rsidRPr="000404BA">
        <w:t xml:space="preserve"> manual approaches. The company reported a 60% reduction in database administration </w:t>
      </w:r>
      <w:r w:rsidR="00D73613">
        <w:t>efforts, significant improvements in application responsiveness, and projected annual infrastructure cost savings of over $1.2 million</w:t>
      </w:r>
      <w:r w:rsidR="00C44451">
        <w:t>.</w:t>
      </w:r>
      <w:r w:rsidR="00D73613">
        <w:t xml:space="preserve"> </w:t>
      </w:r>
      <w:sdt>
        <w:sdtPr>
          <w:id w:val="1497068831"/>
          <w:citation/>
        </w:sdtPr>
        <w:sdtContent>
          <w:r w:rsidR="00E468DC">
            <w:fldChar w:fldCharType="begin"/>
          </w:r>
          <w:r w:rsidR="00E468DC">
            <w:instrText xml:space="preserve"> CITATION BCG2023 \l 1033 </w:instrText>
          </w:r>
          <w:r w:rsidR="00E468DC">
            <w:fldChar w:fldCharType="separate"/>
          </w:r>
          <w:r w:rsidR="006A15BA" w:rsidRPr="006A15BA">
            <w:rPr>
              <w:noProof/>
            </w:rPr>
            <w:t>[10]</w:t>
          </w:r>
          <w:r w:rsidR="00E468DC">
            <w:fldChar w:fldCharType="end"/>
          </w:r>
        </w:sdtContent>
      </w:sdt>
      <w:r w:rsidR="00354D7F" w:rsidRPr="00354D7F">
        <w:t>.</w:t>
      </w:r>
    </w:p>
    <w:p w14:paraId="599A9BDD" w14:textId="77777777" w:rsidR="00354D7F" w:rsidRPr="00354D7F" w:rsidRDefault="00354D7F" w:rsidP="00407071">
      <w:pPr>
        <w:pStyle w:val="Heading1BPBHEB"/>
      </w:pPr>
      <w:r w:rsidRPr="00354D7F">
        <w:t>AWS DataSync</w:t>
      </w:r>
    </w:p>
    <w:p w14:paraId="1B5A5450" w14:textId="558E76CA" w:rsidR="00354D7F" w:rsidRPr="00354D7F" w:rsidRDefault="00354D7F" w:rsidP="00407071">
      <w:pPr>
        <w:pStyle w:val="NormalBPBHEB"/>
      </w:pPr>
      <w:r w:rsidRPr="00354D7F">
        <w:t xml:space="preserve">AWS DataSync </w:t>
      </w:r>
      <w:r w:rsidR="006949C8">
        <w:t>helps with</w:t>
      </w:r>
      <w:r w:rsidR="0084726C">
        <w:t xml:space="preserve"> high-speed, secure data transfers between on-premises storage and AWS storage services, including</w:t>
      </w:r>
      <w:r w:rsidRPr="00354D7F">
        <w:t xml:space="preserve"> Amazon S3, Amazon EFS, and Amazon FSx </w:t>
      </w:r>
      <w:r w:rsidR="008C3526" w:rsidRPr="00407071">
        <w:t>[12].</w:t>
      </w:r>
    </w:p>
    <w:p w14:paraId="73615188" w14:textId="0B9DA444" w:rsidR="00354D7F" w:rsidRDefault="00354D7F" w:rsidP="00407071">
      <w:pPr>
        <w:pStyle w:val="Heading2BPBHEB"/>
      </w:pPr>
      <w:commentRangeStart w:id="28"/>
      <w:commentRangeStart w:id="29"/>
      <w:r w:rsidRPr="00354D7F">
        <w:t xml:space="preserve">Key </w:t>
      </w:r>
      <w:r w:rsidR="00700144">
        <w:t>f</w:t>
      </w:r>
      <w:r w:rsidRPr="00354D7F">
        <w:t>eatures</w:t>
      </w:r>
      <w:commentRangeEnd w:id="28"/>
      <w:r w:rsidR="00A75265">
        <w:rPr>
          <w:rStyle w:val="CommentReference"/>
          <w:rFonts w:asciiTheme="minorHAnsi" w:eastAsiaTheme="minorHAnsi" w:hAnsiTheme="minorHAnsi" w:cstheme="minorBidi"/>
          <w:b w:val="0"/>
          <w:color w:val="auto"/>
        </w:rPr>
        <w:commentReference w:id="28"/>
      </w:r>
      <w:commentRangeEnd w:id="29"/>
      <w:r w:rsidR="00F66435">
        <w:rPr>
          <w:rStyle w:val="CommentReference"/>
          <w:b w:val="0"/>
          <w:color w:val="auto"/>
        </w:rPr>
        <w:commentReference w:id="29"/>
      </w:r>
    </w:p>
    <w:p w14:paraId="640B134A" w14:textId="7A801594" w:rsidR="00174464" w:rsidRDefault="001E18F0" w:rsidP="00D71B30">
      <w:r>
        <w:t>AWS DataSync provides features that simplify data movement from on-premises storage to AWS</w:t>
      </w:r>
      <w:r w:rsidR="00B86991">
        <w:t>, ensuring</w:t>
      </w:r>
      <w:r>
        <w:t xml:space="preserve"> </w:t>
      </w:r>
      <w:r w:rsidR="00B86991">
        <w:t>efficient</w:t>
      </w:r>
      <w:r>
        <w:t>, secure, and scalable file transfers</w:t>
      </w:r>
      <w:r w:rsidR="00174464" w:rsidRPr="00174464">
        <w:t>. The key capabilities highlighted below are designed to accelerate migration projects while preserving data integrity and reducing operational overhead</w:t>
      </w:r>
      <w:r w:rsidR="00174464">
        <w:t>.</w:t>
      </w:r>
    </w:p>
    <w:p w14:paraId="6A2F579E" w14:textId="274B92BF" w:rsidR="00766CB2" w:rsidRPr="00766CB2" w:rsidRDefault="00820470" w:rsidP="00CB58BC">
      <w:r w:rsidRPr="00820470">
        <w:t xml:space="preserve">• </w:t>
      </w:r>
      <w:r w:rsidRPr="00820470">
        <w:rPr>
          <w:b/>
          <w:bCs/>
        </w:rPr>
        <w:t>Accelerated data transfers</w:t>
      </w:r>
      <w:r w:rsidR="001E18F0">
        <w:t xml:space="preserve">—This method </w:t>
      </w:r>
      <w:r w:rsidR="00BD28EF">
        <w:t>uses</w:t>
      </w:r>
      <w:r w:rsidR="00F66435">
        <w:t xml:space="preserve"> purpose-built agents and parallel processing to transfer data up to 10 times faster than traditional tools, such as </w:t>
      </w:r>
      <w:r w:rsidR="00547E4C">
        <w:t>rs</w:t>
      </w:r>
      <w:r w:rsidR="006342F2">
        <w:t>ync</w:t>
      </w:r>
      <w:r w:rsidR="00F66435">
        <w:t xml:space="preserve"> or FTP</w:t>
      </w:r>
      <w:r w:rsidR="00766CB2" w:rsidRPr="00766CB2">
        <w:t>.</w:t>
      </w:r>
    </w:p>
    <w:p w14:paraId="20F6CDA8" w14:textId="7045E6E5" w:rsidR="002E4544" w:rsidRDefault="00820470" w:rsidP="00D71B30">
      <w:r w:rsidRPr="00820470">
        <w:t xml:space="preserve">• </w:t>
      </w:r>
      <w:r w:rsidRPr="00820470">
        <w:rPr>
          <w:b/>
          <w:bCs/>
        </w:rPr>
        <w:t>Incremental sync</w:t>
      </w:r>
      <w:r w:rsidRPr="00820470">
        <w:t xml:space="preserve"> – Only modified or new files are transferred, minimizing bandwidth consumption and transfer time </w:t>
      </w:r>
      <w:sdt>
        <w:sdtPr>
          <w:id w:val="929316911"/>
          <w:citation/>
        </w:sdtPr>
        <w:sdtContent>
          <w:r w:rsidR="00DA3A43">
            <w:fldChar w:fldCharType="begin"/>
          </w:r>
          <w:r w:rsidR="00DA3A43">
            <w:instrText xml:space="preserve"> CITATION Flexera2023 \l 1033 </w:instrText>
          </w:r>
          <w:r w:rsidR="00DA3A43">
            <w:fldChar w:fldCharType="separate"/>
          </w:r>
          <w:r w:rsidR="006A15BA" w:rsidRPr="006A15BA">
            <w:rPr>
              <w:noProof/>
            </w:rPr>
            <w:t>[14]</w:t>
          </w:r>
          <w:r w:rsidR="00DA3A43">
            <w:fldChar w:fldCharType="end"/>
          </w:r>
        </w:sdtContent>
      </w:sdt>
      <w:r w:rsidR="00841072" w:rsidRPr="002E4544">
        <w:t>.</w:t>
      </w:r>
    </w:p>
    <w:p w14:paraId="011FDB7F" w14:textId="6ED7CC36" w:rsidR="00841072" w:rsidRPr="00894961" w:rsidRDefault="00820470" w:rsidP="00CB58BC">
      <w:r w:rsidRPr="00820470">
        <w:t xml:space="preserve">• </w:t>
      </w:r>
      <w:r w:rsidRPr="00820470">
        <w:rPr>
          <w:b/>
          <w:bCs/>
        </w:rPr>
        <w:t>Encryption and data integrity checks</w:t>
      </w:r>
      <w:r w:rsidRPr="00820470">
        <w:t xml:space="preserve"> – Transfers are encrypted </w:t>
      </w:r>
      <w:r w:rsidR="00D25007">
        <w:t>in transit</w:t>
      </w:r>
      <w:r w:rsidRPr="00820470">
        <w:t xml:space="preserve"> and </w:t>
      </w:r>
      <w:r w:rsidR="00B87A89" w:rsidRPr="00820470">
        <w:t>confirmed</w:t>
      </w:r>
      <w:r w:rsidRPr="00820470">
        <w:t xml:space="preserve"> with checksums to guarantee data is complete and secure </w:t>
      </w:r>
      <w:sdt>
        <w:sdtPr>
          <w:id w:val="1986818418"/>
          <w:citation/>
        </w:sdtPr>
        <w:sdtContent>
          <w:r w:rsidR="00555D2C">
            <w:fldChar w:fldCharType="begin"/>
          </w:r>
          <w:r w:rsidR="00555D2C">
            <w:instrText xml:space="preserve"> CITATION AWSnd4 \l 1033 </w:instrText>
          </w:r>
          <w:r w:rsidR="00555D2C">
            <w:fldChar w:fldCharType="separate"/>
          </w:r>
          <w:r w:rsidR="006A15BA" w:rsidRPr="006A15BA">
            <w:rPr>
              <w:noProof/>
            </w:rPr>
            <w:t>[15]</w:t>
          </w:r>
          <w:r w:rsidR="00555D2C">
            <w:fldChar w:fldCharType="end"/>
          </w:r>
        </w:sdtContent>
      </w:sdt>
      <w:r w:rsidR="00841072" w:rsidRPr="00894961">
        <w:t>.</w:t>
      </w:r>
    </w:p>
    <w:p w14:paraId="288296ED" w14:textId="5D61D3A2" w:rsidR="00354D7F" w:rsidRPr="00354D7F" w:rsidRDefault="00820470" w:rsidP="00CB58BC">
      <w:r w:rsidRPr="00820470">
        <w:t xml:space="preserve">• </w:t>
      </w:r>
      <w:r w:rsidRPr="00820470">
        <w:rPr>
          <w:b/>
          <w:bCs/>
        </w:rPr>
        <w:t>Support for multiple storage solutions</w:t>
      </w:r>
      <w:r w:rsidRPr="00820470">
        <w:t xml:space="preserve"> – Compatible with a wide range of Network Attached Storage (NAS), Storage Area Networks (SAN), and file servers, offering flexibility for diverse IT environments </w:t>
      </w:r>
      <w:sdt>
        <w:sdtPr>
          <w:id w:val="-1998104321"/>
          <w:citation/>
        </w:sdtPr>
        <w:sdtContent>
          <w:r w:rsidR="002C4234">
            <w:fldChar w:fldCharType="begin"/>
          </w:r>
          <w:r w:rsidR="002C4234">
            <w:instrText xml:space="preserve"> CITATION Gartner2023b \l 1033 </w:instrText>
          </w:r>
          <w:r w:rsidR="002C4234">
            <w:fldChar w:fldCharType="separate"/>
          </w:r>
          <w:r w:rsidR="006A15BA" w:rsidRPr="006A15BA">
            <w:rPr>
              <w:noProof/>
            </w:rPr>
            <w:t>[16]</w:t>
          </w:r>
          <w:r w:rsidR="002C4234">
            <w:fldChar w:fldCharType="end"/>
          </w:r>
        </w:sdtContent>
      </w:sdt>
      <w:r w:rsidR="00354D7F" w:rsidRPr="00354D7F">
        <w:t>.</w:t>
      </w:r>
    </w:p>
    <w:p w14:paraId="34E4CFA6" w14:textId="422C4E92" w:rsidR="00354D7F" w:rsidRPr="004D0E6C" w:rsidRDefault="00354D7F" w:rsidP="00407071">
      <w:pPr>
        <w:pStyle w:val="Heading2BPBHEB"/>
        <w:rPr>
          <w:lang w:val="it-IT"/>
        </w:rPr>
      </w:pPr>
      <w:r w:rsidRPr="004D0E6C">
        <w:rPr>
          <w:lang w:val="it-IT"/>
        </w:rPr>
        <w:t xml:space="preserve">User </w:t>
      </w:r>
      <w:r w:rsidR="009F19BC">
        <w:rPr>
          <w:lang w:val="it-IT"/>
        </w:rPr>
        <w:t>s</w:t>
      </w:r>
      <w:r w:rsidRPr="004D0E6C">
        <w:rPr>
          <w:lang w:val="it-IT"/>
        </w:rPr>
        <w:t>cenarios</w:t>
      </w:r>
    </w:p>
    <w:p w14:paraId="2AB4D11C" w14:textId="0B22FAD8" w:rsidR="00497C3A" w:rsidRPr="00D71B30" w:rsidRDefault="00497C3A" w:rsidP="00407071">
      <w:pPr>
        <w:pStyle w:val="NormalBPBHEB"/>
        <w:rPr>
          <w:lang w:val="it-IT"/>
        </w:rPr>
      </w:pPr>
      <w:r w:rsidRPr="00497C3A">
        <w:t xml:space="preserve">AWS DataSync supports </w:t>
      </w:r>
      <w:r w:rsidR="005F3B91">
        <w:t>different</w:t>
      </w:r>
      <w:r w:rsidR="005F3B91" w:rsidRPr="00497C3A">
        <w:t xml:space="preserve"> </w:t>
      </w:r>
      <w:r w:rsidRPr="00497C3A">
        <w:t>use cases across industries that require secure and high-throughput data movement.</w:t>
      </w:r>
    </w:p>
    <w:p w14:paraId="48FEED12" w14:textId="00933715" w:rsidR="00354D7F" w:rsidRPr="004D0E6C" w:rsidRDefault="00354D7F" w:rsidP="00407071">
      <w:pPr>
        <w:pStyle w:val="NormalBPBHEB"/>
        <w:rPr>
          <w:b/>
          <w:bCs/>
          <w:lang w:val="it-IT"/>
        </w:rPr>
      </w:pPr>
      <w:r w:rsidRPr="004D0E6C">
        <w:rPr>
          <w:b/>
          <w:bCs/>
          <w:lang w:val="it-IT"/>
        </w:rPr>
        <w:t xml:space="preserve">Scenario 1: </w:t>
      </w:r>
      <w:r w:rsidRPr="004D0E6C">
        <w:rPr>
          <w:lang w:val="it-IT"/>
        </w:rPr>
        <w:t>Large-</w:t>
      </w:r>
      <w:r w:rsidR="00A75265" w:rsidRPr="004D0E6C">
        <w:rPr>
          <w:lang w:val="it-IT"/>
        </w:rPr>
        <w:t>scale media file migration</w:t>
      </w:r>
    </w:p>
    <w:p w14:paraId="76D9963D" w14:textId="556FF8F3" w:rsidR="00354D7F" w:rsidRPr="00354D7F" w:rsidRDefault="009935BC" w:rsidP="00407071">
      <w:pPr>
        <w:pStyle w:val="NormalBPBHEB"/>
      </w:pPr>
      <w:r w:rsidRPr="009935BC">
        <w:t xml:space="preserve">A global media and entertainment company </w:t>
      </w:r>
      <w:r w:rsidR="009920D6">
        <w:t>must</w:t>
      </w:r>
      <w:r w:rsidRPr="009935BC">
        <w:t xml:space="preserve"> migrate petabytes of archived video content and raw production footage from </w:t>
      </w:r>
      <w:r w:rsidR="00036C86">
        <w:t>its</w:t>
      </w:r>
      <w:r w:rsidR="00036C86" w:rsidRPr="009935BC">
        <w:t xml:space="preserve"> </w:t>
      </w:r>
      <w:r w:rsidRPr="009935BC">
        <w:t>on-premises storage system to Amazon S3. The migration aimed to reduce dependency on local infrastructure and enhance content accessibility for post-production teams across regions.</w:t>
      </w:r>
    </w:p>
    <w:p w14:paraId="1465A609" w14:textId="225EB5FF" w:rsidR="00354D7F" w:rsidRPr="00354D7F" w:rsidRDefault="00354D7F" w:rsidP="00407071">
      <w:pPr>
        <w:pStyle w:val="NormalBPBHEB"/>
      </w:pPr>
      <w:r w:rsidRPr="00354D7F">
        <w:rPr>
          <w:b/>
          <w:bCs/>
        </w:rPr>
        <w:t>Outcome:</w:t>
      </w:r>
      <w:r w:rsidRPr="00354D7F">
        <w:t xml:space="preserve"> </w:t>
      </w:r>
      <w:r w:rsidR="009935BC" w:rsidRPr="009935BC">
        <w:t xml:space="preserve">AWS DataSync completed the transfer 50% faster than legacy tools, improved data availability, and reduced long-term storage costs by </w:t>
      </w:r>
      <w:r w:rsidR="00077268" w:rsidRPr="009935BC">
        <w:t>using</w:t>
      </w:r>
      <w:r w:rsidR="009935BC" w:rsidRPr="009935BC">
        <w:t xml:space="preserve"> Amazon S3 Glacier for archiving</w:t>
      </w:r>
      <w:r w:rsidRPr="00354D7F">
        <w:t xml:space="preserve"> </w:t>
      </w:r>
      <w:sdt>
        <w:sdtPr>
          <w:id w:val="412976100"/>
          <w:citation/>
        </w:sdtPr>
        <w:sdtContent>
          <w:r w:rsidR="00B86CCA">
            <w:fldChar w:fldCharType="begin"/>
          </w:r>
          <w:r w:rsidR="00B86CCA">
            <w:instrText xml:space="preserve"> CITATION I.D.C.2023a \l 1033 </w:instrText>
          </w:r>
          <w:r w:rsidR="00B86CCA">
            <w:fldChar w:fldCharType="separate"/>
          </w:r>
          <w:r w:rsidR="006A15BA" w:rsidRPr="006A15BA">
            <w:rPr>
              <w:noProof/>
            </w:rPr>
            <w:t>[17]</w:t>
          </w:r>
          <w:r w:rsidR="00B86CCA">
            <w:fldChar w:fldCharType="end"/>
          </w:r>
        </w:sdtContent>
      </w:sdt>
      <w:r w:rsidRPr="00354D7F">
        <w:t>.</w:t>
      </w:r>
    </w:p>
    <w:p w14:paraId="3994E5CB" w14:textId="2A06C327" w:rsidR="00184F4F" w:rsidRDefault="00184F4F" w:rsidP="00184F4F">
      <w:pPr>
        <w:pStyle w:val="NormalBPBHEB"/>
        <w:rPr>
          <w:b/>
          <w:bCs/>
        </w:rPr>
      </w:pPr>
      <w:r w:rsidRPr="00184F4F">
        <w:rPr>
          <w:b/>
          <w:bCs/>
        </w:rPr>
        <w:t>Scenario 2: Retail inventory data synchronization</w:t>
      </w:r>
    </w:p>
    <w:p w14:paraId="68BD76A2" w14:textId="7DE3429F" w:rsidR="00B86CCA" w:rsidRDefault="00184F4F" w:rsidP="00407071">
      <w:pPr>
        <w:pStyle w:val="NormalBPBHEB"/>
      </w:pPr>
      <w:r w:rsidRPr="00184F4F">
        <w:t xml:space="preserve">A multinational retail chain with distributed data centers faced challenges </w:t>
      </w:r>
      <w:r w:rsidR="00805E40">
        <w:t xml:space="preserve">in </w:t>
      </w:r>
      <w:r w:rsidR="00BD28EF">
        <w:t>keeping</w:t>
      </w:r>
      <w:r w:rsidR="0084726C">
        <w:t xml:space="preserve"> </w:t>
      </w:r>
      <w:r w:rsidR="0001565F">
        <w:t>correct</w:t>
      </w:r>
      <w:r w:rsidRPr="00184F4F">
        <w:t xml:space="preserve"> </w:t>
      </w:r>
      <w:r w:rsidR="002C4234">
        <w:t>real-time inventory records</w:t>
      </w:r>
      <w:r w:rsidRPr="00184F4F">
        <w:t xml:space="preserve">. The company deployed AWS DataSync to replicate sales and inventory data across regions, </w:t>
      </w:r>
      <w:r w:rsidR="003D49E2" w:rsidRPr="00184F4F">
        <w:t>synchronizing</w:t>
      </w:r>
      <w:r w:rsidRPr="00184F4F">
        <w:t xml:space="preserve"> data from point-of-sale systems to Amazon FSx</w:t>
      </w:r>
      <w:r w:rsidR="00A15379">
        <w:t xml:space="preserve"> for Files</w:t>
      </w:r>
      <w:r w:rsidRPr="00184F4F">
        <w:t>.</w:t>
      </w:r>
    </w:p>
    <w:p w14:paraId="73446959" w14:textId="5FA1B774" w:rsidR="00354D7F" w:rsidRPr="00354D7F" w:rsidRDefault="00184F4F" w:rsidP="00407071">
      <w:pPr>
        <w:pStyle w:val="NormalBPBHEB"/>
      </w:pPr>
      <w:r w:rsidRPr="00184F4F">
        <w:rPr>
          <w:b/>
          <w:bCs/>
        </w:rPr>
        <w:t>Outcome:</w:t>
      </w:r>
      <w:r w:rsidRPr="00184F4F">
        <w:t xml:space="preserve"> This resulted in a 35% improvement in stock tracking accuracy</w:t>
      </w:r>
      <w:r w:rsidR="004E1A1E">
        <w:t>, enabling</w:t>
      </w:r>
      <w:r w:rsidRPr="00184F4F">
        <w:t xml:space="preserve"> regional inventory systems to stay synchronized with headquarters in real-time </w:t>
      </w:r>
      <w:sdt>
        <w:sdtPr>
          <w:id w:val="-1035577897"/>
          <w:citation/>
        </w:sdtPr>
        <w:sdtContent>
          <w:r w:rsidR="002552DB">
            <w:fldChar w:fldCharType="begin"/>
          </w:r>
          <w:r w:rsidR="002552DB">
            <w:instrText xml:space="preserve"> CITATION Forrester2023b \l 1033 </w:instrText>
          </w:r>
          <w:r w:rsidR="002552DB">
            <w:fldChar w:fldCharType="separate"/>
          </w:r>
          <w:r w:rsidR="006A15BA" w:rsidRPr="006A15BA">
            <w:rPr>
              <w:noProof/>
            </w:rPr>
            <w:t>[18]</w:t>
          </w:r>
          <w:r w:rsidR="002552DB">
            <w:fldChar w:fldCharType="end"/>
          </w:r>
        </w:sdtContent>
      </w:sdt>
      <w:r w:rsidR="00354D7F" w:rsidRPr="00354D7F">
        <w:t>.</w:t>
      </w:r>
    </w:p>
    <w:p w14:paraId="228A80C8" w14:textId="38CF14A0" w:rsidR="00354D7F" w:rsidRPr="00354D7F" w:rsidRDefault="00354D7F" w:rsidP="00407071">
      <w:pPr>
        <w:pStyle w:val="Heading2BPBHEB"/>
      </w:pPr>
      <w:commentRangeStart w:id="30"/>
      <w:commentRangeStart w:id="31"/>
      <w:r w:rsidRPr="00354D7F">
        <w:t xml:space="preserve">Best </w:t>
      </w:r>
      <w:r w:rsidR="006B2D65">
        <w:t>p</w:t>
      </w:r>
      <w:r w:rsidRPr="00354D7F">
        <w:t>ractices</w:t>
      </w:r>
      <w:commentRangeEnd w:id="30"/>
      <w:r w:rsidR="006B2D65">
        <w:rPr>
          <w:rStyle w:val="CommentReference"/>
          <w:rFonts w:asciiTheme="minorHAnsi" w:eastAsiaTheme="minorHAnsi" w:hAnsiTheme="minorHAnsi" w:cstheme="minorBidi"/>
          <w:b w:val="0"/>
          <w:color w:val="auto"/>
        </w:rPr>
        <w:commentReference w:id="30"/>
      </w:r>
      <w:commentRangeEnd w:id="31"/>
      <w:r w:rsidR="001C4843">
        <w:rPr>
          <w:rStyle w:val="CommentReference"/>
          <w:b w:val="0"/>
          <w:color w:val="auto"/>
        </w:rPr>
        <w:commentReference w:id="31"/>
      </w:r>
    </w:p>
    <w:p w14:paraId="45F56AA6" w14:textId="4950C981" w:rsidR="008D0A72" w:rsidRPr="008D0A72" w:rsidRDefault="008D0A72" w:rsidP="008D0A72">
      <w:pPr>
        <w:pStyle w:val="NormalBPBHEB"/>
        <w:ind w:left="360"/>
      </w:pPr>
      <w:r w:rsidRPr="008D0A72">
        <w:t xml:space="preserve">Applying proven </w:t>
      </w:r>
      <w:r w:rsidR="009920D6">
        <w:t>AWS DataSync strategies</w:t>
      </w:r>
      <w:r w:rsidRPr="008D0A72">
        <w:t xml:space="preserve"> can improve transfer performance, reduce </w:t>
      </w:r>
      <w:r w:rsidR="004E1A1E" w:rsidRPr="008D0A72">
        <w:t>costs</w:t>
      </w:r>
      <w:r w:rsidRPr="008D0A72">
        <w:t>, and ensure long-term efficiency.</w:t>
      </w:r>
    </w:p>
    <w:p w14:paraId="367B3F77" w14:textId="0166B2F9" w:rsidR="00354D7F" w:rsidRPr="007129F9" w:rsidRDefault="008D0A72" w:rsidP="00D71B30">
      <w:pPr>
        <w:pStyle w:val="NormalBPBHEB"/>
        <w:ind w:left="360"/>
      </w:pPr>
      <w:r w:rsidRPr="008D0A72">
        <w:t xml:space="preserve">• </w:t>
      </w:r>
      <w:r w:rsidRPr="008D0A72">
        <w:rPr>
          <w:b/>
          <w:bCs/>
        </w:rPr>
        <w:t>Use AWS Direct Connect for large-scale data transfers</w:t>
      </w:r>
      <w:r w:rsidRPr="008D0A72">
        <w:t xml:space="preserve"> – Leverage Direct Connect to create a dedicated network link that improves speed, security, and reliability during massive file migrations </w:t>
      </w:r>
      <w:r w:rsidR="00354D7F" w:rsidRPr="007129F9">
        <w:t>[26].</w:t>
      </w:r>
    </w:p>
    <w:p w14:paraId="313E84A9" w14:textId="31DBE464" w:rsidR="00354D7F" w:rsidRPr="007129F9" w:rsidRDefault="00354D7F" w:rsidP="0078227E">
      <w:pPr>
        <w:pStyle w:val="NormalBPBHEB"/>
        <w:numPr>
          <w:ilvl w:val="0"/>
          <w:numId w:val="6"/>
        </w:numPr>
      </w:pPr>
      <w:r w:rsidRPr="00E06C1E">
        <w:t xml:space="preserve">Schedule off-peak incremental syncs to </w:t>
      </w:r>
      <w:r w:rsidR="00077268" w:rsidRPr="00E06C1E">
        <w:t>improve</w:t>
      </w:r>
      <w:r w:rsidRPr="00E06C1E">
        <w:t xml:space="preserve"> costs</w:t>
      </w:r>
      <w:r w:rsidR="00281493">
        <w:t>. Running sync jobs during off-peak hours minimizes the cost impact of</w:t>
      </w:r>
      <w:r w:rsidR="006308A9" w:rsidRPr="006308A9">
        <w:t xml:space="preserve"> data transfer and reduces interference with production workloads</w:t>
      </w:r>
      <w:r w:rsidRPr="007129F9">
        <w:t xml:space="preserve"> </w:t>
      </w:r>
      <w:sdt>
        <w:sdtPr>
          <w:id w:val="777829769"/>
          <w:citation/>
        </w:sdtPr>
        <w:sdtContent>
          <w:r w:rsidR="002552DB">
            <w:fldChar w:fldCharType="begin"/>
          </w:r>
          <w:r w:rsidR="002552DB">
            <w:instrText xml:space="preserve"> CITATION Deloitte2023b \l 1033 </w:instrText>
          </w:r>
          <w:r w:rsidR="002552DB">
            <w:fldChar w:fldCharType="separate"/>
          </w:r>
          <w:r w:rsidR="006A15BA" w:rsidRPr="006A15BA">
            <w:rPr>
              <w:noProof/>
            </w:rPr>
            <w:t>[20]</w:t>
          </w:r>
          <w:r w:rsidR="002552DB">
            <w:fldChar w:fldCharType="end"/>
          </w:r>
        </w:sdtContent>
      </w:sdt>
      <w:r w:rsidRPr="007129F9">
        <w:t>.</w:t>
      </w:r>
    </w:p>
    <w:p w14:paraId="4674055C" w14:textId="3062E780" w:rsidR="00354D7F" w:rsidRPr="007129F9" w:rsidRDefault="00354D7F" w:rsidP="0078227E">
      <w:pPr>
        <w:pStyle w:val="NormalBPBHEB"/>
        <w:numPr>
          <w:ilvl w:val="0"/>
          <w:numId w:val="6"/>
        </w:numPr>
      </w:pPr>
      <w:r w:rsidRPr="00E06C1E">
        <w:t>Enable Amazon S3 lifecycle rules for long-term storage optimization</w:t>
      </w:r>
      <w:r w:rsidR="009F4DE8">
        <w:t xml:space="preserve"> </w:t>
      </w:r>
      <w:r w:rsidR="00281493">
        <w:t xml:space="preserve">— Use S3 lifecycle policies to automatically transition data to cost-effective storage classes, such as S3 Glacier or S3 Intelligent-Tiering </w:t>
      </w:r>
      <w:sdt>
        <w:sdtPr>
          <w:id w:val="533231348"/>
          <w:citation/>
        </w:sdtPr>
        <w:sdtContent>
          <w:r w:rsidR="006A388B">
            <w:fldChar w:fldCharType="begin"/>
          </w:r>
          <w:r w:rsidR="006A388B">
            <w:instrText xml:space="preserve"> CITATION AWSnd5 \l 1033 </w:instrText>
          </w:r>
          <w:r w:rsidR="006A388B">
            <w:fldChar w:fldCharType="separate"/>
          </w:r>
          <w:r w:rsidR="006A15BA" w:rsidRPr="006A15BA">
            <w:rPr>
              <w:noProof/>
            </w:rPr>
            <w:t>[21]</w:t>
          </w:r>
          <w:r w:rsidR="006A388B">
            <w:fldChar w:fldCharType="end"/>
          </w:r>
        </w:sdtContent>
      </w:sdt>
      <w:r w:rsidRPr="007129F9">
        <w:t>.</w:t>
      </w:r>
    </w:p>
    <w:p w14:paraId="6BFE7C93" w14:textId="7B5712F1" w:rsidR="00354D7F" w:rsidRPr="00354D7F" w:rsidRDefault="00354D7F" w:rsidP="00407071">
      <w:pPr>
        <w:pStyle w:val="Heading2BPBHEB"/>
      </w:pPr>
      <w:r w:rsidRPr="00354D7F">
        <w:t xml:space="preserve">Case </w:t>
      </w:r>
      <w:r w:rsidR="006B2D65">
        <w:t>s</w:t>
      </w:r>
      <w:r w:rsidRPr="00354D7F">
        <w:t>tudy</w:t>
      </w:r>
    </w:p>
    <w:p w14:paraId="5DA538CE" w14:textId="4A82D014" w:rsidR="008E5422" w:rsidRPr="008E5422" w:rsidRDefault="00354D7F" w:rsidP="008E5422">
      <w:pPr>
        <w:pStyle w:val="NormalBPBHEB"/>
      </w:pPr>
      <w:r w:rsidRPr="00354D7F">
        <w:t xml:space="preserve">A </w:t>
      </w:r>
      <w:r w:rsidRPr="00354D7F">
        <w:rPr>
          <w:b/>
          <w:bCs/>
        </w:rPr>
        <w:t>Deloitte report</w:t>
      </w:r>
      <w:r w:rsidRPr="00354D7F">
        <w:t xml:space="preserve"> </w:t>
      </w:r>
      <w:r w:rsidR="00DD6498">
        <w:t>p</w:t>
      </w:r>
      <w:r w:rsidR="008E5422" w:rsidRPr="008E5422">
        <w:t xml:space="preserve">rofiled a multinational pharmaceutical company undergoing a digital transformation initiative. The firm needed to migrate vast volumes of clinical trial data from local research centers to AWS to </w:t>
      </w:r>
      <w:r w:rsidR="00DD6498">
        <w:t xml:space="preserve">enhance collaboration, improve regulatory compliance, and </w:t>
      </w:r>
      <w:r w:rsidR="00077268">
        <w:t>help</w:t>
      </w:r>
      <w:r w:rsidR="00DD6498">
        <w:t xml:space="preserve"> </w:t>
      </w:r>
      <w:r w:rsidR="00B542E7">
        <w:t xml:space="preserve">with </w:t>
      </w:r>
      <w:r w:rsidR="008E5422" w:rsidRPr="008E5422">
        <w:t>disaster recovery.</w:t>
      </w:r>
    </w:p>
    <w:p w14:paraId="26812A27" w14:textId="72070E6D" w:rsidR="008E5422" w:rsidRPr="008E5422" w:rsidRDefault="008E5422" w:rsidP="008E5422">
      <w:pPr>
        <w:pStyle w:val="NormalBPBHEB"/>
      </w:pPr>
      <w:r w:rsidRPr="008E5422">
        <w:rPr>
          <w:b/>
          <w:bCs/>
        </w:rPr>
        <w:t>Approach:</w:t>
      </w:r>
      <w:r w:rsidRPr="008E5422">
        <w:br/>
        <w:t xml:space="preserve">Using AWS DataSync, the IT team installed agents across six global research sites, enabling secure and continuous data transfers to Amazon S3. With support for incremental sync and scheduled jobs, they reduced network congestion and </w:t>
      </w:r>
      <w:r w:rsidR="000B3C1E" w:rsidRPr="008E5422">
        <w:t>kept</w:t>
      </w:r>
      <w:r w:rsidRPr="008E5422">
        <w:t xml:space="preserve"> consistent updates.</w:t>
      </w:r>
    </w:p>
    <w:p w14:paraId="1CFE11A9" w14:textId="5715B0BF" w:rsidR="00354D7F" w:rsidRPr="00354D7F" w:rsidRDefault="008E5422" w:rsidP="00407071">
      <w:pPr>
        <w:pStyle w:val="NormalBPBHEB"/>
      </w:pPr>
      <w:r w:rsidRPr="008E5422">
        <w:rPr>
          <w:b/>
          <w:bCs/>
        </w:rPr>
        <w:t>Outcome:</w:t>
      </w:r>
      <w:r w:rsidRPr="008E5422">
        <w:br/>
        <w:t xml:space="preserve">The company reported a 45% decrease in manual IT intervention related to file movement and synchronization. Compliance reports were generated </w:t>
      </w:r>
      <w:r w:rsidR="00B724D6">
        <w:t>faster</w:t>
      </w:r>
      <w:r w:rsidR="00DD6498">
        <w:t xml:space="preserve">, research teams gained </w:t>
      </w:r>
      <w:r w:rsidR="009920D6">
        <w:t>access to shared datasets faster</w:t>
      </w:r>
      <w:r w:rsidRPr="008E5422">
        <w:t>, and data security improved significantly. The switch to AWS storage also lowered infrastructure costs and increased scalability across research workflows</w:t>
      </w:r>
      <w:r w:rsidR="00C44451">
        <w:t>.</w:t>
      </w:r>
      <w:r w:rsidRPr="008E5422">
        <w:t xml:space="preserve"> </w:t>
      </w:r>
      <w:sdt>
        <w:sdtPr>
          <w:id w:val="581962230"/>
          <w:citation/>
        </w:sdtPr>
        <w:sdtContent>
          <w:r w:rsidR="00C95D35">
            <w:fldChar w:fldCharType="begin"/>
          </w:r>
          <w:r w:rsidR="00C95D35">
            <w:instrText xml:space="preserve"> CITATION Gartner2023a \l 1033 </w:instrText>
          </w:r>
          <w:r w:rsidR="00C95D35">
            <w:fldChar w:fldCharType="separate"/>
          </w:r>
          <w:r w:rsidR="006A15BA" w:rsidRPr="006A15BA">
            <w:rPr>
              <w:noProof/>
            </w:rPr>
            <w:t>[22]</w:t>
          </w:r>
          <w:r w:rsidR="00C95D35">
            <w:fldChar w:fldCharType="end"/>
          </w:r>
        </w:sdtContent>
      </w:sdt>
      <w:r w:rsidRPr="008E5422">
        <w:t>.</w:t>
      </w:r>
    </w:p>
    <w:p w14:paraId="224C7F4A" w14:textId="51C30235" w:rsidR="00354D7F" w:rsidRPr="00354D7F" w:rsidRDefault="00354D7F" w:rsidP="00407071">
      <w:pPr>
        <w:pStyle w:val="Heading1BPBHEB"/>
      </w:pPr>
      <w:r w:rsidRPr="00354D7F">
        <w:t xml:space="preserve">AWS </w:t>
      </w:r>
      <w:r w:rsidR="0000443E">
        <w:t>m</w:t>
      </w:r>
      <w:r w:rsidRPr="00354D7F">
        <w:t xml:space="preserve">ainframe </w:t>
      </w:r>
      <w:r w:rsidR="0000443E">
        <w:t>m</w:t>
      </w:r>
      <w:r w:rsidRPr="00354D7F">
        <w:t>odernization</w:t>
      </w:r>
    </w:p>
    <w:p w14:paraId="6BBBFA3E" w14:textId="5E9956CA" w:rsidR="00354D7F" w:rsidRPr="00354D7F" w:rsidRDefault="00354D7F" w:rsidP="00407071">
      <w:pPr>
        <w:pStyle w:val="NormalBPBHEB"/>
      </w:pPr>
      <w:r w:rsidRPr="00354D7F">
        <w:t xml:space="preserve">AWS Mainframe Modernization </w:t>
      </w:r>
      <w:r w:rsidR="00281493">
        <w:t>offers a structured migration framework for transitioning</w:t>
      </w:r>
      <w:r w:rsidRPr="00354D7F">
        <w:t xml:space="preserve"> legacy mainframe applications to </w:t>
      </w:r>
      <w:r w:rsidRPr="00354D7F">
        <w:rPr>
          <w:b/>
          <w:bCs/>
        </w:rPr>
        <w:t>cloud-native architectures</w:t>
      </w:r>
      <w:r w:rsidRPr="00354D7F">
        <w:t xml:space="preserve"> </w:t>
      </w:r>
      <w:r w:rsidR="008C3526" w:rsidRPr="00407071">
        <w:t>[12].</w:t>
      </w:r>
    </w:p>
    <w:p w14:paraId="257C1DDA" w14:textId="41388DB6" w:rsidR="00354D7F" w:rsidRPr="00354D7F" w:rsidRDefault="00354D7F" w:rsidP="00407071">
      <w:pPr>
        <w:pStyle w:val="Heading2BPBHEB"/>
      </w:pPr>
      <w:commentRangeStart w:id="32"/>
      <w:commentRangeStart w:id="33"/>
      <w:r w:rsidRPr="00354D7F">
        <w:t xml:space="preserve">Key </w:t>
      </w:r>
      <w:r w:rsidR="0000443E">
        <w:t>f</w:t>
      </w:r>
      <w:r w:rsidRPr="00354D7F">
        <w:t>eatures</w:t>
      </w:r>
      <w:commentRangeEnd w:id="32"/>
      <w:r w:rsidR="00F52B37">
        <w:rPr>
          <w:rStyle w:val="CommentReference"/>
          <w:rFonts w:asciiTheme="minorHAnsi" w:eastAsiaTheme="minorHAnsi" w:hAnsiTheme="minorHAnsi" w:cstheme="minorBidi"/>
          <w:b w:val="0"/>
          <w:color w:val="auto"/>
        </w:rPr>
        <w:commentReference w:id="32"/>
      </w:r>
      <w:commentRangeEnd w:id="33"/>
      <w:r w:rsidR="004805DA">
        <w:rPr>
          <w:rStyle w:val="CommentReference"/>
          <w:b w:val="0"/>
          <w:color w:val="auto"/>
        </w:rPr>
        <w:commentReference w:id="33"/>
      </w:r>
    </w:p>
    <w:p w14:paraId="7EA7331E" w14:textId="76875A17" w:rsidR="004376BF" w:rsidRPr="00B724D6" w:rsidRDefault="004376BF" w:rsidP="00CB5080">
      <w:pPr>
        <w:pStyle w:val="NormalBPBHEB"/>
      </w:pPr>
      <w:r w:rsidRPr="00B724D6">
        <w:t>Modernizing mainframe workloads requires flexibility and a well-defined strategy. AWS Mainframe Modernization provides two tailored paths</w:t>
      </w:r>
      <w:r w:rsidR="00015A6C" w:rsidRPr="00B724D6">
        <w:t xml:space="preserve"> </w:t>
      </w:r>
      <w:r w:rsidRPr="00B724D6">
        <w:t>—</w:t>
      </w:r>
      <w:r w:rsidR="00015A6C" w:rsidRPr="00B724D6">
        <w:t xml:space="preserve"> </w:t>
      </w:r>
      <w:r w:rsidRPr="00B724D6">
        <w:t>rehosting and refactoring—designed to accelerate the transition from legacy environments to cloud-native architectures.</w:t>
      </w:r>
    </w:p>
    <w:p w14:paraId="332481A1" w14:textId="57EFD4F4" w:rsidR="00CC733C" w:rsidRDefault="004376BF" w:rsidP="0078227E">
      <w:pPr>
        <w:pStyle w:val="NormalBPBHEB"/>
        <w:numPr>
          <w:ilvl w:val="0"/>
          <w:numId w:val="7"/>
        </w:numPr>
        <w:rPr>
          <w:b/>
          <w:bCs/>
        </w:rPr>
      </w:pPr>
      <w:r w:rsidRPr="004376BF">
        <w:rPr>
          <w:b/>
          <w:bCs/>
        </w:rPr>
        <w:t xml:space="preserve">Rehosting (Lift-and-Shift) – </w:t>
      </w:r>
      <w:r w:rsidRPr="00B724D6">
        <w:t xml:space="preserve">Migrates mainframe workloads directly to Amazon EC2 with minimal modifications, enabling faster time-to-cloud </w:t>
      </w:r>
      <w:sdt>
        <w:sdtPr>
          <w:id w:val="1130665460"/>
          <w:citation/>
        </w:sdtPr>
        <w:sdtContent>
          <w:r w:rsidR="00B32F71" w:rsidRPr="00B724D6">
            <w:fldChar w:fldCharType="begin"/>
          </w:r>
          <w:r w:rsidR="00B32F71" w:rsidRPr="00B724D6">
            <w:instrText xml:space="preserve"> CITATION Deloitte2023a \l 1033 </w:instrText>
          </w:r>
          <w:r w:rsidR="00B32F71" w:rsidRPr="00B724D6">
            <w:fldChar w:fldCharType="separate"/>
          </w:r>
          <w:r w:rsidR="006A15BA" w:rsidRPr="006A15BA">
            <w:rPr>
              <w:noProof/>
            </w:rPr>
            <w:t>[24]</w:t>
          </w:r>
          <w:r w:rsidR="00B32F71" w:rsidRPr="00B724D6">
            <w:fldChar w:fldCharType="end"/>
          </w:r>
        </w:sdtContent>
      </w:sdt>
      <w:r w:rsidRPr="00B724D6">
        <w:t>.</w:t>
      </w:r>
    </w:p>
    <w:p w14:paraId="7FEB70A8" w14:textId="20C29267" w:rsidR="00CC733C" w:rsidRDefault="004376BF" w:rsidP="0078227E">
      <w:pPr>
        <w:pStyle w:val="NormalBPBHEB"/>
        <w:numPr>
          <w:ilvl w:val="0"/>
          <w:numId w:val="7"/>
        </w:numPr>
        <w:rPr>
          <w:b/>
          <w:bCs/>
        </w:rPr>
      </w:pPr>
      <w:r w:rsidRPr="004376BF">
        <w:rPr>
          <w:b/>
          <w:bCs/>
        </w:rPr>
        <w:t xml:space="preserve">Refactoring for Cloud-Native Services – </w:t>
      </w:r>
      <w:r w:rsidRPr="00B724D6">
        <w:t xml:space="preserve">Deconstructs monolithic legacy applications into </w:t>
      </w:r>
      <w:r w:rsidR="00744D73" w:rsidRPr="00B724D6">
        <w:t xml:space="preserve">a </w:t>
      </w:r>
      <w:r w:rsidRPr="00B724D6">
        <w:t xml:space="preserve">microservices architecture using AWS Lambda, Amazon DynamoDB, and other serverless technologies </w:t>
      </w:r>
      <w:sdt>
        <w:sdtPr>
          <w:id w:val="-658928578"/>
          <w:citation/>
        </w:sdtPr>
        <w:sdtContent>
          <w:r w:rsidR="00122CBF" w:rsidRPr="00B724D6">
            <w:fldChar w:fldCharType="begin"/>
          </w:r>
          <w:r w:rsidR="00122CBF" w:rsidRPr="00B724D6">
            <w:instrText xml:space="preserve"> CITATION McKinsey2023 \l 1033 </w:instrText>
          </w:r>
          <w:r w:rsidR="00122CBF" w:rsidRPr="00B724D6">
            <w:fldChar w:fldCharType="separate"/>
          </w:r>
          <w:r w:rsidR="006A15BA" w:rsidRPr="006A15BA">
            <w:rPr>
              <w:noProof/>
            </w:rPr>
            <w:t>[25]</w:t>
          </w:r>
          <w:r w:rsidR="00122CBF" w:rsidRPr="00B724D6">
            <w:fldChar w:fldCharType="end"/>
          </w:r>
        </w:sdtContent>
      </w:sdt>
      <w:r w:rsidRPr="00B724D6">
        <w:t>.</w:t>
      </w:r>
    </w:p>
    <w:p w14:paraId="7B5EA20D" w14:textId="7769AE0E" w:rsidR="00354D7F" w:rsidRPr="00015A6C" w:rsidRDefault="004376BF" w:rsidP="0078227E">
      <w:pPr>
        <w:pStyle w:val="NormalBPBHEB"/>
        <w:numPr>
          <w:ilvl w:val="0"/>
          <w:numId w:val="7"/>
        </w:numPr>
      </w:pPr>
      <w:r w:rsidRPr="00CC733C">
        <w:rPr>
          <w:b/>
          <w:bCs/>
        </w:rPr>
        <w:t xml:space="preserve">• Automation &amp; DevOps Integration – </w:t>
      </w:r>
      <w:r w:rsidRPr="00B724D6">
        <w:t xml:space="preserve">Supports integration with CI/CD pipelines using tools like AWS CodePipeline and CodeDeploy, enhancing the agility of modernized workloads </w:t>
      </w:r>
      <w:sdt>
        <w:sdtPr>
          <w:id w:val="-1067952603"/>
          <w:citation/>
        </w:sdtPr>
        <w:sdtContent>
          <w:r w:rsidR="00744D73" w:rsidRPr="00B724D6">
            <w:fldChar w:fldCharType="begin"/>
          </w:r>
          <w:r w:rsidR="00744D73" w:rsidRPr="00B724D6">
            <w:instrText xml:space="preserve"> CITATION AWSd \l 1033 </w:instrText>
          </w:r>
          <w:r w:rsidR="00744D73" w:rsidRPr="00B724D6">
            <w:fldChar w:fldCharType="separate"/>
          </w:r>
          <w:r w:rsidR="006A15BA" w:rsidRPr="006A15BA">
            <w:rPr>
              <w:noProof/>
            </w:rPr>
            <w:t>[26]</w:t>
          </w:r>
          <w:r w:rsidR="00744D73" w:rsidRPr="00B724D6">
            <w:fldChar w:fldCharType="end"/>
          </w:r>
        </w:sdtContent>
      </w:sdt>
      <w:r w:rsidRPr="00B724D6">
        <w:t>.</w:t>
      </w:r>
    </w:p>
    <w:p w14:paraId="787BD790" w14:textId="41F5F345" w:rsidR="00354D7F" w:rsidRPr="00354D7F" w:rsidRDefault="00354D7F" w:rsidP="00407071">
      <w:pPr>
        <w:pStyle w:val="Heading2BPBHEB"/>
      </w:pPr>
      <w:commentRangeStart w:id="34"/>
      <w:commentRangeStart w:id="35"/>
      <w:r w:rsidRPr="00354D7F">
        <w:t xml:space="preserve">User </w:t>
      </w:r>
      <w:r w:rsidR="001E16AC">
        <w:t>s</w:t>
      </w:r>
      <w:r w:rsidRPr="00354D7F">
        <w:t>cenarios</w:t>
      </w:r>
      <w:commentRangeEnd w:id="34"/>
      <w:r w:rsidR="007B5632">
        <w:rPr>
          <w:rStyle w:val="CommentReference"/>
          <w:rFonts w:asciiTheme="minorHAnsi" w:eastAsiaTheme="minorHAnsi" w:hAnsiTheme="minorHAnsi" w:cstheme="minorBidi"/>
          <w:b w:val="0"/>
          <w:color w:val="auto"/>
        </w:rPr>
        <w:commentReference w:id="34"/>
      </w:r>
      <w:commentRangeEnd w:id="35"/>
      <w:r w:rsidR="004805DA">
        <w:rPr>
          <w:rStyle w:val="CommentReference"/>
          <w:b w:val="0"/>
          <w:color w:val="auto"/>
        </w:rPr>
        <w:commentReference w:id="35"/>
      </w:r>
    </w:p>
    <w:p w14:paraId="1F5D4CBE" w14:textId="14AA63AF" w:rsidR="00B51DAA" w:rsidRPr="00B51DAA" w:rsidRDefault="00B51DAA" w:rsidP="00B51DAA">
      <w:pPr>
        <w:pStyle w:val="NormalBPBHEB"/>
      </w:pPr>
      <w:r w:rsidRPr="00B51DAA">
        <w:t xml:space="preserve">Organizations across </w:t>
      </w:r>
      <w:r w:rsidR="00F93B16">
        <w:t>various sectors have successfully transitioned away from mainframe systems by utilizing</w:t>
      </w:r>
      <w:r w:rsidRPr="00B51DAA">
        <w:t xml:space="preserve"> AWS's modernization tools. The examples below illustrate how AWS Mainframe Modernization delivers performance, cost savings, and innovation.</w:t>
      </w:r>
    </w:p>
    <w:p w14:paraId="53E26348" w14:textId="77777777" w:rsidR="00B51DAA" w:rsidRDefault="00B51DAA" w:rsidP="00B51DAA">
      <w:pPr>
        <w:pStyle w:val="NormalBPBHEB"/>
        <w:rPr>
          <w:b/>
          <w:bCs/>
        </w:rPr>
      </w:pPr>
      <w:r w:rsidRPr="00B51DAA">
        <w:rPr>
          <w:b/>
          <w:bCs/>
        </w:rPr>
        <w:t>Scenario 1: Banking system modernization</w:t>
      </w:r>
    </w:p>
    <w:p w14:paraId="5955CFB1" w14:textId="60F96695" w:rsidR="00B51DAA" w:rsidRPr="00B51DAA" w:rsidRDefault="00B51DAA" w:rsidP="00B51DAA">
      <w:pPr>
        <w:pStyle w:val="NormalBPBHEB"/>
      </w:pPr>
      <w:r w:rsidRPr="00B51DAA">
        <w:t xml:space="preserve">A global financial </w:t>
      </w:r>
      <w:r w:rsidR="009920D6">
        <w:t>institution's COBOL-based transaction system running on an aging mainframe faced scalability limitations and high operational costs</w:t>
      </w:r>
      <w:r w:rsidRPr="00B51DAA">
        <w:t xml:space="preserve">. </w:t>
      </w:r>
      <w:r w:rsidR="00094720">
        <w:t>The bank adopted a rehosting strategy using AWS Mainframe Modernization to address these challenges</w:t>
      </w:r>
      <w:r w:rsidRPr="00B51DAA">
        <w:t>.</w:t>
      </w:r>
      <w:r w:rsidRPr="00B51DAA">
        <w:br/>
      </w:r>
      <w:r w:rsidRPr="00B51DAA">
        <w:rPr>
          <w:b/>
          <w:bCs/>
        </w:rPr>
        <w:t>Outcome:</w:t>
      </w:r>
      <w:r w:rsidRPr="00B51DAA">
        <w:t xml:space="preserve"> The migration to Amazon EC2 cut infrastructure costs by 50%, and the system now supports scalable transactions, handling double the </w:t>
      </w:r>
      <w:r w:rsidR="000B3C1E" w:rsidRPr="00B51DAA">
        <w:t>earlier</w:t>
      </w:r>
      <w:r w:rsidRPr="00B51DAA">
        <w:t xml:space="preserve"> volume with ease </w:t>
      </w:r>
      <w:sdt>
        <w:sdtPr>
          <w:id w:val="-1588758248"/>
          <w:citation/>
        </w:sdtPr>
        <w:sdtContent>
          <w:r w:rsidR="002375DB">
            <w:fldChar w:fldCharType="begin"/>
          </w:r>
          <w:r w:rsidR="002375DB">
            <w:instrText xml:space="preserve"> CITATION Gartner2023g \l 1033 </w:instrText>
          </w:r>
          <w:r w:rsidR="002375DB">
            <w:fldChar w:fldCharType="separate"/>
          </w:r>
          <w:r w:rsidR="006A15BA" w:rsidRPr="006A15BA">
            <w:rPr>
              <w:noProof/>
            </w:rPr>
            <w:t>[27]</w:t>
          </w:r>
          <w:r w:rsidR="002375DB">
            <w:fldChar w:fldCharType="end"/>
          </w:r>
        </w:sdtContent>
      </w:sdt>
      <w:r w:rsidRPr="00B51DAA">
        <w:t>.</w:t>
      </w:r>
    </w:p>
    <w:p w14:paraId="67889FD7" w14:textId="77777777" w:rsidR="00F90D14" w:rsidRDefault="00B51DAA" w:rsidP="00B51DAA">
      <w:pPr>
        <w:pStyle w:val="NormalBPBHEB"/>
        <w:rPr>
          <w:b/>
          <w:bCs/>
        </w:rPr>
      </w:pPr>
      <w:r w:rsidRPr="00B51DAA">
        <w:rPr>
          <w:b/>
          <w:bCs/>
        </w:rPr>
        <w:t>Scenario 2: Insurance claims processing automation</w:t>
      </w:r>
    </w:p>
    <w:p w14:paraId="1F7FAD3E" w14:textId="77777777" w:rsidR="00F90D14" w:rsidRDefault="00B51DAA" w:rsidP="00B51DAA">
      <w:pPr>
        <w:pStyle w:val="NormalBPBHEB"/>
      </w:pPr>
      <w:r w:rsidRPr="00B51DAA">
        <w:t>An insurance company’s legacy claims platform struggled with latency and maintenance inefficiencies. The organization refactored its monolithic mainframe application using AWS Lambda and Amazon DynamoDB.</w:t>
      </w:r>
    </w:p>
    <w:p w14:paraId="6E154B99" w14:textId="5D84574F" w:rsidR="00354D7F" w:rsidRPr="00354D7F" w:rsidRDefault="00B51DAA" w:rsidP="00407071">
      <w:pPr>
        <w:pStyle w:val="NormalBPBHEB"/>
      </w:pPr>
      <w:r w:rsidRPr="00B51DAA">
        <w:rPr>
          <w:b/>
          <w:bCs/>
        </w:rPr>
        <w:t>Outcome:</w:t>
      </w:r>
      <w:r w:rsidRPr="00B51DAA">
        <w:t xml:space="preserve"> This resulted in a 40% improvement in claims processing speed and a 35% reduction in overall maintenance costs, streamlining both internal workflows and customer service </w:t>
      </w:r>
      <w:sdt>
        <w:sdtPr>
          <w:id w:val="-1429725969"/>
          <w:citation/>
        </w:sdtPr>
        <w:sdtContent>
          <w:r w:rsidR="00E14396">
            <w:fldChar w:fldCharType="begin"/>
          </w:r>
          <w:r w:rsidR="00E14396">
            <w:instrText xml:space="preserve"> CITATION Forrester2023f \l 1033 </w:instrText>
          </w:r>
          <w:r w:rsidR="00E14396">
            <w:fldChar w:fldCharType="separate"/>
          </w:r>
          <w:r w:rsidR="006A15BA" w:rsidRPr="006A15BA">
            <w:rPr>
              <w:noProof/>
            </w:rPr>
            <w:t>[28]</w:t>
          </w:r>
          <w:r w:rsidR="00E14396">
            <w:fldChar w:fldCharType="end"/>
          </w:r>
        </w:sdtContent>
      </w:sdt>
      <w:r w:rsidRPr="00B51DAA">
        <w:t>.</w:t>
      </w:r>
    </w:p>
    <w:p w14:paraId="42020E10" w14:textId="686D9F4E" w:rsidR="00354D7F" w:rsidRDefault="00354D7F" w:rsidP="00407071">
      <w:pPr>
        <w:pStyle w:val="Heading2BPBHEB"/>
      </w:pPr>
      <w:commentRangeStart w:id="36"/>
      <w:commentRangeStart w:id="37"/>
      <w:r w:rsidRPr="00354D7F">
        <w:t xml:space="preserve">Best </w:t>
      </w:r>
      <w:r w:rsidR="00B613C8">
        <w:t>p</w:t>
      </w:r>
      <w:r w:rsidRPr="00354D7F">
        <w:t>ractices</w:t>
      </w:r>
      <w:commentRangeEnd w:id="36"/>
      <w:r w:rsidR="004176B6">
        <w:rPr>
          <w:rStyle w:val="CommentReference"/>
          <w:rFonts w:asciiTheme="minorHAnsi" w:eastAsiaTheme="minorHAnsi" w:hAnsiTheme="minorHAnsi" w:cstheme="minorBidi"/>
          <w:b w:val="0"/>
          <w:color w:val="auto"/>
        </w:rPr>
        <w:commentReference w:id="36"/>
      </w:r>
      <w:commentRangeEnd w:id="37"/>
      <w:r w:rsidR="00867A8C">
        <w:rPr>
          <w:rStyle w:val="CommentReference"/>
          <w:b w:val="0"/>
          <w:color w:val="auto"/>
        </w:rPr>
        <w:commentReference w:id="37"/>
      </w:r>
    </w:p>
    <w:p w14:paraId="4D4235FE" w14:textId="7BCD862F" w:rsidR="00CA6674" w:rsidRPr="00CA6674" w:rsidRDefault="00CA6674" w:rsidP="00CB5080">
      <w:r w:rsidRPr="00CA6674">
        <w:t xml:space="preserve">AWS recommends </w:t>
      </w:r>
      <w:r w:rsidR="0015580F">
        <w:t>different</w:t>
      </w:r>
      <w:r w:rsidR="0015580F" w:rsidRPr="00CA6674">
        <w:t xml:space="preserve"> </w:t>
      </w:r>
      <w:r w:rsidRPr="00CA6674">
        <w:t>strategies to maximize the value of mainframe modernization initiatives. These practices help reduce risk and improve outcomes during migration and post-modernization operations.</w:t>
      </w:r>
    </w:p>
    <w:p w14:paraId="28A2EABB" w14:textId="41FEC2F3" w:rsidR="00330A56" w:rsidRDefault="00354D7F" w:rsidP="0078227E">
      <w:pPr>
        <w:pStyle w:val="NormalBPBHEB"/>
        <w:numPr>
          <w:ilvl w:val="0"/>
          <w:numId w:val="11"/>
        </w:numPr>
      </w:pPr>
      <w:r w:rsidRPr="00354D7F">
        <w:t xml:space="preserve">Use </w:t>
      </w:r>
      <w:r w:rsidR="00330A56">
        <w:t>A</w:t>
      </w:r>
      <w:r w:rsidR="002E5391" w:rsidRPr="00330A56">
        <w:rPr>
          <w:b/>
          <w:bCs/>
        </w:rPr>
        <w:t>WS Migration Evaluator for cost-benefit analysis</w:t>
      </w:r>
      <w:r w:rsidR="002E5391" w:rsidRPr="002E5391">
        <w:t xml:space="preserve"> – Evaluate financial and technical feasibility before initiating rehosting or refactoring </w:t>
      </w:r>
      <w:sdt>
        <w:sdtPr>
          <w:id w:val="1487590804"/>
          <w:citation/>
        </w:sdtPr>
        <w:sdtContent>
          <w:r w:rsidR="00124020">
            <w:fldChar w:fldCharType="begin"/>
          </w:r>
          <w:r w:rsidR="00124020">
            <w:instrText xml:space="preserve"> CITATION Forrester2023 \l 1033 </w:instrText>
          </w:r>
          <w:r w:rsidR="00124020">
            <w:fldChar w:fldCharType="separate"/>
          </w:r>
          <w:r w:rsidR="006A15BA" w:rsidRPr="006A15BA">
            <w:rPr>
              <w:noProof/>
            </w:rPr>
            <w:t>[7]</w:t>
          </w:r>
          <w:r w:rsidR="00124020">
            <w:fldChar w:fldCharType="end"/>
          </w:r>
        </w:sdtContent>
      </w:sdt>
      <w:r w:rsidR="002E5391" w:rsidRPr="002E5391">
        <w:t>.</w:t>
      </w:r>
    </w:p>
    <w:p w14:paraId="385A334F" w14:textId="5347AF19" w:rsidR="00330A56" w:rsidRDefault="002E5391" w:rsidP="0078227E">
      <w:pPr>
        <w:pStyle w:val="NormalBPBHEB"/>
        <w:numPr>
          <w:ilvl w:val="0"/>
          <w:numId w:val="11"/>
        </w:numPr>
      </w:pPr>
      <w:r w:rsidRPr="002E5391">
        <w:t xml:space="preserve"> </w:t>
      </w:r>
      <w:r w:rsidRPr="00330A56">
        <w:rPr>
          <w:b/>
          <w:bCs/>
        </w:rPr>
        <w:t>Refactor gradually instead of all at once</w:t>
      </w:r>
      <w:r w:rsidRPr="002E5391">
        <w:t xml:space="preserve"> – Reduce migration risks by incrementally transforming legacy components into cloud-native microservices </w:t>
      </w:r>
      <w:sdt>
        <w:sdtPr>
          <w:id w:val="111016179"/>
          <w:citation/>
        </w:sdtPr>
        <w:sdtContent>
          <w:r w:rsidR="0023121F">
            <w:fldChar w:fldCharType="begin"/>
          </w:r>
          <w:r w:rsidR="0023121F">
            <w:instrText xml:space="preserve"> CITATION I.D.C.2023b \l 1033 </w:instrText>
          </w:r>
          <w:r w:rsidR="0023121F">
            <w:fldChar w:fldCharType="separate"/>
          </w:r>
          <w:r w:rsidR="006A15BA" w:rsidRPr="006A15BA">
            <w:rPr>
              <w:noProof/>
            </w:rPr>
            <w:t>[32]</w:t>
          </w:r>
          <w:r w:rsidR="0023121F">
            <w:fldChar w:fldCharType="end"/>
          </w:r>
        </w:sdtContent>
      </w:sdt>
      <w:r w:rsidRPr="002E5391">
        <w:t>.</w:t>
      </w:r>
    </w:p>
    <w:p w14:paraId="4EEE1A48" w14:textId="1632F0D1" w:rsidR="00354D7F" w:rsidRPr="00354D7F" w:rsidRDefault="002E5391" w:rsidP="0078227E">
      <w:pPr>
        <w:pStyle w:val="NormalBPBHEB"/>
        <w:numPr>
          <w:ilvl w:val="0"/>
          <w:numId w:val="11"/>
        </w:numPr>
      </w:pPr>
      <w:r w:rsidRPr="00CA6674">
        <w:rPr>
          <w:b/>
          <w:bCs/>
        </w:rPr>
        <w:t>Leverage AWS DevOps tools for automated deployment</w:t>
      </w:r>
      <w:r w:rsidRPr="002E5391">
        <w:t xml:space="preserve"> – Use tools like AWS CodeBuild and CodeDeploy to automate infrastructure provisioning, application deployment, and testing </w:t>
      </w:r>
      <w:sdt>
        <w:sdtPr>
          <w:id w:val="2037765265"/>
          <w:citation/>
        </w:sdtPr>
        <w:sdtContent>
          <w:r w:rsidR="0061145D">
            <w:fldChar w:fldCharType="begin"/>
          </w:r>
          <w:r w:rsidR="0061145D">
            <w:instrText xml:space="preserve"> CITATION McKinsey2023 \l 1033 </w:instrText>
          </w:r>
          <w:r w:rsidR="0061145D">
            <w:fldChar w:fldCharType="separate"/>
          </w:r>
          <w:r w:rsidR="006A15BA" w:rsidRPr="006A15BA">
            <w:rPr>
              <w:noProof/>
            </w:rPr>
            <w:t>[25]</w:t>
          </w:r>
          <w:r w:rsidR="0061145D">
            <w:fldChar w:fldCharType="end"/>
          </w:r>
        </w:sdtContent>
      </w:sdt>
      <w:r w:rsidRPr="002E5391">
        <w:t>.</w:t>
      </w:r>
    </w:p>
    <w:p w14:paraId="1F7320CA" w14:textId="50855318" w:rsidR="00354D7F" w:rsidRPr="00354D7F" w:rsidRDefault="00354D7F" w:rsidP="00407071">
      <w:pPr>
        <w:pStyle w:val="Heading2BPBHEB"/>
      </w:pPr>
      <w:r w:rsidRPr="00354D7F">
        <w:t xml:space="preserve">Case </w:t>
      </w:r>
      <w:r w:rsidR="004176B6">
        <w:t>s</w:t>
      </w:r>
      <w:r w:rsidRPr="00354D7F">
        <w:t>tudy</w:t>
      </w:r>
    </w:p>
    <w:p w14:paraId="2A9D8C50" w14:textId="1CC3B7D2" w:rsidR="002E1B8E" w:rsidRPr="002E1B8E" w:rsidRDefault="002E1B8E" w:rsidP="002E1B8E">
      <w:pPr>
        <w:pStyle w:val="NormalBPBHEB"/>
      </w:pPr>
      <w:r w:rsidRPr="002E1B8E">
        <w:t xml:space="preserve">A </w:t>
      </w:r>
      <w:r w:rsidRPr="002E1B8E">
        <w:rPr>
          <w:b/>
          <w:bCs/>
        </w:rPr>
        <w:t>McKinsey report</w:t>
      </w:r>
      <w:r w:rsidRPr="002E1B8E">
        <w:t xml:space="preserve"> examined the transformation journey of a leading logistics provider with over 20 years of mainframe-based operations. The organization </w:t>
      </w:r>
      <w:r w:rsidR="005E6F3C">
        <w:t>looked</w:t>
      </w:r>
      <w:r w:rsidR="00A15379">
        <w:t xml:space="preserve"> to simplify the complexity of its legacy systems, which were costly to </w:t>
      </w:r>
      <w:r w:rsidR="00B770CD">
        <w:t>keep</w:t>
      </w:r>
      <w:r w:rsidRPr="002E1B8E">
        <w:t xml:space="preserve"> and hindered rapid innovation.</w:t>
      </w:r>
    </w:p>
    <w:p w14:paraId="791C9A79" w14:textId="112113A6" w:rsidR="002E1B8E" w:rsidRPr="002E1B8E" w:rsidRDefault="002E1B8E" w:rsidP="002E1B8E">
      <w:pPr>
        <w:pStyle w:val="NormalBPBHEB"/>
      </w:pPr>
      <w:r w:rsidRPr="002E1B8E">
        <w:rPr>
          <w:b/>
          <w:bCs/>
        </w:rPr>
        <w:t>Approach:</w:t>
      </w:r>
      <w:r w:rsidRPr="002E1B8E">
        <w:br/>
        <w:t xml:space="preserve">The company </w:t>
      </w:r>
      <w:r w:rsidR="00D971F9">
        <w:t>used</w:t>
      </w:r>
      <w:r w:rsidR="00E426EA">
        <w:t xml:space="preserve"> AWS Mainframe Modernization to migrate its mission-critical scheduling system to Amazon EC2</w:t>
      </w:r>
      <w:r w:rsidR="00094720">
        <w:t>. Then, using AWS Lambda and Amazon Aurora, it gradually refactored submodules, including billing, route planning, and reporting, into microservices</w:t>
      </w:r>
      <w:r w:rsidRPr="002E1B8E">
        <w:t>.</w:t>
      </w:r>
    </w:p>
    <w:p w14:paraId="1EBD96B0" w14:textId="5A68E1E7" w:rsidR="00354D7F" w:rsidRPr="00354D7F" w:rsidRDefault="002E1B8E" w:rsidP="00407071">
      <w:pPr>
        <w:pStyle w:val="NormalBPBHEB"/>
      </w:pPr>
      <w:r w:rsidRPr="002E1B8E">
        <w:rPr>
          <w:b/>
          <w:bCs/>
        </w:rPr>
        <w:t>Outcome:</w:t>
      </w:r>
      <w:r w:rsidRPr="002E1B8E">
        <w:br/>
        <w:t xml:space="preserve">The enterprise achieved a </w:t>
      </w:r>
      <w:r w:rsidRPr="002E1B8E">
        <w:rPr>
          <w:b/>
          <w:bCs/>
        </w:rPr>
        <w:t>50% reduction in deployment cycles</w:t>
      </w:r>
      <w:r w:rsidRPr="002E1B8E">
        <w:t xml:space="preserve">, enabling more frequent software releases and operational improvements. Application performance improved due to elasticity and automation, </w:t>
      </w:r>
      <w:r w:rsidR="00E426EA">
        <w:t>resulting in a 45% decrease in ongoing infrastructure costs</w:t>
      </w:r>
      <w:r w:rsidRPr="002E1B8E">
        <w:t xml:space="preserve">. The modernization project also enabled the company to introduce AI-driven logistics features </w:t>
      </w:r>
      <w:r w:rsidR="00094720">
        <w:t>previously impossible</w:t>
      </w:r>
      <w:r w:rsidRPr="002E1B8E">
        <w:t xml:space="preserve"> on the mainframe</w:t>
      </w:r>
      <w:r w:rsidR="00C44451">
        <w:t>.</w:t>
      </w:r>
      <w:r w:rsidRPr="002E1B8E">
        <w:t xml:space="preserve"> </w:t>
      </w:r>
      <w:sdt>
        <w:sdtPr>
          <w:id w:val="207159898"/>
          <w:citation/>
        </w:sdtPr>
        <w:sdtContent>
          <w:r w:rsidR="00B770CD">
            <w:fldChar w:fldCharType="begin"/>
          </w:r>
          <w:r w:rsidR="00B770CD">
            <w:instrText xml:space="preserve"> CITATION Gartner2023e \l 1033 </w:instrText>
          </w:r>
          <w:r w:rsidR="00B770CD">
            <w:fldChar w:fldCharType="separate"/>
          </w:r>
          <w:r w:rsidR="006A15BA" w:rsidRPr="006A15BA">
            <w:rPr>
              <w:noProof/>
            </w:rPr>
            <w:t>[33]</w:t>
          </w:r>
          <w:r w:rsidR="00B770CD">
            <w:fldChar w:fldCharType="end"/>
          </w:r>
        </w:sdtContent>
      </w:sdt>
      <w:r w:rsidRPr="002E1B8E">
        <w:t>.</w:t>
      </w:r>
    </w:p>
    <w:p w14:paraId="4CB5FEC7" w14:textId="75C60B91" w:rsidR="00354D7F" w:rsidRPr="00354D7F" w:rsidRDefault="00354D7F" w:rsidP="00407071">
      <w:pPr>
        <w:pStyle w:val="Heading1BPBHEB"/>
      </w:pPr>
      <w:r w:rsidRPr="00354D7F">
        <w:t xml:space="preserve">AWS </w:t>
      </w:r>
      <w:r w:rsidR="004176B6">
        <w:t>m</w:t>
      </w:r>
      <w:r w:rsidRPr="00354D7F">
        <w:t xml:space="preserve">igration </w:t>
      </w:r>
      <w:r w:rsidR="004176B6">
        <w:t>h</w:t>
      </w:r>
      <w:r w:rsidRPr="00354D7F">
        <w:t>ub</w:t>
      </w:r>
    </w:p>
    <w:p w14:paraId="7CFC0203" w14:textId="0932AB75" w:rsidR="00354D7F" w:rsidRPr="00354D7F" w:rsidRDefault="00311ECD" w:rsidP="00407071">
      <w:pPr>
        <w:pStyle w:val="NormalBPBHEB"/>
      </w:pPr>
      <w:r w:rsidRPr="00311ECD">
        <w:t xml:space="preserve">AWS Migration Hub provides centralized tracking of migration projects, offering a unified view of application dependencies, real-time migration progress, and integration with various AWS migration tools. It enables large-scale migrations to be </w:t>
      </w:r>
      <w:r w:rsidR="00D971F9" w:rsidRPr="00311ECD">
        <w:t>checked</w:t>
      </w:r>
      <w:r w:rsidRPr="00311ECD">
        <w:t xml:space="preserve"> and orchestrated effectively across teams and workflows</w:t>
      </w:r>
      <w:r w:rsidR="00644E93">
        <w:t>.</w:t>
      </w:r>
      <w:r w:rsidR="00D6250F">
        <w:t xml:space="preserve"> </w:t>
      </w:r>
      <w:sdt>
        <w:sdtPr>
          <w:id w:val="222265424"/>
          <w:citation/>
        </w:sdtPr>
        <w:sdtContent>
          <w:r w:rsidR="00D6250F">
            <w:fldChar w:fldCharType="begin"/>
          </w:r>
          <w:r w:rsidR="00DE5057">
            <w:instrText xml:space="preserve">CITATION AWSb \l 1033 </w:instrText>
          </w:r>
          <w:r w:rsidR="00D6250F">
            <w:fldChar w:fldCharType="separate"/>
          </w:r>
          <w:r w:rsidR="006A15BA" w:rsidRPr="006A15BA">
            <w:rPr>
              <w:noProof/>
            </w:rPr>
            <w:t>[23]</w:t>
          </w:r>
          <w:r w:rsidR="00D6250F">
            <w:fldChar w:fldCharType="end"/>
          </w:r>
        </w:sdtContent>
      </w:sdt>
    </w:p>
    <w:p w14:paraId="6AE6389B" w14:textId="49B6A57F" w:rsidR="00354D7F" w:rsidRPr="00354D7F" w:rsidRDefault="00354D7F" w:rsidP="00407071">
      <w:pPr>
        <w:pStyle w:val="Heading2BPBHEB"/>
      </w:pPr>
      <w:commentRangeStart w:id="38"/>
      <w:commentRangeStart w:id="39"/>
      <w:r w:rsidRPr="00354D7F">
        <w:t xml:space="preserve">Key </w:t>
      </w:r>
      <w:r w:rsidR="005F1FBD">
        <w:t>f</w:t>
      </w:r>
      <w:r w:rsidRPr="00354D7F">
        <w:t>eatures</w:t>
      </w:r>
      <w:commentRangeEnd w:id="38"/>
      <w:r w:rsidR="00D72438">
        <w:rPr>
          <w:rStyle w:val="CommentReference"/>
          <w:rFonts w:asciiTheme="minorHAnsi" w:eastAsiaTheme="minorHAnsi" w:hAnsiTheme="minorHAnsi" w:cstheme="minorBidi"/>
          <w:b w:val="0"/>
          <w:color w:val="auto"/>
        </w:rPr>
        <w:commentReference w:id="38"/>
      </w:r>
      <w:commentRangeEnd w:id="39"/>
      <w:r w:rsidR="007B388C">
        <w:rPr>
          <w:rStyle w:val="CommentReference"/>
          <w:b w:val="0"/>
          <w:color w:val="auto"/>
        </w:rPr>
        <w:commentReference w:id="39"/>
      </w:r>
    </w:p>
    <w:p w14:paraId="22DA929E" w14:textId="193AF29E" w:rsidR="002A47B6" w:rsidRDefault="00176F78" w:rsidP="00274A0A">
      <w:pPr>
        <w:pStyle w:val="NormalBPBHEB"/>
        <w:ind w:left="360"/>
      </w:pPr>
      <w:r>
        <w:t>This section outlines the core functionalities of AWS Migration Hub that support planning, visibility, and operational control during migration.</w:t>
      </w:r>
    </w:p>
    <w:p w14:paraId="54CE9BD0" w14:textId="223F85A0" w:rsidR="007E50C6" w:rsidRDefault="00176F78" w:rsidP="0078227E">
      <w:pPr>
        <w:pStyle w:val="NormalBPBHEB"/>
        <w:numPr>
          <w:ilvl w:val="0"/>
          <w:numId w:val="8"/>
        </w:numPr>
      </w:pPr>
      <w:r>
        <w:rPr>
          <w:rStyle w:val="Strong"/>
        </w:rPr>
        <w:t>Unified migration dashboard</w:t>
      </w:r>
      <w:r>
        <w:t xml:space="preserve">: Monitors application status, dependencies, and migration readiness </w:t>
      </w:r>
      <w:sdt>
        <w:sdtPr>
          <w:id w:val="-1184591020"/>
          <w:citation/>
        </w:sdtPr>
        <w:sdtContent>
          <w:r w:rsidR="007F054E">
            <w:fldChar w:fldCharType="begin"/>
          </w:r>
          <w:r w:rsidR="00DE5057">
            <w:instrText xml:space="preserve">CITATION AWSb \l 1033 </w:instrText>
          </w:r>
          <w:r w:rsidR="007F054E">
            <w:fldChar w:fldCharType="separate"/>
          </w:r>
          <w:r w:rsidR="006A15BA" w:rsidRPr="006A15BA">
            <w:rPr>
              <w:noProof/>
            </w:rPr>
            <w:t>[23]</w:t>
          </w:r>
          <w:r w:rsidR="007F054E">
            <w:fldChar w:fldCharType="end"/>
          </w:r>
        </w:sdtContent>
      </w:sdt>
      <w:r>
        <w:t>.</w:t>
      </w:r>
    </w:p>
    <w:p w14:paraId="241EDFF5" w14:textId="2F149EE4" w:rsidR="007E50C6" w:rsidRDefault="00176F78" w:rsidP="0078227E">
      <w:pPr>
        <w:pStyle w:val="NormalBPBHEB"/>
        <w:numPr>
          <w:ilvl w:val="0"/>
          <w:numId w:val="8"/>
        </w:numPr>
      </w:pPr>
      <w:r>
        <w:rPr>
          <w:rStyle w:val="Strong"/>
        </w:rPr>
        <w:t>Integration with AWS migration services</w:t>
      </w:r>
      <w:r>
        <w:t xml:space="preserve">: Works with AWS DMS, AWS MGN, and AWS SMS to </w:t>
      </w:r>
      <w:r w:rsidR="003C1CB1">
        <w:t>offer</w:t>
      </w:r>
      <w:r>
        <w:t xml:space="preserve"> a centralized view </w:t>
      </w:r>
      <w:sdt>
        <w:sdtPr>
          <w:id w:val="1605759463"/>
          <w:citation/>
        </w:sdtPr>
        <w:sdtContent>
          <w:r w:rsidR="00767059">
            <w:fldChar w:fldCharType="begin"/>
          </w:r>
          <w:r w:rsidR="00767059">
            <w:instrText xml:space="preserve"> CITATION Gartner2023d \l 1033 </w:instrText>
          </w:r>
          <w:r w:rsidR="00767059">
            <w:fldChar w:fldCharType="separate"/>
          </w:r>
          <w:r w:rsidR="006A15BA" w:rsidRPr="006A15BA">
            <w:rPr>
              <w:noProof/>
            </w:rPr>
            <w:t>[34]</w:t>
          </w:r>
          <w:r w:rsidR="00767059">
            <w:fldChar w:fldCharType="end"/>
          </w:r>
        </w:sdtContent>
      </w:sdt>
      <w:r>
        <w:t>.</w:t>
      </w:r>
    </w:p>
    <w:p w14:paraId="6772B855" w14:textId="544759D2" w:rsidR="00354D7F" w:rsidRPr="00354D7F" w:rsidRDefault="00176F78" w:rsidP="0078227E">
      <w:pPr>
        <w:pStyle w:val="NormalBPBHEB"/>
        <w:numPr>
          <w:ilvl w:val="0"/>
          <w:numId w:val="8"/>
        </w:numPr>
      </w:pPr>
      <w:r>
        <w:rPr>
          <w:rStyle w:val="Strong"/>
        </w:rPr>
        <w:t>Customizable workflows</w:t>
      </w:r>
      <w:r>
        <w:t xml:space="preserve">: Enables phased or wave-based migration strategies tailored to organizational goals </w:t>
      </w:r>
      <w:sdt>
        <w:sdtPr>
          <w:id w:val="672079913"/>
          <w:citation/>
        </w:sdtPr>
        <w:sdtContent>
          <w:r w:rsidR="00E863CF">
            <w:fldChar w:fldCharType="begin"/>
          </w:r>
          <w:r w:rsidR="00E863CF">
            <w:instrText xml:space="preserve"> CITATION I.D.C.2023d \l 1033 </w:instrText>
          </w:r>
          <w:r w:rsidR="00E863CF">
            <w:fldChar w:fldCharType="separate"/>
          </w:r>
          <w:r w:rsidR="006A15BA" w:rsidRPr="006A15BA">
            <w:rPr>
              <w:noProof/>
            </w:rPr>
            <w:t>[35]</w:t>
          </w:r>
          <w:r w:rsidR="00E863CF">
            <w:fldChar w:fldCharType="end"/>
          </w:r>
        </w:sdtContent>
      </w:sdt>
      <w:r>
        <w:t>.</w:t>
      </w:r>
    </w:p>
    <w:p w14:paraId="371688F2" w14:textId="4AC0CB10" w:rsidR="00354D7F" w:rsidRPr="004D0E6C" w:rsidRDefault="00354D7F" w:rsidP="00407071">
      <w:pPr>
        <w:pStyle w:val="Heading2BPBHEB"/>
        <w:rPr>
          <w:lang w:val="it-IT"/>
        </w:rPr>
      </w:pPr>
      <w:commentRangeStart w:id="40"/>
      <w:commentRangeStart w:id="41"/>
      <w:r w:rsidRPr="004D0E6C">
        <w:rPr>
          <w:lang w:val="it-IT"/>
        </w:rPr>
        <w:t xml:space="preserve">User </w:t>
      </w:r>
      <w:r w:rsidR="0038424A">
        <w:rPr>
          <w:lang w:val="it-IT"/>
        </w:rPr>
        <w:t>s</w:t>
      </w:r>
      <w:r w:rsidRPr="004D0E6C">
        <w:rPr>
          <w:lang w:val="it-IT"/>
        </w:rPr>
        <w:t>cenarios</w:t>
      </w:r>
      <w:commentRangeEnd w:id="40"/>
      <w:r w:rsidR="003A3F53">
        <w:rPr>
          <w:rStyle w:val="CommentReference"/>
          <w:rFonts w:asciiTheme="minorHAnsi" w:eastAsiaTheme="minorHAnsi" w:hAnsiTheme="minorHAnsi" w:cstheme="minorBidi"/>
          <w:b w:val="0"/>
          <w:color w:val="auto"/>
        </w:rPr>
        <w:commentReference w:id="40"/>
      </w:r>
      <w:commentRangeEnd w:id="41"/>
      <w:r w:rsidR="007B388C">
        <w:rPr>
          <w:rStyle w:val="CommentReference"/>
          <w:b w:val="0"/>
          <w:color w:val="auto"/>
        </w:rPr>
        <w:commentReference w:id="41"/>
      </w:r>
    </w:p>
    <w:p w14:paraId="5D6A8C23" w14:textId="657CA85F" w:rsidR="0018589A" w:rsidRPr="00274A0A" w:rsidRDefault="0018589A" w:rsidP="0018589A">
      <w:pPr>
        <w:pStyle w:val="NormalBPBHEB"/>
      </w:pPr>
      <w:r w:rsidRPr="00274A0A">
        <w:t xml:space="preserve">Real-world examples </w:t>
      </w:r>
      <w:r w:rsidR="003C1CB1" w:rsidRPr="00274A0A">
        <w:t>show</w:t>
      </w:r>
      <w:r w:rsidRPr="00274A0A">
        <w:t xml:space="preserve"> the effectiveness of AWS Migration Hub across </w:t>
      </w:r>
      <w:r w:rsidR="00B20ACA">
        <w:t>various industries and complex migration scenarios</w:t>
      </w:r>
      <w:r w:rsidRPr="00274A0A">
        <w:t>.</w:t>
      </w:r>
    </w:p>
    <w:p w14:paraId="4D45C606" w14:textId="77777777" w:rsidR="00B20ACA" w:rsidRDefault="0018589A" w:rsidP="0018589A">
      <w:pPr>
        <w:pStyle w:val="NormalBPBHEB"/>
      </w:pPr>
      <w:r w:rsidRPr="00B20ACA">
        <w:rPr>
          <w:b/>
          <w:bCs/>
        </w:rPr>
        <w:t>Scenario 1:</w:t>
      </w:r>
      <w:r w:rsidRPr="00274A0A">
        <w:t xml:space="preserve"> Large-scale data center consolidation</w:t>
      </w:r>
    </w:p>
    <w:p w14:paraId="5B8F0A48" w14:textId="4D86F4D6" w:rsidR="0018589A" w:rsidRPr="00274A0A" w:rsidRDefault="0018589A" w:rsidP="0018589A">
      <w:pPr>
        <w:pStyle w:val="NormalBPBHEB"/>
      </w:pPr>
      <w:r w:rsidRPr="00274A0A">
        <w:t>A global retailer aimed to shut down six regional data centers and move all workloads to AWS within 12 months. Using AWS Migration Hub:</w:t>
      </w:r>
    </w:p>
    <w:p w14:paraId="198A57C2" w14:textId="7A542B63" w:rsidR="0018589A" w:rsidRPr="00274A0A" w:rsidRDefault="0018589A" w:rsidP="0078227E">
      <w:pPr>
        <w:pStyle w:val="NormalBPBHEB"/>
        <w:numPr>
          <w:ilvl w:val="0"/>
          <w:numId w:val="14"/>
        </w:numPr>
      </w:pPr>
      <w:r w:rsidRPr="00274A0A">
        <w:t xml:space="preserve">The IT team </w:t>
      </w:r>
      <w:r w:rsidR="003C1CB1" w:rsidRPr="00274A0A">
        <w:t>watched</w:t>
      </w:r>
      <w:r w:rsidRPr="00274A0A">
        <w:t xml:space="preserve"> hundreds of applications and dependencies across multiple AWS accounts.</w:t>
      </w:r>
    </w:p>
    <w:p w14:paraId="6B555AA8" w14:textId="77777777" w:rsidR="0018589A" w:rsidRPr="00274A0A" w:rsidRDefault="0018589A" w:rsidP="0078227E">
      <w:pPr>
        <w:pStyle w:val="NormalBPBHEB"/>
        <w:numPr>
          <w:ilvl w:val="0"/>
          <w:numId w:val="14"/>
        </w:numPr>
      </w:pPr>
      <w:r w:rsidRPr="00274A0A">
        <w:t>They created migration waves and tracked each through the dashboard.</w:t>
      </w:r>
    </w:p>
    <w:p w14:paraId="43AECE81" w14:textId="77777777" w:rsidR="00B479B3" w:rsidRDefault="0018589A" w:rsidP="0078227E">
      <w:pPr>
        <w:pStyle w:val="NormalBPBHEB"/>
        <w:numPr>
          <w:ilvl w:val="0"/>
          <w:numId w:val="14"/>
        </w:numPr>
      </w:pPr>
      <w:r w:rsidRPr="00274A0A">
        <w:t>Downtime was minimized by coordinating DMS and MGN progress through a centralized interface.</w:t>
      </w:r>
    </w:p>
    <w:p w14:paraId="4483CD2D" w14:textId="6A0A2883" w:rsidR="0018589A" w:rsidRPr="00274A0A" w:rsidRDefault="0018589A" w:rsidP="00A66538">
      <w:pPr>
        <w:pStyle w:val="NormalBPBHEB"/>
      </w:pPr>
      <w:r w:rsidRPr="00274A0A">
        <w:t xml:space="preserve">Outcome: 30% reduction in infrastructure costs and 99.9% migration uptime </w:t>
      </w:r>
      <w:sdt>
        <w:sdtPr>
          <w:id w:val="-489936926"/>
          <w:citation/>
        </w:sdtPr>
        <w:sdtContent>
          <w:r w:rsidR="00043FBB">
            <w:fldChar w:fldCharType="begin"/>
          </w:r>
          <w:r w:rsidR="00043FBB">
            <w:instrText xml:space="preserve"> CITATION PwC2023a \l 1033 </w:instrText>
          </w:r>
          <w:r w:rsidR="00043FBB">
            <w:fldChar w:fldCharType="separate"/>
          </w:r>
          <w:r w:rsidR="006A15BA" w:rsidRPr="006A15BA">
            <w:rPr>
              <w:noProof/>
            </w:rPr>
            <w:t>[36]</w:t>
          </w:r>
          <w:r w:rsidR="00043FBB">
            <w:fldChar w:fldCharType="end"/>
          </w:r>
        </w:sdtContent>
      </w:sdt>
      <w:r w:rsidRPr="00274A0A">
        <w:t>.</w:t>
      </w:r>
    </w:p>
    <w:p w14:paraId="08C9ED5A" w14:textId="77777777" w:rsidR="00D06B83" w:rsidRDefault="0018589A" w:rsidP="00407071">
      <w:pPr>
        <w:pStyle w:val="NormalBPBHEB"/>
      </w:pPr>
      <w:r w:rsidRPr="00D06B83">
        <w:rPr>
          <w:b/>
          <w:bCs/>
        </w:rPr>
        <w:t>Scenario 2</w:t>
      </w:r>
      <w:r w:rsidRPr="00274A0A">
        <w:t>: Multi-Application Migration for Enterprises</w:t>
      </w:r>
    </w:p>
    <w:p w14:paraId="7EE7D107" w14:textId="1F21A4AA" w:rsidR="000B17D0" w:rsidRDefault="0018589A" w:rsidP="00407071">
      <w:pPr>
        <w:pStyle w:val="NormalBPBHEB"/>
      </w:pPr>
      <w:r w:rsidRPr="00274A0A">
        <w:t xml:space="preserve">A financial institution </w:t>
      </w:r>
      <w:r w:rsidR="00E23494">
        <w:t>must</w:t>
      </w:r>
      <w:r w:rsidRPr="00274A0A">
        <w:t xml:space="preserve"> migrate over 200 interdependent applications while ensuring service continuity. Migration Hub provided:</w:t>
      </w:r>
    </w:p>
    <w:p w14:paraId="10307B86" w14:textId="58556D4C" w:rsidR="000B17D0" w:rsidRDefault="0018589A" w:rsidP="0078227E">
      <w:pPr>
        <w:pStyle w:val="NormalBPBHEB"/>
        <w:numPr>
          <w:ilvl w:val="0"/>
          <w:numId w:val="15"/>
        </w:numPr>
      </w:pPr>
      <w:r w:rsidRPr="00274A0A">
        <w:t>Real-time dependency visualization</w:t>
      </w:r>
    </w:p>
    <w:p w14:paraId="13049E5B" w14:textId="4F94607E" w:rsidR="000B17D0" w:rsidRDefault="0018589A" w:rsidP="0078227E">
      <w:pPr>
        <w:pStyle w:val="NormalBPBHEB"/>
        <w:numPr>
          <w:ilvl w:val="0"/>
          <w:numId w:val="15"/>
        </w:numPr>
      </w:pPr>
      <w:r w:rsidRPr="00274A0A">
        <w:t>Progress metrics across AWS services</w:t>
      </w:r>
    </w:p>
    <w:p w14:paraId="780E0AF5" w14:textId="58786A0E" w:rsidR="00354D7F" w:rsidRPr="00713691" w:rsidRDefault="0018589A" w:rsidP="00407071">
      <w:pPr>
        <w:pStyle w:val="NormalBPBHEB"/>
      </w:pPr>
      <w:r w:rsidRPr="00C03A68">
        <w:rPr>
          <w:b/>
          <w:bCs/>
        </w:rPr>
        <w:t>Outcome</w:t>
      </w:r>
      <w:r w:rsidRPr="00274A0A">
        <w:t>: 40% fewer migration errors and optimized scheduling and resource allocation [45]</w:t>
      </w:r>
      <w:r w:rsidR="00354D7F" w:rsidRPr="00713691">
        <w:t>.</w:t>
      </w:r>
    </w:p>
    <w:p w14:paraId="4DC74D38" w14:textId="613B0FF5" w:rsidR="00354D7F" w:rsidRPr="00354D7F" w:rsidRDefault="00354D7F" w:rsidP="00407071">
      <w:pPr>
        <w:pStyle w:val="Heading2BPBHEB"/>
      </w:pPr>
      <w:commentRangeStart w:id="42"/>
      <w:commentRangeStart w:id="43"/>
      <w:r w:rsidRPr="00354D7F">
        <w:t xml:space="preserve">Best </w:t>
      </w:r>
      <w:r w:rsidR="00837F37">
        <w:t>p</w:t>
      </w:r>
      <w:r w:rsidRPr="00354D7F">
        <w:t>ractices</w:t>
      </w:r>
      <w:commentRangeEnd w:id="42"/>
      <w:r w:rsidR="0042022A">
        <w:rPr>
          <w:rStyle w:val="CommentReference"/>
          <w:rFonts w:asciiTheme="minorHAnsi" w:eastAsiaTheme="minorHAnsi" w:hAnsiTheme="minorHAnsi" w:cstheme="minorBidi"/>
          <w:b w:val="0"/>
          <w:color w:val="auto"/>
        </w:rPr>
        <w:commentReference w:id="42"/>
      </w:r>
      <w:commentRangeEnd w:id="43"/>
      <w:r w:rsidR="00315363">
        <w:rPr>
          <w:rStyle w:val="CommentReference"/>
          <w:b w:val="0"/>
          <w:color w:val="auto"/>
        </w:rPr>
        <w:commentReference w:id="43"/>
      </w:r>
    </w:p>
    <w:p w14:paraId="2A4C00B1" w14:textId="1E89918D" w:rsidR="00586F2E" w:rsidRDefault="009B31E1" w:rsidP="009B31E1">
      <w:pPr>
        <w:pStyle w:val="NormalBPBHEB"/>
      </w:pPr>
      <w:r w:rsidRPr="009B31E1">
        <w:t xml:space="preserve">To maximize </w:t>
      </w:r>
      <w:r w:rsidR="00586F2E">
        <w:t>the effectiveness of AWS Migration Hub</w:t>
      </w:r>
      <w:r w:rsidRPr="009B31E1">
        <w:t>, consider the following practices before and during migration.</w:t>
      </w:r>
    </w:p>
    <w:p w14:paraId="40972058" w14:textId="30D91545" w:rsidR="004D428D" w:rsidRDefault="009B31E1" w:rsidP="0078227E">
      <w:pPr>
        <w:pStyle w:val="NormalBPBHEB"/>
        <w:numPr>
          <w:ilvl w:val="0"/>
          <w:numId w:val="16"/>
        </w:numPr>
      </w:pPr>
      <w:r w:rsidRPr="009B31E1">
        <w:t xml:space="preserve">Conduct migration readiness assessments to </w:t>
      </w:r>
      <w:r w:rsidR="003C1CB1" w:rsidRPr="009B31E1">
        <w:t>decide</w:t>
      </w:r>
      <w:r w:rsidRPr="009B31E1">
        <w:t xml:space="preserve"> </w:t>
      </w:r>
      <w:r w:rsidR="00E23494">
        <w:t xml:space="preserve">the </w:t>
      </w:r>
      <w:r w:rsidRPr="009B31E1">
        <w:t xml:space="preserve">scope and feasibility </w:t>
      </w:r>
      <w:sdt>
        <w:sdtPr>
          <w:id w:val="590432833"/>
          <w:citation/>
        </w:sdtPr>
        <w:sdtContent>
          <w:r w:rsidR="0016495D">
            <w:fldChar w:fldCharType="begin"/>
          </w:r>
          <w:r w:rsidR="0016495D">
            <w:instrText xml:space="preserve"> CITATION Forrester2023d \l 1033 </w:instrText>
          </w:r>
          <w:r w:rsidR="0016495D">
            <w:fldChar w:fldCharType="separate"/>
          </w:r>
          <w:r w:rsidR="006A15BA" w:rsidRPr="006A15BA">
            <w:rPr>
              <w:noProof/>
            </w:rPr>
            <w:t>[37]</w:t>
          </w:r>
          <w:r w:rsidR="0016495D">
            <w:fldChar w:fldCharType="end"/>
          </w:r>
        </w:sdtContent>
      </w:sdt>
      <w:r w:rsidRPr="009B31E1">
        <w:t>.</w:t>
      </w:r>
    </w:p>
    <w:p w14:paraId="767B8FDA" w14:textId="54D88535" w:rsidR="004D428D" w:rsidRDefault="00586F2E" w:rsidP="0078227E">
      <w:pPr>
        <w:pStyle w:val="NormalBPBHEB"/>
        <w:numPr>
          <w:ilvl w:val="0"/>
          <w:numId w:val="16"/>
        </w:numPr>
      </w:pPr>
      <w:r>
        <w:t>Utilize AWS Migration Evaluator for financial modeling and total cost of ownership (TCO)</w:t>
      </w:r>
      <w:r w:rsidR="009B31E1" w:rsidRPr="009B31E1">
        <w:t xml:space="preserve"> analysis </w:t>
      </w:r>
      <w:sdt>
        <w:sdtPr>
          <w:id w:val="72484555"/>
          <w:citation/>
        </w:sdtPr>
        <w:sdtContent>
          <w:r w:rsidR="005A1888">
            <w:fldChar w:fldCharType="begin"/>
          </w:r>
          <w:r w:rsidR="005A1888">
            <w:instrText xml:space="preserve"> CITATION McKinsey2023d \l 1033 </w:instrText>
          </w:r>
          <w:r w:rsidR="005A1888">
            <w:fldChar w:fldCharType="separate"/>
          </w:r>
          <w:r w:rsidR="006A15BA" w:rsidRPr="006A15BA">
            <w:rPr>
              <w:noProof/>
            </w:rPr>
            <w:t>[38]</w:t>
          </w:r>
          <w:r w:rsidR="005A1888">
            <w:fldChar w:fldCharType="end"/>
          </w:r>
        </w:sdtContent>
      </w:sdt>
      <w:r w:rsidR="009B31E1" w:rsidRPr="009B31E1">
        <w:t>.</w:t>
      </w:r>
    </w:p>
    <w:p w14:paraId="0D2BC417" w14:textId="1EA1885F" w:rsidR="009B31E1" w:rsidRDefault="009B31E1" w:rsidP="0078227E">
      <w:pPr>
        <w:pStyle w:val="NormalBPBHEB"/>
        <w:numPr>
          <w:ilvl w:val="0"/>
          <w:numId w:val="16"/>
        </w:numPr>
      </w:pPr>
      <w:r w:rsidRPr="009B31E1">
        <w:t>Leverage AWS CloudWatch for proactive performance and error monitoring [48].</w:t>
      </w:r>
    </w:p>
    <w:p w14:paraId="6CE3EADF" w14:textId="1AD53076" w:rsidR="00354D7F" w:rsidRPr="00354D7F" w:rsidRDefault="000E1979" w:rsidP="00407071">
      <w:pPr>
        <w:pStyle w:val="Heading2BPBHEB"/>
      </w:pPr>
      <w:r>
        <w:t>Case</w:t>
      </w:r>
      <w:r w:rsidR="00354D7F" w:rsidRPr="00354D7F">
        <w:t xml:space="preserve"> </w:t>
      </w:r>
      <w:r w:rsidR="008B66B6">
        <w:t>s</w:t>
      </w:r>
      <w:r w:rsidR="00354D7F" w:rsidRPr="00354D7F">
        <w:t>tudy</w:t>
      </w:r>
    </w:p>
    <w:p w14:paraId="7EB65156" w14:textId="79F611DB" w:rsidR="00354D7F" w:rsidRPr="00354D7F" w:rsidRDefault="000E1979" w:rsidP="00407071">
      <w:pPr>
        <w:pStyle w:val="NormalBPBHEB"/>
      </w:pPr>
      <w:r w:rsidRPr="000E1979">
        <w:t xml:space="preserve">A Deloitte analysis found that 90% of enterprises using AWS Migration Hub reported reduced project delays, improved dependency tracking, and increased stakeholder alignment. </w:t>
      </w:r>
      <w:r w:rsidR="00E23494">
        <w:t>Using</w:t>
      </w:r>
      <w:r w:rsidRPr="000E1979">
        <w:t xml:space="preserve"> Migration Hub’s unified dashboard, IT teams experienced faster decision-making, improved planning, and better communication across departments</w:t>
      </w:r>
      <w:r w:rsidR="00451EA7">
        <w:t xml:space="preserve">, </w:t>
      </w:r>
      <w:r w:rsidRPr="000E1979">
        <w:t>especially for migrations involving multiple application owners and business units</w:t>
      </w:r>
      <w:r w:rsidR="00451EA7">
        <w:t>.</w:t>
      </w:r>
      <w:r w:rsidRPr="000E1979">
        <w:t xml:space="preserve"> </w:t>
      </w:r>
      <w:sdt>
        <w:sdtPr>
          <w:id w:val="254174910"/>
          <w:citation/>
        </w:sdtPr>
        <w:sdtContent>
          <w:r w:rsidR="005A1888">
            <w:fldChar w:fldCharType="begin"/>
          </w:r>
          <w:r w:rsidR="00921F40">
            <w:instrText xml:space="preserve">CITATION AWS \l 1033 </w:instrText>
          </w:r>
          <w:r w:rsidR="005A1888">
            <w:fldChar w:fldCharType="separate"/>
          </w:r>
          <w:r w:rsidR="006A15BA" w:rsidRPr="006A15BA">
            <w:rPr>
              <w:noProof/>
            </w:rPr>
            <w:t>[39]</w:t>
          </w:r>
          <w:r w:rsidR="005A1888">
            <w:fldChar w:fldCharType="end"/>
          </w:r>
        </w:sdtContent>
      </w:sdt>
      <w:r w:rsidRPr="000E1979">
        <w:t>.</w:t>
      </w:r>
    </w:p>
    <w:p w14:paraId="526BE8AD" w14:textId="04C80BB4" w:rsidR="00354D7F" w:rsidRPr="00354D7F" w:rsidRDefault="00354D7F" w:rsidP="00407071">
      <w:pPr>
        <w:pStyle w:val="Heading1BPBHEB"/>
      </w:pPr>
      <w:r w:rsidRPr="00354D7F">
        <w:t xml:space="preserve">AWS </w:t>
      </w:r>
      <w:r w:rsidR="00726471">
        <w:t>t</w:t>
      </w:r>
      <w:r w:rsidRPr="00354D7F">
        <w:t xml:space="preserve">ransfer </w:t>
      </w:r>
      <w:r w:rsidR="00726471">
        <w:t>f</w:t>
      </w:r>
      <w:r w:rsidRPr="00354D7F">
        <w:t>amily</w:t>
      </w:r>
    </w:p>
    <w:p w14:paraId="10CA1403" w14:textId="1B1FB29D" w:rsidR="00354D7F" w:rsidRPr="00354D7F" w:rsidRDefault="00BD2975" w:rsidP="00407071">
      <w:pPr>
        <w:pStyle w:val="NormalBPBHEB"/>
      </w:pPr>
      <w:r w:rsidRPr="00BD2975">
        <w:t xml:space="preserve">AWS Transfer Family delivers secure, managed file transfer capabilities that support SFTP, FTPS, and FTP protocols. It enables </w:t>
      </w:r>
      <w:r w:rsidR="00A15379">
        <w:t>the seamless migration of legacy file exchange workflows to AWS without requiring changes to</w:t>
      </w:r>
      <w:r w:rsidRPr="00BD2975">
        <w:t xml:space="preserve"> client-side applications or server-side integrations</w:t>
      </w:r>
      <w:r w:rsidR="00451EA7">
        <w:t>.</w:t>
      </w:r>
      <w:r>
        <w:t xml:space="preserve"> </w:t>
      </w:r>
      <w:sdt>
        <w:sdtPr>
          <w:id w:val="1882205107"/>
          <w:citation/>
        </w:sdtPr>
        <w:sdtContent>
          <w:r w:rsidR="00517C90">
            <w:fldChar w:fldCharType="begin"/>
          </w:r>
          <w:r w:rsidR="00517C90">
            <w:instrText xml:space="preserve"> CITATION Gartner2023c \l 1033 </w:instrText>
          </w:r>
          <w:r w:rsidR="00517C90">
            <w:fldChar w:fldCharType="separate"/>
          </w:r>
          <w:r w:rsidR="006A15BA" w:rsidRPr="006A15BA">
            <w:rPr>
              <w:noProof/>
            </w:rPr>
            <w:t>[40]</w:t>
          </w:r>
          <w:r w:rsidR="00517C90">
            <w:fldChar w:fldCharType="end"/>
          </w:r>
        </w:sdtContent>
      </w:sdt>
      <w:r w:rsidR="00354D7F" w:rsidRPr="00354D7F">
        <w:t>.</w:t>
      </w:r>
    </w:p>
    <w:p w14:paraId="336E5E6E" w14:textId="0975BC5B" w:rsidR="00354D7F" w:rsidRPr="00354D7F" w:rsidRDefault="00354D7F" w:rsidP="00407071">
      <w:pPr>
        <w:pStyle w:val="Heading2BPBHEB"/>
      </w:pPr>
      <w:commentRangeStart w:id="44"/>
      <w:commentRangeStart w:id="45"/>
      <w:r w:rsidRPr="00354D7F">
        <w:t xml:space="preserve">Key </w:t>
      </w:r>
      <w:r w:rsidR="008547B4">
        <w:t>f</w:t>
      </w:r>
      <w:r w:rsidRPr="00354D7F">
        <w:t>eatures</w:t>
      </w:r>
      <w:commentRangeEnd w:id="44"/>
      <w:r w:rsidR="008547B4">
        <w:rPr>
          <w:rStyle w:val="CommentReference"/>
          <w:rFonts w:asciiTheme="minorHAnsi" w:eastAsiaTheme="minorHAnsi" w:hAnsiTheme="minorHAnsi" w:cstheme="minorBidi"/>
          <w:b w:val="0"/>
          <w:color w:val="auto"/>
        </w:rPr>
        <w:commentReference w:id="44"/>
      </w:r>
      <w:commentRangeEnd w:id="45"/>
      <w:r w:rsidR="00FA403A">
        <w:rPr>
          <w:rStyle w:val="CommentReference"/>
          <w:b w:val="0"/>
          <w:color w:val="auto"/>
        </w:rPr>
        <w:commentReference w:id="45"/>
      </w:r>
    </w:p>
    <w:p w14:paraId="76F83C8B" w14:textId="010A40E1" w:rsidR="003D212B" w:rsidRDefault="00EB7BFC" w:rsidP="00EB7BFC">
      <w:pPr>
        <w:pStyle w:val="NormalBPBHEB"/>
      </w:pPr>
      <w:r w:rsidRPr="00EB7BFC">
        <w:t>This section presents the core capabilities of AWS Transfer Family that enable high-security, scalable file transfer solutions.</w:t>
      </w:r>
    </w:p>
    <w:p w14:paraId="6A6BD6F2" w14:textId="6806AB66" w:rsidR="003D212B" w:rsidRDefault="00EB7BFC" w:rsidP="0078227E">
      <w:pPr>
        <w:pStyle w:val="NormalBPBHEB"/>
        <w:numPr>
          <w:ilvl w:val="0"/>
          <w:numId w:val="16"/>
        </w:numPr>
      </w:pPr>
      <w:r w:rsidRPr="00EB7BFC">
        <w:rPr>
          <w:b/>
          <w:bCs/>
        </w:rPr>
        <w:t>No need for self-managed FTP servers</w:t>
      </w:r>
      <w:r w:rsidRPr="00EB7BFC">
        <w:t xml:space="preserve">: AWS manages infrastructure, patching, and availability </w:t>
      </w:r>
      <w:sdt>
        <w:sdtPr>
          <w:id w:val="1430391755"/>
          <w:citation/>
        </w:sdtPr>
        <w:sdtContent>
          <w:r w:rsidR="00694D64">
            <w:fldChar w:fldCharType="begin"/>
          </w:r>
          <w:r w:rsidR="00694D64">
            <w:instrText xml:space="preserve"> CITATION I.D.C.2023c \l 1033 </w:instrText>
          </w:r>
          <w:r w:rsidR="00694D64">
            <w:fldChar w:fldCharType="separate"/>
          </w:r>
          <w:r w:rsidR="006A15BA" w:rsidRPr="006A15BA">
            <w:rPr>
              <w:noProof/>
            </w:rPr>
            <w:t>[41]</w:t>
          </w:r>
          <w:r w:rsidR="00694D64">
            <w:fldChar w:fldCharType="end"/>
          </w:r>
        </w:sdtContent>
      </w:sdt>
      <w:r w:rsidRPr="00EB7BFC">
        <w:t>.</w:t>
      </w:r>
    </w:p>
    <w:p w14:paraId="70567851" w14:textId="56A12ED6" w:rsidR="003D212B" w:rsidRDefault="00EB7BFC" w:rsidP="0078227E">
      <w:pPr>
        <w:pStyle w:val="NormalBPBHEB"/>
        <w:numPr>
          <w:ilvl w:val="0"/>
          <w:numId w:val="16"/>
        </w:numPr>
      </w:pPr>
      <w:r w:rsidRPr="00EB7BFC">
        <w:rPr>
          <w:b/>
          <w:bCs/>
        </w:rPr>
        <w:t>Direct integration with Amazon S3 and EFS</w:t>
      </w:r>
      <w:r w:rsidRPr="00EB7BFC">
        <w:t>: Provides scalable, elastic storage for incoming and outgoing files</w:t>
      </w:r>
      <w:r w:rsidR="002722B7">
        <w:t xml:space="preserve"> </w:t>
      </w:r>
      <w:sdt>
        <w:sdtPr>
          <w:id w:val="-1952318261"/>
          <w:citation/>
        </w:sdtPr>
        <w:sdtContent>
          <w:r w:rsidR="0028227F">
            <w:fldChar w:fldCharType="begin"/>
          </w:r>
          <w:r w:rsidR="0028227F">
            <w:instrText xml:space="preserve"> CITATION Deloitte2023 \l 1033 </w:instrText>
          </w:r>
          <w:r w:rsidR="0028227F">
            <w:fldChar w:fldCharType="separate"/>
          </w:r>
          <w:r w:rsidR="0028227F" w:rsidRPr="00AE01F0">
            <w:rPr>
              <w:noProof/>
            </w:rPr>
            <w:t>[42]</w:t>
          </w:r>
          <w:r w:rsidR="0028227F">
            <w:fldChar w:fldCharType="end"/>
          </w:r>
        </w:sdtContent>
      </w:sdt>
      <w:r w:rsidR="0028227F">
        <w:t>;</w:t>
      </w:r>
      <w:sdt>
        <w:sdtPr>
          <w:id w:val="288711181"/>
          <w:citation/>
        </w:sdtPr>
        <w:sdtContent>
          <w:r w:rsidR="006A15BA">
            <w:fldChar w:fldCharType="begin"/>
          </w:r>
          <w:r w:rsidR="006A15BA">
            <w:instrText xml:space="preserve"> CITATION Mu7 \l 1033 </w:instrText>
          </w:r>
          <w:r w:rsidR="006A15BA">
            <w:fldChar w:fldCharType="separate"/>
          </w:r>
          <w:r w:rsidR="006A15BA">
            <w:rPr>
              <w:noProof/>
            </w:rPr>
            <w:t xml:space="preserve"> </w:t>
          </w:r>
          <w:r w:rsidR="006A15BA" w:rsidRPr="006A15BA">
            <w:rPr>
              <w:noProof/>
            </w:rPr>
            <w:t>[43]</w:t>
          </w:r>
          <w:r w:rsidR="006A15BA">
            <w:fldChar w:fldCharType="end"/>
          </w:r>
        </w:sdtContent>
      </w:sdt>
      <w:r w:rsidR="006A15BA">
        <w:t xml:space="preserve"> </w:t>
      </w:r>
    </w:p>
    <w:p w14:paraId="7D760A6E" w14:textId="3BF29DC2" w:rsidR="00EB7BFC" w:rsidRDefault="00EB7BFC" w:rsidP="0078227E">
      <w:pPr>
        <w:pStyle w:val="NormalBPBHEB"/>
        <w:numPr>
          <w:ilvl w:val="0"/>
          <w:numId w:val="16"/>
        </w:numPr>
        <w:tabs>
          <w:tab w:val="left" w:pos="1545"/>
        </w:tabs>
      </w:pPr>
      <w:r w:rsidRPr="00EB7BFC">
        <w:rPr>
          <w:b/>
          <w:bCs/>
        </w:rPr>
        <w:t>End-to-end encryption and access controls</w:t>
      </w:r>
      <w:r w:rsidRPr="00EB7BFC">
        <w:t xml:space="preserve">: Uses IAM, VPC endpoints, and audit logging to </w:t>
      </w:r>
      <w:r w:rsidR="00127ED1">
        <w:t>ensure</w:t>
      </w:r>
      <w:r w:rsidR="00127ED1" w:rsidRPr="00EB7BFC">
        <w:t xml:space="preserve"> </w:t>
      </w:r>
      <w:r w:rsidRPr="00EB7BFC">
        <w:t xml:space="preserve">secure data handling </w:t>
      </w:r>
      <w:sdt>
        <w:sdtPr>
          <w:id w:val="-1853865952"/>
          <w:citation/>
        </w:sdtPr>
        <w:sdtContent>
          <w:r w:rsidR="001A1A21">
            <w:fldChar w:fldCharType="begin"/>
          </w:r>
          <w:r w:rsidR="001A1A21">
            <w:instrText xml:space="preserve"> CITATION Accenture2023 \l 1033 </w:instrText>
          </w:r>
          <w:r w:rsidR="001A1A21">
            <w:fldChar w:fldCharType="separate"/>
          </w:r>
          <w:r w:rsidR="006A15BA" w:rsidRPr="006A15BA">
            <w:rPr>
              <w:noProof/>
            </w:rPr>
            <w:t>[44]</w:t>
          </w:r>
          <w:r w:rsidR="001A1A21">
            <w:fldChar w:fldCharType="end"/>
          </w:r>
        </w:sdtContent>
      </w:sdt>
      <w:r w:rsidRPr="00EB7BFC">
        <w:t>.</w:t>
      </w:r>
    </w:p>
    <w:p w14:paraId="0B315C4E" w14:textId="2B9A57A6" w:rsidR="00354D7F" w:rsidRPr="00E06C1E" w:rsidRDefault="00354D7F" w:rsidP="00407071">
      <w:pPr>
        <w:pStyle w:val="Heading2BPBHEB"/>
        <w:rPr>
          <w:lang w:val="pt-BR"/>
        </w:rPr>
      </w:pPr>
      <w:commentRangeStart w:id="46"/>
      <w:commentRangeStart w:id="47"/>
      <w:r w:rsidRPr="00E06C1E">
        <w:rPr>
          <w:lang w:val="pt-BR"/>
        </w:rPr>
        <w:t xml:space="preserve">User </w:t>
      </w:r>
      <w:r w:rsidR="00E27FFB" w:rsidRPr="00E06C1E">
        <w:rPr>
          <w:lang w:val="pt-BR"/>
        </w:rPr>
        <w:t>s</w:t>
      </w:r>
      <w:r w:rsidRPr="00E06C1E">
        <w:rPr>
          <w:lang w:val="pt-BR"/>
        </w:rPr>
        <w:t>cenarios</w:t>
      </w:r>
      <w:commentRangeEnd w:id="46"/>
      <w:r w:rsidR="008B6E9F">
        <w:rPr>
          <w:rStyle w:val="CommentReference"/>
          <w:rFonts w:asciiTheme="minorHAnsi" w:eastAsiaTheme="minorHAnsi" w:hAnsiTheme="minorHAnsi" w:cstheme="minorBidi"/>
          <w:b w:val="0"/>
          <w:color w:val="auto"/>
        </w:rPr>
        <w:commentReference w:id="46"/>
      </w:r>
      <w:commentRangeEnd w:id="47"/>
      <w:r w:rsidR="00F8370A">
        <w:rPr>
          <w:rStyle w:val="CommentReference"/>
          <w:b w:val="0"/>
          <w:color w:val="auto"/>
        </w:rPr>
        <w:commentReference w:id="47"/>
      </w:r>
    </w:p>
    <w:p w14:paraId="5C8B2F85" w14:textId="1433A020" w:rsidR="00016BEE" w:rsidRPr="00016BEE" w:rsidRDefault="00016BEE" w:rsidP="00016BEE">
      <w:pPr>
        <w:pStyle w:val="NormalBPBHEB"/>
      </w:pPr>
      <w:r w:rsidRPr="00016BEE">
        <w:t xml:space="preserve">These scenarios </w:t>
      </w:r>
      <w:r w:rsidR="008A338A">
        <w:t>show</w:t>
      </w:r>
      <w:r w:rsidR="00D8116B">
        <w:t xml:space="preserve"> how AWS Transfer Family </w:t>
      </w:r>
      <w:r w:rsidR="00B87A89">
        <w:t>helps</w:t>
      </w:r>
      <w:r w:rsidR="00D8116B">
        <w:t xml:space="preserve"> file-based workflows across various </w:t>
      </w:r>
      <w:r w:rsidRPr="00016BEE">
        <w:t>industries.</w:t>
      </w:r>
    </w:p>
    <w:p w14:paraId="3FC05172" w14:textId="77777777" w:rsidR="00D8116B" w:rsidRDefault="00016BEE" w:rsidP="00016BEE">
      <w:pPr>
        <w:pStyle w:val="NormalBPBHEB"/>
        <w:rPr>
          <w:b/>
          <w:bCs/>
        </w:rPr>
      </w:pPr>
      <w:r w:rsidRPr="00016BEE">
        <w:rPr>
          <w:b/>
          <w:bCs/>
        </w:rPr>
        <w:t xml:space="preserve">Scenario 1: </w:t>
      </w:r>
      <w:r w:rsidRPr="00A66538">
        <w:t>Secure financial data exchange</w:t>
      </w:r>
    </w:p>
    <w:p w14:paraId="5BFB2368" w14:textId="77777777" w:rsidR="00177B9E" w:rsidRDefault="00016BEE" w:rsidP="00016BEE">
      <w:pPr>
        <w:pStyle w:val="NormalBPBHEB"/>
      </w:pPr>
      <w:r w:rsidRPr="00016BEE">
        <w:t>A multinational bank migrated its internal file-sharing system to AWS Transfer Family to meet stringent compliance requirements.</w:t>
      </w:r>
    </w:p>
    <w:p w14:paraId="5F998780" w14:textId="77777777" w:rsidR="00B9461B" w:rsidRDefault="00016BEE" w:rsidP="0078227E">
      <w:pPr>
        <w:pStyle w:val="NormalBPBHEB"/>
        <w:numPr>
          <w:ilvl w:val="0"/>
          <w:numId w:val="16"/>
        </w:numPr>
      </w:pPr>
      <w:r w:rsidRPr="00016BEE">
        <w:t>SFTP-based workflows were replicated with no change to client-side tools.</w:t>
      </w:r>
    </w:p>
    <w:p w14:paraId="76825799" w14:textId="027BB9F4" w:rsidR="00177B9E" w:rsidRDefault="00016BEE" w:rsidP="0078227E">
      <w:pPr>
        <w:pStyle w:val="NormalBPBHEB"/>
        <w:numPr>
          <w:ilvl w:val="0"/>
          <w:numId w:val="16"/>
        </w:numPr>
      </w:pPr>
      <w:r w:rsidRPr="00016BEE">
        <w:t>Access was controlled using IAM and integrated with corporate identity providers.</w:t>
      </w:r>
    </w:p>
    <w:p w14:paraId="62AADF80" w14:textId="52FED170" w:rsidR="00016BEE" w:rsidRPr="00016BEE" w:rsidRDefault="00016BEE" w:rsidP="00016BEE">
      <w:pPr>
        <w:pStyle w:val="NormalBPBHEB"/>
      </w:pPr>
      <w:r w:rsidRPr="00016BEE">
        <w:rPr>
          <w:b/>
          <w:bCs/>
        </w:rPr>
        <w:t>Outcome</w:t>
      </w:r>
      <w:r w:rsidRPr="00016BEE">
        <w:t xml:space="preserve">: Improved regulatory compliance and reduced manual intervention for file handling </w:t>
      </w:r>
      <w:sdt>
        <w:sdtPr>
          <w:id w:val="721404379"/>
          <w:citation/>
        </w:sdtPr>
        <w:sdtContent>
          <w:r w:rsidR="005903CA">
            <w:fldChar w:fldCharType="begin"/>
          </w:r>
          <w:r w:rsidR="005903CA">
            <w:instrText xml:space="preserve"> CITATION PwC2023 \l 1033 </w:instrText>
          </w:r>
          <w:r w:rsidR="005903CA">
            <w:fldChar w:fldCharType="separate"/>
          </w:r>
          <w:r w:rsidR="006A15BA" w:rsidRPr="006A15BA">
            <w:rPr>
              <w:noProof/>
            </w:rPr>
            <w:t>[45]</w:t>
          </w:r>
          <w:r w:rsidR="005903CA">
            <w:fldChar w:fldCharType="end"/>
          </w:r>
        </w:sdtContent>
      </w:sdt>
    </w:p>
    <w:p w14:paraId="54F8A713" w14:textId="77777777" w:rsidR="000E111D" w:rsidRDefault="00016BEE" w:rsidP="00016BEE">
      <w:pPr>
        <w:pStyle w:val="NormalBPBHEB"/>
        <w:rPr>
          <w:b/>
          <w:bCs/>
        </w:rPr>
      </w:pPr>
      <w:r w:rsidRPr="00016BEE">
        <w:rPr>
          <w:b/>
          <w:bCs/>
        </w:rPr>
        <w:t>Scenario 2: Automated media backup to Amazon S3</w:t>
      </w:r>
    </w:p>
    <w:p w14:paraId="2170FA74" w14:textId="77777777" w:rsidR="000E111D" w:rsidRDefault="00016BEE" w:rsidP="00016BEE">
      <w:pPr>
        <w:pStyle w:val="NormalBPBHEB"/>
      </w:pPr>
      <w:r w:rsidRPr="00016BEE">
        <w:t>A media production company needed to automate backups of large video files from on-premises editing systems to the cloud.</w:t>
      </w:r>
    </w:p>
    <w:p w14:paraId="0C7894C7" w14:textId="77777777" w:rsidR="000E111D" w:rsidRDefault="00016BEE" w:rsidP="0078227E">
      <w:pPr>
        <w:pStyle w:val="NormalBPBHEB"/>
        <w:numPr>
          <w:ilvl w:val="0"/>
          <w:numId w:val="17"/>
        </w:numPr>
      </w:pPr>
      <w:r w:rsidRPr="00016BEE">
        <w:t>Transfer Family was used to schedule and authenticate secure transfers via FTPS.</w:t>
      </w:r>
    </w:p>
    <w:p w14:paraId="33AC0B54" w14:textId="77777777" w:rsidR="000E111D" w:rsidRDefault="00016BEE" w:rsidP="0078227E">
      <w:pPr>
        <w:pStyle w:val="NormalBPBHEB"/>
        <w:numPr>
          <w:ilvl w:val="0"/>
          <w:numId w:val="17"/>
        </w:numPr>
      </w:pPr>
      <w:r w:rsidRPr="00016BEE">
        <w:t>Amazon S3 lifecycle rules were applied to move content to lower-cost storage tiers.</w:t>
      </w:r>
    </w:p>
    <w:p w14:paraId="54410A68" w14:textId="3C2AB864" w:rsidR="00354D7F" w:rsidRPr="00354D7F" w:rsidRDefault="00016BEE" w:rsidP="00016BEE">
      <w:pPr>
        <w:pStyle w:val="NormalBPBHEB"/>
      </w:pPr>
      <w:r w:rsidRPr="00016BEE">
        <w:rPr>
          <w:b/>
          <w:bCs/>
        </w:rPr>
        <w:t>Outcome</w:t>
      </w:r>
      <w:r w:rsidRPr="00016BEE">
        <w:t>: 40% faster backup completion</w:t>
      </w:r>
      <w:r w:rsidR="00A15379">
        <w:t xml:space="preserve"> and a</w:t>
      </w:r>
      <w:r w:rsidR="00A15379" w:rsidRPr="00016BEE">
        <w:t xml:space="preserve"> </w:t>
      </w:r>
      <w:r w:rsidRPr="00016BEE">
        <w:t>35% reduction in operational overhead</w:t>
      </w:r>
      <w:r w:rsidR="00E37A5E">
        <w:t xml:space="preserve"> c</w:t>
      </w:r>
      <w:r w:rsidR="00A15379">
        <w:t>osts</w:t>
      </w:r>
      <w:r w:rsidR="00A15379" w:rsidRPr="00354D7F">
        <w:t xml:space="preserve"> </w:t>
      </w:r>
      <w:sdt>
        <w:sdtPr>
          <w:id w:val="-1706249407"/>
          <w:citation/>
        </w:sdtPr>
        <w:sdtContent>
          <w:r w:rsidR="00304F22">
            <w:fldChar w:fldCharType="begin"/>
          </w:r>
          <w:r w:rsidR="00304F22">
            <w:instrText xml:space="preserve"> CITATION Forrester2023c \l 1033 </w:instrText>
          </w:r>
          <w:r w:rsidR="00304F22">
            <w:fldChar w:fldCharType="separate"/>
          </w:r>
          <w:r w:rsidR="006A15BA" w:rsidRPr="006A15BA">
            <w:rPr>
              <w:noProof/>
            </w:rPr>
            <w:t>[46]</w:t>
          </w:r>
          <w:r w:rsidR="00304F22">
            <w:fldChar w:fldCharType="end"/>
          </w:r>
        </w:sdtContent>
      </w:sdt>
      <w:r w:rsidR="00354D7F" w:rsidRPr="00354D7F">
        <w:t>.</w:t>
      </w:r>
    </w:p>
    <w:p w14:paraId="5E391F7B" w14:textId="79AC64BF" w:rsidR="00354D7F" w:rsidRDefault="00354D7F" w:rsidP="00407071">
      <w:pPr>
        <w:pStyle w:val="Heading2BPBHEB"/>
      </w:pPr>
      <w:commentRangeStart w:id="48"/>
      <w:commentRangeStart w:id="49"/>
      <w:r w:rsidRPr="00354D7F">
        <w:t xml:space="preserve">Best </w:t>
      </w:r>
      <w:r w:rsidR="00E36200">
        <w:t>p</w:t>
      </w:r>
      <w:r w:rsidRPr="00354D7F">
        <w:t>ractices</w:t>
      </w:r>
      <w:commentRangeEnd w:id="48"/>
      <w:r w:rsidR="007613E4">
        <w:rPr>
          <w:rStyle w:val="CommentReference"/>
          <w:rFonts w:asciiTheme="minorHAnsi" w:eastAsiaTheme="minorHAnsi" w:hAnsiTheme="minorHAnsi" w:cstheme="minorBidi"/>
          <w:b w:val="0"/>
          <w:color w:val="auto"/>
        </w:rPr>
        <w:commentReference w:id="48"/>
      </w:r>
      <w:commentRangeEnd w:id="49"/>
      <w:r w:rsidR="00F8370A">
        <w:rPr>
          <w:rStyle w:val="CommentReference"/>
          <w:b w:val="0"/>
          <w:color w:val="auto"/>
        </w:rPr>
        <w:commentReference w:id="49"/>
      </w:r>
    </w:p>
    <w:p w14:paraId="547F500B" w14:textId="1B9299C9" w:rsidR="00E6781D" w:rsidRDefault="00E310C5" w:rsidP="00E310C5">
      <w:r>
        <w:t xml:space="preserve">Follow these guidelines to ensure secure, cost-efficient, and </w:t>
      </w:r>
      <w:r w:rsidR="00CA4692">
        <w:t>universally available</w:t>
      </w:r>
      <w:r>
        <w:t xml:space="preserve"> file transfer workflows.</w:t>
      </w:r>
    </w:p>
    <w:p w14:paraId="69FA4B77" w14:textId="0B09B4C4" w:rsidR="008C63A2" w:rsidRDefault="00E310C5" w:rsidP="0078227E">
      <w:pPr>
        <w:pStyle w:val="ListParagraph"/>
        <w:numPr>
          <w:ilvl w:val="0"/>
          <w:numId w:val="18"/>
        </w:numPr>
      </w:pPr>
      <w:r>
        <w:t xml:space="preserve">Implement IAM-based access control to enforce </w:t>
      </w:r>
      <w:r w:rsidR="00E6781D">
        <w:t xml:space="preserve">the principle of </w:t>
      </w:r>
      <w:r>
        <w:t xml:space="preserve">least privilege </w:t>
      </w:r>
      <w:sdt>
        <w:sdtPr>
          <w:id w:val="1578235616"/>
          <w:citation/>
        </w:sdtPr>
        <w:sdtContent>
          <w:r w:rsidR="0098361B">
            <w:fldChar w:fldCharType="begin"/>
          </w:r>
          <w:r w:rsidR="0098361B">
            <w:instrText xml:space="preserve"> CITATION McKinsey2023c \l 1033 </w:instrText>
          </w:r>
          <w:r w:rsidR="0098361B">
            <w:fldChar w:fldCharType="separate"/>
          </w:r>
          <w:r w:rsidR="006A15BA" w:rsidRPr="006A15BA">
            <w:rPr>
              <w:noProof/>
            </w:rPr>
            <w:t>[47]</w:t>
          </w:r>
          <w:r w:rsidR="0098361B">
            <w:fldChar w:fldCharType="end"/>
          </w:r>
        </w:sdtContent>
      </w:sdt>
      <w:r>
        <w:t>.</w:t>
      </w:r>
    </w:p>
    <w:p w14:paraId="1EDFD3B7" w14:textId="26492337" w:rsidR="00E6781D" w:rsidRDefault="00E310C5" w:rsidP="0078227E">
      <w:pPr>
        <w:pStyle w:val="ListParagraph"/>
        <w:numPr>
          <w:ilvl w:val="0"/>
          <w:numId w:val="18"/>
        </w:numPr>
      </w:pPr>
      <w:r>
        <w:t xml:space="preserve">Enable S3 lifecycle policies to archive or transition files to cost-effective storage classes </w:t>
      </w:r>
      <w:sdt>
        <w:sdtPr>
          <w:id w:val="1412972018"/>
          <w:citation/>
        </w:sdtPr>
        <w:sdtContent>
          <w:r w:rsidR="00DA7536">
            <w:fldChar w:fldCharType="begin"/>
          </w:r>
          <w:r w:rsidR="00DA7536">
            <w:instrText xml:space="preserve"> CITATION I.D.C.2022 \l 1033 </w:instrText>
          </w:r>
          <w:r w:rsidR="00DA7536">
            <w:fldChar w:fldCharType="separate"/>
          </w:r>
          <w:r w:rsidR="006A15BA" w:rsidRPr="006A15BA">
            <w:rPr>
              <w:noProof/>
            </w:rPr>
            <w:t>[48]</w:t>
          </w:r>
          <w:r w:rsidR="00DA7536">
            <w:fldChar w:fldCharType="end"/>
          </w:r>
        </w:sdtContent>
      </w:sdt>
      <w:r>
        <w:t>.</w:t>
      </w:r>
    </w:p>
    <w:p w14:paraId="64FAB8A8" w14:textId="60F2E6DF" w:rsidR="00E310C5" w:rsidRDefault="00E310C5" w:rsidP="0078227E">
      <w:pPr>
        <w:pStyle w:val="ListParagraph"/>
        <w:numPr>
          <w:ilvl w:val="0"/>
          <w:numId w:val="18"/>
        </w:numPr>
      </w:pPr>
      <w:r>
        <w:t xml:space="preserve">Monitor and audit all transfer activity using AWS CloudTrail logs </w:t>
      </w:r>
      <w:sdt>
        <w:sdtPr>
          <w:id w:val="-384561366"/>
          <w:citation/>
        </w:sdtPr>
        <w:sdtContent>
          <w:r w:rsidR="009E0478">
            <w:fldChar w:fldCharType="begin"/>
          </w:r>
          <w:r w:rsidR="009E0478">
            <w:instrText xml:space="preserve"> CITATION HBR2023a \l 1033 </w:instrText>
          </w:r>
          <w:r w:rsidR="009E0478">
            <w:fldChar w:fldCharType="separate"/>
          </w:r>
          <w:r w:rsidR="006A15BA" w:rsidRPr="006A15BA">
            <w:rPr>
              <w:noProof/>
            </w:rPr>
            <w:t>[49]</w:t>
          </w:r>
          <w:r w:rsidR="009E0478">
            <w:fldChar w:fldCharType="end"/>
          </w:r>
        </w:sdtContent>
      </w:sdt>
      <w:r>
        <w:t>.</w:t>
      </w:r>
    </w:p>
    <w:p w14:paraId="389E4DC5" w14:textId="65A1FCF4" w:rsidR="00354D7F" w:rsidRPr="00354D7F" w:rsidRDefault="00354D7F" w:rsidP="00407071">
      <w:pPr>
        <w:pStyle w:val="Heading2BPBHEB"/>
      </w:pPr>
      <w:r w:rsidRPr="00354D7F">
        <w:t xml:space="preserve">Case </w:t>
      </w:r>
      <w:r w:rsidR="007613E4">
        <w:t>s</w:t>
      </w:r>
      <w:r w:rsidRPr="00354D7F">
        <w:t>tudy</w:t>
      </w:r>
    </w:p>
    <w:p w14:paraId="13E66565" w14:textId="28B3736E" w:rsidR="00A97572" w:rsidRPr="00354D7F" w:rsidRDefault="00A97572" w:rsidP="00407071">
      <w:pPr>
        <w:pStyle w:val="NormalBPBHEB"/>
      </w:pPr>
      <w:r w:rsidRPr="00A97572">
        <w:t xml:space="preserve">A Forrester report revealed that companies </w:t>
      </w:r>
      <w:r w:rsidR="009C2E64" w:rsidRPr="00A97572">
        <w:t>using</w:t>
      </w:r>
      <w:r w:rsidRPr="00A97572">
        <w:t xml:space="preserve"> AWS Transfer Family experienced a 45% decrease in security incidents associated with file transfers. </w:t>
      </w:r>
      <w:r w:rsidR="004B2836">
        <w:t>Automating compliance checks, removing manual FTP infrastructure, and seamlessly integrating</w:t>
      </w:r>
      <w:r w:rsidRPr="00A97572">
        <w:t xml:space="preserve"> with IAM and S3 were the primary drivers of improved outcomes [59].</w:t>
      </w:r>
    </w:p>
    <w:p w14:paraId="35E2A739" w14:textId="1272095D" w:rsidR="00354D7F" w:rsidRPr="00354D7F" w:rsidRDefault="00354D7F" w:rsidP="00407071">
      <w:pPr>
        <w:pStyle w:val="Heading1BPBHEB"/>
      </w:pPr>
      <w:r w:rsidRPr="00354D7F">
        <w:t xml:space="preserve">Migration </w:t>
      </w:r>
      <w:r w:rsidR="007613E4">
        <w:t>e</w:t>
      </w:r>
      <w:r w:rsidRPr="00354D7F">
        <w:t xml:space="preserve">valuator </w:t>
      </w:r>
      <w:commentRangeStart w:id="50"/>
      <w:commentRangeStart w:id="51"/>
      <w:r w:rsidRPr="00354D7F">
        <w:t>(formerly TSO Logic)</w:t>
      </w:r>
      <w:commentRangeEnd w:id="50"/>
      <w:r w:rsidR="007613E4">
        <w:rPr>
          <w:rStyle w:val="CommentReference"/>
          <w:rFonts w:asciiTheme="minorHAnsi" w:eastAsiaTheme="minorHAnsi" w:hAnsiTheme="minorHAnsi" w:cstheme="minorBidi"/>
        </w:rPr>
        <w:commentReference w:id="50"/>
      </w:r>
      <w:commentRangeEnd w:id="51"/>
      <w:r w:rsidR="004E597F">
        <w:rPr>
          <w:rStyle w:val="CommentReference"/>
          <w:b w:val="0"/>
        </w:rPr>
        <w:commentReference w:id="51"/>
      </w:r>
    </w:p>
    <w:p w14:paraId="02C37AF8" w14:textId="6222634C" w:rsidR="0099284F" w:rsidRDefault="0099284F" w:rsidP="00407071">
      <w:pPr>
        <w:pStyle w:val="NormalBPBHEB"/>
      </w:pPr>
      <w:r w:rsidRPr="0099284F">
        <w:t xml:space="preserve">AWS Migration Evaluator helps enterprises assess </w:t>
      </w:r>
      <w:r>
        <w:t xml:space="preserve">the feasibility of cloud migration </w:t>
      </w:r>
      <w:r w:rsidRPr="0099284F">
        <w:t xml:space="preserve">by </w:t>
      </w:r>
      <w:r w:rsidR="008A338A" w:rsidRPr="0099284F">
        <w:t>offering</w:t>
      </w:r>
      <w:r w:rsidRPr="0099284F">
        <w:t xml:space="preserve"> automated insights on cost savings, workload right-sizing, and total cost of ownership (TCO) comparisons between on-premises and AWS environments.</w:t>
      </w:r>
    </w:p>
    <w:p w14:paraId="09579DD9" w14:textId="07600520" w:rsidR="004E597F" w:rsidRPr="00354D7F" w:rsidRDefault="00E37A5E" w:rsidP="00407071">
      <w:pPr>
        <w:pStyle w:val="NormalBPBHEB"/>
      </w:pPr>
      <w:r>
        <w:t xml:space="preserve">Initially launched as TSO Logic, the tool was </w:t>
      </w:r>
      <w:r w:rsidR="007A0F7C">
        <w:t>purchased</w:t>
      </w:r>
      <w:r>
        <w:t xml:space="preserve"> by AWS in 2019 and </w:t>
      </w:r>
      <w:r w:rsidR="0001565F">
        <w:t>later</w:t>
      </w:r>
      <w:r w:rsidR="004E597F" w:rsidRPr="004E597F">
        <w:t xml:space="preserve"> rebranded as </w:t>
      </w:r>
      <w:r w:rsidR="004E597F" w:rsidRPr="004E597F">
        <w:rPr>
          <w:b/>
          <w:bCs/>
        </w:rPr>
        <w:t>AWS Migration Evaluator</w:t>
      </w:r>
      <w:r w:rsidR="004E597F" w:rsidRPr="004E597F">
        <w:t xml:space="preserve"> to reflect its deeper integration into the AWS ecosystem. While the underlying capabilities remained focused on infrastructure discovery and cost analysis, the rebranding signaled a shift toward tighter alignment with AWS migration services and a streamlined experience for cloud planning. The new name highlights its core function—evaluating </w:t>
      </w:r>
      <w:r w:rsidR="004B2836">
        <w:t>AWS migrations' feasibility and return on investment (</w:t>
      </w:r>
      <w:r w:rsidR="00FB18D5">
        <w:t>ROI)</w:t>
      </w:r>
      <w:r w:rsidR="004E597F" w:rsidRPr="004E597F">
        <w:t>while emphasizing automation, scalability, and AWS-native reporting dashboards. The transition also brought enhancements in usability, expanded data sources, and improved integration with tools like AWS Migration Hub and AWS Application Discovery Service.</w:t>
      </w:r>
    </w:p>
    <w:p w14:paraId="5C5E1B43" w14:textId="3BDDFDC4" w:rsidR="00354D7F" w:rsidRDefault="00354D7F" w:rsidP="00407071">
      <w:pPr>
        <w:pStyle w:val="Heading2BPBHEB"/>
      </w:pPr>
      <w:r w:rsidRPr="00354D7F">
        <w:t xml:space="preserve">Key </w:t>
      </w:r>
      <w:r w:rsidR="007613E4">
        <w:t>f</w:t>
      </w:r>
      <w:r w:rsidRPr="00354D7F">
        <w:t>eatures</w:t>
      </w:r>
    </w:p>
    <w:p w14:paraId="47B53243" w14:textId="77777777" w:rsidR="003A534F" w:rsidRDefault="00090CA0" w:rsidP="00090CA0">
      <w:r w:rsidRPr="00090CA0">
        <w:t>This section highlights the capabilities that make Migration Evaluator essential for migration planning and business case justification.</w:t>
      </w:r>
    </w:p>
    <w:p w14:paraId="6871FE79" w14:textId="4E4D42C0" w:rsidR="003A534F" w:rsidRDefault="00090CA0" w:rsidP="0078227E">
      <w:pPr>
        <w:pStyle w:val="ListParagraph"/>
        <w:numPr>
          <w:ilvl w:val="0"/>
          <w:numId w:val="19"/>
        </w:numPr>
      </w:pPr>
      <w:r w:rsidRPr="003A534F">
        <w:rPr>
          <w:b/>
          <w:bCs/>
        </w:rPr>
        <w:t>Automated infrastructure discovery</w:t>
      </w:r>
      <w:r w:rsidRPr="00090CA0">
        <w:t xml:space="preserve">: Collects detailed inventory of compute, storage, and usage metrics </w:t>
      </w:r>
      <w:sdt>
        <w:sdtPr>
          <w:id w:val="982736344"/>
          <w:citation/>
        </w:sdtPr>
        <w:sdtContent>
          <w:r w:rsidR="000E22D0">
            <w:fldChar w:fldCharType="begin"/>
          </w:r>
          <w:r w:rsidR="00921F40">
            <w:instrText xml:space="preserve">CITATION AWS \l 1033 </w:instrText>
          </w:r>
          <w:r w:rsidR="000E22D0">
            <w:fldChar w:fldCharType="separate"/>
          </w:r>
          <w:r w:rsidR="006A15BA" w:rsidRPr="006A15BA">
            <w:rPr>
              <w:noProof/>
            </w:rPr>
            <w:t>[39]</w:t>
          </w:r>
          <w:r w:rsidR="000E22D0">
            <w:fldChar w:fldCharType="end"/>
          </w:r>
        </w:sdtContent>
      </w:sdt>
      <w:r w:rsidRPr="00090CA0">
        <w:t>.</w:t>
      </w:r>
    </w:p>
    <w:p w14:paraId="488F1BB1" w14:textId="5E246987" w:rsidR="003A534F" w:rsidRDefault="00090CA0" w:rsidP="0078227E">
      <w:pPr>
        <w:pStyle w:val="ListParagraph"/>
        <w:numPr>
          <w:ilvl w:val="0"/>
          <w:numId w:val="19"/>
        </w:numPr>
      </w:pPr>
      <w:r w:rsidRPr="003A534F">
        <w:rPr>
          <w:b/>
          <w:bCs/>
        </w:rPr>
        <w:t>TCO analysis</w:t>
      </w:r>
      <w:r w:rsidRPr="00090CA0">
        <w:t>: Compares current IT spend with projected AWS costs based on usage patterns</w:t>
      </w:r>
      <w:r w:rsidR="00577CA9">
        <w:t xml:space="preserve"> </w:t>
      </w:r>
      <w:sdt>
        <w:sdtPr>
          <w:id w:val="714239862"/>
          <w:citation/>
        </w:sdtPr>
        <w:sdtContent>
          <w:r w:rsidR="00577CA9">
            <w:fldChar w:fldCharType="begin"/>
          </w:r>
          <w:r w:rsidR="00921F40">
            <w:instrText xml:space="preserve">CITATION AWS \l 1033 </w:instrText>
          </w:r>
          <w:r w:rsidR="00577CA9">
            <w:fldChar w:fldCharType="separate"/>
          </w:r>
          <w:r w:rsidR="006A15BA" w:rsidRPr="006A15BA">
            <w:rPr>
              <w:noProof/>
            </w:rPr>
            <w:t>[39]</w:t>
          </w:r>
          <w:r w:rsidR="00577CA9">
            <w:fldChar w:fldCharType="end"/>
          </w:r>
        </w:sdtContent>
      </w:sdt>
      <w:r w:rsidR="00577CA9">
        <w:t>.</w:t>
      </w:r>
    </w:p>
    <w:p w14:paraId="6F1BE218" w14:textId="6BFB8025" w:rsidR="00090CA0" w:rsidRDefault="00090CA0" w:rsidP="0078227E">
      <w:pPr>
        <w:pStyle w:val="ListParagraph"/>
        <w:numPr>
          <w:ilvl w:val="0"/>
          <w:numId w:val="19"/>
        </w:numPr>
      </w:pPr>
      <w:r w:rsidRPr="003A534F">
        <w:rPr>
          <w:b/>
          <w:bCs/>
        </w:rPr>
        <w:t>Workload right-sizing</w:t>
      </w:r>
      <w:r w:rsidRPr="00090CA0">
        <w:t xml:space="preserve">: Suggests </w:t>
      </w:r>
      <w:r w:rsidR="004B2836">
        <w:t xml:space="preserve">the </w:t>
      </w:r>
      <w:r w:rsidR="008A338A" w:rsidRPr="00090CA0">
        <w:t>best</w:t>
      </w:r>
      <w:r w:rsidRPr="00090CA0">
        <w:t xml:space="preserve"> AWS services and instance types for migration targets </w:t>
      </w:r>
      <w:sdt>
        <w:sdtPr>
          <w:id w:val="-466507922"/>
          <w:citation/>
        </w:sdtPr>
        <w:sdtContent>
          <w:r w:rsidR="009621AF">
            <w:fldChar w:fldCharType="begin"/>
          </w:r>
          <w:r w:rsidR="009621AF">
            <w:instrText xml:space="preserve"> CITATION Forrester2023 \l 1033 </w:instrText>
          </w:r>
          <w:r w:rsidR="009621AF">
            <w:fldChar w:fldCharType="separate"/>
          </w:r>
          <w:r w:rsidR="006A15BA" w:rsidRPr="006A15BA">
            <w:rPr>
              <w:noProof/>
            </w:rPr>
            <w:t>[7]</w:t>
          </w:r>
          <w:r w:rsidR="009621AF">
            <w:fldChar w:fldCharType="end"/>
          </w:r>
        </w:sdtContent>
      </w:sdt>
      <w:r w:rsidRPr="00090CA0">
        <w:t>.</w:t>
      </w:r>
    </w:p>
    <w:p w14:paraId="0C29C988" w14:textId="76EBC1D5" w:rsidR="00354D7F" w:rsidRPr="00354D7F" w:rsidRDefault="00354D7F" w:rsidP="00407071">
      <w:pPr>
        <w:pStyle w:val="Heading2BPBHEB"/>
      </w:pPr>
      <w:r w:rsidRPr="00354D7F">
        <w:t xml:space="preserve">Case </w:t>
      </w:r>
      <w:r w:rsidR="00706543">
        <w:t>s</w:t>
      </w:r>
      <w:r w:rsidRPr="00354D7F">
        <w:t>tudy</w:t>
      </w:r>
    </w:p>
    <w:p w14:paraId="1637174F" w14:textId="68A1F7A6" w:rsidR="00720F5C" w:rsidRPr="00354D7F" w:rsidRDefault="00720F5C" w:rsidP="00407071">
      <w:pPr>
        <w:pStyle w:val="NormalBPBHEB"/>
      </w:pPr>
      <w:r w:rsidRPr="00720F5C">
        <w:t xml:space="preserve">A PwC study reported that a global financial institution used AWS Migration Evaluator to accelerate cloud adoption by 50%. By collecting telemetry from </w:t>
      </w:r>
      <w:r w:rsidR="00021F64">
        <w:t xml:space="preserve">over 2,000 servers, the tool </w:t>
      </w:r>
      <w:r w:rsidR="00F87717">
        <w:t xml:space="preserve">has achieved </w:t>
      </w:r>
      <w:r w:rsidR="00E37A5E">
        <w:t xml:space="preserve">$1.2 million in potential annual savings by reducing overprovisioned compute resources and </w:t>
      </w:r>
      <w:r w:rsidR="00C008B4">
        <w:t>combining</w:t>
      </w:r>
      <w:r w:rsidRPr="00720F5C">
        <w:t xml:space="preserve"> underutilized databases. These insights supported executive buy-</w:t>
      </w:r>
      <w:r w:rsidR="00F2189A" w:rsidRPr="00720F5C">
        <w:t>ins</w:t>
      </w:r>
      <w:r w:rsidRPr="00720F5C">
        <w:t xml:space="preserve"> and helped align cloud strategy with financial targets [64].</w:t>
      </w:r>
    </w:p>
    <w:p w14:paraId="0703E478" w14:textId="58D6DFFA" w:rsidR="00313359" w:rsidRPr="00313359" w:rsidRDefault="00313359" w:rsidP="00407071">
      <w:pPr>
        <w:pStyle w:val="Heading1BPBHEB"/>
      </w:pPr>
      <w:r w:rsidRPr="00313359">
        <w:t xml:space="preserve">Conclusion </w:t>
      </w:r>
    </w:p>
    <w:p w14:paraId="3B60902F" w14:textId="201AECD7" w:rsidR="00313359" w:rsidRPr="00313359" w:rsidRDefault="00313359" w:rsidP="00407071">
      <w:pPr>
        <w:pStyle w:val="NormalBPBHEB"/>
      </w:pPr>
      <w:r w:rsidRPr="00313359">
        <w:t xml:space="preserve">AWS Migration </w:t>
      </w:r>
      <w:r w:rsidR="00706543">
        <w:t>and t</w:t>
      </w:r>
      <w:r w:rsidRPr="00313359">
        <w:t xml:space="preserve">ransfer services provide structured, automation-driven tools that streamline cloud adoption while minimizing risk and downtime. This chapter </w:t>
      </w:r>
      <w:r w:rsidR="009A0838" w:rsidRPr="00313359">
        <w:t>explores</w:t>
      </w:r>
      <w:r w:rsidRPr="00313359">
        <w:t xml:space="preserve"> methodologies for workload migration, database replication, large-scale data transfer, and mainframe modernization, equipping organizations with </w:t>
      </w:r>
      <w:r w:rsidR="009941E7">
        <w:t>best practices for executing efficient and cost-effective migrations</w:t>
      </w:r>
      <w:r w:rsidR="00FB080D">
        <w:t>.</w:t>
      </w:r>
      <w:r w:rsidR="009941E7">
        <w:t xml:space="preserve"> </w:t>
      </w:r>
      <w:sdt>
        <w:sdtPr>
          <w:id w:val="-139190636"/>
          <w:citation/>
        </w:sdtPr>
        <w:sdtContent>
          <w:r w:rsidR="00EC1A21">
            <w:fldChar w:fldCharType="begin"/>
          </w:r>
          <w:r w:rsidR="00EC1A21">
            <w:instrText xml:space="preserve"> CITATION Deloitte2023c \l 1033 </w:instrText>
          </w:r>
          <w:r w:rsidR="00EC1A21">
            <w:fldChar w:fldCharType="separate"/>
          </w:r>
          <w:r w:rsidR="006A15BA" w:rsidRPr="006A15BA">
            <w:rPr>
              <w:noProof/>
            </w:rPr>
            <w:t>[50]</w:t>
          </w:r>
          <w:r w:rsidR="00EC1A21">
            <w:fldChar w:fldCharType="end"/>
          </w:r>
        </w:sdtContent>
      </w:sdt>
      <w:r w:rsidR="009941E7">
        <w:t xml:space="preserve">, </w:t>
      </w:r>
      <w:sdt>
        <w:sdtPr>
          <w:id w:val="-225688448"/>
          <w:citation/>
        </w:sdtPr>
        <w:sdtContent>
          <w:r w:rsidR="008877D5">
            <w:fldChar w:fldCharType="begin"/>
          </w:r>
          <w:r w:rsidR="008877D5">
            <w:instrText xml:space="preserve"> CITATION I.D.C.2023b \l 1033 </w:instrText>
          </w:r>
          <w:r w:rsidR="008877D5">
            <w:fldChar w:fldCharType="separate"/>
          </w:r>
          <w:r w:rsidR="006A15BA" w:rsidRPr="006A15BA">
            <w:rPr>
              <w:noProof/>
            </w:rPr>
            <w:t>[32]</w:t>
          </w:r>
          <w:r w:rsidR="008877D5">
            <w:fldChar w:fldCharType="end"/>
          </w:r>
        </w:sdtContent>
      </w:sdt>
      <w:r w:rsidRPr="00313359">
        <w:t>.</w:t>
      </w:r>
    </w:p>
    <w:p w14:paraId="242860C7" w14:textId="1F9B9D73" w:rsidR="00CE5CC7" w:rsidRDefault="00313359" w:rsidP="00407071">
      <w:pPr>
        <w:pStyle w:val="NormalBPBHEB"/>
        <w:rPr>
          <w:ins w:id="52" w:author="Paulo H. Leocadio" w:date="2025-05-16T13:47:00Z" w16du:dateUtc="2025-05-16T17:47:00Z"/>
        </w:rPr>
      </w:pPr>
      <w:r w:rsidRPr="00313359">
        <w:t xml:space="preserve">Migration is only the first step. </w:t>
      </w:r>
      <w:r w:rsidR="00F70530">
        <w:t>Organizations must adhere to AWS’s Well-Architected Framework to maximize operational resilience</w:t>
      </w:r>
      <w:r w:rsidRPr="00313359">
        <w:t xml:space="preserve">, ensuring workloads are secure, high-performing, and cost-optimized. </w:t>
      </w:r>
      <w:r w:rsidR="00F70530">
        <w:t>Chapter 14 examines</w:t>
      </w:r>
      <w:r w:rsidR="006A1246">
        <w:t xml:space="preserve"> the six key pillars of the Well-Architected Framework and how businesses can continually enhance</w:t>
      </w:r>
      <w:r w:rsidRPr="00313359">
        <w:t xml:space="preserve"> their AWS environments for long-term success</w:t>
      </w:r>
      <w:r w:rsidR="00E37A5E">
        <w:t>.</w:t>
      </w:r>
      <w:r w:rsidRPr="00313359">
        <w:t xml:space="preserve"> </w:t>
      </w:r>
      <w:sdt>
        <w:sdtPr>
          <w:id w:val="-456418503"/>
          <w:citation/>
        </w:sdtPr>
        <w:sdtContent>
          <w:r w:rsidR="00CF6BA5">
            <w:fldChar w:fldCharType="begin"/>
          </w:r>
          <w:r w:rsidR="00CF6BA5">
            <w:instrText xml:space="preserve"> CITATION Forrester2023c \l 1033 </w:instrText>
          </w:r>
          <w:r w:rsidR="00CF6BA5">
            <w:fldChar w:fldCharType="separate"/>
          </w:r>
          <w:r w:rsidR="006A15BA" w:rsidRPr="006A15BA">
            <w:rPr>
              <w:noProof/>
            </w:rPr>
            <w:t>[46]</w:t>
          </w:r>
          <w:r w:rsidR="00CF6BA5">
            <w:fldChar w:fldCharType="end"/>
          </w:r>
        </w:sdtContent>
      </w:sdt>
      <w:r w:rsidRPr="00313359">
        <w:t>.</w:t>
      </w:r>
    </w:p>
    <w:p w14:paraId="2F66C636" w14:textId="5F073764" w:rsidR="000461B3" w:rsidRDefault="000461B3">
      <w:pPr>
        <w:pBdr>
          <w:top w:val="none" w:sz="0" w:space="0" w:color="auto"/>
          <w:left w:val="none" w:sz="0" w:space="0" w:color="auto"/>
          <w:bottom w:val="none" w:sz="0" w:space="0" w:color="auto"/>
          <w:right w:val="none" w:sz="0" w:space="0" w:color="auto"/>
          <w:between w:val="none" w:sz="0" w:space="0" w:color="auto"/>
        </w:pBdr>
        <w:shd w:val="clear" w:color="auto" w:fill="auto"/>
        <w:spacing w:after="160" w:line="259" w:lineRule="auto"/>
        <w:jc w:val="left"/>
        <w:rPr>
          <w:ins w:id="53" w:author="Paulo H. Leocadio" w:date="2025-05-16T13:47:00Z" w16du:dateUtc="2025-05-16T17:47:00Z"/>
        </w:rPr>
      </w:pPr>
      <w:ins w:id="54" w:author="Paulo H. Leocadio" w:date="2025-05-16T13:47:00Z" w16du:dateUtc="2025-05-16T17:47:00Z">
        <w:r>
          <w:br w:type="page"/>
        </w:r>
      </w:ins>
    </w:p>
    <w:p w14:paraId="32E4EBFE" w14:textId="41D7F863" w:rsidR="000461B3" w:rsidDel="000461B3" w:rsidRDefault="000461B3" w:rsidP="00407071">
      <w:pPr>
        <w:pStyle w:val="NormalBPBHEB"/>
        <w:rPr>
          <w:del w:id="55" w:author="Paulo H. Leocadio" w:date="2025-05-16T13:47:00Z" w16du:dateUtc="2025-05-16T17:47:00Z"/>
        </w:rPr>
      </w:pPr>
    </w:p>
    <w:customXmlInsRangeStart w:id="56" w:author="Paulo H. Leocadio" w:date="2025-05-16T13:46:00Z"/>
    <w:sdt>
      <w:sdtPr>
        <w:id w:val="1524369190"/>
        <w:docPartObj>
          <w:docPartGallery w:val="Bibliographies"/>
          <w:docPartUnique/>
        </w:docPartObj>
      </w:sdtPr>
      <w:sdtEndPr>
        <w:rPr>
          <w:rFonts w:ascii="Palatino Linotype" w:eastAsia="Palatino Linotype" w:hAnsi="Palatino Linotype" w:cs="Palatino Linotype"/>
          <w:color w:val="auto"/>
          <w:sz w:val="22"/>
          <w:szCs w:val="22"/>
        </w:rPr>
      </w:sdtEndPr>
      <w:sdtContent>
        <w:customXmlInsRangeEnd w:id="56"/>
        <w:p w14:paraId="41098C95" w14:textId="78C9F138" w:rsidR="00FA5283" w:rsidRDefault="00FA5283">
          <w:pPr>
            <w:pStyle w:val="Heading1"/>
            <w:rPr>
              <w:ins w:id="57" w:author="Paulo H. Leocadio" w:date="2025-05-16T13:46:00Z" w16du:dateUtc="2025-05-16T17:46:00Z"/>
            </w:rPr>
          </w:pPr>
          <w:ins w:id="58" w:author="Paulo H. Leocadio" w:date="2025-05-16T13:46:00Z" w16du:dateUtc="2025-05-16T17:46:00Z">
            <w:r>
              <w:t>References</w:t>
            </w:r>
          </w:ins>
        </w:p>
        <w:customXmlInsRangeStart w:id="59" w:author="Paulo H. Leocadio" w:date="2025-05-16T13:46:00Z"/>
        <w:sdt>
          <w:sdtPr>
            <w:id w:val="-573587230"/>
            <w:bibliography/>
          </w:sdtPr>
          <w:sdtContent>
            <w:customXmlInsRangeEnd w:id="59"/>
            <w:p w14:paraId="4D044E66" w14:textId="77777777" w:rsidR="00FA5283" w:rsidRDefault="00FA5283">
              <w:pPr>
                <w:rPr>
                  <w:rFonts w:asciiTheme="minorHAnsi" w:eastAsiaTheme="minorHAnsi" w:hAnsiTheme="minorHAnsi" w:cstheme="minorBidi"/>
                  <w:noProof/>
                  <w:lang w:val="en-IN"/>
                </w:rPr>
              </w:pPr>
              <w:ins w:id="60" w:author="Paulo H. Leocadio" w:date="2025-05-16T13:46:00Z" w16du:dateUtc="2025-05-16T17:46:00Z">
                <w:r>
                  <w:fldChar w:fldCharType="begin"/>
                </w:r>
                <w:r>
                  <w:instrText xml:space="preserve"> BIBLIOGRAPHY </w:instrText>
                </w:r>
                <w:r>
                  <w:fldChar w:fldCharType="separate"/>
                </w:r>
              </w:ins>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2"/>
                <w:gridCol w:w="8584"/>
              </w:tblGrid>
              <w:tr w:rsidR="00FA5283" w14:paraId="3ACE5CDC" w14:textId="77777777">
                <w:trPr>
                  <w:divId w:val="852306092"/>
                  <w:tblCellSpacing w:w="15" w:type="dxa"/>
                </w:trPr>
                <w:tc>
                  <w:tcPr>
                    <w:tcW w:w="50" w:type="pct"/>
                    <w:hideMark/>
                  </w:tcPr>
                  <w:p w14:paraId="523D1118" w14:textId="53A71CAF" w:rsidR="00FA5283" w:rsidRDefault="00FA5283">
                    <w:pPr>
                      <w:pStyle w:val="Bibliography"/>
                      <w:rPr>
                        <w:noProof/>
                        <w:sz w:val="24"/>
                        <w:szCs w:val="24"/>
                      </w:rPr>
                    </w:pPr>
                    <w:r>
                      <w:rPr>
                        <w:noProof/>
                      </w:rPr>
                      <w:t xml:space="preserve">[1] </w:t>
                    </w:r>
                  </w:p>
                </w:tc>
                <w:tc>
                  <w:tcPr>
                    <w:tcW w:w="0" w:type="auto"/>
                    <w:hideMark/>
                  </w:tcPr>
                  <w:p w14:paraId="0BC5B571" w14:textId="77777777" w:rsidR="00FA5283" w:rsidRDefault="00FA5283">
                    <w:pPr>
                      <w:pStyle w:val="Bibliography"/>
                      <w:rPr>
                        <w:noProof/>
                      </w:rPr>
                    </w:pPr>
                    <w:r>
                      <w:rPr>
                        <w:noProof/>
                      </w:rPr>
                      <w:t>AWS, "AWS Application Migration Service (MGN)," n.d.. [Online]. Available: https://aws.amazon.com/application-migration-service/. [Accessed 20 February 2025].</w:t>
                    </w:r>
                  </w:p>
                </w:tc>
              </w:tr>
              <w:tr w:rsidR="00FA5283" w14:paraId="70B3C330" w14:textId="77777777">
                <w:trPr>
                  <w:divId w:val="852306092"/>
                  <w:tblCellSpacing w:w="15" w:type="dxa"/>
                </w:trPr>
                <w:tc>
                  <w:tcPr>
                    <w:tcW w:w="50" w:type="pct"/>
                    <w:hideMark/>
                  </w:tcPr>
                  <w:p w14:paraId="19CD2F3A" w14:textId="77777777" w:rsidR="00FA5283" w:rsidRDefault="00FA5283">
                    <w:pPr>
                      <w:pStyle w:val="Bibliography"/>
                      <w:rPr>
                        <w:noProof/>
                      </w:rPr>
                    </w:pPr>
                    <w:r>
                      <w:rPr>
                        <w:noProof/>
                      </w:rPr>
                      <w:t xml:space="preserve">[2] </w:t>
                    </w:r>
                  </w:p>
                </w:tc>
                <w:tc>
                  <w:tcPr>
                    <w:tcW w:w="0" w:type="auto"/>
                    <w:hideMark/>
                  </w:tcPr>
                  <w:p w14:paraId="6F998C99" w14:textId="77777777" w:rsidR="00FA5283" w:rsidRDefault="00FA5283">
                    <w:pPr>
                      <w:pStyle w:val="Bibliography"/>
                      <w:rPr>
                        <w:noProof/>
                      </w:rPr>
                    </w:pPr>
                    <w:r>
                      <w:rPr>
                        <w:noProof/>
                      </w:rPr>
                      <w:t>Gartner, "Cloud Migration Strategies for Enterprise IT," 2023.</w:t>
                    </w:r>
                  </w:p>
                </w:tc>
              </w:tr>
              <w:tr w:rsidR="00FA5283" w14:paraId="080DEC73" w14:textId="77777777">
                <w:trPr>
                  <w:divId w:val="852306092"/>
                  <w:tblCellSpacing w:w="15" w:type="dxa"/>
                </w:trPr>
                <w:tc>
                  <w:tcPr>
                    <w:tcW w:w="50" w:type="pct"/>
                    <w:hideMark/>
                  </w:tcPr>
                  <w:p w14:paraId="3B540126" w14:textId="77777777" w:rsidR="00FA5283" w:rsidRDefault="00FA5283">
                    <w:pPr>
                      <w:pStyle w:val="Bibliography"/>
                      <w:rPr>
                        <w:noProof/>
                      </w:rPr>
                    </w:pPr>
                    <w:r>
                      <w:rPr>
                        <w:noProof/>
                      </w:rPr>
                      <w:t xml:space="preserve">[3] </w:t>
                    </w:r>
                  </w:p>
                </w:tc>
                <w:tc>
                  <w:tcPr>
                    <w:tcW w:w="0" w:type="auto"/>
                    <w:hideMark/>
                  </w:tcPr>
                  <w:p w14:paraId="20BCDA42" w14:textId="77777777" w:rsidR="00FA5283" w:rsidRDefault="00FA5283">
                    <w:pPr>
                      <w:pStyle w:val="Bibliography"/>
                      <w:rPr>
                        <w:noProof/>
                      </w:rPr>
                    </w:pPr>
                    <w:r>
                      <w:rPr>
                        <w:noProof/>
                      </w:rPr>
                      <w:t>Forrester, "Total Economic Impact Report: Quantifying the Business Value of AWS DMS," 2022.</w:t>
                    </w:r>
                  </w:p>
                </w:tc>
              </w:tr>
              <w:tr w:rsidR="00FA5283" w14:paraId="42A7198F" w14:textId="77777777">
                <w:trPr>
                  <w:divId w:val="852306092"/>
                  <w:tblCellSpacing w:w="15" w:type="dxa"/>
                </w:trPr>
                <w:tc>
                  <w:tcPr>
                    <w:tcW w:w="50" w:type="pct"/>
                    <w:hideMark/>
                  </w:tcPr>
                  <w:p w14:paraId="19349C6C" w14:textId="77777777" w:rsidR="00FA5283" w:rsidRDefault="00FA5283">
                    <w:pPr>
                      <w:pStyle w:val="Bibliography"/>
                      <w:rPr>
                        <w:noProof/>
                      </w:rPr>
                    </w:pPr>
                    <w:r>
                      <w:rPr>
                        <w:noProof/>
                      </w:rPr>
                      <w:t xml:space="preserve">[4] </w:t>
                    </w:r>
                  </w:p>
                </w:tc>
                <w:tc>
                  <w:tcPr>
                    <w:tcW w:w="0" w:type="auto"/>
                    <w:hideMark/>
                  </w:tcPr>
                  <w:p w14:paraId="126187E5" w14:textId="77777777" w:rsidR="00FA5283" w:rsidRDefault="00FA5283">
                    <w:pPr>
                      <w:pStyle w:val="Bibliography"/>
                      <w:rPr>
                        <w:noProof/>
                      </w:rPr>
                    </w:pPr>
                    <w:r>
                      <w:rPr>
                        <w:noProof/>
                      </w:rPr>
                      <w:t>I.D.C., "Cloud Migration Report: Optimizing Workload Transitions to Cloud," 2023.</w:t>
                    </w:r>
                  </w:p>
                </w:tc>
              </w:tr>
              <w:tr w:rsidR="00FA5283" w14:paraId="48F87CB4" w14:textId="77777777">
                <w:trPr>
                  <w:divId w:val="852306092"/>
                  <w:tblCellSpacing w:w="15" w:type="dxa"/>
                </w:trPr>
                <w:tc>
                  <w:tcPr>
                    <w:tcW w:w="50" w:type="pct"/>
                    <w:hideMark/>
                  </w:tcPr>
                  <w:p w14:paraId="1F8C53B9" w14:textId="77777777" w:rsidR="00FA5283" w:rsidRDefault="00FA5283">
                    <w:pPr>
                      <w:pStyle w:val="Bibliography"/>
                      <w:rPr>
                        <w:noProof/>
                      </w:rPr>
                    </w:pPr>
                    <w:r>
                      <w:rPr>
                        <w:noProof/>
                      </w:rPr>
                      <w:t xml:space="preserve">[5] </w:t>
                    </w:r>
                  </w:p>
                </w:tc>
                <w:tc>
                  <w:tcPr>
                    <w:tcW w:w="0" w:type="auto"/>
                    <w:hideMark/>
                  </w:tcPr>
                  <w:p w14:paraId="6574B2B3" w14:textId="77777777" w:rsidR="00FA5283" w:rsidRDefault="00FA5283">
                    <w:pPr>
                      <w:pStyle w:val="Bibliography"/>
                      <w:rPr>
                        <w:noProof/>
                      </w:rPr>
                    </w:pPr>
                    <w:r>
                      <w:rPr>
                        <w:noProof/>
                      </w:rPr>
                      <w:t>Deloitte, "E-commerce Scalability and Cloud Optimization," 2023.</w:t>
                    </w:r>
                  </w:p>
                </w:tc>
              </w:tr>
              <w:tr w:rsidR="00FA5283" w14:paraId="4968947C" w14:textId="77777777">
                <w:trPr>
                  <w:divId w:val="852306092"/>
                  <w:tblCellSpacing w:w="15" w:type="dxa"/>
                </w:trPr>
                <w:tc>
                  <w:tcPr>
                    <w:tcW w:w="50" w:type="pct"/>
                    <w:hideMark/>
                  </w:tcPr>
                  <w:p w14:paraId="7FD4F302" w14:textId="77777777" w:rsidR="00FA5283" w:rsidRDefault="00FA5283">
                    <w:pPr>
                      <w:pStyle w:val="Bibliography"/>
                      <w:rPr>
                        <w:noProof/>
                      </w:rPr>
                    </w:pPr>
                    <w:r>
                      <w:rPr>
                        <w:noProof/>
                      </w:rPr>
                      <w:t xml:space="preserve">[6] </w:t>
                    </w:r>
                  </w:p>
                </w:tc>
                <w:tc>
                  <w:tcPr>
                    <w:tcW w:w="0" w:type="auto"/>
                    <w:hideMark/>
                  </w:tcPr>
                  <w:p w14:paraId="277B89F7" w14:textId="77777777" w:rsidR="00FA5283" w:rsidRDefault="00FA5283">
                    <w:pPr>
                      <w:pStyle w:val="Bibliography"/>
                      <w:rPr>
                        <w:noProof/>
                      </w:rPr>
                    </w:pPr>
                    <w:r>
                      <w:rPr>
                        <w:noProof/>
                      </w:rPr>
                      <w:t>Harvard Business Review, "The Role of AWS MGN in Digital Transformation," 2023.</w:t>
                    </w:r>
                  </w:p>
                </w:tc>
              </w:tr>
              <w:tr w:rsidR="00FA5283" w14:paraId="6E859254" w14:textId="77777777">
                <w:trPr>
                  <w:divId w:val="852306092"/>
                  <w:tblCellSpacing w:w="15" w:type="dxa"/>
                </w:trPr>
                <w:tc>
                  <w:tcPr>
                    <w:tcW w:w="50" w:type="pct"/>
                    <w:hideMark/>
                  </w:tcPr>
                  <w:p w14:paraId="4C152506" w14:textId="77777777" w:rsidR="00FA5283" w:rsidRDefault="00FA5283">
                    <w:pPr>
                      <w:pStyle w:val="Bibliography"/>
                      <w:rPr>
                        <w:noProof/>
                      </w:rPr>
                    </w:pPr>
                    <w:r>
                      <w:rPr>
                        <w:noProof/>
                      </w:rPr>
                      <w:t xml:space="preserve">[7] </w:t>
                    </w:r>
                  </w:p>
                </w:tc>
                <w:tc>
                  <w:tcPr>
                    <w:tcW w:w="0" w:type="auto"/>
                    <w:hideMark/>
                  </w:tcPr>
                  <w:p w14:paraId="623A380F" w14:textId="77777777" w:rsidR="00FA5283" w:rsidRDefault="00FA5283">
                    <w:pPr>
                      <w:pStyle w:val="Bibliography"/>
                      <w:rPr>
                        <w:noProof/>
                      </w:rPr>
                    </w:pPr>
                    <w:r>
                      <w:rPr>
                        <w:noProof/>
                      </w:rPr>
                      <w:t>Forrester, "Cloud Migration Trends: The Importance of Pre-Migration Assessment," 2023.</w:t>
                    </w:r>
                  </w:p>
                </w:tc>
              </w:tr>
              <w:tr w:rsidR="00FA5283" w14:paraId="45C14B56" w14:textId="77777777">
                <w:trPr>
                  <w:divId w:val="852306092"/>
                  <w:tblCellSpacing w:w="15" w:type="dxa"/>
                </w:trPr>
                <w:tc>
                  <w:tcPr>
                    <w:tcW w:w="50" w:type="pct"/>
                    <w:hideMark/>
                  </w:tcPr>
                  <w:p w14:paraId="154B9C86" w14:textId="77777777" w:rsidR="00FA5283" w:rsidRDefault="00FA5283">
                    <w:pPr>
                      <w:pStyle w:val="Bibliography"/>
                      <w:rPr>
                        <w:noProof/>
                      </w:rPr>
                    </w:pPr>
                    <w:r>
                      <w:rPr>
                        <w:noProof/>
                      </w:rPr>
                      <w:t xml:space="preserve">[8] </w:t>
                    </w:r>
                  </w:p>
                </w:tc>
                <w:tc>
                  <w:tcPr>
                    <w:tcW w:w="0" w:type="auto"/>
                    <w:hideMark/>
                  </w:tcPr>
                  <w:p w14:paraId="10C08BD6" w14:textId="77777777" w:rsidR="00FA5283" w:rsidRDefault="00FA5283">
                    <w:pPr>
                      <w:pStyle w:val="Bibliography"/>
                      <w:rPr>
                        <w:noProof/>
                      </w:rPr>
                    </w:pPr>
                    <w:r>
                      <w:rPr>
                        <w:noProof/>
                      </w:rPr>
                      <w:t>Gartner, "Cloud Migration Report: Avoiding Pitfalls in Application Modernization," 2023.</w:t>
                    </w:r>
                  </w:p>
                </w:tc>
              </w:tr>
              <w:tr w:rsidR="00FA5283" w14:paraId="43B913F5" w14:textId="77777777">
                <w:trPr>
                  <w:divId w:val="852306092"/>
                  <w:tblCellSpacing w:w="15" w:type="dxa"/>
                </w:trPr>
                <w:tc>
                  <w:tcPr>
                    <w:tcW w:w="50" w:type="pct"/>
                    <w:hideMark/>
                  </w:tcPr>
                  <w:p w14:paraId="2373FDBB" w14:textId="77777777" w:rsidR="00FA5283" w:rsidRDefault="00FA5283">
                    <w:pPr>
                      <w:pStyle w:val="Bibliography"/>
                      <w:rPr>
                        <w:noProof/>
                      </w:rPr>
                    </w:pPr>
                    <w:r>
                      <w:rPr>
                        <w:noProof/>
                      </w:rPr>
                      <w:t xml:space="preserve">[9] </w:t>
                    </w:r>
                  </w:p>
                </w:tc>
                <w:tc>
                  <w:tcPr>
                    <w:tcW w:w="0" w:type="auto"/>
                    <w:hideMark/>
                  </w:tcPr>
                  <w:p w14:paraId="33D9C075" w14:textId="77777777" w:rsidR="00FA5283" w:rsidRDefault="00FA5283">
                    <w:pPr>
                      <w:pStyle w:val="Bibliography"/>
                      <w:rPr>
                        <w:noProof/>
                      </w:rPr>
                    </w:pPr>
                    <w:r>
                      <w:rPr>
                        <w:noProof/>
                      </w:rPr>
                      <w:t>I.D.C., "Cloud Readiness Study: How Enterprises Are Preparing for Migration," 2023.</w:t>
                    </w:r>
                  </w:p>
                </w:tc>
              </w:tr>
              <w:tr w:rsidR="00FA5283" w14:paraId="40EB8063" w14:textId="77777777">
                <w:trPr>
                  <w:divId w:val="852306092"/>
                  <w:tblCellSpacing w:w="15" w:type="dxa"/>
                </w:trPr>
                <w:tc>
                  <w:tcPr>
                    <w:tcW w:w="50" w:type="pct"/>
                    <w:hideMark/>
                  </w:tcPr>
                  <w:p w14:paraId="2E3F7479" w14:textId="77777777" w:rsidR="00FA5283" w:rsidRDefault="00FA5283">
                    <w:pPr>
                      <w:pStyle w:val="Bibliography"/>
                      <w:rPr>
                        <w:noProof/>
                      </w:rPr>
                    </w:pPr>
                    <w:r>
                      <w:rPr>
                        <w:noProof/>
                      </w:rPr>
                      <w:t xml:space="preserve">[10] </w:t>
                    </w:r>
                  </w:p>
                </w:tc>
                <w:tc>
                  <w:tcPr>
                    <w:tcW w:w="0" w:type="auto"/>
                    <w:hideMark/>
                  </w:tcPr>
                  <w:p w14:paraId="536410F6" w14:textId="77777777" w:rsidR="00FA5283" w:rsidRDefault="00FA5283">
                    <w:pPr>
                      <w:pStyle w:val="Bibliography"/>
                      <w:rPr>
                        <w:noProof/>
                      </w:rPr>
                    </w:pPr>
                    <w:r>
                      <w:rPr>
                        <w:noProof/>
                      </w:rPr>
                      <w:t>Boston Consulting Group, "Accelerating Cloud Migration Through AI-Powered Assessments," 2023.</w:t>
                    </w:r>
                  </w:p>
                </w:tc>
              </w:tr>
              <w:tr w:rsidR="00FA5283" w14:paraId="5CF6C52F" w14:textId="77777777">
                <w:trPr>
                  <w:divId w:val="852306092"/>
                  <w:tblCellSpacing w:w="15" w:type="dxa"/>
                </w:trPr>
                <w:tc>
                  <w:tcPr>
                    <w:tcW w:w="50" w:type="pct"/>
                    <w:hideMark/>
                  </w:tcPr>
                  <w:p w14:paraId="25A939B2" w14:textId="77777777" w:rsidR="00FA5283" w:rsidRDefault="00FA5283">
                    <w:pPr>
                      <w:pStyle w:val="Bibliography"/>
                      <w:rPr>
                        <w:noProof/>
                      </w:rPr>
                    </w:pPr>
                    <w:r>
                      <w:rPr>
                        <w:noProof/>
                      </w:rPr>
                      <w:t xml:space="preserve">[11] </w:t>
                    </w:r>
                  </w:p>
                </w:tc>
                <w:tc>
                  <w:tcPr>
                    <w:tcW w:w="0" w:type="auto"/>
                    <w:hideMark/>
                  </w:tcPr>
                  <w:p w14:paraId="6817326F" w14:textId="77777777" w:rsidR="00FA5283" w:rsidRDefault="00FA5283">
                    <w:pPr>
                      <w:pStyle w:val="Bibliography"/>
                      <w:rPr>
                        <w:noProof/>
                      </w:rPr>
                    </w:pPr>
                    <w:r>
                      <w:rPr>
                        <w:noProof/>
                      </w:rPr>
                      <w:t>AWS, "AWS Database Migration Service," 2024. [Online]. Available: https://aws.amazon.com/dms/. [Accessed 20 February 2025].</w:t>
                    </w:r>
                  </w:p>
                </w:tc>
              </w:tr>
              <w:tr w:rsidR="00FA5283" w14:paraId="1AD6FE5F" w14:textId="77777777">
                <w:trPr>
                  <w:divId w:val="852306092"/>
                  <w:tblCellSpacing w:w="15" w:type="dxa"/>
                </w:trPr>
                <w:tc>
                  <w:tcPr>
                    <w:tcW w:w="50" w:type="pct"/>
                    <w:hideMark/>
                  </w:tcPr>
                  <w:p w14:paraId="01F77565" w14:textId="77777777" w:rsidR="00FA5283" w:rsidRDefault="00FA5283">
                    <w:pPr>
                      <w:pStyle w:val="Bibliography"/>
                      <w:rPr>
                        <w:noProof/>
                      </w:rPr>
                    </w:pPr>
                    <w:r>
                      <w:rPr>
                        <w:noProof/>
                      </w:rPr>
                      <w:t xml:space="preserve">[12] </w:t>
                    </w:r>
                  </w:p>
                </w:tc>
                <w:tc>
                  <w:tcPr>
                    <w:tcW w:w="0" w:type="auto"/>
                    <w:hideMark/>
                  </w:tcPr>
                  <w:p w14:paraId="0D5F4497" w14:textId="77777777" w:rsidR="00FA5283" w:rsidRDefault="00FA5283">
                    <w:pPr>
                      <w:pStyle w:val="Bibliography"/>
                      <w:rPr>
                        <w:noProof/>
                      </w:rPr>
                    </w:pPr>
                    <w:r>
                      <w:rPr>
                        <w:noProof/>
                      </w:rPr>
                      <w:t>I.D.C., "Reducing Migration Timelines with AWS Database Migration Service," I.D.C., 2023.</w:t>
                    </w:r>
                  </w:p>
                </w:tc>
              </w:tr>
              <w:tr w:rsidR="00FA5283" w14:paraId="3CBD1EBA" w14:textId="77777777">
                <w:trPr>
                  <w:divId w:val="852306092"/>
                  <w:tblCellSpacing w:w="15" w:type="dxa"/>
                </w:trPr>
                <w:tc>
                  <w:tcPr>
                    <w:tcW w:w="50" w:type="pct"/>
                    <w:hideMark/>
                  </w:tcPr>
                  <w:p w14:paraId="44E93EC1" w14:textId="77777777" w:rsidR="00FA5283" w:rsidRDefault="00FA5283">
                    <w:pPr>
                      <w:pStyle w:val="Bibliography"/>
                      <w:rPr>
                        <w:noProof/>
                      </w:rPr>
                    </w:pPr>
                    <w:r>
                      <w:rPr>
                        <w:noProof/>
                      </w:rPr>
                      <w:t xml:space="preserve">[13] </w:t>
                    </w:r>
                  </w:p>
                </w:tc>
                <w:tc>
                  <w:tcPr>
                    <w:tcW w:w="0" w:type="auto"/>
                    <w:hideMark/>
                  </w:tcPr>
                  <w:p w14:paraId="43194D73" w14:textId="77777777" w:rsidR="00FA5283" w:rsidRDefault="00FA5283">
                    <w:pPr>
                      <w:pStyle w:val="Bibliography"/>
                      <w:rPr>
                        <w:noProof/>
                      </w:rPr>
                    </w:pPr>
                    <w:r>
                      <w:rPr>
                        <w:noProof/>
                      </w:rPr>
                      <w:t>Deloitte, "Optimizing Data Pipelines with AWS Glue and Redshift," Deloitte, 2023.</w:t>
                    </w:r>
                  </w:p>
                </w:tc>
              </w:tr>
              <w:tr w:rsidR="00FA5283" w14:paraId="729B5047" w14:textId="77777777">
                <w:trPr>
                  <w:divId w:val="852306092"/>
                  <w:tblCellSpacing w:w="15" w:type="dxa"/>
                </w:trPr>
                <w:tc>
                  <w:tcPr>
                    <w:tcW w:w="50" w:type="pct"/>
                    <w:hideMark/>
                  </w:tcPr>
                  <w:p w14:paraId="3E509944" w14:textId="77777777" w:rsidR="00FA5283" w:rsidRDefault="00FA5283">
                    <w:pPr>
                      <w:pStyle w:val="Bibliography"/>
                      <w:rPr>
                        <w:noProof/>
                      </w:rPr>
                    </w:pPr>
                    <w:r>
                      <w:rPr>
                        <w:noProof/>
                      </w:rPr>
                      <w:t xml:space="preserve">[14] </w:t>
                    </w:r>
                  </w:p>
                </w:tc>
                <w:tc>
                  <w:tcPr>
                    <w:tcW w:w="0" w:type="auto"/>
                    <w:hideMark/>
                  </w:tcPr>
                  <w:p w14:paraId="35149B6C" w14:textId="77777777" w:rsidR="00FA5283" w:rsidRDefault="00FA5283">
                    <w:pPr>
                      <w:pStyle w:val="Bibliography"/>
                      <w:rPr>
                        <w:noProof/>
                      </w:rPr>
                    </w:pPr>
                    <w:r>
                      <w:rPr>
                        <w:noProof/>
                      </w:rPr>
                      <w:t>Flexera, "State of Cloud Report: Database and Workload Optimization," 2023.</w:t>
                    </w:r>
                  </w:p>
                </w:tc>
              </w:tr>
              <w:tr w:rsidR="00FA5283" w14:paraId="14B2F6A1" w14:textId="77777777">
                <w:trPr>
                  <w:divId w:val="852306092"/>
                  <w:tblCellSpacing w:w="15" w:type="dxa"/>
                </w:trPr>
                <w:tc>
                  <w:tcPr>
                    <w:tcW w:w="50" w:type="pct"/>
                    <w:hideMark/>
                  </w:tcPr>
                  <w:p w14:paraId="4B63B006" w14:textId="77777777" w:rsidR="00FA5283" w:rsidRDefault="00FA5283">
                    <w:pPr>
                      <w:pStyle w:val="Bibliography"/>
                      <w:rPr>
                        <w:noProof/>
                      </w:rPr>
                    </w:pPr>
                    <w:r>
                      <w:rPr>
                        <w:noProof/>
                      </w:rPr>
                      <w:t xml:space="preserve">[15] </w:t>
                    </w:r>
                  </w:p>
                </w:tc>
                <w:tc>
                  <w:tcPr>
                    <w:tcW w:w="0" w:type="auto"/>
                    <w:hideMark/>
                  </w:tcPr>
                  <w:p w14:paraId="4A64B650" w14:textId="77777777" w:rsidR="00FA5283" w:rsidRDefault="00FA5283">
                    <w:pPr>
                      <w:pStyle w:val="Bibliography"/>
                      <w:rPr>
                        <w:noProof/>
                      </w:rPr>
                    </w:pPr>
                    <w:r>
                      <w:rPr>
                        <w:noProof/>
                      </w:rPr>
                      <w:t>AWS, "AWS DataSync," (n.d.. [Online]. Available: https://aws.amazon.com/datasync/. [Accessed 20 February 2025].</w:t>
                    </w:r>
                  </w:p>
                </w:tc>
              </w:tr>
              <w:tr w:rsidR="00FA5283" w14:paraId="0740B0C7" w14:textId="77777777">
                <w:trPr>
                  <w:divId w:val="852306092"/>
                  <w:tblCellSpacing w:w="15" w:type="dxa"/>
                </w:trPr>
                <w:tc>
                  <w:tcPr>
                    <w:tcW w:w="50" w:type="pct"/>
                    <w:hideMark/>
                  </w:tcPr>
                  <w:p w14:paraId="30AC309E" w14:textId="77777777" w:rsidR="00FA5283" w:rsidRDefault="00FA5283">
                    <w:pPr>
                      <w:pStyle w:val="Bibliography"/>
                      <w:rPr>
                        <w:noProof/>
                      </w:rPr>
                    </w:pPr>
                    <w:r>
                      <w:rPr>
                        <w:noProof/>
                      </w:rPr>
                      <w:t xml:space="preserve">[16] </w:t>
                    </w:r>
                  </w:p>
                </w:tc>
                <w:tc>
                  <w:tcPr>
                    <w:tcW w:w="0" w:type="auto"/>
                    <w:hideMark/>
                  </w:tcPr>
                  <w:p w14:paraId="58D1E4BB" w14:textId="77777777" w:rsidR="00FA5283" w:rsidRDefault="00FA5283">
                    <w:pPr>
                      <w:pStyle w:val="Bibliography"/>
                      <w:rPr>
                        <w:noProof/>
                      </w:rPr>
                    </w:pPr>
                    <w:r>
                      <w:rPr>
                        <w:noProof/>
                      </w:rPr>
                      <w:t>Gartner, "Retail Innovation Through Real-Time Data Synchronization," 2023.</w:t>
                    </w:r>
                  </w:p>
                </w:tc>
              </w:tr>
              <w:tr w:rsidR="00FA5283" w14:paraId="7728E65B" w14:textId="77777777">
                <w:trPr>
                  <w:divId w:val="852306092"/>
                  <w:tblCellSpacing w:w="15" w:type="dxa"/>
                </w:trPr>
                <w:tc>
                  <w:tcPr>
                    <w:tcW w:w="50" w:type="pct"/>
                    <w:hideMark/>
                  </w:tcPr>
                  <w:p w14:paraId="57CA89C6" w14:textId="77777777" w:rsidR="00FA5283" w:rsidRDefault="00FA5283">
                    <w:pPr>
                      <w:pStyle w:val="Bibliography"/>
                      <w:rPr>
                        <w:noProof/>
                      </w:rPr>
                    </w:pPr>
                    <w:r>
                      <w:rPr>
                        <w:noProof/>
                      </w:rPr>
                      <w:t xml:space="preserve">[17] </w:t>
                    </w:r>
                  </w:p>
                </w:tc>
                <w:tc>
                  <w:tcPr>
                    <w:tcW w:w="0" w:type="auto"/>
                    <w:hideMark/>
                  </w:tcPr>
                  <w:p w14:paraId="101455B6" w14:textId="77777777" w:rsidR="00FA5283" w:rsidRDefault="00FA5283">
                    <w:pPr>
                      <w:pStyle w:val="Bibliography"/>
                      <w:rPr>
                        <w:noProof/>
                      </w:rPr>
                    </w:pPr>
                    <w:r>
                      <w:rPr>
                        <w:noProof/>
                      </w:rPr>
                      <w:t>I.D.C., "Cloud Storage Report: Optimizing Large-Scale Data Transfers," 2023.</w:t>
                    </w:r>
                  </w:p>
                </w:tc>
              </w:tr>
              <w:tr w:rsidR="00FA5283" w14:paraId="65D85059" w14:textId="77777777">
                <w:trPr>
                  <w:divId w:val="852306092"/>
                  <w:tblCellSpacing w:w="15" w:type="dxa"/>
                </w:trPr>
                <w:tc>
                  <w:tcPr>
                    <w:tcW w:w="50" w:type="pct"/>
                    <w:hideMark/>
                  </w:tcPr>
                  <w:p w14:paraId="771A1695" w14:textId="77777777" w:rsidR="00FA5283" w:rsidRDefault="00FA5283">
                    <w:pPr>
                      <w:pStyle w:val="Bibliography"/>
                      <w:rPr>
                        <w:noProof/>
                      </w:rPr>
                    </w:pPr>
                    <w:r>
                      <w:rPr>
                        <w:noProof/>
                      </w:rPr>
                      <w:t xml:space="preserve">[18] </w:t>
                    </w:r>
                  </w:p>
                </w:tc>
                <w:tc>
                  <w:tcPr>
                    <w:tcW w:w="0" w:type="auto"/>
                    <w:hideMark/>
                  </w:tcPr>
                  <w:p w14:paraId="3EE15721" w14:textId="77777777" w:rsidR="00FA5283" w:rsidRDefault="00FA5283">
                    <w:pPr>
                      <w:pStyle w:val="Bibliography"/>
                      <w:rPr>
                        <w:noProof/>
                      </w:rPr>
                    </w:pPr>
                    <w:r>
                      <w:rPr>
                        <w:noProof/>
                      </w:rPr>
                      <w:t>Forrester, "Accelerating Cloud Migrations with AWS DataSync," 2023.</w:t>
                    </w:r>
                  </w:p>
                </w:tc>
              </w:tr>
              <w:tr w:rsidR="00FA5283" w14:paraId="370AE0E9" w14:textId="77777777">
                <w:trPr>
                  <w:divId w:val="852306092"/>
                  <w:tblCellSpacing w:w="15" w:type="dxa"/>
                </w:trPr>
                <w:tc>
                  <w:tcPr>
                    <w:tcW w:w="50" w:type="pct"/>
                    <w:hideMark/>
                  </w:tcPr>
                  <w:p w14:paraId="368F4B7C" w14:textId="77777777" w:rsidR="00FA5283" w:rsidRDefault="00FA5283">
                    <w:pPr>
                      <w:pStyle w:val="Bibliography"/>
                      <w:rPr>
                        <w:noProof/>
                      </w:rPr>
                    </w:pPr>
                    <w:r>
                      <w:rPr>
                        <w:noProof/>
                      </w:rPr>
                      <w:t xml:space="preserve">[19] </w:t>
                    </w:r>
                  </w:p>
                </w:tc>
                <w:tc>
                  <w:tcPr>
                    <w:tcW w:w="0" w:type="auto"/>
                    <w:hideMark/>
                  </w:tcPr>
                  <w:p w14:paraId="324FB621" w14:textId="77777777" w:rsidR="00FA5283" w:rsidRDefault="00FA5283">
                    <w:pPr>
                      <w:pStyle w:val="Bibliography"/>
                      <w:rPr>
                        <w:noProof/>
                      </w:rPr>
                    </w:pPr>
                    <w:r>
                      <w:rPr>
                        <w:noProof/>
                      </w:rPr>
                      <w:t>McKinsey, "Reducing IT Overhead with Automated Data Transfers," 2023.</w:t>
                    </w:r>
                  </w:p>
                </w:tc>
              </w:tr>
              <w:tr w:rsidR="00FA5283" w14:paraId="1154249D" w14:textId="77777777">
                <w:trPr>
                  <w:divId w:val="852306092"/>
                  <w:tblCellSpacing w:w="15" w:type="dxa"/>
                </w:trPr>
                <w:tc>
                  <w:tcPr>
                    <w:tcW w:w="50" w:type="pct"/>
                    <w:hideMark/>
                  </w:tcPr>
                  <w:p w14:paraId="37632B14" w14:textId="77777777" w:rsidR="00FA5283" w:rsidRDefault="00FA5283">
                    <w:pPr>
                      <w:pStyle w:val="Bibliography"/>
                      <w:rPr>
                        <w:noProof/>
                      </w:rPr>
                    </w:pPr>
                    <w:r>
                      <w:rPr>
                        <w:noProof/>
                      </w:rPr>
                      <w:t xml:space="preserve">[20] </w:t>
                    </w:r>
                  </w:p>
                </w:tc>
                <w:tc>
                  <w:tcPr>
                    <w:tcW w:w="0" w:type="auto"/>
                    <w:hideMark/>
                  </w:tcPr>
                  <w:p w14:paraId="72786F56" w14:textId="77777777" w:rsidR="00FA5283" w:rsidRDefault="00FA5283">
                    <w:pPr>
                      <w:pStyle w:val="Bibliography"/>
                      <w:rPr>
                        <w:noProof/>
                      </w:rPr>
                    </w:pPr>
                    <w:r>
                      <w:rPr>
                        <w:noProof/>
                      </w:rPr>
                      <w:t>Deloitte, "Enhancing Analytics Workflows with AWS DataSync and Redshift," 2023.</w:t>
                    </w:r>
                  </w:p>
                </w:tc>
              </w:tr>
              <w:tr w:rsidR="00FA5283" w14:paraId="0CA53576" w14:textId="77777777">
                <w:trPr>
                  <w:divId w:val="852306092"/>
                  <w:tblCellSpacing w:w="15" w:type="dxa"/>
                </w:trPr>
                <w:tc>
                  <w:tcPr>
                    <w:tcW w:w="50" w:type="pct"/>
                    <w:hideMark/>
                  </w:tcPr>
                  <w:p w14:paraId="640D63F0" w14:textId="77777777" w:rsidR="00FA5283" w:rsidRDefault="00FA5283">
                    <w:pPr>
                      <w:pStyle w:val="Bibliography"/>
                      <w:rPr>
                        <w:noProof/>
                      </w:rPr>
                    </w:pPr>
                    <w:r>
                      <w:rPr>
                        <w:noProof/>
                      </w:rPr>
                      <w:t xml:space="preserve">[21] </w:t>
                    </w:r>
                  </w:p>
                </w:tc>
                <w:tc>
                  <w:tcPr>
                    <w:tcW w:w="0" w:type="auto"/>
                    <w:hideMark/>
                  </w:tcPr>
                  <w:p w14:paraId="70BFE446" w14:textId="77777777" w:rsidR="00FA5283" w:rsidRDefault="00FA5283">
                    <w:pPr>
                      <w:pStyle w:val="Bibliography"/>
                      <w:rPr>
                        <w:noProof/>
                      </w:rPr>
                    </w:pPr>
                    <w:r>
                      <w:rPr>
                        <w:noProof/>
                      </w:rPr>
                      <w:t>AWS, "Mainframe Modernization," n.d.. [Online]. Available: https://aws.amazon.com/mainframe-modernization/. [Accessed 20 February 2026].</w:t>
                    </w:r>
                  </w:p>
                </w:tc>
              </w:tr>
              <w:tr w:rsidR="00FA5283" w14:paraId="33E5016A" w14:textId="77777777">
                <w:trPr>
                  <w:divId w:val="852306092"/>
                  <w:tblCellSpacing w:w="15" w:type="dxa"/>
                </w:trPr>
                <w:tc>
                  <w:tcPr>
                    <w:tcW w:w="50" w:type="pct"/>
                    <w:hideMark/>
                  </w:tcPr>
                  <w:p w14:paraId="3900B63A" w14:textId="77777777" w:rsidR="00FA5283" w:rsidRDefault="00FA5283">
                    <w:pPr>
                      <w:pStyle w:val="Bibliography"/>
                      <w:rPr>
                        <w:noProof/>
                      </w:rPr>
                    </w:pPr>
                    <w:r>
                      <w:rPr>
                        <w:noProof/>
                      </w:rPr>
                      <w:t xml:space="preserve">[22] </w:t>
                    </w:r>
                  </w:p>
                </w:tc>
                <w:tc>
                  <w:tcPr>
                    <w:tcW w:w="0" w:type="auto"/>
                    <w:hideMark/>
                  </w:tcPr>
                  <w:p w14:paraId="6B5B980C" w14:textId="77777777" w:rsidR="00FA5283" w:rsidRDefault="00FA5283">
                    <w:pPr>
                      <w:pStyle w:val="Bibliography"/>
                      <w:rPr>
                        <w:noProof/>
                      </w:rPr>
                    </w:pPr>
                    <w:r>
                      <w:rPr>
                        <w:noProof/>
                      </w:rPr>
                      <w:t>Gartner, "Enterprise IT Modernization: Challenges and Best Practices," 2023.</w:t>
                    </w:r>
                  </w:p>
                </w:tc>
              </w:tr>
              <w:tr w:rsidR="00FA5283" w14:paraId="2BA813CA" w14:textId="77777777">
                <w:trPr>
                  <w:divId w:val="852306092"/>
                  <w:tblCellSpacing w:w="15" w:type="dxa"/>
                </w:trPr>
                <w:tc>
                  <w:tcPr>
                    <w:tcW w:w="50" w:type="pct"/>
                    <w:hideMark/>
                  </w:tcPr>
                  <w:p w14:paraId="73741F7D" w14:textId="77777777" w:rsidR="00FA5283" w:rsidRDefault="00FA5283">
                    <w:pPr>
                      <w:pStyle w:val="Bibliography"/>
                      <w:rPr>
                        <w:noProof/>
                      </w:rPr>
                    </w:pPr>
                    <w:r>
                      <w:rPr>
                        <w:noProof/>
                      </w:rPr>
                      <w:t xml:space="preserve">[23] </w:t>
                    </w:r>
                  </w:p>
                </w:tc>
                <w:tc>
                  <w:tcPr>
                    <w:tcW w:w="0" w:type="auto"/>
                    <w:hideMark/>
                  </w:tcPr>
                  <w:p w14:paraId="48E8F266" w14:textId="77777777" w:rsidR="00FA5283" w:rsidRDefault="00FA5283">
                    <w:pPr>
                      <w:pStyle w:val="Bibliography"/>
                      <w:rPr>
                        <w:noProof/>
                      </w:rPr>
                    </w:pPr>
                    <w:r>
                      <w:rPr>
                        <w:noProof/>
                      </w:rPr>
                      <w:t>AWS,, "AWS Transfer Family".</w:t>
                    </w:r>
                  </w:p>
                </w:tc>
              </w:tr>
              <w:tr w:rsidR="00FA5283" w14:paraId="06B436BB" w14:textId="77777777">
                <w:trPr>
                  <w:divId w:val="852306092"/>
                  <w:tblCellSpacing w:w="15" w:type="dxa"/>
                </w:trPr>
                <w:tc>
                  <w:tcPr>
                    <w:tcW w:w="50" w:type="pct"/>
                    <w:hideMark/>
                  </w:tcPr>
                  <w:p w14:paraId="6A0BF2F7" w14:textId="77777777" w:rsidR="00FA5283" w:rsidRDefault="00FA5283">
                    <w:pPr>
                      <w:pStyle w:val="Bibliography"/>
                      <w:rPr>
                        <w:noProof/>
                      </w:rPr>
                    </w:pPr>
                    <w:r>
                      <w:rPr>
                        <w:noProof/>
                      </w:rPr>
                      <w:t xml:space="preserve">[24] </w:t>
                    </w:r>
                  </w:p>
                </w:tc>
                <w:tc>
                  <w:tcPr>
                    <w:tcW w:w="0" w:type="auto"/>
                    <w:hideMark/>
                  </w:tcPr>
                  <w:p w14:paraId="6774CB9D" w14:textId="77777777" w:rsidR="00FA5283" w:rsidRDefault="00FA5283">
                    <w:pPr>
                      <w:pStyle w:val="Bibliography"/>
                      <w:rPr>
                        <w:noProof/>
                      </w:rPr>
                    </w:pPr>
                    <w:r>
                      <w:rPr>
                        <w:noProof/>
                      </w:rPr>
                      <w:t>Deloitte, "Financial Services Transformation via AWS Mainframe Modernization," 2023.</w:t>
                    </w:r>
                  </w:p>
                </w:tc>
              </w:tr>
              <w:tr w:rsidR="00FA5283" w14:paraId="642468D1" w14:textId="77777777">
                <w:trPr>
                  <w:divId w:val="852306092"/>
                  <w:tblCellSpacing w:w="15" w:type="dxa"/>
                </w:trPr>
                <w:tc>
                  <w:tcPr>
                    <w:tcW w:w="50" w:type="pct"/>
                    <w:hideMark/>
                  </w:tcPr>
                  <w:p w14:paraId="4AA45E9A" w14:textId="77777777" w:rsidR="00FA5283" w:rsidRDefault="00FA5283">
                    <w:pPr>
                      <w:pStyle w:val="Bibliography"/>
                      <w:rPr>
                        <w:noProof/>
                      </w:rPr>
                    </w:pPr>
                    <w:r>
                      <w:rPr>
                        <w:noProof/>
                      </w:rPr>
                      <w:t xml:space="preserve">[25] </w:t>
                    </w:r>
                  </w:p>
                </w:tc>
                <w:tc>
                  <w:tcPr>
                    <w:tcW w:w="0" w:type="auto"/>
                    <w:hideMark/>
                  </w:tcPr>
                  <w:p w14:paraId="1ECE1C67" w14:textId="77777777" w:rsidR="00FA5283" w:rsidRDefault="00FA5283">
                    <w:pPr>
                      <w:pStyle w:val="Bibliography"/>
                      <w:rPr>
                        <w:noProof/>
                      </w:rPr>
                    </w:pPr>
                    <w:r>
                      <w:rPr>
                        <w:noProof/>
                      </w:rPr>
                      <w:t>McKinsey, "Leveraging Automation to Accelerate Mainframe Migration," 2023.</w:t>
                    </w:r>
                  </w:p>
                </w:tc>
              </w:tr>
              <w:tr w:rsidR="00FA5283" w14:paraId="6069143A" w14:textId="77777777">
                <w:trPr>
                  <w:divId w:val="852306092"/>
                  <w:tblCellSpacing w:w="15" w:type="dxa"/>
                </w:trPr>
                <w:tc>
                  <w:tcPr>
                    <w:tcW w:w="50" w:type="pct"/>
                    <w:hideMark/>
                  </w:tcPr>
                  <w:p w14:paraId="63D60C1D" w14:textId="77777777" w:rsidR="00FA5283" w:rsidRDefault="00FA5283">
                    <w:pPr>
                      <w:pStyle w:val="Bibliography"/>
                      <w:rPr>
                        <w:noProof/>
                      </w:rPr>
                    </w:pPr>
                    <w:r>
                      <w:rPr>
                        <w:noProof/>
                      </w:rPr>
                      <w:t xml:space="preserve">[26] </w:t>
                    </w:r>
                  </w:p>
                </w:tc>
                <w:tc>
                  <w:tcPr>
                    <w:tcW w:w="0" w:type="auto"/>
                    <w:hideMark/>
                  </w:tcPr>
                  <w:p w14:paraId="259BADD9" w14:textId="77777777" w:rsidR="00FA5283" w:rsidRDefault="00FA5283">
                    <w:pPr>
                      <w:pStyle w:val="Bibliography"/>
                      <w:rPr>
                        <w:noProof/>
                      </w:rPr>
                    </w:pPr>
                    <w:r>
                      <w:rPr>
                        <w:noProof/>
                      </w:rPr>
                      <w:t>AWS, "AWS Migration Hub".</w:t>
                    </w:r>
                  </w:p>
                </w:tc>
              </w:tr>
              <w:tr w:rsidR="00FA5283" w14:paraId="467D820D" w14:textId="77777777">
                <w:trPr>
                  <w:divId w:val="852306092"/>
                  <w:tblCellSpacing w:w="15" w:type="dxa"/>
                </w:trPr>
                <w:tc>
                  <w:tcPr>
                    <w:tcW w:w="50" w:type="pct"/>
                    <w:hideMark/>
                  </w:tcPr>
                  <w:p w14:paraId="3A39F054" w14:textId="77777777" w:rsidR="00FA5283" w:rsidRDefault="00FA5283">
                    <w:pPr>
                      <w:pStyle w:val="Bibliography"/>
                      <w:rPr>
                        <w:noProof/>
                      </w:rPr>
                    </w:pPr>
                    <w:r>
                      <w:rPr>
                        <w:noProof/>
                      </w:rPr>
                      <w:t xml:space="preserve">[27] </w:t>
                    </w:r>
                  </w:p>
                </w:tc>
                <w:tc>
                  <w:tcPr>
                    <w:tcW w:w="0" w:type="auto"/>
                    <w:hideMark/>
                  </w:tcPr>
                  <w:p w14:paraId="5BC598A3" w14:textId="77777777" w:rsidR="00FA5283" w:rsidRDefault="00FA5283">
                    <w:pPr>
                      <w:pStyle w:val="Bibliography"/>
                      <w:rPr>
                        <w:noProof/>
                      </w:rPr>
                    </w:pPr>
                    <w:r>
                      <w:rPr>
                        <w:noProof/>
                      </w:rPr>
                      <w:t>Gartner, "Cloud Migration Strategy and Risk Management," 2023.</w:t>
                    </w:r>
                  </w:p>
                </w:tc>
              </w:tr>
              <w:tr w:rsidR="00FA5283" w14:paraId="265A2EFC" w14:textId="77777777">
                <w:trPr>
                  <w:divId w:val="852306092"/>
                  <w:tblCellSpacing w:w="15" w:type="dxa"/>
                </w:trPr>
                <w:tc>
                  <w:tcPr>
                    <w:tcW w:w="50" w:type="pct"/>
                    <w:hideMark/>
                  </w:tcPr>
                  <w:p w14:paraId="57F30895" w14:textId="77777777" w:rsidR="00FA5283" w:rsidRDefault="00FA5283">
                    <w:pPr>
                      <w:pStyle w:val="Bibliography"/>
                      <w:rPr>
                        <w:noProof/>
                      </w:rPr>
                    </w:pPr>
                    <w:r>
                      <w:rPr>
                        <w:noProof/>
                      </w:rPr>
                      <w:t xml:space="preserve">[28] </w:t>
                    </w:r>
                  </w:p>
                </w:tc>
                <w:tc>
                  <w:tcPr>
                    <w:tcW w:w="0" w:type="auto"/>
                    <w:hideMark/>
                  </w:tcPr>
                  <w:p w14:paraId="219D307F" w14:textId="77777777" w:rsidR="00FA5283" w:rsidRDefault="00FA5283">
                    <w:pPr>
                      <w:pStyle w:val="Bibliography"/>
                      <w:rPr>
                        <w:noProof/>
                      </w:rPr>
                    </w:pPr>
                    <w:r>
                      <w:rPr>
                        <w:noProof/>
                      </w:rPr>
                      <w:t>Forrester, "Optimizing Enterprise Migration with AWS Migration Hub," 2023.</w:t>
                    </w:r>
                  </w:p>
                </w:tc>
              </w:tr>
              <w:tr w:rsidR="00FA5283" w14:paraId="6AD3D6F0" w14:textId="77777777">
                <w:trPr>
                  <w:divId w:val="852306092"/>
                  <w:tblCellSpacing w:w="15" w:type="dxa"/>
                </w:trPr>
                <w:tc>
                  <w:tcPr>
                    <w:tcW w:w="50" w:type="pct"/>
                    <w:hideMark/>
                  </w:tcPr>
                  <w:p w14:paraId="6CC951E3" w14:textId="77777777" w:rsidR="00FA5283" w:rsidRDefault="00FA5283">
                    <w:pPr>
                      <w:pStyle w:val="Bibliography"/>
                      <w:rPr>
                        <w:noProof/>
                      </w:rPr>
                    </w:pPr>
                    <w:r>
                      <w:rPr>
                        <w:noProof/>
                      </w:rPr>
                      <w:t xml:space="preserve">[29] </w:t>
                    </w:r>
                  </w:p>
                </w:tc>
                <w:tc>
                  <w:tcPr>
                    <w:tcW w:w="0" w:type="auto"/>
                    <w:hideMark/>
                  </w:tcPr>
                  <w:p w14:paraId="0257513A" w14:textId="77777777" w:rsidR="00FA5283" w:rsidRDefault="00FA5283">
                    <w:pPr>
                      <w:pStyle w:val="Bibliography"/>
                      <w:rPr>
                        <w:noProof/>
                      </w:rPr>
                    </w:pPr>
                    <w:r>
                      <w:rPr>
                        <w:noProof/>
                      </w:rPr>
                      <w:t>AWS, "AWS Application Discovery Service," 2024. [Online]. Available: https://aws.amazon.com/application-discovery/. [Accessed 20 February 2025].</w:t>
                    </w:r>
                  </w:p>
                </w:tc>
              </w:tr>
              <w:tr w:rsidR="00FA5283" w14:paraId="1F559A1B" w14:textId="77777777">
                <w:trPr>
                  <w:divId w:val="852306092"/>
                  <w:tblCellSpacing w:w="15" w:type="dxa"/>
                </w:trPr>
                <w:tc>
                  <w:tcPr>
                    <w:tcW w:w="50" w:type="pct"/>
                    <w:hideMark/>
                  </w:tcPr>
                  <w:p w14:paraId="5BE9B039" w14:textId="77777777" w:rsidR="00FA5283" w:rsidRDefault="00FA5283">
                    <w:pPr>
                      <w:pStyle w:val="Bibliography"/>
                      <w:rPr>
                        <w:noProof/>
                      </w:rPr>
                    </w:pPr>
                    <w:r>
                      <w:rPr>
                        <w:noProof/>
                      </w:rPr>
                      <w:t xml:space="preserve">[30] </w:t>
                    </w:r>
                  </w:p>
                </w:tc>
                <w:tc>
                  <w:tcPr>
                    <w:tcW w:w="0" w:type="auto"/>
                    <w:hideMark/>
                  </w:tcPr>
                  <w:p w14:paraId="2F1A4F01" w14:textId="77777777" w:rsidR="00FA5283" w:rsidRDefault="00FA5283">
                    <w:pPr>
                      <w:pStyle w:val="Bibliography"/>
                      <w:rPr>
                        <w:noProof/>
                      </w:rPr>
                    </w:pPr>
                    <w:r>
                      <w:rPr>
                        <w:noProof/>
                      </w:rPr>
                      <w:t>Harvard Business Review, "Mapping Application Dependencies Before Cloud Migration," 2023.</w:t>
                    </w:r>
                  </w:p>
                </w:tc>
              </w:tr>
              <w:tr w:rsidR="00FA5283" w14:paraId="39D967B1" w14:textId="77777777">
                <w:trPr>
                  <w:divId w:val="852306092"/>
                  <w:tblCellSpacing w:w="15" w:type="dxa"/>
                </w:trPr>
                <w:tc>
                  <w:tcPr>
                    <w:tcW w:w="50" w:type="pct"/>
                    <w:hideMark/>
                  </w:tcPr>
                  <w:p w14:paraId="3205AEE3" w14:textId="77777777" w:rsidR="00FA5283" w:rsidRDefault="00FA5283">
                    <w:pPr>
                      <w:pStyle w:val="Bibliography"/>
                      <w:rPr>
                        <w:noProof/>
                      </w:rPr>
                    </w:pPr>
                    <w:r>
                      <w:rPr>
                        <w:noProof/>
                      </w:rPr>
                      <w:t xml:space="preserve">[31] </w:t>
                    </w:r>
                  </w:p>
                </w:tc>
                <w:tc>
                  <w:tcPr>
                    <w:tcW w:w="0" w:type="auto"/>
                    <w:hideMark/>
                  </w:tcPr>
                  <w:p w14:paraId="1F131355" w14:textId="77777777" w:rsidR="00FA5283" w:rsidRDefault="00FA5283">
                    <w:pPr>
                      <w:pStyle w:val="Bibliography"/>
                      <w:rPr>
                        <w:noProof/>
                      </w:rPr>
                    </w:pPr>
                    <w:r>
                      <w:rPr>
                        <w:noProof/>
                      </w:rPr>
                      <w:t>McKinsey Digital, "Optimizing Infrastructure for Digital Transformation," 2022.</w:t>
                    </w:r>
                  </w:p>
                </w:tc>
              </w:tr>
              <w:tr w:rsidR="00FA5283" w14:paraId="56A85494" w14:textId="77777777">
                <w:trPr>
                  <w:divId w:val="852306092"/>
                  <w:tblCellSpacing w:w="15" w:type="dxa"/>
                </w:trPr>
                <w:tc>
                  <w:tcPr>
                    <w:tcW w:w="50" w:type="pct"/>
                    <w:hideMark/>
                  </w:tcPr>
                  <w:p w14:paraId="646BB389" w14:textId="77777777" w:rsidR="00FA5283" w:rsidRDefault="00FA5283">
                    <w:pPr>
                      <w:pStyle w:val="Bibliography"/>
                      <w:rPr>
                        <w:noProof/>
                      </w:rPr>
                    </w:pPr>
                    <w:r>
                      <w:rPr>
                        <w:noProof/>
                      </w:rPr>
                      <w:t xml:space="preserve">[32] </w:t>
                    </w:r>
                  </w:p>
                </w:tc>
                <w:tc>
                  <w:tcPr>
                    <w:tcW w:w="0" w:type="auto"/>
                    <w:hideMark/>
                  </w:tcPr>
                  <w:p w14:paraId="12D37E7E" w14:textId="77777777" w:rsidR="00FA5283" w:rsidRDefault="00FA5283">
                    <w:pPr>
                      <w:pStyle w:val="Bibliography"/>
                      <w:rPr>
                        <w:noProof/>
                      </w:rPr>
                    </w:pPr>
                    <w:r>
                      <w:rPr>
                        <w:noProof/>
                      </w:rPr>
                      <w:t>I.D.C., "Global Retail Cloud Migration Study," 2023.</w:t>
                    </w:r>
                  </w:p>
                </w:tc>
              </w:tr>
              <w:tr w:rsidR="00FA5283" w14:paraId="1EF921CE" w14:textId="77777777">
                <w:trPr>
                  <w:divId w:val="852306092"/>
                  <w:tblCellSpacing w:w="15" w:type="dxa"/>
                </w:trPr>
                <w:tc>
                  <w:tcPr>
                    <w:tcW w:w="50" w:type="pct"/>
                    <w:hideMark/>
                  </w:tcPr>
                  <w:p w14:paraId="12C1A36F" w14:textId="77777777" w:rsidR="00FA5283" w:rsidRDefault="00FA5283">
                    <w:pPr>
                      <w:pStyle w:val="Bibliography"/>
                      <w:rPr>
                        <w:noProof/>
                      </w:rPr>
                    </w:pPr>
                    <w:r>
                      <w:rPr>
                        <w:noProof/>
                      </w:rPr>
                      <w:t xml:space="preserve">[33] </w:t>
                    </w:r>
                  </w:p>
                </w:tc>
                <w:tc>
                  <w:tcPr>
                    <w:tcW w:w="0" w:type="auto"/>
                    <w:hideMark/>
                  </w:tcPr>
                  <w:p w14:paraId="29A7A1DB" w14:textId="77777777" w:rsidR="00FA5283" w:rsidRDefault="00FA5283">
                    <w:pPr>
                      <w:pStyle w:val="Bibliography"/>
                      <w:rPr>
                        <w:noProof/>
                      </w:rPr>
                    </w:pPr>
                    <w:r>
                      <w:rPr>
                        <w:noProof/>
                      </w:rPr>
                      <w:t>Gartner, "Cloud Migration Strategies and Database Modernization Trends," 2023.</w:t>
                    </w:r>
                  </w:p>
                </w:tc>
              </w:tr>
              <w:tr w:rsidR="00FA5283" w14:paraId="0A7123C1" w14:textId="77777777">
                <w:trPr>
                  <w:divId w:val="852306092"/>
                  <w:tblCellSpacing w:w="15" w:type="dxa"/>
                </w:trPr>
                <w:tc>
                  <w:tcPr>
                    <w:tcW w:w="50" w:type="pct"/>
                    <w:hideMark/>
                  </w:tcPr>
                  <w:p w14:paraId="5692AE1B" w14:textId="77777777" w:rsidR="00FA5283" w:rsidRDefault="00FA5283">
                    <w:pPr>
                      <w:pStyle w:val="Bibliography"/>
                      <w:rPr>
                        <w:noProof/>
                      </w:rPr>
                    </w:pPr>
                    <w:r>
                      <w:rPr>
                        <w:noProof/>
                      </w:rPr>
                      <w:t xml:space="preserve">[34] </w:t>
                    </w:r>
                  </w:p>
                </w:tc>
                <w:tc>
                  <w:tcPr>
                    <w:tcW w:w="0" w:type="auto"/>
                    <w:hideMark/>
                  </w:tcPr>
                  <w:p w14:paraId="542E2C95" w14:textId="77777777" w:rsidR="00FA5283" w:rsidRDefault="00FA5283">
                    <w:pPr>
                      <w:pStyle w:val="Bibliography"/>
                      <w:rPr>
                        <w:noProof/>
                      </w:rPr>
                    </w:pPr>
                    <w:r>
                      <w:rPr>
                        <w:noProof/>
                      </w:rPr>
                      <w:t>Gartner, "Cloud File Transfer Strategies and Security Best Practices," 2023.</w:t>
                    </w:r>
                  </w:p>
                </w:tc>
              </w:tr>
              <w:tr w:rsidR="00FA5283" w14:paraId="18D6CC9E" w14:textId="77777777">
                <w:trPr>
                  <w:divId w:val="852306092"/>
                  <w:tblCellSpacing w:w="15" w:type="dxa"/>
                </w:trPr>
                <w:tc>
                  <w:tcPr>
                    <w:tcW w:w="50" w:type="pct"/>
                    <w:hideMark/>
                  </w:tcPr>
                  <w:p w14:paraId="31754B80" w14:textId="77777777" w:rsidR="00FA5283" w:rsidRDefault="00FA5283">
                    <w:pPr>
                      <w:pStyle w:val="Bibliography"/>
                      <w:rPr>
                        <w:noProof/>
                      </w:rPr>
                    </w:pPr>
                    <w:r>
                      <w:rPr>
                        <w:noProof/>
                      </w:rPr>
                      <w:t xml:space="preserve">[35] </w:t>
                    </w:r>
                  </w:p>
                </w:tc>
                <w:tc>
                  <w:tcPr>
                    <w:tcW w:w="0" w:type="auto"/>
                    <w:hideMark/>
                  </w:tcPr>
                  <w:p w14:paraId="7BDE43AA" w14:textId="77777777" w:rsidR="00FA5283" w:rsidRDefault="00FA5283">
                    <w:pPr>
                      <w:pStyle w:val="Bibliography"/>
                      <w:rPr>
                        <w:noProof/>
                      </w:rPr>
                    </w:pPr>
                    <w:r>
                      <w:rPr>
                        <w:noProof/>
                      </w:rPr>
                      <w:t>I.D.C., "Cost Reduction in File Transfer Workflows with AWS Transfer Family," 2023.</w:t>
                    </w:r>
                  </w:p>
                </w:tc>
              </w:tr>
              <w:tr w:rsidR="00FA5283" w14:paraId="175DBE8A" w14:textId="77777777">
                <w:trPr>
                  <w:divId w:val="852306092"/>
                  <w:tblCellSpacing w:w="15" w:type="dxa"/>
                </w:trPr>
                <w:tc>
                  <w:tcPr>
                    <w:tcW w:w="50" w:type="pct"/>
                    <w:hideMark/>
                  </w:tcPr>
                  <w:p w14:paraId="0374869E" w14:textId="77777777" w:rsidR="00FA5283" w:rsidRDefault="00FA5283">
                    <w:pPr>
                      <w:pStyle w:val="Bibliography"/>
                      <w:rPr>
                        <w:noProof/>
                      </w:rPr>
                    </w:pPr>
                    <w:r>
                      <w:rPr>
                        <w:noProof/>
                      </w:rPr>
                      <w:t xml:space="preserve">[36] </w:t>
                    </w:r>
                  </w:p>
                </w:tc>
                <w:tc>
                  <w:tcPr>
                    <w:tcW w:w="0" w:type="auto"/>
                    <w:hideMark/>
                  </w:tcPr>
                  <w:p w14:paraId="285D1E3C" w14:textId="77777777" w:rsidR="00FA5283" w:rsidRDefault="00FA5283">
                    <w:pPr>
                      <w:pStyle w:val="Bibliography"/>
                      <w:rPr>
                        <w:noProof/>
                      </w:rPr>
                    </w:pPr>
                    <w:r>
                      <w:rPr>
                        <w:noProof/>
                      </w:rPr>
                      <w:t>PwC, "Regulatory Compliance in Financial Services File Transfers," 2023.</w:t>
                    </w:r>
                  </w:p>
                </w:tc>
              </w:tr>
              <w:tr w:rsidR="00FA5283" w14:paraId="20160A39" w14:textId="77777777">
                <w:trPr>
                  <w:divId w:val="852306092"/>
                  <w:tblCellSpacing w:w="15" w:type="dxa"/>
                </w:trPr>
                <w:tc>
                  <w:tcPr>
                    <w:tcW w:w="50" w:type="pct"/>
                    <w:hideMark/>
                  </w:tcPr>
                  <w:p w14:paraId="02636657" w14:textId="77777777" w:rsidR="00FA5283" w:rsidRDefault="00FA5283">
                    <w:pPr>
                      <w:pStyle w:val="Bibliography"/>
                      <w:rPr>
                        <w:noProof/>
                      </w:rPr>
                    </w:pPr>
                    <w:r>
                      <w:rPr>
                        <w:noProof/>
                      </w:rPr>
                      <w:t xml:space="preserve">[37] </w:t>
                    </w:r>
                  </w:p>
                </w:tc>
                <w:tc>
                  <w:tcPr>
                    <w:tcW w:w="0" w:type="auto"/>
                    <w:hideMark/>
                  </w:tcPr>
                  <w:p w14:paraId="3A59BF8B" w14:textId="77777777" w:rsidR="00FA5283" w:rsidRDefault="00FA5283">
                    <w:pPr>
                      <w:pStyle w:val="Bibliography"/>
                      <w:rPr>
                        <w:noProof/>
                      </w:rPr>
                    </w:pPr>
                    <w:r>
                      <w:rPr>
                        <w:noProof/>
                      </w:rPr>
                      <w:t>Forrester, "Automated File Transfer Modernization Trends," 2023.</w:t>
                    </w:r>
                  </w:p>
                </w:tc>
              </w:tr>
              <w:tr w:rsidR="00FA5283" w14:paraId="0B27FB74" w14:textId="77777777">
                <w:trPr>
                  <w:divId w:val="852306092"/>
                  <w:tblCellSpacing w:w="15" w:type="dxa"/>
                </w:trPr>
                <w:tc>
                  <w:tcPr>
                    <w:tcW w:w="50" w:type="pct"/>
                    <w:hideMark/>
                  </w:tcPr>
                  <w:p w14:paraId="0892E535" w14:textId="77777777" w:rsidR="00FA5283" w:rsidRDefault="00FA5283">
                    <w:pPr>
                      <w:pStyle w:val="Bibliography"/>
                      <w:rPr>
                        <w:noProof/>
                      </w:rPr>
                    </w:pPr>
                    <w:r>
                      <w:rPr>
                        <w:noProof/>
                      </w:rPr>
                      <w:t xml:space="preserve">[38] </w:t>
                    </w:r>
                  </w:p>
                </w:tc>
                <w:tc>
                  <w:tcPr>
                    <w:tcW w:w="0" w:type="auto"/>
                    <w:hideMark/>
                  </w:tcPr>
                  <w:p w14:paraId="066FD416" w14:textId="77777777" w:rsidR="00FA5283" w:rsidRDefault="00FA5283">
                    <w:pPr>
                      <w:pStyle w:val="Bibliography"/>
                      <w:rPr>
                        <w:noProof/>
                      </w:rPr>
                    </w:pPr>
                    <w:r>
                      <w:rPr>
                        <w:noProof/>
                      </w:rPr>
                      <w:t>McKinsey, "Improving Security in Cloud-Based File Exchange Systems," 2023.</w:t>
                    </w:r>
                  </w:p>
                </w:tc>
              </w:tr>
              <w:tr w:rsidR="00FA5283" w14:paraId="6BAD873F" w14:textId="77777777">
                <w:trPr>
                  <w:divId w:val="852306092"/>
                  <w:tblCellSpacing w:w="15" w:type="dxa"/>
                </w:trPr>
                <w:tc>
                  <w:tcPr>
                    <w:tcW w:w="50" w:type="pct"/>
                    <w:hideMark/>
                  </w:tcPr>
                  <w:p w14:paraId="17E6521B" w14:textId="77777777" w:rsidR="00FA5283" w:rsidRDefault="00FA5283">
                    <w:pPr>
                      <w:pStyle w:val="Bibliography"/>
                      <w:rPr>
                        <w:noProof/>
                      </w:rPr>
                    </w:pPr>
                    <w:r>
                      <w:rPr>
                        <w:noProof/>
                      </w:rPr>
                      <w:t xml:space="preserve">[39] </w:t>
                    </w:r>
                  </w:p>
                </w:tc>
                <w:tc>
                  <w:tcPr>
                    <w:tcW w:w="0" w:type="auto"/>
                    <w:hideMark/>
                  </w:tcPr>
                  <w:p w14:paraId="79E89BCA" w14:textId="77777777" w:rsidR="00FA5283" w:rsidRDefault="00FA5283">
                    <w:pPr>
                      <w:pStyle w:val="Bibliography"/>
                      <w:rPr>
                        <w:noProof/>
                      </w:rPr>
                    </w:pPr>
                    <w:r>
                      <w:rPr>
                        <w:noProof/>
                      </w:rPr>
                      <w:t>AWS, "AWS Migration Evaluator".</w:t>
                    </w:r>
                  </w:p>
                </w:tc>
              </w:tr>
              <w:tr w:rsidR="00FA5283" w14:paraId="2F81D846" w14:textId="77777777">
                <w:trPr>
                  <w:divId w:val="852306092"/>
                  <w:tblCellSpacing w:w="15" w:type="dxa"/>
                </w:trPr>
                <w:tc>
                  <w:tcPr>
                    <w:tcW w:w="50" w:type="pct"/>
                    <w:hideMark/>
                  </w:tcPr>
                  <w:p w14:paraId="7B2A6741" w14:textId="77777777" w:rsidR="00FA5283" w:rsidRDefault="00FA5283">
                    <w:pPr>
                      <w:pStyle w:val="Bibliography"/>
                      <w:rPr>
                        <w:noProof/>
                      </w:rPr>
                    </w:pPr>
                    <w:r>
                      <w:rPr>
                        <w:noProof/>
                      </w:rPr>
                      <w:t xml:space="preserve">[40] </w:t>
                    </w:r>
                  </w:p>
                </w:tc>
                <w:tc>
                  <w:tcPr>
                    <w:tcW w:w="0" w:type="auto"/>
                    <w:hideMark/>
                  </w:tcPr>
                  <w:p w14:paraId="24C8340F" w14:textId="77777777" w:rsidR="00FA5283" w:rsidRDefault="00FA5283">
                    <w:pPr>
                      <w:pStyle w:val="Bibliography"/>
                      <w:rPr>
                        <w:noProof/>
                      </w:rPr>
                    </w:pPr>
                    <w:r>
                      <w:rPr>
                        <w:noProof/>
                      </w:rPr>
                      <w:t>Gartner, "AI-Powered Cloud Migration Planning and Cost Optimization," 2023.</w:t>
                    </w:r>
                  </w:p>
                </w:tc>
              </w:tr>
              <w:tr w:rsidR="00FA5283" w14:paraId="305439E1" w14:textId="77777777">
                <w:trPr>
                  <w:divId w:val="852306092"/>
                  <w:tblCellSpacing w:w="15" w:type="dxa"/>
                </w:trPr>
                <w:tc>
                  <w:tcPr>
                    <w:tcW w:w="50" w:type="pct"/>
                    <w:hideMark/>
                  </w:tcPr>
                  <w:p w14:paraId="2352D172" w14:textId="77777777" w:rsidR="00FA5283" w:rsidRDefault="00FA5283">
                    <w:pPr>
                      <w:pStyle w:val="Bibliography"/>
                      <w:rPr>
                        <w:noProof/>
                      </w:rPr>
                    </w:pPr>
                    <w:r>
                      <w:rPr>
                        <w:noProof/>
                      </w:rPr>
                      <w:t xml:space="preserve">[41] </w:t>
                    </w:r>
                  </w:p>
                </w:tc>
                <w:tc>
                  <w:tcPr>
                    <w:tcW w:w="0" w:type="auto"/>
                    <w:hideMark/>
                  </w:tcPr>
                  <w:p w14:paraId="3B39B7FD" w14:textId="77777777" w:rsidR="00FA5283" w:rsidRDefault="00FA5283">
                    <w:pPr>
                      <w:pStyle w:val="Bibliography"/>
                      <w:rPr>
                        <w:noProof/>
                      </w:rPr>
                    </w:pPr>
                    <w:r>
                      <w:rPr>
                        <w:noProof/>
                      </w:rPr>
                      <w:t>I.D.C., "Workload Right-Sizing for AWS Migrations: Industry Trends," 2023.</w:t>
                    </w:r>
                  </w:p>
                </w:tc>
              </w:tr>
              <w:tr w:rsidR="00FA5283" w14:paraId="7AB8182B" w14:textId="77777777">
                <w:trPr>
                  <w:divId w:val="852306092"/>
                  <w:tblCellSpacing w:w="15" w:type="dxa"/>
                </w:trPr>
                <w:tc>
                  <w:tcPr>
                    <w:tcW w:w="50" w:type="pct"/>
                    <w:hideMark/>
                  </w:tcPr>
                  <w:p w14:paraId="2A3D45D4" w14:textId="77777777" w:rsidR="00FA5283" w:rsidRDefault="00FA5283">
                    <w:pPr>
                      <w:pStyle w:val="Bibliography"/>
                      <w:rPr>
                        <w:noProof/>
                      </w:rPr>
                    </w:pPr>
                    <w:r>
                      <w:rPr>
                        <w:noProof/>
                      </w:rPr>
                      <w:t xml:space="preserve">[42] </w:t>
                    </w:r>
                  </w:p>
                </w:tc>
                <w:tc>
                  <w:tcPr>
                    <w:tcW w:w="0" w:type="auto"/>
                    <w:hideMark/>
                  </w:tcPr>
                  <w:p w14:paraId="0BACAEBC" w14:textId="77777777" w:rsidR="00FA5283" w:rsidRDefault="00FA5283">
                    <w:pPr>
                      <w:pStyle w:val="Bibliography"/>
                      <w:rPr>
                        <w:noProof/>
                      </w:rPr>
                    </w:pPr>
                    <w:r>
                      <w:rPr>
                        <w:noProof/>
                      </w:rPr>
                      <w:t>Deloitte, "Cloud Economics: The Financial Impact of Pre-Migration Planning," 2023.</w:t>
                    </w:r>
                  </w:p>
                </w:tc>
              </w:tr>
              <w:tr w:rsidR="00FA5283" w14:paraId="308A1EB3" w14:textId="77777777">
                <w:trPr>
                  <w:divId w:val="852306092"/>
                  <w:tblCellSpacing w:w="15" w:type="dxa"/>
                </w:trPr>
                <w:tc>
                  <w:tcPr>
                    <w:tcW w:w="50" w:type="pct"/>
                    <w:hideMark/>
                  </w:tcPr>
                  <w:p w14:paraId="03841A78" w14:textId="77777777" w:rsidR="00FA5283" w:rsidRDefault="00FA5283">
                    <w:pPr>
                      <w:pStyle w:val="Bibliography"/>
                      <w:rPr>
                        <w:noProof/>
                      </w:rPr>
                    </w:pPr>
                    <w:r>
                      <w:rPr>
                        <w:noProof/>
                      </w:rPr>
                      <w:t xml:space="preserve">[43] </w:t>
                    </w:r>
                  </w:p>
                </w:tc>
                <w:tc>
                  <w:tcPr>
                    <w:tcW w:w="0" w:type="auto"/>
                    <w:hideMark/>
                  </w:tcPr>
                  <w:p w14:paraId="7DF80FFB" w14:textId="77777777" w:rsidR="00FA5283" w:rsidRDefault="00FA5283">
                    <w:pPr>
                      <w:pStyle w:val="Bibliography"/>
                      <w:rPr>
                        <w:noProof/>
                      </w:rPr>
                    </w:pPr>
                    <w:r>
                      <w:rPr>
                        <w:noProof/>
                      </w:rPr>
                      <w:t>McKinsey; Company, "Zero-Downtime Migration Strategies for Enterprise Workloads," 2022.</w:t>
                    </w:r>
                  </w:p>
                </w:tc>
              </w:tr>
              <w:tr w:rsidR="00FA5283" w14:paraId="1DC2900C" w14:textId="77777777">
                <w:trPr>
                  <w:divId w:val="852306092"/>
                  <w:tblCellSpacing w:w="15" w:type="dxa"/>
                </w:trPr>
                <w:tc>
                  <w:tcPr>
                    <w:tcW w:w="50" w:type="pct"/>
                    <w:hideMark/>
                  </w:tcPr>
                  <w:p w14:paraId="3DC87F16" w14:textId="77777777" w:rsidR="00FA5283" w:rsidRDefault="00FA5283">
                    <w:pPr>
                      <w:pStyle w:val="Bibliography"/>
                      <w:rPr>
                        <w:noProof/>
                      </w:rPr>
                    </w:pPr>
                    <w:r>
                      <w:rPr>
                        <w:noProof/>
                      </w:rPr>
                      <w:t xml:space="preserve">[44] </w:t>
                    </w:r>
                  </w:p>
                </w:tc>
                <w:tc>
                  <w:tcPr>
                    <w:tcW w:w="0" w:type="auto"/>
                    <w:hideMark/>
                  </w:tcPr>
                  <w:p w14:paraId="4FC04276" w14:textId="77777777" w:rsidR="00FA5283" w:rsidRDefault="00FA5283">
                    <w:pPr>
                      <w:pStyle w:val="Bibliography"/>
                      <w:rPr>
                        <w:noProof/>
                      </w:rPr>
                    </w:pPr>
                    <w:r>
                      <w:rPr>
                        <w:noProof/>
                      </w:rPr>
                      <w:t>Accenture, "Optimizing Multi-Cloud Strategies Using AWS Migration Tools," 2023.</w:t>
                    </w:r>
                  </w:p>
                </w:tc>
              </w:tr>
              <w:tr w:rsidR="00FA5283" w14:paraId="6355F53A" w14:textId="77777777">
                <w:trPr>
                  <w:divId w:val="852306092"/>
                  <w:tblCellSpacing w:w="15" w:type="dxa"/>
                </w:trPr>
                <w:tc>
                  <w:tcPr>
                    <w:tcW w:w="50" w:type="pct"/>
                    <w:hideMark/>
                  </w:tcPr>
                  <w:p w14:paraId="4C1CD468" w14:textId="77777777" w:rsidR="00FA5283" w:rsidRDefault="00FA5283">
                    <w:pPr>
                      <w:pStyle w:val="Bibliography"/>
                      <w:rPr>
                        <w:noProof/>
                      </w:rPr>
                    </w:pPr>
                    <w:r>
                      <w:rPr>
                        <w:noProof/>
                      </w:rPr>
                      <w:t xml:space="preserve">[45] </w:t>
                    </w:r>
                  </w:p>
                </w:tc>
                <w:tc>
                  <w:tcPr>
                    <w:tcW w:w="0" w:type="auto"/>
                    <w:hideMark/>
                  </w:tcPr>
                  <w:p w14:paraId="090D6E87" w14:textId="77777777" w:rsidR="00FA5283" w:rsidRDefault="00FA5283">
                    <w:pPr>
                      <w:pStyle w:val="Bibliography"/>
                      <w:rPr>
                        <w:noProof/>
                      </w:rPr>
                    </w:pPr>
                    <w:r>
                      <w:rPr>
                        <w:noProof/>
                      </w:rPr>
                      <w:t>PwC, "Financial Industry Cloud Adoption: Cost and Compliance Considerations," 2023.</w:t>
                    </w:r>
                  </w:p>
                </w:tc>
              </w:tr>
              <w:tr w:rsidR="00FA5283" w14:paraId="567B776A" w14:textId="77777777">
                <w:trPr>
                  <w:divId w:val="852306092"/>
                  <w:tblCellSpacing w:w="15" w:type="dxa"/>
                </w:trPr>
                <w:tc>
                  <w:tcPr>
                    <w:tcW w:w="50" w:type="pct"/>
                    <w:hideMark/>
                  </w:tcPr>
                  <w:p w14:paraId="73AD9725" w14:textId="77777777" w:rsidR="00FA5283" w:rsidRDefault="00FA5283">
                    <w:pPr>
                      <w:pStyle w:val="Bibliography"/>
                      <w:rPr>
                        <w:noProof/>
                      </w:rPr>
                    </w:pPr>
                    <w:r>
                      <w:rPr>
                        <w:noProof/>
                      </w:rPr>
                      <w:t xml:space="preserve">[46] </w:t>
                    </w:r>
                  </w:p>
                </w:tc>
                <w:tc>
                  <w:tcPr>
                    <w:tcW w:w="0" w:type="auto"/>
                    <w:hideMark/>
                  </w:tcPr>
                  <w:p w14:paraId="658C67EA" w14:textId="77777777" w:rsidR="00FA5283" w:rsidRDefault="00FA5283">
                    <w:pPr>
                      <w:pStyle w:val="Bibliography"/>
                      <w:rPr>
                        <w:noProof/>
                      </w:rPr>
                    </w:pPr>
                    <w:r>
                      <w:rPr>
                        <w:noProof/>
                      </w:rPr>
                      <w:t>Forrester, "Improving Cloud TCO with AI-Driven Migration Assessments," 2023.</w:t>
                    </w:r>
                  </w:p>
                </w:tc>
              </w:tr>
              <w:tr w:rsidR="00FA5283" w14:paraId="150ECBAE" w14:textId="77777777">
                <w:trPr>
                  <w:divId w:val="852306092"/>
                  <w:tblCellSpacing w:w="15" w:type="dxa"/>
                </w:trPr>
                <w:tc>
                  <w:tcPr>
                    <w:tcW w:w="50" w:type="pct"/>
                    <w:hideMark/>
                  </w:tcPr>
                  <w:p w14:paraId="59A0FD91" w14:textId="77777777" w:rsidR="00FA5283" w:rsidRDefault="00FA5283">
                    <w:pPr>
                      <w:pStyle w:val="Bibliography"/>
                      <w:rPr>
                        <w:noProof/>
                      </w:rPr>
                    </w:pPr>
                    <w:r>
                      <w:rPr>
                        <w:noProof/>
                      </w:rPr>
                      <w:t xml:space="preserve">[47] </w:t>
                    </w:r>
                  </w:p>
                </w:tc>
                <w:tc>
                  <w:tcPr>
                    <w:tcW w:w="0" w:type="auto"/>
                    <w:hideMark/>
                  </w:tcPr>
                  <w:p w14:paraId="102C7846" w14:textId="77777777" w:rsidR="00FA5283" w:rsidRDefault="00FA5283">
                    <w:pPr>
                      <w:pStyle w:val="Bibliography"/>
                      <w:rPr>
                        <w:noProof/>
                      </w:rPr>
                    </w:pPr>
                    <w:r>
                      <w:rPr>
                        <w:noProof/>
                      </w:rPr>
                      <w:t>McKinsey, "Predictive Analytics for AWS Migration Cost Management," 2023.</w:t>
                    </w:r>
                  </w:p>
                </w:tc>
              </w:tr>
              <w:tr w:rsidR="00FA5283" w14:paraId="3DABFFC9" w14:textId="77777777">
                <w:trPr>
                  <w:divId w:val="852306092"/>
                  <w:tblCellSpacing w:w="15" w:type="dxa"/>
                </w:trPr>
                <w:tc>
                  <w:tcPr>
                    <w:tcW w:w="50" w:type="pct"/>
                    <w:hideMark/>
                  </w:tcPr>
                  <w:p w14:paraId="73A8992A" w14:textId="77777777" w:rsidR="00FA5283" w:rsidRDefault="00FA5283">
                    <w:pPr>
                      <w:pStyle w:val="Bibliography"/>
                      <w:rPr>
                        <w:noProof/>
                      </w:rPr>
                    </w:pPr>
                    <w:r>
                      <w:rPr>
                        <w:noProof/>
                      </w:rPr>
                      <w:t xml:space="preserve">[48] </w:t>
                    </w:r>
                  </w:p>
                </w:tc>
                <w:tc>
                  <w:tcPr>
                    <w:tcW w:w="0" w:type="auto"/>
                    <w:hideMark/>
                  </w:tcPr>
                  <w:p w14:paraId="2608E0FD" w14:textId="77777777" w:rsidR="00FA5283" w:rsidRDefault="00FA5283">
                    <w:pPr>
                      <w:pStyle w:val="Bibliography"/>
                      <w:rPr>
                        <w:noProof/>
                      </w:rPr>
                    </w:pPr>
                    <w:r>
                      <w:rPr>
                        <w:noProof/>
                      </w:rPr>
                      <w:t>I.D.C., "Performance and Scalability of Cloud-Based Database Migration Services," 2022.</w:t>
                    </w:r>
                  </w:p>
                </w:tc>
              </w:tr>
              <w:tr w:rsidR="00FA5283" w14:paraId="4EA18D06" w14:textId="77777777">
                <w:trPr>
                  <w:divId w:val="852306092"/>
                  <w:tblCellSpacing w:w="15" w:type="dxa"/>
                </w:trPr>
                <w:tc>
                  <w:tcPr>
                    <w:tcW w:w="50" w:type="pct"/>
                    <w:hideMark/>
                  </w:tcPr>
                  <w:p w14:paraId="0A808C80" w14:textId="77777777" w:rsidR="00FA5283" w:rsidRDefault="00FA5283">
                    <w:pPr>
                      <w:pStyle w:val="Bibliography"/>
                      <w:rPr>
                        <w:noProof/>
                      </w:rPr>
                    </w:pPr>
                    <w:r>
                      <w:rPr>
                        <w:noProof/>
                      </w:rPr>
                      <w:t xml:space="preserve">[49] </w:t>
                    </w:r>
                  </w:p>
                </w:tc>
                <w:tc>
                  <w:tcPr>
                    <w:tcW w:w="0" w:type="auto"/>
                    <w:hideMark/>
                  </w:tcPr>
                  <w:p w14:paraId="009AD31C" w14:textId="77777777" w:rsidR="00FA5283" w:rsidRDefault="00FA5283">
                    <w:pPr>
                      <w:pStyle w:val="Bibliography"/>
                      <w:rPr>
                        <w:noProof/>
                      </w:rPr>
                    </w:pPr>
                    <w:r>
                      <w:rPr>
                        <w:noProof/>
                      </w:rPr>
                      <w:t>Harvard Business Review, "Maximizing Cloud Migration Success with AWS DMS," 2023.</w:t>
                    </w:r>
                  </w:p>
                </w:tc>
              </w:tr>
              <w:tr w:rsidR="00FA5283" w14:paraId="5C3E0811" w14:textId="77777777">
                <w:trPr>
                  <w:divId w:val="852306092"/>
                  <w:tblCellSpacing w:w="15" w:type="dxa"/>
                </w:trPr>
                <w:tc>
                  <w:tcPr>
                    <w:tcW w:w="50" w:type="pct"/>
                    <w:hideMark/>
                  </w:tcPr>
                  <w:p w14:paraId="26ABED55" w14:textId="77777777" w:rsidR="00FA5283" w:rsidRDefault="00FA5283">
                    <w:pPr>
                      <w:pStyle w:val="Bibliography"/>
                      <w:rPr>
                        <w:noProof/>
                      </w:rPr>
                    </w:pPr>
                    <w:r>
                      <w:rPr>
                        <w:noProof/>
                      </w:rPr>
                      <w:t xml:space="preserve">[50] </w:t>
                    </w:r>
                  </w:p>
                </w:tc>
                <w:tc>
                  <w:tcPr>
                    <w:tcW w:w="0" w:type="auto"/>
                    <w:hideMark/>
                  </w:tcPr>
                  <w:p w14:paraId="2CBCA621" w14:textId="77777777" w:rsidR="00FA5283" w:rsidRDefault="00FA5283">
                    <w:pPr>
                      <w:pStyle w:val="Bibliography"/>
                      <w:rPr>
                        <w:noProof/>
                      </w:rPr>
                    </w:pPr>
                    <w:r>
                      <w:rPr>
                        <w:noProof/>
                      </w:rPr>
                      <w:t>Deloitte, "Cloud Adoption Trends in Financial Services," 2023.</w:t>
                    </w:r>
                  </w:p>
                </w:tc>
              </w:tr>
            </w:tbl>
            <w:p w14:paraId="52C86A56" w14:textId="77777777" w:rsidR="00FA5283" w:rsidRDefault="00FA5283">
              <w:pPr>
                <w:divId w:val="852306092"/>
                <w:rPr>
                  <w:rFonts w:eastAsia="Times New Roman"/>
                  <w:noProof/>
                </w:rPr>
              </w:pPr>
            </w:p>
            <w:p w14:paraId="266310CA" w14:textId="7A14533B" w:rsidR="00FA5283" w:rsidRDefault="00FA5283">
              <w:pPr>
                <w:rPr>
                  <w:ins w:id="61" w:author="Paulo H. Leocadio" w:date="2025-05-16T13:46:00Z" w16du:dateUtc="2025-05-16T17:46:00Z"/>
                </w:rPr>
              </w:pPr>
              <w:ins w:id="62" w:author="Paulo H. Leocadio" w:date="2025-05-16T13:46:00Z" w16du:dateUtc="2025-05-16T17:46:00Z">
                <w:r>
                  <w:rPr>
                    <w:b/>
                    <w:bCs/>
                    <w:noProof/>
                  </w:rPr>
                  <w:fldChar w:fldCharType="end"/>
                </w:r>
              </w:ins>
            </w:p>
            <w:customXmlInsRangeStart w:id="63" w:author="Paulo H. Leocadio" w:date="2025-05-16T13:46:00Z"/>
          </w:sdtContent>
        </w:sdt>
        <w:customXmlInsRangeEnd w:id="63"/>
        <w:customXmlInsRangeStart w:id="64" w:author="Paulo H. Leocadio" w:date="2025-05-16T13:46:00Z"/>
      </w:sdtContent>
    </w:sdt>
    <w:customXmlInsRangeEnd w:id="64"/>
    <w:p w14:paraId="7AD450ED" w14:textId="77777777" w:rsidR="00D85250" w:rsidRPr="0098143D" w:rsidRDefault="00D85250" w:rsidP="002A0FAB"/>
    <w:sectPr w:rsidR="00D85250" w:rsidRPr="0098143D">
      <w:headerReference w:type="default" r:id="rId15"/>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Arya" w:date="2025-03-05T11:23:00Z" w:initials="D">
    <w:p w14:paraId="51134EAF" w14:textId="77777777" w:rsidR="00E315A5" w:rsidRDefault="00E315A5" w:rsidP="00407071">
      <w:pPr>
        <w:pStyle w:val="CommentText"/>
      </w:pPr>
      <w:r>
        <w:rPr>
          <w:rStyle w:val="CommentReference"/>
        </w:rPr>
        <w:annotationRef/>
      </w:r>
      <w:r>
        <w:rPr>
          <w:lang w:val="en-IN"/>
        </w:rPr>
        <w:t>@Konika - The structure does not match with the book outline.</w:t>
      </w:r>
    </w:p>
  </w:comment>
  <w:comment w:id="1" w:author="Paulo H. Leocadio" w:date="2025-03-25T11:23:00Z" w:initials="PL">
    <w:p w14:paraId="25C23109" w14:textId="77777777" w:rsidR="00FE5D82" w:rsidRDefault="00FE5D82" w:rsidP="00407071">
      <w:pPr>
        <w:pStyle w:val="CommentText"/>
      </w:pPr>
      <w:r>
        <w:rPr>
          <w:rStyle w:val="CommentReference"/>
        </w:rPr>
        <w:annotationRef/>
      </w:r>
      <w:r>
        <w:t xml:space="preserve">Unfortunately, during a short period, we have several personnel changes, the person who originally adapted my outlook for the current version likely did not edit everything, and the mistake was passed on. THIS IS SIMPLE, YOU HAVE chapters 12 and 13 swapped </w:t>
      </w:r>
    </w:p>
  </w:comment>
  <w:comment w:id="2" w:author="Arya" w:date="2025-03-05T09:47:00Z" w:initials="D">
    <w:p w14:paraId="2689D625" w14:textId="0836AE9B" w:rsidR="00E023E7" w:rsidRDefault="00E023E7" w:rsidP="00407071">
      <w:pPr>
        <w:pStyle w:val="CommentText"/>
      </w:pPr>
      <w:r>
        <w:rPr>
          <w:rStyle w:val="CommentReference"/>
        </w:rPr>
        <w:annotationRef/>
      </w:r>
      <w:r>
        <w:t>According to our style guidelines, we refrain from using brackets in the headings.</w:t>
      </w:r>
    </w:p>
  </w:comment>
  <w:comment w:id="3" w:author="Paulo H. Leocadio" w:date="2025-03-25T11:24:00Z" w:initials="PL">
    <w:p w14:paraId="39603FB5" w14:textId="77777777" w:rsidR="00816270" w:rsidRDefault="00816270" w:rsidP="00407071">
      <w:pPr>
        <w:pStyle w:val="CommentText"/>
      </w:pPr>
      <w:r>
        <w:rPr>
          <w:rStyle w:val="CommentReference"/>
        </w:rPr>
        <w:annotationRef/>
      </w:r>
      <w:r>
        <w:t>ok</w:t>
      </w:r>
    </w:p>
  </w:comment>
  <w:comment w:id="4" w:author="Arya" w:date="2025-03-05T09:47:00Z" w:initials="D">
    <w:p w14:paraId="19BED2EA" w14:textId="2735A58D" w:rsidR="00E023E7" w:rsidRDefault="00E023E7" w:rsidP="00407071">
      <w:pPr>
        <w:pStyle w:val="CommentText"/>
      </w:pPr>
      <w:r>
        <w:rPr>
          <w:rStyle w:val="CommentReference"/>
        </w:rPr>
        <w:annotationRef/>
      </w:r>
      <w:r>
        <w:t>According to our style guidelines, we refrain from using brackets in the headings.</w:t>
      </w:r>
    </w:p>
  </w:comment>
  <w:comment w:id="5" w:author="Paulo H. Leocadio" w:date="2025-03-25T11:26:00Z" w:initials="PL">
    <w:p w14:paraId="02652EE3" w14:textId="77777777" w:rsidR="006929CB" w:rsidRDefault="006929CB" w:rsidP="00407071">
      <w:pPr>
        <w:pStyle w:val="CommentText"/>
      </w:pPr>
      <w:r>
        <w:rPr>
          <w:rStyle w:val="CommentReference"/>
        </w:rPr>
        <w:annotationRef/>
      </w:r>
      <w:r>
        <w:t>ok</w:t>
      </w:r>
    </w:p>
  </w:comment>
  <w:comment w:id="6" w:author="Arya" w:date="2025-03-05T09:48:00Z" w:initials="D">
    <w:p w14:paraId="039D1369" w14:textId="776E4C4A" w:rsidR="00E023E7" w:rsidRDefault="00E023E7" w:rsidP="00407071">
      <w:pPr>
        <w:pStyle w:val="CommentText"/>
      </w:pPr>
      <w:r>
        <w:rPr>
          <w:rStyle w:val="CommentReference"/>
        </w:rPr>
        <w:annotationRef/>
      </w:r>
      <w:r>
        <w:t>According to our style guidelines, we refrain from using brackets in the headings.</w:t>
      </w:r>
    </w:p>
  </w:comment>
  <w:comment w:id="7" w:author="Paulo H. Leocadio" w:date="2025-03-25T11:26:00Z" w:initials="PL">
    <w:p w14:paraId="388892F8" w14:textId="77777777" w:rsidR="005C2D0E" w:rsidRDefault="005C2D0E" w:rsidP="00407071">
      <w:pPr>
        <w:pStyle w:val="CommentText"/>
      </w:pPr>
      <w:r>
        <w:rPr>
          <w:rStyle w:val="CommentReference"/>
        </w:rPr>
        <w:annotationRef/>
      </w:r>
      <w:r>
        <w:t>ok</w:t>
      </w:r>
    </w:p>
  </w:comment>
  <w:comment w:id="8" w:author="Arya" w:date="2025-03-05T09:57:00Z" w:initials="D">
    <w:p w14:paraId="1A11F34F" w14:textId="72E10DB6" w:rsidR="007E5C63" w:rsidRDefault="007E5C63" w:rsidP="00407071">
      <w:pPr>
        <w:pStyle w:val="CommentText"/>
      </w:pPr>
      <w:r>
        <w:rPr>
          <w:rStyle w:val="CommentReference"/>
        </w:rPr>
        <w:annotationRef/>
      </w:r>
      <w:r>
        <w:t>Please add a lead in statement for the bulleted list.</w:t>
      </w:r>
    </w:p>
  </w:comment>
  <w:comment w:id="9" w:author="Paulo H. Leocadio" w:date="2025-03-25T11:52:00Z" w:initials="PL">
    <w:p w14:paraId="7D7EF649" w14:textId="77777777" w:rsidR="00311EBB" w:rsidRDefault="00311EBB" w:rsidP="00311EBB">
      <w:pPr>
        <w:pStyle w:val="CommentText"/>
        <w:jc w:val="left"/>
      </w:pPr>
      <w:r>
        <w:rPr>
          <w:rStyle w:val="CommentReference"/>
        </w:rPr>
        <w:annotationRef/>
      </w:r>
      <w:r>
        <w:t>OK</w:t>
      </w:r>
    </w:p>
  </w:comment>
  <w:comment w:id="10" w:author="Arya" w:date="2025-03-05T10:02:00Z" w:initials="D">
    <w:p w14:paraId="1199F961" w14:textId="7EF01D6A" w:rsidR="00B50A2F" w:rsidRDefault="00B50A2F" w:rsidP="00407071">
      <w:pPr>
        <w:pStyle w:val="CommentText"/>
      </w:pPr>
      <w:r>
        <w:rPr>
          <w:rStyle w:val="CommentReference"/>
        </w:rPr>
        <w:annotationRef/>
      </w:r>
      <w:r>
        <w:t>Please add a lead in statement to establish context.</w:t>
      </w:r>
    </w:p>
  </w:comment>
  <w:comment w:id="11" w:author="Paulo H. Leocadio" w:date="2025-03-25T11:55:00Z" w:initials="PL">
    <w:p w14:paraId="5D07E839" w14:textId="77777777" w:rsidR="00DD2CDD" w:rsidRDefault="00DD2CDD" w:rsidP="00DD2CDD">
      <w:pPr>
        <w:pStyle w:val="CommentText"/>
        <w:jc w:val="left"/>
      </w:pPr>
      <w:r>
        <w:rPr>
          <w:rStyle w:val="CommentReference"/>
        </w:rPr>
        <w:annotationRef/>
      </w:r>
      <w:r>
        <w:t>ok</w:t>
      </w:r>
    </w:p>
  </w:comment>
  <w:comment w:id="12" w:author="Arya" w:date="2025-03-05T11:20:00Z" w:initials="D">
    <w:p w14:paraId="744FFD1F" w14:textId="4E55E070" w:rsidR="00D30C71" w:rsidRDefault="00D30C71" w:rsidP="00407071">
      <w:pPr>
        <w:pStyle w:val="CommentText"/>
      </w:pPr>
      <w:r>
        <w:rPr>
          <w:rStyle w:val="CommentReference"/>
        </w:rPr>
        <w:annotationRef/>
      </w:r>
      <w:r>
        <w:rPr>
          <w:lang w:val="en-IN"/>
        </w:rPr>
        <w:t>Please rephrase to make it a lead in statement.</w:t>
      </w:r>
    </w:p>
  </w:comment>
  <w:comment w:id="13" w:author="Paulo H. Leocadio" w:date="2025-03-25T12:00:00Z" w:initials="PL">
    <w:p w14:paraId="4BD6D012" w14:textId="77777777" w:rsidR="00DD6D49" w:rsidRDefault="00DD6D49" w:rsidP="00DD6D49">
      <w:pPr>
        <w:pStyle w:val="CommentText"/>
        <w:jc w:val="left"/>
      </w:pPr>
      <w:r>
        <w:rPr>
          <w:rStyle w:val="CommentReference"/>
        </w:rPr>
        <w:annotationRef/>
      </w:r>
      <w:r>
        <w:t>done</w:t>
      </w:r>
    </w:p>
  </w:comment>
  <w:comment w:id="14" w:author="Arya" w:date="2025-03-05T10:02:00Z" w:initials="D">
    <w:p w14:paraId="6E360875" w14:textId="78800D4A" w:rsidR="003F10AB" w:rsidRDefault="003F10AB" w:rsidP="00407071">
      <w:pPr>
        <w:pStyle w:val="CommentText"/>
      </w:pPr>
      <w:r>
        <w:rPr>
          <w:rStyle w:val="CommentReference"/>
        </w:rPr>
        <w:annotationRef/>
      </w:r>
      <w:r>
        <w:t>Please add a lead in statement to establish context.</w:t>
      </w:r>
    </w:p>
  </w:comment>
  <w:comment w:id="15" w:author="Paulo H. Leocadio" w:date="2025-03-25T12:18:00Z" w:initials="PL">
    <w:p w14:paraId="7CF4BE45" w14:textId="77777777" w:rsidR="00B9246D" w:rsidRDefault="00B9246D" w:rsidP="00B9246D">
      <w:pPr>
        <w:pStyle w:val="CommentText"/>
        <w:jc w:val="left"/>
      </w:pPr>
      <w:r>
        <w:rPr>
          <w:rStyle w:val="CommentReference"/>
        </w:rPr>
        <w:annotationRef/>
      </w:r>
      <w:r>
        <w:t>done</w:t>
      </w:r>
    </w:p>
  </w:comment>
  <w:comment w:id="16" w:author="Arya" w:date="2025-03-05T10:04:00Z" w:initials="D">
    <w:p w14:paraId="63C45DCB" w14:textId="764FB267" w:rsidR="003F10AB" w:rsidRDefault="003F10AB" w:rsidP="00407071">
      <w:pPr>
        <w:pStyle w:val="CommentText"/>
      </w:pPr>
      <w:r>
        <w:rPr>
          <w:rStyle w:val="CommentReference"/>
        </w:rPr>
        <w:annotationRef/>
      </w:r>
      <w:r>
        <w:t xml:space="preserve">@Konika - are two lines in a case study okay? </w:t>
      </w:r>
    </w:p>
  </w:comment>
  <w:comment w:id="17" w:author="Paulo H. Leocadio" w:date="2025-03-25T12:18:00Z" w:initials="PL">
    <w:p w14:paraId="7046B2CE" w14:textId="77777777" w:rsidR="00B9246D" w:rsidRDefault="00B9246D" w:rsidP="00B9246D">
      <w:pPr>
        <w:pStyle w:val="CommentText"/>
        <w:jc w:val="left"/>
      </w:pPr>
      <w:r>
        <w:rPr>
          <w:rStyle w:val="CommentReference"/>
        </w:rPr>
        <w:annotationRef/>
      </w:r>
      <w:r>
        <w:t>Expanded accordingly</w:t>
      </w:r>
    </w:p>
  </w:comment>
  <w:comment w:id="18" w:author="Arya" w:date="2025-03-05T10:08:00Z" w:initials="D">
    <w:p w14:paraId="2B96DCAB" w14:textId="5087A9A4" w:rsidR="00515CD9" w:rsidRDefault="00515CD9" w:rsidP="00407071">
      <w:pPr>
        <w:pStyle w:val="CommentText"/>
      </w:pPr>
      <w:r>
        <w:rPr>
          <w:rStyle w:val="CommentReference"/>
        </w:rPr>
        <w:annotationRef/>
      </w:r>
      <w:r>
        <w:t>Please add a lead in statement to establish context.</w:t>
      </w:r>
    </w:p>
  </w:comment>
  <w:comment w:id="19" w:author="Paulo H. Leocadio" w:date="2025-03-25T12:30:00Z" w:initials="PL">
    <w:p w14:paraId="5902E099" w14:textId="77777777" w:rsidR="0054065B" w:rsidRDefault="0054065B" w:rsidP="0054065B">
      <w:pPr>
        <w:pStyle w:val="CommentText"/>
        <w:jc w:val="left"/>
      </w:pPr>
      <w:r>
        <w:rPr>
          <w:rStyle w:val="CommentReference"/>
        </w:rPr>
        <w:annotationRef/>
      </w:r>
      <w:r>
        <w:t>DONE</w:t>
      </w:r>
    </w:p>
  </w:comment>
  <w:comment w:id="20" w:author="Arya" w:date="2025-03-05T10:08:00Z" w:initials="D">
    <w:p w14:paraId="5C057C43" w14:textId="2C5175C5" w:rsidR="00515CD9" w:rsidRDefault="00515CD9" w:rsidP="00407071">
      <w:pPr>
        <w:pStyle w:val="CommentText"/>
      </w:pPr>
      <w:r>
        <w:rPr>
          <w:rStyle w:val="CommentReference"/>
        </w:rPr>
        <w:annotationRef/>
      </w:r>
      <w:r>
        <w:t>Please add a lead in statement to establish context.</w:t>
      </w:r>
    </w:p>
  </w:comment>
  <w:comment w:id="21" w:author="Paulo H. Leocadio" w:date="2025-03-25T12:30:00Z" w:initials="PL">
    <w:p w14:paraId="394B3018" w14:textId="77777777" w:rsidR="00B526A4" w:rsidRDefault="00B526A4" w:rsidP="00B526A4">
      <w:pPr>
        <w:pStyle w:val="CommentText"/>
        <w:jc w:val="left"/>
      </w:pPr>
      <w:r>
        <w:rPr>
          <w:rStyle w:val="CommentReference"/>
        </w:rPr>
        <w:annotationRef/>
      </w:r>
      <w:r>
        <w:t>DONE</w:t>
      </w:r>
    </w:p>
  </w:comment>
  <w:comment w:id="22" w:author="Arya" w:date="2025-03-05T10:09:00Z" w:initials="D">
    <w:p w14:paraId="34CDD0AA" w14:textId="30AEDE99" w:rsidR="00B11A83" w:rsidRDefault="00B11A83" w:rsidP="00407071">
      <w:pPr>
        <w:pStyle w:val="CommentText"/>
      </w:pPr>
      <w:r>
        <w:rPr>
          <w:rStyle w:val="CommentReference"/>
        </w:rPr>
        <w:annotationRef/>
      </w:r>
      <w:r>
        <w:t>Please add a lead in statement to establish context.</w:t>
      </w:r>
    </w:p>
  </w:comment>
  <w:comment w:id="23" w:author="Paulo H. Leocadio" w:date="2025-03-25T12:34:00Z" w:initials="PL">
    <w:p w14:paraId="51706919" w14:textId="77777777" w:rsidR="004D1E26" w:rsidRDefault="004D1E26" w:rsidP="004D1E26">
      <w:pPr>
        <w:pStyle w:val="CommentText"/>
        <w:jc w:val="left"/>
      </w:pPr>
      <w:r>
        <w:rPr>
          <w:rStyle w:val="CommentReference"/>
        </w:rPr>
        <w:annotationRef/>
      </w:r>
      <w:r>
        <w:t>done</w:t>
      </w:r>
    </w:p>
  </w:comment>
  <w:comment w:id="24" w:author="Arya" w:date="2025-03-05T10:11:00Z" w:initials="D">
    <w:p w14:paraId="77A05F32" w14:textId="20F4B88C" w:rsidR="00931266" w:rsidRDefault="00931266" w:rsidP="00407071">
      <w:pPr>
        <w:pStyle w:val="CommentText"/>
      </w:pPr>
      <w:r>
        <w:rPr>
          <w:rStyle w:val="CommentReference"/>
        </w:rPr>
        <w:annotationRef/>
      </w:r>
      <w:r>
        <w:t>Please add a lead in statement to establish context.</w:t>
      </w:r>
    </w:p>
  </w:comment>
  <w:comment w:id="25" w:author="Paulo H. Leocadio" w:date="2025-03-25T12:41:00Z" w:initials="PL">
    <w:p w14:paraId="39713334" w14:textId="77777777" w:rsidR="008635AB" w:rsidRDefault="008635AB" w:rsidP="008635AB">
      <w:pPr>
        <w:pStyle w:val="CommentText"/>
        <w:jc w:val="left"/>
      </w:pPr>
      <w:r>
        <w:rPr>
          <w:rStyle w:val="CommentReference"/>
        </w:rPr>
        <w:annotationRef/>
      </w:r>
      <w:r>
        <w:t>done</w:t>
      </w:r>
    </w:p>
  </w:comment>
  <w:comment w:id="26" w:author="Arya" w:date="2025-03-05T10:15:00Z" w:initials="D">
    <w:p w14:paraId="642738F4" w14:textId="29D45FBE" w:rsidR="00A952B8" w:rsidRDefault="00A952B8" w:rsidP="00407071">
      <w:pPr>
        <w:pStyle w:val="CommentText"/>
      </w:pPr>
      <w:r>
        <w:rPr>
          <w:rStyle w:val="CommentReference"/>
        </w:rPr>
        <w:annotationRef/>
      </w:r>
      <w:r>
        <w:t>Please add a lead in statement to establish context.</w:t>
      </w:r>
    </w:p>
  </w:comment>
  <w:comment w:id="27" w:author="Paulo H. Leocadio" w:date="2025-03-25T13:19:00Z" w:initials="PL">
    <w:p w14:paraId="1B9F1C40" w14:textId="77777777" w:rsidR="00B86189" w:rsidRDefault="00B86189" w:rsidP="00B86189">
      <w:pPr>
        <w:pStyle w:val="CommentText"/>
        <w:jc w:val="left"/>
      </w:pPr>
      <w:r>
        <w:rPr>
          <w:rStyle w:val="CommentReference"/>
        </w:rPr>
        <w:annotationRef/>
      </w:r>
      <w:r>
        <w:t>done</w:t>
      </w:r>
    </w:p>
  </w:comment>
  <w:comment w:id="28" w:author="Arya" w:date="2025-03-05T10:20:00Z" w:initials="D">
    <w:p w14:paraId="27D57E92" w14:textId="266A6C21" w:rsidR="00A75265" w:rsidRDefault="00A75265" w:rsidP="00407071">
      <w:pPr>
        <w:pStyle w:val="CommentText"/>
      </w:pPr>
      <w:r>
        <w:rPr>
          <w:rStyle w:val="CommentReference"/>
        </w:rPr>
        <w:annotationRef/>
      </w:r>
      <w:r>
        <w:t>Please add a lead in statement to establish context.</w:t>
      </w:r>
    </w:p>
  </w:comment>
  <w:comment w:id="29" w:author="Paulo H. Leocadio" w:date="2025-03-25T14:23:00Z" w:initials="PL">
    <w:p w14:paraId="08DED051" w14:textId="77777777" w:rsidR="00F66435" w:rsidRDefault="00F66435" w:rsidP="00F66435">
      <w:pPr>
        <w:pStyle w:val="CommentText"/>
        <w:jc w:val="left"/>
      </w:pPr>
      <w:r>
        <w:rPr>
          <w:rStyle w:val="CommentReference"/>
        </w:rPr>
        <w:annotationRef/>
      </w:r>
      <w:r>
        <w:t>d0ne</w:t>
      </w:r>
    </w:p>
  </w:comment>
  <w:comment w:id="30" w:author="Arya" w:date="2025-03-05T10:18:00Z" w:initials="D">
    <w:p w14:paraId="74091725" w14:textId="6F1EC8CE" w:rsidR="006B2D65" w:rsidRDefault="006B2D65" w:rsidP="00407071">
      <w:pPr>
        <w:pStyle w:val="CommentText"/>
      </w:pPr>
      <w:r>
        <w:rPr>
          <w:rStyle w:val="CommentReference"/>
        </w:rPr>
        <w:annotationRef/>
      </w:r>
      <w:r>
        <w:t>Please add a lead in statement to establish context.</w:t>
      </w:r>
    </w:p>
  </w:comment>
  <w:comment w:id="31" w:author="Paulo H. Leocadio" w:date="2025-03-25T14:51:00Z" w:initials="PL">
    <w:p w14:paraId="4E1D1997" w14:textId="77777777" w:rsidR="001C4843" w:rsidRDefault="001C4843" w:rsidP="001C4843">
      <w:pPr>
        <w:pStyle w:val="CommentText"/>
        <w:jc w:val="left"/>
      </w:pPr>
      <w:r>
        <w:rPr>
          <w:rStyle w:val="CommentReference"/>
        </w:rPr>
        <w:annotationRef/>
      </w:r>
      <w:r>
        <w:t>ok</w:t>
      </w:r>
    </w:p>
  </w:comment>
  <w:comment w:id="32" w:author="Arya" w:date="2025-03-05T10:23:00Z" w:initials="D">
    <w:p w14:paraId="6C35DD38" w14:textId="55E2CB2B" w:rsidR="00F52B37" w:rsidRDefault="00F52B37" w:rsidP="00407071">
      <w:pPr>
        <w:pStyle w:val="CommentText"/>
      </w:pPr>
      <w:r>
        <w:rPr>
          <w:rStyle w:val="CommentReference"/>
        </w:rPr>
        <w:annotationRef/>
      </w:r>
      <w:r>
        <w:t>Please add a lead in statement to establish context.</w:t>
      </w:r>
    </w:p>
  </w:comment>
  <w:comment w:id="33" w:author="Paulo H. Leocadio" w:date="2025-03-25T14:39:00Z" w:initials="PL">
    <w:p w14:paraId="2D8A778E" w14:textId="77777777" w:rsidR="004805DA" w:rsidRDefault="004805DA" w:rsidP="004805DA">
      <w:pPr>
        <w:pStyle w:val="CommentText"/>
        <w:jc w:val="left"/>
      </w:pPr>
      <w:r>
        <w:rPr>
          <w:rStyle w:val="CommentReference"/>
        </w:rPr>
        <w:annotationRef/>
      </w:r>
      <w:r>
        <w:t>done</w:t>
      </w:r>
    </w:p>
  </w:comment>
  <w:comment w:id="34" w:author="Arya" w:date="2025-03-05T10:23:00Z" w:initials="D">
    <w:p w14:paraId="6BCCD235" w14:textId="73D07E20" w:rsidR="007B5632" w:rsidRDefault="007B5632" w:rsidP="00407071">
      <w:pPr>
        <w:pStyle w:val="CommentText"/>
      </w:pPr>
      <w:r>
        <w:rPr>
          <w:rStyle w:val="CommentReference"/>
        </w:rPr>
        <w:annotationRef/>
      </w:r>
      <w:r>
        <w:t>Please add a lead in statement to establish context.</w:t>
      </w:r>
    </w:p>
  </w:comment>
  <w:comment w:id="35" w:author="Paulo H. Leocadio" w:date="2025-03-25T14:39:00Z" w:initials="PL">
    <w:p w14:paraId="77811A0B" w14:textId="77777777" w:rsidR="004805DA" w:rsidRDefault="004805DA" w:rsidP="004805DA">
      <w:pPr>
        <w:pStyle w:val="CommentText"/>
        <w:jc w:val="left"/>
      </w:pPr>
      <w:r>
        <w:rPr>
          <w:rStyle w:val="CommentReference"/>
        </w:rPr>
        <w:annotationRef/>
      </w:r>
      <w:r>
        <w:t>done</w:t>
      </w:r>
    </w:p>
  </w:comment>
  <w:comment w:id="36" w:author="Arya" w:date="2025-03-05T10:24:00Z" w:initials="D">
    <w:p w14:paraId="027DE3B6" w14:textId="419B2F56" w:rsidR="004176B6" w:rsidRDefault="004176B6" w:rsidP="00407071">
      <w:pPr>
        <w:pStyle w:val="CommentText"/>
      </w:pPr>
      <w:r>
        <w:rPr>
          <w:rStyle w:val="CommentReference"/>
        </w:rPr>
        <w:annotationRef/>
      </w:r>
      <w:r>
        <w:t>Please add a lead in statement to establish context.</w:t>
      </w:r>
    </w:p>
  </w:comment>
  <w:comment w:id="37" w:author="Paulo H. Leocadio" w:date="2025-03-25T14:40:00Z" w:initials="PL">
    <w:p w14:paraId="32B28A62" w14:textId="77777777" w:rsidR="00867A8C" w:rsidRDefault="00867A8C" w:rsidP="00867A8C">
      <w:pPr>
        <w:pStyle w:val="CommentText"/>
        <w:jc w:val="left"/>
      </w:pPr>
      <w:r>
        <w:rPr>
          <w:rStyle w:val="CommentReference"/>
        </w:rPr>
        <w:annotationRef/>
      </w:r>
      <w:r>
        <w:t>done</w:t>
      </w:r>
    </w:p>
  </w:comment>
  <w:comment w:id="38" w:author="Arya" w:date="2025-03-05T10:48:00Z" w:initials="D">
    <w:p w14:paraId="72712D27" w14:textId="1200C425" w:rsidR="00D72438" w:rsidRDefault="00D72438" w:rsidP="00407071">
      <w:pPr>
        <w:pStyle w:val="CommentText"/>
      </w:pPr>
      <w:r>
        <w:rPr>
          <w:rStyle w:val="CommentReference"/>
        </w:rPr>
        <w:annotationRef/>
      </w:r>
      <w:r>
        <w:t>Please add a lead in statement to establish context.</w:t>
      </w:r>
    </w:p>
  </w:comment>
  <w:comment w:id="39" w:author="Paulo H. Leocadio" w:date="2025-03-25T15:31:00Z" w:initials="PL">
    <w:p w14:paraId="5BE9D093" w14:textId="77777777" w:rsidR="007B388C" w:rsidRDefault="007B388C" w:rsidP="007B388C">
      <w:pPr>
        <w:pStyle w:val="CommentText"/>
        <w:jc w:val="left"/>
      </w:pPr>
      <w:r>
        <w:rPr>
          <w:rStyle w:val="CommentReference"/>
        </w:rPr>
        <w:annotationRef/>
      </w:r>
      <w:r>
        <w:t>ok</w:t>
      </w:r>
    </w:p>
  </w:comment>
  <w:comment w:id="40" w:author="Arya" w:date="2025-03-05T10:49:00Z" w:initials="D">
    <w:p w14:paraId="2671C61D" w14:textId="3C83DACE" w:rsidR="003A3F53" w:rsidRDefault="003A3F53" w:rsidP="00407071">
      <w:pPr>
        <w:pStyle w:val="CommentText"/>
      </w:pPr>
      <w:r>
        <w:rPr>
          <w:rStyle w:val="CommentReference"/>
        </w:rPr>
        <w:annotationRef/>
      </w:r>
      <w:r>
        <w:t>Please add a lead in statement to establish context.</w:t>
      </w:r>
    </w:p>
  </w:comment>
  <w:comment w:id="41" w:author="Paulo H. Leocadio" w:date="2025-03-25T15:31:00Z" w:initials="PL">
    <w:p w14:paraId="23FB95A3" w14:textId="77777777" w:rsidR="007B388C" w:rsidRDefault="007B388C" w:rsidP="007B388C">
      <w:pPr>
        <w:pStyle w:val="CommentText"/>
        <w:jc w:val="left"/>
      </w:pPr>
      <w:r>
        <w:rPr>
          <w:rStyle w:val="CommentReference"/>
        </w:rPr>
        <w:annotationRef/>
      </w:r>
      <w:r>
        <w:t>ok</w:t>
      </w:r>
    </w:p>
  </w:comment>
  <w:comment w:id="42" w:author="Arya" w:date="2025-03-05T10:49:00Z" w:initials="D">
    <w:p w14:paraId="4CB42A3A" w14:textId="57B8851E" w:rsidR="0042022A" w:rsidRDefault="0042022A" w:rsidP="00407071">
      <w:pPr>
        <w:pStyle w:val="CommentText"/>
      </w:pPr>
      <w:r>
        <w:rPr>
          <w:rStyle w:val="CommentReference"/>
        </w:rPr>
        <w:annotationRef/>
      </w:r>
      <w:r>
        <w:t>Please add a lead in statement to establish context.</w:t>
      </w:r>
    </w:p>
  </w:comment>
  <w:comment w:id="43" w:author="Paulo H. Leocadio" w:date="2025-03-25T15:30:00Z" w:initials="PL">
    <w:p w14:paraId="132A9813" w14:textId="77777777" w:rsidR="00315363" w:rsidRDefault="00315363" w:rsidP="00315363">
      <w:pPr>
        <w:pStyle w:val="CommentText"/>
        <w:jc w:val="left"/>
      </w:pPr>
      <w:r>
        <w:rPr>
          <w:rStyle w:val="CommentReference"/>
        </w:rPr>
        <w:annotationRef/>
      </w:r>
      <w:r>
        <w:t>ok</w:t>
      </w:r>
    </w:p>
  </w:comment>
  <w:comment w:id="44" w:author="Arya" w:date="2025-03-05T10:51:00Z" w:initials="D">
    <w:p w14:paraId="1D1ACF67" w14:textId="7D2D0A87" w:rsidR="008547B4" w:rsidRDefault="008547B4" w:rsidP="00407071">
      <w:pPr>
        <w:pStyle w:val="CommentText"/>
      </w:pPr>
      <w:r>
        <w:rPr>
          <w:rStyle w:val="CommentReference"/>
        </w:rPr>
        <w:annotationRef/>
      </w:r>
      <w:r>
        <w:t>Please add a lead in statement to establish context.</w:t>
      </w:r>
    </w:p>
  </w:comment>
  <w:comment w:id="45" w:author="Paulo H. Leocadio" w:date="2025-03-25T15:30:00Z" w:initials="PL">
    <w:p w14:paraId="6C062D51" w14:textId="77777777" w:rsidR="00FA403A" w:rsidRDefault="00FA403A" w:rsidP="00FA403A">
      <w:pPr>
        <w:pStyle w:val="CommentText"/>
        <w:jc w:val="left"/>
      </w:pPr>
      <w:r>
        <w:rPr>
          <w:rStyle w:val="CommentReference"/>
        </w:rPr>
        <w:annotationRef/>
      </w:r>
      <w:r>
        <w:t>ok</w:t>
      </w:r>
    </w:p>
  </w:comment>
  <w:comment w:id="46" w:author="Arya" w:date="2025-03-05T10:56:00Z" w:initials="D">
    <w:p w14:paraId="2F1DF33A" w14:textId="53C9CDEE" w:rsidR="008B6E9F" w:rsidRDefault="008B6E9F" w:rsidP="00407071">
      <w:pPr>
        <w:pStyle w:val="CommentText"/>
      </w:pPr>
      <w:r>
        <w:rPr>
          <w:rStyle w:val="CommentReference"/>
        </w:rPr>
        <w:annotationRef/>
      </w:r>
      <w:r>
        <w:t>Please add a lead in statement to establish context.</w:t>
      </w:r>
    </w:p>
  </w:comment>
  <w:comment w:id="47" w:author="Paulo H. Leocadio" w:date="2025-03-25T15:29:00Z" w:initials="PL">
    <w:p w14:paraId="01A82F13" w14:textId="77777777" w:rsidR="00F8370A" w:rsidRDefault="00F8370A" w:rsidP="00F8370A">
      <w:pPr>
        <w:pStyle w:val="CommentText"/>
        <w:jc w:val="left"/>
      </w:pPr>
      <w:r>
        <w:rPr>
          <w:rStyle w:val="CommentReference"/>
        </w:rPr>
        <w:annotationRef/>
      </w:r>
      <w:r>
        <w:t>ok</w:t>
      </w:r>
    </w:p>
  </w:comment>
  <w:comment w:id="48" w:author="Arya" w:date="2025-03-05T10:59:00Z" w:initials="D">
    <w:p w14:paraId="47685321" w14:textId="066E4CD2" w:rsidR="007613E4" w:rsidRDefault="007613E4" w:rsidP="00407071">
      <w:pPr>
        <w:pStyle w:val="CommentText"/>
      </w:pPr>
      <w:r>
        <w:rPr>
          <w:rStyle w:val="CommentReference"/>
        </w:rPr>
        <w:annotationRef/>
      </w:r>
      <w:r>
        <w:t>Please add a lead in statement to establish context.</w:t>
      </w:r>
    </w:p>
  </w:comment>
  <w:comment w:id="49" w:author="Paulo H. Leocadio" w:date="2025-03-25T15:29:00Z" w:initials="PL">
    <w:p w14:paraId="44B9028C" w14:textId="77777777" w:rsidR="00F8370A" w:rsidRDefault="00F8370A" w:rsidP="00F8370A">
      <w:pPr>
        <w:pStyle w:val="CommentText"/>
        <w:jc w:val="left"/>
      </w:pPr>
      <w:r>
        <w:rPr>
          <w:rStyle w:val="CommentReference"/>
        </w:rPr>
        <w:annotationRef/>
      </w:r>
      <w:r>
        <w:t>ok</w:t>
      </w:r>
    </w:p>
  </w:comment>
  <w:comment w:id="50" w:author="Arya" w:date="2025-03-05T11:00:00Z" w:initials="D">
    <w:p w14:paraId="680F0612" w14:textId="5F311300" w:rsidR="007613E4" w:rsidRDefault="007613E4" w:rsidP="00407071">
      <w:pPr>
        <w:pStyle w:val="CommentText"/>
      </w:pPr>
      <w:r>
        <w:rPr>
          <w:rStyle w:val="CommentReference"/>
        </w:rPr>
        <w:annotationRef/>
      </w:r>
      <w:r>
        <w:rPr>
          <w:lang w:val="en-IN"/>
        </w:rPr>
        <w:t>Please add a sentence about the same in the paragraph. According to our style guidelines, we refrain from using brackets in the headings.</w:t>
      </w:r>
    </w:p>
  </w:comment>
  <w:comment w:id="51" w:author="Paulo H. Leocadio" w:date="2025-03-25T15:27:00Z" w:initials="PL">
    <w:p w14:paraId="5B6E34ED" w14:textId="77777777" w:rsidR="004E597F" w:rsidRDefault="004E597F" w:rsidP="004E597F">
      <w:pPr>
        <w:pStyle w:val="CommentText"/>
        <w:jc w:val="left"/>
      </w:pPr>
      <w:r>
        <w:rPr>
          <w:rStyle w:val="CommentReference"/>
        </w:rPr>
        <w:annotationRef/>
      </w:r>
      <w:r>
        <w:t>done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1134EAF" w15:done="1"/>
  <w15:commentEx w15:paraId="25C23109" w15:paraIdParent="51134EAF" w15:done="1"/>
  <w15:commentEx w15:paraId="2689D625" w15:done="1"/>
  <w15:commentEx w15:paraId="39603FB5" w15:paraIdParent="2689D625" w15:done="1"/>
  <w15:commentEx w15:paraId="19BED2EA" w15:done="1"/>
  <w15:commentEx w15:paraId="02652EE3" w15:paraIdParent="19BED2EA" w15:done="1"/>
  <w15:commentEx w15:paraId="039D1369" w15:done="1"/>
  <w15:commentEx w15:paraId="388892F8" w15:paraIdParent="039D1369" w15:done="1"/>
  <w15:commentEx w15:paraId="1A11F34F" w15:done="1"/>
  <w15:commentEx w15:paraId="7D7EF649" w15:paraIdParent="1A11F34F" w15:done="1"/>
  <w15:commentEx w15:paraId="1199F961" w15:done="1"/>
  <w15:commentEx w15:paraId="5D07E839" w15:paraIdParent="1199F961" w15:done="1"/>
  <w15:commentEx w15:paraId="744FFD1F" w15:done="1"/>
  <w15:commentEx w15:paraId="4BD6D012" w15:paraIdParent="744FFD1F" w15:done="1"/>
  <w15:commentEx w15:paraId="6E360875" w15:done="1"/>
  <w15:commentEx w15:paraId="7CF4BE45" w15:paraIdParent="6E360875" w15:done="1"/>
  <w15:commentEx w15:paraId="63C45DCB" w15:done="1"/>
  <w15:commentEx w15:paraId="7046B2CE" w15:paraIdParent="63C45DCB" w15:done="1"/>
  <w15:commentEx w15:paraId="2B96DCAB" w15:done="1"/>
  <w15:commentEx w15:paraId="5902E099" w15:paraIdParent="2B96DCAB" w15:done="1"/>
  <w15:commentEx w15:paraId="5C057C43" w15:done="1"/>
  <w15:commentEx w15:paraId="394B3018" w15:paraIdParent="5C057C43" w15:done="1"/>
  <w15:commentEx w15:paraId="34CDD0AA" w15:done="1"/>
  <w15:commentEx w15:paraId="51706919" w15:paraIdParent="34CDD0AA" w15:done="1"/>
  <w15:commentEx w15:paraId="77A05F32" w15:done="1"/>
  <w15:commentEx w15:paraId="39713334" w15:paraIdParent="77A05F32" w15:done="1"/>
  <w15:commentEx w15:paraId="642738F4" w15:done="1"/>
  <w15:commentEx w15:paraId="1B9F1C40" w15:paraIdParent="642738F4" w15:done="1"/>
  <w15:commentEx w15:paraId="27D57E92" w15:done="1"/>
  <w15:commentEx w15:paraId="08DED051" w15:paraIdParent="27D57E92" w15:done="1"/>
  <w15:commentEx w15:paraId="74091725" w15:done="1"/>
  <w15:commentEx w15:paraId="4E1D1997" w15:paraIdParent="74091725" w15:done="1"/>
  <w15:commentEx w15:paraId="6C35DD38" w15:done="1"/>
  <w15:commentEx w15:paraId="2D8A778E" w15:paraIdParent="6C35DD38" w15:done="1"/>
  <w15:commentEx w15:paraId="6BCCD235" w15:done="1"/>
  <w15:commentEx w15:paraId="77811A0B" w15:paraIdParent="6BCCD235" w15:done="1"/>
  <w15:commentEx w15:paraId="027DE3B6" w15:done="1"/>
  <w15:commentEx w15:paraId="32B28A62" w15:paraIdParent="027DE3B6" w15:done="1"/>
  <w15:commentEx w15:paraId="72712D27" w15:done="1"/>
  <w15:commentEx w15:paraId="5BE9D093" w15:paraIdParent="72712D27" w15:done="1"/>
  <w15:commentEx w15:paraId="2671C61D" w15:done="1"/>
  <w15:commentEx w15:paraId="23FB95A3" w15:paraIdParent="2671C61D" w15:done="1"/>
  <w15:commentEx w15:paraId="4CB42A3A" w15:done="1"/>
  <w15:commentEx w15:paraId="132A9813" w15:paraIdParent="4CB42A3A" w15:done="1"/>
  <w15:commentEx w15:paraId="1D1ACF67" w15:done="1"/>
  <w15:commentEx w15:paraId="6C062D51" w15:paraIdParent="1D1ACF67" w15:done="1"/>
  <w15:commentEx w15:paraId="2F1DF33A" w15:done="1"/>
  <w15:commentEx w15:paraId="01A82F13" w15:paraIdParent="2F1DF33A" w15:done="1"/>
  <w15:commentEx w15:paraId="47685321" w15:done="1"/>
  <w15:commentEx w15:paraId="44B9028C" w15:paraIdParent="47685321" w15:done="1"/>
  <w15:commentEx w15:paraId="680F0612" w15:done="1"/>
  <w15:commentEx w15:paraId="5B6E34ED" w15:paraIdParent="680F0612"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A4F1913" w16cex:dateUtc="2025-03-05T05:53:00Z"/>
  <w16cex:commentExtensible w16cex:durableId="2AC39A0A" w16cex:dateUtc="2025-03-25T15:23:00Z"/>
  <w16cex:commentExtensible w16cex:durableId="0826751D" w16cex:dateUtc="2025-03-05T04:17:00Z"/>
  <w16cex:commentExtensible w16cex:durableId="46A6BCE4" w16cex:dateUtc="2025-03-25T15:24:00Z"/>
  <w16cex:commentExtensible w16cex:durableId="098CC8C1" w16cex:dateUtc="2025-03-05T04:17:00Z"/>
  <w16cex:commentExtensible w16cex:durableId="12E3B3F0" w16cex:dateUtc="2025-03-25T15:26:00Z"/>
  <w16cex:commentExtensible w16cex:durableId="3F9460EA" w16cex:dateUtc="2025-03-05T04:18:00Z"/>
  <w16cex:commentExtensible w16cex:durableId="55180577" w16cex:dateUtc="2025-03-25T15:26:00Z"/>
  <w16cex:commentExtensible w16cex:durableId="29A3CD54" w16cex:dateUtc="2025-03-05T04:27:00Z"/>
  <w16cex:commentExtensible w16cex:durableId="3210CA5D" w16cex:dateUtc="2025-03-25T15:52:00Z"/>
  <w16cex:commentExtensible w16cex:durableId="3932440B" w16cex:dateUtc="2025-03-05T04:32:00Z"/>
  <w16cex:commentExtensible w16cex:durableId="1977F0A7" w16cex:dateUtc="2025-03-25T15:55:00Z"/>
  <w16cex:commentExtensible w16cex:durableId="4AEB3AB9" w16cex:dateUtc="2025-03-05T05:50:00Z"/>
  <w16cex:commentExtensible w16cex:durableId="04DF6A49" w16cex:dateUtc="2025-03-25T16:00:00Z"/>
  <w16cex:commentExtensible w16cex:durableId="27603012" w16cex:dateUtc="2025-03-05T04:32:00Z"/>
  <w16cex:commentExtensible w16cex:durableId="79157AB7" w16cex:dateUtc="2025-03-25T16:18:00Z"/>
  <w16cex:commentExtensible w16cex:durableId="2F0E680C" w16cex:dateUtc="2025-03-05T04:34:00Z"/>
  <w16cex:commentExtensible w16cex:durableId="6EE55B28" w16cex:dateUtc="2025-03-25T16:18:00Z"/>
  <w16cex:commentExtensible w16cex:durableId="35EB86F2" w16cex:dateUtc="2025-03-05T04:38:00Z"/>
  <w16cex:commentExtensible w16cex:durableId="71D0153C" w16cex:dateUtc="2025-03-25T16:30:00Z"/>
  <w16cex:commentExtensible w16cex:durableId="7F81E989" w16cex:dateUtc="2025-03-05T04:38:00Z"/>
  <w16cex:commentExtensible w16cex:durableId="7443D262" w16cex:dateUtc="2025-03-25T16:30:00Z"/>
  <w16cex:commentExtensible w16cex:durableId="713B75F3" w16cex:dateUtc="2025-03-05T04:39:00Z"/>
  <w16cex:commentExtensible w16cex:durableId="042D2D8C" w16cex:dateUtc="2025-03-25T16:34:00Z"/>
  <w16cex:commentExtensible w16cex:durableId="2F8B681F" w16cex:dateUtc="2025-03-05T04:41:00Z"/>
  <w16cex:commentExtensible w16cex:durableId="0EAB86A8" w16cex:dateUtc="2025-03-25T16:41:00Z"/>
  <w16cex:commentExtensible w16cex:durableId="5588A5E6" w16cex:dateUtc="2025-03-05T04:45:00Z"/>
  <w16cex:commentExtensible w16cex:durableId="633259FE" w16cex:dateUtc="2025-03-25T17:19:00Z"/>
  <w16cex:commentExtensible w16cex:durableId="5AAAFA2C" w16cex:dateUtc="2025-03-05T04:50:00Z"/>
  <w16cex:commentExtensible w16cex:durableId="6C0CBE4B" w16cex:dateUtc="2025-03-25T18:23:00Z"/>
  <w16cex:commentExtensible w16cex:durableId="32DDABB4" w16cex:dateUtc="2025-03-05T04:48:00Z"/>
  <w16cex:commentExtensible w16cex:durableId="434A7D0A" w16cex:dateUtc="2025-03-25T18:51:00Z"/>
  <w16cex:commentExtensible w16cex:durableId="4D150B92" w16cex:dateUtc="2025-03-05T04:53:00Z"/>
  <w16cex:commentExtensible w16cex:durableId="491FE543" w16cex:dateUtc="2025-03-25T18:39:00Z"/>
  <w16cex:commentExtensible w16cex:durableId="2879BB20" w16cex:dateUtc="2025-03-05T04:53:00Z"/>
  <w16cex:commentExtensible w16cex:durableId="4278C222" w16cex:dateUtc="2025-03-25T18:39:00Z"/>
  <w16cex:commentExtensible w16cex:durableId="455000DF" w16cex:dateUtc="2025-03-05T04:54:00Z"/>
  <w16cex:commentExtensible w16cex:durableId="601985AE" w16cex:dateUtc="2025-03-25T18:40:00Z"/>
  <w16cex:commentExtensible w16cex:durableId="3FEA63D1" w16cex:dateUtc="2025-03-05T05:18:00Z"/>
  <w16cex:commentExtensible w16cex:durableId="5C00BD49" w16cex:dateUtc="2025-03-25T19:31:00Z"/>
  <w16cex:commentExtensible w16cex:durableId="347EBDBB" w16cex:dateUtc="2025-03-05T05:19:00Z"/>
  <w16cex:commentExtensible w16cex:durableId="52CE195C" w16cex:dateUtc="2025-03-25T19:31:00Z"/>
  <w16cex:commentExtensible w16cex:durableId="0916C098" w16cex:dateUtc="2025-03-05T05:19:00Z"/>
  <w16cex:commentExtensible w16cex:durableId="7BCD27F6" w16cex:dateUtc="2025-03-25T19:30:00Z"/>
  <w16cex:commentExtensible w16cex:durableId="37F1E30C" w16cex:dateUtc="2025-03-05T05:21:00Z"/>
  <w16cex:commentExtensible w16cex:durableId="69BF5532" w16cex:dateUtc="2025-03-25T19:30:00Z"/>
  <w16cex:commentExtensible w16cex:durableId="7B0C01BB" w16cex:dateUtc="2025-03-05T05:26:00Z"/>
  <w16cex:commentExtensible w16cex:durableId="5FECA4A7" w16cex:dateUtc="2025-03-25T19:29:00Z"/>
  <w16cex:commentExtensible w16cex:durableId="194FE485" w16cex:dateUtc="2025-03-05T05:29:00Z"/>
  <w16cex:commentExtensible w16cex:durableId="746A2A16" w16cex:dateUtc="2025-03-25T19:29:00Z"/>
  <w16cex:commentExtensible w16cex:durableId="7BA9530B" w16cex:dateUtc="2025-03-05T05:30:00Z"/>
  <w16cex:commentExtensible w16cex:durableId="02B5BBD7" w16cex:dateUtc="2025-03-25T19: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1134EAF" w16cid:durableId="0A4F1913"/>
  <w16cid:commentId w16cid:paraId="25C23109" w16cid:durableId="2AC39A0A"/>
  <w16cid:commentId w16cid:paraId="2689D625" w16cid:durableId="0826751D"/>
  <w16cid:commentId w16cid:paraId="39603FB5" w16cid:durableId="46A6BCE4"/>
  <w16cid:commentId w16cid:paraId="19BED2EA" w16cid:durableId="098CC8C1"/>
  <w16cid:commentId w16cid:paraId="02652EE3" w16cid:durableId="12E3B3F0"/>
  <w16cid:commentId w16cid:paraId="039D1369" w16cid:durableId="3F9460EA"/>
  <w16cid:commentId w16cid:paraId="388892F8" w16cid:durableId="55180577"/>
  <w16cid:commentId w16cid:paraId="1A11F34F" w16cid:durableId="29A3CD54"/>
  <w16cid:commentId w16cid:paraId="7D7EF649" w16cid:durableId="3210CA5D"/>
  <w16cid:commentId w16cid:paraId="1199F961" w16cid:durableId="3932440B"/>
  <w16cid:commentId w16cid:paraId="5D07E839" w16cid:durableId="1977F0A7"/>
  <w16cid:commentId w16cid:paraId="744FFD1F" w16cid:durableId="4AEB3AB9"/>
  <w16cid:commentId w16cid:paraId="4BD6D012" w16cid:durableId="04DF6A49"/>
  <w16cid:commentId w16cid:paraId="6E360875" w16cid:durableId="27603012"/>
  <w16cid:commentId w16cid:paraId="7CF4BE45" w16cid:durableId="79157AB7"/>
  <w16cid:commentId w16cid:paraId="63C45DCB" w16cid:durableId="2F0E680C"/>
  <w16cid:commentId w16cid:paraId="7046B2CE" w16cid:durableId="6EE55B28"/>
  <w16cid:commentId w16cid:paraId="2B96DCAB" w16cid:durableId="35EB86F2"/>
  <w16cid:commentId w16cid:paraId="5902E099" w16cid:durableId="71D0153C"/>
  <w16cid:commentId w16cid:paraId="5C057C43" w16cid:durableId="7F81E989"/>
  <w16cid:commentId w16cid:paraId="394B3018" w16cid:durableId="7443D262"/>
  <w16cid:commentId w16cid:paraId="34CDD0AA" w16cid:durableId="713B75F3"/>
  <w16cid:commentId w16cid:paraId="51706919" w16cid:durableId="042D2D8C"/>
  <w16cid:commentId w16cid:paraId="77A05F32" w16cid:durableId="2F8B681F"/>
  <w16cid:commentId w16cid:paraId="39713334" w16cid:durableId="0EAB86A8"/>
  <w16cid:commentId w16cid:paraId="642738F4" w16cid:durableId="5588A5E6"/>
  <w16cid:commentId w16cid:paraId="1B9F1C40" w16cid:durableId="633259FE"/>
  <w16cid:commentId w16cid:paraId="27D57E92" w16cid:durableId="5AAAFA2C"/>
  <w16cid:commentId w16cid:paraId="08DED051" w16cid:durableId="6C0CBE4B"/>
  <w16cid:commentId w16cid:paraId="74091725" w16cid:durableId="32DDABB4"/>
  <w16cid:commentId w16cid:paraId="4E1D1997" w16cid:durableId="434A7D0A"/>
  <w16cid:commentId w16cid:paraId="6C35DD38" w16cid:durableId="4D150B92"/>
  <w16cid:commentId w16cid:paraId="2D8A778E" w16cid:durableId="491FE543"/>
  <w16cid:commentId w16cid:paraId="6BCCD235" w16cid:durableId="2879BB20"/>
  <w16cid:commentId w16cid:paraId="77811A0B" w16cid:durableId="4278C222"/>
  <w16cid:commentId w16cid:paraId="027DE3B6" w16cid:durableId="455000DF"/>
  <w16cid:commentId w16cid:paraId="32B28A62" w16cid:durableId="601985AE"/>
  <w16cid:commentId w16cid:paraId="72712D27" w16cid:durableId="3FEA63D1"/>
  <w16cid:commentId w16cid:paraId="5BE9D093" w16cid:durableId="5C00BD49"/>
  <w16cid:commentId w16cid:paraId="2671C61D" w16cid:durableId="347EBDBB"/>
  <w16cid:commentId w16cid:paraId="23FB95A3" w16cid:durableId="52CE195C"/>
  <w16cid:commentId w16cid:paraId="4CB42A3A" w16cid:durableId="0916C098"/>
  <w16cid:commentId w16cid:paraId="132A9813" w16cid:durableId="7BCD27F6"/>
  <w16cid:commentId w16cid:paraId="1D1ACF67" w16cid:durableId="37F1E30C"/>
  <w16cid:commentId w16cid:paraId="6C062D51" w16cid:durableId="69BF5532"/>
  <w16cid:commentId w16cid:paraId="2F1DF33A" w16cid:durableId="7B0C01BB"/>
  <w16cid:commentId w16cid:paraId="01A82F13" w16cid:durableId="5FECA4A7"/>
  <w16cid:commentId w16cid:paraId="47685321" w16cid:durableId="194FE485"/>
  <w16cid:commentId w16cid:paraId="44B9028C" w16cid:durableId="746A2A16"/>
  <w16cid:commentId w16cid:paraId="680F0612" w16cid:durableId="7BA9530B"/>
  <w16cid:commentId w16cid:paraId="5B6E34ED" w16cid:durableId="02B5BBD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3B1C20" w14:textId="77777777" w:rsidR="00A529B3" w:rsidRDefault="00A529B3" w:rsidP="00407071">
      <w:r>
        <w:separator/>
      </w:r>
    </w:p>
  </w:endnote>
  <w:endnote w:type="continuationSeparator" w:id="0">
    <w:p w14:paraId="3A624529" w14:textId="77777777" w:rsidR="00A529B3" w:rsidRDefault="00A529B3" w:rsidP="004070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8B3EC8" w14:textId="77777777" w:rsidR="00A529B3" w:rsidRDefault="00A529B3" w:rsidP="00407071">
      <w:r>
        <w:separator/>
      </w:r>
    </w:p>
  </w:footnote>
  <w:footnote w:type="continuationSeparator" w:id="0">
    <w:p w14:paraId="37A45A7E" w14:textId="77777777" w:rsidR="00A529B3" w:rsidRDefault="00A529B3" w:rsidP="004070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94808701"/>
      <w:docPartObj>
        <w:docPartGallery w:val="Page Numbers (Top of Page)"/>
        <w:docPartUnique/>
      </w:docPartObj>
    </w:sdtPr>
    <w:sdtEndPr>
      <w:rPr>
        <w:noProof/>
      </w:rPr>
    </w:sdtEndPr>
    <w:sdtContent>
      <w:p w14:paraId="18327A01" w14:textId="77777777" w:rsidR="005935FF" w:rsidRPr="0007261B" w:rsidRDefault="00C21D99" w:rsidP="00FB18D5">
        <w:pPr>
          <w:pStyle w:val="Header"/>
          <w:jc w:val="center"/>
        </w:pPr>
        <w:r w:rsidRPr="0007261B">
          <w:rPr>
            <w:noProof/>
            <w:color w:val="000000"/>
          </w:rPr>
          <mc:AlternateContent>
            <mc:Choice Requires="wpg">
              <w:drawing>
                <wp:anchor distT="0" distB="0" distL="114300" distR="114300" simplePos="0" relativeHeight="251658240" behindDoc="0" locked="0" layoutInCell="1" allowOverlap="1" wp14:anchorId="2616867D" wp14:editId="493223C7">
                  <wp:simplePos x="0" y="0"/>
                  <wp:positionH relativeFrom="margin">
                    <wp:posOffset>232913</wp:posOffset>
                  </wp:positionH>
                  <wp:positionV relativeFrom="topMargin">
                    <wp:posOffset>293298</wp:posOffset>
                  </wp:positionV>
                  <wp:extent cx="5095875" cy="103517"/>
                  <wp:effectExtent l="0" t="0" r="9525" b="0"/>
                  <wp:wrapNone/>
                  <wp:docPr id="1" name="Group 1"/>
                  <wp:cNvGraphicFramePr/>
                  <a:graphic xmlns:a="http://schemas.openxmlformats.org/drawingml/2006/main">
                    <a:graphicData uri="http://schemas.microsoft.com/office/word/2010/wordprocessingGroup">
                      <wpg:wgp>
                        <wpg:cNvGrpSpPr/>
                        <wpg:grpSpPr>
                          <a:xfrm>
                            <a:off x="0" y="0"/>
                            <a:ext cx="5095875" cy="103517"/>
                            <a:chOff x="2798050" y="3584725"/>
                            <a:chExt cx="5095900" cy="390550"/>
                          </a:xfrm>
                        </wpg:grpSpPr>
                        <wpg:grpSp>
                          <wpg:cNvPr id="1324798426" name="Group 1324798426"/>
                          <wpg:cNvGrpSpPr/>
                          <wpg:grpSpPr>
                            <a:xfrm>
                              <a:off x="2798063" y="3584738"/>
                              <a:ext cx="5095875" cy="390525"/>
                              <a:chOff x="0" y="0"/>
                              <a:chExt cx="5095875" cy="390525"/>
                            </a:xfrm>
                          </wpg:grpSpPr>
                          <wps:wsp>
                            <wps:cNvPr id="2049449810" name="Rectangle 2049449810"/>
                            <wps:cNvSpPr/>
                            <wps:spPr>
                              <a:xfrm>
                                <a:off x="0" y="0"/>
                                <a:ext cx="5095875" cy="390525"/>
                              </a:xfrm>
                              <a:prstGeom prst="rect">
                                <a:avLst/>
                              </a:prstGeom>
                              <a:noFill/>
                              <a:ln>
                                <a:noFill/>
                              </a:ln>
                            </wps:spPr>
                            <wps:txbx>
                              <w:txbxContent>
                                <w:p w14:paraId="1A23C3C3" w14:textId="77777777" w:rsidR="005935FF" w:rsidRDefault="005935FF" w:rsidP="00407071"/>
                              </w:txbxContent>
                            </wps:txbx>
                            <wps:bodyPr spcFirstLastPara="1" wrap="square" lIns="91425" tIns="91425" rIns="91425" bIns="91425" anchor="ctr" anchorCtr="0"/>
                          </wps:wsp>
                          <wps:wsp>
                            <wps:cNvPr id="236205440" name="Freeform: Shape 236205440"/>
                            <wps:cNvSpPr/>
                            <wps:spPr>
                              <a:xfrm>
                                <a:off x="0" y="238298"/>
                                <a:ext cx="5095875" cy="0"/>
                              </a:xfrm>
                              <a:custGeom>
                                <a:avLst/>
                                <a:gdLst/>
                                <a:ahLst/>
                                <a:cxnLst/>
                                <a:rect l="l" t="t" r="r" b="b"/>
                                <a:pathLst>
                                  <a:path w="5095875" h="1">
                                    <a:moveTo>
                                      <a:pt x="0" y="0"/>
                                    </a:moveTo>
                                    <a:lnTo>
                                      <a:pt x="5095875" y="0"/>
                                    </a:lnTo>
                                  </a:path>
                                </a:pathLst>
                              </a:custGeom>
                              <a:solidFill>
                                <a:srgbClr val="FFFFFF"/>
                              </a:solidFill>
                              <a:ln w="12700">
                                <a:solidFill>
                                  <a:srgbClr val="808080"/>
                                </a:solidFill>
                                <a:prstDash val="solid"/>
                                <a:round/>
                                <a:headEnd w="sm" len="sm"/>
                                <a:tailEnd w="sm" len="sm"/>
                              </a:ln>
                            </wps:spPr>
                            <wps:bodyPr spcFirstLastPara="1" wrap="square" lIns="91425" tIns="91425" rIns="91425" bIns="91425" anchor="ctr" anchorCtr="0"/>
                          </wps:wsp>
                        </wpg:grpSp>
                      </wpg:wgp>
                    </a:graphicData>
                  </a:graphic>
                  <wp14:sizeRelV relativeFrom="margin">
                    <wp14:pctHeight>0</wp14:pctHeight>
                  </wp14:sizeRelV>
                </wp:anchor>
              </w:drawing>
            </mc:Choice>
            <mc:Fallback>
              <w:pict>
                <v:group w14:anchorId="2616867D" id="Group 1" o:spid="_x0000_s1026" style="position:absolute;left:0;text-align:left;margin-left:18.35pt;margin-top:23.1pt;width:401.25pt;height:8.15pt;z-index:251658240;mso-position-horizontal-relative:margin;mso-position-vertical-relative:top-margin-area;mso-height-relative:margin" coordorigin="27980,35847" coordsize="50959,3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">
                  <v:group id="Group 1324798426" o:spid="_x0000_s1027" style="position:absolute;left:27980;top:35847;width:50959;height:3905" coordsize="50958,3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">
                    <v:rect id="Rectangle 2049449810" o:spid="_x0000_s1028" style="position:absolute;width:50958;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" filled="f" stroked="f">
                      <v:textbox inset="2.53958mm,2.53958mm,2.53958mm,2.53958mm">
                        <w:txbxContent>
                          <w:p w14:paraId="1A23C3C3" w14:textId="77777777" w:rsidR="005935FF" w:rsidRDefault="005935FF" w:rsidP="00407071"/>
                        </w:txbxContent>
                      </v:textbox>
                    </v:rect>
                    <v:shape id="Freeform: Shape 236205440" o:spid="_x0000_s1029" style="position:absolute;top:2382;width:50958;height:0;visibility:visible;mso-wrap-style:square;v-text-anchor:middle" coordsize="509587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" path="m,l5095875,e" strokecolor="gray" strokeweight="1pt">
                      <v:stroke startarrowwidth="narrow" startarrowlength="short" endarrowwidth="narrow" endarrowlength="short"/>
                      <v:path arrowok="t"/>
                    </v:shape>
                  </v:group>
                  <w10:wrap anchorx="margin" anchory="margin"/>
                </v:group>
              </w:pict>
            </mc:Fallback>
          </mc:AlternateContent>
        </w:r>
        <w:r w:rsidRPr="0007261B">
          <w:fldChar w:fldCharType="begin"/>
        </w:r>
        <w:r w:rsidRPr="0007261B">
          <w:instrText xml:space="preserve"> PAGE   \* MERGEFORMAT </w:instrText>
        </w:r>
        <w:r w:rsidRPr="0007261B">
          <w:fldChar w:fldCharType="separate"/>
        </w:r>
        <w:r>
          <w:t>1</w:t>
        </w:r>
        <w:r w:rsidRPr="0007261B">
          <w:rPr>
            <w:noProof/>
          </w:rPr>
          <w:fldChar w:fldCharType="end"/>
        </w:r>
      </w:p>
    </w:sdtContent>
  </w:sdt>
  <w:p w14:paraId="0C292BE2" w14:textId="161887E3" w:rsidR="005935FF" w:rsidRDefault="00C21D99" w:rsidP="00FB18D5">
    <w:pPr>
      <w:jc w:val="left"/>
    </w:pPr>
    <w:r>
      <w:t xml:space="preserve">AWS Cloud Computing Master Class  </w:t>
    </w:r>
    <w:r w:rsidR="007B09AE">
      <w:tab/>
    </w:r>
    <w:r w:rsidR="007B09AE">
      <w:tab/>
    </w:r>
    <w:r w:rsidR="007B09AE">
      <w:tab/>
    </w:r>
    <w:r w:rsidR="007305C9">
      <w:tab/>
    </w:r>
    <w:r>
      <w:t xml:space="preserve">      </w:t>
    </w:r>
    <w:r>
      <w:tab/>
    </w:r>
    <w:r>
      <w:tab/>
    </w:r>
    <w:r w:rsidR="00C02B59">
      <w:t>Chapter</w:t>
    </w:r>
    <w:r w:rsidR="0085737D">
      <w:t xml:space="preserve"> </w:t>
    </w:r>
    <w:r w:rsidR="00800045">
      <w:t>1</w:t>
    </w:r>
    <w:r w:rsidR="00116628">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1361F6"/>
    <w:multiLevelType w:val="multilevel"/>
    <w:tmpl w:val="AA3C4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4B4964"/>
    <w:multiLevelType w:val="hybridMultilevel"/>
    <w:tmpl w:val="5C7A2DF0"/>
    <w:lvl w:ilvl="0" w:tplc="836C4FC2">
      <w:numFmt w:val="bullet"/>
      <w:lvlText w:val="•"/>
      <w:lvlJc w:val="left"/>
      <w:pPr>
        <w:ind w:left="720" w:hanging="360"/>
      </w:pPr>
      <w:rPr>
        <w:rFonts w:ascii="Palatino Linotype" w:eastAsia="Palatino Linotype" w:hAnsi="Palatino Linotype" w:cs="Palatino Linotyp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C41650"/>
    <w:multiLevelType w:val="hybridMultilevel"/>
    <w:tmpl w:val="64882A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60455FE"/>
    <w:multiLevelType w:val="multilevel"/>
    <w:tmpl w:val="76D67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952ADE"/>
    <w:multiLevelType w:val="hybridMultilevel"/>
    <w:tmpl w:val="6D8AC2D4"/>
    <w:lvl w:ilvl="0" w:tplc="836C4FC2">
      <w:numFmt w:val="bullet"/>
      <w:lvlText w:val="•"/>
      <w:lvlJc w:val="left"/>
      <w:pPr>
        <w:ind w:left="720" w:hanging="360"/>
      </w:pPr>
      <w:rPr>
        <w:rFonts w:ascii="Palatino Linotype" w:eastAsia="Palatino Linotype" w:hAnsi="Palatino Linotype" w:cs="Palatino Linotyp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2032C0"/>
    <w:multiLevelType w:val="multilevel"/>
    <w:tmpl w:val="7EF6F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3F1583"/>
    <w:multiLevelType w:val="multilevel"/>
    <w:tmpl w:val="F0BCE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2676BE"/>
    <w:multiLevelType w:val="hybridMultilevel"/>
    <w:tmpl w:val="75D87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091625"/>
    <w:multiLevelType w:val="hybridMultilevel"/>
    <w:tmpl w:val="74FC5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9014DE"/>
    <w:multiLevelType w:val="hybridMultilevel"/>
    <w:tmpl w:val="968E31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392384"/>
    <w:multiLevelType w:val="hybridMultilevel"/>
    <w:tmpl w:val="584E2C02"/>
    <w:lvl w:ilvl="0" w:tplc="836C4FC2">
      <w:numFmt w:val="bullet"/>
      <w:lvlText w:val="•"/>
      <w:lvlJc w:val="left"/>
      <w:pPr>
        <w:ind w:left="720" w:hanging="360"/>
      </w:pPr>
      <w:rPr>
        <w:rFonts w:ascii="Palatino Linotype" w:eastAsia="Palatino Linotype" w:hAnsi="Palatino Linotype" w:cs="Palatino Linotyp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1256C2"/>
    <w:multiLevelType w:val="hybridMultilevel"/>
    <w:tmpl w:val="42D685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76270CC"/>
    <w:multiLevelType w:val="hybridMultilevel"/>
    <w:tmpl w:val="2396B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336565"/>
    <w:multiLevelType w:val="multilevel"/>
    <w:tmpl w:val="39CEE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D732FE2"/>
    <w:multiLevelType w:val="hybridMultilevel"/>
    <w:tmpl w:val="4ACA78D0"/>
    <w:lvl w:ilvl="0" w:tplc="836C4FC2">
      <w:numFmt w:val="bullet"/>
      <w:lvlText w:val="•"/>
      <w:lvlJc w:val="left"/>
      <w:pPr>
        <w:ind w:left="720" w:hanging="360"/>
      </w:pPr>
      <w:rPr>
        <w:rFonts w:ascii="Palatino Linotype" w:eastAsia="Palatino Linotype" w:hAnsi="Palatino Linotype" w:cs="Palatino Linotyp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FD8759F"/>
    <w:multiLevelType w:val="hybridMultilevel"/>
    <w:tmpl w:val="5B041B1C"/>
    <w:lvl w:ilvl="0" w:tplc="836C4FC2">
      <w:numFmt w:val="bullet"/>
      <w:lvlText w:val="•"/>
      <w:lvlJc w:val="left"/>
      <w:pPr>
        <w:ind w:left="1080" w:hanging="360"/>
      </w:pPr>
      <w:rPr>
        <w:rFonts w:ascii="Palatino Linotype" w:eastAsia="Palatino Linotype" w:hAnsi="Palatino Linotype" w:cs="Palatino Linotype"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861024E"/>
    <w:multiLevelType w:val="multilevel"/>
    <w:tmpl w:val="27D45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A7248B0"/>
    <w:multiLevelType w:val="hybridMultilevel"/>
    <w:tmpl w:val="A61065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ABC59E3"/>
    <w:multiLevelType w:val="hybridMultilevel"/>
    <w:tmpl w:val="3538F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20231413">
    <w:abstractNumId w:val="9"/>
  </w:num>
  <w:num w:numId="2" w16cid:durableId="1543782657">
    <w:abstractNumId w:val="18"/>
  </w:num>
  <w:num w:numId="3" w16cid:durableId="2013021616">
    <w:abstractNumId w:val="7"/>
  </w:num>
  <w:num w:numId="4" w16cid:durableId="1176116680">
    <w:abstractNumId w:val="8"/>
  </w:num>
  <w:num w:numId="5" w16cid:durableId="95369625">
    <w:abstractNumId w:val="6"/>
  </w:num>
  <w:num w:numId="6" w16cid:durableId="291832046">
    <w:abstractNumId w:val="0"/>
  </w:num>
  <w:num w:numId="7" w16cid:durableId="752238163">
    <w:abstractNumId w:val="13"/>
  </w:num>
  <w:num w:numId="8" w16cid:durableId="1728410604">
    <w:abstractNumId w:val="5"/>
  </w:num>
  <w:num w:numId="9" w16cid:durableId="175580785">
    <w:abstractNumId w:val="17"/>
  </w:num>
  <w:num w:numId="10" w16cid:durableId="87122822">
    <w:abstractNumId w:val="11"/>
  </w:num>
  <w:num w:numId="11" w16cid:durableId="127433799">
    <w:abstractNumId w:val="2"/>
  </w:num>
  <w:num w:numId="12" w16cid:durableId="221793070">
    <w:abstractNumId w:val="16"/>
  </w:num>
  <w:num w:numId="13" w16cid:durableId="1151751312">
    <w:abstractNumId w:val="12"/>
  </w:num>
  <w:num w:numId="14" w16cid:durableId="1284387318">
    <w:abstractNumId w:val="3"/>
  </w:num>
  <w:num w:numId="15" w16cid:durableId="81025865">
    <w:abstractNumId w:val="1"/>
  </w:num>
  <w:num w:numId="16" w16cid:durableId="2129010178">
    <w:abstractNumId w:val="15"/>
  </w:num>
  <w:num w:numId="17" w16cid:durableId="922645328">
    <w:abstractNumId w:val="4"/>
  </w:num>
  <w:num w:numId="18" w16cid:durableId="877010831">
    <w:abstractNumId w:val="14"/>
  </w:num>
  <w:num w:numId="19" w16cid:durableId="949821036">
    <w:abstractNumId w:val="10"/>
  </w:num>
  <w:numIdMacAtCleanup w:val="1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rya">
    <w15:presenceInfo w15:providerId="None" w15:userId="Arya"/>
  </w15:person>
  <w15:person w15:author="Paulo H. Leocadio">
    <w15:presenceInfo w15:providerId="AD" w15:userId="S::ph@zinnia.holdings::c7eb2302-6bd0-4ff6-8528-d743652cfad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trackRevisions/>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jA1MDAxtjA2NjU1NrFQ0lEKTi0uzszPAykwrQUAEqRsKywAAAA="/>
  </w:docVars>
  <w:rsids>
    <w:rsidRoot w:val="004433F7"/>
    <w:rsid w:val="0000037B"/>
    <w:rsid w:val="000005D6"/>
    <w:rsid w:val="00000B04"/>
    <w:rsid w:val="00003767"/>
    <w:rsid w:val="0000443E"/>
    <w:rsid w:val="00004EF9"/>
    <w:rsid w:val="000055DB"/>
    <w:rsid w:val="0000613A"/>
    <w:rsid w:val="000072A7"/>
    <w:rsid w:val="000073E0"/>
    <w:rsid w:val="000100ED"/>
    <w:rsid w:val="000110DF"/>
    <w:rsid w:val="00011185"/>
    <w:rsid w:val="000113A2"/>
    <w:rsid w:val="00012FDB"/>
    <w:rsid w:val="00014154"/>
    <w:rsid w:val="0001425E"/>
    <w:rsid w:val="0001561F"/>
    <w:rsid w:val="0001565F"/>
    <w:rsid w:val="00015A6C"/>
    <w:rsid w:val="00016A15"/>
    <w:rsid w:val="00016BEE"/>
    <w:rsid w:val="00017008"/>
    <w:rsid w:val="0002124C"/>
    <w:rsid w:val="00021F64"/>
    <w:rsid w:val="00023674"/>
    <w:rsid w:val="000255D3"/>
    <w:rsid w:val="00026824"/>
    <w:rsid w:val="00030538"/>
    <w:rsid w:val="00030B1E"/>
    <w:rsid w:val="00030BB4"/>
    <w:rsid w:val="00036C86"/>
    <w:rsid w:val="000400D5"/>
    <w:rsid w:val="000404BA"/>
    <w:rsid w:val="00041E35"/>
    <w:rsid w:val="000431DC"/>
    <w:rsid w:val="00043289"/>
    <w:rsid w:val="000436B4"/>
    <w:rsid w:val="00043FBB"/>
    <w:rsid w:val="00044F54"/>
    <w:rsid w:val="000451A5"/>
    <w:rsid w:val="000458FF"/>
    <w:rsid w:val="00045C49"/>
    <w:rsid w:val="000461B3"/>
    <w:rsid w:val="00051AFD"/>
    <w:rsid w:val="00052C2C"/>
    <w:rsid w:val="000537A6"/>
    <w:rsid w:val="00055DEA"/>
    <w:rsid w:val="00056C62"/>
    <w:rsid w:val="0005784D"/>
    <w:rsid w:val="00057E16"/>
    <w:rsid w:val="0006018A"/>
    <w:rsid w:val="000602A8"/>
    <w:rsid w:val="00060781"/>
    <w:rsid w:val="00063A78"/>
    <w:rsid w:val="000649C0"/>
    <w:rsid w:val="00065D48"/>
    <w:rsid w:val="00065DFB"/>
    <w:rsid w:val="00067332"/>
    <w:rsid w:val="00067DCE"/>
    <w:rsid w:val="00070CAB"/>
    <w:rsid w:val="0007180E"/>
    <w:rsid w:val="00071C4E"/>
    <w:rsid w:val="0007261B"/>
    <w:rsid w:val="00072715"/>
    <w:rsid w:val="000736FD"/>
    <w:rsid w:val="000754B8"/>
    <w:rsid w:val="000760BB"/>
    <w:rsid w:val="000761FF"/>
    <w:rsid w:val="00077107"/>
    <w:rsid w:val="00077268"/>
    <w:rsid w:val="00080560"/>
    <w:rsid w:val="000813F1"/>
    <w:rsid w:val="00081A29"/>
    <w:rsid w:val="00081FC6"/>
    <w:rsid w:val="000833B7"/>
    <w:rsid w:val="00084FEF"/>
    <w:rsid w:val="00084FF7"/>
    <w:rsid w:val="00086395"/>
    <w:rsid w:val="00087144"/>
    <w:rsid w:val="00087194"/>
    <w:rsid w:val="00087744"/>
    <w:rsid w:val="00087ADB"/>
    <w:rsid w:val="00090B68"/>
    <w:rsid w:val="00090CA0"/>
    <w:rsid w:val="00091D7D"/>
    <w:rsid w:val="00091EE3"/>
    <w:rsid w:val="000921D1"/>
    <w:rsid w:val="000923FF"/>
    <w:rsid w:val="00094720"/>
    <w:rsid w:val="000958FD"/>
    <w:rsid w:val="000A061E"/>
    <w:rsid w:val="000A067E"/>
    <w:rsid w:val="000A1F5A"/>
    <w:rsid w:val="000A2291"/>
    <w:rsid w:val="000A22F8"/>
    <w:rsid w:val="000A2D4F"/>
    <w:rsid w:val="000A3CB9"/>
    <w:rsid w:val="000A4D28"/>
    <w:rsid w:val="000A52C7"/>
    <w:rsid w:val="000A64D2"/>
    <w:rsid w:val="000A6FC3"/>
    <w:rsid w:val="000A7598"/>
    <w:rsid w:val="000A77D5"/>
    <w:rsid w:val="000B0431"/>
    <w:rsid w:val="000B04C6"/>
    <w:rsid w:val="000B17D0"/>
    <w:rsid w:val="000B2164"/>
    <w:rsid w:val="000B26D8"/>
    <w:rsid w:val="000B3C1E"/>
    <w:rsid w:val="000B3F94"/>
    <w:rsid w:val="000B4498"/>
    <w:rsid w:val="000B52D4"/>
    <w:rsid w:val="000B5BBD"/>
    <w:rsid w:val="000B5E06"/>
    <w:rsid w:val="000B606F"/>
    <w:rsid w:val="000B733D"/>
    <w:rsid w:val="000B7DDE"/>
    <w:rsid w:val="000C1B67"/>
    <w:rsid w:val="000C32DE"/>
    <w:rsid w:val="000C4008"/>
    <w:rsid w:val="000C4E8F"/>
    <w:rsid w:val="000C5218"/>
    <w:rsid w:val="000C5D17"/>
    <w:rsid w:val="000C6524"/>
    <w:rsid w:val="000D0E68"/>
    <w:rsid w:val="000D2EBB"/>
    <w:rsid w:val="000D4329"/>
    <w:rsid w:val="000D5A67"/>
    <w:rsid w:val="000D6968"/>
    <w:rsid w:val="000E008F"/>
    <w:rsid w:val="000E06EA"/>
    <w:rsid w:val="000E07E1"/>
    <w:rsid w:val="000E0E0C"/>
    <w:rsid w:val="000E111D"/>
    <w:rsid w:val="000E1979"/>
    <w:rsid w:val="000E1DF5"/>
    <w:rsid w:val="000E22D0"/>
    <w:rsid w:val="000E296F"/>
    <w:rsid w:val="000E3CDB"/>
    <w:rsid w:val="000E42E2"/>
    <w:rsid w:val="000E4B0E"/>
    <w:rsid w:val="000F0C23"/>
    <w:rsid w:val="000F363F"/>
    <w:rsid w:val="000F394B"/>
    <w:rsid w:val="000F4A3D"/>
    <w:rsid w:val="000F7FB8"/>
    <w:rsid w:val="00101BCC"/>
    <w:rsid w:val="00102D55"/>
    <w:rsid w:val="00105AD3"/>
    <w:rsid w:val="00105EAA"/>
    <w:rsid w:val="0010619F"/>
    <w:rsid w:val="00106C44"/>
    <w:rsid w:val="0011135D"/>
    <w:rsid w:val="0011237F"/>
    <w:rsid w:val="00112A62"/>
    <w:rsid w:val="00113EC8"/>
    <w:rsid w:val="00113F92"/>
    <w:rsid w:val="001148EB"/>
    <w:rsid w:val="00114D40"/>
    <w:rsid w:val="00116628"/>
    <w:rsid w:val="00116F06"/>
    <w:rsid w:val="00120E53"/>
    <w:rsid w:val="00122810"/>
    <w:rsid w:val="00122CBF"/>
    <w:rsid w:val="00124020"/>
    <w:rsid w:val="00126EC4"/>
    <w:rsid w:val="00127E61"/>
    <w:rsid w:val="00127ED1"/>
    <w:rsid w:val="00130CC3"/>
    <w:rsid w:val="001344A7"/>
    <w:rsid w:val="001347CC"/>
    <w:rsid w:val="001351C7"/>
    <w:rsid w:val="001361D1"/>
    <w:rsid w:val="001365E7"/>
    <w:rsid w:val="001368FB"/>
    <w:rsid w:val="0013709F"/>
    <w:rsid w:val="00142F19"/>
    <w:rsid w:val="00143CEC"/>
    <w:rsid w:val="00143E85"/>
    <w:rsid w:val="0014564F"/>
    <w:rsid w:val="00145FAD"/>
    <w:rsid w:val="00150779"/>
    <w:rsid w:val="00150842"/>
    <w:rsid w:val="001531E8"/>
    <w:rsid w:val="0015445A"/>
    <w:rsid w:val="0015580F"/>
    <w:rsid w:val="001609D3"/>
    <w:rsid w:val="00161170"/>
    <w:rsid w:val="00161CEC"/>
    <w:rsid w:val="00162EA6"/>
    <w:rsid w:val="0016495D"/>
    <w:rsid w:val="00166046"/>
    <w:rsid w:val="00167099"/>
    <w:rsid w:val="00170105"/>
    <w:rsid w:val="00170BB9"/>
    <w:rsid w:val="00170D10"/>
    <w:rsid w:val="00171443"/>
    <w:rsid w:val="00172EEB"/>
    <w:rsid w:val="00172F2B"/>
    <w:rsid w:val="0017352F"/>
    <w:rsid w:val="00174464"/>
    <w:rsid w:val="00176ABE"/>
    <w:rsid w:val="00176F78"/>
    <w:rsid w:val="00177B9E"/>
    <w:rsid w:val="00180AC9"/>
    <w:rsid w:val="001819B8"/>
    <w:rsid w:val="00181BA8"/>
    <w:rsid w:val="00181E3B"/>
    <w:rsid w:val="00181E96"/>
    <w:rsid w:val="00181FFB"/>
    <w:rsid w:val="00183837"/>
    <w:rsid w:val="00183DC9"/>
    <w:rsid w:val="00184745"/>
    <w:rsid w:val="00184F4F"/>
    <w:rsid w:val="00184F7C"/>
    <w:rsid w:val="001854A0"/>
    <w:rsid w:val="0018589A"/>
    <w:rsid w:val="00187214"/>
    <w:rsid w:val="001906E6"/>
    <w:rsid w:val="001908CF"/>
    <w:rsid w:val="00191BA3"/>
    <w:rsid w:val="00192165"/>
    <w:rsid w:val="001926E1"/>
    <w:rsid w:val="001950B5"/>
    <w:rsid w:val="00195996"/>
    <w:rsid w:val="0019696B"/>
    <w:rsid w:val="00197414"/>
    <w:rsid w:val="001A031E"/>
    <w:rsid w:val="001A17D7"/>
    <w:rsid w:val="001A1A21"/>
    <w:rsid w:val="001A2EC7"/>
    <w:rsid w:val="001A36C7"/>
    <w:rsid w:val="001A4B4D"/>
    <w:rsid w:val="001A51BE"/>
    <w:rsid w:val="001A5B0D"/>
    <w:rsid w:val="001A68DE"/>
    <w:rsid w:val="001B0BBF"/>
    <w:rsid w:val="001B0CC2"/>
    <w:rsid w:val="001B2213"/>
    <w:rsid w:val="001B367A"/>
    <w:rsid w:val="001B3AC8"/>
    <w:rsid w:val="001B422F"/>
    <w:rsid w:val="001B7FAF"/>
    <w:rsid w:val="001C0B97"/>
    <w:rsid w:val="001C1661"/>
    <w:rsid w:val="001C1B82"/>
    <w:rsid w:val="001C2BFF"/>
    <w:rsid w:val="001C35B2"/>
    <w:rsid w:val="001C4843"/>
    <w:rsid w:val="001C54D0"/>
    <w:rsid w:val="001C5627"/>
    <w:rsid w:val="001C643F"/>
    <w:rsid w:val="001C72CE"/>
    <w:rsid w:val="001C7FEA"/>
    <w:rsid w:val="001D1FCE"/>
    <w:rsid w:val="001D35D7"/>
    <w:rsid w:val="001D3AB8"/>
    <w:rsid w:val="001D3C5F"/>
    <w:rsid w:val="001D424E"/>
    <w:rsid w:val="001D4C56"/>
    <w:rsid w:val="001D5266"/>
    <w:rsid w:val="001D61D9"/>
    <w:rsid w:val="001D6DDC"/>
    <w:rsid w:val="001D7918"/>
    <w:rsid w:val="001E0108"/>
    <w:rsid w:val="001E0C50"/>
    <w:rsid w:val="001E16AC"/>
    <w:rsid w:val="001E18F0"/>
    <w:rsid w:val="001E255B"/>
    <w:rsid w:val="001E3445"/>
    <w:rsid w:val="001E3E1B"/>
    <w:rsid w:val="001E490A"/>
    <w:rsid w:val="001E670D"/>
    <w:rsid w:val="001E709C"/>
    <w:rsid w:val="001F11C7"/>
    <w:rsid w:val="001F33C9"/>
    <w:rsid w:val="001F55AB"/>
    <w:rsid w:val="001F6BF7"/>
    <w:rsid w:val="002030E3"/>
    <w:rsid w:val="0020494D"/>
    <w:rsid w:val="0021172B"/>
    <w:rsid w:val="002123B3"/>
    <w:rsid w:val="00212529"/>
    <w:rsid w:val="002136FD"/>
    <w:rsid w:val="002157B9"/>
    <w:rsid w:val="00215A1A"/>
    <w:rsid w:val="00216598"/>
    <w:rsid w:val="0021678F"/>
    <w:rsid w:val="00216B4D"/>
    <w:rsid w:val="00220C28"/>
    <w:rsid w:val="0022171C"/>
    <w:rsid w:val="00221F8D"/>
    <w:rsid w:val="002239A2"/>
    <w:rsid w:val="002240A1"/>
    <w:rsid w:val="0022447C"/>
    <w:rsid w:val="002248F8"/>
    <w:rsid w:val="00224CA7"/>
    <w:rsid w:val="00224D11"/>
    <w:rsid w:val="00225E49"/>
    <w:rsid w:val="00225EC4"/>
    <w:rsid w:val="00226554"/>
    <w:rsid w:val="00226EE9"/>
    <w:rsid w:val="002270CE"/>
    <w:rsid w:val="00227F31"/>
    <w:rsid w:val="00230108"/>
    <w:rsid w:val="00230239"/>
    <w:rsid w:val="0023121F"/>
    <w:rsid w:val="0023194B"/>
    <w:rsid w:val="002326EA"/>
    <w:rsid w:val="002349B9"/>
    <w:rsid w:val="00235CFB"/>
    <w:rsid w:val="00235F15"/>
    <w:rsid w:val="00236DC3"/>
    <w:rsid w:val="002375DB"/>
    <w:rsid w:val="00237FDC"/>
    <w:rsid w:val="00240A19"/>
    <w:rsid w:val="002452C9"/>
    <w:rsid w:val="002469B4"/>
    <w:rsid w:val="00253053"/>
    <w:rsid w:val="0025319A"/>
    <w:rsid w:val="002538BC"/>
    <w:rsid w:val="002552DB"/>
    <w:rsid w:val="00256B63"/>
    <w:rsid w:val="00257528"/>
    <w:rsid w:val="00257D23"/>
    <w:rsid w:val="002600D4"/>
    <w:rsid w:val="00260DA9"/>
    <w:rsid w:val="00263629"/>
    <w:rsid w:val="00263889"/>
    <w:rsid w:val="002639C3"/>
    <w:rsid w:val="00263A36"/>
    <w:rsid w:val="00263AB0"/>
    <w:rsid w:val="00263DCE"/>
    <w:rsid w:val="00265F93"/>
    <w:rsid w:val="002676E3"/>
    <w:rsid w:val="002702E4"/>
    <w:rsid w:val="0027043E"/>
    <w:rsid w:val="00270C88"/>
    <w:rsid w:val="00271BC1"/>
    <w:rsid w:val="002722B7"/>
    <w:rsid w:val="002723A8"/>
    <w:rsid w:val="0027276A"/>
    <w:rsid w:val="00272BC2"/>
    <w:rsid w:val="00273C00"/>
    <w:rsid w:val="00273F68"/>
    <w:rsid w:val="002747DA"/>
    <w:rsid w:val="00274A0A"/>
    <w:rsid w:val="0027734D"/>
    <w:rsid w:val="00277876"/>
    <w:rsid w:val="00281493"/>
    <w:rsid w:val="00281B5B"/>
    <w:rsid w:val="00282223"/>
    <w:rsid w:val="0028227F"/>
    <w:rsid w:val="00282ED7"/>
    <w:rsid w:val="00283E71"/>
    <w:rsid w:val="002861F6"/>
    <w:rsid w:val="0028623A"/>
    <w:rsid w:val="0028660D"/>
    <w:rsid w:val="00286830"/>
    <w:rsid w:val="00287CA8"/>
    <w:rsid w:val="00290ADB"/>
    <w:rsid w:val="00290D71"/>
    <w:rsid w:val="00291EB7"/>
    <w:rsid w:val="002945E7"/>
    <w:rsid w:val="00294923"/>
    <w:rsid w:val="00294B50"/>
    <w:rsid w:val="00297358"/>
    <w:rsid w:val="002A0FAB"/>
    <w:rsid w:val="002A22AF"/>
    <w:rsid w:val="002A32F7"/>
    <w:rsid w:val="002A3A71"/>
    <w:rsid w:val="002A47B6"/>
    <w:rsid w:val="002A48CD"/>
    <w:rsid w:val="002A5B0F"/>
    <w:rsid w:val="002A6A68"/>
    <w:rsid w:val="002A7D7B"/>
    <w:rsid w:val="002B04B8"/>
    <w:rsid w:val="002B2883"/>
    <w:rsid w:val="002B2B1A"/>
    <w:rsid w:val="002B35D0"/>
    <w:rsid w:val="002B4B60"/>
    <w:rsid w:val="002B4D26"/>
    <w:rsid w:val="002B61FE"/>
    <w:rsid w:val="002C0092"/>
    <w:rsid w:val="002C02AB"/>
    <w:rsid w:val="002C066E"/>
    <w:rsid w:val="002C0D08"/>
    <w:rsid w:val="002C1EA5"/>
    <w:rsid w:val="002C34D9"/>
    <w:rsid w:val="002C3840"/>
    <w:rsid w:val="002C4234"/>
    <w:rsid w:val="002C64FB"/>
    <w:rsid w:val="002C761F"/>
    <w:rsid w:val="002C776D"/>
    <w:rsid w:val="002D1AAE"/>
    <w:rsid w:val="002D3126"/>
    <w:rsid w:val="002D41EE"/>
    <w:rsid w:val="002D42CA"/>
    <w:rsid w:val="002D4917"/>
    <w:rsid w:val="002D5C22"/>
    <w:rsid w:val="002D633A"/>
    <w:rsid w:val="002E073F"/>
    <w:rsid w:val="002E0E0E"/>
    <w:rsid w:val="002E1433"/>
    <w:rsid w:val="002E1A1E"/>
    <w:rsid w:val="002E1B8E"/>
    <w:rsid w:val="002E4544"/>
    <w:rsid w:val="002E5391"/>
    <w:rsid w:val="002E7609"/>
    <w:rsid w:val="002E77F2"/>
    <w:rsid w:val="002E7FE1"/>
    <w:rsid w:val="002F019D"/>
    <w:rsid w:val="002F0A2A"/>
    <w:rsid w:val="002F372B"/>
    <w:rsid w:val="002F3BA4"/>
    <w:rsid w:val="002F3D7D"/>
    <w:rsid w:val="002F482B"/>
    <w:rsid w:val="002F4AA8"/>
    <w:rsid w:val="002F4EEA"/>
    <w:rsid w:val="00300ACE"/>
    <w:rsid w:val="00302C6B"/>
    <w:rsid w:val="00303A1C"/>
    <w:rsid w:val="00304486"/>
    <w:rsid w:val="00304F22"/>
    <w:rsid w:val="00305A2D"/>
    <w:rsid w:val="00306B77"/>
    <w:rsid w:val="00307A2E"/>
    <w:rsid w:val="00307E53"/>
    <w:rsid w:val="00310A36"/>
    <w:rsid w:val="00311278"/>
    <w:rsid w:val="00311EBB"/>
    <w:rsid w:val="00311ECD"/>
    <w:rsid w:val="003120E2"/>
    <w:rsid w:val="0031210A"/>
    <w:rsid w:val="00313359"/>
    <w:rsid w:val="003133E4"/>
    <w:rsid w:val="00313CCD"/>
    <w:rsid w:val="00314A47"/>
    <w:rsid w:val="00314BDB"/>
    <w:rsid w:val="00314D65"/>
    <w:rsid w:val="0031502B"/>
    <w:rsid w:val="00315363"/>
    <w:rsid w:val="0031601E"/>
    <w:rsid w:val="003204BA"/>
    <w:rsid w:val="00322FB1"/>
    <w:rsid w:val="00324B38"/>
    <w:rsid w:val="003274B4"/>
    <w:rsid w:val="00330A56"/>
    <w:rsid w:val="0033104D"/>
    <w:rsid w:val="00331BBC"/>
    <w:rsid w:val="00332601"/>
    <w:rsid w:val="003331E5"/>
    <w:rsid w:val="003337EE"/>
    <w:rsid w:val="003366B9"/>
    <w:rsid w:val="00337407"/>
    <w:rsid w:val="003419E3"/>
    <w:rsid w:val="00342D4C"/>
    <w:rsid w:val="00344002"/>
    <w:rsid w:val="00344462"/>
    <w:rsid w:val="00344AC5"/>
    <w:rsid w:val="00345228"/>
    <w:rsid w:val="0034581C"/>
    <w:rsid w:val="0034699F"/>
    <w:rsid w:val="00346F92"/>
    <w:rsid w:val="00347BFE"/>
    <w:rsid w:val="003501D8"/>
    <w:rsid w:val="00351237"/>
    <w:rsid w:val="003514CA"/>
    <w:rsid w:val="00353CCB"/>
    <w:rsid w:val="00354367"/>
    <w:rsid w:val="00354D7F"/>
    <w:rsid w:val="00355E7B"/>
    <w:rsid w:val="00357438"/>
    <w:rsid w:val="00360711"/>
    <w:rsid w:val="00362D4F"/>
    <w:rsid w:val="00364180"/>
    <w:rsid w:val="00365ECC"/>
    <w:rsid w:val="003665D9"/>
    <w:rsid w:val="00372071"/>
    <w:rsid w:val="00372E20"/>
    <w:rsid w:val="00374314"/>
    <w:rsid w:val="00374A1E"/>
    <w:rsid w:val="00374C8D"/>
    <w:rsid w:val="00375B87"/>
    <w:rsid w:val="00376C52"/>
    <w:rsid w:val="0038279E"/>
    <w:rsid w:val="003837DE"/>
    <w:rsid w:val="00383E0A"/>
    <w:rsid w:val="0038424A"/>
    <w:rsid w:val="00384BC5"/>
    <w:rsid w:val="00385464"/>
    <w:rsid w:val="00385D7E"/>
    <w:rsid w:val="00385FF5"/>
    <w:rsid w:val="00386088"/>
    <w:rsid w:val="00386143"/>
    <w:rsid w:val="003877D8"/>
    <w:rsid w:val="00390851"/>
    <w:rsid w:val="003937E1"/>
    <w:rsid w:val="00395756"/>
    <w:rsid w:val="00396794"/>
    <w:rsid w:val="00396C39"/>
    <w:rsid w:val="003A1E9D"/>
    <w:rsid w:val="003A20F5"/>
    <w:rsid w:val="003A2576"/>
    <w:rsid w:val="003A2FA6"/>
    <w:rsid w:val="003A300A"/>
    <w:rsid w:val="003A3472"/>
    <w:rsid w:val="003A3710"/>
    <w:rsid w:val="003A3F53"/>
    <w:rsid w:val="003A534F"/>
    <w:rsid w:val="003A61A2"/>
    <w:rsid w:val="003B24E3"/>
    <w:rsid w:val="003B316D"/>
    <w:rsid w:val="003B37D9"/>
    <w:rsid w:val="003B5CBE"/>
    <w:rsid w:val="003B6136"/>
    <w:rsid w:val="003B639D"/>
    <w:rsid w:val="003B7564"/>
    <w:rsid w:val="003B789F"/>
    <w:rsid w:val="003B7B3A"/>
    <w:rsid w:val="003C02D7"/>
    <w:rsid w:val="003C17FE"/>
    <w:rsid w:val="003C1CB1"/>
    <w:rsid w:val="003C2393"/>
    <w:rsid w:val="003C29E6"/>
    <w:rsid w:val="003C4078"/>
    <w:rsid w:val="003C4A83"/>
    <w:rsid w:val="003C4DD8"/>
    <w:rsid w:val="003C5BB9"/>
    <w:rsid w:val="003C5C8A"/>
    <w:rsid w:val="003C6A7B"/>
    <w:rsid w:val="003C79A9"/>
    <w:rsid w:val="003D03B7"/>
    <w:rsid w:val="003D211C"/>
    <w:rsid w:val="003D212B"/>
    <w:rsid w:val="003D369A"/>
    <w:rsid w:val="003D49E2"/>
    <w:rsid w:val="003D5079"/>
    <w:rsid w:val="003D5521"/>
    <w:rsid w:val="003D5B30"/>
    <w:rsid w:val="003D6FDC"/>
    <w:rsid w:val="003D72C3"/>
    <w:rsid w:val="003E0EDB"/>
    <w:rsid w:val="003E19C0"/>
    <w:rsid w:val="003E2C74"/>
    <w:rsid w:val="003E47ED"/>
    <w:rsid w:val="003E5DD8"/>
    <w:rsid w:val="003E5F1C"/>
    <w:rsid w:val="003E6459"/>
    <w:rsid w:val="003E6A6B"/>
    <w:rsid w:val="003E6DE9"/>
    <w:rsid w:val="003E70B0"/>
    <w:rsid w:val="003E7361"/>
    <w:rsid w:val="003E762E"/>
    <w:rsid w:val="003F0506"/>
    <w:rsid w:val="003F0A61"/>
    <w:rsid w:val="003F10AB"/>
    <w:rsid w:val="003F1653"/>
    <w:rsid w:val="003F3348"/>
    <w:rsid w:val="003F339D"/>
    <w:rsid w:val="003F419B"/>
    <w:rsid w:val="003F46D5"/>
    <w:rsid w:val="003F56F4"/>
    <w:rsid w:val="003F621F"/>
    <w:rsid w:val="003F69E1"/>
    <w:rsid w:val="003F789B"/>
    <w:rsid w:val="004008EB"/>
    <w:rsid w:val="00403E8B"/>
    <w:rsid w:val="00404AC7"/>
    <w:rsid w:val="00405A33"/>
    <w:rsid w:val="00405E93"/>
    <w:rsid w:val="0040635E"/>
    <w:rsid w:val="00406584"/>
    <w:rsid w:val="00407071"/>
    <w:rsid w:val="0040725E"/>
    <w:rsid w:val="004073DF"/>
    <w:rsid w:val="00407906"/>
    <w:rsid w:val="004146A6"/>
    <w:rsid w:val="00415C2B"/>
    <w:rsid w:val="00415C73"/>
    <w:rsid w:val="00416CCC"/>
    <w:rsid w:val="004174B3"/>
    <w:rsid w:val="004176B6"/>
    <w:rsid w:val="0042022A"/>
    <w:rsid w:val="00421193"/>
    <w:rsid w:val="00421F7A"/>
    <w:rsid w:val="00423001"/>
    <w:rsid w:val="00423768"/>
    <w:rsid w:val="00423EAE"/>
    <w:rsid w:val="00424213"/>
    <w:rsid w:val="004247DF"/>
    <w:rsid w:val="0042556D"/>
    <w:rsid w:val="004273A6"/>
    <w:rsid w:val="00430CC1"/>
    <w:rsid w:val="00430FDA"/>
    <w:rsid w:val="00431372"/>
    <w:rsid w:val="00431630"/>
    <w:rsid w:val="00432156"/>
    <w:rsid w:val="00432C20"/>
    <w:rsid w:val="004376BF"/>
    <w:rsid w:val="00437BA1"/>
    <w:rsid w:val="00442AF1"/>
    <w:rsid w:val="004433F7"/>
    <w:rsid w:val="0044454E"/>
    <w:rsid w:val="0044487B"/>
    <w:rsid w:val="00444FEA"/>
    <w:rsid w:val="00446F66"/>
    <w:rsid w:val="00447A46"/>
    <w:rsid w:val="00447A9C"/>
    <w:rsid w:val="0045005F"/>
    <w:rsid w:val="004508F0"/>
    <w:rsid w:val="004512EC"/>
    <w:rsid w:val="0045148D"/>
    <w:rsid w:val="004516BB"/>
    <w:rsid w:val="00451EA7"/>
    <w:rsid w:val="00452467"/>
    <w:rsid w:val="00452FF4"/>
    <w:rsid w:val="0045397C"/>
    <w:rsid w:val="00455CEB"/>
    <w:rsid w:val="00456942"/>
    <w:rsid w:val="00457E03"/>
    <w:rsid w:val="00461513"/>
    <w:rsid w:val="004618E2"/>
    <w:rsid w:val="004623B8"/>
    <w:rsid w:val="0046301E"/>
    <w:rsid w:val="00463261"/>
    <w:rsid w:val="004643B8"/>
    <w:rsid w:val="00465660"/>
    <w:rsid w:val="00465AF8"/>
    <w:rsid w:val="00465EE4"/>
    <w:rsid w:val="004676A8"/>
    <w:rsid w:val="004704F6"/>
    <w:rsid w:val="00470BA1"/>
    <w:rsid w:val="00470BDA"/>
    <w:rsid w:val="00470D03"/>
    <w:rsid w:val="004711C0"/>
    <w:rsid w:val="00471746"/>
    <w:rsid w:val="00471A42"/>
    <w:rsid w:val="0047219A"/>
    <w:rsid w:val="00475827"/>
    <w:rsid w:val="00475E05"/>
    <w:rsid w:val="004769F5"/>
    <w:rsid w:val="004805DA"/>
    <w:rsid w:val="00481029"/>
    <w:rsid w:val="00482649"/>
    <w:rsid w:val="00483895"/>
    <w:rsid w:val="00485C39"/>
    <w:rsid w:val="00485EDE"/>
    <w:rsid w:val="0048676D"/>
    <w:rsid w:val="00486D7A"/>
    <w:rsid w:val="004919B6"/>
    <w:rsid w:val="0049359E"/>
    <w:rsid w:val="004945D8"/>
    <w:rsid w:val="004946D1"/>
    <w:rsid w:val="00494C00"/>
    <w:rsid w:val="00494F66"/>
    <w:rsid w:val="00495541"/>
    <w:rsid w:val="00495D18"/>
    <w:rsid w:val="00496204"/>
    <w:rsid w:val="00497417"/>
    <w:rsid w:val="00497C3A"/>
    <w:rsid w:val="004A19B0"/>
    <w:rsid w:val="004A2285"/>
    <w:rsid w:val="004A2702"/>
    <w:rsid w:val="004A30F4"/>
    <w:rsid w:val="004A3396"/>
    <w:rsid w:val="004A3B50"/>
    <w:rsid w:val="004A4384"/>
    <w:rsid w:val="004A5B10"/>
    <w:rsid w:val="004A5E99"/>
    <w:rsid w:val="004A5F4B"/>
    <w:rsid w:val="004A6358"/>
    <w:rsid w:val="004B2836"/>
    <w:rsid w:val="004B442A"/>
    <w:rsid w:val="004B4798"/>
    <w:rsid w:val="004B4DFB"/>
    <w:rsid w:val="004C0297"/>
    <w:rsid w:val="004C1670"/>
    <w:rsid w:val="004C2B8E"/>
    <w:rsid w:val="004C492B"/>
    <w:rsid w:val="004C6348"/>
    <w:rsid w:val="004C6B09"/>
    <w:rsid w:val="004C7145"/>
    <w:rsid w:val="004C75B0"/>
    <w:rsid w:val="004D00FA"/>
    <w:rsid w:val="004D03E1"/>
    <w:rsid w:val="004D0C95"/>
    <w:rsid w:val="004D0E6C"/>
    <w:rsid w:val="004D1E26"/>
    <w:rsid w:val="004D2213"/>
    <w:rsid w:val="004D22A9"/>
    <w:rsid w:val="004D2B5D"/>
    <w:rsid w:val="004D30F5"/>
    <w:rsid w:val="004D32D8"/>
    <w:rsid w:val="004D4070"/>
    <w:rsid w:val="004D428D"/>
    <w:rsid w:val="004D52CB"/>
    <w:rsid w:val="004D7121"/>
    <w:rsid w:val="004D7726"/>
    <w:rsid w:val="004E011C"/>
    <w:rsid w:val="004E1A1E"/>
    <w:rsid w:val="004E1DB2"/>
    <w:rsid w:val="004E3C9A"/>
    <w:rsid w:val="004E597F"/>
    <w:rsid w:val="004E7B43"/>
    <w:rsid w:val="004F14EA"/>
    <w:rsid w:val="004F2B2B"/>
    <w:rsid w:val="004F313E"/>
    <w:rsid w:val="004F3721"/>
    <w:rsid w:val="004F3E0F"/>
    <w:rsid w:val="004F3E49"/>
    <w:rsid w:val="004F6D71"/>
    <w:rsid w:val="004F740E"/>
    <w:rsid w:val="005000D7"/>
    <w:rsid w:val="00500653"/>
    <w:rsid w:val="005026A3"/>
    <w:rsid w:val="005052ED"/>
    <w:rsid w:val="005062CB"/>
    <w:rsid w:val="00506522"/>
    <w:rsid w:val="00507460"/>
    <w:rsid w:val="00507F81"/>
    <w:rsid w:val="0051055A"/>
    <w:rsid w:val="00511182"/>
    <w:rsid w:val="00512700"/>
    <w:rsid w:val="005131A2"/>
    <w:rsid w:val="005154E5"/>
    <w:rsid w:val="00515CD9"/>
    <w:rsid w:val="005165EE"/>
    <w:rsid w:val="00517B4A"/>
    <w:rsid w:val="00517C90"/>
    <w:rsid w:val="00521978"/>
    <w:rsid w:val="00524C3D"/>
    <w:rsid w:val="00525D5B"/>
    <w:rsid w:val="00530337"/>
    <w:rsid w:val="005308A9"/>
    <w:rsid w:val="00531CB5"/>
    <w:rsid w:val="00531D01"/>
    <w:rsid w:val="00532E64"/>
    <w:rsid w:val="00534D6C"/>
    <w:rsid w:val="00535809"/>
    <w:rsid w:val="00535D65"/>
    <w:rsid w:val="00535F92"/>
    <w:rsid w:val="00536CC6"/>
    <w:rsid w:val="0054065B"/>
    <w:rsid w:val="00540875"/>
    <w:rsid w:val="00542A4C"/>
    <w:rsid w:val="00543DC8"/>
    <w:rsid w:val="00543E2B"/>
    <w:rsid w:val="00545BF4"/>
    <w:rsid w:val="00546C7A"/>
    <w:rsid w:val="00547E4C"/>
    <w:rsid w:val="00550730"/>
    <w:rsid w:val="00551C91"/>
    <w:rsid w:val="00552147"/>
    <w:rsid w:val="005553A4"/>
    <w:rsid w:val="00555D2C"/>
    <w:rsid w:val="005573DD"/>
    <w:rsid w:val="0056102A"/>
    <w:rsid w:val="00561E3E"/>
    <w:rsid w:val="00565722"/>
    <w:rsid w:val="005672CA"/>
    <w:rsid w:val="005711DE"/>
    <w:rsid w:val="00572CA7"/>
    <w:rsid w:val="00574A75"/>
    <w:rsid w:val="005755A5"/>
    <w:rsid w:val="00575841"/>
    <w:rsid w:val="005778B6"/>
    <w:rsid w:val="00577A39"/>
    <w:rsid w:val="00577CA9"/>
    <w:rsid w:val="00577D97"/>
    <w:rsid w:val="00580775"/>
    <w:rsid w:val="005836E4"/>
    <w:rsid w:val="00584DDB"/>
    <w:rsid w:val="005850F8"/>
    <w:rsid w:val="0058576D"/>
    <w:rsid w:val="00585CA8"/>
    <w:rsid w:val="0058606E"/>
    <w:rsid w:val="005861F0"/>
    <w:rsid w:val="00586672"/>
    <w:rsid w:val="00586F2E"/>
    <w:rsid w:val="005871ED"/>
    <w:rsid w:val="005903CA"/>
    <w:rsid w:val="005935FF"/>
    <w:rsid w:val="005936AF"/>
    <w:rsid w:val="00593B63"/>
    <w:rsid w:val="00593ED1"/>
    <w:rsid w:val="005947BA"/>
    <w:rsid w:val="005952D9"/>
    <w:rsid w:val="00595E5D"/>
    <w:rsid w:val="00596338"/>
    <w:rsid w:val="005A0C9D"/>
    <w:rsid w:val="005A0DE5"/>
    <w:rsid w:val="005A1888"/>
    <w:rsid w:val="005A193F"/>
    <w:rsid w:val="005A1FB0"/>
    <w:rsid w:val="005A4DD2"/>
    <w:rsid w:val="005A5AC3"/>
    <w:rsid w:val="005A5D17"/>
    <w:rsid w:val="005A5DE6"/>
    <w:rsid w:val="005A64BC"/>
    <w:rsid w:val="005A6667"/>
    <w:rsid w:val="005A6767"/>
    <w:rsid w:val="005B1D37"/>
    <w:rsid w:val="005B4531"/>
    <w:rsid w:val="005B4D58"/>
    <w:rsid w:val="005B7775"/>
    <w:rsid w:val="005C0F91"/>
    <w:rsid w:val="005C12AC"/>
    <w:rsid w:val="005C2D0E"/>
    <w:rsid w:val="005C45D6"/>
    <w:rsid w:val="005C5E1C"/>
    <w:rsid w:val="005C772D"/>
    <w:rsid w:val="005D0ECE"/>
    <w:rsid w:val="005D2391"/>
    <w:rsid w:val="005D2436"/>
    <w:rsid w:val="005D3444"/>
    <w:rsid w:val="005D3EFD"/>
    <w:rsid w:val="005D4FCD"/>
    <w:rsid w:val="005D5176"/>
    <w:rsid w:val="005D5849"/>
    <w:rsid w:val="005E167D"/>
    <w:rsid w:val="005E44FC"/>
    <w:rsid w:val="005E5536"/>
    <w:rsid w:val="005E557B"/>
    <w:rsid w:val="005E60F4"/>
    <w:rsid w:val="005E69DB"/>
    <w:rsid w:val="005E6B04"/>
    <w:rsid w:val="005E6F3C"/>
    <w:rsid w:val="005F0011"/>
    <w:rsid w:val="005F02F0"/>
    <w:rsid w:val="005F0651"/>
    <w:rsid w:val="005F1E18"/>
    <w:rsid w:val="005F1FBD"/>
    <w:rsid w:val="005F344A"/>
    <w:rsid w:val="005F3B91"/>
    <w:rsid w:val="005F4787"/>
    <w:rsid w:val="005F4EC8"/>
    <w:rsid w:val="005F4F4B"/>
    <w:rsid w:val="005F5335"/>
    <w:rsid w:val="005F63A5"/>
    <w:rsid w:val="005F6ED2"/>
    <w:rsid w:val="00600A6E"/>
    <w:rsid w:val="00602768"/>
    <w:rsid w:val="00603B0C"/>
    <w:rsid w:val="00603D1F"/>
    <w:rsid w:val="00604B5B"/>
    <w:rsid w:val="00604B7D"/>
    <w:rsid w:val="0061120F"/>
    <w:rsid w:val="0061145D"/>
    <w:rsid w:val="006120DA"/>
    <w:rsid w:val="00613C23"/>
    <w:rsid w:val="0061419B"/>
    <w:rsid w:val="006152D0"/>
    <w:rsid w:val="00616800"/>
    <w:rsid w:val="00617906"/>
    <w:rsid w:val="00617EEB"/>
    <w:rsid w:val="006218D1"/>
    <w:rsid w:val="00622468"/>
    <w:rsid w:val="00622C86"/>
    <w:rsid w:val="006242F7"/>
    <w:rsid w:val="00624418"/>
    <w:rsid w:val="00624570"/>
    <w:rsid w:val="00624FB9"/>
    <w:rsid w:val="006308A9"/>
    <w:rsid w:val="00631166"/>
    <w:rsid w:val="006326CB"/>
    <w:rsid w:val="00632C8F"/>
    <w:rsid w:val="006342F2"/>
    <w:rsid w:val="00634F6B"/>
    <w:rsid w:val="00635AA8"/>
    <w:rsid w:val="00635C50"/>
    <w:rsid w:val="00635F96"/>
    <w:rsid w:val="0063633B"/>
    <w:rsid w:val="00637BCC"/>
    <w:rsid w:val="00637D2F"/>
    <w:rsid w:val="00640AF1"/>
    <w:rsid w:val="0064116E"/>
    <w:rsid w:val="00641B8A"/>
    <w:rsid w:val="00643A96"/>
    <w:rsid w:val="00644E93"/>
    <w:rsid w:val="00645B5D"/>
    <w:rsid w:val="006478B7"/>
    <w:rsid w:val="00650215"/>
    <w:rsid w:val="00650C11"/>
    <w:rsid w:val="006529B4"/>
    <w:rsid w:val="00653D3A"/>
    <w:rsid w:val="00653FDB"/>
    <w:rsid w:val="00654F94"/>
    <w:rsid w:val="00657CA7"/>
    <w:rsid w:val="006609D2"/>
    <w:rsid w:val="0066417E"/>
    <w:rsid w:val="0066418A"/>
    <w:rsid w:val="00665E1F"/>
    <w:rsid w:val="006707E1"/>
    <w:rsid w:val="0067225A"/>
    <w:rsid w:val="00675735"/>
    <w:rsid w:val="00680A23"/>
    <w:rsid w:val="0068329C"/>
    <w:rsid w:val="0068504A"/>
    <w:rsid w:val="00685390"/>
    <w:rsid w:val="0068706B"/>
    <w:rsid w:val="006872FE"/>
    <w:rsid w:val="00687F40"/>
    <w:rsid w:val="00690799"/>
    <w:rsid w:val="006909C4"/>
    <w:rsid w:val="006910B5"/>
    <w:rsid w:val="006912BA"/>
    <w:rsid w:val="00691D7F"/>
    <w:rsid w:val="00692336"/>
    <w:rsid w:val="006929CB"/>
    <w:rsid w:val="00693151"/>
    <w:rsid w:val="00693223"/>
    <w:rsid w:val="00693ADC"/>
    <w:rsid w:val="006949C8"/>
    <w:rsid w:val="00694B22"/>
    <w:rsid w:val="00694D64"/>
    <w:rsid w:val="00695188"/>
    <w:rsid w:val="006955E7"/>
    <w:rsid w:val="00695A95"/>
    <w:rsid w:val="00696893"/>
    <w:rsid w:val="006A1246"/>
    <w:rsid w:val="006A15BA"/>
    <w:rsid w:val="006A2E7F"/>
    <w:rsid w:val="006A31A5"/>
    <w:rsid w:val="006A388B"/>
    <w:rsid w:val="006A3D69"/>
    <w:rsid w:val="006A65E7"/>
    <w:rsid w:val="006A6D44"/>
    <w:rsid w:val="006B052F"/>
    <w:rsid w:val="006B2D65"/>
    <w:rsid w:val="006B3276"/>
    <w:rsid w:val="006B3E88"/>
    <w:rsid w:val="006B4139"/>
    <w:rsid w:val="006B54C1"/>
    <w:rsid w:val="006B65AE"/>
    <w:rsid w:val="006B6C72"/>
    <w:rsid w:val="006B7EF2"/>
    <w:rsid w:val="006C05C4"/>
    <w:rsid w:val="006C11E1"/>
    <w:rsid w:val="006C25CB"/>
    <w:rsid w:val="006C4060"/>
    <w:rsid w:val="006C5412"/>
    <w:rsid w:val="006C62E7"/>
    <w:rsid w:val="006D09A6"/>
    <w:rsid w:val="006D16E5"/>
    <w:rsid w:val="006D51BC"/>
    <w:rsid w:val="006D5831"/>
    <w:rsid w:val="006D794C"/>
    <w:rsid w:val="006E4083"/>
    <w:rsid w:val="006E452A"/>
    <w:rsid w:val="006E51E8"/>
    <w:rsid w:val="006F0361"/>
    <w:rsid w:val="006F0623"/>
    <w:rsid w:val="006F164A"/>
    <w:rsid w:val="006F304C"/>
    <w:rsid w:val="006F3A0E"/>
    <w:rsid w:val="006F3C4C"/>
    <w:rsid w:val="006F5920"/>
    <w:rsid w:val="006F6460"/>
    <w:rsid w:val="006F7FB2"/>
    <w:rsid w:val="00700144"/>
    <w:rsid w:val="00700705"/>
    <w:rsid w:val="007027C4"/>
    <w:rsid w:val="007030DC"/>
    <w:rsid w:val="00703298"/>
    <w:rsid w:val="00706543"/>
    <w:rsid w:val="007112C1"/>
    <w:rsid w:val="007114C0"/>
    <w:rsid w:val="00711C2D"/>
    <w:rsid w:val="00712014"/>
    <w:rsid w:val="00712299"/>
    <w:rsid w:val="007129F9"/>
    <w:rsid w:val="00713691"/>
    <w:rsid w:val="0071372E"/>
    <w:rsid w:val="00713E4B"/>
    <w:rsid w:val="00714F60"/>
    <w:rsid w:val="00717740"/>
    <w:rsid w:val="00717F4C"/>
    <w:rsid w:val="00720C3B"/>
    <w:rsid w:val="00720F5C"/>
    <w:rsid w:val="007234F4"/>
    <w:rsid w:val="00723C33"/>
    <w:rsid w:val="007242FA"/>
    <w:rsid w:val="00724932"/>
    <w:rsid w:val="0072524C"/>
    <w:rsid w:val="00726471"/>
    <w:rsid w:val="00726BCB"/>
    <w:rsid w:val="00726C35"/>
    <w:rsid w:val="007300A7"/>
    <w:rsid w:val="007305C9"/>
    <w:rsid w:val="00730AA7"/>
    <w:rsid w:val="00730E7C"/>
    <w:rsid w:val="0073163F"/>
    <w:rsid w:val="00731FA1"/>
    <w:rsid w:val="007321DE"/>
    <w:rsid w:val="007360D2"/>
    <w:rsid w:val="00737068"/>
    <w:rsid w:val="0074072E"/>
    <w:rsid w:val="007407CB"/>
    <w:rsid w:val="00740AAD"/>
    <w:rsid w:val="0074309D"/>
    <w:rsid w:val="007435BB"/>
    <w:rsid w:val="00743B01"/>
    <w:rsid w:val="00744D73"/>
    <w:rsid w:val="007474D6"/>
    <w:rsid w:val="007475BA"/>
    <w:rsid w:val="007476C8"/>
    <w:rsid w:val="00750740"/>
    <w:rsid w:val="00754372"/>
    <w:rsid w:val="00754472"/>
    <w:rsid w:val="00754517"/>
    <w:rsid w:val="00754ECB"/>
    <w:rsid w:val="00756019"/>
    <w:rsid w:val="007579DB"/>
    <w:rsid w:val="007600C1"/>
    <w:rsid w:val="007613E4"/>
    <w:rsid w:val="00762A78"/>
    <w:rsid w:val="00763F00"/>
    <w:rsid w:val="007658B3"/>
    <w:rsid w:val="00765C89"/>
    <w:rsid w:val="00766825"/>
    <w:rsid w:val="00766CB2"/>
    <w:rsid w:val="00767059"/>
    <w:rsid w:val="007673E0"/>
    <w:rsid w:val="00767DDD"/>
    <w:rsid w:val="007712C2"/>
    <w:rsid w:val="007718DC"/>
    <w:rsid w:val="00772035"/>
    <w:rsid w:val="00774A26"/>
    <w:rsid w:val="00774BFB"/>
    <w:rsid w:val="00775874"/>
    <w:rsid w:val="00777FAB"/>
    <w:rsid w:val="007802B9"/>
    <w:rsid w:val="00780849"/>
    <w:rsid w:val="0078150C"/>
    <w:rsid w:val="0078227E"/>
    <w:rsid w:val="00782303"/>
    <w:rsid w:val="00783B8B"/>
    <w:rsid w:val="0078436D"/>
    <w:rsid w:val="00784706"/>
    <w:rsid w:val="00785096"/>
    <w:rsid w:val="00786E08"/>
    <w:rsid w:val="00787DA1"/>
    <w:rsid w:val="00791D7C"/>
    <w:rsid w:val="007935F1"/>
    <w:rsid w:val="00793A56"/>
    <w:rsid w:val="007942F0"/>
    <w:rsid w:val="00795C3B"/>
    <w:rsid w:val="0079768A"/>
    <w:rsid w:val="007A003E"/>
    <w:rsid w:val="007A0357"/>
    <w:rsid w:val="007A0F7C"/>
    <w:rsid w:val="007A2AF0"/>
    <w:rsid w:val="007A3F42"/>
    <w:rsid w:val="007A4B7F"/>
    <w:rsid w:val="007A4EF4"/>
    <w:rsid w:val="007A5C3E"/>
    <w:rsid w:val="007A5CF3"/>
    <w:rsid w:val="007B09AE"/>
    <w:rsid w:val="007B1F04"/>
    <w:rsid w:val="007B2024"/>
    <w:rsid w:val="007B21AE"/>
    <w:rsid w:val="007B3391"/>
    <w:rsid w:val="007B388C"/>
    <w:rsid w:val="007B4032"/>
    <w:rsid w:val="007B5632"/>
    <w:rsid w:val="007B7EE4"/>
    <w:rsid w:val="007B7F41"/>
    <w:rsid w:val="007C1E34"/>
    <w:rsid w:val="007C3D1C"/>
    <w:rsid w:val="007C7E36"/>
    <w:rsid w:val="007D185F"/>
    <w:rsid w:val="007D1E45"/>
    <w:rsid w:val="007D70C1"/>
    <w:rsid w:val="007E0A46"/>
    <w:rsid w:val="007E15B2"/>
    <w:rsid w:val="007E1935"/>
    <w:rsid w:val="007E2FB6"/>
    <w:rsid w:val="007E43AB"/>
    <w:rsid w:val="007E4631"/>
    <w:rsid w:val="007E4EFB"/>
    <w:rsid w:val="007E50C6"/>
    <w:rsid w:val="007E5C63"/>
    <w:rsid w:val="007E6C21"/>
    <w:rsid w:val="007E7834"/>
    <w:rsid w:val="007F054E"/>
    <w:rsid w:val="007F2CC1"/>
    <w:rsid w:val="007F4507"/>
    <w:rsid w:val="007F562F"/>
    <w:rsid w:val="007F6B54"/>
    <w:rsid w:val="00800045"/>
    <w:rsid w:val="00801D74"/>
    <w:rsid w:val="00803B55"/>
    <w:rsid w:val="00805D0D"/>
    <w:rsid w:val="00805E40"/>
    <w:rsid w:val="00810E7E"/>
    <w:rsid w:val="008123C1"/>
    <w:rsid w:val="00812B69"/>
    <w:rsid w:val="00814128"/>
    <w:rsid w:val="00815B2E"/>
    <w:rsid w:val="00816270"/>
    <w:rsid w:val="008170B0"/>
    <w:rsid w:val="00817872"/>
    <w:rsid w:val="00817E21"/>
    <w:rsid w:val="0082036C"/>
    <w:rsid w:val="00820470"/>
    <w:rsid w:val="008211C6"/>
    <w:rsid w:val="00821768"/>
    <w:rsid w:val="00822725"/>
    <w:rsid w:val="00822C2C"/>
    <w:rsid w:val="00822E57"/>
    <w:rsid w:val="008232A9"/>
    <w:rsid w:val="0082481A"/>
    <w:rsid w:val="008259DB"/>
    <w:rsid w:val="008266DA"/>
    <w:rsid w:val="008268ED"/>
    <w:rsid w:val="008274AE"/>
    <w:rsid w:val="008305A3"/>
    <w:rsid w:val="008310DB"/>
    <w:rsid w:val="008311CE"/>
    <w:rsid w:val="00831DBA"/>
    <w:rsid w:val="008334FC"/>
    <w:rsid w:val="008338D2"/>
    <w:rsid w:val="00834CE5"/>
    <w:rsid w:val="008353AC"/>
    <w:rsid w:val="00835FDC"/>
    <w:rsid w:val="0083657A"/>
    <w:rsid w:val="0083691A"/>
    <w:rsid w:val="008369FB"/>
    <w:rsid w:val="00837F37"/>
    <w:rsid w:val="00840666"/>
    <w:rsid w:val="00840D49"/>
    <w:rsid w:val="00841072"/>
    <w:rsid w:val="00841F3E"/>
    <w:rsid w:val="0084214F"/>
    <w:rsid w:val="00842D40"/>
    <w:rsid w:val="008430A5"/>
    <w:rsid w:val="008438E5"/>
    <w:rsid w:val="00843A21"/>
    <w:rsid w:val="008458F4"/>
    <w:rsid w:val="00845C5F"/>
    <w:rsid w:val="008468AF"/>
    <w:rsid w:val="0084726C"/>
    <w:rsid w:val="0085041F"/>
    <w:rsid w:val="008505D1"/>
    <w:rsid w:val="008508E8"/>
    <w:rsid w:val="008516E8"/>
    <w:rsid w:val="00851CBF"/>
    <w:rsid w:val="00852242"/>
    <w:rsid w:val="00853D8A"/>
    <w:rsid w:val="008542DC"/>
    <w:rsid w:val="00854564"/>
    <w:rsid w:val="008546BD"/>
    <w:rsid w:val="008547B4"/>
    <w:rsid w:val="008550B3"/>
    <w:rsid w:val="00855ECE"/>
    <w:rsid w:val="008565DE"/>
    <w:rsid w:val="0085737D"/>
    <w:rsid w:val="0086010D"/>
    <w:rsid w:val="0086150B"/>
    <w:rsid w:val="00862C76"/>
    <w:rsid w:val="008635AB"/>
    <w:rsid w:val="00863BA1"/>
    <w:rsid w:val="0086720E"/>
    <w:rsid w:val="00867A8C"/>
    <w:rsid w:val="008703EC"/>
    <w:rsid w:val="00872CCD"/>
    <w:rsid w:val="00873DCF"/>
    <w:rsid w:val="008830F7"/>
    <w:rsid w:val="00883B34"/>
    <w:rsid w:val="00884260"/>
    <w:rsid w:val="00884711"/>
    <w:rsid w:val="008877D5"/>
    <w:rsid w:val="00887AAB"/>
    <w:rsid w:val="00890AFC"/>
    <w:rsid w:val="00892766"/>
    <w:rsid w:val="00894961"/>
    <w:rsid w:val="008950CD"/>
    <w:rsid w:val="0089522B"/>
    <w:rsid w:val="0089583E"/>
    <w:rsid w:val="00895C42"/>
    <w:rsid w:val="00897726"/>
    <w:rsid w:val="008A338A"/>
    <w:rsid w:val="008A4290"/>
    <w:rsid w:val="008A4EDE"/>
    <w:rsid w:val="008A7AF0"/>
    <w:rsid w:val="008B1D80"/>
    <w:rsid w:val="008B1FBA"/>
    <w:rsid w:val="008B2A84"/>
    <w:rsid w:val="008B35CB"/>
    <w:rsid w:val="008B3919"/>
    <w:rsid w:val="008B420D"/>
    <w:rsid w:val="008B4590"/>
    <w:rsid w:val="008B545A"/>
    <w:rsid w:val="008B5829"/>
    <w:rsid w:val="008B66B6"/>
    <w:rsid w:val="008B6E9F"/>
    <w:rsid w:val="008C3526"/>
    <w:rsid w:val="008C4094"/>
    <w:rsid w:val="008C6089"/>
    <w:rsid w:val="008C63A2"/>
    <w:rsid w:val="008C68C0"/>
    <w:rsid w:val="008C71AF"/>
    <w:rsid w:val="008C73B1"/>
    <w:rsid w:val="008C78EA"/>
    <w:rsid w:val="008D064C"/>
    <w:rsid w:val="008D0A72"/>
    <w:rsid w:val="008D2317"/>
    <w:rsid w:val="008D3E3B"/>
    <w:rsid w:val="008D438A"/>
    <w:rsid w:val="008D6C6B"/>
    <w:rsid w:val="008D7DAB"/>
    <w:rsid w:val="008E0EC0"/>
    <w:rsid w:val="008E169A"/>
    <w:rsid w:val="008E1DC8"/>
    <w:rsid w:val="008E2492"/>
    <w:rsid w:val="008E265C"/>
    <w:rsid w:val="008E5422"/>
    <w:rsid w:val="008E5C36"/>
    <w:rsid w:val="008E686B"/>
    <w:rsid w:val="008E6A20"/>
    <w:rsid w:val="008F1AE7"/>
    <w:rsid w:val="008F24BD"/>
    <w:rsid w:val="008F2D69"/>
    <w:rsid w:val="008F35F1"/>
    <w:rsid w:val="008F4D75"/>
    <w:rsid w:val="008F6634"/>
    <w:rsid w:val="00900001"/>
    <w:rsid w:val="0090086F"/>
    <w:rsid w:val="00900F03"/>
    <w:rsid w:val="00902004"/>
    <w:rsid w:val="00903499"/>
    <w:rsid w:val="00903532"/>
    <w:rsid w:val="00903708"/>
    <w:rsid w:val="009044F7"/>
    <w:rsid w:val="00906929"/>
    <w:rsid w:val="00906BE7"/>
    <w:rsid w:val="00911741"/>
    <w:rsid w:val="00913F35"/>
    <w:rsid w:val="00915047"/>
    <w:rsid w:val="0091627B"/>
    <w:rsid w:val="00916597"/>
    <w:rsid w:val="00920751"/>
    <w:rsid w:val="00921F40"/>
    <w:rsid w:val="00923D9F"/>
    <w:rsid w:val="00925E36"/>
    <w:rsid w:val="00926D72"/>
    <w:rsid w:val="00926DAE"/>
    <w:rsid w:val="00927CC5"/>
    <w:rsid w:val="00927F20"/>
    <w:rsid w:val="0093046E"/>
    <w:rsid w:val="009304A7"/>
    <w:rsid w:val="00931028"/>
    <w:rsid w:val="00931266"/>
    <w:rsid w:val="00931D4F"/>
    <w:rsid w:val="009326B9"/>
    <w:rsid w:val="00936DBE"/>
    <w:rsid w:val="00936DE7"/>
    <w:rsid w:val="009375EB"/>
    <w:rsid w:val="00937C94"/>
    <w:rsid w:val="00940CF9"/>
    <w:rsid w:val="00941688"/>
    <w:rsid w:val="00941BFC"/>
    <w:rsid w:val="009433B5"/>
    <w:rsid w:val="00943AC9"/>
    <w:rsid w:val="0094412E"/>
    <w:rsid w:val="00945066"/>
    <w:rsid w:val="009530CA"/>
    <w:rsid w:val="00954304"/>
    <w:rsid w:val="00955A57"/>
    <w:rsid w:val="00955EC7"/>
    <w:rsid w:val="00956150"/>
    <w:rsid w:val="00957FA2"/>
    <w:rsid w:val="00960D6F"/>
    <w:rsid w:val="009613B1"/>
    <w:rsid w:val="00961512"/>
    <w:rsid w:val="009621AF"/>
    <w:rsid w:val="0096252F"/>
    <w:rsid w:val="00962E4E"/>
    <w:rsid w:val="00964720"/>
    <w:rsid w:val="0096496A"/>
    <w:rsid w:val="0096548F"/>
    <w:rsid w:val="009658CC"/>
    <w:rsid w:val="00965AB3"/>
    <w:rsid w:val="009709D3"/>
    <w:rsid w:val="00971B42"/>
    <w:rsid w:val="00971EE3"/>
    <w:rsid w:val="00972DC4"/>
    <w:rsid w:val="009743C8"/>
    <w:rsid w:val="00975559"/>
    <w:rsid w:val="0097563C"/>
    <w:rsid w:val="00977893"/>
    <w:rsid w:val="00980A35"/>
    <w:rsid w:val="0098143D"/>
    <w:rsid w:val="0098361B"/>
    <w:rsid w:val="00984443"/>
    <w:rsid w:val="00984627"/>
    <w:rsid w:val="00985FF2"/>
    <w:rsid w:val="0098653D"/>
    <w:rsid w:val="00987FE7"/>
    <w:rsid w:val="00990A56"/>
    <w:rsid w:val="009920D6"/>
    <w:rsid w:val="0099284F"/>
    <w:rsid w:val="00992B43"/>
    <w:rsid w:val="009935BC"/>
    <w:rsid w:val="009941E7"/>
    <w:rsid w:val="00994E13"/>
    <w:rsid w:val="00995582"/>
    <w:rsid w:val="00995D0D"/>
    <w:rsid w:val="00995EED"/>
    <w:rsid w:val="009964CE"/>
    <w:rsid w:val="00996F43"/>
    <w:rsid w:val="009A048C"/>
    <w:rsid w:val="009A0838"/>
    <w:rsid w:val="009A094C"/>
    <w:rsid w:val="009A0A53"/>
    <w:rsid w:val="009A22AF"/>
    <w:rsid w:val="009A3B49"/>
    <w:rsid w:val="009A3E94"/>
    <w:rsid w:val="009A4DB6"/>
    <w:rsid w:val="009A5186"/>
    <w:rsid w:val="009A51A8"/>
    <w:rsid w:val="009A5AEC"/>
    <w:rsid w:val="009A64B2"/>
    <w:rsid w:val="009B1261"/>
    <w:rsid w:val="009B31E1"/>
    <w:rsid w:val="009B64A7"/>
    <w:rsid w:val="009B728D"/>
    <w:rsid w:val="009B7431"/>
    <w:rsid w:val="009B7979"/>
    <w:rsid w:val="009C01A4"/>
    <w:rsid w:val="009C077A"/>
    <w:rsid w:val="009C1454"/>
    <w:rsid w:val="009C2E64"/>
    <w:rsid w:val="009C2FBA"/>
    <w:rsid w:val="009C35FC"/>
    <w:rsid w:val="009C3984"/>
    <w:rsid w:val="009C5555"/>
    <w:rsid w:val="009C57CF"/>
    <w:rsid w:val="009C6054"/>
    <w:rsid w:val="009C6E42"/>
    <w:rsid w:val="009C706E"/>
    <w:rsid w:val="009C76BA"/>
    <w:rsid w:val="009C780B"/>
    <w:rsid w:val="009C7A0F"/>
    <w:rsid w:val="009C7F0F"/>
    <w:rsid w:val="009D0FD1"/>
    <w:rsid w:val="009D1BE8"/>
    <w:rsid w:val="009D44A0"/>
    <w:rsid w:val="009D636F"/>
    <w:rsid w:val="009D77E8"/>
    <w:rsid w:val="009E0478"/>
    <w:rsid w:val="009E18A6"/>
    <w:rsid w:val="009E18B5"/>
    <w:rsid w:val="009E19DF"/>
    <w:rsid w:val="009E2469"/>
    <w:rsid w:val="009E33FA"/>
    <w:rsid w:val="009E40EF"/>
    <w:rsid w:val="009E693A"/>
    <w:rsid w:val="009F0465"/>
    <w:rsid w:val="009F0EB1"/>
    <w:rsid w:val="009F1271"/>
    <w:rsid w:val="009F19BC"/>
    <w:rsid w:val="009F1E50"/>
    <w:rsid w:val="009F200A"/>
    <w:rsid w:val="009F299D"/>
    <w:rsid w:val="009F4145"/>
    <w:rsid w:val="009F4DE8"/>
    <w:rsid w:val="009F5D45"/>
    <w:rsid w:val="009F6C20"/>
    <w:rsid w:val="009F7795"/>
    <w:rsid w:val="00A00212"/>
    <w:rsid w:val="00A00E47"/>
    <w:rsid w:val="00A017D0"/>
    <w:rsid w:val="00A02DC1"/>
    <w:rsid w:val="00A0582A"/>
    <w:rsid w:val="00A06411"/>
    <w:rsid w:val="00A073ED"/>
    <w:rsid w:val="00A07A74"/>
    <w:rsid w:val="00A1086B"/>
    <w:rsid w:val="00A10F9A"/>
    <w:rsid w:val="00A130D5"/>
    <w:rsid w:val="00A15294"/>
    <w:rsid w:val="00A15379"/>
    <w:rsid w:val="00A15655"/>
    <w:rsid w:val="00A15A28"/>
    <w:rsid w:val="00A169D1"/>
    <w:rsid w:val="00A16D6D"/>
    <w:rsid w:val="00A17611"/>
    <w:rsid w:val="00A178AC"/>
    <w:rsid w:val="00A208D3"/>
    <w:rsid w:val="00A21BA9"/>
    <w:rsid w:val="00A21DDB"/>
    <w:rsid w:val="00A23BC2"/>
    <w:rsid w:val="00A32421"/>
    <w:rsid w:val="00A33D01"/>
    <w:rsid w:val="00A3465D"/>
    <w:rsid w:val="00A35DE6"/>
    <w:rsid w:val="00A36037"/>
    <w:rsid w:val="00A37A49"/>
    <w:rsid w:val="00A41020"/>
    <w:rsid w:val="00A412BE"/>
    <w:rsid w:val="00A45079"/>
    <w:rsid w:val="00A4537E"/>
    <w:rsid w:val="00A45FFC"/>
    <w:rsid w:val="00A47357"/>
    <w:rsid w:val="00A503AB"/>
    <w:rsid w:val="00A52362"/>
    <w:rsid w:val="00A529B3"/>
    <w:rsid w:val="00A52AE7"/>
    <w:rsid w:val="00A53C5F"/>
    <w:rsid w:val="00A54A29"/>
    <w:rsid w:val="00A56C3C"/>
    <w:rsid w:val="00A56DA6"/>
    <w:rsid w:val="00A5715B"/>
    <w:rsid w:val="00A606E8"/>
    <w:rsid w:val="00A6071E"/>
    <w:rsid w:val="00A60923"/>
    <w:rsid w:val="00A60F29"/>
    <w:rsid w:val="00A62187"/>
    <w:rsid w:val="00A6349C"/>
    <w:rsid w:val="00A6352E"/>
    <w:rsid w:val="00A642AD"/>
    <w:rsid w:val="00A65774"/>
    <w:rsid w:val="00A658CC"/>
    <w:rsid w:val="00A66538"/>
    <w:rsid w:val="00A66E30"/>
    <w:rsid w:val="00A70EFC"/>
    <w:rsid w:val="00A7162B"/>
    <w:rsid w:val="00A71D26"/>
    <w:rsid w:val="00A75265"/>
    <w:rsid w:val="00A75B62"/>
    <w:rsid w:val="00A77F09"/>
    <w:rsid w:val="00A801FB"/>
    <w:rsid w:val="00A804E0"/>
    <w:rsid w:val="00A815DD"/>
    <w:rsid w:val="00A82778"/>
    <w:rsid w:val="00A830FE"/>
    <w:rsid w:val="00A85771"/>
    <w:rsid w:val="00A90037"/>
    <w:rsid w:val="00A913EB"/>
    <w:rsid w:val="00A92E18"/>
    <w:rsid w:val="00A94D8A"/>
    <w:rsid w:val="00A952B8"/>
    <w:rsid w:val="00A95E3F"/>
    <w:rsid w:val="00A96516"/>
    <w:rsid w:val="00A97572"/>
    <w:rsid w:val="00AA00C1"/>
    <w:rsid w:val="00AA2E53"/>
    <w:rsid w:val="00AA3C78"/>
    <w:rsid w:val="00AA423C"/>
    <w:rsid w:val="00AA52E0"/>
    <w:rsid w:val="00AA66A6"/>
    <w:rsid w:val="00AA6877"/>
    <w:rsid w:val="00AA6D24"/>
    <w:rsid w:val="00AA7468"/>
    <w:rsid w:val="00AB0847"/>
    <w:rsid w:val="00AB0DD6"/>
    <w:rsid w:val="00AB156D"/>
    <w:rsid w:val="00AB38AA"/>
    <w:rsid w:val="00AB4200"/>
    <w:rsid w:val="00AB5F29"/>
    <w:rsid w:val="00AB6A59"/>
    <w:rsid w:val="00AC0946"/>
    <w:rsid w:val="00AC0F8C"/>
    <w:rsid w:val="00AC48F9"/>
    <w:rsid w:val="00AC5029"/>
    <w:rsid w:val="00AC78E5"/>
    <w:rsid w:val="00AC7D94"/>
    <w:rsid w:val="00AD060E"/>
    <w:rsid w:val="00AD0DE1"/>
    <w:rsid w:val="00AD295E"/>
    <w:rsid w:val="00AD2CCD"/>
    <w:rsid w:val="00AD449C"/>
    <w:rsid w:val="00AD4DF2"/>
    <w:rsid w:val="00AD51B2"/>
    <w:rsid w:val="00AD5906"/>
    <w:rsid w:val="00AD59E4"/>
    <w:rsid w:val="00AD6B6C"/>
    <w:rsid w:val="00AD7CB6"/>
    <w:rsid w:val="00AE01F0"/>
    <w:rsid w:val="00AE122C"/>
    <w:rsid w:val="00AE14CF"/>
    <w:rsid w:val="00AE20CF"/>
    <w:rsid w:val="00AE388B"/>
    <w:rsid w:val="00AE38B4"/>
    <w:rsid w:val="00AE47AD"/>
    <w:rsid w:val="00AE4A6A"/>
    <w:rsid w:val="00AE4FE6"/>
    <w:rsid w:val="00AE6434"/>
    <w:rsid w:val="00AE65D8"/>
    <w:rsid w:val="00AE75E8"/>
    <w:rsid w:val="00AF1C00"/>
    <w:rsid w:val="00AF3296"/>
    <w:rsid w:val="00AF4145"/>
    <w:rsid w:val="00AF5C3F"/>
    <w:rsid w:val="00AF6440"/>
    <w:rsid w:val="00B00622"/>
    <w:rsid w:val="00B02C3A"/>
    <w:rsid w:val="00B03CFF"/>
    <w:rsid w:val="00B04EC0"/>
    <w:rsid w:val="00B05127"/>
    <w:rsid w:val="00B079A0"/>
    <w:rsid w:val="00B07BDF"/>
    <w:rsid w:val="00B1026E"/>
    <w:rsid w:val="00B11A83"/>
    <w:rsid w:val="00B11F18"/>
    <w:rsid w:val="00B125E6"/>
    <w:rsid w:val="00B1362C"/>
    <w:rsid w:val="00B13CCF"/>
    <w:rsid w:val="00B14BFC"/>
    <w:rsid w:val="00B20A28"/>
    <w:rsid w:val="00B20ACA"/>
    <w:rsid w:val="00B216C5"/>
    <w:rsid w:val="00B22C90"/>
    <w:rsid w:val="00B22E2B"/>
    <w:rsid w:val="00B26E1C"/>
    <w:rsid w:val="00B302B8"/>
    <w:rsid w:val="00B31A05"/>
    <w:rsid w:val="00B31FFF"/>
    <w:rsid w:val="00B3234B"/>
    <w:rsid w:val="00B32F71"/>
    <w:rsid w:val="00B36074"/>
    <w:rsid w:val="00B36FDB"/>
    <w:rsid w:val="00B3779C"/>
    <w:rsid w:val="00B40D40"/>
    <w:rsid w:val="00B42231"/>
    <w:rsid w:val="00B4274D"/>
    <w:rsid w:val="00B436C9"/>
    <w:rsid w:val="00B444E0"/>
    <w:rsid w:val="00B44E07"/>
    <w:rsid w:val="00B45407"/>
    <w:rsid w:val="00B463AE"/>
    <w:rsid w:val="00B479B3"/>
    <w:rsid w:val="00B5038F"/>
    <w:rsid w:val="00B50A2F"/>
    <w:rsid w:val="00B51877"/>
    <w:rsid w:val="00B51DAA"/>
    <w:rsid w:val="00B52284"/>
    <w:rsid w:val="00B526A4"/>
    <w:rsid w:val="00B53E1A"/>
    <w:rsid w:val="00B542E7"/>
    <w:rsid w:val="00B548F5"/>
    <w:rsid w:val="00B54D27"/>
    <w:rsid w:val="00B552DE"/>
    <w:rsid w:val="00B5555E"/>
    <w:rsid w:val="00B5692B"/>
    <w:rsid w:val="00B56C45"/>
    <w:rsid w:val="00B60C68"/>
    <w:rsid w:val="00B613C8"/>
    <w:rsid w:val="00B61443"/>
    <w:rsid w:val="00B62DB9"/>
    <w:rsid w:val="00B62E44"/>
    <w:rsid w:val="00B63C97"/>
    <w:rsid w:val="00B64177"/>
    <w:rsid w:val="00B64607"/>
    <w:rsid w:val="00B66BD3"/>
    <w:rsid w:val="00B66EE8"/>
    <w:rsid w:val="00B673C4"/>
    <w:rsid w:val="00B707DB"/>
    <w:rsid w:val="00B70C59"/>
    <w:rsid w:val="00B724D6"/>
    <w:rsid w:val="00B72611"/>
    <w:rsid w:val="00B72680"/>
    <w:rsid w:val="00B739EF"/>
    <w:rsid w:val="00B74193"/>
    <w:rsid w:val="00B75039"/>
    <w:rsid w:val="00B75EC5"/>
    <w:rsid w:val="00B766BF"/>
    <w:rsid w:val="00B770CD"/>
    <w:rsid w:val="00B771DA"/>
    <w:rsid w:val="00B7741B"/>
    <w:rsid w:val="00B8251F"/>
    <w:rsid w:val="00B8483D"/>
    <w:rsid w:val="00B84AC3"/>
    <w:rsid w:val="00B84C09"/>
    <w:rsid w:val="00B84F7D"/>
    <w:rsid w:val="00B852E9"/>
    <w:rsid w:val="00B86189"/>
    <w:rsid w:val="00B865BB"/>
    <w:rsid w:val="00B86991"/>
    <w:rsid w:val="00B86CCA"/>
    <w:rsid w:val="00B87A89"/>
    <w:rsid w:val="00B903FC"/>
    <w:rsid w:val="00B9246D"/>
    <w:rsid w:val="00B937B7"/>
    <w:rsid w:val="00B93F52"/>
    <w:rsid w:val="00B9461B"/>
    <w:rsid w:val="00B95EE4"/>
    <w:rsid w:val="00B965F0"/>
    <w:rsid w:val="00B96777"/>
    <w:rsid w:val="00B977E1"/>
    <w:rsid w:val="00B97C4A"/>
    <w:rsid w:val="00BA0100"/>
    <w:rsid w:val="00BA01AF"/>
    <w:rsid w:val="00BA0EB9"/>
    <w:rsid w:val="00BA0ED1"/>
    <w:rsid w:val="00BA181A"/>
    <w:rsid w:val="00BA1E67"/>
    <w:rsid w:val="00BA2347"/>
    <w:rsid w:val="00BA322C"/>
    <w:rsid w:val="00BA443C"/>
    <w:rsid w:val="00BA4BDA"/>
    <w:rsid w:val="00BA539B"/>
    <w:rsid w:val="00BA568F"/>
    <w:rsid w:val="00BA5A15"/>
    <w:rsid w:val="00BB0DB8"/>
    <w:rsid w:val="00BB1AE2"/>
    <w:rsid w:val="00BB2264"/>
    <w:rsid w:val="00BB52E3"/>
    <w:rsid w:val="00BB616B"/>
    <w:rsid w:val="00BB6282"/>
    <w:rsid w:val="00BB65C0"/>
    <w:rsid w:val="00BB6C8D"/>
    <w:rsid w:val="00BB733C"/>
    <w:rsid w:val="00BC0B33"/>
    <w:rsid w:val="00BC126E"/>
    <w:rsid w:val="00BC140A"/>
    <w:rsid w:val="00BC14A2"/>
    <w:rsid w:val="00BC15A2"/>
    <w:rsid w:val="00BC1A54"/>
    <w:rsid w:val="00BC31FE"/>
    <w:rsid w:val="00BC4B82"/>
    <w:rsid w:val="00BC4BBA"/>
    <w:rsid w:val="00BC6024"/>
    <w:rsid w:val="00BD162C"/>
    <w:rsid w:val="00BD28EF"/>
    <w:rsid w:val="00BD2975"/>
    <w:rsid w:val="00BD2B61"/>
    <w:rsid w:val="00BD7598"/>
    <w:rsid w:val="00BE0373"/>
    <w:rsid w:val="00BE2D7D"/>
    <w:rsid w:val="00BE38CA"/>
    <w:rsid w:val="00BE5849"/>
    <w:rsid w:val="00BE684E"/>
    <w:rsid w:val="00BE6D12"/>
    <w:rsid w:val="00BE71A4"/>
    <w:rsid w:val="00BE71C1"/>
    <w:rsid w:val="00BF0F76"/>
    <w:rsid w:val="00BF39FC"/>
    <w:rsid w:val="00BF3E5C"/>
    <w:rsid w:val="00BF61D4"/>
    <w:rsid w:val="00BF6D31"/>
    <w:rsid w:val="00BF7652"/>
    <w:rsid w:val="00C00857"/>
    <w:rsid w:val="00C008B4"/>
    <w:rsid w:val="00C00B2B"/>
    <w:rsid w:val="00C02B59"/>
    <w:rsid w:val="00C03A68"/>
    <w:rsid w:val="00C03A75"/>
    <w:rsid w:val="00C054F8"/>
    <w:rsid w:val="00C06C9F"/>
    <w:rsid w:val="00C07A7D"/>
    <w:rsid w:val="00C13F24"/>
    <w:rsid w:val="00C1413F"/>
    <w:rsid w:val="00C14288"/>
    <w:rsid w:val="00C15542"/>
    <w:rsid w:val="00C1796A"/>
    <w:rsid w:val="00C20CD4"/>
    <w:rsid w:val="00C20E30"/>
    <w:rsid w:val="00C20F75"/>
    <w:rsid w:val="00C2179A"/>
    <w:rsid w:val="00C21D0A"/>
    <w:rsid w:val="00C21D99"/>
    <w:rsid w:val="00C25695"/>
    <w:rsid w:val="00C316F5"/>
    <w:rsid w:val="00C31CD4"/>
    <w:rsid w:val="00C320C4"/>
    <w:rsid w:val="00C3274A"/>
    <w:rsid w:val="00C32841"/>
    <w:rsid w:val="00C32BED"/>
    <w:rsid w:val="00C33896"/>
    <w:rsid w:val="00C34D22"/>
    <w:rsid w:val="00C353EE"/>
    <w:rsid w:val="00C3567D"/>
    <w:rsid w:val="00C36AB0"/>
    <w:rsid w:val="00C407AE"/>
    <w:rsid w:val="00C41444"/>
    <w:rsid w:val="00C41D05"/>
    <w:rsid w:val="00C421AD"/>
    <w:rsid w:val="00C424C0"/>
    <w:rsid w:val="00C42F5A"/>
    <w:rsid w:val="00C43D99"/>
    <w:rsid w:val="00C44451"/>
    <w:rsid w:val="00C45145"/>
    <w:rsid w:val="00C45221"/>
    <w:rsid w:val="00C459FC"/>
    <w:rsid w:val="00C46B03"/>
    <w:rsid w:val="00C502F1"/>
    <w:rsid w:val="00C506F2"/>
    <w:rsid w:val="00C510AE"/>
    <w:rsid w:val="00C54355"/>
    <w:rsid w:val="00C54F63"/>
    <w:rsid w:val="00C56BF3"/>
    <w:rsid w:val="00C573EB"/>
    <w:rsid w:val="00C60255"/>
    <w:rsid w:val="00C60518"/>
    <w:rsid w:val="00C61991"/>
    <w:rsid w:val="00C631EB"/>
    <w:rsid w:val="00C64CC6"/>
    <w:rsid w:val="00C65EA1"/>
    <w:rsid w:val="00C664F4"/>
    <w:rsid w:val="00C6677A"/>
    <w:rsid w:val="00C66CB3"/>
    <w:rsid w:val="00C67E97"/>
    <w:rsid w:val="00C72781"/>
    <w:rsid w:val="00C72F0A"/>
    <w:rsid w:val="00C75045"/>
    <w:rsid w:val="00C75632"/>
    <w:rsid w:val="00C77302"/>
    <w:rsid w:val="00C77430"/>
    <w:rsid w:val="00C775D0"/>
    <w:rsid w:val="00C777EB"/>
    <w:rsid w:val="00C803A1"/>
    <w:rsid w:val="00C81D14"/>
    <w:rsid w:val="00C82251"/>
    <w:rsid w:val="00C83FFE"/>
    <w:rsid w:val="00C84D53"/>
    <w:rsid w:val="00C86977"/>
    <w:rsid w:val="00C86C19"/>
    <w:rsid w:val="00C86C59"/>
    <w:rsid w:val="00C87D35"/>
    <w:rsid w:val="00C91CD7"/>
    <w:rsid w:val="00C937E5"/>
    <w:rsid w:val="00C95D35"/>
    <w:rsid w:val="00C96061"/>
    <w:rsid w:val="00C96C73"/>
    <w:rsid w:val="00C97AA1"/>
    <w:rsid w:val="00C97F24"/>
    <w:rsid w:val="00CA06DF"/>
    <w:rsid w:val="00CA174A"/>
    <w:rsid w:val="00CA19B4"/>
    <w:rsid w:val="00CA216E"/>
    <w:rsid w:val="00CA3216"/>
    <w:rsid w:val="00CA3342"/>
    <w:rsid w:val="00CA3BC8"/>
    <w:rsid w:val="00CA4692"/>
    <w:rsid w:val="00CA4BF6"/>
    <w:rsid w:val="00CA6371"/>
    <w:rsid w:val="00CA6674"/>
    <w:rsid w:val="00CB147B"/>
    <w:rsid w:val="00CB1615"/>
    <w:rsid w:val="00CB2BCC"/>
    <w:rsid w:val="00CB4782"/>
    <w:rsid w:val="00CB5080"/>
    <w:rsid w:val="00CB58BC"/>
    <w:rsid w:val="00CC05BD"/>
    <w:rsid w:val="00CC188C"/>
    <w:rsid w:val="00CC19DF"/>
    <w:rsid w:val="00CC1BB3"/>
    <w:rsid w:val="00CC20C0"/>
    <w:rsid w:val="00CC31F9"/>
    <w:rsid w:val="00CC3360"/>
    <w:rsid w:val="00CC4A05"/>
    <w:rsid w:val="00CC5976"/>
    <w:rsid w:val="00CC6A79"/>
    <w:rsid w:val="00CC733C"/>
    <w:rsid w:val="00CD1B6D"/>
    <w:rsid w:val="00CD2620"/>
    <w:rsid w:val="00CD2E16"/>
    <w:rsid w:val="00CD3DB8"/>
    <w:rsid w:val="00CD4F8B"/>
    <w:rsid w:val="00CD5BE0"/>
    <w:rsid w:val="00CD61BB"/>
    <w:rsid w:val="00CD67DD"/>
    <w:rsid w:val="00CE0F3B"/>
    <w:rsid w:val="00CE17BF"/>
    <w:rsid w:val="00CE26F3"/>
    <w:rsid w:val="00CE2ACB"/>
    <w:rsid w:val="00CE4101"/>
    <w:rsid w:val="00CE4610"/>
    <w:rsid w:val="00CE470F"/>
    <w:rsid w:val="00CE58BD"/>
    <w:rsid w:val="00CE5CC7"/>
    <w:rsid w:val="00CE7EBF"/>
    <w:rsid w:val="00CF045A"/>
    <w:rsid w:val="00CF1188"/>
    <w:rsid w:val="00CF12F1"/>
    <w:rsid w:val="00CF15FF"/>
    <w:rsid w:val="00CF26E7"/>
    <w:rsid w:val="00CF45CE"/>
    <w:rsid w:val="00CF645D"/>
    <w:rsid w:val="00CF6BA5"/>
    <w:rsid w:val="00CF7021"/>
    <w:rsid w:val="00D00689"/>
    <w:rsid w:val="00D0386A"/>
    <w:rsid w:val="00D0399C"/>
    <w:rsid w:val="00D04EEE"/>
    <w:rsid w:val="00D05950"/>
    <w:rsid w:val="00D06944"/>
    <w:rsid w:val="00D06AAD"/>
    <w:rsid w:val="00D06B83"/>
    <w:rsid w:val="00D06F39"/>
    <w:rsid w:val="00D074B7"/>
    <w:rsid w:val="00D11783"/>
    <w:rsid w:val="00D11866"/>
    <w:rsid w:val="00D12E19"/>
    <w:rsid w:val="00D12E92"/>
    <w:rsid w:val="00D14673"/>
    <w:rsid w:val="00D169BC"/>
    <w:rsid w:val="00D202B9"/>
    <w:rsid w:val="00D2347C"/>
    <w:rsid w:val="00D23509"/>
    <w:rsid w:val="00D25007"/>
    <w:rsid w:val="00D25830"/>
    <w:rsid w:val="00D30B6C"/>
    <w:rsid w:val="00D30C71"/>
    <w:rsid w:val="00D32A8F"/>
    <w:rsid w:val="00D343D9"/>
    <w:rsid w:val="00D358D8"/>
    <w:rsid w:val="00D403FE"/>
    <w:rsid w:val="00D419BB"/>
    <w:rsid w:val="00D428D6"/>
    <w:rsid w:val="00D436C9"/>
    <w:rsid w:val="00D43B2D"/>
    <w:rsid w:val="00D43E33"/>
    <w:rsid w:val="00D44C7E"/>
    <w:rsid w:val="00D457FA"/>
    <w:rsid w:val="00D466CB"/>
    <w:rsid w:val="00D467C6"/>
    <w:rsid w:val="00D47BD8"/>
    <w:rsid w:val="00D509DD"/>
    <w:rsid w:val="00D515EC"/>
    <w:rsid w:val="00D538BD"/>
    <w:rsid w:val="00D5393F"/>
    <w:rsid w:val="00D541F5"/>
    <w:rsid w:val="00D55A2F"/>
    <w:rsid w:val="00D565FC"/>
    <w:rsid w:val="00D56D79"/>
    <w:rsid w:val="00D56D81"/>
    <w:rsid w:val="00D5711C"/>
    <w:rsid w:val="00D60180"/>
    <w:rsid w:val="00D607EA"/>
    <w:rsid w:val="00D61949"/>
    <w:rsid w:val="00D61B0B"/>
    <w:rsid w:val="00D6250F"/>
    <w:rsid w:val="00D63433"/>
    <w:rsid w:val="00D66E3D"/>
    <w:rsid w:val="00D6773B"/>
    <w:rsid w:val="00D70842"/>
    <w:rsid w:val="00D70ABF"/>
    <w:rsid w:val="00D70BE5"/>
    <w:rsid w:val="00D71AC5"/>
    <w:rsid w:val="00D71B30"/>
    <w:rsid w:val="00D71DA7"/>
    <w:rsid w:val="00D72438"/>
    <w:rsid w:val="00D72AF8"/>
    <w:rsid w:val="00D7332A"/>
    <w:rsid w:val="00D73613"/>
    <w:rsid w:val="00D76247"/>
    <w:rsid w:val="00D7769A"/>
    <w:rsid w:val="00D80977"/>
    <w:rsid w:val="00D80B61"/>
    <w:rsid w:val="00D8116B"/>
    <w:rsid w:val="00D81278"/>
    <w:rsid w:val="00D8337F"/>
    <w:rsid w:val="00D83EDF"/>
    <w:rsid w:val="00D84D4A"/>
    <w:rsid w:val="00D85250"/>
    <w:rsid w:val="00D85FE5"/>
    <w:rsid w:val="00D86EB9"/>
    <w:rsid w:val="00D90623"/>
    <w:rsid w:val="00D90A21"/>
    <w:rsid w:val="00D91BB0"/>
    <w:rsid w:val="00D92959"/>
    <w:rsid w:val="00D933DA"/>
    <w:rsid w:val="00D9373F"/>
    <w:rsid w:val="00D937D0"/>
    <w:rsid w:val="00D94122"/>
    <w:rsid w:val="00D94CFE"/>
    <w:rsid w:val="00D95512"/>
    <w:rsid w:val="00D95B0A"/>
    <w:rsid w:val="00D95FFC"/>
    <w:rsid w:val="00D96367"/>
    <w:rsid w:val="00D96C6B"/>
    <w:rsid w:val="00D971F9"/>
    <w:rsid w:val="00D97288"/>
    <w:rsid w:val="00D97B77"/>
    <w:rsid w:val="00DA0C12"/>
    <w:rsid w:val="00DA0CA2"/>
    <w:rsid w:val="00DA1DC9"/>
    <w:rsid w:val="00DA31CD"/>
    <w:rsid w:val="00DA3801"/>
    <w:rsid w:val="00DA3A43"/>
    <w:rsid w:val="00DA45F8"/>
    <w:rsid w:val="00DA599C"/>
    <w:rsid w:val="00DA6C08"/>
    <w:rsid w:val="00DA7536"/>
    <w:rsid w:val="00DB2A9F"/>
    <w:rsid w:val="00DB320C"/>
    <w:rsid w:val="00DB37AC"/>
    <w:rsid w:val="00DB5350"/>
    <w:rsid w:val="00DB6C1F"/>
    <w:rsid w:val="00DB6DF2"/>
    <w:rsid w:val="00DB6FEF"/>
    <w:rsid w:val="00DB76CD"/>
    <w:rsid w:val="00DC06D7"/>
    <w:rsid w:val="00DC2667"/>
    <w:rsid w:val="00DC27EB"/>
    <w:rsid w:val="00DC3274"/>
    <w:rsid w:val="00DC6B96"/>
    <w:rsid w:val="00DC6C2A"/>
    <w:rsid w:val="00DC6E0B"/>
    <w:rsid w:val="00DC79DC"/>
    <w:rsid w:val="00DC7BF4"/>
    <w:rsid w:val="00DC7C9F"/>
    <w:rsid w:val="00DD0D0F"/>
    <w:rsid w:val="00DD153D"/>
    <w:rsid w:val="00DD1E4B"/>
    <w:rsid w:val="00DD2CDD"/>
    <w:rsid w:val="00DD4BBC"/>
    <w:rsid w:val="00DD6061"/>
    <w:rsid w:val="00DD6498"/>
    <w:rsid w:val="00DD6875"/>
    <w:rsid w:val="00DD6D49"/>
    <w:rsid w:val="00DE1153"/>
    <w:rsid w:val="00DE169A"/>
    <w:rsid w:val="00DE2927"/>
    <w:rsid w:val="00DE2E44"/>
    <w:rsid w:val="00DE37AC"/>
    <w:rsid w:val="00DE37C2"/>
    <w:rsid w:val="00DE3868"/>
    <w:rsid w:val="00DE4831"/>
    <w:rsid w:val="00DE4BF2"/>
    <w:rsid w:val="00DE5057"/>
    <w:rsid w:val="00DE598B"/>
    <w:rsid w:val="00DE5FD4"/>
    <w:rsid w:val="00DE69C8"/>
    <w:rsid w:val="00DF082F"/>
    <w:rsid w:val="00DF12E4"/>
    <w:rsid w:val="00DF3D9C"/>
    <w:rsid w:val="00DF3E70"/>
    <w:rsid w:val="00DF5382"/>
    <w:rsid w:val="00DF5456"/>
    <w:rsid w:val="00DF5AC3"/>
    <w:rsid w:val="00DF5D5F"/>
    <w:rsid w:val="00DF6164"/>
    <w:rsid w:val="00DF6498"/>
    <w:rsid w:val="00DF64A0"/>
    <w:rsid w:val="00E015AF"/>
    <w:rsid w:val="00E023E7"/>
    <w:rsid w:val="00E0248C"/>
    <w:rsid w:val="00E02781"/>
    <w:rsid w:val="00E02B87"/>
    <w:rsid w:val="00E0363F"/>
    <w:rsid w:val="00E05F83"/>
    <w:rsid w:val="00E06C1E"/>
    <w:rsid w:val="00E1029C"/>
    <w:rsid w:val="00E1398D"/>
    <w:rsid w:val="00E13AE5"/>
    <w:rsid w:val="00E13DD5"/>
    <w:rsid w:val="00E14396"/>
    <w:rsid w:val="00E148D5"/>
    <w:rsid w:val="00E157B9"/>
    <w:rsid w:val="00E1602C"/>
    <w:rsid w:val="00E17736"/>
    <w:rsid w:val="00E17D48"/>
    <w:rsid w:val="00E17EEF"/>
    <w:rsid w:val="00E20690"/>
    <w:rsid w:val="00E2224E"/>
    <w:rsid w:val="00E23494"/>
    <w:rsid w:val="00E24298"/>
    <w:rsid w:val="00E24BB8"/>
    <w:rsid w:val="00E258F0"/>
    <w:rsid w:val="00E277F0"/>
    <w:rsid w:val="00E27FFB"/>
    <w:rsid w:val="00E302B7"/>
    <w:rsid w:val="00E30E9F"/>
    <w:rsid w:val="00E310C5"/>
    <w:rsid w:val="00E315A5"/>
    <w:rsid w:val="00E31679"/>
    <w:rsid w:val="00E33751"/>
    <w:rsid w:val="00E34177"/>
    <w:rsid w:val="00E34195"/>
    <w:rsid w:val="00E34EBC"/>
    <w:rsid w:val="00E35213"/>
    <w:rsid w:val="00E3556A"/>
    <w:rsid w:val="00E36200"/>
    <w:rsid w:val="00E36A11"/>
    <w:rsid w:val="00E3773D"/>
    <w:rsid w:val="00E37A5E"/>
    <w:rsid w:val="00E37BC7"/>
    <w:rsid w:val="00E41DEC"/>
    <w:rsid w:val="00E426EA"/>
    <w:rsid w:val="00E43A4F"/>
    <w:rsid w:val="00E45C91"/>
    <w:rsid w:val="00E468DC"/>
    <w:rsid w:val="00E5237D"/>
    <w:rsid w:val="00E528E6"/>
    <w:rsid w:val="00E52E1A"/>
    <w:rsid w:val="00E53665"/>
    <w:rsid w:val="00E53B58"/>
    <w:rsid w:val="00E54A71"/>
    <w:rsid w:val="00E552C3"/>
    <w:rsid w:val="00E555D0"/>
    <w:rsid w:val="00E568FD"/>
    <w:rsid w:val="00E57023"/>
    <w:rsid w:val="00E6031A"/>
    <w:rsid w:val="00E61433"/>
    <w:rsid w:val="00E622EC"/>
    <w:rsid w:val="00E628CC"/>
    <w:rsid w:val="00E63950"/>
    <w:rsid w:val="00E6667F"/>
    <w:rsid w:val="00E666B4"/>
    <w:rsid w:val="00E6681F"/>
    <w:rsid w:val="00E6781D"/>
    <w:rsid w:val="00E7443D"/>
    <w:rsid w:val="00E757F6"/>
    <w:rsid w:val="00E75C3F"/>
    <w:rsid w:val="00E7600B"/>
    <w:rsid w:val="00E76690"/>
    <w:rsid w:val="00E76817"/>
    <w:rsid w:val="00E769E3"/>
    <w:rsid w:val="00E803B4"/>
    <w:rsid w:val="00E80D8E"/>
    <w:rsid w:val="00E80E2C"/>
    <w:rsid w:val="00E85D78"/>
    <w:rsid w:val="00E863CF"/>
    <w:rsid w:val="00E86AB2"/>
    <w:rsid w:val="00E87109"/>
    <w:rsid w:val="00E87116"/>
    <w:rsid w:val="00E8750C"/>
    <w:rsid w:val="00E91053"/>
    <w:rsid w:val="00E91276"/>
    <w:rsid w:val="00E92492"/>
    <w:rsid w:val="00E94523"/>
    <w:rsid w:val="00E968C8"/>
    <w:rsid w:val="00E97DA5"/>
    <w:rsid w:val="00EA05A8"/>
    <w:rsid w:val="00EA12ED"/>
    <w:rsid w:val="00EA3374"/>
    <w:rsid w:val="00EA3700"/>
    <w:rsid w:val="00EA3A52"/>
    <w:rsid w:val="00EA3C32"/>
    <w:rsid w:val="00EA4435"/>
    <w:rsid w:val="00EA4630"/>
    <w:rsid w:val="00EA6843"/>
    <w:rsid w:val="00EA6F53"/>
    <w:rsid w:val="00EB0972"/>
    <w:rsid w:val="00EB0D2A"/>
    <w:rsid w:val="00EB1A9F"/>
    <w:rsid w:val="00EB23C3"/>
    <w:rsid w:val="00EB2472"/>
    <w:rsid w:val="00EB3CFF"/>
    <w:rsid w:val="00EB409C"/>
    <w:rsid w:val="00EB5628"/>
    <w:rsid w:val="00EB72FB"/>
    <w:rsid w:val="00EB7BFC"/>
    <w:rsid w:val="00EC0DDC"/>
    <w:rsid w:val="00EC1A21"/>
    <w:rsid w:val="00EC295E"/>
    <w:rsid w:val="00EC4D9E"/>
    <w:rsid w:val="00EC52BD"/>
    <w:rsid w:val="00EC7A76"/>
    <w:rsid w:val="00ED05F2"/>
    <w:rsid w:val="00ED50D0"/>
    <w:rsid w:val="00ED587F"/>
    <w:rsid w:val="00ED6CAE"/>
    <w:rsid w:val="00ED72EC"/>
    <w:rsid w:val="00ED7A36"/>
    <w:rsid w:val="00ED7AE8"/>
    <w:rsid w:val="00EE1036"/>
    <w:rsid w:val="00EE16DA"/>
    <w:rsid w:val="00EE2259"/>
    <w:rsid w:val="00EE33D3"/>
    <w:rsid w:val="00EE47E4"/>
    <w:rsid w:val="00EE59ED"/>
    <w:rsid w:val="00EE769E"/>
    <w:rsid w:val="00EE76E5"/>
    <w:rsid w:val="00EF0306"/>
    <w:rsid w:val="00EF158A"/>
    <w:rsid w:val="00EF257A"/>
    <w:rsid w:val="00EF3BCC"/>
    <w:rsid w:val="00EF4BF6"/>
    <w:rsid w:val="00EF5B46"/>
    <w:rsid w:val="00EF6618"/>
    <w:rsid w:val="00EF7667"/>
    <w:rsid w:val="00EF767D"/>
    <w:rsid w:val="00F0045E"/>
    <w:rsid w:val="00F01F7E"/>
    <w:rsid w:val="00F03A2C"/>
    <w:rsid w:val="00F04241"/>
    <w:rsid w:val="00F049CE"/>
    <w:rsid w:val="00F04E38"/>
    <w:rsid w:val="00F04ED1"/>
    <w:rsid w:val="00F055F3"/>
    <w:rsid w:val="00F100F9"/>
    <w:rsid w:val="00F10646"/>
    <w:rsid w:val="00F12CF1"/>
    <w:rsid w:val="00F16EEF"/>
    <w:rsid w:val="00F17331"/>
    <w:rsid w:val="00F2013C"/>
    <w:rsid w:val="00F21779"/>
    <w:rsid w:val="00F2189A"/>
    <w:rsid w:val="00F21F29"/>
    <w:rsid w:val="00F2229B"/>
    <w:rsid w:val="00F2270C"/>
    <w:rsid w:val="00F22FAD"/>
    <w:rsid w:val="00F234CD"/>
    <w:rsid w:val="00F24034"/>
    <w:rsid w:val="00F246FF"/>
    <w:rsid w:val="00F25690"/>
    <w:rsid w:val="00F25D0D"/>
    <w:rsid w:val="00F25DFF"/>
    <w:rsid w:val="00F26A18"/>
    <w:rsid w:val="00F26AB9"/>
    <w:rsid w:val="00F26B12"/>
    <w:rsid w:val="00F275A6"/>
    <w:rsid w:val="00F27AC2"/>
    <w:rsid w:val="00F27D4F"/>
    <w:rsid w:val="00F31026"/>
    <w:rsid w:val="00F35064"/>
    <w:rsid w:val="00F357B9"/>
    <w:rsid w:val="00F35A78"/>
    <w:rsid w:val="00F3603F"/>
    <w:rsid w:val="00F42099"/>
    <w:rsid w:val="00F43E20"/>
    <w:rsid w:val="00F475AD"/>
    <w:rsid w:val="00F50C5C"/>
    <w:rsid w:val="00F51CCF"/>
    <w:rsid w:val="00F524F3"/>
    <w:rsid w:val="00F52B37"/>
    <w:rsid w:val="00F54E6F"/>
    <w:rsid w:val="00F5556E"/>
    <w:rsid w:val="00F567CB"/>
    <w:rsid w:val="00F56F5A"/>
    <w:rsid w:val="00F602CD"/>
    <w:rsid w:val="00F61320"/>
    <w:rsid w:val="00F623C6"/>
    <w:rsid w:val="00F64618"/>
    <w:rsid w:val="00F66435"/>
    <w:rsid w:val="00F66C66"/>
    <w:rsid w:val="00F66CB1"/>
    <w:rsid w:val="00F67125"/>
    <w:rsid w:val="00F70530"/>
    <w:rsid w:val="00F70BA5"/>
    <w:rsid w:val="00F729B4"/>
    <w:rsid w:val="00F73CD3"/>
    <w:rsid w:val="00F74B58"/>
    <w:rsid w:val="00F74B99"/>
    <w:rsid w:val="00F76768"/>
    <w:rsid w:val="00F77C31"/>
    <w:rsid w:val="00F77D2C"/>
    <w:rsid w:val="00F8277D"/>
    <w:rsid w:val="00F82EEE"/>
    <w:rsid w:val="00F82F4B"/>
    <w:rsid w:val="00F8331C"/>
    <w:rsid w:val="00F83412"/>
    <w:rsid w:val="00F8370A"/>
    <w:rsid w:val="00F84294"/>
    <w:rsid w:val="00F84362"/>
    <w:rsid w:val="00F851F6"/>
    <w:rsid w:val="00F874A3"/>
    <w:rsid w:val="00F876AB"/>
    <w:rsid w:val="00F87717"/>
    <w:rsid w:val="00F90D14"/>
    <w:rsid w:val="00F91876"/>
    <w:rsid w:val="00F92B83"/>
    <w:rsid w:val="00F92DEE"/>
    <w:rsid w:val="00F935AA"/>
    <w:rsid w:val="00F93B16"/>
    <w:rsid w:val="00F93C0B"/>
    <w:rsid w:val="00F95226"/>
    <w:rsid w:val="00F95F26"/>
    <w:rsid w:val="00FA12ED"/>
    <w:rsid w:val="00FA403A"/>
    <w:rsid w:val="00FA5283"/>
    <w:rsid w:val="00FA5905"/>
    <w:rsid w:val="00FB080D"/>
    <w:rsid w:val="00FB0D56"/>
    <w:rsid w:val="00FB18D5"/>
    <w:rsid w:val="00FB4589"/>
    <w:rsid w:val="00FB4A9D"/>
    <w:rsid w:val="00FB5950"/>
    <w:rsid w:val="00FB6777"/>
    <w:rsid w:val="00FB69AB"/>
    <w:rsid w:val="00FB6A8A"/>
    <w:rsid w:val="00FC0C54"/>
    <w:rsid w:val="00FC2944"/>
    <w:rsid w:val="00FC5238"/>
    <w:rsid w:val="00FC52D9"/>
    <w:rsid w:val="00FC66ED"/>
    <w:rsid w:val="00FC7E2E"/>
    <w:rsid w:val="00FD0065"/>
    <w:rsid w:val="00FD0D7D"/>
    <w:rsid w:val="00FD181F"/>
    <w:rsid w:val="00FD248A"/>
    <w:rsid w:val="00FD3F5A"/>
    <w:rsid w:val="00FD4AE1"/>
    <w:rsid w:val="00FD525A"/>
    <w:rsid w:val="00FD6A09"/>
    <w:rsid w:val="00FD6C81"/>
    <w:rsid w:val="00FD6EF0"/>
    <w:rsid w:val="00FE020A"/>
    <w:rsid w:val="00FE08A0"/>
    <w:rsid w:val="00FE140C"/>
    <w:rsid w:val="00FE2CF5"/>
    <w:rsid w:val="00FE5C38"/>
    <w:rsid w:val="00FE5D82"/>
    <w:rsid w:val="00FF0D95"/>
    <w:rsid w:val="00FF1014"/>
    <w:rsid w:val="00FF1566"/>
    <w:rsid w:val="00FF1D0B"/>
    <w:rsid w:val="00FF4E50"/>
    <w:rsid w:val="00FF6C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55C0CD"/>
  <w15:chartTrackingRefBased/>
  <w15:docId w15:val="{10F64A95-5E84-4B58-B7ED-CCB0F841D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7071"/>
    <w:pPr>
      <w:pBdr>
        <w:top w:val="nil"/>
        <w:left w:val="nil"/>
        <w:bottom w:val="nil"/>
        <w:right w:val="nil"/>
        <w:between w:val="nil"/>
      </w:pBdr>
      <w:shd w:val="clear" w:color="auto" w:fill="FFFFFF"/>
      <w:spacing w:after="100" w:line="276" w:lineRule="auto"/>
      <w:jc w:val="both"/>
    </w:pPr>
    <w:rPr>
      <w:rFonts w:ascii="Palatino Linotype" w:eastAsia="Palatino Linotype" w:hAnsi="Palatino Linotype" w:cs="Palatino Linotype"/>
      <w:lang w:val="en-US"/>
    </w:rPr>
  </w:style>
  <w:style w:type="paragraph" w:styleId="Heading1">
    <w:name w:val="heading 1"/>
    <w:basedOn w:val="Normal"/>
    <w:next w:val="Normal"/>
    <w:link w:val="Heading1Char"/>
    <w:uiPriority w:val="9"/>
    <w:qFormat/>
    <w:rsid w:val="004D0E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D0E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D0E6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A52E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TitleBPBHEB">
    <w:name w:val="Chapter Title [BPB HEB]"/>
    <w:basedOn w:val="Heading1"/>
    <w:link w:val="ChapterTitleBPBHEBChar"/>
    <w:qFormat/>
    <w:rsid w:val="004D0E6C"/>
    <w:pPr>
      <w:spacing w:before="0"/>
      <w:jc w:val="right"/>
    </w:pPr>
    <w:rPr>
      <w:rFonts w:ascii="Palatino Linotype" w:eastAsia="Palatino Linotype" w:hAnsi="Palatino Linotype" w:cs="Palatino Linotype"/>
      <w:b/>
      <w:sz w:val="80"/>
      <w:szCs w:val="80"/>
    </w:rPr>
  </w:style>
  <w:style w:type="character" w:customStyle="1" w:styleId="ChapterTitleBPBHEBChar">
    <w:name w:val="Chapter Title [BPB HEB] Char"/>
    <w:basedOn w:val="Heading1Char"/>
    <w:link w:val="ChapterTitleBPBHEB"/>
    <w:rsid w:val="004D0E6C"/>
    <w:rPr>
      <w:rFonts w:ascii="Palatino Linotype" w:eastAsia="Palatino Linotype" w:hAnsi="Palatino Linotype" w:cs="Palatino Linotype"/>
      <w:b/>
      <w:color w:val="2F5496" w:themeColor="accent1" w:themeShade="BF"/>
      <w:sz w:val="80"/>
      <w:szCs w:val="80"/>
      <w:lang w:val="en-US"/>
    </w:rPr>
  </w:style>
  <w:style w:type="character" w:customStyle="1" w:styleId="Heading1Char">
    <w:name w:val="Heading 1 Char"/>
    <w:basedOn w:val="DefaultParagraphFont"/>
    <w:link w:val="Heading1"/>
    <w:uiPriority w:val="9"/>
    <w:rsid w:val="004D0E6C"/>
    <w:rPr>
      <w:rFonts w:asciiTheme="majorHAnsi" w:eastAsiaTheme="majorEastAsia" w:hAnsiTheme="majorHAnsi" w:cstheme="majorBidi"/>
      <w:color w:val="2F5496" w:themeColor="accent1" w:themeShade="BF"/>
      <w:sz w:val="32"/>
      <w:szCs w:val="32"/>
      <w:lang w:val="en-US"/>
    </w:rPr>
  </w:style>
  <w:style w:type="paragraph" w:customStyle="1" w:styleId="ChapterTitleNumberBPBHEB">
    <w:name w:val="Chapter Title Number [BPB HEB]"/>
    <w:basedOn w:val="Heading1"/>
    <w:link w:val="ChapterTitleNumberBPBHEBChar"/>
    <w:qFormat/>
    <w:rsid w:val="004D0E6C"/>
    <w:pPr>
      <w:spacing w:before="0"/>
      <w:jc w:val="right"/>
    </w:pPr>
    <w:rPr>
      <w:rFonts w:ascii="Palatino Linotype" w:eastAsia="Palatino Linotype" w:hAnsi="Palatino Linotype" w:cs="Palatino Linotype"/>
      <w:bCs/>
      <w:smallCaps/>
      <w:sz w:val="70"/>
      <w:szCs w:val="70"/>
    </w:rPr>
  </w:style>
  <w:style w:type="character" w:customStyle="1" w:styleId="ChapterTitleNumberBPBHEBChar">
    <w:name w:val="Chapter Title Number [BPB HEB] Char"/>
    <w:basedOn w:val="Heading1Char"/>
    <w:link w:val="ChapterTitleNumberBPBHEB"/>
    <w:rsid w:val="004D0E6C"/>
    <w:rPr>
      <w:rFonts w:ascii="Palatino Linotype" w:eastAsia="Palatino Linotype" w:hAnsi="Palatino Linotype" w:cs="Palatino Linotype"/>
      <w:bCs/>
      <w:smallCaps/>
      <w:color w:val="2F5496" w:themeColor="accent1" w:themeShade="BF"/>
      <w:sz w:val="70"/>
      <w:szCs w:val="70"/>
      <w:lang w:val="en-US"/>
    </w:rPr>
  </w:style>
  <w:style w:type="paragraph" w:customStyle="1" w:styleId="CodeBlockBPBHEB">
    <w:name w:val="Code Block [BPB HEB]"/>
    <w:basedOn w:val="Normal"/>
    <w:link w:val="CodeBlockBPBHEBChar"/>
    <w:qFormat/>
    <w:rsid w:val="004D0E6C"/>
    <w:pPr>
      <w:widowControl w:val="0"/>
      <w:spacing w:line="240" w:lineRule="auto"/>
    </w:pPr>
    <w:rPr>
      <w:rFonts w:ascii="Consolas" w:eastAsia="Arial" w:hAnsi="Consolas" w:cs="Arial"/>
      <w:sz w:val="20"/>
      <w:szCs w:val="20"/>
    </w:rPr>
  </w:style>
  <w:style w:type="character" w:customStyle="1" w:styleId="CodeBlockBPBHEBChar">
    <w:name w:val="Code Block [BPB HEB] Char"/>
    <w:basedOn w:val="DefaultParagraphFont"/>
    <w:link w:val="CodeBlockBPBHEB"/>
    <w:rsid w:val="004D0E6C"/>
    <w:rPr>
      <w:rFonts w:ascii="Consolas" w:eastAsia="Arial" w:hAnsi="Consolas" w:cs="Arial"/>
      <w:sz w:val="20"/>
      <w:szCs w:val="20"/>
      <w:lang w:val="en-US"/>
    </w:rPr>
  </w:style>
  <w:style w:type="paragraph" w:customStyle="1" w:styleId="CodeinTextBPBHEB">
    <w:name w:val="Code in Text [BPB HEB]"/>
    <w:basedOn w:val="Normal"/>
    <w:link w:val="CodeinTextBPBHEBChar"/>
    <w:qFormat/>
    <w:rsid w:val="004D0E6C"/>
    <w:pPr>
      <w:spacing w:after="0"/>
    </w:pPr>
    <w:rPr>
      <w:rFonts w:ascii="Consolas" w:hAnsi="Consolas"/>
      <w:b/>
      <w:sz w:val="20"/>
      <w:szCs w:val="20"/>
    </w:rPr>
  </w:style>
  <w:style w:type="character" w:customStyle="1" w:styleId="CodeinTextBPBHEBChar">
    <w:name w:val="Code in Text [BPB HEB] Char"/>
    <w:basedOn w:val="DefaultParagraphFont"/>
    <w:link w:val="CodeinTextBPBHEB"/>
    <w:rsid w:val="004D0E6C"/>
    <w:rPr>
      <w:rFonts w:ascii="Consolas" w:eastAsia="Palatino Linotype" w:hAnsi="Consolas" w:cs="Palatino Linotype"/>
      <w:b/>
      <w:sz w:val="20"/>
      <w:szCs w:val="20"/>
      <w:lang w:val="en-US"/>
    </w:rPr>
  </w:style>
  <w:style w:type="paragraph" w:customStyle="1" w:styleId="FigureCaptionBPBHEB">
    <w:name w:val="Figure Caption [BPB HEB]"/>
    <w:basedOn w:val="Normal"/>
    <w:link w:val="FigureCaptionBPBHEBChar"/>
    <w:qFormat/>
    <w:rsid w:val="004D0E6C"/>
    <w:pPr>
      <w:spacing w:after="0"/>
      <w:jc w:val="center"/>
    </w:pPr>
    <w:rPr>
      <w:bCs/>
      <w:i/>
      <w:iCs/>
      <w:sz w:val="18"/>
      <w:szCs w:val="18"/>
    </w:rPr>
  </w:style>
  <w:style w:type="character" w:customStyle="1" w:styleId="FigureCaptionBPBHEBChar">
    <w:name w:val="Figure Caption [BPB HEB] Char"/>
    <w:basedOn w:val="DefaultParagraphFont"/>
    <w:link w:val="FigureCaptionBPBHEB"/>
    <w:rsid w:val="004D0E6C"/>
    <w:rPr>
      <w:rFonts w:ascii="Palatino Linotype" w:eastAsia="Palatino Linotype" w:hAnsi="Palatino Linotype" w:cs="Palatino Linotype"/>
      <w:bCs/>
      <w:i/>
      <w:iCs/>
      <w:sz w:val="18"/>
      <w:szCs w:val="18"/>
      <w:lang w:val="en-US"/>
    </w:rPr>
  </w:style>
  <w:style w:type="paragraph" w:customStyle="1" w:styleId="Heading1BPBHEB">
    <w:name w:val="Heading 1 [BPB HEB]"/>
    <w:basedOn w:val="Heading1"/>
    <w:rsid w:val="004D0E6C"/>
    <w:pPr>
      <w:spacing w:before="400"/>
    </w:pPr>
    <w:rPr>
      <w:rFonts w:ascii="Palatino Linotype" w:eastAsia="Palatino Linotype" w:hAnsi="Palatino Linotype" w:cs="Palatino Linotype"/>
      <w:b/>
      <w:color w:val="auto"/>
      <w:sz w:val="40"/>
      <w:szCs w:val="40"/>
    </w:rPr>
  </w:style>
  <w:style w:type="paragraph" w:customStyle="1" w:styleId="Heading2BPBHEB">
    <w:name w:val="Heading 2 [BPB HEB]"/>
    <w:basedOn w:val="Heading2"/>
    <w:link w:val="Heading2BPBHEBChar"/>
    <w:qFormat/>
    <w:rsid w:val="004D0E6C"/>
    <w:pPr>
      <w:spacing w:before="200"/>
    </w:pPr>
    <w:rPr>
      <w:rFonts w:ascii="Palatino Linotype" w:eastAsia="Palatino Linotype" w:hAnsi="Palatino Linotype" w:cs="Palatino Linotype"/>
      <w:b/>
      <w:sz w:val="36"/>
      <w:szCs w:val="36"/>
    </w:rPr>
  </w:style>
  <w:style w:type="character" w:customStyle="1" w:styleId="Heading2BPBHEBChar">
    <w:name w:val="Heading 2 [BPB HEB] Char"/>
    <w:basedOn w:val="DefaultParagraphFont"/>
    <w:link w:val="Heading2BPBHEB"/>
    <w:rsid w:val="004D0E6C"/>
    <w:rPr>
      <w:rFonts w:ascii="Palatino Linotype" w:eastAsia="Palatino Linotype" w:hAnsi="Palatino Linotype" w:cs="Palatino Linotype"/>
      <w:b/>
      <w:color w:val="2F5496" w:themeColor="accent1" w:themeShade="BF"/>
      <w:sz w:val="36"/>
      <w:szCs w:val="36"/>
      <w:lang w:val="en-US"/>
    </w:rPr>
  </w:style>
  <w:style w:type="paragraph" w:customStyle="1" w:styleId="LinkBPBHEB">
    <w:name w:val="Link [BPB HEB]"/>
    <w:basedOn w:val="Normal"/>
    <w:link w:val="LinkBPBHEBChar"/>
    <w:qFormat/>
    <w:rsid w:val="004D0E6C"/>
    <w:rPr>
      <w:rFonts w:eastAsia="Arial" w:cs="Arial"/>
      <w:b/>
    </w:rPr>
  </w:style>
  <w:style w:type="character" w:customStyle="1" w:styleId="LinkBPBHEBChar">
    <w:name w:val="Link [BPB HEB] Char"/>
    <w:basedOn w:val="DefaultParagraphFont"/>
    <w:link w:val="LinkBPBHEB"/>
    <w:rsid w:val="004D0E6C"/>
    <w:rPr>
      <w:rFonts w:ascii="Palatino Linotype" w:eastAsia="Arial" w:hAnsi="Palatino Linotype" w:cs="Arial"/>
      <w:b/>
      <w:shd w:val="clear" w:color="auto" w:fill="FFFFFF"/>
      <w:lang w:val="en-US"/>
    </w:rPr>
  </w:style>
  <w:style w:type="paragraph" w:customStyle="1" w:styleId="NormalBPBHEB">
    <w:name w:val="Normal [BPB HEB]"/>
    <w:basedOn w:val="Normal"/>
    <w:link w:val="NormalBPBHEBChar"/>
    <w:qFormat/>
    <w:rsid w:val="004D0E6C"/>
  </w:style>
  <w:style w:type="character" w:customStyle="1" w:styleId="NormalBPBHEBChar">
    <w:name w:val="Normal [BPB HEB] Char"/>
    <w:basedOn w:val="DefaultParagraphFont"/>
    <w:link w:val="NormalBPBHEB"/>
    <w:rsid w:val="004D0E6C"/>
    <w:rPr>
      <w:rFonts w:ascii="Palatino Linotype" w:eastAsia="Palatino Linotype" w:hAnsi="Palatino Linotype" w:cs="Palatino Linotype"/>
      <w:shd w:val="clear" w:color="auto" w:fill="FFFFFF"/>
      <w:lang w:val="en-US"/>
    </w:rPr>
  </w:style>
  <w:style w:type="character" w:customStyle="1" w:styleId="ScreenTextBPBHEB">
    <w:name w:val="ScreenText[BPB HEB]"/>
    <w:uiPriority w:val="1"/>
    <w:qFormat/>
    <w:rsid w:val="004D0E6C"/>
    <w:rPr>
      <w:rFonts w:ascii="Calibri" w:hAnsi="Calibri"/>
      <w:b/>
      <w:color w:val="auto"/>
      <w:sz w:val="24"/>
      <w:u w:val="none"/>
    </w:rPr>
  </w:style>
  <w:style w:type="paragraph" w:customStyle="1" w:styleId="TableCaptionBPBHEB">
    <w:name w:val="Table Caption [BPB HEB]"/>
    <w:basedOn w:val="Normal"/>
    <w:link w:val="TableCaptionBPBHEBChar"/>
    <w:qFormat/>
    <w:rsid w:val="004D0E6C"/>
    <w:pPr>
      <w:spacing w:after="0"/>
      <w:jc w:val="center"/>
    </w:pPr>
    <w:rPr>
      <w:bCs/>
      <w:i/>
      <w:iCs/>
      <w:sz w:val="18"/>
      <w:szCs w:val="18"/>
    </w:rPr>
  </w:style>
  <w:style w:type="character" w:customStyle="1" w:styleId="TableCaptionBPBHEBChar">
    <w:name w:val="Table Caption [BPB HEB] Char"/>
    <w:basedOn w:val="DefaultParagraphFont"/>
    <w:link w:val="TableCaptionBPBHEB"/>
    <w:rsid w:val="004D0E6C"/>
    <w:rPr>
      <w:rFonts w:ascii="Palatino Linotype" w:eastAsia="Palatino Linotype" w:hAnsi="Palatino Linotype" w:cs="Palatino Linotype"/>
      <w:bCs/>
      <w:i/>
      <w:iCs/>
      <w:sz w:val="18"/>
      <w:szCs w:val="18"/>
      <w:lang w:val="en-US"/>
    </w:rPr>
  </w:style>
  <w:style w:type="character" w:customStyle="1" w:styleId="TIPINFOBPBHEB">
    <w:name w:val="TIP/INFO [BPB HEB]"/>
    <w:basedOn w:val="DefaultParagraphFont"/>
    <w:uiPriority w:val="1"/>
    <w:qFormat/>
    <w:rsid w:val="004D0E6C"/>
    <w:rPr>
      <w:rFonts w:ascii="Palatino Linotype" w:hAnsi="Palatino Linotype"/>
      <w:b/>
      <w:caps w:val="0"/>
      <w:smallCaps w:val="0"/>
      <w:color w:val="auto"/>
      <w:kern w:val="0"/>
      <w:sz w:val="24"/>
      <w:u w:val="none"/>
      <w:bdr w:val="none" w:sz="0" w:space="0" w:color="auto"/>
      <w:shd w:val="clear" w:color="auto" w:fill="D9D9D9" w:themeFill="background1" w:themeFillShade="D9"/>
      <w14:shadow w14:blurRad="0" w14:dist="0" w14:dir="0" w14:sx="0" w14:sy="0" w14:kx="0" w14:ky="0" w14:algn="none">
        <w14:srgbClr w14:val="000000"/>
      </w14:shadow>
      <w14:cntxtAlts w14:val="0"/>
    </w:rPr>
  </w:style>
  <w:style w:type="paragraph" w:customStyle="1" w:styleId="Figure">
    <w:name w:val="Figure"/>
    <w:aliases w:val="Table Caption"/>
    <w:basedOn w:val="Normal"/>
    <w:autoRedefine/>
    <w:qFormat/>
    <w:rsid w:val="00E552C3"/>
    <w:pPr>
      <w:spacing w:after="200"/>
      <w:jc w:val="center"/>
    </w:pPr>
    <w:rPr>
      <w:sz w:val="18"/>
    </w:rPr>
  </w:style>
  <w:style w:type="paragraph" w:customStyle="1" w:styleId="Heading3BPBHEB">
    <w:name w:val="Heading 3 [BPB HEB]"/>
    <w:basedOn w:val="Heading3"/>
    <w:qFormat/>
    <w:rsid w:val="004D0E6C"/>
    <w:rPr>
      <w:rFonts w:ascii="Palatino Linotype" w:hAnsi="Palatino Linotype"/>
      <w:b/>
      <w:color w:val="000000" w:themeColor="text1"/>
      <w:sz w:val="32"/>
      <w:lang w:val="en-IN"/>
    </w:rPr>
  </w:style>
  <w:style w:type="character" w:customStyle="1" w:styleId="Heading3Char">
    <w:name w:val="Heading 3 Char"/>
    <w:basedOn w:val="DefaultParagraphFont"/>
    <w:link w:val="Heading3"/>
    <w:uiPriority w:val="9"/>
    <w:rsid w:val="004D0E6C"/>
    <w:rPr>
      <w:rFonts w:asciiTheme="majorHAnsi" w:eastAsiaTheme="majorEastAsia" w:hAnsiTheme="majorHAnsi" w:cstheme="majorBidi"/>
      <w:color w:val="1F3763" w:themeColor="accent1" w:themeShade="7F"/>
      <w:sz w:val="24"/>
      <w:szCs w:val="24"/>
      <w:lang w:val="en-US"/>
    </w:rPr>
  </w:style>
  <w:style w:type="character" w:customStyle="1" w:styleId="Heading2Char">
    <w:name w:val="Heading 2 Char"/>
    <w:basedOn w:val="DefaultParagraphFont"/>
    <w:link w:val="Heading2"/>
    <w:uiPriority w:val="9"/>
    <w:rsid w:val="004D0E6C"/>
    <w:rPr>
      <w:rFonts w:asciiTheme="majorHAnsi" w:eastAsiaTheme="majorEastAsia" w:hAnsiTheme="majorHAnsi" w:cstheme="majorBidi"/>
      <w:color w:val="2F5496" w:themeColor="accent1" w:themeShade="BF"/>
      <w:sz w:val="26"/>
      <w:szCs w:val="26"/>
      <w:lang w:val="en-US"/>
    </w:rPr>
  </w:style>
  <w:style w:type="paragraph" w:styleId="Header">
    <w:name w:val="header"/>
    <w:basedOn w:val="Normal"/>
    <w:link w:val="HeaderChar"/>
    <w:uiPriority w:val="99"/>
    <w:unhideWhenUsed/>
    <w:rsid w:val="005935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35FF"/>
    <w:rPr>
      <w:lang w:val="en-US"/>
    </w:rPr>
  </w:style>
  <w:style w:type="paragraph" w:styleId="Footer">
    <w:name w:val="footer"/>
    <w:basedOn w:val="Normal"/>
    <w:link w:val="FooterChar"/>
    <w:uiPriority w:val="99"/>
    <w:unhideWhenUsed/>
    <w:rsid w:val="005935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35FF"/>
    <w:rPr>
      <w:lang w:val="en-US"/>
    </w:rPr>
  </w:style>
  <w:style w:type="paragraph" w:styleId="FootnoteText">
    <w:name w:val="footnote text"/>
    <w:basedOn w:val="Normal"/>
    <w:link w:val="FootnoteTextChar"/>
    <w:uiPriority w:val="99"/>
    <w:unhideWhenUsed/>
    <w:rsid w:val="003D5B30"/>
    <w:pPr>
      <w:spacing w:after="0" w:line="240" w:lineRule="auto"/>
    </w:pPr>
    <w:rPr>
      <w:sz w:val="20"/>
      <w:szCs w:val="20"/>
    </w:rPr>
  </w:style>
  <w:style w:type="character" w:customStyle="1" w:styleId="FootnoteTextChar">
    <w:name w:val="Footnote Text Char"/>
    <w:basedOn w:val="DefaultParagraphFont"/>
    <w:link w:val="FootnoteText"/>
    <w:uiPriority w:val="99"/>
    <w:rsid w:val="003D5B30"/>
    <w:rPr>
      <w:sz w:val="20"/>
      <w:szCs w:val="20"/>
      <w:lang w:val="en-US"/>
    </w:rPr>
  </w:style>
  <w:style w:type="character" w:styleId="FootnoteReference">
    <w:name w:val="footnote reference"/>
    <w:basedOn w:val="DefaultParagraphFont"/>
    <w:uiPriority w:val="99"/>
    <w:unhideWhenUsed/>
    <w:rsid w:val="003D5B30"/>
    <w:rPr>
      <w:vertAlign w:val="superscript"/>
    </w:rPr>
  </w:style>
  <w:style w:type="character" w:styleId="CommentReference">
    <w:name w:val="annotation reference"/>
    <w:basedOn w:val="DefaultParagraphFont"/>
    <w:uiPriority w:val="99"/>
    <w:semiHidden/>
    <w:unhideWhenUsed/>
    <w:rsid w:val="003D5B30"/>
    <w:rPr>
      <w:sz w:val="16"/>
      <w:szCs w:val="16"/>
    </w:rPr>
  </w:style>
  <w:style w:type="character" w:styleId="Hyperlink">
    <w:name w:val="Hyperlink"/>
    <w:basedOn w:val="DefaultParagraphFont"/>
    <w:uiPriority w:val="99"/>
    <w:unhideWhenUsed/>
    <w:rsid w:val="00E87109"/>
    <w:rPr>
      <w:color w:val="0563C1" w:themeColor="hyperlink"/>
      <w:u w:val="single"/>
    </w:rPr>
  </w:style>
  <w:style w:type="character" w:styleId="UnresolvedMention">
    <w:name w:val="Unresolved Mention"/>
    <w:basedOn w:val="DefaultParagraphFont"/>
    <w:uiPriority w:val="99"/>
    <w:semiHidden/>
    <w:unhideWhenUsed/>
    <w:rsid w:val="00E87109"/>
    <w:rPr>
      <w:color w:val="605E5C"/>
      <w:shd w:val="clear" w:color="auto" w:fill="E1DFDD"/>
    </w:rPr>
  </w:style>
  <w:style w:type="paragraph" w:styleId="EndnoteText">
    <w:name w:val="endnote text"/>
    <w:basedOn w:val="Normal"/>
    <w:link w:val="EndnoteTextChar"/>
    <w:uiPriority w:val="99"/>
    <w:semiHidden/>
    <w:unhideWhenUsed/>
    <w:rsid w:val="001A17D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A17D7"/>
    <w:rPr>
      <w:rFonts w:ascii="Palatino Linotype" w:hAnsi="Palatino Linotype"/>
      <w:color w:val="000000" w:themeColor="text1"/>
      <w:sz w:val="20"/>
      <w:szCs w:val="20"/>
      <w:lang w:val="en-US"/>
    </w:rPr>
  </w:style>
  <w:style w:type="character" w:styleId="EndnoteReference">
    <w:name w:val="endnote reference"/>
    <w:basedOn w:val="DefaultParagraphFont"/>
    <w:uiPriority w:val="99"/>
    <w:semiHidden/>
    <w:unhideWhenUsed/>
    <w:rsid w:val="001A17D7"/>
    <w:rPr>
      <w:vertAlign w:val="superscript"/>
    </w:rPr>
  </w:style>
  <w:style w:type="paragraph" w:customStyle="1" w:styleId="msonormal0">
    <w:name w:val="msonormal"/>
    <w:basedOn w:val="Normal"/>
    <w:rsid w:val="00A33D01"/>
    <w:pPr>
      <w:spacing w:before="100" w:beforeAutospacing="1"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A33D01"/>
    <w:pPr>
      <w:spacing w:before="100" w:beforeAutospacing="1"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33D01"/>
    <w:rPr>
      <w:b/>
      <w:bCs/>
    </w:rPr>
  </w:style>
  <w:style w:type="character" w:styleId="FollowedHyperlink">
    <w:name w:val="FollowedHyperlink"/>
    <w:basedOn w:val="DefaultParagraphFont"/>
    <w:uiPriority w:val="99"/>
    <w:semiHidden/>
    <w:unhideWhenUsed/>
    <w:rsid w:val="00A33D01"/>
    <w:rPr>
      <w:color w:val="800080"/>
      <w:u w:val="single"/>
    </w:rPr>
  </w:style>
  <w:style w:type="character" w:styleId="Emphasis">
    <w:name w:val="Emphasis"/>
    <w:basedOn w:val="DefaultParagraphFont"/>
    <w:uiPriority w:val="20"/>
    <w:qFormat/>
    <w:rsid w:val="00A33D01"/>
    <w:rPr>
      <w:i/>
      <w:iCs/>
    </w:rPr>
  </w:style>
  <w:style w:type="character" w:customStyle="1" w:styleId="flex-grow">
    <w:name w:val="flex-grow"/>
    <w:basedOn w:val="DefaultParagraphFont"/>
    <w:rsid w:val="00A33D01"/>
  </w:style>
  <w:style w:type="character" w:customStyle="1" w:styleId="Heading4Char">
    <w:name w:val="Heading 4 Char"/>
    <w:basedOn w:val="DefaultParagraphFont"/>
    <w:link w:val="Heading4"/>
    <w:uiPriority w:val="9"/>
    <w:rsid w:val="00AA52E0"/>
    <w:rPr>
      <w:rFonts w:asciiTheme="majorHAnsi" w:eastAsiaTheme="majorEastAsia" w:hAnsiTheme="majorHAnsi" w:cstheme="majorBidi"/>
      <w:i/>
      <w:iCs/>
      <w:color w:val="2F5496" w:themeColor="accent1" w:themeShade="BF"/>
      <w:lang w:val="en-US"/>
    </w:rPr>
  </w:style>
  <w:style w:type="paragraph" w:styleId="Title">
    <w:name w:val="Title"/>
    <w:basedOn w:val="Normal"/>
    <w:next w:val="Normal"/>
    <w:link w:val="TitleChar"/>
    <w:uiPriority w:val="10"/>
    <w:qFormat/>
    <w:rsid w:val="00C3274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274A"/>
    <w:rPr>
      <w:rFonts w:asciiTheme="majorHAnsi" w:eastAsiaTheme="majorEastAsia" w:hAnsiTheme="majorHAnsi" w:cstheme="majorBidi"/>
      <w:spacing w:val="-10"/>
      <w:kern w:val="28"/>
      <w:sz w:val="56"/>
      <w:szCs w:val="56"/>
      <w:lang w:val="en-US"/>
    </w:rPr>
  </w:style>
  <w:style w:type="paragraph" w:styleId="Caption">
    <w:name w:val="caption"/>
    <w:basedOn w:val="Normal"/>
    <w:next w:val="Normal"/>
    <w:uiPriority w:val="35"/>
    <w:unhideWhenUsed/>
    <w:qFormat/>
    <w:rsid w:val="00C97AA1"/>
    <w:pPr>
      <w:spacing w:after="200" w:line="240" w:lineRule="auto"/>
    </w:pPr>
    <w:rPr>
      <w:i/>
      <w:iCs/>
      <w:color w:val="44546A" w:themeColor="text2"/>
      <w:sz w:val="18"/>
      <w:szCs w:val="18"/>
    </w:rPr>
  </w:style>
  <w:style w:type="paragraph" w:styleId="ListParagraph">
    <w:name w:val="List Paragraph"/>
    <w:basedOn w:val="Normal"/>
    <w:uiPriority w:val="34"/>
    <w:qFormat/>
    <w:rsid w:val="00AB0847"/>
    <w:pPr>
      <w:ind w:left="720"/>
      <w:contextualSpacing/>
    </w:pPr>
  </w:style>
  <w:style w:type="paragraph" w:styleId="Bibliography">
    <w:name w:val="Bibliography"/>
    <w:basedOn w:val="Normal"/>
    <w:next w:val="Normal"/>
    <w:uiPriority w:val="37"/>
    <w:unhideWhenUsed/>
    <w:rsid w:val="001A51BE"/>
  </w:style>
  <w:style w:type="paragraph" w:styleId="Revision">
    <w:name w:val="Revision"/>
    <w:hidden/>
    <w:uiPriority w:val="99"/>
    <w:semiHidden/>
    <w:rsid w:val="004D0E6C"/>
    <w:pPr>
      <w:spacing w:after="0" w:line="240" w:lineRule="auto"/>
    </w:pPr>
    <w:rPr>
      <w:rFonts w:ascii="Palatino Linotype" w:hAnsi="Palatino Linotype"/>
      <w:color w:val="000000" w:themeColor="text1"/>
      <w:lang w:val="en-US"/>
    </w:rPr>
  </w:style>
  <w:style w:type="paragraph" w:customStyle="1" w:styleId="FigureBPBHEB">
    <w:name w:val="Figure [BPB HEB]"/>
    <w:basedOn w:val="Normal"/>
    <w:qFormat/>
    <w:rsid w:val="004D0E6C"/>
    <w:pPr>
      <w:spacing w:after="200"/>
      <w:jc w:val="center"/>
    </w:pPr>
    <w:rPr>
      <w:sz w:val="18"/>
    </w:rPr>
  </w:style>
  <w:style w:type="paragraph" w:styleId="CommentText">
    <w:name w:val="annotation text"/>
    <w:basedOn w:val="Normal"/>
    <w:link w:val="CommentTextChar"/>
    <w:uiPriority w:val="99"/>
    <w:unhideWhenUsed/>
    <w:rsid w:val="00E023E7"/>
    <w:pPr>
      <w:spacing w:line="240" w:lineRule="auto"/>
    </w:pPr>
    <w:rPr>
      <w:sz w:val="20"/>
      <w:szCs w:val="20"/>
    </w:rPr>
  </w:style>
  <w:style w:type="character" w:customStyle="1" w:styleId="CommentTextChar">
    <w:name w:val="Comment Text Char"/>
    <w:basedOn w:val="DefaultParagraphFont"/>
    <w:link w:val="CommentText"/>
    <w:uiPriority w:val="99"/>
    <w:rsid w:val="00E023E7"/>
    <w:rPr>
      <w:sz w:val="20"/>
      <w:szCs w:val="20"/>
      <w:lang w:val="en-US"/>
    </w:rPr>
  </w:style>
  <w:style w:type="paragraph" w:styleId="CommentSubject">
    <w:name w:val="annotation subject"/>
    <w:basedOn w:val="CommentText"/>
    <w:next w:val="CommentText"/>
    <w:link w:val="CommentSubjectChar"/>
    <w:uiPriority w:val="99"/>
    <w:semiHidden/>
    <w:unhideWhenUsed/>
    <w:rsid w:val="00E023E7"/>
    <w:rPr>
      <w:b/>
      <w:bCs/>
    </w:rPr>
  </w:style>
  <w:style w:type="character" w:customStyle="1" w:styleId="CommentSubjectChar">
    <w:name w:val="Comment Subject Char"/>
    <w:basedOn w:val="CommentTextChar"/>
    <w:link w:val="CommentSubject"/>
    <w:uiPriority w:val="99"/>
    <w:semiHidden/>
    <w:rsid w:val="00E023E7"/>
    <w:rPr>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1101">
      <w:bodyDiv w:val="1"/>
      <w:marLeft w:val="0"/>
      <w:marRight w:val="0"/>
      <w:marTop w:val="0"/>
      <w:marBottom w:val="0"/>
      <w:divBdr>
        <w:top w:val="none" w:sz="0" w:space="0" w:color="auto"/>
        <w:left w:val="none" w:sz="0" w:space="0" w:color="auto"/>
        <w:bottom w:val="none" w:sz="0" w:space="0" w:color="auto"/>
        <w:right w:val="none" w:sz="0" w:space="0" w:color="auto"/>
      </w:divBdr>
    </w:div>
    <w:div w:id="359590">
      <w:bodyDiv w:val="1"/>
      <w:marLeft w:val="0"/>
      <w:marRight w:val="0"/>
      <w:marTop w:val="0"/>
      <w:marBottom w:val="0"/>
      <w:divBdr>
        <w:top w:val="none" w:sz="0" w:space="0" w:color="auto"/>
        <w:left w:val="none" w:sz="0" w:space="0" w:color="auto"/>
        <w:bottom w:val="none" w:sz="0" w:space="0" w:color="auto"/>
        <w:right w:val="none" w:sz="0" w:space="0" w:color="auto"/>
      </w:divBdr>
    </w:div>
    <w:div w:id="1203106">
      <w:bodyDiv w:val="1"/>
      <w:marLeft w:val="0"/>
      <w:marRight w:val="0"/>
      <w:marTop w:val="0"/>
      <w:marBottom w:val="0"/>
      <w:divBdr>
        <w:top w:val="none" w:sz="0" w:space="0" w:color="auto"/>
        <w:left w:val="none" w:sz="0" w:space="0" w:color="auto"/>
        <w:bottom w:val="none" w:sz="0" w:space="0" w:color="auto"/>
        <w:right w:val="none" w:sz="0" w:space="0" w:color="auto"/>
      </w:divBdr>
    </w:div>
    <w:div w:id="1205567">
      <w:bodyDiv w:val="1"/>
      <w:marLeft w:val="0"/>
      <w:marRight w:val="0"/>
      <w:marTop w:val="0"/>
      <w:marBottom w:val="0"/>
      <w:divBdr>
        <w:top w:val="none" w:sz="0" w:space="0" w:color="auto"/>
        <w:left w:val="none" w:sz="0" w:space="0" w:color="auto"/>
        <w:bottom w:val="none" w:sz="0" w:space="0" w:color="auto"/>
        <w:right w:val="none" w:sz="0" w:space="0" w:color="auto"/>
      </w:divBdr>
    </w:div>
    <w:div w:id="1785791">
      <w:bodyDiv w:val="1"/>
      <w:marLeft w:val="0"/>
      <w:marRight w:val="0"/>
      <w:marTop w:val="0"/>
      <w:marBottom w:val="0"/>
      <w:divBdr>
        <w:top w:val="none" w:sz="0" w:space="0" w:color="auto"/>
        <w:left w:val="none" w:sz="0" w:space="0" w:color="auto"/>
        <w:bottom w:val="none" w:sz="0" w:space="0" w:color="auto"/>
        <w:right w:val="none" w:sz="0" w:space="0" w:color="auto"/>
      </w:divBdr>
    </w:div>
    <w:div w:id="2829184">
      <w:bodyDiv w:val="1"/>
      <w:marLeft w:val="0"/>
      <w:marRight w:val="0"/>
      <w:marTop w:val="0"/>
      <w:marBottom w:val="0"/>
      <w:divBdr>
        <w:top w:val="none" w:sz="0" w:space="0" w:color="auto"/>
        <w:left w:val="none" w:sz="0" w:space="0" w:color="auto"/>
        <w:bottom w:val="none" w:sz="0" w:space="0" w:color="auto"/>
        <w:right w:val="none" w:sz="0" w:space="0" w:color="auto"/>
      </w:divBdr>
    </w:div>
    <w:div w:id="3098503">
      <w:bodyDiv w:val="1"/>
      <w:marLeft w:val="0"/>
      <w:marRight w:val="0"/>
      <w:marTop w:val="0"/>
      <w:marBottom w:val="0"/>
      <w:divBdr>
        <w:top w:val="none" w:sz="0" w:space="0" w:color="auto"/>
        <w:left w:val="none" w:sz="0" w:space="0" w:color="auto"/>
        <w:bottom w:val="none" w:sz="0" w:space="0" w:color="auto"/>
        <w:right w:val="none" w:sz="0" w:space="0" w:color="auto"/>
      </w:divBdr>
    </w:div>
    <w:div w:id="4214380">
      <w:bodyDiv w:val="1"/>
      <w:marLeft w:val="0"/>
      <w:marRight w:val="0"/>
      <w:marTop w:val="0"/>
      <w:marBottom w:val="0"/>
      <w:divBdr>
        <w:top w:val="none" w:sz="0" w:space="0" w:color="auto"/>
        <w:left w:val="none" w:sz="0" w:space="0" w:color="auto"/>
        <w:bottom w:val="none" w:sz="0" w:space="0" w:color="auto"/>
        <w:right w:val="none" w:sz="0" w:space="0" w:color="auto"/>
      </w:divBdr>
    </w:div>
    <w:div w:id="4334249">
      <w:bodyDiv w:val="1"/>
      <w:marLeft w:val="0"/>
      <w:marRight w:val="0"/>
      <w:marTop w:val="0"/>
      <w:marBottom w:val="0"/>
      <w:divBdr>
        <w:top w:val="none" w:sz="0" w:space="0" w:color="auto"/>
        <w:left w:val="none" w:sz="0" w:space="0" w:color="auto"/>
        <w:bottom w:val="none" w:sz="0" w:space="0" w:color="auto"/>
        <w:right w:val="none" w:sz="0" w:space="0" w:color="auto"/>
      </w:divBdr>
    </w:div>
    <w:div w:id="4476486">
      <w:bodyDiv w:val="1"/>
      <w:marLeft w:val="0"/>
      <w:marRight w:val="0"/>
      <w:marTop w:val="0"/>
      <w:marBottom w:val="0"/>
      <w:divBdr>
        <w:top w:val="none" w:sz="0" w:space="0" w:color="auto"/>
        <w:left w:val="none" w:sz="0" w:space="0" w:color="auto"/>
        <w:bottom w:val="none" w:sz="0" w:space="0" w:color="auto"/>
        <w:right w:val="none" w:sz="0" w:space="0" w:color="auto"/>
      </w:divBdr>
    </w:div>
    <w:div w:id="4478261">
      <w:bodyDiv w:val="1"/>
      <w:marLeft w:val="0"/>
      <w:marRight w:val="0"/>
      <w:marTop w:val="0"/>
      <w:marBottom w:val="0"/>
      <w:divBdr>
        <w:top w:val="none" w:sz="0" w:space="0" w:color="auto"/>
        <w:left w:val="none" w:sz="0" w:space="0" w:color="auto"/>
        <w:bottom w:val="none" w:sz="0" w:space="0" w:color="auto"/>
        <w:right w:val="none" w:sz="0" w:space="0" w:color="auto"/>
      </w:divBdr>
    </w:div>
    <w:div w:id="4483475">
      <w:bodyDiv w:val="1"/>
      <w:marLeft w:val="0"/>
      <w:marRight w:val="0"/>
      <w:marTop w:val="0"/>
      <w:marBottom w:val="0"/>
      <w:divBdr>
        <w:top w:val="none" w:sz="0" w:space="0" w:color="auto"/>
        <w:left w:val="none" w:sz="0" w:space="0" w:color="auto"/>
        <w:bottom w:val="none" w:sz="0" w:space="0" w:color="auto"/>
        <w:right w:val="none" w:sz="0" w:space="0" w:color="auto"/>
      </w:divBdr>
    </w:div>
    <w:div w:id="5838754">
      <w:bodyDiv w:val="1"/>
      <w:marLeft w:val="0"/>
      <w:marRight w:val="0"/>
      <w:marTop w:val="0"/>
      <w:marBottom w:val="0"/>
      <w:divBdr>
        <w:top w:val="none" w:sz="0" w:space="0" w:color="auto"/>
        <w:left w:val="none" w:sz="0" w:space="0" w:color="auto"/>
        <w:bottom w:val="none" w:sz="0" w:space="0" w:color="auto"/>
        <w:right w:val="none" w:sz="0" w:space="0" w:color="auto"/>
      </w:divBdr>
    </w:div>
    <w:div w:id="7294821">
      <w:bodyDiv w:val="1"/>
      <w:marLeft w:val="0"/>
      <w:marRight w:val="0"/>
      <w:marTop w:val="0"/>
      <w:marBottom w:val="0"/>
      <w:divBdr>
        <w:top w:val="none" w:sz="0" w:space="0" w:color="auto"/>
        <w:left w:val="none" w:sz="0" w:space="0" w:color="auto"/>
        <w:bottom w:val="none" w:sz="0" w:space="0" w:color="auto"/>
        <w:right w:val="none" w:sz="0" w:space="0" w:color="auto"/>
      </w:divBdr>
    </w:div>
    <w:div w:id="7759787">
      <w:bodyDiv w:val="1"/>
      <w:marLeft w:val="0"/>
      <w:marRight w:val="0"/>
      <w:marTop w:val="0"/>
      <w:marBottom w:val="0"/>
      <w:divBdr>
        <w:top w:val="none" w:sz="0" w:space="0" w:color="auto"/>
        <w:left w:val="none" w:sz="0" w:space="0" w:color="auto"/>
        <w:bottom w:val="none" w:sz="0" w:space="0" w:color="auto"/>
        <w:right w:val="none" w:sz="0" w:space="0" w:color="auto"/>
      </w:divBdr>
    </w:div>
    <w:div w:id="7761665">
      <w:bodyDiv w:val="1"/>
      <w:marLeft w:val="0"/>
      <w:marRight w:val="0"/>
      <w:marTop w:val="0"/>
      <w:marBottom w:val="0"/>
      <w:divBdr>
        <w:top w:val="none" w:sz="0" w:space="0" w:color="auto"/>
        <w:left w:val="none" w:sz="0" w:space="0" w:color="auto"/>
        <w:bottom w:val="none" w:sz="0" w:space="0" w:color="auto"/>
        <w:right w:val="none" w:sz="0" w:space="0" w:color="auto"/>
      </w:divBdr>
    </w:div>
    <w:div w:id="9256069">
      <w:bodyDiv w:val="1"/>
      <w:marLeft w:val="0"/>
      <w:marRight w:val="0"/>
      <w:marTop w:val="0"/>
      <w:marBottom w:val="0"/>
      <w:divBdr>
        <w:top w:val="none" w:sz="0" w:space="0" w:color="auto"/>
        <w:left w:val="none" w:sz="0" w:space="0" w:color="auto"/>
        <w:bottom w:val="none" w:sz="0" w:space="0" w:color="auto"/>
        <w:right w:val="none" w:sz="0" w:space="0" w:color="auto"/>
      </w:divBdr>
    </w:div>
    <w:div w:id="9765070">
      <w:bodyDiv w:val="1"/>
      <w:marLeft w:val="0"/>
      <w:marRight w:val="0"/>
      <w:marTop w:val="0"/>
      <w:marBottom w:val="0"/>
      <w:divBdr>
        <w:top w:val="none" w:sz="0" w:space="0" w:color="auto"/>
        <w:left w:val="none" w:sz="0" w:space="0" w:color="auto"/>
        <w:bottom w:val="none" w:sz="0" w:space="0" w:color="auto"/>
        <w:right w:val="none" w:sz="0" w:space="0" w:color="auto"/>
      </w:divBdr>
    </w:div>
    <w:div w:id="10843858">
      <w:bodyDiv w:val="1"/>
      <w:marLeft w:val="0"/>
      <w:marRight w:val="0"/>
      <w:marTop w:val="0"/>
      <w:marBottom w:val="0"/>
      <w:divBdr>
        <w:top w:val="none" w:sz="0" w:space="0" w:color="auto"/>
        <w:left w:val="none" w:sz="0" w:space="0" w:color="auto"/>
        <w:bottom w:val="none" w:sz="0" w:space="0" w:color="auto"/>
        <w:right w:val="none" w:sz="0" w:space="0" w:color="auto"/>
      </w:divBdr>
    </w:div>
    <w:div w:id="12265960">
      <w:bodyDiv w:val="1"/>
      <w:marLeft w:val="0"/>
      <w:marRight w:val="0"/>
      <w:marTop w:val="0"/>
      <w:marBottom w:val="0"/>
      <w:divBdr>
        <w:top w:val="none" w:sz="0" w:space="0" w:color="auto"/>
        <w:left w:val="none" w:sz="0" w:space="0" w:color="auto"/>
        <w:bottom w:val="none" w:sz="0" w:space="0" w:color="auto"/>
        <w:right w:val="none" w:sz="0" w:space="0" w:color="auto"/>
      </w:divBdr>
    </w:div>
    <w:div w:id="12390756">
      <w:bodyDiv w:val="1"/>
      <w:marLeft w:val="0"/>
      <w:marRight w:val="0"/>
      <w:marTop w:val="0"/>
      <w:marBottom w:val="0"/>
      <w:divBdr>
        <w:top w:val="none" w:sz="0" w:space="0" w:color="auto"/>
        <w:left w:val="none" w:sz="0" w:space="0" w:color="auto"/>
        <w:bottom w:val="none" w:sz="0" w:space="0" w:color="auto"/>
        <w:right w:val="none" w:sz="0" w:space="0" w:color="auto"/>
      </w:divBdr>
    </w:div>
    <w:div w:id="12851247">
      <w:bodyDiv w:val="1"/>
      <w:marLeft w:val="0"/>
      <w:marRight w:val="0"/>
      <w:marTop w:val="0"/>
      <w:marBottom w:val="0"/>
      <w:divBdr>
        <w:top w:val="none" w:sz="0" w:space="0" w:color="auto"/>
        <w:left w:val="none" w:sz="0" w:space="0" w:color="auto"/>
        <w:bottom w:val="none" w:sz="0" w:space="0" w:color="auto"/>
        <w:right w:val="none" w:sz="0" w:space="0" w:color="auto"/>
      </w:divBdr>
    </w:div>
    <w:div w:id="13070081">
      <w:bodyDiv w:val="1"/>
      <w:marLeft w:val="0"/>
      <w:marRight w:val="0"/>
      <w:marTop w:val="0"/>
      <w:marBottom w:val="0"/>
      <w:divBdr>
        <w:top w:val="none" w:sz="0" w:space="0" w:color="auto"/>
        <w:left w:val="none" w:sz="0" w:space="0" w:color="auto"/>
        <w:bottom w:val="none" w:sz="0" w:space="0" w:color="auto"/>
        <w:right w:val="none" w:sz="0" w:space="0" w:color="auto"/>
      </w:divBdr>
    </w:div>
    <w:div w:id="13192235">
      <w:bodyDiv w:val="1"/>
      <w:marLeft w:val="0"/>
      <w:marRight w:val="0"/>
      <w:marTop w:val="0"/>
      <w:marBottom w:val="0"/>
      <w:divBdr>
        <w:top w:val="none" w:sz="0" w:space="0" w:color="auto"/>
        <w:left w:val="none" w:sz="0" w:space="0" w:color="auto"/>
        <w:bottom w:val="none" w:sz="0" w:space="0" w:color="auto"/>
        <w:right w:val="none" w:sz="0" w:space="0" w:color="auto"/>
      </w:divBdr>
    </w:div>
    <w:div w:id="13308579">
      <w:bodyDiv w:val="1"/>
      <w:marLeft w:val="0"/>
      <w:marRight w:val="0"/>
      <w:marTop w:val="0"/>
      <w:marBottom w:val="0"/>
      <w:divBdr>
        <w:top w:val="none" w:sz="0" w:space="0" w:color="auto"/>
        <w:left w:val="none" w:sz="0" w:space="0" w:color="auto"/>
        <w:bottom w:val="none" w:sz="0" w:space="0" w:color="auto"/>
        <w:right w:val="none" w:sz="0" w:space="0" w:color="auto"/>
      </w:divBdr>
    </w:div>
    <w:div w:id="13961786">
      <w:bodyDiv w:val="1"/>
      <w:marLeft w:val="0"/>
      <w:marRight w:val="0"/>
      <w:marTop w:val="0"/>
      <w:marBottom w:val="0"/>
      <w:divBdr>
        <w:top w:val="none" w:sz="0" w:space="0" w:color="auto"/>
        <w:left w:val="none" w:sz="0" w:space="0" w:color="auto"/>
        <w:bottom w:val="none" w:sz="0" w:space="0" w:color="auto"/>
        <w:right w:val="none" w:sz="0" w:space="0" w:color="auto"/>
      </w:divBdr>
    </w:div>
    <w:div w:id="14155961">
      <w:bodyDiv w:val="1"/>
      <w:marLeft w:val="0"/>
      <w:marRight w:val="0"/>
      <w:marTop w:val="0"/>
      <w:marBottom w:val="0"/>
      <w:divBdr>
        <w:top w:val="none" w:sz="0" w:space="0" w:color="auto"/>
        <w:left w:val="none" w:sz="0" w:space="0" w:color="auto"/>
        <w:bottom w:val="none" w:sz="0" w:space="0" w:color="auto"/>
        <w:right w:val="none" w:sz="0" w:space="0" w:color="auto"/>
      </w:divBdr>
    </w:div>
    <w:div w:id="14962584">
      <w:bodyDiv w:val="1"/>
      <w:marLeft w:val="0"/>
      <w:marRight w:val="0"/>
      <w:marTop w:val="0"/>
      <w:marBottom w:val="0"/>
      <w:divBdr>
        <w:top w:val="none" w:sz="0" w:space="0" w:color="auto"/>
        <w:left w:val="none" w:sz="0" w:space="0" w:color="auto"/>
        <w:bottom w:val="none" w:sz="0" w:space="0" w:color="auto"/>
        <w:right w:val="none" w:sz="0" w:space="0" w:color="auto"/>
      </w:divBdr>
    </w:div>
    <w:div w:id="14963151">
      <w:bodyDiv w:val="1"/>
      <w:marLeft w:val="0"/>
      <w:marRight w:val="0"/>
      <w:marTop w:val="0"/>
      <w:marBottom w:val="0"/>
      <w:divBdr>
        <w:top w:val="none" w:sz="0" w:space="0" w:color="auto"/>
        <w:left w:val="none" w:sz="0" w:space="0" w:color="auto"/>
        <w:bottom w:val="none" w:sz="0" w:space="0" w:color="auto"/>
        <w:right w:val="none" w:sz="0" w:space="0" w:color="auto"/>
      </w:divBdr>
    </w:div>
    <w:div w:id="15085602">
      <w:bodyDiv w:val="1"/>
      <w:marLeft w:val="0"/>
      <w:marRight w:val="0"/>
      <w:marTop w:val="0"/>
      <w:marBottom w:val="0"/>
      <w:divBdr>
        <w:top w:val="none" w:sz="0" w:space="0" w:color="auto"/>
        <w:left w:val="none" w:sz="0" w:space="0" w:color="auto"/>
        <w:bottom w:val="none" w:sz="0" w:space="0" w:color="auto"/>
        <w:right w:val="none" w:sz="0" w:space="0" w:color="auto"/>
      </w:divBdr>
    </w:div>
    <w:div w:id="15422515">
      <w:bodyDiv w:val="1"/>
      <w:marLeft w:val="0"/>
      <w:marRight w:val="0"/>
      <w:marTop w:val="0"/>
      <w:marBottom w:val="0"/>
      <w:divBdr>
        <w:top w:val="none" w:sz="0" w:space="0" w:color="auto"/>
        <w:left w:val="none" w:sz="0" w:space="0" w:color="auto"/>
        <w:bottom w:val="none" w:sz="0" w:space="0" w:color="auto"/>
        <w:right w:val="none" w:sz="0" w:space="0" w:color="auto"/>
      </w:divBdr>
    </w:div>
    <w:div w:id="15892035">
      <w:bodyDiv w:val="1"/>
      <w:marLeft w:val="0"/>
      <w:marRight w:val="0"/>
      <w:marTop w:val="0"/>
      <w:marBottom w:val="0"/>
      <w:divBdr>
        <w:top w:val="none" w:sz="0" w:space="0" w:color="auto"/>
        <w:left w:val="none" w:sz="0" w:space="0" w:color="auto"/>
        <w:bottom w:val="none" w:sz="0" w:space="0" w:color="auto"/>
        <w:right w:val="none" w:sz="0" w:space="0" w:color="auto"/>
      </w:divBdr>
    </w:div>
    <w:div w:id="16005281">
      <w:bodyDiv w:val="1"/>
      <w:marLeft w:val="0"/>
      <w:marRight w:val="0"/>
      <w:marTop w:val="0"/>
      <w:marBottom w:val="0"/>
      <w:divBdr>
        <w:top w:val="none" w:sz="0" w:space="0" w:color="auto"/>
        <w:left w:val="none" w:sz="0" w:space="0" w:color="auto"/>
        <w:bottom w:val="none" w:sz="0" w:space="0" w:color="auto"/>
        <w:right w:val="none" w:sz="0" w:space="0" w:color="auto"/>
      </w:divBdr>
    </w:div>
    <w:div w:id="17509733">
      <w:bodyDiv w:val="1"/>
      <w:marLeft w:val="0"/>
      <w:marRight w:val="0"/>
      <w:marTop w:val="0"/>
      <w:marBottom w:val="0"/>
      <w:divBdr>
        <w:top w:val="none" w:sz="0" w:space="0" w:color="auto"/>
        <w:left w:val="none" w:sz="0" w:space="0" w:color="auto"/>
        <w:bottom w:val="none" w:sz="0" w:space="0" w:color="auto"/>
        <w:right w:val="none" w:sz="0" w:space="0" w:color="auto"/>
      </w:divBdr>
    </w:div>
    <w:div w:id="17515683">
      <w:bodyDiv w:val="1"/>
      <w:marLeft w:val="0"/>
      <w:marRight w:val="0"/>
      <w:marTop w:val="0"/>
      <w:marBottom w:val="0"/>
      <w:divBdr>
        <w:top w:val="none" w:sz="0" w:space="0" w:color="auto"/>
        <w:left w:val="none" w:sz="0" w:space="0" w:color="auto"/>
        <w:bottom w:val="none" w:sz="0" w:space="0" w:color="auto"/>
        <w:right w:val="none" w:sz="0" w:space="0" w:color="auto"/>
      </w:divBdr>
    </w:div>
    <w:div w:id="18242302">
      <w:bodyDiv w:val="1"/>
      <w:marLeft w:val="0"/>
      <w:marRight w:val="0"/>
      <w:marTop w:val="0"/>
      <w:marBottom w:val="0"/>
      <w:divBdr>
        <w:top w:val="none" w:sz="0" w:space="0" w:color="auto"/>
        <w:left w:val="none" w:sz="0" w:space="0" w:color="auto"/>
        <w:bottom w:val="none" w:sz="0" w:space="0" w:color="auto"/>
        <w:right w:val="none" w:sz="0" w:space="0" w:color="auto"/>
      </w:divBdr>
    </w:div>
    <w:div w:id="18628425">
      <w:bodyDiv w:val="1"/>
      <w:marLeft w:val="0"/>
      <w:marRight w:val="0"/>
      <w:marTop w:val="0"/>
      <w:marBottom w:val="0"/>
      <w:divBdr>
        <w:top w:val="none" w:sz="0" w:space="0" w:color="auto"/>
        <w:left w:val="none" w:sz="0" w:space="0" w:color="auto"/>
        <w:bottom w:val="none" w:sz="0" w:space="0" w:color="auto"/>
        <w:right w:val="none" w:sz="0" w:space="0" w:color="auto"/>
      </w:divBdr>
    </w:div>
    <w:div w:id="19137090">
      <w:bodyDiv w:val="1"/>
      <w:marLeft w:val="0"/>
      <w:marRight w:val="0"/>
      <w:marTop w:val="0"/>
      <w:marBottom w:val="0"/>
      <w:divBdr>
        <w:top w:val="none" w:sz="0" w:space="0" w:color="auto"/>
        <w:left w:val="none" w:sz="0" w:space="0" w:color="auto"/>
        <w:bottom w:val="none" w:sz="0" w:space="0" w:color="auto"/>
        <w:right w:val="none" w:sz="0" w:space="0" w:color="auto"/>
      </w:divBdr>
    </w:div>
    <w:div w:id="19209613">
      <w:bodyDiv w:val="1"/>
      <w:marLeft w:val="0"/>
      <w:marRight w:val="0"/>
      <w:marTop w:val="0"/>
      <w:marBottom w:val="0"/>
      <w:divBdr>
        <w:top w:val="none" w:sz="0" w:space="0" w:color="auto"/>
        <w:left w:val="none" w:sz="0" w:space="0" w:color="auto"/>
        <w:bottom w:val="none" w:sz="0" w:space="0" w:color="auto"/>
        <w:right w:val="none" w:sz="0" w:space="0" w:color="auto"/>
      </w:divBdr>
    </w:div>
    <w:div w:id="20130670">
      <w:bodyDiv w:val="1"/>
      <w:marLeft w:val="0"/>
      <w:marRight w:val="0"/>
      <w:marTop w:val="0"/>
      <w:marBottom w:val="0"/>
      <w:divBdr>
        <w:top w:val="none" w:sz="0" w:space="0" w:color="auto"/>
        <w:left w:val="none" w:sz="0" w:space="0" w:color="auto"/>
        <w:bottom w:val="none" w:sz="0" w:space="0" w:color="auto"/>
        <w:right w:val="none" w:sz="0" w:space="0" w:color="auto"/>
      </w:divBdr>
    </w:div>
    <w:div w:id="20591507">
      <w:bodyDiv w:val="1"/>
      <w:marLeft w:val="0"/>
      <w:marRight w:val="0"/>
      <w:marTop w:val="0"/>
      <w:marBottom w:val="0"/>
      <w:divBdr>
        <w:top w:val="none" w:sz="0" w:space="0" w:color="auto"/>
        <w:left w:val="none" w:sz="0" w:space="0" w:color="auto"/>
        <w:bottom w:val="none" w:sz="0" w:space="0" w:color="auto"/>
        <w:right w:val="none" w:sz="0" w:space="0" w:color="auto"/>
      </w:divBdr>
    </w:div>
    <w:div w:id="21591208">
      <w:bodyDiv w:val="1"/>
      <w:marLeft w:val="0"/>
      <w:marRight w:val="0"/>
      <w:marTop w:val="0"/>
      <w:marBottom w:val="0"/>
      <w:divBdr>
        <w:top w:val="none" w:sz="0" w:space="0" w:color="auto"/>
        <w:left w:val="none" w:sz="0" w:space="0" w:color="auto"/>
        <w:bottom w:val="none" w:sz="0" w:space="0" w:color="auto"/>
        <w:right w:val="none" w:sz="0" w:space="0" w:color="auto"/>
      </w:divBdr>
    </w:div>
    <w:div w:id="21638634">
      <w:bodyDiv w:val="1"/>
      <w:marLeft w:val="0"/>
      <w:marRight w:val="0"/>
      <w:marTop w:val="0"/>
      <w:marBottom w:val="0"/>
      <w:divBdr>
        <w:top w:val="none" w:sz="0" w:space="0" w:color="auto"/>
        <w:left w:val="none" w:sz="0" w:space="0" w:color="auto"/>
        <w:bottom w:val="none" w:sz="0" w:space="0" w:color="auto"/>
        <w:right w:val="none" w:sz="0" w:space="0" w:color="auto"/>
      </w:divBdr>
    </w:div>
    <w:div w:id="21832861">
      <w:bodyDiv w:val="1"/>
      <w:marLeft w:val="0"/>
      <w:marRight w:val="0"/>
      <w:marTop w:val="0"/>
      <w:marBottom w:val="0"/>
      <w:divBdr>
        <w:top w:val="none" w:sz="0" w:space="0" w:color="auto"/>
        <w:left w:val="none" w:sz="0" w:space="0" w:color="auto"/>
        <w:bottom w:val="none" w:sz="0" w:space="0" w:color="auto"/>
        <w:right w:val="none" w:sz="0" w:space="0" w:color="auto"/>
      </w:divBdr>
    </w:div>
    <w:div w:id="23793738">
      <w:bodyDiv w:val="1"/>
      <w:marLeft w:val="0"/>
      <w:marRight w:val="0"/>
      <w:marTop w:val="0"/>
      <w:marBottom w:val="0"/>
      <w:divBdr>
        <w:top w:val="none" w:sz="0" w:space="0" w:color="auto"/>
        <w:left w:val="none" w:sz="0" w:space="0" w:color="auto"/>
        <w:bottom w:val="none" w:sz="0" w:space="0" w:color="auto"/>
        <w:right w:val="none" w:sz="0" w:space="0" w:color="auto"/>
      </w:divBdr>
    </w:div>
    <w:div w:id="24916606">
      <w:bodyDiv w:val="1"/>
      <w:marLeft w:val="0"/>
      <w:marRight w:val="0"/>
      <w:marTop w:val="0"/>
      <w:marBottom w:val="0"/>
      <w:divBdr>
        <w:top w:val="none" w:sz="0" w:space="0" w:color="auto"/>
        <w:left w:val="none" w:sz="0" w:space="0" w:color="auto"/>
        <w:bottom w:val="none" w:sz="0" w:space="0" w:color="auto"/>
        <w:right w:val="none" w:sz="0" w:space="0" w:color="auto"/>
      </w:divBdr>
    </w:div>
    <w:div w:id="25253619">
      <w:bodyDiv w:val="1"/>
      <w:marLeft w:val="0"/>
      <w:marRight w:val="0"/>
      <w:marTop w:val="0"/>
      <w:marBottom w:val="0"/>
      <w:divBdr>
        <w:top w:val="none" w:sz="0" w:space="0" w:color="auto"/>
        <w:left w:val="none" w:sz="0" w:space="0" w:color="auto"/>
        <w:bottom w:val="none" w:sz="0" w:space="0" w:color="auto"/>
        <w:right w:val="none" w:sz="0" w:space="0" w:color="auto"/>
      </w:divBdr>
    </w:div>
    <w:div w:id="25369528">
      <w:bodyDiv w:val="1"/>
      <w:marLeft w:val="0"/>
      <w:marRight w:val="0"/>
      <w:marTop w:val="0"/>
      <w:marBottom w:val="0"/>
      <w:divBdr>
        <w:top w:val="none" w:sz="0" w:space="0" w:color="auto"/>
        <w:left w:val="none" w:sz="0" w:space="0" w:color="auto"/>
        <w:bottom w:val="none" w:sz="0" w:space="0" w:color="auto"/>
        <w:right w:val="none" w:sz="0" w:space="0" w:color="auto"/>
      </w:divBdr>
    </w:div>
    <w:div w:id="25375399">
      <w:bodyDiv w:val="1"/>
      <w:marLeft w:val="0"/>
      <w:marRight w:val="0"/>
      <w:marTop w:val="0"/>
      <w:marBottom w:val="0"/>
      <w:divBdr>
        <w:top w:val="none" w:sz="0" w:space="0" w:color="auto"/>
        <w:left w:val="none" w:sz="0" w:space="0" w:color="auto"/>
        <w:bottom w:val="none" w:sz="0" w:space="0" w:color="auto"/>
        <w:right w:val="none" w:sz="0" w:space="0" w:color="auto"/>
      </w:divBdr>
    </w:div>
    <w:div w:id="25495319">
      <w:bodyDiv w:val="1"/>
      <w:marLeft w:val="0"/>
      <w:marRight w:val="0"/>
      <w:marTop w:val="0"/>
      <w:marBottom w:val="0"/>
      <w:divBdr>
        <w:top w:val="none" w:sz="0" w:space="0" w:color="auto"/>
        <w:left w:val="none" w:sz="0" w:space="0" w:color="auto"/>
        <w:bottom w:val="none" w:sz="0" w:space="0" w:color="auto"/>
        <w:right w:val="none" w:sz="0" w:space="0" w:color="auto"/>
      </w:divBdr>
    </w:div>
    <w:div w:id="25562522">
      <w:bodyDiv w:val="1"/>
      <w:marLeft w:val="0"/>
      <w:marRight w:val="0"/>
      <w:marTop w:val="0"/>
      <w:marBottom w:val="0"/>
      <w:divBdr>
        <w:top w:val="none" w:sz="0" w:space="0" w:color="auto"/>
        <w:left w:val="none" w:sz="0" w:space="0" w:color="auto"/>
        <w:bottom w:val="none" w:sz="0" w:space="0" w:color="auto"/>
        <w:right w:val="none" w:sz="0" w:space="0" w:color="auto"/>
      </w:divBdr>
    </w:div>
    <w:div w:id="26755938">
      <w:bodyDiv w:val="1"/>
      <w:marLeft w:val="0"/>
      <w:marRight w:val="0"/>
      <w:marTop w:val="0"/>
      <w:marBottom w:val="0"/>
      <w:divBdr>
        <w:top w:val="none" w:sz="0" w:space="0" w:color="auto"/>
        <w:left w:val="none" w:sz="0" w:space="0" w:color="auto"/>
        <w:bottom w:val="none" w:sz="0" w:space="0" w:color="auto"/>
        <w:right w:val="none" w:sz="0" w:space="0" w:color="auto"/>
      </w:divBdr>
    </w:div>
    <w:div w:id="27031952">
      <w:bodyDiv w:val="1"/>
      <w:marLeft w:val="0"/>
      <w:marRight w:val="0"/>
      <w:marTop w:val="0"/>
      <w:marBottom w:val="0"/>
      <w:divBdr>
        <w:top w:val="none" w:sz="0" w:space="0" w:color="auto"/>
        <w:left w:val="none" w:sz="0" w:space="0" w:color="auto"/>
        <w:bottom w:val="none" w:sz="0" w:space="0" w:color="auto"/>
        <w:right w:val="none" w:sz="0" w:space="0" w:color="auto"/>
      </w:divBdr>
    </w:div>
    <w:div w:id="27147019">
      <w:bodyDiv w:val="1"/>
      <w:marLeft w:val="0"/>
      <w:marRight w:val="0"/>
      <w:marTop w:val="0"/>
      <w:marBottom w:val="0"/>
      <w:divBdr>
        <w:top w:val="none" w:sz="0" w:space="0" w:color="auto"/>
        <w:left w:val="none" w:sz="0" w:space="0" w:color="auto"/>
        <w:bottom w:val="none" w:sz="0" w:space="0" w:color="auto"/>
        <w:right w:val="none" w:sz="0" w:space="0" w:color="auto"/>
      </w:divBdr>
    </w:div>
    <w:div w:id="27223541">
      <w:bodyDiv w:val="1"/>
      <w:marLeft w:val="0"/>
      <w:marRight w:val="0"/>
      <w:marTop w:val="0"/>
      <w:marBottom w:val="0"/>
      <w:divBdr>
        <w:top w:val="none" w:sz="0" w:space="0" w:color="auto"/>
        <w:left w:val="none" w:sz="0" w:space="0" w:color="auto"/>
        <w:bottom w:val="none" w:sz="0" w:space="0" w:color="auto"/>
        <w:right w:val="none" w:sz="0" w:space="0" w:color="auto"/>
      </w:divBdr>
    </w:div>
    <w:div w:id="27264004">
      <w:bodyDiv w:val="1"/>
      <w:marLeft w:val="0"/>
      <w:marRight w:val="0"/>
      <w:marTop w:val="0"/>
      <w:marBottom w:val="0"/>
      <w:divBdr>
        <w:top w:val="none" w:sz="0" w:space="0" w:color="auto"/>
        <w:left w:val="none" w:sz="0" w:space="0" w:color="auto"/>
        <w:bottom w:val="none" w:sz="0" w:space="0" w:color="auto"/>
        <w:right w:val="none" w:sz="0" w:space="0" w:color="auto"/>
      </w:divBdr>
    </w:div>
    <w:div w:id="27486184">
      <w:bodyDiv w:val="1"/>
      <w:marLeft w:val="0"/>
      <w:marRight w:val="0"/>
      <w:marTop w:val="0"/>
      <w:marBottom w:val="0"/>
      <w:divBdr>
        <w:top w:val="none" w:sz="0" w:space="0" w:color="auto"/>
        <w:left w:val="none" w:sz="0" w:space="0" w:color="auto"/>
        <w:bottom w:val="none" w:sz="0" w:space="0" w:color="auto"/>
        <w:right w:val="none" w:sz="0" w:space="0" w:color="auto"/>
      </w:divBdr>
    </w:div>
    <w:div w:id="28190536">
      <w:bodyDiv w:val="1"/>
      <w:marLeft w:val="0"/>
      <w:marRight w:val="0"/>
      <w:marTop w:val="0"/>
      <w:marBottom w:val="0"/>
      <w:divBdr>
        <w:top w:val="none" w:sz="0" w:space="0" w:color="auto"/>
        <w:left w:val="none" w:sz="0" w:space="0" w:color="auto"/>
        <w:bottom w:val="none" w:sz="0" w:space="0" w:color="auto"/>
        <w:right w:val="none" w:sz="0" w:space="0" w:color="auto"/>
      </w:divBdr>
    </w:div>
    <w:div w:id="28727251">
      <w:bodyDiv w:val="1"/>
      <w:marLeft w:val="0"/>
      <w:marRight w:val="0"/>
      <w:marTop w:val="0"/>
      <w:marBottom w:val="0"/>
      <w:divBdr>
        <w:top w:val="none" w:sz="0" w:space="0" w:color="auto"/>
        <w:left w:val="none" w:sz="0" w:space="0" w:color="auto"/>
        <w:bottom w:val="none" w:sz="0" w:space="0" w:color="auto"/>
        <w:right w:val="none" w:sz="0" w:space="0" w:color="auto"/>
      </w:divBdr>
    </w:div>
    <w:div w:id="28996605">
      <w:bodyDiv w:val="1"/>
      <w:marLeft w:val="0"/>
      <w:marRight w:val="0"/>
      <w:marTop w:val="0"/>
      <w:marBottom w:val="0"/>
      <w:divBdr>
        <w:top w:val="none" w:sz="0" w:space="0" w:color="auto"/>
        <w:left w:val="none" w:sz="0" w:space="0" w:color="auto"/>
        <w:bottom w:val="none" w:sz="0" w:space="0" w:color="auto"/>
        <w:right w:val="none" w:sz="0" w:space="0" w:color="auto"/>
      </w:divBdr>
    </w:div>
    <w:div w:id="29696996">
      <w:bodyDiv w:val="1"/>
      <w:marLeft w:val="0"/>
      <w:marRight w:val="0"/>
      <w:marTop w:val="0"/>
      <w:marBottom w:val="0"/>
      <w:divBdr>
        <w:top w:val="none" w:sz="0" w:space="0" w:color="auto"/>
        <w:left w:val="none" w:sz="0" w:space="0" w:color="auto"/>
        <w:bottom w:val="none" w:sz="0" w:space="0" w:color="auto"/>
        <w:right w:val="none" w:sz="0" w:space="0" w:color="auto"/>
      </w:divBdr>
    </w:div>
    <w:div w:id="31078750">
      <w:bodyDiv w:val="1"/>
      <w:marLeft w:val="0"/>
      <w:marRight w:val="0"/>
      <w:marTop w:val="0"/>
      <w:marBottom w:val="0"/>
      <w:divBdr>
        <w:top w:val="none" w:sz="0" w:space="0" w:color="auto"/>
        <w:left w:val="none" w:sz="0" w:space="0" w:color="auto"/>
        <w:bottom w:val="none" w:sz="0" w:space="0" w:color="auto"/>
        <w:right w:val="none" w:sz="0" w:space="0" w:color="auto"/>
      </w:divBdr>
    </w:div>
    <w:div w:id="31807376">
      <w:bodyDiv w:val="1"/>
      <w:marLeft w:val="0"/>
      <w:marRight w:val="0"/>
      <w:marTop w:val="0"/>
      <w:marBottom w:val="0"/>
      <w:divBdr>
        <w:top w:val="none" w:sz="0" w:space="0" w:color="auto"/>
        <w:left w:val="none" w:sz="0" w:space="0" w:color="auto"/>
        <w:bottom w:val="none" w:sz="0" w:space="0" w:color="auto"/>
        <w:right w:val="none" w:sz="0" w:space="0" w:color="auto"/>
      </w:divBdr>
    </w:div>
    <w:div w:id="32654049">
      <w:bodyDiv w:val="1"/>
      <w:marLeft w:val="0"/>
      <w:marRight w:val="0"/>
      <w:marTop w:val="0"/>
      <w:marBottom w:val="0"/>
      <w:divBdr>
        <w:top w:val="none" w:sz="0" w:space="0" w:color="auto"/>
        <w:left w:val="none" w:sz="0" w:space="0" w:color="auto"/>
        <w:bottom w:val="none" w:sz="0" w:space="0" w:color="auto"/>
        <w:right w:val="none" w:sz="0" w:space="0" w:color="auto"/>
      </w:divBdr>
    </w:div>
    <w:div w:id="34162505">
      <w:bodyDiv w:val="1"/>
      <w:marLeft w:val="0"/>
      <w:marRight w:val="0"/>
      <w:marTop w:val="0"/>
      <w:marBottom w:val="0"/>
      <w:divBdr>
        <w:top w:val="none" w:sz="0" w:space="0" w:color="auto"/>
        <w:left w:val="none" w:sz="0" w:space="0" w:color="auto"/>
        <w:bottom w:val="none" w:sz="0" w:space="0" w:color="auto"/>
        <w:right w:val="none" w:sz="0" w:space="0" w:color="auto"/>
      </w:divBdr>
    </w:div>
    <w:div w:id="35814013">
      <w:bodyDiv w:val="1"/>
      <w:marLeft w:val="0"/>
      <w:marRight w:val="0"/>
      <w:marTop w:val="0"/>
      <w:marBottom w:val="0"/>
      <w:divBdr>
        <w:top w:val="none" w:sz="0" w:space="0" w:color="auto"/>
        <w:left w:val="none" w:sz="0" w:space="0" w:color="auto"/>
        <w:bottom w:val="none" w:sz="0" w:space="0" w:color="auto"/>
        <w:right w:val="none" w:sz="0" w:space="0" w:color="auto"/>
      </w:divBdr>
    </w:div>
    <w:div w:id="36123601">
      <w:bodyDiv w:val="1"/>
      <w:marLeft w:val="0"/>
      <w:marRight w:val="0"/>
      <w:marTop w:val="0"/>
      <w:marBottom w:val="0"/>
      <w:divBdr>
        <w:top w:val="none" w:sz="0" w:space="0" w:color="auto"/>
        <w:left w:val="none" w:sz="0" w:space="0" w:color="auto"/>
        <w:bottom w:val="none" w:sz="0" w:space="0" w:color="auto"/>
        <w:right w:val="none" w:sz="0" w:space="0" w:color="auto"/>
      </w:divBdr>
    </w:div>
    <w:div w:id="36667186">
      <w:bodyDiv w:val="1"/>
      <w:marLeft w:val="0"/>
      <w:marRight w:val="0"/>
      <w:marTop w:val="0"/>
      <w:marBottom w:val="0"/>
      <w:divBdr>
        <w:top w:val="none" w:sz="0" w:space="0" w:color="auto"/>
        <w:left w:val="none" w:sz="0" w:space="0" w:color="auto"/>
        <w:bottom w:val="none" w:sz="0" w:space="0" w:color="auto"/>
        <w:right w:val="none" w:sz="0" w:space="0" w:color="auto"/>
      </w:divBdr>
    </w:div>
    <w:div w:id="37125162">
      <w:bodyDiv w:val="1"/>
      <w:marLeft w:val="0"/>
      <w:marRight w:val="0"/>
      <w:marTop w:val="0"/>
      <w:marBottom w:val="0"/>
      <w:divBdr>
        <w:top w:val="none" w:sz="0" w:space="0" w:color="auto"/>
        <w:left w:val="none" w:sz="0" w:space="0" w:color="auto"/>
        <w:bottom w:val="none" w:sz="0" w:space="0" w:color="auto"/>
        <w:right w:val="none" w:sz="0" w:space="0" w:color="auto"/>
      </w:divBdr>
    </w:div>
    <w:div w:id="42602600">
      <w:bodyDiv w:val="1"/>
      <w:marLeft w:val="0"/>
      <w:marRight w:val="0"/>
      <w:marTop w:val="0"/>
      <w:marBottom w:val="0"/>
      <w:divBdr>
        <w:top w:val="none" w:sz="0" w:space="0" w:color="auto"/>
        <w:left w:val="none" w:sz="0" w:space="0" w:color="auto"/>
        <w:bottom w:val="none" w:sz="0" w:space="0" w:color="auto"/>
        <w:right w:val="none" w:sz="0" w:space="0" w:color="auto"/>
      </w:divBdr>
    </w:div>
    <w:div w:id="42604459">
      <w:bodyDiv w:val="1"/>
      <w:marLeft w:val="0"/>
      <w:marRight w:val="0"/>
      <w:marTop w:val="0"/>
      <w:marBottom w:val="0"/>
      <w:divBdr>
        <w:top w:val="none" w:sz="0" w:space="0" w:color="auto"/>
        <w:left w:val="none" w:sz="0" w:space="0" w:color="auto"/>
        <w:bottom w:val="none" w:sz="0" w:space="0" w:color="auto"/>
        <w:right w:val="none" w:sz="0" w:space="0" w:color="auto"/>
      </w:divBdr>
    </w:div>
    <w:div w:id="42995010">
      <w:bodyDiv w:val="1"/>
      <w:marLeft w:val="0"/>
      <w:marRight w:val="0"/>
      <w:marTop w:val="0"/>
      <w:marBottom w:val="0"/>
      <w:divBdr>
        <w:top w:val="none" w:sz="0" w:space="0" w:color="auto"/>
        <w:left w:val="none" w:sz="0" w:space="0" w:color="auto"/>
        <w:bottom w:val="none" w:sz="0" w:space="0" w:color="auto"/>
        <w:right w:val="none" w:sz="0" w:space="0" w:color="auto"/>
      </w:divBdr>
    </w:div>
    <w:div w:id="43140521">
      <w:bodyDiv w:val="1"/>
      <w:marLeft w:val="0"/>
      <w:marRight w:val="0"/>
      <w:marTop w:val="0"/>
      <w:marBottom w:val="0"/>
      <w:divBdr>
        <w:top w:val="none" w:sz="0" w:space="0" w:color="auto"/>
        <w:left w:val="none" w:sz="0" w:space="0" w:color="auto"/>
        <w:bottom w:val="none" w:sz="0" w:space="0" w:color="auto"/>
        <w:right w:val="none" w:sz="0" w:space="0" w:color="auto"/>
      </w:divBdr>
    </w:div>
    <w:div w:id="43843764">
      <w:bodyDiv w:val="1"/>
      <w:marLeft w:val="0"/>
      <w:marRight w:val="0"/>
      <w:marTop w:val="0"/>
      <w:marBottom w:val="0"/>
      <w:divBdr>
        <w:top w:val="none" w:sz="0" w:space="0" w:color="auto"/>
        <w:left w:val="none" w:sz="0" w:space="0" w:color="auto"/>
        <w:bottom w:val="none" w:sz="0" w:space="0" w:color="auto"/>
        <w:right w:val="none" w:sz="0" w:space="0" w:color="auto"/>
      </w:divBdr>
    </w:div>
    <w:div w:id="44643826">
      <w:bodyDiv w:val="1"/>
      <w:marLeft w:val="0"/>
      <w:marRight w:val="0"/>
      <w:marTop w:val="0"/>
      <w:marBottom w:val="0"/>
      <w:divBdr>
        <w:top w:val="none" w:sz="0" w:space="0" w:color="auto"/>
        <w:left w:val="none" w:sz="0" w:space="0" w:color="auto"/>
        <w:bottom w:val="none" w:sz="0" w:space="0" w:color="auto"/>
        <w:right w:val="none" w:sz="0" w:space="0" w:color="auto"/>
      </w:divBdr>
    </w:div>
    <w:div w:id="45031343">
      <w:bodyDiv w:val="1"/>
      <w:marLeft w:val="0"/>
      <w:marRight w:val="0"/>
      <w:marTop w:val="0"/>
      <w:marBottom w:val="0"/>
      <w:divBdr>
        <w:top w:val="none" w:sz="0" w:space="0" w:color="auto"/>
        <w:left w:val="none" w:sz="0" w:space="0" w:color="auto"/>
        <w:bottom w:val="none" w:sz="0" w:space="0" w:color="auto"/>
        <w:right w:val="none" w:sz="0" w:space="0" w:color="auto"/>
      </w:divBdr>
    </w:div>
    <w:div w:id="47149569">
      <w:bodyDiv w:val="1"/>
      <w:marLeft w:val="0"/>
      <w:marRight w:val="0"/>
      <w:marTop w:val="0"/>
      <w:marBottom w:val="0"/>
      <w:divBdr>
        <w:top w:val="none" w:sz="0" w:space="0" w:color="auto"/>
        <w:left w:val="none" w:sz="0" w:space="0" w:color="auto"/>
        <w:bottom w:val="none" w:sz="0" w:space="0" w:color="auto"/>
        <w:right w:val="none" w:sz="0" w:space="0" w:color="auto"/>
      </w:divBdr>
    </w:div>
    <w:div w:id="47195100">
      <w:bodyDiv w:val="1"/>
      <w:marLeft w:val="0"/>
      <w:marRight w:val="0"/>
      <w:marTop w:val="0"/>
      <w:marBottom w:val="0"/>
      <w:divBdr>
        <w:top w:val="none" w:sz="0" w:space="0" w:color="auto"/>
        <w:left w:val="none" w:sz="0" w:space="0" w:color="auto"/>
        <w:bottom w:val="none" w:sz="0" w:space="0" w:color="auto"/>
        <w:right w:val="none" w:sz="0" w:space="0" w:color="auto"/>
      </w:divBdr>
    </w:div>
    <w:div w:id="48264396">
      <w:bodyDiv w:val="1"/>
      <w:marLeft w:val="0"/>
      <w:marRight w:val="0"/>
      <w:marTop w:val="0"/>
      <w:marBottom w:val="0"/>
      <w:divBdr>
        <w:top w:val="none" w:sz="0" w:space="0" w:color="auto"/>
        <w:left w:val="none" w:sz="0" w:space="0" w:color="auto"/>
        <w:bottom w:val="none" w:sz="0" w:space="0" w:color="auto"/>
        <w:right w:val="none" w:sz="0" w:space="0" w:color="auto"/>
      </w:divBdr>
    </w:div>
    <w:div w:id="49117602">
      <w:bodyDiv w:val="1"/>
      <w:marLeft w:val="0"/>
      <w:marRight w:val="0"/>
      <w:marTop w:val="0"/>
      <w:marBottom w:val="0"/>
      <w:divBdr>
        <w:top w:val="none" w:sz="0" w:space="0" w:color="auto"/>
        <w:left w:val="none" w:sz="0" w:space="0" w:color="auto"/>
        <w:bottom w:val="none" w:sz="0" w:space="0" w:color="auto"/>
        <w:right w:val="none" w:sz="0" w:space="0" w:color="auto"/>
      </w:divBdr>
    </w:div>
    <w:div w:id="51463311">
      <w:bodyDiv w:val="1"/>
      <w:marLeft w:val="0"/>
      <w:marRight w:val="0"/>
      <w:marTop w:val="0"/>
      <w:marBottom w:val="0"/>
      <w:divBdr>
        <w:top w:val="none" w:sz="0" w:space="0" w:color="auto"/>
        <w:left w:val="none" w:sz="0" w:space="0" w:color="auto"/>
        <w:bottom w:val="none" w:sz="0" w:space="0" w:color="auto"/>
        <w:right w:val="none" w:sz="0" w:space="0" w:color="auto"/>
      </w:divBdr>
    </w:div>
    <w:div w:id="51513089">
      <w:bodyDiv w:val="1"/>
      <w:marLeft w:val="0"/>
      <w:marRight w:val="0"/>
      <w:marTop w:val="0"/>
      <w:marBottom w:val="0"/>
      <w:divBdr>
        <w:top w:val="none" w:sz="0" w:space="0" w:color="auto"/>
        <w:left w:val="none" w:sz="0" w:space="0" w:color="auto"/>
        <w:bottom w:val="none" w:sz="0" w:space="0" w:color="auto"/>
        <w:right w:val="none" w:sz="0" w:space="0" w:color="auto"/>
      </w:divBdr>
    </w:div>
    <w:div w:id="51924070">
      <w:bodyDiv w:val="1"/>
      <w:marLeft w:val="0"/>
      <w:marRight w:val="0"/>
      <w:marTop w:val="0"/>
      <w:marBottom w:val="0"/>
      <w:divBdr>
        <w:top w:val="none" w:sz="0" w:space="0" w:color="auto"/>
        <w:left w:val="none" w:sz="0" w:space="0" w:color="auto"/>
        <w:bottom w:val="none" w:sz="0" w:space="0" w:color="auto"/>
        <w:right w:val="none" w:sz="0" w:space="0" w:color="auto"/>
      </w:divBdr>
    </w:div>
    <w:div w:id="52046365">
      <w:bodyDiv w:val="1"/>
      <w:marLeft w:val="0"/>
      <w:marRight w:val="0"/>
      <w:marTop w:val="0"/>
      <w:marBottom w:val="0"/>
      <w:divBdr>
        <w:top w:val="none" w:sz="0" w:space="0" w:color="auto"/>
        <w:left w:val="none" w:sz="0" w:space="0" w:color="auto"/>
        <w:bottom w:val="none" w:sz="0" w:space="0" w:color="auto"/>
        <w:right w:val="none" w:sz="0" w:space="0" w:color="auto"/>
      </w:divBdr>
    </w:div>
    <w:div w:id="52235942">
      <w:bodyDiv w:val="1"/>
      <w:marLeft w:val="0"/>
      <w:marRight w:val="0"/>
      <w:marTop w:val="0"/>
      <w:marBottom w:val="0"/>
      <w:divBdr>
        <w:top w:val="none" w:sz="0" w:space="0" w:color="auto"/>
        <w:left w:val="none" w:sz="0" w:space="0" w:color="auto"/>
        <w:bottom w:val="none" w:sz="0" w:space="0" w:color="auto"/>
        <w:right w:val="none" w:sz="0" w:space="0" w:color="auto"/>
      </w:divBdr>
    </w:div>
    <w:div w:id="54282152">
      <w:bodyDiv w:val="1"/>
      <w:marLeft w:val="0"/>
      <w:marRight w:val="0"/>
      <w:marTop w:val="0"/>
      <w:marBottom w:val="0"/>
      <w:divBdr>
        <w:top w:val="none" w:sz="0" w:space="0" w:color="auto"/>
        <w:left w:val="none" w:sz="0" w:space="0" w:color="auto"/>
        <w:bottom w:val="none" w:sz="0" w:space="0" w:color="auto"/>
        <w:right w:val="none" w:sz="0" w:space="0" w:color="auto"/>
      </w:divBdr>
    </w:div>
    <w:div w:id="54353029">
      <w:bodyDiv w:val="1"/>
      <w:marLeft w:val="0"/>
      <w:marRight w:val="0"/>
      <w:marTop w:val="0"/>
      <w:marBottom w:val="0"/>
      <w:divBdr>
        <w:top w:val="none" w:sz="0" w:space="0" w:color="auto"/>
        <w:left w:val="none" w:sz="0" w:space="0" w:color="auto"/>
        <w:bottom w:val="none" w:sz="0" w:space="0" w:color="auto"/>
        <w:right w:val="none" w:sz="0" w:space="0" w:color="auto"/>
      </w:divBdr>
    </w:div>
    <w:div w:id="55977287">
      <w:bodyDiv w:val="1"/>
      <w:marLeft w:val="0"/>
      <w:marRight w:val="0"/>
      <w:marTop w:val="0"/>
      <w:marBottom w:val="0"/>
      <w:divBdr>
        <w:top w:val="none" w:sz="0" w:space="0" w:color="auto"/>
        <w:left w:val="none" w:sz="0" w:space="0" w:color="auto"/>
        <w:bottom w:val="none" w:sz="0" w:space="0" w:color="auto"/>
        <w:right w:val="none" w:sz="0" w:space="0" w:color="auto"/>
      </w:divBdr>
    </w:div>
    <w:div w:id="57672365">
      <w:bodyDiv w:val="1"/>
      <w:marLeft w:val="0"/>
      <w:marRight w:val="0"/>
      <w:marTop w:val="0"/>
      <w:marBottom w:val="0"/>
      <w:divBdr>
        <w:top w:val="none" w:sz="0" w:space="0" w:color="auto"/>
        <w:left w:val="none" w:sz="0" w:space="0" w:color="auto"/>
        <w:bottom w:val="none" w:sz="0" w:space="0" w:color="auto"/>
        <w:right w:val="none" w:sz="0" w:space="0" w:color="auto"/>
      </w:divBdr>
    </w:div>
    <w:div w:id="58670545">
      <w:bodyDiv w:val="1"/>
      <w:marLeft w:val="0"/>
      <w:marRight w:val="0"/>
      <w:marTop w:val="0"/>
      <w:marBottom w:val="0"/>
      <w:divBdr>
        <w:top w:val="none" w:sz="0" w:space="0" w:color="auto"/>
        <w:left w:val="none" w:sz="0" w:space="0" w:color="auto"/>
        <w:bottom w:val="none" w:sz="0" w:space="0" w:color="auto"/>
        <w:right w:val="none" w:sz="0" w:space="0" w:color="auto"/>
      </w:divBdr>
    </w:div>
    <w:div w:id="58941651">
      <w:bodyDiv w:val="1"/>
      <w:marLeft w:val="0"/>
      <w:marRight w:val="0"/>
      <w:marTop w:val="0"/>
      <w:marBottom w:val="0"/>
      <w:divBdr>
        <w:top w:val="none" w:sz="0" w:space="0" w:color="auto"/>
        <w:left w:val="none" w:sz="0" w:space="0" w:color="auto"/>
        <w:bottom w:val="none" w:sz="0" w:space="0" w:color="auto"/>
        <w:right w:val="none" w:sz="0" w:space="0" w:color="auto"/>
      </w:divBdr>
    </w:div>
    <w:div w:id="59056727">
      <w:bodyDiv w:val="1"/>
      <w:marLeft w:val="0"/>
      <w:marRight w:val="0"/>
      <w:marTop w:val="0"/>
      <w:marBottom w:val="0"/>
      <w:divBdr>
        <w:top w:val="none" w:sz="0" w:space="0" w:color="auto"/>
        <w:left w:val="none" w:sz="0" w:space="0" w:color="auto"/>
        <w:bottom w:val="none" w:sz="0" w:space="0" w:color="auto"/>
        <w:right w:val="none" w:sz="0" w:space="0" w:color="auto"/>
      </w:divBdr>
    </w:div>
    <w:div w:id="59179045">
      <w:bodyDiv w:val="1"/>
      <w:marLeft w:val="0"/>
      <w:marRight w:val="0"/>
      <w:marTop w:val="0"/>
      <w:marBottom w:val="0"/>
      <w:divBdr>
        <w:top w:val="none" w:sz="0" w:space="0" w:color="auto"/>
        <w:left w:val="none" w:sz="0" w:space="0" w:color="auto"/>
        <w:bottom w:val="none" w:sz="0" w:space="0" w:color="auto"/>
        <w:right w:val="none" w:sz="0" w:space="0" w:color="auto"/>
      </w:divBdr>
    </w:div>
    <w:div w:id="59402009">
      <w:bodyDiv w:val="1"/>
      <w:marLeft w:val="0"/>
      <w:marRight w:val="0"/>
      <w:marTop w:val="0"/>
      <w:marBottom w:val="0"/>
      <w:divBdr>
        <w:top w:val="none" w:sz="0" w:space="0" w:color="auto"/>
        <w:left w:val="none" w:sz="0" w:space="0" w:color="auto"/>
        <w:bottom w:val="none" w:sz="0" w:space="0" w:color="auto"/>
        <w:right w:val="none" w:sz="0" w:space="0" w:color="auto"/>
      </w:divBdr>
    </w:div>
    <w:div w:id="59641642">
      <w:bodyDiv w:val="1"/>
      <w:marLeft w:val="0"/>
      <w:marRight w:val="0"/>
      <w:marTop w:val="0"/>
      <w:marBottom w:val="0"/>
      <w:divBdr>
        <w:top w:val="none" w:sz="0" w:space="0" w:color="auto"/>
        <w:left w:val="none" w:sz="0" w:space="0" w:color="auto"/>
        <w:bottom w:val="none" w:sz="0" w:space="0" w:color="auto"/>
        <w:right w:val="none" w:sz="0" w:space="0" w:color="auto"/>
      </w:divBdr>
    </w:div>
    <w:div w:id="61411323">
      <w:bodyDiv w:val="1"/>
      <w:marLeft w:val="0"/>
      <w:marRight w:val="0"/>
      <w:marTop w:val="0"/>
      <w:marBottom w:val="0"/>
      <w:divBdr>
        <w:top w:val="none" w:sz="0" w:space="0" w:color="auto"/>
        <w:left w:val="none" w:sz="0" w:space="0" w:color="auto"/>
        <w:bottom w:val="none" w:sz="0" w:space="0" w:color="auto"/>
        <w:right w:val="none" w:sz="0" w:space="0" w:color="auto"/>
      </w:divBdr>
    </w:div>
    <w:div w:id="61604143">
      <w:bodyDiv w:val="1"/>
      <w:marLeft w:val="0"/>
      <w:marRight w:val="0"/>
      <w:marTop w:val="0"/>
      <w:marBottom w:val="0"/>
      <w:divBdr>
        <w:top w:val="none" w:sz="0" w:space="0" w:color="auto"/>
        <w:left w:val="none" w:sz="0" w:space="0" w:color="auto"/>
        <w:bottom w:val="none" w:sz="0" w:space="0" w:color="auto"/>
        <w:right w:val="none" w:sz="0" w:space="0" w:color="auto"/>
      </w:divBdr>
    </w:div>
    <w:div w:id="61606446">
      <w:bodyDiv w:val="1"/>
      <w:marLeft w:val="0"/>
      <w:marRight w:val="0"/>
      <w:marTop w:val="0"/>
      <w:marBottom w:val="0"/>
      <w:divBdr>
        <w:top w:val="none" w:sz="0" w:space="0" w:color="auto"/>
        <w:left w:val="none" w:sz="0" w:space="0" w:color="auto"/>
        <w:bottom w:val="none" w:sz="0" w:space="0" w:color="auto"/>
        <w:right w:val="none" w:sz="0" w:space="0" w:color="auto"/>
      </w:divBdr>
    </w:div>
    <w:div w:id="62799743">
      <w:bodyDiv w:val="1"/>
      <w:marLeft w:val="0"/>
      <w:marRight w:val="0"/>
      <w:marTop w:val="0"/>
      <w:marBottom w:val="0"/>
      <w:divBdr>
        <w:top w:val="none" w:sz="0" w:space="0" w:color="auto"/>
        <w:left w:val="none" w:sz="0" w:space="0" w:color="auto"/>
        <w:bottom w:val="none" w:sz="0" w:space="0" w:color="auto"/>
        <w:right w:val="none" w:sz="0" w:space="0" w:color="auto"/>
      </w:divBdr>
    </w:div>
    <w:div w:id="63072954">
      <w:bodyDiv w:val="1"/>
      <w:marLeft w:val="0"/>
      <w:marRight w:val="0"/>
      <w:marTop w:val="0"/>
      <w:marBottom w:val="0"/>
      <w:divBdr>
        <w:top w:val="none" w:sz="0" w:space="0" w:color="auto"/>
        <w:left w:val="none" w:sz="0" w:space="0" w:color="auto"/>
        <w:bottom w:val="none" w:sz="0" w:space="0" w:color="auto"/>
        <w:right w:val="none" w:sz="0" w:space="0" w:color="auto"/>
      </w:divBdr>
    </w:div>
    <w:div w:id="66273266">
      <w:bodyDiv w:val="1"/>
      <w:marLeft w:val="0"/>
      <w:marRight w:val="0"/>
      <w:marTop w:val="0"/>
      <w:marBottom w:val="0"/>
      <w:divBdr>
        <w:top w:val="none" w:sz="0" w:space="0" w:color="auto"/>
        <w:left w:val="none" w:sz="0" w:space="0" w:color="auto"/>
        <w:bottom w:val="none" w:sz="0" w:space="0" w:color="auto"/>
        <w:right w:val="none" w:sz="0" w:space="0" w:color="auto"/>
      </w:divBdr>
    </w:div>
    <w:div w:id="68575372">
      <w:bodyDiv w:val="1"/>
      <w:marLeft w:val="0"/>
      <w:marRight w:val="0"/>
      <w:marTop w:val="0"/>
      <w:marBottom w:val="0"/>
      <w:divBdr>
        <w:top w:val="none" w:sz="0" w:space="0" w:color="auto"/>
        <w:left w:val="none" w:sz="0" w:space="0" w:color="auto"/>
        <w:bottom w:val="none" w:sz="0" w:space="0" w:color="auto"/>
        <w:right w:val="none" w:sz="0" w:space="0" w:color="auto"/>
      </w:divBdr>
    </w:div>
    <w:div w:id="68814593">
      <w:bodyDiv w:val="1"/>
      <w:marLeft w:val="0"/>
      <w:marRight w:val="0"/>
      <w:marTop w:val="0"/>
      <w:marBottom w:val="0"/>
      <w:divBdr>
        <w:top w:val="none" w:sz="0" w:space="0" w:color="auto"/>
        <w:left w:val="none" w:sz="0" w:space="0" w:color="auto"/>
        <w:bottom w:val="none" w:sz="0" w:space="0" w:color="auto"/>
        <w:right w:val="none" w:sz="0" w:space="0" w:color="auto"/>
      </w:divBdr>
    </w:div>
    <w:div w:id="69082948">
      <w:bodyDiv w:val="1"/>
      <w:marLeft w:val="0"/>
      <w:marRight w:val="0"/>
      <w:marTop w:val="0"/>
      <w:marBottom w:val="0"/>
      <w:divBdr>
        <w:top w:val="none" w:sz="0" w:space="0" w:color="auto"/>
        <w:left w:val="none" w:sz="0" w:space="0" w:color="auto"/>
        <w:bottom w:val="none" w:sz="0" w:space="0" w:color="auto"/>
        <w:right w:val="none" w:sz="0" w:space="0" w:color="auto"/>
      </w:divBdr>
    </w:div>
    <w:div w:id="69470338">
      <w:bodyDiv w:val="1"/>
      <w:marLeft w:val="0"/>
      <w:marRight w:val="0"/>
      <w:marTop w:val="0"/>
      <w:marBottom w:val="0"/>
      <w:divBdr>
        <w:top w:val="none" w:sz="0" w:space="0" w:color="auto"/>
        <w:left w:val="none" w:sz="0" w:space="0" w:color="auto"/>
        <w:bottom w:val="none" w:sz="0" w:space="0" w:color="auto"/>
        <w:right w:val="none" w:sz="0" w:space="0" w:color="auto"/>
      </w:divBdr>
    </w:div>
    <w:div w:id="69811127">
      <w:bodyDiv w:val="1"/>
      <w:marLeft w:val="0"/>
      <w:marRight w:val="0"/>
      <w:marTop w:val="0"/>
      <w:marBottom w:val="0"/>
      <w:divBdr>
        <w:top w:val="none" w:sz="0" w:space="0" w:color="auto"/>
        <w:left w:val="none" w:sz="0" w:space="0" w:color="auto"/>
        <w:bottom w:val="none" w:sz="0" w:space="0" w:color="auto"/>
        <w:right w:val="none" w:sz="0" w:space="0" w:color="auto"/>
      </w:divBdr>
    </w:div>
    <w:div w:id="70278485">
      <w:bodyDiv w:val="1"/>
      <w:marLeft w:val="0"/>
      <w:marRight w:val="0"/>
      <w:marTop w:val="0"/>
      <w:marBottom w:val="0"/>
      <w:divBdr>
        <w:top w:val="none" w:sz="0" w:space="0" w:color="auto"/>
        <w:left w:val="none" w:sz="0" w:space="0" w:color="auto"/>
        <w:bottom w:val="none" w:sz="0" w:space="0" w:color="auto"/>
        <w:right w:val="none" w:sz="0" w:space="0" w:color="auto"/>
      </w:divBdr>
    </w:div>
    <w:div w:id="71247361">
      <w:bodyDiv w:val="1"/>
      <w:marLeft w:val="0"/>
      <w:marRight w:val="0"/>
      <w:marTop w:val="0"/>
      <w:marBottom w:val="0"/>
      <w:divBdr>
        <w:top w:val="none" w:sz="0" w:space="0" w:color="auto"/>
        <w:left w:val="none" w:sz="0" w:space="0" w:color="auto"/>
        <w:bottom w:val="none" w:sz="0" w:space="0" w:color="auto"/>
        <w:right w:val="none" w:sz="0" w:space="0" w:color="auto"/>
      </w:divBdr>
    </w:div>
    <w:div w:id="71631948">
      <w:bodyDiv w:val="1"/>
      <w:marLeft w:val="0"/>
      <w:marRight w:val="0"/>
      <w:marTop w:val="0"/>
      <w:marBottom w:val="0"/>
      <w:divBdr>
        <w:top w:val="none" w:sz="0" w:space="0" w:color="auto"/>
        <w:left w:val="none" w:sz="0" w:space="0" w:color="auto"/>
        <w:bottom w:val="none" w:sz="0" w:space="0" w:color="auto"/>
        <w:right w:val="none" w:sz="0" w:space="0" w:color="auto"/>
      </w:divBdr>
    </w:div>
    <w:div w:id="72972172">
      <w:bodyDiv w:val="1"/>
      <w:marLeft w:val="0"/>
      <w:marRight w:val="0"/>
      <w:marTop w:val="0"/>
      <w:marBottom w:val="0"/>
      <w:divBdr>
        <w:top w:val="none" w:sz="0" w:space="0" w:color="auto"/>
        <w:left w:val="none" w:sz="0" w:space="0" w:color="auto"/>
        <w:bottom w:val="none" w:sz="0" w:space="0" w:color="auto"/>
        <w:right w:val="none" w:sz="0" w:space="0" w:color="auto"/>
      </w:divBdr>
    </w:div>
    <w:div w:id="73093713">
      <w:bodyDiv w:val="1"/>
      <w:marLeft w:val="0"/>
      <w:marRight w:val="0"/>
      <w:marTop w:val="0"/>
      <w:marBottom w:val="0"/>
      <w:divBdr>
        <w:top w:val="none" w:sz="0" w:space="0" w:color="auto"/>
        <w:left w:val="none" w:sz="0" w:space="0" w:color="auto"/>
        <w:bottom w:val="none" w:sz="0" w:space="0" w:color="auto"/>
        <w:right w:val="none" w:sz="0" w:space="0" w:color="auto"/>
      </w:divBdr>
    </w:div>
    <w:div w:id="73355752">
      <w:bodyDiv w:val="1"/>
      <w:marLeft w:val="0"/>
      <w:marRight w:val="0"/>
      <w:marTop w:val="0"/>
      <w:marBottom w:val="0"/>
      <w:divBdr>
        <w:top w:val="none" w:sz="0" w:space="0" w:color="auto"/>
        <w:left w:val="none" w:sz="0" w:space="0" w:color="auto"/>
        <w:bottom w:val="none" w:sz="0" w:space="0" w:color="auto"/>
        <w:right w:val="none" w:sz="0" w:space="0" w:color="auto"/>
      </w:divBdr>
    </w:div>
    <w:div w:id="73400998">
      <w:bodyDiv w:val="1"/>
      <w:marLeft w:val="0"/>
      <w:marRight w:val="0"/>
      <w:marTop w:val="0"/>
      <w:marBottom w:val="0"/>
      <w:divBdr>
        <w:top w:val="none" w:sz="0" w:space="0" w:color="auto"/>
        <w:left w:val="none" w:sz="0" w:space="0" w:color="auto"/>
        <w:bottom w:val="none" w:sz="0" w:space="0" w:color="auto"/>
        <w:right w:val="none" w:sz="0" w:space="0" w:color="auto"/>
      </w:divBdr>
    </w:div>
    <w:div w:id="74203915">
      <w:bodyDiv w:val="1"/>
      <w:marLeft w:val="0"/>
      <w:marRight w:val="0"/>
      <w:marTop w:val="0"/>
      <w:marBottom w:val="0"/>
      <w:divBdr>
        <w:top w:val="none" w:sz="0" w:space="0" w:color="auto"/>
        <w:left w:val="none" w:sz="0" w:space="0" w:color="auto"/>
        <w:bottom w:val="none" w:sz="0" w:space="0" w:color="auto"/>
        <w:right w:val="none" w:sz="0" w:space="0" w:color="auto"/>
      </w:divBdr>
    </w:div>
    <w:div w:id="74668435">
      <w:bodyDiv w:val="1"/>
      <w:marLeft w:val="0"/>
      <w:marRight w:val="0"/>
      <w:marTop w:val="0"/>
      <w:marBottom w:val="0"/>
      <w:divBdr>
        <w:top w:val="none" w:sz="0" w:space="0" w:color="auto"/>
        <w:left w:val="none" w:sz="0" w:space="0" w:color="auto"/>
        <w:bottom w:val="none" w:sz="0" w:space="0" w:color="auto"/>
        <w:right w:val="none" w:sz="0" w:space="0" w:color="auto"/>
      </w:divBdr>
    </w:div>
    <w:div w:id="74787256">
      <w:bodyDiv w:val="1"/>
      <w:marLeft w:val="0"/>
      <w:marRight w:val="0"/>
      <w:marTop w:val="0"/>
      <w:marBottom w:val="0"/>
      <w:divBdr>
        <w:top w:val="none" w:sz="0" w:space="0" w:color="auto"/>
        <w:left w:val="none" w:sz="0" w:space="0" w:color="auto"/>
        <w:bottom w:val="none" w:sz="0" w:space="0" w:color="auto"/>
        <w:right w:val="none" w:sz="0" w:space="0" w:color="auto"/>
      </w:divBdr>
    </w:div>
    <w:div w:id="74862361">
      <w:bodyDiv w:val="1"/>
      <w:marLeft w:val="0"/>
      <w:marRight w:val="0"/>
      <w:marTop w:val="0"/>
      <w:marBottom w:val="0"/>
      <w:divBdr>
        <w:top w:val="none" w:sz="0" w:space="0" w:color="auto"/>
        <w:left w:val="none" w:sz="0" w:space="0" w:color="auto"/>
        <w:bottom w:val="none" w:sz="0" w:space="0" w:color="auto"/>
        <w:right w:val="none" w:sz="0" w:space="0" w:color="auto"/>
      </w:divBdr>
    </w:div>
    <w:div w:id="75171966">
      <w:bodyDiv w:val="1"/>
      <w:marLeft w:val="0"/>
      <w:marRight w:val="0"/>
      <w:marTop w:val="0"/>
      <w:marBottom w:val="0"/>
      <w:divBdr>
        <w:top w:val="none" w:sz="0" w:space="0" w:color="auto"/>
        <w:left w:val="none" w:sz="0" w:space="0" w:color="auto"/>
        <w:bottom w:val="none" w:sz="0" w:space="0" w:color="auto"/>
        <w:right w:val="none" w:sz="0" w:space="0" w:color="auto"/>
      </w:divBdr>
    </w:div>
    <w:div w:id="75324595">
      <w:bodyDiv w:val="1"/>
      <w:marLeft w:val="0"/>
      <w:marRight w:val="0"/>
      <w:marTop w:val="0"/>
      <w:marBottom w:val="0"/>
      <w:divBdr>
        <w:top w:val="none" w:sz="0" w:space="0" w:color="auto"/>
        <w:left w:val="none" w:sz="0" w:space="0" w:color="auto"/>
        <w:bottom w:val="none" w:sz="0" w:space="0" w:color="auto"/>
        <w:right w:val="none" w:sz="0" w:space="0" w:color="auto"/>
      </w:divBdr>
    </w:div>
    <w:div w:id="75563416">
      <w:bodyDiv w:val="1"/>
      <w:marLeft w:val="0"/>
      <w:marRight w:val="0"/>
      <w:marTop w:val="0"/>
      <w:marBottom w:val="0"/>
      <w:divBdr>
        <w:top w:val="none" w:sz="0" w:space="0" w:color="auto"/>
        <w:left w:val="none" w:sz="0" w:space="0" w:color="auto"/>
        <w:bottom w:val="none" w:sz="0" w:space="0" w:color="auto"/>
        <w:right w:val="none" w:sz="0" w:space="0" w:color="auto"/>
      </w:divBdr>
    </w:div>
    <w:div w:id="75980983">
      <w:bodyDiv w:val="1"/>
      <w:marLeft w:val="0"/>
      <w:marRight w:val="0"/>
      <w:marTop w:val="0"/>
      <w:marBottom w:val="0"/>
      <w:divBdr>
        <w:top w:val="none" w:sz="0" w:space="0" w:color="auto"/>
        <w:left w:val="none" w:sz="0" w:space="0" w:color="auto"/>
        <w:bottom w:val="none" w:sz="0" w:space="0" w:color="auto"/>
        <w:right w:val="none" w:sz="0" w:space="0" w:color="auto"/>
      </w:divBdr>
    </w:div>
    <w:div w:id="75983461">
      <w:bodyDiv w:val="1"/>
      <w:marLeft w:val="0"/>
      <w:marRight w:val="0"/>
      <w:marTop w:val="0"/>
      <w:marBottom w:val="0"/>
      <w:divBdr>
        <w:top w:val="none" w:sz="0" w:space="0" w:color="auto"/>
        <w:left w:val="none" w:sz="0" w:space="0" w:color="auto"/>
        <w:bottom w:val="none" w:sz="0" w:space="0" w:color="auto"/>
        <w:right w:val="none" w:sz="0" w:space="0" w:color="auto"/>
      </w:divBdr>
      <w:divsChild>
        <w:div w:id="1403673884">
          <w:marLeft w:val="0"/>
          <w:marRight w:val="0"/>
          <w:marTop w:val="0"/>
          <w:marBottom w:val="0"/>
          <w:divBdr>
            <w:top w:val="single" w:sz="2" w:space="0" w:color="D9D9E3"/>
            <w:left w:val="single" w:sz="2" w:space="0" w:color="D9D9E3"/>
            <w:bottom w:val="single" w:sz="2" w:space="0" w:color="D9D9E3"/>
            <w:right w:val="single" w:sz="2" w:space="0" w:color="D9D9E3"/>
          </w:divBdr>
          <w:divsChild>
            <w:div w:id="1589146761">
              <w:marLeft w:val="0"/>
              <w:marRight w:val="0"/>
              <w:marTop w:val="0"/>
              <w:marBottom w:val="0"/>
              <w:divBdr>
                <w:top w:val="single" w:sz="2" w:space="0" w:color="D9D9E3"/>
                <w:left w:val="single" w:sz="2" w:space="0" w:color="D9D9E3"/>
                <w:bottom w:val="single" w:sz="2" w:space="0" w:color="D9D9E3"/>
                <w:right w:val="single" w:sz="2" w:space="0" w:color="D9D9E3"/>
              </w:divBdr>
              <w:divsChild>
                <w:div w:id="529728758">
                  <w:marLeft w:val="0"/>
                  <w:marRight w:val="0"/>
                  <w:marTop w:val="0"/>
                  <w:marBottom w:val="0"/>
                  <w:divBdr>
                    <w:top w:val="single" w:sz="2" w:space="0" w:color="D9D9E3"/>
                    <w:left w:val="single" w:sz="2" w:space="0" w:color="D9D9E3"/>
                    <w:bottom w:val="single" w:sz="2" w:space="0" w:color="D9D9E3"/>
                    <w:right w:val="single" w:sz="2" w:space="0" w:color="D9D9E3"/>
                  </w:divBdr>
                  <w:divsChild>
                    <w:div w:id="179928220">
                      <w:marLeft w:val="0"/>
                      <w:marRight w:val="0"/>
                      <w:marTop w:val="0"/>
                      <w:marBottom w:val="0"/>
                      <w:divBdr>
                        <w:top w:val="single" w:sz="2" w:space="0" w:color="D9D9E3"/>
                        <w:left w:val="single" w:sz="2" w:space="0" w:color="D9D9E3"/>
                        <w:bottom w:val="single" w:sz="2" w:space="0" w:color="D9D9E3"/>
                        <w:right w:val="single" w:sz="2" w:space="0" w:color="D9D9E3"/>
                      </w:divBdr>
                      <w:divsChild>
                        <w:div w:id="1303585398">
                          <w:marLeft w:val="0"/>
                          <w:marRight w:val="0"/>
                          <w:marTop w:val="0"/>
                          <w:marBottom w:val="0"/>
                          <w:divBdr>
                            <w:top w:val="single" w:sz="2" w:space="0" w:color="D9D9E3"/>
                            <w:left w:val="single" w:sz="2" w:space="0" w:color="D9D9E3"/>
                            <w:bottom w:val="single" w:sz="2" w:space="0" w:color="D9D9E3"/>
                            <w:right w:val="single" w:sz="2" w:space="0" w:color="D9D9E3"/>
                          </w:divBdr>
                          <w:divsChild>
                            <w:div w:id="877812030">
                              <w:marLeft w:val="0"/>
                              <w:marRight w:val="0"/>
                              <w:marTop w:val="100"/>
                              <w:marBottom w:val="100"/>
                              <w:divBdr>
                                <w:top w:val="single" w:sz="2" w:space="0" w:color="D9D9E3"/>
                                <w:left w:val="single" w:sz="2" w:space="0" w:color="D9D9E3"/>
                                <w:bottom w:val="single" w:sz="2" w:space="0" w:color="D9D9E3"/>
                                <w:right w:val="single" w:sz="2" w:space="0" w:color="D9D9E3"/>
                              </w:divBdr>
                              <w:divsChild>
                                <w:div w:id="32273821">
                                  <w:marLeft w:val="0"/>
                                  <w:marRight w:val="0"/>
                                  <w:marTop w:val="0"/>
                                  <w:marBottom w:val="0"/>
                                  <w:divBdr>
                                    <w:top w:val="single" w:sz="2" w:space="0" w:color="D9D9E3"/>
                                    <w:left w:val="single" w:sz="2" w:space="0" w:color="D9D9E3"/>
                                    <w:bottom w:val="single" w:sz="2" w:space="0" w:color="D9D9E3"/>
                                    <w:right w:val="single" w:sz="2" w:space="0" w:color="D9D9E3"/>
                                  </w:divBdr>
                                  <w:divsChild>
                                    <w:div w:id="912550823">
                                      <w:marLeft w:val="0"/>
                                      <w:marRight w:val="0"/>
                                      <w:marTop w:val="0"/>
                                      <w:marBottom w:val="0"/>
                                      <w:divBdr>
                                        <w:top w:val="single" w:sz="2" w:space="0" w:color="D9D9E3"/>
                                        <w:left w:val="single" w:sz="2" w:space="0" w:color="D9D9E3"/>
                                        <w:bottom w:val="single" w:sz="2" w:space="0" w:color="D9D9E3"/>
                                        <w:right w:val="single" w:sz="2" w:space="0" w:color="D9D9E3"/>
                                      </w:divBdr>
                                      <w:divsChild>
                                        <w:div w:id="997726505">
                                          <w:marLeft w:val="0"/>
                                          <w:marRight w:val="0"/>
                                          <w:marTop w:val="0"/>
                                          <w:marBottom w:val="0"/>
                                          <w:divBdr>
                                            <w:top w:val="single" w:sz="2" w:space="0" w:color="D9D9E3"/>
                                            <w:left w:val="single" w:sz="2" w:space="0" w:color="D9D9E3"/>
                                            <w:bottom w:val="single" w:sz="2" w:space="0" w:color="D9D9E3"/>
                                            <w:right w:val="single" w:sz="2" w:space="0" w:color="D9D9E3"/>
                                          </w:divBdr>
                                          <w:divsChild>
                                            <w:div w:id="1187522494">
                                              <w:marLeft w:val="0"/>
                                              <w:marRight w:val="0"/>
                                              <w:marTop w:val="0"/>
                                              <w:marBottom w:val="0"/>
                                              <w:divBdr>
                                                <w:top w:val="single" w:sz="2" w:space="0" w:color="D9D9E3"/>
                                                <w:left w:val="single" w:sz="2" w:space="0" w:color="D9D9E3"/>
                                                <w:bottom w:val="single" w:sz="2" w:space="0" w:color="D9D9E3"/>
                                                <w:right w:val="single" w:sz="2" w:space="0" w:color="D9D9E3"/>
                                              </w:divBdr>
                                              <w:divsChild>
                                                <w:div w:id="1394665">
                                                  <w:marLeft w:val="0"/>
                                                  <w:marRight w:val="0"/>
                                                  <w:marTop w:val="0"/>
                                                  <w:marBottom w:val="0"/>
                                                  <w:divBdr>
                                                    <w:top w:val="single" w:sz="2" w:space="0" w:color="D9D9E3"/>
                                                    <w:left w:val="single" w:sz="2" w:space="0" w:color="D9D9E3"/>
                                                    <w:bottom w:val="single" w:sz="2" w:space="0" w:color="D9D9E3"/>
                                                    <w:right w:val="single" w:sz="2" w:space="0" w:color="D9D9E3"/>
                                                  </w:divBdr>
                                                  <w:divsChild>
                                                    <w:div w:id="11478166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77105536">
          <w:marLeft w:val="0"/>
          <w:marRight w:val="0"/>
          <w:marTop w:val="0"/>
          <w:marBottom w:val="0"/>
          <w:divBdr>
            <w:top w:val="none" w:sz="0" w:space="0" w:color="auto"/>
            <w:left w:val="none" w:sz="0" w:space="0" w:color="auto"/>
            <w:bottom w:val="none" w:sz="0" w:space="0" w:color="auto"/>
            <w:right w:val="none" w:sz="0" w:space="0" w:color="auto"/>
          </w:divBdr>
        </w:div>
      </w:divsChild>
    </w:div>
    <w:div w:id="76219469">
      <w:bodyDiv w:val="1"/>
      <w:marLeft w:val="0"/>
      <w:marRight w:val="0"/>
      <w:marTop w:val="0"/>
      <w:marBottom w:val="0"/>
      <w:divBdr>
        <w:top w:val="none" w:sz="0" w:space="0" w:color="auto"/>
        <w:left w:val="none" w:sz="0" w:space="0" w:color="auto"/>
        <w:bottom w:val="none" w:sz="0" w:space="0" w:color="auto"/>
        <w:right w:val="none" w:sz="0" w:space="0" w:color="auto"/>
      </w:divBdr>
    </w:div>
    <w:div w:id="77210908">
      <w:bodyDiv w:val="1"/>
      <w:marLeft w:val="0"/>
      <w:marRight w:val="0"/>
      <w:marTop w:val="0"/>
      <w:marBottom w:val="0"/>
      <w:divBdr>
        <w:top w:val="none" w:sz="0" w:space="0" w:color="auto"/>
        <w:left w:val="none" w:sz="0" w:space="0" w:color="auto"/>
        <w:bottom w:val="none" w:sz="0" w:space="0" w:color="auto"/>
        <w:right w:val="none" w:sz="0" w:space="0" w:color="auto"/>
      </w:divBdr>
    </w:div>
    <w:div w:id="77561524">
      <w:bodyDiv w:val="1"/>
      <w:marLeft w:val="0"/>
      <w:marRight w:val="0"/>
      <w:marTop w:val="0"/>
      <w:marBottom w:val="0"/>
      <w:divBdr>
        <w:top w:val="none" w:sz="0" w:space="0" w:color="auto"/>
        <w:left w:val="none" w:sz="0" w:space="0" w:color="auto"/>
        <w:bottom w:val="none" w:sz="0" w:space="0" w:color="auto"/>
        <w:right w:val="none" w:sz="0" w:space="0" w:color="auto"/>
      </w:divBdr>
    </w:div>
    <w:div w:id="78720143">
      <w:bodyDiv w:val="1"/>
      <w:marLeft w:val="0"/>
      <w:marRight w:val="0"/>
      <w:marTop w:val="0"/>
      <w:marBottom w:val="0"/>
      <w:divBdr>
        <w:top w:val="none" w:sz="0" w:space="0" w:color="auto"/>
        <w:left w:val="none" w:sz="0" w:space="0" w:color="auto"/>
        <w:bottom w:val="none" w:sz="0" w:space="0" w:color="auto"/>
        <w:right w:val="none" w:sz="0" w:space="0" w:color="auto"/>
      </w:divBdr>
    </w:div>
    <w:div w:id="78990943">
      <w:bodyDiv w:val="1"/>
      <w:marLeft w:val="0"/>
      <w:marRight w:val="0"/>
      <w:marTop w:val="0"/>
      <w:marBottom w:val="0"/>
      <w:divBdr>
        <w:top w:val="none" w:sz="0" w:space="0" w:color="auto"/>
        <w:left w:val="none" w:sz="0" w:space="0" w:color="auto"/>
        <w:bottom w:val="none" w:sz="0" w:space="0" w:color="auto"/>
        <w:right w:val="none" w:sz="0" w:space="0" w:color="auto"/>
      </w:divBdr>
    </w:div>
    <w:div w:id="79105636">
      <w:bodyDiv w:val="1"/>
      <w:marLeft w:val="0"/>
      <w:marRight w:val="0"/>
      <w:marTop w:val="0"/>
      <w:marBottom w:val="0"/>
      <w:divBdr>
        <w:top w:val="none" w:sz="0" w:space="0" w:color="auto"/>
        <w:left w:val="none" w:sz="0" w:space="0" w:color="auto"/>
        <w:bottom w:val="none" w:sz="0" w:space="0" w:color="auto"/>
        <w:right w:val="none" w:sz="0" w:space="0" w:color="auto"/>
      </w:divBdr>
    </w:div>
    <w:div w:id="79186265">
      <w:bodyDiv w:val="1"/>
      <w:marLeft w:val="0"/>
      <w:marRight w:val="0"/>
      <w:marTop w:val="0"/>
      <w:marBottom w:val="0"/>
      <w:divBdr>
        <w:top w:val="none" w:sz="0" w:space="0" w:color="auto"/>
        <w:left w:val="none" w:sz="0" w:space="0" w:color="auto"/>
        <w:bottom w:val="none" w:sz="0" w:space="0" w:color="auto"/>
        <w:right w:val="none" w:sz="0" w:space="0" w:color="auto"/>
      </w:divBdr>
    </w:div>
    <w:div w:id="79761543">
      <w:bodyDiv w:val="1"/>
      <w:marLeft w:val="0"/>
      <w:marRight w:val="0"/>
      <w:marTop w:val="0"/>
      <w:marBottom w:val="0"/>
      <w:divBdr>
        <w:top w:val="none" w:sz="0" w:space="0" w:color="auto"/>
        <w:left w:val="none" w:sz="0" w:space="0" w:color="auto"/>
        <w:bottom w:val="none" w:sz="0" w:space="0" w:color="auto"/>
        <w:right w:val="none" w:sz="0" w:space="0" w:color="auto"/>
      </w:divBdr>
    </w:div>
    <w:div w:id="81068527">
      <w:bodyDiv w:val="1"/>
      <w:marLeft w:val="0"/>
      <w:marRight w:val="0"/>
      <w:marTop w:val="0"/>
      <w:marBottom w:val="0"/>
      <w:divBdr>
        <w:top w:val="none" w:sz="0" w:space="0" w:color="auto"/>
        <w:left w:val="none" w:sz="0" w:space="0" w:color="auto"/>
        <w:bottom w:val="none" w:sz="0" w:space="0" w:color="auto"/>
        <w:right w:val="none" w:sz="0" w:space="0" w:color="auto"/>
      </w:divBdr>
    </w:div>
    <w:div w:id="81488828">
      <w:bodyDiv w:val="1"/>
      <w:marLeft w:val="0"/>
      <w:marRight w:val="0"/>
      <w:marTop w:val="0"/>
      <w:marBottom w:val="0"/>
      <w:divBdr>
        <w:top w:val="none" w:sz="0" w:space="0" w:color="auto"/>
        <w:left w:val="none" w:sz="0" w:space="0" w:color="auto"/>
        <w:bottom w:val="none" w:sz="0" w:space="0" w:color="auto"/>
        <w:right w:val="none" w:sz="0" w:space="0" w:color="auto"/>
      </w:divBdr>
    </w:div>
    <w:div w:id="82147080">
      <w:bodyDiv w:val="1"/>
      <w:marLeft w:val="0"/>
      <w:marRight w:val="0"/>
      <w:marTop w:val="0"/>
      <w:marBottom w:val="0"/>
      <w:divBdr>
        <w:top w:val="none" w:sz="0" w:space="0" w:color="auto"/>
        <w:left w:val="none" w:sz="0" w:space="0" w:color="auto"/>
        <w:bottom w:val="none" w:sz="0" w:space="0" w:color="auto"/>
        <w:right w:val="none" w:sz="0" w:space="0" w:color="auto"/>
      </w:divBdr>
    </w:div>
    <w:div w:id="82381403">
      <w:bodyDiv w:val="1"/>
      <w:marLeft w:val="0"/>
      <w:marRight w:val="0"/>
      <w:marTop w:val="0"/>
      <w:marBottom w:val="0"/>
      <w:divBdr>
        <w:top w:val="none" w:sz="0" w:space="0" w:color="auto"/>
        <w:left w:val="none" w:sz="0" w:space="0" w:color="auto"/>
        <w:bottom w:val="none" w:sz="0" w:space="0" w:color="auto"/>
        <w:right w:val="none" w:sz="0" w:space="0" w:color="auto"/>
      </w:divBdr>
    </w:div>
    <w:div w:id="82575934">
      <w:bodyDiv w:val="1"/>
      <w:marLeft w:val="0"/>
      <w:marRight w:val="0"/>
      <w:marTop w:val="0"/>
      <w:marBottom w:val="0"/>
      <w:divBdr>
        <w:top w:val="none" w:sz="0" w:space="0" w:color="auto"/>
        <w:left w:val="none" w:sz="0" w:space="0" w:color="auto"/>
        <w:bottom w:val="none" w:sz="0" w:space="0" w:color="auto"/>
        <w:right w:val="none" w:sz="0" w:space="0" w:color="auto"/>
      </w:divBdr>
    </w:div>
    <w:div w:id="82726035">
      <w:bodyDiv w:val="1"/>
      <w:marLeft w:val="0"/>
      <w:marRight w:val="0"/>
      <w:marTop w:val="0"/>
      <w:marBottom w:val="0"/>
      <w:divBdr>
        <w:top w:val="none" w:sz="0" w:space="0" w:color="auto"/>
        <w:left w:val="none" w:sz="0" w:space="0" w:color="auto"/>
        <w:bottom w:val="none" w:sz="0" w:space="0" w:color="auto"/>
        <w:right w:val="none" w:sz="0" w:space="0" w:color="auto"/>
      </w:divBdr>
    </w:div>
    <w:div w:id="83042312">
      <w:bodyDiv w:val="1"/>
      <w:marLeft w:val="0"/>
      <w:marRight w:val="0"/>
      <w:marTop w:val="0"/>
      <w:marBottom w:val="0"/>
      <w:divBdr>
        <w:top w:val="none" w:sz="0" w:space="0" w:color="auto"/>
        <w:left w:val="none" w:sz="0" w:space="0" w:color="auto"/>
        <w:bottom w:val="none" w:sz="0" w:space="0" w:color="auto"/>
        <w:right w:val="none" w:sz="0" w:space="0" w:color="auto"/>
      </w:divBdr>
    </w:div>
    <w:div w:id="83380515">
      <w:bodyDiv w:val="1"/>
      <w:marLeft w:val="0"/>
      <w:marRight w:val="0"/>
      <w:marTop w:val="0"/>
      <w:marBottom w:val="0"/>
      <w:divBdr>
        <w:top w:val="none" w:sz="0" w:space="0" w:color="auto"/>
        <w:left w:val="none" w:sz="0" w:space="0" w:color="auto"/>
        <w:bottom w:val="none" w:sz="0" w:space="0" w:color="auto"/>
        <w:right w:val="none" w:sz="0" w:space="0" w:color="auto"/>
      </w:divBdr>
    </w:div>
    <w:div w:id="83765437">
      <w:bodyDiv w:val="1"/>
      <w:marLeft w:val="0"/>
      <w:marRight w:val="0"/>
      <w:marTop w:val="0"/>
      <w:marBottom w:val="0"/>
      <w:divBdr>
        <w:top w:val="none" w:sz="0" w:space="0" w:color="auto"/>
        <w:left w:val="none" w:sz="0" w:space="0" w:color="auto"/>
        <w:bottom w:val="none" w:sz="0" w:space="0" w:color="auto"/>
        <w:right w:val="none" w:sz="0" w:space="0" w:color="auto"/>
      </w:divBdr>
    </w:div>
    <w:div w:id="84113521">
      <w:bodyDiv w:val="1"/>
      <w:marLeft w:val="0"/>
      <w:marRight w:val="0"/>
      <w:marTop w:val="0"/>
      <w:marBottom w:val="0"/>
      <w:divBdr>
        <w:top w:val="none" w:sz="0" w:space="0" w:color="auto"/>
        <w:left w:val="none" w:sz="0" w:space="0" w:color="auto"/>
        <w:bottom w:val="none" w:sz="0" w:space="0" w:color="auto"/>
        <w:right w:val="none" w:sz="0" w:space="0" w:color="auto"/>
      </w:divBdr>
    </w:div>
    <w:div w:id="85003225">
      <w:bodyDiv w:val="1"/>
      <w:marLeft w:val="0"/>
      <w:marRight w:val="0"/>
      <w:marTop w:val="0"/>
      <w:marBottom w:val="0"/>
      <w:divBdr>
        <w:top w:val="none" w:sz="0" w:space="0" w:color="auto"/>
        <w:left w:val="none" w:sz="0" w:space="0" w:color="auto"/>
        <w:bottom w:val="none" w:sz="0" w:space="0" w:color="auto"/>
        <w:right w:val="none" w:sz="0" w:space="0" w:color="auto"/>
      </w:divBdr>
    </w:div>
    <w:div w:id="85081318">
      <w:bodyDiv w:val="1"/>
      <w:marLeft w:val="0"/>
      <w:marRight w:val="0"/>
      <w:marTop w:val="0"/>
      <w:marBottom w:val="0"/>
      <w:divBdr>
        <w:top w:val="none" w:sz="0" w:space="0" w:color="auto"/>
        <w:left w:val="none" w:sz="0" w:space="0" w:color="auto"/>
        <w:bottom w:val="none" w:sz="0" w:space="0" w:color="auto"/>
        <w:right w:val="none" w:sz="0" w:space="0" w:color="auto"/>
      </w:divBdr>
    </w:div>
    <w:div w:id="85347017">
      <w:bodyDiv w:val="1"/>
      <w:marLeft w:val="0"/>
      <w:marRight w:val="0"/>
      <w:marTop w:val="0"/>
      <w:marBottom w:val="0"/>
      <w:divBdr>
        <w:top w:val="none" w:sz="0" w:space="0" w:color="auto"/>
        <w:left w:val="none" w:sz="0" w:space="0" w:color="auto"/>
        <w:bottom w:val="none" w:sz="0" w:space="0" w:color="auto"/>
        <w:right w:val="none" w:sz="0" w:space="0" w:color="auto"/>
      </w:divBdr>
    </w:div>
    <w:div w:id="87044324">
      <w:bodyDiv w:val="1"/>
      <w:marLeft w:val="0"/>
      <w:marRight w:val="0"/>
      <w:marTop w:val="0"/>
      <w:marBottom w:val="0"/>
      <w:divBdr>
        <w:top w:val="none" w:sz="0" w:space="0" w:color="auto"/>
        <w:left w:val="none" w:sz="0" w:space="0" w:color="auto"/>
        <w:bottom w:val="none" w:sz="0" w:space="0" w:color="auto"/>
        <w:right w:val="none" w:sz="0" w:space="0" w:color="auto"/>
      </w:divBdr>
    </w:div>
    <w:div w:id="87850682">
      <w:bodyDiv w:val="1"/>
      <w:marLeft w:val="0"/>
      <w:marRight w:val="0"/>
      <w:marTop w:val="0"/>
      <w:marBottom w:val="0"/>
      <w:divBdr>
        <w:top w:val="none" w:sz="0" w:space="0" w:color="auto"/>
        <w:left w:val="none" w:sz="0" w:space="0" w:color="auto"/>
        <w:bottom w:val="none" w:sz="0" w:space="0" w:color="auto"/>
        <w:right w:val="none" w:sz="0" w:space="0" w:color="auto"/>
      </w:divBdr>
    </w:div>
    <w:div w:id="88619017">
      <w:bodyDiv w:val="1"/>
      <w:marLeft w:val="0"/>
      <w:marRight w:val="0"/>
      <w:marTop w:val="0"/>
      <w:marBottom w:val="0"/>
      <w:divBdr>
        <w:top w:val="none" w:sz="0" w:space="0" w:color="auto"/>
        <w:left w:val="none" w:sz="0" w:space="0" w:color="auto"/>
        <w:bottom w:val="none" w:sz="0" w:space="0" w:color="auto"/>
        <w:right w:val="none" w:sz="0" w:space="0" w:color="auto"/>
      </w:divBdr>
    </w:div>
    <w:div w:id="88620649">
      <w:bodyDiv w:val="1"/>
      <w:marLeft w:val="0"/>
      <w:marRight w:val="0"/>
      <w:marTop w:val="0"/>
      <w:marBottom w:val="0"/>
      <w:divBdr>
        <w:top w:val="none" w:sz="0" w:space="0" w:color="auto"/>
        <w:left w:val="none" w:sz="0" w:space="0" w:color="auto"/>
        <w:bottom w:val="none" w:sz="0" w:space="0" w:color="auto"/>
        <w:right w:val="none" w:sz="0" w:space="0" w:color="auto"/>
      </w:divBdr>
    </w:div>
    <w:div w:id="89156361">
      <w:bodyDiv w:val="1"/>
      <w:marLeft w:val="0"/>
      <w:marRight w:val="0"/>
      <w:marTop w:val="0"/>
      <w:marBottom w:val="0"/>
      <w:divBdr>
        <w:top w:val="none" w:sz="0" w:space="0" w:color="auto"/>
        <w:left w:val="none" w:sz="0" w:space="0" w:color="auto"/>
        <w:bottom w:val="none" w:sz="0" w:space="0" w:color="auto"/>
        <w:right w:val="none" w:sz="0" w:space="0" w:color="auto"/>
      </w:divBdr>
    </w:div>
    <w:div w:id="89620067">
      <w:bodyDiv w:val="1"/>
      <w:marLeft w:val="0"/>
      <w:marRight w:val="0"/>
      <w:marTop w:val="0"/>
      <w:marBottom w:val="0"/>
      <w:divBdr>
        <w:top w:val="none" w:sz="0" w:space="0" w:color="auto"/>
        <w:left w:val="none" w:sz="0" w:space="0" w:color="auto"/>
        <w:bottom w:val="none" w:sz="0" w:space="0" w:color="auto"/>
        <w:right w:val="none" w:sz="0" w:space="0" w:color="auto"/>
      </w:divBdr>
    </w:div>
    <w:div w:id="90049828">
      <w:bodyDiv w:val="1"/>
      <w:marLeft w:val="0"/>
      <w:marRight w:val="0"/>
      <w:marTop w:val="0"/>
      <w:marBottom w:val="0"/>
      <w:divBdr>
        <w:top w:val="none" w:sz="0" w:space="0" w:color="auto"/>
        <w:left w:val="none" w:sz="0" w:space="0" w:color="auto"/>
        <w:bottom w:val="none" w:sz="0" w:space="0" w:color="auto"/>
        <w:right w:val="none" w:sz="0" w:space="0" w:color="auto"/>
      </w:divBdr>
    </w:div>
    <w:div w:id="90587024">
      <w:bodyDiv w:val="1"/>
      <w:marLeft w:val="0"/>
      <w:marRight w:val="0"/>
      <w:marTop w:val="0"/>
      <w:marBottom w:val="0"/>
      <w:divBdr>
        <w:top w:val="none" w:sz="0" w:space="0" w:color="auto"/>
        <w:left w:val="none" w:sz="0" w:space="0" w:color="auto"/>
        <w:bottom w:val="none" w:sz="0" w:space="0" w:color="auto"/>
        <w:right w:val="none" w:sz="0" w:space="0" w:color="auto"/>
      </w:divBdr>
    </w:div>
    <w:div w:id="91585402">
      <w:bodyDiv w:val="1"/>
      <w:marLeft w:val="0"/>
      <w:marRight w:val="0"/>
      <w:marTop w:val="0"/>
      <w:marBottom w:val="0"/>
      <w:divBdr>
        <w:top w:val="none" w:sz="0" w:space="0" w:color="auto"/>
        <w:left w:val="none" w:sz="0" w:space="0" w:color="auto"/>
        <w:bottom w:val="none" w:sz="0" w:space="0" w:color="auto"/>
        <w:right w:val="none" w:sz="0" w:space="0" w:color="auto"/>
      </w:divBdr>
    </w:div>
    <w:div w:id="92291637">
      <w:bodyDiv w:val="1"/>
      <w:marLeft w:val="0"/>
      <w:marRight w:val="0"/>
      <w:marTop w:val="0"/>
      <w:marBottom w:val="0"/>
      <w:divBdr>
        <w:top w:val="none" w:sz="0" w:space="0" w:color="auto"/>
        <w:left w:val="none" w:sz="0" w:space="0" w:color="auto"/>
        <w:bottom w:val="none" w:sz="0" w:space="0" w:color="auto"/>
        <w:right w:val="none" w:sz="0" w:space="0" w:color="auto"/>
      </w:divBdr>
    </w:div>
    <w:div w:id="92555063">
      <w:bodyDiv w:val="1"/>
      <w:marLeft w:val="0"/>
      <w:marRight w:val="0"/>
      <w:marTop w:val="0"/>
      <w:marBottom w:val="0"/>
      <w:divBdr>
        <w:top w:val="none" w:sz="0" w:space="0" w:color="auto"/>
        <w:left w:val="none" w:sz="0" w:space="0" w:color="auto"/>
        <w:bottom w:val="none" w:sz="0" w:space="0" w:color="auto"/>
        <w:right w:val="none" w:sz="0" w:space="0" w:color="auto"/>
      </w:divBdr>
    </w:div>
    <w:div w:id="93019671">
      <w:bodyDiv w:val="1"/>
      <w:marLeft w:val="0"/>
      <w:marRight w:val="0"/>
      <w:marTop w:val="0"/>
      <w:marBottom w:val="0"/>
      <w:divBdr>
        <w:top w:val="none" w:sz="0" w:space="0" w:color="auto"/>
        <w:left w:val="none" w:sz="0" w:space="0" w:color="auto"/>
        <w:bottom w:val="none" w:sz="0" w:space="0" w:color="auto"/>
        <w:right w:val="none" w:sz="0" w:space="0" w:color="auto"/>
      </w:divBdr>
    </w:div>
    <w:div w:id="93522713">
      <w:bodyDiv w:val="1"/>
      <w:marLeft w:val="0"/>
      <w:marRight w:val="0"/>
      <w:marTop w:val="0"/>
      <w:marBottom w:val="0"/>
      <w:divBdr>
        <w:top w:val="none" w:sz="0" w:space="0" w:color="auto"/>
        <w:left w:val="none" w:sz="0" w:space="0" w:color="auto"/>
        <w:bottom w:val="none" w:sz="0" w:space="0" w:color="auto"/>
        <w:right w:val="none" w:sz="0" w:space="0" w:color="auto"/>
      </w:divBdr>
    </w:div>
    <w:div w:id="95374632">
      <w:bodyDiv w:val="1"/>
      <w:marLeft w:val="0"/>
      <w:marRight w:val="0"/>
      <w:marTop w:val="0"/>
      <w:marBottom w:val="0"/>
      <w:divBdr>
        <w:top w:val="none" w:sz="0" w:space="0" w:color="auto"/>
        <w:left w:val="none" w:sz="0" w:space="0" w:color="auto"/>
        <w:bottom w:val="none" w:sz="0" w:space="0" w:color="auto"/>
        <w:right w:val="none" w:sz="0" w:space="0" w:color="auto"/>
      </w:divBdr>
    </w:div>
    <w:div w:id="95833889">
      <w:bodyDiv w:val="1"/>
      <w:marLeft w:val="0"/>
      <w:marRight w:val="0"/>
      <w:marTop w:val="0"/>
      <w:marBottom w:val="0"/>
      <w:divBdr>
        <w:top w:val="none" w:sz="0" w:space="0" w:color="auto"/>
        <w:left w:val="none" w:sz="0" w:space="0" w:color="auto"/>
        <w:bottom w:val="none" w:sz="0" w:space="0" w:color="auto"/>
        <w:right w:val="none" w:sz="0" w:space="0" w:color="auto"/>
      </w:divBdr>
    </w:div>
    <w:div w:id="95906740">
      <w:bodyDiv w:val="1"/>
      <w:marLeft w:val="0"/>
      <w:marRight w:val="0"/>
      <w:marTop w:val="0"/>
      <w:marBottom w:val="0"/>
      <w:divBdr>
        <w:top w:val="none" w:sz="0" w:space="0" w:color="auto"/>
        <w:left w:val="none" w:sz="0" w:space="0" w:color="auto"/>
        <w:bottom w:val="none" w:sz="0" w:space="0" w:color="auto"/>
        <w:right w:val="none" w:sz="0" w:space="0" w:color="auto"/>
      </w:divBdr>
    </w:div>
    <w:div w:id="98263966">
      <w:bodyDiv w:val="1"/>
      <w:marLeft w:val="0"/>
      <w:marRight w:val="0"/>
      <w:marTop w:val="0"/>
      <w:marBottom w:val="0"/>
      <w:divBdr>
        <w:top w:val="none" w:sz="0" w:space="0" w:color="auto"/>
        <w:left w:val="none" w:sz="0" w:space="0" w:color="auto"/>
        <w:bottom w:val="none" w:sz="0" w:space="0" w:color="auto"/>
        <w:right w:val="none" w:sz="0" w:space="0" w:color="auto"/>
      </w:divBdr>
    </w:div>
    <w:div w:id="98645296">
      <w:bodyDiv w:val="1"/>
      <w:marLeft w:val="0"/>
      <w:marRight w:val="0"/>
      <w:marTop w:val="0"/>
      <w:marBottom w:val="0"/>
      <w:divBdr>
        <w:top w:val="none" w:sz="0" w:space="0" w:color="auto"/>
        <w:left w:val="none" w:sz="0" w:space="0" w:color="auto"/>
        <w:bottom w:val="none" w:sz="0" w:space="0" w:color="auto"/>
        <w:right w:val="none" w:sz="0" w:space="0" w:color="auto"/>
      </w:divBdr>
    </w:div>
    <w:div w:id="98725363">
      <w:bodyDiv w:val="1"/>
      <w:marLeft w:val="0"/>
      <w:marRight w:val="0"/>
      <w:marTop w:val="0"/>
      <w:marBottom w:val="0"/>
      <w:divBdr>
        <w:top w:val="none" w:sz="0" w:space="0" w:color="auto"/>
        <w:left w:val="none" w:sz="0" w:space="0" w:color="auto"/>
        <w:bottom w:val="none" w:sz="0" w:space="0" w:color="auto"/>
        <w:right w:val="none" w:sz="0" w:space="0" w:color="auto"/>
      </w:divBdr>
    </w:div>
    <w:div w:id="98841896">
      <w:bodyDiv w:val="1"/>
      <w:marLeft w:val="0"/>
      <w:marRight w:val="0"/>
      <w:marTop w:val="0"/>
      <w:marBottom w:val="0"/>
      <w:divBdr>
        <w:top w:val="none" w:sz="0" w:space="0" w:color="auto"/>
        <w:left w:val="none" w:sz="0" w:space="0" w:color="auto"/>
        <w:bottom w:val="none" w:sz="0" w:space="0" w:color="auto"/>
        <w:right w:val="none" w:sz="0" w:space="0" w:color="auto"/>
      </w:divBdr>
    </w:div>
    <w:div w:id="99111098">
      <w:bodyDiv w:val="1"/>
      <w:marLeft w:val="0"/>
      <w:marRight w:val="0"/>
      <w:marTop w:val="0"/>
      <w:marBottom w:val="0"/>
      <w:divBdr>
        <w:top w:val="none" w:sz="0" w:space="0" w:color="auto"/>
        <w:left w:val="none" w:sz="0" w:space="0" w:color="auto"/>
        <w:bottom w:val="none" w:sz="0" w:space="0" w:color="auto"/>
        <w:right w:val="none" w:sz="0" w:space="0" w:color="auto"/>
      </w:divBdr>
    </w:div>
    <w:div w:id="101076116">
      <w:bodyDiv w:val="1"/>
      <w:marLeft w:val="0"/>
      <w:marRight w:val="0"/>
      <w:marTop w:val="0"/>
      <w:marBottom w:val="0"/>
      <w:divBdr>
        <w:top w:val="none" w:sz="0" w:space="0" w:color="auto"/>
        <w:left w:val="none" w:sz="0" w:space="0" w:color="auto"/>
        <w:bottom w:val="none" w:sz="0" w:space="0" w:color="auto"/>
        <w:right w:val="none" w:sz="0" w:space="0" w:color="auto"/>
      </w:divBdr>
    </w:div>
    <w:div w:id="102195139">
      <w:bodyDiv w:val="1"/>
      <w:marLeft w:val="0"/>
      <w:marRight w:val="0"/>
      <w:marTop w:val="0"/>
      <w:marBottom w:val="0"/>
      <w:divBdr>
        <w:top w:val="none" w:sz="0" w:space="0" w:color="auto"/>
        <w:left w:val="none" w:sz="0" w:space="0" w:color="auto"/>
        <w:bottom w:val="none" w:sz="0" w:space="0" w:color="auto"/>
        <w:right w:val="none" w:sz="0" w:space="0" w:color="auto"/>
      </w:divBdr>
    </w:div>
    <w:div w:id="102503117">
      <w:bodyDiv w:val="1"/>
      <w:marLeft w:val="0"/>
      <w:marRight w:val="0"/>
      <w:marTop w:val="0"/>
      <w:marBottom w:val="0"/>
      <w:divBdr>
        <w:top w:val="none" w:sz="0" w:space="0" w:color="auto"/>
        <w:left w:val="none" w:sz="0" w:space="0" w:color="auto"/>
        <w:bottom w:val="none" w:sz="0" w:space="0" w:color="auto"/>
        <w:right w:val="none" w:sz="0" w:space="0" w:color="auto"/>
      </w:divBdr>
    </w:div>
    <w:div w:id="103039214">
      <w:bodyDiv w:val="1"/>
      <w:marLeft w:val="0"/>
      <w:marRight w:val="0"/>
      <w:marTop w:val="0"/>
      <w:marBottom w:val="0"/>
      <w:divBdr>
        <w:top w:val="none" w:sz="0" w:space="0" w:color="auto"/>
        <w:left w:val="none" w:sz="0" w:space="0" w:color="auto"/>
        <w:bottom w:val="none" w:sz="0" w:space="0" w:color="auto"/>
        <w:right w:val="none" w:sz="0" w:space="0" w:color="auto"/>
      </w:divBdr>
    </w:div>
    <w:div w:id="104664406">
      <w:bodyDiv w:val="1"/>
      <w:marLeft w:val="0"/>
      <w:marRight w:val="0"/>
      <w:marTop w:val="0"/>
      <w:marBottom w:val="0"/>
      <w:divBdr>
        <w:top w:val="none" w:sz="0" w:space="0" w:color="auto"/>
        <w:left w:val="none" w:sz="0" w:space="0" w:color="auto"/>
        <w:bottom w:val="none" w:sz="0" w:space="0" w:color="auto"/>
        <w:right w:val="none" w:sz="0" w:space="0" w:color="auto"/>
      </w:divBdr>
    </w:div>
    <w:div w:id="105316478">
      <w:bodyDiv w:val="1"/>
      <w:marLeft w:val="0"/>
      <w:marRight w:val="0"/>
      <w:marTop w:val="0"/>
      <w:marBottom w:val="0"/>
      <w:divBdr>
        <w:top w:val="none" w:sz="0" w:space="0" w:color="auto"/>
        <w:left w:val="none" w:sz="0" w:space="0" w:color="auto"/>
        <w:bottom w:val="none" w:sz="0" w:space="0" w:color="auto"/>
        <w:right w:val="none" w:sz="0" w:space="0" w:color="auto"/>
      </w:divBdr>
    </w:div>
    <w:div w:id="105974942">
      <w:bodyDiv w:val="1"/>
      <w:marLeft w:val="0"/>
      <w:marRight w:val="0"/>
      <w:marTop w:val="0"/>
      <w:marBottom w:val="0"/>
      <w:divBdr>
        <w:top w:val="none" w:sz="0" w:space="0" w:color="auto"/>
        <w:left w:val="none" w:sz="0" w:space="0" w:color="auto"/>
        <w:bottom w:val="none" w:sz="0" w:space="0" w:color="auto"/>
        <w:right w:val="none" w:sz="0" w:space="0" w:color="auto"/>
      </w:divBdr>
    </w:div>
    <w:div w:id="106200929">
      <w:bodyDiv w:val="1"/>
      <w:marLeft w:val="0"/>
      <w:marRight w:val="0"/>
      <w:marTop w:val="0"/>
      <w:marBottom w:val="0"/>
      <w:divBdr>
        <w:top w:val="none" w:sz="0" w:space="0" w:color="auto"/>
        <w:left w:val="none" w:sz="0" w:space="0" w:color="auto"/>
        <w:bottom w:val="none" w:sz="0" w:space="0" w:color="auto"/>
        <w:right w:val="none" w:sz="0" w:space="0" w:color="auto"/>
      </w:divBdr>
    </w:div>
    <w:div w:id="106392577">
      <w:bodyDiv w:val="1"/>
      <w:marLeft w:val="0"/>
      <w:marRight w:val="0"/>
      <w:marTop w:val="0"/>
      <w:marBottom w:val="0"/>
      <w:divBdr>
        <w:top w:val="none" w:sz="0" w:space="0" w:color="auto"/>
        <w:left w:val="none" w:sz="0" w:space="0" w:color="auto"/>
        <w:bottom w:val="none" w:sz="0" w:space="0" w:color="auto"/>
        <w:right w:val="none" w:sz="0" w:space="0" w:color="auto"/>
      </w:divBdr>
    </w:div>
    <w:div w:id="106584210">
      <w:bodyDiv w:val="1"/>
      <w:marLeft w:val="0"/>
      <w:marRight w:val="0"/>
      <w:marTop w:val="0"/>
      <w:marBottom w:val="0"/>
      <w:divBdr>
        <w:top w:val="none" w:sz="0" w:space="0" w:color="auto"/>
        <w:left w:val="none" w:sz="0" w:space="0" w:color="auto"/>
        <w:bottom w:val="none" w:sz="0" w:space="0" w:color="auto"/>
        <w:right w:val="none" w:sz="0" w:space="0" w:color="auto"/>
      </w:divBdr>
    </w:div>
    <w:div w:id="106697832">
      <w:bodyDiv w:val="1"/>
      <w:marLeft w:val="0"/>
      <w:marRight w:val="0"/>
      <w:marTop w:val="0"/>
      <w:marBottom w:val="0"/>
      <w:divBdr>
        <w:top w:val="none" w:sz="0" w:space="0" w:color="auto"/>
        <w:left w:val="none" w:sz="0" w:space="0" w:color="auto"/>
        <w:bottom w:val="none" w:sz="0" w:space="0" w:color="auto"/>
        <w:right w:val="none" w:sz="0" w:space="0" w:color="auto"/>
      </w:divBdr>
    </w:div>
    <w:div w:id="107167390">
      <w:bodyDiv w:val="1"/>
      <w:marLeft w:val="0"/>
      <w:marRight w:val="0"/>
      <w:marTop w:val="0"/>
      <w:marBottom w:val="0"/>
      <w:divBdr>
        <w:top w:val="none" w:sz="0" w:space="0" w:color="auto"/>
        <w:left w:val="none" w:sz="0" w:space="0" w:color="auto"/>
        <w:bottom w:val="none" w:sz="0" w:space="0" w:color="auto"/>
        <w:right w:val="none" w:sz="0" w:space="0" w:color="auto"/>
      </w:divBdr>
    </w:div>
    <w:div w:id="107287151">
      <w:bodyDiv w:val="1"/>
      <w:marLeft w:val="0"/>
      <w:marRight w:val="0"/>
      <w:marTop w:val="0"/>
      <w:marBottom w:val="0"/>
      <w:divBdr>
        <w:top w:val="none" w:sz="0" w:space="0" w:color="auto"/>
        <w:left w:val="none" w:sz="0" w:space="0" w:color="auto"/>
        <w:bottom w:val="none" w:sz="0" w:space="0" w:color="auto"/>
        <w:right w:val="none" w:sz="0" w:space="0" w:color="auto"/>
      </w:divBdr>
    </w:div>
    <w:div w:id="107631255">
      <w:bodyDiv w:val="1"/>
      <w:marLeft w:val="0"/>
      <w:marRight w:val="0"/>
      <w:marTop w:val="0"/>
      <w:marBottom w:val="0"/>
      <w:divBdr>
        <w:top w:val="none" w:sz="0" w:space="0" w:color="auto"/>
        <w:left w:val="none" w:sz="0" w:space="0" w:color="auto"/>
        <w:bottom w:val="none" w:sz="0" w:space="0" w:color="auto"/>
        <w:right w:val="none" w:sz="0" w:space="0" w:color="auto"/>
      </w:divBdr>
    </w:div>
    <w:div w:id="108286421">
      <w:bodyDiv w:val="1"/>
      <w:marLeft w:val="0"/>
      <w:marRight w:val="0"/>
      <w:marTop w:val="0"/>
      <w:marBottom w:val="0"/>
      <w:divBdr>
        <w:top w:val="none" w:sz="0" w:space="0" w:color="auto"/>
        <w:left w:val="none" w:sz="0" w:space="0" w:color="auto"/>
        <w:bottom w:val="none" w:sz="0" w:space="0" w:color="auto"/>
        <w:right w:val="none" w:sz="0" w:space="0" w:color="auto"/>
      </w:divBdr>
    </w:div>
    <w:div w:id="108937404">
      <w:bodyDiv w:val="1"/>
      <w:marLeft w:val="0"/>
      <w:marRight w:val="0"/>
      <w:marTop w:val="0"/>
      <w:marBottom w:val="0"/>
      <w:divBdr>
        <w:top w:val="none" w:sz="0" w:space="0" w:color="auto"/>
        <w:left w:val="none" w:sz="0" w:space="0" w:color="auto"/>
        <w:bottom w:val="none" w:sz="0" w:space="0" w:color="auto"/>
        <w:right w:val="none" w:sz="0" w:space="0" w:color="auto"/>
      </w:divBdr>
    </w:div>
    <w:div w:id="109131526">
      <w:bodyDiv w:val="1"/>
      <w:marLeft w:val="0"/>
      <w:marRight w:val="0"/>
      <w:marTop w:val="0"/>
      <w:marBottom w:val="0"/>
      <w:divBdr>
        <w:top w:val="none" w:sz="0" w:space="0" w:color="auto"/>
        <w:left w:val="none" w:sz="0" w:space="0" w:color="auto"/>
        <w:bottom w:val="none" w:sz="0" w:space="0" w:color="auto"/>
        <w:right w:val="none" w:sz="0" w:space="0" w:color="auto"/>
      </w:divBdr>
    </w:div>
    <w:div w:id="109514562">
      <w:bodyDiv w:val="1"/>
      <w:marLeft w:val="0"/>
      <w:marRight w:val="0"/>
      <w:marTop w:val="0"/>
      <w:marBottom w:val="0"/>
      <w:divBdr>
        <w:top w:val="none" w:sz="0" w:space="0" w:color="auto"/>
        <w:left w:val="none" w:sz="0" w:space="0" w:color="auto"/>
        <w:bottom w:val="none" w:sz="0" w:space="0" w:color="auto"/>
        <w:right w:val="none" w:sz="0" w:space="0" w:color="auto"/>
      </w:divBdr>
    </w:div>
    <w:div w:id="109860535">
      <w:bodyDiv w:val="1"/>
      <w:marLeft w:val="0"/>
      <w:marRight w:val="0"/>
      <w:marTop w:val="0"/>
      <w:marBottom w:val="0"/>
      <w:divBdr>
        <w:top w:val="none" w:sz="0" w:space="0" w:color="auto"/>
        <w:left w:val="none" w:sz="0" w:space="0" w:color="auto"/>
        <w:bottom w:val="none" w:sz="0" w:space="0" w:color="auto"/>
        <w:right w:val="none" w:sz="0" w:space="0" w:color="auto"/>
      </w:divBdr>
    </w:div>
    <w:div w:id="110562915">
      <w:bodyDiv w:val="1"/>
      <w:marLeft w:val="0"/>
      <w:marRight w:val="0"/>
      <w:marTop w:val="0"/>
      <w:marBottom w:val="0"/>
      <w:divBdr>
        <w:top w:val="none" w:sz="0" w:space="0" w:color="auto"/>
        <w:left w:val="none" w:sz="0" w:space="0" w:color="auto"/>
        <w:bottom w:val="none" w:sz="0" w:space="0" w:color="auto"/>
        <w:right w:val="none" w:sz="0" w:space="0" w:color="auto"/>
      </w:divBdr>
    </w:div>
    <w:div w:id="111902094">
      <w:bodyDiv w:val="1"/>
      <w:marLeft w:val="0"/>
      <w:marRight w:val="0"/>
      <w:marTop w:val="0"/>
      <w:marBottom w:val="0"/>
      <w:divBdr>
        <w:top w:val="none" w:sz="0" w:space="0" w:color="auto"/>
        <w:left w:val="none" w:sz="0" w:space="0" w:color="auto"/>
        <w:bottom w:val="none" w:sz="0" w:space="0" w:color="auto"/>
        <w:right w:val="none" w:sz="0" w:space="0" w:color="auto"/>
      </w:divBdr>
    </w:div>
    <w:div w:id="113602540">
      <w:bodyDiv w:val="1"/>
      <w:marLeft w:val="0"/>
      <w:marRight w:val="0"/>
      <w:marTop w:val="0"/>
      <w:marBottom w:val="0"/>
      <w:divBdr>
        <w:top w:val="none" w:sz="0" w:space="0" w:color="auto"/>
        <w:left w:val="none" w:sz="0" w:space="0" w:color="auto"/>
        <w:bottom w:val="none" w:sz="0" w:space="0" w:color="auto"/>
        <w:right w:val="none" w:sz="0" w:space="0" w:color="auto"/>
      </w:divBdr>
    </w:div>
    <w:div w:id="113796663">
      <w:bodyDiv w:val="1"/>
      <w:marLeft w:val="0"/>
      <w:marRight w:val="0"/>
      <w:marTop w:val="0"/>
      <w:marBottom w:val="0"/>
      <w:divBdr>
        <w:top w:val="none" w:sz="0" w:space="0" w:color="auto"/>
        <w:left w:val="none" w:sz="0" w:space="0" w:color="auto"/>
        <w:bottom w:val="none" w:sz="0" w:space="0" w:color="auto"/>
        <w:right w:val="none" w:sz="0" w:space="0" w:color="auto"/>
      </w:divBdr>
    </w:div>
    <w:div w:id="113910091">
      <w:bodyDiv w:val="1"/>
      <w:marLeft w:val="0"/>
      <w:marRight w:val="0"/>
      <w:marTop w:val="0"/>
      <w:marBottom w:val="0"/>
      <w:divBdr>
        <w:top w:val="none" w:sz="0" w:space="0" w:color="auto"/>
        <w:left w:val="none" w:sz="0" w:space="0" w:color="auto"/>
        <w:bottom w:val="none" w:sz="0" w:space="0" w:color="auto"/>
        <w:right w:val="none" w:sz="0" w:space="0" w:color="auto"/>
      </w:divBdr>
    </w:div>
    <w:div w:id="114178397">
      <w:bodyDiv w:val="1"/>
      <w:marLeft w:val="0"/>
      <w:marRight w:val="0"/>
      <w:marTop w:val="0"/>
      <w:marBottom w:val="0"/>
      <w:divBdr>
        <w:top w:val="none" w:sz="0" w:space="0" w:color="auto"/>
        <w:left w:val="none" w:sz="0" w:space="0" w:color="auto"/>
        <w:bottom w:val="none" w:sz="0" w:space="0" w:color="auto"/>
        <w:right w:val="none" w:sz="0" w:space="0" w:color="auto"/>
      </w:divBdr>
    </w:div>
    <w:div w:id="115414797">
      <w:bodyDiv w:val="1"/>
      <w:marLeft w:val="0"/>
      <w:marRight w:val="0"/>
      <w:marTop w:val="0"/>
      <w:marBottom w:val="0"/>
      <w:divBdr>
        <w:top w:val="none" w:sz="0" w:space="0" w:color="auto"/>
        <w:left w:val="none" w:sz="0" w:space="0" w:color="auto"/>
        <w:bottom w:val="none" w:sz="0" w:space="0" w:color="auto"/>
        <w:right w:val="none" w:sz="0" w:space="0" w:color="auto"/>
      </w:divBdr>
    </w:div>
    <w:div w:id="115880933">
      <w:bodyDiv w:val="1"/>
      <w:marLeft w:val="0"/>
      <w:marRight w:val="0"/>
      <w:marTop w:val="0"/>
      <w:marBottom w:val="0"/>
      <w:divBdr>
        <w:top w:val="none" w:sz="0" w:space="0" w:color="auto"/>
        <w:left w:val="none" w:sz="0" w:space="0" w:color="auto"/>
        <w:bottom w:val="none" w:sz="0" w:space="0" w:color="auto"/>
        <w:right w:val="none" w:sz="0" w:space="0" w:color="auto"/>
      </w:divBdr>
    </w:div>
    <w:div w:id="116991610">
      <w:bodyDiv w:val="1"/>
      <w:marLeft w:val="0"/>
      <w:marRight w:val="0"/>
      <w:marTop w:val="0"/>
      <w:marBottom w:val="0"/>
      <w:divBdr>
        <w:top w:val="none" w:sz="0" w:space="0" w:color="auto"/>
        <w:left w:val="none" w:sz="0" w:space="0" w:color="auto"/>
        <w:bottom w:val="none" w:sz="0" w:space="0" w:color="auto"/>
        <w:right w:val="none" w:sz="0" w:space="0" w:color="auto"/>
      </w:divBdr>
    </w:div>
    <w:div w:id="117798528">
      <w:bodyDiv w:val="1"/>
      <w:marLeft w:val="0"/>
      <w:marRight w:val="0"/>
      <w:marTop w:val="0"/>
      <w:marBottom w:val="0"/>
      <w:divBdr>
        <w:top w:val="none" w:sz="0" w:space="0" w:color="auto"/>
        <w:left w:val="none" w:sz="0" w:space="0" w:color="auto"/>
        <w:bottom w:val="none" w:sz="0" w:space="0" w:color="auto"/>
        <w:right w:val="none" w:sz="0" w:space="0" w:color="auto"/>
      </w:divBdr>
    </w:div>
    <w:div w:id="120267118">
      <w:bodyDiv w:val="1"/>
      <w:marLeft w:val="0"/>
      <w:marRight w:val="0"/>
      <w:marTop w:val="0"/>
      <w:marBottom w:val="0"/>
      <w:divBdr>
        <w:top w:val="none" w:sz="0" w:space="0" w:color="auto"/>
        <w:left w:val="none" w:sz="0" w:space="0" w:color="auto"/>
        <w:bottom w:val="none" w:sz="0" w:space="0" w:color="auto"/>
        <w:right w:val="none" w:sz="0" w:space="0" w:color="auto"/>
      </w:divBdr>
    </w:div>
    <w:div w:id="120267203">
      <w:bodyDiv w:val="1"/>
      <w:marLeft w:val="0"/>
      <w:marRight w:val="0"/>
      <w:marTop w:val="0"/>
      <w:marBottom w:val="0"/>
      <w:divBdr>
        <w:top w:val="none" w:sz="0" w:space="0" w:color="auto"/>
        <w:left w:val="none" w:sz="0" w:space="0" w:color="auto"/>
        <w:bottom w:val="none" w:sz="0" w:space="0" w:color="auto"/>
        <w:right w:val="none" w:sz="0" w:space="0" w:color="auto"/>
      </w:divBdr>
    </w:div>
    <w:div w:id="120459987">
      <w:bodyDiv w:val="1"/>
      <w:marLeft w:val="0"/>
      <w:marRight w:val="0"/>
      <w:marTop w:val="0"/>
      <w:marBottom w:val="0"/>
      <w:divBdr>
        <w:top w:val="none" w:sz="0" w:space="0" w:color="auto"/>
        <w:left w:val="none" w:sz="0" w:space="0" w:color="auto"/>
        <w:bottom w:val="none" w:sz="0" w:space="0" w:color="auto"/>
        <w:right w:val="none" w:sz="0" w:space="0" w:color="auto"/>
      </w:divBdr>
    </w:div>
    <w:div w:id="121048066">
      <w:bodyDiv w:val="1"/>
      <w:marLeft w:val="0"/>
      <w:marRight w:val="0"/>
      <w:marTop w:val="0"/>
      <w:marBottom w:val="0"/>
      <w:divBdr>
        <w:top w:val="none" w:sz="0" w:space="0" w:color="auto"/>
        <w:left w:val="none" w:sz="0" w:space="0" w:color="auto"/>
        <w:bottom w:val="none" w:sz="0" w:space="0" w:color="auto"/>
        <w:right w:val="none" w:sz="0" w:space="0" w:color="auto"/>
      </w:divBdr>
    </w:div>
    <w:div w:id="121770777">
      <w:bodyDiv w:val="1"/>
      <w:marLeft w:val="0"/>
      <w:marRight w:val="0"/>
      <w:marTop w:val="0"/>
      <w:marBottom w:val="0"/>
      <w:divBdr>
        <w:top w:val="none" w:sz="0" w:space="0" w:color="auto"/>
        <w:left w:val="none" w:sz="0" w:space="0" w:color="auto"/>
        <w:bottom w:val="none" w:sz="0" w:space="0" w:color="auto"/>
        <w:right w:val="none" w:sz="0" w:space="0" w:color="auto"/>
      </w:divBdr>
    </w:div>
    <w:div w:id="122620616">
      <w:bodyDiv w:val="1"/>
      <w:marLeft w:val="0"/>
      <w:marRight w:val="0"/>
      <w:marTop w:val="0"/>
      <w:marBottom w:val="0"/>
      <w:divBdr>
        <w:top w:val="none" w:sz="0" w:space="0" w:color="auto"/>
        <w:left w:val="none" w:sz="0" w:space="0" w:color="auto"/>
        <w:bottom w:val="none" w:sz="0" w:space="0" w:color="auto"/>
        <w:right w:val="none" w:sz="0" w:space="0" w:color="auto"/>
      </w:divBdr>
    </w:div>
    <w:div w:id="123156446">
      <w:bodyDiv w:val="1"/>
      <w:marLeft w:val="0"/>
      <w:marRight w:val="0"/>
      <w:marTop w:val="0"/>
      <w:marBottom w:val="0"/>
      <w:divBdr>
        <w:top w:val="none" w:sz="0" w:space="0" w:color="auto"/>
        <w:left w:val="none" w:sz="0" w:space="0" w:color="auto"/>
        <w:bottom w:val="none" w:sz="0" w:space="0" w:color="auto"/>
        <w:right w:val="none" w:sz="0" w:space="0" w:color="auto"/>
      </w:divBdr>
    </w:div>
    <w:div w:id="123161300">
      <w:bodyDiv w:val="1"/>
      <w:marLeft w:val="0"/>
      <w:marRight w:val="0"/>
      <w:marTop w:val="0"/>
      <w:marBottom w:val="0"/>
      <w:divBdr>
        <w:top w:val="none" w:sz="0" w:space="0" w:color="auto"/>
        <w:left w:val="none" w:sz="0" w:space="0" w:color="auto"/>
        <w:bottom w:val="none" w:sz="0" w:space="0" w:color="auto"/>
        <w:right w:val="none" w:sz="0" w:space="0" w:color="auto"/>
      </w:divBdr>
    </w:div>
    <w:div w:id="123931726">
      <w:bodyDiv w:val="1"/>
      <w:marLeft w:val="0"/>
      <w:marRight w:val="0"/>
      <w:marTop w:val="0"/>
      <w:marBottom w:val="0"/>
      <w:divBdr>
        <w:top w:val="none" w:sz="0" w:space="0" w:color="auto"/>
        <w:left w:val="none" w:sz="0" w:space="0" w:color="auto"/>
        <w:bottom w:val="none" w:sz="0" w:space="0" w:color="auto"/>
        <w:right w:val="none" w:sz="0" w:space="0" w:color="auto"/>
      </w:divBdr>
    </w:div>
    <w:div w:id="124812670">
      <w:bodyDiv w:val="1"/>
      <w:marLeft w:val="0"/>
      <w:marRight w:val="0"/>
      <w:marTop w:val="0"/>
      <w:marBottom w:val="0"/>
      <w:divBdr>
        <w:top w:val="none" w:sz="0" w:space="0" w:color="auto"/>
        <w:left w:val="none" w:sz="0" w:space="0" w:color="auto"/>
        <w:bottom w:val="none" w:sz="0" w:space="0" w:color="auto"/>
        <w:right w:val="none" w:sz="0" w:space="0" w:color="auto"/>
      </w:divBdr>
    </w:div>
    <w:div w:id="126239867">
      <w:bodyDiv w:val="1"/>
      <w:marLeft w:val="0"/>
      <w:marRight w:val="0"/>
      <w:marTop w:val="0"/>
      <w:marBottom w:val="0"/>
      <w:divBdr>
        <w:top w:val="none" w:sz="0" w:space="0" w:color="auto"/>
        <w:left w:val="none" w:sz="0" w:space="0" w:color="auto"/>
        <w:bottom w:val="none" w:sz="0" w:space="0" w:color="auto"/>
        <w:right w:val="none" w:sz="0" w:space="0" w:color="auto"/>
      </w:divBdr>
    </w:div>
    <w:div w:id="126822558">
      <w:bodyDiv w:val="1"/>
      <w:marLeft w:val="0"/>
      <w:marRight w:val="0"/>
      <w:marTop w:val="0"/>
      <w:marBottom w:val="0"/>
      <w:divBdr>
        <w:top w:val="none" w:sz="0" w:space="0" w:color="auto"/>
        <w:left w:val="none" w:sz="0" w:space="0" w:color="auto"/>
        <w:bottom w:val="none" w:sz="0" w:space="0" w:color="auto"/>
        <w:right w:val="none" w:sz="0" w:space="0" w:color="auto"/>
      </w:divBdr>
    </w:div>
    <w:div w:id="126894644">
      <w:bodyDiv w:val="1"/>
      <w:marLeft w:val="0"/>
      <w:marRight w:val="0"/>
      <w:marTop w:val="0"/>
      <w:marBottom w:val="0"/>
      <w:divBdr>
        <w:top w:val="none" w:sz="0" w:space="0" w:color="auto"/>
        <w:left w:val="none" w:sz="0" w:space="0" w:color="auto"/>
        <w:bottom w:val="none" w:sz="0" w:space="0" w:color="auto"/>
        <w:right w:val="none" w:sz="0" w:space="0" w:color="auto"/>
      </w:divBdr>
    </w:div>
    <w:div w:id="129178946">
      <w:bodyDiv w:val="1"/>
      <w:marLeft w:val="0"/>
      <w:marRight w:val="0"/>
      <w:marTop w:val="0"/>
      <w:marBottom w:val="0"/>
      <w:divBdr>
        <w:top w:val="none" w:sz="0" w:space="0" w:color="auto"/>
        <w:left w:val="none" w:sz="0" w:space="0" w:color="auto"/>
        <w:bottom w:val="none" w:sz="0" w:space="0" w:color="auto"/>
        <w:right w:val="none" w:sz="0" w:space="0" w:color="auto"/>
      </w:divBdr>
    </w:div>
    <w:div w:id="129637243">
      <w:bodyDiv w:val="1"/>
      <w:marLeft w:val="0"/>
      <w:marRight w:val="0"/>
      <w:marTop w:val="0"/>
      <w:marBottom w:val="0"/>
      <w:divBdr>
        <w:top w:val="none" w:sz="0" w:space="0" w:color="auto"/>
        <w:left w:val="none" w:sz="0" w:space="0" w:color="auto"/>
        <w:bottom w:val="none" w:sz="0" w:space="0" w:color="auto"/>
        <w:right w:val="none" w:sz="0" w:space="0" w:color="auto"/>
      </w:divBdr>
    </w:div>
    <w:div w:id="131101569">
      <w:bodyDiv w:val="1"/>
      <w:marLeft w:val="0"/>
      <w:marRight w:val="0"/>
      <w:marTop w:val="0"/>
      <w:marBottom w:val="0"/>
      <w:divBdr>
        <w:top w:val="none" w:sz="0" w:space="0" w:color="auto"/>
        <w:left w:val="none" w:sz="0" w:space="0" w:color="auto"/>
        <w:bottom w:val="none" w:sz="0" w:space="0" w:color="auto"/>
        <w:right w:val="none" w:sz="0" w:space="0" w:color="auto"/>
      </w:divBdr>
    </w:div>
    <w:div w:id="131141832">
      <w:bodyDiv w:val="1"/>
      <w:marLeft w:val="0"/>
      <w:marRight w:val="0"/>
      <w:marTop w:val="0"/>
      <w:marBottom w:val="0"/>
      <w:divBdr>
        <w:top w:val="none" w:sz="0" w:space="0" w:color="auto"/>
        <w:left w:val="none" w:sz="0" w:space="0" w:color="auto"/>
        <w:bottom w:val="none" w:sz="0" w:space="0" w:color="auto"/>
        <w:right w:val="none" w:sz="0" w:space="0" w:color="auto"/>
      </w:divBdr>
    </w:div>
    <w:div w:id="131489121">
      <w:bodyDiv w:val="1"/>
      <w:marLeft w:val="0"/>
      <w:marRight w:val="0"/>
      <w:marTop w:val="0"/>
      <w:marBottom w:val="0"/>
      <w:divBdr>
        <w:top w:val="none" w:sz="0" w:space="0" w:color="auto"/>
        <w:left w:val="none" w:sz="0" w:space="0" w:color="auto"/>
        <w:bottom w:val="none" w:sz="0" w:space="0" w:color="auto"/>
        <w:right w:val="none" w:sz="0" w:space="0" w:color="auto"/>
      </w:divBdr>
    </w:div>
    <w:div w:id="132021679">
      <w:bodyDiv w:val="1"/>
      <w:marLeft w:val="0"/>
      <w:marRight w:val="0"/>
      <w:marTop w:val="0"/>
      <w:marBottom w:val="0"/>
      <w:divBdr>
        <w:top w:val="none" w:sz="0" w:space="0" w:color="auto"/>
        <w:left w:val="none" w:sz="0" w:space="0" w:color="auto"/>
        <w:bottom w:val="none" w:sz="0" w:space="0" w:color="auto"/>
        <w:right w:val="none" w:sz="0" w:space="0" w:color="auto"/>
      </w:divBdr>
    </w:div>
    <w:div w:id="132068941">
      <w:bodyDiv w:val="1"/>
      <w:marLeft w:val="0"/>
      <w:marRight w:val="0"/>
      <w:marTop w:val="0"/>
      <w:marBottom w:val="0"/>
      <w:divBdr>
        <w:top w:val="none" w:sz="0" w:space="0" w:color="auto"/>
        <w:left w:val="none" w:sz="0" w:space="0" w:color="auto"/>
        <w:bottom w:val="none" w:sz="0" w:space="0" w:color="auto"/>
        <w:right w:val="none" w:sz="0" w:space="0" w:color="auto"/>
      </w:divBdr>
    </w:div>
    <w:div w:id="133328351">
      <w:bodyDiv w:val="1"/>
      <w:marLeft w:val="0"/>
      <w:marRight w:val="0"/>
      <w:marTop w:val="0"/>
      <w:marBottom w:val="0"/>
      <w:divBdr>
        <w:top w:val="none" w:sz="0" w:space="0" w:color="auto"/>
        <w:left w:val="none" w:sz="0" w:space="0" w:color="auto"/>
        <w:bottom w:val="none" w:sz="0" w:space="0" w:color="auto"/>
        <w:right w:val="none" w:sz="0" w:space="0" w:color="auto"/>
      </w:divBdr>
    </w:div>
    <w:div w:id="133455100">
      <w:bodyDiv w:val="1"/>
      <w:marLeft w:val="0"/>
      <w:marRight w:val="0"/>
      <w:marTop w:val="0"/>
      <w:marBottom w:val="0"/>
      <w:divBdr>
        <w:top w:val="none" w:sz="0" w:space="0" w:color="auto"/>
        <w:left w:val="none" w:sz="0" w:space="0" w:color="auto"/>
        <w:bottom w:val="none" w:sz="0" w:space="0" w:color="auto"/>
        <w:right w:val="none" w:sz="0" w:space="0" w:color="auto"/>
      </w:divBdr>
    </w:div>
    <w:div w:id="134882070">
      <w:bodyDiv w:val="1"/>
      <w:marLeft w:val="0"/>
      <w:marRight w:val="0"/>
      <w:marTop w:val="0"/>
      <w:marBottom w:val="0"/>
      <w:divBdr>
        <w:top w:val="none" w:sz="0" w:space="0" w:color="auto"/>
        <w:left w:val="none" w:sz="0" w:space="0" w:color="auto"/>
        <w:bottom w:val="none" w:sz="0" w:space="0" w:color="auto"/>
        <w:right w:val="none" w:sz="0" w:space="0" w:color="auto"/>
      </w:divBdr>
    </w:div>
    <w:div w:id="135297236">
      <w:bodyDiv w:val="1"/>
      <w:marLeft w:val="0"/>
      <w:marRight w:val="0"/>
      <w:marTop w:val="0"/>
      <w:marBottom w:val="0"/>
      <w:divBdr>
        <w:top w:val="none" w:sz="0" w:space="0" w:color="auto"/>
        <w:left w:val="none" w:sz="0" w:space="0" w:color="auto"/>
        <w:bottom w:val="none" w:sz="0" w:space="0" w:color="auto"/>
        <w:right w:val="none" w:sz="0" w:space="0" w:color="auto"/>
      </w:divBdr>
    </w:div>
    <w:div w:id="135340670">
      <w:bodyDiv w:val="1"/>
      <w:marLeft w:val="0"/>
      <w:marRight w:val="0"/>
      <w:marTop w:val="0"/>
      <w:marBottom w:val="0"/>
      <w:divBdr>
        <w:top w:val="none" w:sz="0" w:space="0" w:color="auto"/>
        <w:left w:val="none" w:sz="0" w:space="0" w:color="auto"/>
        <w:bottom w:val="none" w:sz="0" w:space="0" w:color="auto"/>
        <w:right w:val="none" w:sz="0" w:space="0" w:color="auto"/>
      </w:divBdr>
    </w:div>
    <w:div w:id="136345205">
      <w:bodyDiv w:val="1"/>
      <w:marLeft w:val="0"/>
      <w:marRight w:val="0"/>
      <w:marTop w:val="0"/>
      <w:marBottom w:val="0"/>
      <w:divBdr>
        <w:top w:val="none" w:sz="0" w:space="0" w:color="auto"/>
        <w:left w:val="none" w:sz="0" w:space="0" w:color="auto"/>
        <w:bottom w:val="none" w:sz="0" w:space="0" w:color="auto"/>
        <w:right w:val="none" w:sz="0" w:space="0" w:color="auto"/>
      </w:divBdr>
    </w:div>
    <w:div w:id="139732744">
      <w:bodyDiv w:val="1"/>
      <w:marLeft w:val="0"/>
      <w:marRight w:val="0"/>
      <w:marTop w:val="0"/>
      <w:marBottom w:val="0"/>
      <w:divBdr>
        <w:top w:val="none" w:sz="0" w:space="0" w:color="auto"/>
        <w:left w:val="none" w:sz="0" w:space="0" w:color="auto"/>
        <w:bottom w:val="none" w:sz="0" w:space="0" w:color="auto"/>
        <w:right w:val="none" w:sz="0" w:space="0" w:color="auto"/>
      </w:divBdr>
    </w:div>
    <w:div w:id="140737679">
      <w:bodyDiv w:val="1"/>
      <w:marLeft w:val="0"/>
      <w:marRight w:val="0"/>
      <w:marTop w:val="0"/>
      <w:marBottom w:val="0"/>
      <w:divBdr>
        <w:top w:val="none" w:sz="0" w:space="0" w:color="auto"/>
        <w:left w:val="none" w:sz="0" w:space="0" w:color="auto"/>
        <w:bottom w:val="none" w:sz="0" w:space="0" w:color="auto"/>
        <w:right w:val="none" w:sz="0" w:space="0" w:color="auto"/>
      </w:divBdr>
    </w:div>
    <w:div w:id="141196526">
      <w:bodyDiv w:val="1"/>
      <w:marLeft w:val="0"/>
      <w:marRight w:val="0"/>
      <w:marTop w:val="0"/>
      <w:marBottom w:val="0"/>
      <w:divBdr>
        <w:top w:val="none" w:sz="0" w:space="0" w:color="auto"/>
        <w:left w:val="none" w:sz="0" w:space="0" w:color="auto"/>
        <w:bottom w:val="none" w:sz="0" w:space="0" w:color="auto"/>
        <w:right w:val="none" w:sz="0" w:space="0" w:color="auto"/>
      </w:divBdr>
    </w:div>
    <w:div w:id="141702758">
      <w:bodyDiv w:val="1"/>
      <w:marLeft w:val="0"/>
      <w:marRight w:val="0"/>
      <w:marTop w:val="0"/>
      <w:marBottom w:val="0"/>
      <w:divBdr>
        <w:top w:val="none" w:sz="0" w:space="0" w:color="auto"/>
        <w:left w:val="none" w:sz="0" w:space="0" w:color="auto"/>
        <w:bottom w:val="none" w:sz="0" w:space="0" w:color="auto"/>
        <w:right w:val="none" w:sz="0" w:space="0" w:color="auto"/>
      </w:divBdr>
    </w:div>
    <w:div w:id="142283402">
      <w:bodyDiv w:val="1"/>
      <w:marLeft w:val="0"/>
      <w:marRight w:val="0"/>
      <w:marTop w:val="0"/>
      <w:marBottom w:val="0"/>
      <w:divBdr>
        <w:top w:val="none" w:sz="0" w:space="0" w:color="auto"/>
        <w:left w:val="none" w:sz="0" w:space="0" w:color="auto"/>
        <w:bottom w:val="none" w:sz="0" w:space="0" w:color="auto"/>
        <w:right w:val="none" w:sz="0" w:space="0" w:color="auto"/>
      </w:divBdr>
    </w:div>
    <w:div w:id="142552381">
      <w:bodyDiv w:val="1"/>
      <w:marLeft w:val="0"/>
      <w:marRight w:val="0"/>
      <w:marTop w:val="0"/>
      <w:marBottom w:val="0"/>
      <w:divBdr>
        <w:top w:val="none" w:sz="0" w:space="0" w:color="auto"/>
        <w:left w:val="none" w:sz="0" w:space="0" w:color="auto"/>
        <w:bottom w:val="none" w:sz="0" w:space="0" w:color="auto"/>
        <w:right w:val="none" w:sz="0" w:space="0" w:color="auto"/>
      </w:divBdr>
    </w:div>
    <w:div w:id="142891546">
      <w:bodyDiv w:val="1"/>
      <w:marLeft w:val="0"/>
      <w:marRight w:val="0"/>
      <w:marTop w:val="0"/>
      <w:marBottom w:val="0"/>
      <w:divBdr>
        <w:top w:val="none" w:sz="0" w:space="0" w:color="auto"/>
        <w:left w:val="none" w:sz="0" w:space="0" w:color="auto"/>
        <w:bottom w:val="none" w:sz="0" w:space="0" w:color="auto"/>
        <w:right w:val="none" w:sz="0" w:space="0" w:color="auto"/>
      </w:divBdr>
    </w:div>
    <w:div w:id="143280992">
      <w:bodyDiv w:val="1"/>
      <w:marLeft w:val="0"/>
      <w:marRight w:val="0"/>
      <w:marTop w:val="0"/>
      <w:marBottom w:val="0"/>
      <w:divBdr>
        <w:top w:val="none" w:sz="0" w:space="0" w:color="auto"/>
        <w:left w:val="none" w:sz="0" w:space="0" w:color="auto"/>
        <w:bottom w:val="none" w:sz="0" w:space="0" w:color="auto"/>
        <w:right w:val="none" w:sz="0" w:space="0" w:color="auto"/>
      </w:divBdr>
    </w:div>
    <w:div w:id="143593030">
      <w:bodyDiv w:val="1"/>
      <w:marLeft w:val="0"/>
      <w:marRight w:val="0"/>
      <w:marTop w:val="0"/>
      <w:marBottom w:val="0"/>
      <w:divBdr>
        <w:top w:val="none" w:sz="0" w:space="0" w:color="auto"/>
        <w:left w:val="none" w:sz="0" w:space="0" w:color="auto"/>
        <w:bottom w:val="none" w:sz="0" w:space="0" w:color="auto"/>
        <w:right w:val="none" w:sz="0" w:space="0" w:color="auto"/>
      </w:divBdr>
    </w:div>
    <w:div w:id="143668109">
      <w:bodyDiv w:val="1"/>
      <w:marLeft w:val="0"/>
      <w:marRight w:val="0"/>
      <w:marTop w:val="0"/>
      <w:marBottom w:val="0"/>
      <w:divBdr>
        <w:top w:val="none" w:sz="0" w:space="0" w:color="auto"/>
        <w:left w:val="none" w:sz="0" w:space="0" w:color="auto"/>
        <w:bottom w:val="none" w:sz="0" w:space="0" w:color="auto"/>
        <w:right w:val="none" w:sz="0" w:space="0" w:color="auto"/>
      </w:divBdr>
    </w:div>
    <w:div w:id="143934348">
      <w:bodyDiv w:val="1"/>
      <w:marLeft w:val="0"/>
      <w:marRight w:val="0"/>
      <w:marTop w:val="0"/>
      <w:marBottom w:val="0"/>
      <w:divBdr>
        <w:top w:val="none" w:sz="0" w:space="0" w:color="auto"/>
        <w:left w:val="none" w:sz="0" w:space="0" w:color="auto"/>
        <w:bottom w:val="none" w:sz="0" w:space="0" w:color="auto"/>
        <w:right w:val="none" w:sz="0" w:space="0" w:color="auto"/>
      </w:divBdr>
    </w:div>
    <w:div w:id="144053106">
      <w:bodyDiv w:val="1"/>
      <w:marLeft w:val="0"/>
      <w:marRight w:val="0"/>
      <w:marTop w:val="0"/>
      <w:marBottom w:val="0"/>
      <w:divBdr>
        <w:top w:val="none" w:sz="0" w:space="0" w:color="auto"/>
        <w:left w:val="none" w:sz="0" w:space="0" w:color="auto"/>
        <w:bottom w:val="none" w:sz="0" w:space="0" w:color="auto"/>
        <w:right w:val="none" w:sz="0" w:space="0" w:color="auto"/>
      </w:divBdr>
    </w:div>
    <w:div w:id="144396989">
      <w:bodyDiv w:val="1"/>
      <w:marLeft w:val="0"/>
      <w:marRight w:val="0"/>
      <w:marTop w:val="0"/>
      <w:marBottom w:val="0"/>
      <w:divBdr>
        <w:top w:val="none" w:sz="0" w:space="0" w:color="auto"/>
        <w:left w:val="none" w:sz="0" w:space="0" w:color="auto"/>
        <w:bottom w:val="none" w:sz="0" w:space="0" w:color="auto"/>
        <w:right w:val="none" w:sz="0" w:space="0" w:color="auto"/>
      </w:divBdr>
    </w:div>
    <w:div w:id="144667416">
      <w:bodyDiv w:val="1"/>
      <w:marLeft w:val="0"/>
      <w:marRight w:val="0"/>
      <w:marTop w:val="0"/>
      <w:marBottom w:val="0"/>
      <w:divBdr>
        <w:top w:val="none" w:sz="0" w:space="0" w:color="auto"/>
        <w:left w:val="none" w:sz="0" w:space="0" w:color="auto"/>
        <w:bottom w:val="none" w:sz="0" w:space="0" w:color="auto"/>
        <w:right w:val="none" w:sz="0" w:space="0" w:color="auto"/>
      </w:divBdr>
    </w:div>
    <w:div w:id="148253819">
      <w:bodyDiv w:val="1"/>
      <w:marLeft w:val="0"/>
      <w:marRight w:val="0"/>
      <w:marTop w:val="0"/>
      <w:marBottom w:val="0"/>
      <w:divBdr>
        <w:top w:val="none" w:sz="0" w:space="0" w:color="auto"/>
        <w:left w:val="none" w:sz="0" w:space="0" w:color="auto"/>
        <w:bottom w:val="none" w:sz="0" w:space="0" w:color="auto"/>
        <w:right w:val="none" w:sz="0" w:space="0" w:color="auto"/>
      </w:divBdr>
    </w:div>
    <w:div w:id="148595290">
      <w:bodyDiv w:val="1"/>
      <w:marLeft w:val="0"/>
      <w:marRight w:val="0"/>
      <w:marTop w:val="0"/>
      <w:marBottom w:val="0"/>
      <w:divBdr>
        <w:top w:val="none" w:sz="0" w:space="0" w:color="auto"/>
        <w:left w:val="none" w:sz="0" w:space="0" w:color="auto"/>
        <w:bottom w:val="none" w:sz="0" w:space="0" w:color="auto"/>
        <w:right w:val="none" w:sz="0" w:space="0" w:color="auto"/>
      </w:divBdr>
    </w:div>
    <w:div w:id="148834521">
      <w:bodyDiv w:val="1"/>
      <w:marLeft w:val="0"/>
      <w:marRight w:val="0"/>
      <w:marTop w:val="0"/>
      <w:marBottom w:val="0"/>
      <w:divBdr>
        <w:top w:val="none" w:sz="0" w:space="0" w:color="auto"/>
        <w:left w:val="none" w:sz="0" w:space="0" w:color="auto"/>
        <w:bottom w:val="none" w:sz="0" w:space="0" w:color="auto"/>
        <w:right w:val="none" w:sz="0" w:space="0" w:color="auto"/>
      </w:divBdr>
    </w:div>
    <w:div w:id="150223631">
      <w:bodyDiv w:val="1"/>
      <w:marLeft w:val="0"/>
      <w:marRight w:val="0"/>
      <w:marTop w:val="0"/>
      <w:marBottom w:val="0"/>
      <w:divBdr>
        <w:top w:val="none" w:sz="0" w:space="0" w:color="auto"/>
        <w:left w:val="none" w:sz="0" w:space="0" w:color="auto"/>
        <w:bottom w:val="none" w:sz="0" w:space="0" w:color="auto"/>
        <w:right w:val="none" w:sz="0" w:space="0" w:color="auto"/>
      </w:divBdr>
    </w:div>
    <w:div w:id="150492496">
      <w:bodyDiv w:val="1"/>
      <w:marLeft w:val="0"/>
      <w:marRight w:val="0"/>
      <w:marTop w:val="0"/>
      <w:marBottom w:val="0"/>
      <w:divBdr>
        <w:top w:val="none" w:sz="0" w:space="0" w:color="auto"/>
        <w:left w:val="none" w:sz="0" w:space="0" w:color="auto"/>
        <w:bottom w:val="none" w:sz="0" w:space="0" w:color="auto"/>
        <w:right w:val="none" w:sz="0" w:space="0" w:color="auto"/>
      </w:divBdr>
    </w:div>
    <w:div w:id="151454910">
      <w:bodyDiv w:val="1"/>
      <w:marLeft w:val="0"/>
      <w:marRight w:val="0"/>
      <w:marTop w:val="0"/>
      <w:marBottom w:val="0"/>
      <w:divBdr>
        <w:top w:val="none" w:sz="0" w:space="0" w:color="auto"/>
        <w:left w:val="none" w:sz="0" w:space="0" w:color="auto"/>
        <w:bottom w:val="none" w:sz="0" w:space="0" w:color="auto"/>
        <w:right w:val="none" w:sz="0" w:space="0" w:color="auto"/>
      </w:divBdr>
    </w:div>
    <w:div w:id="151719849">
      <w:bodyDiv w:val="1"/>
      <w:marLeft w:val="0"/>
      <w:marRight w:val="0"/>
      <w:marTop w:val="0"/>
      <w:marBottom w:val="0"/>
      <w:divBdr>
        <w:top w:val="none" w:sz="0" w:space="0" w:color="auto"/>
        <w:left w:val="none" w:sz="0" w:space="0" w:color="auto"/>
        <w:bottom w:val="none" w:sz="0" w:space="0" w:color="auto"/>
        <w:right w:val="none" w:sz="0" w:space="0" w:color="auto"/>
      </w:divBdr>
    </w:div>
    <w:div w:id="152141075">
      <w:bodyDiv w:val="1"/>
      <w:marLeft w:val="0"/>
      <w:marRight w:val="0"/>
      <w:marTop w:val="0"/>
      <w:marBottom w:val="0"/>
      <w:divBdr>
        <w:top w:val="none" w:sz="0" w:space="0" w:color="auto"/>
        <w:left w:val="none" w:sz="0" w:space="0" w:color="auto"/>
        <w:bottom w:val="none" w:sz="0" w:space="0" w:color="auto"/>
        <w:right w:val="none" w:sz="0" w:space="0" w:color="auto"/>
      </w:divBdr>
    </w:div>
    <w:div w:id="153186803">
      <w:bodyDiv w:val="1"/>
      <w:marLeft w:val="0"/>
      <w:marRight w:val="0"/>
      <w:marTop w:val="0"/>
      <w:marBottom w:val="0"/>
      <w:divBdr>
        <w:top w:val="none" w:sz="0" w:space="0" w:color="auto"/>
        <w:left w:val="none" w:sz="0" w:space="0" w:color="auto"/>
        <w:bottom w:val="none" w:sz="0" w:space="0" w:color="auto"/>
        <w:right w:val="none" w:sz="0" w:space="0" w:color="auto"/>
      </w:divBdr>
    </w:div>
    <w:div w:id="153688075">
      <w:bodyDiv w:val="1"/>
      <w:marLeft w:val="0"/>
      <w:marRight w:val="0"/>
      <w:marTop w:val="0"/>
      <w:marBottom w:val="0"/>
      <w:divBdr>
        <w:top w:val="none" w:sz="0" w:space="0" w:color="auto"/>
        <w:left w:val="none" w:sz="0" w:space="0" w:color="auto"/>
        <w:bottom w:val="none" w:sz="0" w:space="0" w:color="auto"/>
        <w:right w:val="none" w:sz="0" w:space="0" w:color="auto"/>
      </w:divBdr>
    </w:div>
    <w:div w:id="154297827">
      <w:bodyDiv w:val="1"/>
      <w:marLeft w:val="0"/>
      <w:marRight w:val="0"/>
      <w:marTop w:val="0"/>
      <w:marBottom w:val="0"/>
      <w:divBdr>
        <w:top w:val="none" w:sz="0" w:space="0" w:color="auto"/>
        <w:left w:val="none" w:sz="0" w:space="0" w:color="auto"/>
        <w:bottom w:val="none" w:sz="0" w:space="0" w:color="auto"/>
        <w:right w:val="none" w:sz="0" w:space="0" w:color="auto"/>
      </w:divBdr>
    </w:div>
    <w:div w:id="155071134">
      <w:bodyDiv w:val="1"/>
      <w:marLeft w:val="0"/>
      <w:marRight w:val="0"/>
      <w:marTop w:val="0"/>
      <w:marBottom w:val="0"/>
      <w:divBdr>
        <w:top w:val="none" w:sz="0" w:space="0" w:color="auto"/>
        <w:left w:val="none" w:sz="0" w:space="0" w:color="auto"/>
        <w:bottom w:val="none" w:sz="0" w:space="0" w:color="auto"/>
        <w:right w:val="none" w:sz="0" w:space="0" w:color="auto"/>
      </w:divBdr>
    </w:div>
    <w:div w:id="155148694">
      <w:bodyDiv w:val="1"/>
      <w:marLeft w:val="0"/>
      <w:marRight w:val="0"/>
      <w:marTop w:val="0"/>
      <w:marBottom w:val="0"/>
      <w:divBdr>
        <w:top w:val="none" w:sz="0" w:space="0" w:color="auto"/>
        <w:left w:val="none" w:sz="0" w:space="0" w:color="auto"/>
        <w:bottom w:val="none" w:sz="0" w:space="0" w:color="auto"/>
        <w:right w:val="none" w:sz="0" w:space="0" w:color="auto"/>
      </w:divBdr>
    </w:div>
    <w:div w:id="155347873">
      <w:bodyDiv w:val="1"/>
      <w:marLeft w:val="0"/>
      <w:marRight w:val="0"/>
      <w:marTop w:val="0"/>
      <w:marBottom w:val="0"/>
      <w:divBdr>
        <w:top w:val="none" w:sz="0" w:space="0" w:color="auto"/>
        <w:left w:val="none" w:sz="0" w:space="0" w:color="auto"/>
        <w:bottom w:val="none" w:sz="0" w:space="0" w:color="auto"/>
        <w:right w:val="none" w:sz="0" w:space="0" w:color="auto"/>
      </w:divBdr>
    </w:div>
    <w:div w:id="155534279">
      <w:bodyDiv w:val="1"/>
      <w:marLeft w:val="0"/>
      <w:marRight w:val="0"/>
      <w:marTop w:val="0"/>
      <w:marBottom w:val="0"/>
      <w:divBdr>
        <w:top w:val="none" w:sz="0" w:space="0" w:color="auto"/>
        <w:left w:val="none" w:sz="0" w:space="0" w:color="auto"/>
        <w:bottom w:val="none" w:sz="0" w:space="0" w:color="auto"/>
        <w:right w:val="none" w:sz="0" w:space="0" w:color="auto"/>
      </w:divBdr>
    </w:div>
    <w:div w:id="155534823">
      <w:bodyDiv w:val="1"/>
      <w:marLeft w:val="0"/>
      <w:marRight w:val="0"/>
      <w:marTop w:val="0"/>
      <w:marBottom w:val="0"/>
      <w:divBdr>
        <w:top w:val="none" w:sz="0" w:space="0" w:color="auto"/>
        <w:left w:val="none" w:sz="0" w:space="0" w:color="auto"/>
        <w:bottom w:val="none" w:sz="0" w:space="0" w:color="auto"/>
        <w:right w:val="none" w:sz="0" w:space="0" w:color="auto"/>
      </w:divBdr>
    </w:div>
    <w:div w:id="155807992">
      <w:bodyDiv w:val="1"/>
      <w:marLeft w:val="0"/>
      <w:marRight w:val="0"/>
      <w:marTop w:val="0"/>
      <w:marBottom w:val="0"/>
      <w:divBdr>
        <w:top w:val="none" w:sz="0" w:space="0" w:color="auto"/>
        <w:left w:val="none" w:sz="0" w:space="0" w:color="auto"/>
        <w:bottom w:val="none" w:sz="0" w:space="0" w:color="auto"/>
        <w:right w:val="none" w:sz="0" w:space="0" w:color="auto"/>
      </w:divBdr>
    </w:div>
    <w:div w:id="155994871">
      <w:bodyDiv w:val="1"/>
      <w:marLeft w:val="0"/>
      <w:marRight w:val="0"/>
      <w:marTop w:val="0"/>
      <w:marBottom w:val="0"/>
      <w:divBdr>
        <w:top w:val="none" w:sz="0" w:space="0" w:color="auto"/>
        <w:left w:val="none" w:sz="0" w:space="0" w:color="auto"/>
        <w:bottom w:val="none" w:sz="0" w:space="0" w:color="auto"/>
        <w:right w:val="none" w:sz="0" w:space="0" w:color="auto"/>
      </w:divBdr>
    </w:div>
    <w:div w:id="157237257">
      <w:bodyDiv w:val="1"/>
      <w:marLeft w:val="0"/>
      <w:marRight w:val="0"/>
      <w:marTop w:val="0"/>
      <w:marBottom w:val="0"/>
      <w:divBdr>
        <w:top w:val="none" w:sz="0" w:space="0" w:color="auto"/>
        <w:left w:val="none" w:sz="0" w:space="0" w:color="auto"/>
        <w:bottom w:val="none" w:sz="0" w:space="0" w:color="auto"/>
        <w:right w:val="none" w:sz="0" w:space="0" w:color="auto"/>
      </w:divBdr>
    </w:div>
    <w:div w:id="158271975">
      <w:bodyDiv w:val="1"/>
      <w:marLeft w:val="0"/>
      <w:marRight w:val="0"/>
      <w:marTop w:val="0"/>
      <w:marBottom w:val="0"/>
      <w:divBdr>
        <w:top w:val="none" w:sz="0" w:space="0" w:color="auto"/>
        <w:left w:val="none" w:sz="0" w:space="0" w:color="auto"/>
        <w:bottom w:val="none" w:sz="0" w:space="0" w:color="auto"/>
        <w:right w:val="none" w:sz="0" w:space="0" w:color="auto"/>
      </w:divBdr>
    </w:div>
    <w:div w:id="158542246">
      <w:bodyDiv w:val="1"/>
      <w:marLeft w:val="0"/>
      <w:marRight w:val="0"/>
      <w:marTop w:val="0"/>
      <w:marBottom w:val="0"/>
      <w:divBdr>
        <w:top w:val="none" w:sz="0" w:space="0" w:color="auto"/>
        <w:left w:val="none" w:sz="0" w:space="0" w:color="auto"/>
        <w:bottom w:val="none" w:sz="0" w:space="0" w:color="auto"/>
        <w:right w:val="none" w:sz="0" w:space="0" w:color="auto"/>
      </w:divBdr>
    </w:div>
    <w:div w:id="158813850">
      <w:bodyDiv w:val="1"/>
      <w:marLeft w:val="0"/>
      <w:marRight w:val="0"/>
      <w:marTop w:val="0"/>
      <w:marBottom w:val="0"/>
      <w:divBdr>
        <w:top w:val="none" w:sz="0" w:space="0" w:color="auto"/>
        <w:left w:val="none" w:sz="0" w:space="0" w:color="auto"/>
        <w:bottom w:val="none" w:sz="0" w:space="0" w:color="auto"/>
        <w:right w:val="none" w:sz="0" w:space="0" w:color="auto"/>
      </w:divBdr>
    </w:div>
    <w:div w:id="159126697">
      <w:bodyDiv w:val="1"/>
      <w:marLeft w:val="0"/>
      <w:marRight w:val="0"/>
      <w:marTop w:val="0"/>
      <w:marBottom w:val="0"/>
      <w:divBdr>
        <w:top w:val="none" w:sz="0" w:space="0" w:color="auto"/>
        <w:left w:val="none" w:sz="0" w:space="0" w:color="auto"/>
        <w:bottom w:val="none" w:sz="0" w:space="0" w:color="auto"/>
        <w:right w:val="none" w:sz="0" w:space="0" w:color="auto"/>
      </w:divBdr>
    </w:div>
    <w:div w:id="159851349">
      <w:bodyDiv w:val="1"/>
      <w:marLeft w:val="0"/>
      <w:marRight w:val="0"/>
      <w:marTop w:val="0"/>
      <w:marBottom w:val="0"/>
      <w:divBdr>
        <w:top w:val="none" w:sz="0" w:space="0" w:color="auto"/>
        <w:left w:val="none" w:sz="0" w:space="0" w:color="auto"/>
        <w:bottom w:val="none" w:sz="0" w:space="0" w:color="auto"/>
        <w:right w:val="none" w:sz="0" w:space="0" w:color="auto"/>
      </w:divBdr>
    </w:div>
    <w:div w:id="160512929">
      <w:bodyDiv w:val="1"/>
      <w:marLeft w:val="0"/>
      <w:marRight w:val="0"/>
      <w:marTop w:val="0"/>
      <w:marBottom w:val="0"/>
      <w:divBdr>
        <w:top w:val="none" w:sz="0" w:space="0" w:color="auto"/>
        <w:left w:val="none" w:sz="0" w:space="0" w:color="auto"/>
        <w:bottom w:val="none" w:sz="0" w:space="0" w:color="auto"/>
        <w:right w:val="none" w:sz="0" w:space="0" w:color="auto"/>
      </w:divBdr>
    </w:div>
    <w:div w:id="160703733">
      <w:bodyDiv w:val="1"/>
      <w:marLeft w:val="0"/>
      <w:marRight w:val="0"/>
      <w:marTop w:val="0"/>
      <w:marBottom w:val="0"/>
      <w:divBdr>
        <w:top w:val="none" w:sz="0" w:space="0" w:color="auto"/>
        <w:left w:val="none" w:sz="0" w:space="0" w:color="auto"/>
        <w:bottom w:val="none" w:sz="0" w:space="0" w:color="auto"/>
        <w:right w:val="none" w:sz="0" w:space="0" w:color="auto"/>
      </w:divBdr>
    </w:div>
    <w:div w:id="161510520">
      <w:bodyDiv w:val="1"/>
      <w:marLeft w:val="0"/>
      <w:marRight w:val="0"/>
      <w:marTop w:val="0"/>
      <w:marBottom w:val="0"/>
      <w:divBdr>
        <w:top w:val="none" w:sz="0" w:space="0" w:color="auto"/>
        <w:left w:val="none" w:sz="0" w:space="0" w:color="auto"/>
        <w:bottom w:val="none" w:sz="0" w:space="0" w:color="auto"/>
        <w:right w:val="none" w:sz="0" w:space="0" w:color="auto"/>
      </w:divBdr>
    </w:div>
    <w:div w:id="162622935">
      <w:bodyDiv w:val="1"/>
      <w:marLeft w:val="0"/>
      <w:marRight w:val="0"/>
      <w:marTop w:val="0"/>
      <w:marBottom w:val="0"/>
      <w:divBdr>
        <w:top w:val="none" w:sz="0" w:space="0" w:color="auto"/>
        <w:left w:val="none" w:sz="0" w:space="0" w:color="auto"/>
        <w:bottom w:val="none" w:sz="0" w:space="0" w:color="auto"/>
        <w:right w:val="none" w:sz="0" w:space="0" w:color="auto"/>
      </w:divBdr>
    </w:div>
    <w:div w:id="162742449">
      <w:bodyDiv w:val="1"/>
      <w:marLeft w:val="0"/>
      <w:marRight w:val="0"/>
      <w:marTop w:val="0"/>
      <w:marBottom w:val="0"/>
      <w:divBdr>
        <w:top w:val="none" w:sz="0" w:space="0" w:color="auto"/>
        <w:left w:val="none" w:sz="0" w:space="0" w:color="auto"/>
        <w:bottom w:val="none" w:sz="0" w:space="0" w:color="auto"/>
        <w:right w:val="none" w:sz="0" w:space="0" w:color="auto"/>
      </w:divBdr>
    </w:div>
    <w:div w:id="162742879">
      <w:bodyDiv w:val="1"/>
      <w:marLeft w:val="0"/>
      <w:marRight w:val="0"/>
      <w:marTop w:val="0"/>
      <w:marBottom w:val="0"/>
      <w:divBdr>
        <w:top w:val="none" w:sz="0" w:space="0" w:color="auto"/>
        <w:left w:val="none" w:sz="0" w:space="0" w:color="auto"/>
        <w:bottom w:val="none" w:sz="0" w:space="0" w:color="auto"/>
        <w:right w:val="none" w:sz="0" w:space="0" w:color="auto"/>
      </w:divBdr>
    </w:div>
    <w:div w:id="162937685">
      <w:bodyDiv w:val="1"/>
      <w:marLeft w:val="0"/>
      <w:marRight w:val="0"/>
      <w:marTop w:val="0"/>
      <w:marBottom w:val="0"/>
      <w:divBdr>
        <w:top w:val="none" w:sz="0" w:space="0" w:color="auto"/>
        <w:left w:val="none" w:sz="0" w:space="0" w:color="auto"/>
        <w:bottom w:val="none" w:sz="0" w:space="0" w:color="auto"/>
        <w:right w:val="none" w:sz="0" w:space="0" w:color="auto"/>
      </w:divBdr>
    </w:div>
    <w:div w:id="163518275">
      <w:bodyDiv w:val="1"/>
      <w:marLeft w:val="0"/>
      <w:marRight w:val="0"/>
      <w:marTop w:val="0"/>
      <w:marBottom w:val="0"/>
      <w:divBdr>
        <w:top w:val="none" w:sz="0" w:space="0" w:color="auto"/>
        <w:left w:val="none" w:sz="0" w:space="0" w:color="auto"/>
        <w:bottom w:val="none" w:sz="0" w:space="0" w:color="auto"/>
        <w:right w:val="none" w:sz="0" w:space="0" w:color="auto"/>
      </w:divBdr>
    </w:div>
    <w:div w:id="165094858">
      <w:bodyDiv w:val="1"/>
      <w:marLeft w:val="0"/>
      <w:marRight w:val="0"/>
      <w:marTop w:val="0"/>
      <w:marBottom w:val="0"/>
      <w:divBdr>
        <w:top w:val="none" w:sz="0" w:space="0" w:color="auto"/>
        <w:left w:val="none" w:sz="0" w:space="0" w:color="auto"/>
        <w:bottom w:val="none" w:sz="0" w:space="0" w:color="auto"/>
        <w:right w:val="none" w:sz="0" w:space="0" w:color="auto"/>
      </w:divBdr>
    </w:div>
    <w:div w:id="165874239">
      <w:bodyDiv w:val="1"/>
      <w:marLeft w:val="0"/>
      <w:marRight w:val="0"/>
      <w:marTop w:val="0"/>
      <w:marBottom w:val="0"/>
      <w:divBdr>
        <w:top w:val="none" w:sz="0" w:space="0" w:color="auto"/>
        <w:left w:val="none" w:sz="0" w:space="0" w:color="auto"/>
        <w:bottom w:val="none" w:sz="0" w:space="0" w:color="auto"/>
        <w:right w:val="none" w:sz="0" w:space="0" w:color="auto"/>
      </w:divBdr>
    </w:div>
    <w:div w:id="166094686">
      <w:bodyDiv w:val="1"/>
      <w:marLeft w:val="0"/>
      <w:marRight w:val="0"/>
      <w:marTop w:val="0"/>
      <w:marBottom w:val="0"/>
      <w:divBdr>
        <w:top w:val="none" w:sz="0" w:space="0" w:color="auto"/>
        <w:left w:val="none" w:sz="0" w:space="0" w:color="auto"/>
        <w:bottom w:val="none" w:sz="0" w:space="0" w:color="auto"/>
        <w:right w:val="none" w:sz="0" w:space="0" w:color="auto"/>
      </w:divBdr>
    </w:div>
    <w:div w:id="167446315">
      <w:bodyDiv w:val="1"/>
      <w:marLeft w:val="0"/>
      <w:marRight w:val="0"/>
      <w:marTop w:val="0"/>
      <w:marBottom w:val="0"/>
      <w:divBdr>
        <w:top w:val="none" w:sz="0" w:space="0" w:color="auto"/>
        <w:left w:val="none" w:sz="0" w:space="0" w:color="auto"/>
        <w:bottom w:val="none" w:sz="0" w:space="0" w:color="auto"/>
        <w:right w:val="none" w:sz="0" w:space="0" w:color="auto"/>
      </w:divBdr>
    </w:div>
    <w:div w:id="168184196">
      <w:bodyDiv w:val="1"/>
      <w:marLeft w:val="0"/>
      <w:marRight w:val="0"/>
      <w:marTop w:val="0"/>
      <w:marBottom w:val="0"/>
      <w:divBdr>
        <w:top w:val="none" w:sz="0" w:space="0" w:color="auto"/>
        <w:left w:val="none" w:sz="0" w:space="0" w:color="auto"/>
        <w:bottom w:val="none" w:sz="0" w:space="0" w:color="auto"/>
        <w:right w:val="none" w:sz="0" w:space="0" w:color="auto"/>
      </w:divBdr>
    </w:div>
    <w:div w:id="168371490">
      <w:bodyDiv w:val="1"/>
      <w:marLeft w:val="0"/>
      <w:marRight w:val="0"/>
      <w:marTop w:val="0"/>
      <w:marBottom w:val="0"/>
      <w:divBdr>
        <w:top w:val="none" w:sz="0" w:space="0" w:color="auto"/>
        <w:left w:val="none" w:sz="0" w:space="0" w:color="auto"/>
        <w:bottom w:val="none" w:sz="0" w:space="0" w:color="auto"/>
        <w:right w:val="none" w:sz="0" w:space="0" w:color="auto"/>
      </w:divBdr>
    </w:div>
    <w:div w:id="171074709">
      <w:bodyDiv w:val="1"/>
      <w:marLeft w:val="0"/>
      <w:marRight w:val="0"/>
      <w:marTop w:val="0"/>
      <w:marBottom w:val="0"/>
      <w:divBdr>
        <w:top w:val="none" w:sz="0" w:space="0" w:color="auto"/>
        <w:left w:val="none" w:sz="0" w:space="0" w:color="auto"/>
        <w:bottom w:val="none" w:sz="0" w:space="0" w:color="auto"/>
        <w:right w:val="none" w:sz="0" w:space="0" w:color="auto"/>
      </w:divBdr>
    </w:div>
    <w:div w:id="171266571">
      <w:bodyDiv w:val="1"/>
      <w:marLeft w:val="0"/>
      <w:marRight w:val="0"/>
      <w:marTop w:val="0"/>
      <w:marBottom w:val="0"/>
      <w:divBdr>
        <w:top w:val="none" w:sz="0" w:space="0" w:color="auto"/>
        <w:left w:val="none" w:sz="0" w:space="0" w:color="auto"/>
        <w:bottom w:val="none" w:sz="0" w:space="0" w:color="auto"/>
        <w:right w:val="none" w:sz="0" w:space="0" w:color="auto"/>
      </w:divBdr>
    </w:div>
    <w:div w:id="172573026">
      <w:bodyDiv w:val="1"/>
      <w:marLeft w:val="0"/>
      <w:marRight w:val="0"/>
      <w:marTop w:val="0"/>
      <w:marBottom w:val="0"/>
      <w:divBdr>
        <w:top w:val="none" w:sz="0" w:space="0" w:color="auto"/>
        <w:left w:val="none" w:sz="0" w:space="0" w:color="auto"/>
        <w:bottom w:val="none" w:sz="0" w:space="0" w:color="auto"/>
        <w:right w:val="none" w:sz="0" w:space="0" w:color="auto"/>
      </w:divBdr>
    </w:div>
    <w:div w:id="173500051">
      <w:bodyDiv w:val="1"/>
      <w:marLeft w:val="0"/>
      <w:marRight w:val="0"/>
      <w:marTop w:val="0"/>
      <w:marBottom w:val="0"/>
      <w:divBdr>
        <w:top w:val="none" w:sz="0" w:space="0" w:color="auto"/>
        <w:left w:val="none" w:sz="0" w:space="0" w:color="auto"/>
        <w:bottom w:val="none" w:sz="0" w:space="0" w:color="auto"/>
        <w:right w:val="none" w:sz="0" w:space="0" w:color="auto"/>
      </w:divBdr>
    </w:div>
    <w:div w:id="175463194">
      <w:bodyDiv w:val="1"/>
      <w:marLeft w:val="0"/>
      <w:marRight w:val="0"/>
      <w:marTop w:val="0"/>
      <w:marBottom w:val="0"/>
      <w:divBdr>
        <w:top w:val="none" w:sz="0" w:space="0" w:color="auto"/>
        <w:left w:val="none" w:sz="0" w:space="0" w:color="auto"/>
        <w:bottom w:val="none" w:sz="0" w:space="0" w:color="auto"/>
        <w:right w:val="none" w:sz="0" w:space="0" w:color="auto"/>
      </w:divBdr>
    </w:div>
    <w:div w:id="176042771">
      <w:bodyDiv w:val="1"/>
      <w:marLeft w:val="0"/>
      <w:marRight w:val="0"/>
      <w:marTop w:val="0"/>
      <w:marBottom w:val="0"/>
      <w:divBdr>
        <w:top w:val="none" w:sz="0" w:space="0" w:color="auto"/>
        <w:left w:val="none" w:sz="0" w:space="0" w:color="auto"/>
        <w:bottom w:val="none" w:sz="0" w:space="0" w:color="auto"/>
        <w:right w:val="none" w:sz="0" w:space="0" w:color="auto"/>
      </w:divBdr>
    </w:div>
    <w:div w:id="178206885">
      <w:bodyDiv w:val="1"/>
      <w:marLeft w:val="0"/>
      <w:marRight w:val="0"/>
      <w:marTop w:val="0"/>
      <w:marBottom w:val="0"/>
      <w:divBdr>
        <w:top w:val="none" w:sz="0" w:space="0" w:color="auto"/>
        <w:left w:val="none" w:sz="0" w:space="0" w:color="auto"/>
        <w:bottom w:val="none" w:sz="0" w:space="0" w:color="auto"/>
        <w:right w:val="none" w:sz="0" w:space="0" w:color="auto"/>
      </w:divBdr>
    </w:div>
    <w:div w:id="178278177">
      <w:bodyDiv w:val="1"/>
      <w:marLeft w:val="0"/>
      <w:marRight w:val="0"/>
      <w:marTop w:val="0"/>
      <w:marBottom w:val="0"/>
      <w:divBdr>
        <w:top w:val="none" w:sz="0" w:space="0" w:color="auto"/>
        <w:left w:val="none" w:sz="0" w:space="0" w:color="auto"/>
        <w:bottom w:val="none" w:sz="0" w:space="0" w:color="auto"/>
        <w:right w:val="none" w:sz="0" w:space="0" w:color="auto"/>
      </w:divBdr>
    </w:div>
    <w:div w:id="178853232">
      <w:bodyDiv w:val="1"/>
      <w:marLeft w:val="0"/>
      <w:marRight w:val="0"/>
      <w:marTop w:val="0"/>
      <w:marBottom w:val="0"/>
      <w:divBdr>
        <w:top w:val="none" w:sz="0" w:space="0" w:color="auto"/>
        <w:left w:val="none" w:sz="0" w:space="0" w:color="auto"/>
        <w:bottom w:val="none" w:sz="0" w:space="0" w:color="auto"/>
        <w:right w:val="none" w:sz="0" w:space="0" w:color="auto"/>
      </w:divBdr>
    </w:div>
    <w:div w:id="178980049">
      <w:bodyDiv w:val="1"/>
      <w:marLeft w:val="0"/>
      <w:marRight w:val="0"/>
      <w:marTop w:val="0"/>
      <w:marBottom w:val="0"/>
      <w:divBdr>
        <w:top w:val="none" w:sz="0" w:space="0" w:color="auto"/>
        <w:left w:val="none" w:sz="0" w:space="0" w:color="auto"/>
        <w:bottom w:val="none" w:sz="0" w:space="0" w:color="auto"/>
        <w:right w:val="none" w:sz="0" w:space="0" w:color="auto"/>
      </w:divBdr>
    </w:div>
    <w:div w:id="179785609">
      <w:bodyDiv w:val="1"/>
      <w:marLeft w:val="0"/>
      <w:marRight w:val="0"/>
      <w:marTop w:val="0"/>
      <w:marBottom w:val="0"/>
      <w:divBdr>
        <w:top w:val="none" w:sz="0" w:space="0" w:color="auto"/>
        <w:left w:val="none" w:sz="0" w:space="0" w:color="auto"/>
        <w:bottom w:val="none" w:sz="0" w:space="0" w:color="auto"/>
        <w:right w:val="none" w:sz="0" w:space="0" w:color="auto"/>
      </w:divBdr>
    </w:div>
    <w:div w:id="180360582">
      <w:bodyDiv w:val="1"/>
      <w:marLeft w:val="0"/>
      <w:marRight w:val="0"/>
      <w:marTop w:val="0"/>
      <w:marBottom w:val="0"/>
      <w:divBdr>
        <w:top w:val="none" w:sz="0" w:space="0" w:color="auto"/>
        <w:left w:val="none" w:sz="0" w:space="0" w:color="auto"/>
        <w:bottom w:val="none" w:sz="0" w:space="0" w:color="auto"/>
        <w:right w:val="none" w:sz="0" w:space="0" w:color="auto"/>
      </w:divBdr>
    </w:div>
    <w:div w:id="180752846">
      <w:bodyDiv w:val="1"/>
      <w:marLeft w:val="0"/>
      <w:marRight w:val="0"/>
      <w:marTop w:val="0"/>
      <w:marBottom w:val="0"/>
      <w:divBdr>
        <w:top w:val="none" w:sz="0" w:space="0" w:color="auto"/>
        <w:left w:val="none" w:sz="0" w:space="0" w:color="auto"/>
        <w:bottom w:val="none" w:sz="0" w:space="0" w:color="auto"/>
        <w:right w:val="none" w:sz="0" w:space="0" w:color="auto"/>
      </w:divBdr>
    </w:div>
    <w:div w:id="180903313">
      <w:bodyDiv w:val="1"/>
      <w:marLeft w:val="0"/>
      <w:marRight w:val="0"/>
      <w:marTop w:val="0"/>
      <w:marBottom w:val="0"/>
      <w:divBdr>
        <w:top w:val="none" w:sz="0" w:space="0" w:color="auto"/>
        <w:left w:val="none" w:sz="0" w:space="0" w:color="auto"/>
        <w:bottom w:val="none" w:sz="0" w:space="0" w:color="auto"/>
        <w:right w:val="none" w:sz="0" w:space="0" w:color="auto"/>
      </w:divBdr>
    </w:div>
    <w:div w:id="181675292">
      <w:bodyDiv w:val="1"/>
      <w:marLeft w:val="0"/>
      <w:marRight w:val="0"/>
      <w:marTop w:val="0"/>
      <w:marBottom w:val="0"/>
      <w:divBdr>
        <w:top w:val="none" w:sz="0" w:space="0" w:color="auto"/>
        <w:left w:val="none" w:sz="0" w:space="0" w:color="auto"/>
        <w:bottom w:val="none" w:sz="0" w:space="0" w:color="auto"/>
        <w:right w:val="none" w:sz="0" w:space="0" w:color="auto"/>
      </w:divBdr>
    </w:div>
    <w:div w:id="183327137">
      <w:bodyDiv w:val="1"/>
      <w:marLeft w:val="0"/>
      <w:marRight w:val="0"/>
      <w:marTop w:val="0"/>
      <w:marBottom w:val="0"/>
      <w:divBdr>
        <w:top w:val="none" w:sz="0" w:space="0" w:color="auto"/>
        <w:left w:val="none" w:sz="0" w:space="0" w:color="auto"/>
        <w:bottom w:val="none" w:sz="0" w:space="0" w:color="auto"/>
        <w:right w:val="none" w:sz="0" w:space="0" w:color="auto"/>
      </w:divBdr>
    </w:div>
    <w:div w:id="184751043">
      <w:bodyDiv w:val="1"/>
      <w:marLeft w:val="0"/>
      <w:marRight w:val="0"/>
      <w:marTop w:val="0"/>
      <w:marBottom w:val="0"/>
      <w:divBdr>
        <w:top w:val="none" w:sz="0" w:space="0" w:color="auto"/>
        <w:left w:val="none" w:sz="0" w:space="0" w:color="auto"/>
        <w:bottom w:val="none" w:sz="0" w:space="0" w:color="auto"/>
        <w:right w:val="none" w:sz="0" w:space="0" w:color="auto"/>
      </w:divBdr>
    </w:div>
    <w:div w:id="186410273">
      <w:bodyDiv w:val="1"/>
      <w:marLeft w:val="0"/>
      <w:marRight w:val="0"/>
      <w:marTop w:val="0"/>
      <w:marBottom w:val="0"/>
      <w:divBdr>
        <w:top w:val="none" w:sz="0" w:space="0" w:color="auto"/>
        <w:left w:val="none" w:sz="0" w:space="0" w:color="auto"/>
        <w:bottom w:val="none" w:sz="0" w:space="0" w:color="auto"/>
        <w:right w:val="none" w:sz="0" w:space="0" w:color="auto"/>
      </w:divBdr>
    </w:div>
    <w:div w:id="186482044">
      <w:bodyDiv w:val="1"/>
      <w:marLeft w:val="0"/>
      <w:marRight w:val="0"/>
      <w:marTop w:val="0"/>
      <w:marBottom w:val="0"/>
      <w:divBdr>
        <w:top w:val="none" w:sz="0" w:space="0" w:color="auto"/>
        <w:left w:val="none" w:sz="0" w:space="0" w:color="auto"/>
        <w:bottom w:val="none" w:sz="0" w:space="0" w:color="auto"/>
        <w:right w:val="none" w:sz="0" w:space="0" w:color="auto"/>
      </w:divBdr>
    </w:div>
    <w:div w:id="186601661">
      <w:bodyDiv w:val="1"/>
      <w:marLeft w:val="0"/>
      <w:marRight w:val="0"/>
      <w:marTop w:val="0"/>
      <w:marBottom w:val="0"/>
      <w:divBdr>
        <w:top w:val="none" w:sz="0" w:space="0" w:color="auto"/>
        <w:left w:val="none" w:sz="0" w:space="0" w:color="auto"/>
        <w:bottom w:val="none" w:sz="0" w:space="0" w:color="auto"/>
        <w:right w:val="none" w:sz="0" w:space="0" w:color="auto"/>
      </w:divBdr>
    </w:div>
    <w:div w:id="187254542">
      <w:bodyDiv w:val="1"/>
      <w:marLeft w:val="0"/>
      <w:marRight w:val="0"/>
      <w:marTop w:val="0"/>
      <w:marBottom w:val="0"/>
      <w:divBdr>
        <w:top w:val="none" w:sz="0" w:space="0" w:color="auto"/>
        <w:left w:val="none" w:sz="0" w:space="0" w:color="auto"/>
        <w:bottom w:val="none" w:sz="0" w:space="0" w:color="auto"/>
        <w:right w:val="none" w:sz="0" w:space="0" w:color="auto"/>
      </w:divBdr>
    </w:div>
    <w:div w:id="187530322">
      <w:bodyDiv w:val="1"/>
      <w:marLeft w:val="0"/>
      <w:marRight w:val="0"/>
      <w:marTop w:val="0"/>
      <w:marBottom w:val="0"/>
      <w:divBdr>
        <w:top w:val="none" w:sz="0" w:space="0" w:color="auto"/>
        <w:left w:val="none" w:sz="0" w:space="0" w:color="auto"/>
        <w:bottom w:val="none" w:sz="0" w:space="0" w:color="auto"/>
        <w:right w:val="none" w:sz="0" w:space="0" w:color="auto"/>
      </w:divBdr>
    </w:div>
    <w:div w:id="187761282">
      <w:bodyDiv w:val="1"/>
      <w:marLeft w:val="0"/>
      <w:marRight w:val="0"/>
      <w:marTop w:val="0"/>
      <w:marBottom w:val="0"/>
      <w:divBdr>
        <w:top w:val="none" w:sz="0" w:space="0" w:color="auto"/>
        <w:left w:val="none" w:sz="0" w:space="0" w:color="auto"/>
        <w:bottom w:val="none" w:sz="0" w:space="0" w:color="auto"/>
        <w:right w:val="none" w:sz="0" w:space="0" w:color="auto"/>
      </w:divBdr>
    </w:div>
    <w:div w:id="188370986">
      <w:bodyDiv w:val="1"/>
      <w:marLeft w:val="0"/>
      <w:marRight w:val="0"/>
      <w:marTop w:val="0"/>
      <w:marBottom w:val="0"/>
      <w:divBdr>
        <w:top w:val="none" w:sz="0" w:space="0" w:color="auto"/>
        <w:left w:val="none" w:sz="0" w:space="0" w:color="auto"/>
        <w:bottom w:val="none" w:sz="0" w:space="0" w:color="auto"/>
        <w:right w:val="none" w:sz="0" w:space="0" w:color="auto"/>
      </w:divBdr>
    </w:div>
    <w:div w:id="189074981">
      <w:bodyDiv w:val="1"/>
      <w:marLeft w:val="0"/>
      <w:marRight w:val="0"/>
      <w:marTop w:val="0"/>
      <w:marBottom w:val="0"/>
      <w:divBdr>
        <w:top w:val="none" w:sz="0" w:space="0" w:color="auto"/>
        <w:left w:val="none" w:sz="0" w:space="0" w:color="auto"/>
        <w:bottom w:val="none" w:sz="0" w:space="0" w:color="auto"/>
        <w:right w:val="none" w:sz="0" w:space="0" w:color="auto"/>
      </w:divBdr>
    </w:div>
    <w:div w:id="189077841">
      <w:bodyDiv w:val="1"/>
      <w:marLeft w:val="0"/>
      <w:marRight w:val="0"/>
      <w:marTop w:val="0"/>
      <w:marBottom w:val="0"/>
      <w:divBdr>
        <w:top w:val="none" w:sz="0" w:space="0" w:color="auto"/>
        <w:left w:val="none" w:sz="0" w:space="0" w:color="auto"/>
        <w:bottom w:val="none" w:sz="0" w:space="0" w:color="auto"/>
        <w:right w:val="none" w:sz="0" w:space="0" w:color="auto"/>
      </w:divBdr>
    </w:div>
    <w:div w:id="190336659">
      <w:bodyDiv w:val="1"/>
      <w:marLeft w:val="0"/>
      <w:marRight w:val="0"/>
      <w:marTop w:val="0"/>
      <w:marBottom w:val="0"/>
      <w:divBdr>
        <w:top w:val="none" w:sz="0" w:space="0" w:color="auto"/>
        <w:left w:val="none" w:sz="0" w:space="0" w:color="auto"/>
        <w:bottom w:val="none" w:sz="0" w:space="0" w:color="auto"/>
        <w:right w:val="none" w:sz="0" w:space="0" w:color="auto"/>
      </w:divBdr>
    </w:div>
    <w:div w:id="190382623">
      <w:bodyDiv w:val="1"/>
      <w:marLeft w:val="0"/>
      <w:marRight w:val="0"/>
      <w:marTop w:val="0"/>
      <w:marBottom w:val="0"/>
      <w:divBdr>
        <w:top w:val="none" w:sz="0" w:space="0" w:color="auto"/>
        <w:left w:val="none" w:sz="0" w:space="0" w:color="auto"/>
        <w:bottom w:val="none" w:sz="0" w:space="0" w:color="auto"/>
        <w:right w:val="none" w:sz="0" w:space="0" w:color="auto"/>
      </w:divBdr>
    </w:div>
    <w:div w:id="190723653">
      <w:bodyDiv w:val="1"/>
      <w:marLeft w:val="0"/>
      <w:marRight w:val="0"/>
      <w:marTop w:val="0"/>
      <w:marBottom w:val="0"/>
      <w:divBdr>
        <w:top w:val="none" w:sz="0" w:space="0" w:color="auto"/>
        <w:left w:val="none" w:sz="0" w:space="0" w:color="auto"/>
        <w:bottom w:val="none" w:sz="0" w:space="0" w:color="auto"/>
        <w:right w:val="none" w:sz="0" w:space="0" w:color="auto"/>
      </w:divBdr>
    </w:div>
    <w:div w:id="192379970">
      <w:bodyDiv w:val="1"/>
      <w:marLeft w:val="0"/>
      <w:marRight w:val="0"/>
      <w:marTop w:val="0"/>
      <w:marBottom w:val="0"/>
      <w:divBdr>
        <w:top w:val="none" w:sz="0" w:space="0" w:color="auto"/>
        <w:left w:val="none" w:sz="0" w:space="0" w:color="auto"/>
        <w:bottom w:val="none" w:sz="0" w:space="0" w:color="auto"/>
        <w:right w:val="none" w:sz="0" w:space="0" w:color="auto"/>
      </w:divBdr>
    </w:div>
    <w:div w:id="195198469">
      <w:bodyDiv w:val="1"/>
      <w:marLeft w:val="0"/>
      <w:marRight w:val="0"/>
      <w:marTop w:val="0"/>
      <w:marBottom w:val="0"/>
      <w:divBdr>
        <w:top w:val="none" w:sz="0" w:space="0" w:color="auto"/>
        <w:left w:val="none" w:sz="0" w:space="0" w:color="auto"/>
        <w:bottom w:val="none" w:sz="0" w:space="0" w:color="auto"/>
        <w:right w:val="none" w:sz="0" w:space="0" w:color="auto"/>
      </w:divBdr>
    </w:div>
    <w:div w:id="195851134">
      <w:bodyDiv w:val="1"/>
      <w:marLeft w:val="0"/>
      <w:marRight w:val="0"/>
      <w:marTop w:val="0"/>
      <w:marBottom w:val="0"/>
      <w:divBdr>
        <w:top w:val="none" w:sz="0" w:space="0" w:color="auto"/>
        <w:left w:val="none" w:sz="0" w:space="0" w:color="auto"/>
        <w:bottom w:val="none" w:sz="0" w:space="0" w:color="auto"/>
        <w:right w:val="none" w:sz="0" w:space="0" w:color="auto"/>
      </w:divBdr>
      <w:divsChild>
        <w:div w:id="115948854">
          <w:marLeft w:val="0"/>
          <w:marRight w:val="0"/>
          <w:marTop w:val="0"/>
          <w:marBottom w:val="0"/>
          <w:divBdr>
            <w:top w:val="single" w:sz="2" w:space="0" w:color="D9D9E3"/>
            <w:left w:val="single" w:sz="2" w:space="0" w:color="D9D9E3"/>
            <w:bottom w:val="single" w:sz="2" w:space="0" w:color="D9D9E3"/>
            <w:right w:val="single" w:sz="2" w:space="0" w:color="D9D9E3"/>
          </w:divBdr>
          <w:divsChild>
            <w:div w:id="955793536">
              <w:marLeft w:val="0"/>
              <w:marRight w:val="0"/>
              <w:marTop w:val="100"/>
              <w:marBottom w:val="100"/>
              <w:divBdr>
                <w:top w:val="single" w:sz="2" w:space="0" w:color="D9D9E3"/>
                <w:left w:val="single" w:sz="2" w:space="0" w:color="D9D9E3"/>
                <w:bottom w:val="single" w:sz="2" w:space="0" w:color="D9D9E3"/>
                <w:right w:val="single" w:sz="2" w:space="0" w:color="D9D9E3"/>
              </w:divBdr>
              <w:divsChild>
                <w:div w:id="1817801651">
                  <w:marLeft w:val="0"/>
                  <w:marRight w:val="0"/>
                  <w:marTop w:val="0"/>
                  <w:marBottom w:val="0"/>
                  <w:divBdr>
                    <w:top w:val="single" w:sz="2" w:space="0" w:color="D9D9E3"/>
                    <w:left w:val="single" w:sz="2" w:space="0" w:color="D9D9E3"/>
                    <w:bottom w:val="single" w:sz="2" w:space="0" w:color="D9D9E3"/>
                    <w:right w:val="single" w:sz="2" w:space="0" w:color="D9D9E3"/>
                  </w:divBdr>
                  <w:divsChild>
                    <w:div w:id="746852342">
                      <w:marLeft w:val="0"/>
                      <w:marRight w:val="0"/>
                      <w:marTop w:val="0"/>
                      <w:marBottom w:val="0"/>
                      <w:divBdr>
                        <w:top w:val="single" w:sz="2" w:space="0" w:color="D9D9E3"/>
                        <w:left w:val="single" w:sz="2" w:space="0" w:color="D9D9E3"/>
                        <w:bottom w:val="single" w:sz="2" w:space="0" w:color="D9D9E3"/>
                        <w:right w:val="single" w:sz="2" w:space="0" w:color="D9D9E3"/>
                      </w:divBdr>
                      <w:divsChild>
                        <w:div w:id="2044817904">
                          <w:marLeft w:val="0"/>
                          <w:marRight w:val="0"/>
                          <w:marTop w:val="0"/>
                          <w:marBottom w:val="0"/>
                          <w:divBdr>
                            <w:top w:val="single" w:sz="2" w:space="0" w:color="D9D9E3"/>
                            <w:left w:val="single" w:sz="2" w:space="0" w:color="D9D9E3"/>
                            <w:bottom w:val="single" w:sz="2" w:space="0" w:color="D9D9E3"/>
                            <w:right w:val="single" w:sz="2" w:space="0" w:color="D9D9E3"/>
                          </w:divBdr>
                          <w:divsChild>
                            <w:div w:id="2144038956">
                              <w:marLeft w:val="0"/>
                              <w:marRight w:val="0"/>
                              <w:marTop w:val="0"/>
                              <w:marBottom w:val="0"/>
                              <w:divBdr>
                                <w:top w:val="single" w:sz="2" w:space="0" w:color="D9D9E3"/>
                                <w:left w:val="single" w:sz="2" w:space="0" w:color="D9D9E3"/>
                                <w:bottom w:val="single" w:sz="2" w:space="0" w:color="D9D9E3"/>
                                <w:right w:val="single" w:sz="2" w:space="0" w:color="D9D9E3"/>
                              </w:divBdr>
                              <w:divsChild>
                                <w:div w:id="631177519">
                                  <w:marLeft w:val="0"/>
                                  <w:marRight w:val="0"/>
                                  <w:marTop w:val="0"/>
                                  <w:marBottom w:val="0"/>
                                  <w:divBdr>
                                    <w:top w:val="single" w:sz="2" w:space="0" w:color="D9D9E3"/>
                                    <w:left w:val="single" w:sz="2" w:space="0" w:color="D9D9E3"/>
                                    <w:bottom w:val="single" w:sz="2" w:space="0" w:color="D9D9E3"/>
                                    <w:right w:val="single" w:sz="2" w:space="0" w:color="D9D9E3"/>
                                  </w:divBdr>
                                  <w:divsChild>
                                    <w:div w:id="7722128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06130503">
                      <w:marLeft w:val="0"/>
                      <w:marRight w:val="0"/>
                      <w:marTop w:val="0"/>
                      <w:marBottom w:val="0"/>
                      <w:divBdr>
                        <w:top w:val="single" w:sz="2" w:space="0" w:color="D9D9E3"/>
                        <w:left w:val="single" w:sz="2" w:space="0" w:color="D9D9E3"/>
                        <w:bottom w:val="single" w:sz="2" w:space="0" w:color="D9D9E3"/>
                        <w:right w:val="single" w:sz="2" w:space="0" w:color="D9D9E3"/>
                      </w:divBdr>
                      <w:divsChild>
                        <w:div w:id="866677798">
                          <w:marLeft w:val="0"/>
                          <w:marRight w:val="0"/>
                          <w:marTop w:val="0"/>
                          <w:marBottom w:val="0"/>
                          <w:divBdr>
                            <w:top w:val="single" w:sz="2" w:space="0" w:color="D9D9E3"/>
                            <w:left w:val="single" w:sz="2" w:space="0" w:color="D9D9E3"/>
                            <w:bottom w:val="single" w:sz="2" w:space="0" w:color="D9D9E3"/>
                            <w:right w:val="single" w:sz="2" w:space="0" w:color="D9D9E3"/>
                          </w:divBdr>
                          <w:divsChild>
                            <w:div w:id="1546213293">
                              <w:marLeft w:val="0"/>
                              <w:marRight w:val="0"/>
                              <w:marTop w:val="0"/>
                              <w:marBottom w:val="0"/>
                              <w:divBdr>
                                <w:top w:val="single" w:sz="2" w:space="0" w:color="D9D9E3"/>
                                <w:left w:val="single" w:sz="2" w:space="0" w:color="D9D9E3"/>
                                <w:bottom w:val="single" w:sz="2" w:space="0" w:color="D9D9E3"/>
                                <w:right w:val="single" w:sz="2" w:space="0" w:color="D9D9E3"/>
                              </w:divBdr>
                              <w:divsChild>
                                <w:div w:id="1934052089">
                                  <w:marLeft w:val="0"/>
                                  <w:marRight w:val="0"/>
                                  <w:marTop w:val="0"/>
                                  <w:marBottom w:val="0"/>
                                  <w:divBdr>
                                    <w:top w:val="single" w:sz="2" w:space="0" w:color="D9D9E3"/>
                                    <w:left w:val="single" w:sz="2" w:space="0" w:color="D9D9E3"/>
                                    <w:bottom w:val="single" w:sz="2" w:space="0" w:color="D9D9E3"/>
                                    <w:right w:val="single" w:sz="2" w:space="0" w:color="D9D9E3"/>
                                  </w:divBdr>
                                  <w:divsChild>
                                    <w:div w:id="19731722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8036933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33971618">
          <w:marLeft w:val="0"/>
          <w:marRight w:val="0"/>
          <w:marTop w:val="0"/>
          <w:marBottom w:val="0"/>
          <w:divBdr>
            <w:top w:val="single" w:sz="2" w:space="0" w:color="D9D9E3"/>
            <w:left w:val="single" w:sz="2" w:space="0" w:color="D9D9E3"/>
            <w:bottom w:val="single" w:sz="2" w:space="0" w:color="D9D9E3"/>
            <w:right w:val="single" w:sz="2" w:space="0" w:color="D9D9E3"/>
          </w:divBdr>
          <w:divsChild>
            <w:div w:id="718670278">
              <w:marLeft w:val="0"/>
              <w:marRight w:val="0"/>
              <w:marTop w:val="100"/>
              <w:marBottom w:val="100"/>
              <w:divBdr>
                <w:top w:val="single" w:sz="2" w:space="0" w:color="D9D9E3"/>
                <w:left w:val="single" w:sz="2" w:space="0" w:color="D9D9E3"/>
                <w:bottom w:val="single" w:sz="2" w:space="0" w:color="D9D9E3"/>
                <w:right w:val="single" w:sz="2" w:space="0" w:color="D9D9E3"/>
              </w:divBdr>
              <w:divsChild>
                <w:div w:id="1409886562">
                  <w:marLeft w:val="0"/>
                  <w:marRight w:val="0"/>
                  <w:marTop w:val="0"/>
                  <w:marBottom w:val="0"/>
                  <w:divBdr>
                    <w:top w:val="single" w:sz="2" w:space="0" w:color="D9D9E3"/>
                    <w:left w:val="single" w:sz="2" w:space="0" w:color="D9D9E3"/>
                    <w:bottom w:val="single" w:sz="2" w:space="0" w:color="D9D9E3"/>
                    <w:right w:val="single" w:sz="2" w:space="0" w:color="D9D9E3"/>
                  </w:divBdr>
                  <w:divsChild>
                    <w:div w:id="856193251">
                      <w:marLeft w:val="0"/>
                      <w:marRight w:val="0"/>
                      <w:marTop w:val="0"/>
                      <w:marBottom w:val="0"/>
                      <w:divBdr>
                        <w:top w:val="single" w:sz="2" w:space="0" w:color="D9D9E3"/>
                        <w:left w:val="single" w:sz="2" w:space="0" w:color="D9D9E3"/>
                        <w:bottom w:val="single" w:sz="2" w:space="0" w:color="D9D9E3"/>
                        <w:right w:val="single" w:sz="2" w:space="0" w:color="D9D9E3"/>
                      </w:divBdr>
                      <w:divsChild>
                        <w:div w:id="1135492338">
                          <w:marLeft w:val="0"/>
                          <w:marRight w:val="0"/>
                          <w:marTop w:val="0"/>
                          <w:marBottom w:val="0"/>
                          <w:divBdr>
                            <w:top w:val="single" w:sz="2" w:space="0" w:color="D9D9E3"/>
                            <w:left w:val="single" w:sz="2" w:space="0" w:color="D9D9E3"/>
                            <w:bottom w:val="single" w:sz="2" w:space="0" w:color="D9D9E3"/>
                            <w:right w:val="single" w:sz="2" w:space="0" w:color="D9D9E3"/>
                          </w:divBdr>
                          <w:divsChild>
                            <w:div w:id="529688848">
                              <w:marLeft w:val="0"/>
                              <w:marRight w:val="0"/>
                              <w:marTop w:val="0"/>
                              <w:marBottom w:val="0"/>
                              <w:divBdr>
                                <w:top w:val="single" w:sz="2" w:space="0" w:color="D9D9E3"/>
                                <w:left w:val="single" w:sz="2" w:space="0" w:color="D9D9E3"/>
                                <w:bottom w:val="single" w:sz="2" w:space="0" w:color="D9D9E3"/>
                                <w:right w:val="single" w:sz="2" w:space="0" w:color="D9D9E3"/>
                              </w:divBdr>
                              <w:divsChild>
                                <w:div w:id="1599555913">
                                  <w:marLeft w:val="0"/>
                                  <w:marRight w:val="0"/>
                                  <w:marTop w:val="0"/>
                                  <w:marBottom w:val="0"/>
                                  <w:divBdr>
                                    <w:top w:val="single" w:sz="2" w:space="0" w:color="D9D9E3"/>
                                    <w:left w:val="single" w:sz="2" w:space="0" w:color="D9D9E3"/>
                                    <w:bottom w:val="single" w:sz="2" w:space="0" w:color="D9D9E3"/>
                                    <w:right w:val="single" w:sz="2" w:space="0" w:color="D9D9E3"/>
                                  </w:divBdr>
                                  <w:divsChild>
                                    <w:div w:id="11161756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48724230">
                      <w:marLeft w:val="0"/>
                      <w:marRight w:val="0"/>
                      <w:marTop w:val="0"/>
                      <w:marBottom w:val="0"/>
                      <w:divBdr>
                        <w:top w:val="single" w:sz="2" w:space="0" w:color="D9D9E3"/>
                        <w:left w:val="single" w:sz="2" w:space="0" w:color="D9D9E3"/>
                        <w:bottom w:val="single" w:sz="2" w:space="0" w:color="D9D9E3"/>
                        <w:right w:val="single" w:sz="2" w:space="0" w:color="D9D9E3"/>
                      </w:divBdr>
                      <w:divsChild>
                        <w:div w:id="1054278278">
                          <w:marLeft w:val="0"/>
                          <w:marRight w:val="0"/>
                          <w:marTop w:val="0"/>
                          <w:marBottom w:val="0"/>
                          <w:divBdr>
                            <w:top w:val="single" w:sz="2" w:space="0" w:color="D9D9E3"/>
                            <w:left w:val="single" w:sz="2" w:space="0" w:color="D9D9E3"/>
                            <w:bottom w:val="single" w:sz="2" w:space="0" w:color="D9D9E3"/>
                            <w:right w:val="single" w:sz="2" w:space="0" w:color="D9D9E3"/>
                          </w:divBdr>
                        </w:div>
                        <w:div w:id="2001228741">
                          <w:marLeft w:val="0"/>
                          <w:marRight w:val="0"/>
                          <w:marTop w:val="0"/>
                          <w:marBottom w:val="0"/>
                          <w:divBdr>
                            <w:top w:val="single" w:sz="2" w:space="0" w:color="D9D9E3"/>
                            <w:left w:val="single" w:sz="2" w:space="0" w:color="D9D9E3"/>
                            <w:bottom w:val="single" w:sz="2" w:space="0" w:color="D9D9E3"/>
                            <w:right w:val="single" w:sz="2" w:space="0" w:color="D9D9E3"/>
                          </w:divBdr>
                          <w:divsChild>
                            <w:div w:id="790972681">
                              <w:marLeft w:val="0"/>
                              <w:marRight w:val="0"/>
                              <w:marTop w:val="0"/>
                              <w:marBottom w:val="0"/>
                              <w:divBdr>
                                <w:top w:val="single" w:sz="2" w:space="0" w:color="D9D9E3"/>
                                <w:left w:val="single" w:sz="2" w:space="0" w:color="D9D9E3"/>
                                <w:bottom w:val="single" w:sz="2" w:space="0" w:color="D9D9E3"/>
                                <w:right w:val="single" w:sz="2" w:space="0" w:color="D9D9E3"/>
                              </w:divBdr>
                              <w:divsChild>
                                <w:div w:id="704714261">
                                  <w:marLeft w:val="0"/>
                                  <w:marRight w:val="0"/>
                                  <w:marTop w:val="0"/>
                                  <w:marBottom w:val="0"/>
                                  <w:divBdr>
                                    <w:top w:val="single" w:sz="2" w:space="0" w:color="D9D9E3"/>
                                    <w:left w:val="single" w:sz="2" w:space="0" w:color="D9D9E3"/>
                                    <w:bottom w:val="single" w:sz="2" w:space="0" w:color="D9D9E3"/>
                                    <w:right w:val="single" w:sz="2" w:space="0" w:color="D9D9E3"/>
                                  </w:divBdr>
                                  <w:divsChild>
                                    <w:div w:id="15396587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01034431">
          <w:marLeft w:val="0"/>
          <w:marRight w:val="0"/>
          <w:marTop w:val="0"/>
          <w:marBottom w:val="0"/>
          <w:divBdr>
            <w:top w:val="single" w:sz="2" w:space="0" w:color="D9D9E3"/>
            <w:left w:val="single" w:sz="2" w:space="0" w:color="D9D9E3"/>
            <w:bottom w:val="single" w:sz="2" w:space="0" w:color="D9D9E3"/>
            <w:right w:val="single" w:sz="2" w:space="0" w:color="D9D9E3"/>
          </w:divBdr>
          <w:divsChild>
            <w:div w:id="857156">
              <w:marLeft w:val="0"/>
              <w:marRight w:val="0"/>
              <w:marTop w:val="100"/>
              <w:marBottom w:val="100"/>
              <w:divBdr>
                <w:top w:val="single" w:sz="2" w:space="0" w:color="D9D9E3"/>
                <w:left w:val="single" w:sz="2" w:space="0" w:color="D9D9E3"/>
                <w:bottom w:val="single" w:sz="2" w:space="0" w:color="D9D9E3"/>
                <w:right w:val="single" w:sz="2" w:space="0" w:color="D9D9E3"/>
              </w:divBdr>
              <w:divsChild>
                <w:div w:id="989867708">
                  <w:marLeft w:val="0"/>
                  <w:marRight w:val="0"/>
                  <w:marTop w:val="0"/>
                  <w:marBottom w:val="0"/>
                  <w:divBdr>
                    <w:top w:val="single" w:sz="2" w:space="0" w:color="D9D9E3"/>
                    <w:left w:val="single" w:sz="2" w:space="0" w:color="D9D9E3"/>
                    <w:bottom w:val="single" w:sz="2" w:space="0" w:color="D9D9E3"/>
                    <w:right w:val="single" w:sz="2" w:space="0" w:color="D9D9E3"/>
                  </w:divBdr>
                  <w:divsChild>
                    <w:div w:id="854344106">
                      <w:marLeft w:val="0"/>
                      <w:marRight w:val="0"/>
                      <w:marTop w:val="0"/>
                      <w:marBottom w:val="0"/>
                      <w:divBdr>
                        <w:top w:val="single" w:sz="2" w:space="0" w:color="D9D9E3"/>
                        <w:left w:val="single" w:sz="2" w:space="0" w:color="D9D9E3"/>
                        <w:bottom w:val="single" w:sz="2" w:space="0" w:color="D9D9E3"/>
                        <w:right w:val="single" w:sz="2" w:space="0" w:color="D9D9E3"/>
                      </w:divBdr>
                      <w:divsChild>
                        <w:div w:id="231740916">
                          <w:marLeft w:val="0"/>
                          <w:marRight w:val="0"/>
                          <w:marTop w:val="0"/>
                          <w:marBottom w:val="0"/>
                          <w:divBdr>
                            <w:top w:val="single" w:sz="2" w:space="0" w:color="D9D9E3"/>
                            <w:left w:val="single" w:sz="2" w:space="0" w:color="D9D9E3"/>
                            <w:bottom w:val="single" w:sz="2" w:space="0" w:color="D9D9E3"/>
                            <w:right w:val="single" w:sz="2" w:space="0" w:color="D9D9E3"/>
                          </w:divBdr>
                          <w:divsChild>
                            <w:div w:id="79066381">
                              <w:marLeft w:val="0"/>
                              <w:marRight w:val="0"/>
                              <w:marTop w:val="0"/>
                              <w:marBottom w:val="0"/>
                              <w:divBdr>
                                <w:top w:val="single" w:sz="2" w:space="0" w:color="D9D9E3"/>
                                <w:left w:val="single" w:sz="2" w:space="0" w:color="D9D9E3"/>
                                <w:bottom w:val="single" w:sz="2" w:space="0" w:color="D9D9E3"/>
                                <w:right w:val="single" w:sz="2" w:space="0" w:color="D9D9E3"/>
                              </w:divBdr>
                              <w:divsChild>
                                <w:div w:id="977761495">
                                  <w:marLeft w:val="0"/>
                                  <w:marRight w:val="0"/>
                                  <w:marTop w:val="0"/>
                                  <w:marBottom w:val="0"/>
                                  <w:divBdr>
                                    <w:top w:val="single" w:sz="2" w:space="0" w:color="D9D9E3"/>
                                    <w:left w:val="single" w:sz="2" w:space="0" w:color="D9D9E3"/>
                                    <w:bottom w:val="single" w:sz="2" w:space="0" w:color="D9D9E3"/>
                                    <w:right w:val="single" w:sz="2" w:space="0" w:color="D9D9E3"/>
                                  </w:divBdr>
                                  <w:divsChild>
                                    <w:div w:id="2526650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7471475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43364014">
                      <w:marLeft w:val="0"/>
                      <w:marRight w:val="0"/>
                      <w:marTop w:val="0"/>
                      <w:marBottom w:val="0"/>
                      <w:divBdr>
                        <w:top w:val="single" w:sz="2" w:space="0" w:color="D9D9E3"/>
                        <w:left w:val="single" w:sz="2" w:space="0" w:color="D9D9E3"/>
                        <w:bottom w:val="single" w:sz="2" w:space="0" w:color="D9D9E3"/>
                        <w:right w:val="single" w:sz="2" w:space="0" w:color="D9D9E3"/>
                      </w:divBdr>
                      <w:divsChild>
                        <w:div w:id="1722828990">
                          <w:marLeft w:val="0"/>
                          <w:marRight w:val="0"/>
                          <w:marTop w:val="0"/>
                          <w:marBottom w:val="0"/>
                          <w:divBdr>
                            <w:top w:val="single" w:sz="2" w:space="0" w:color="D9D9E3"/>
                            <w:left w:val="single" w:sz="2" w:space="0" w:color="D9D9E3"/>
                            <w:bottom w:val="single" w:sz="2" w:space="0" w:color="D9D9E3"/>
                            <w:right w:val="single" w:sz="2" w:space="0" w:color="D9D9E3"/>
                          </w:divBdr>
                          <w:divsChild>
                            <w:div w:id="259070894">
                              <w:marLeft w:val="0"/>
                              <w:marRight w:val="0"/>
                              <w:marTop w:val="0"/>
                              <w:marBottom w:val="0"/>
                              <w:divBdr>
                                <w:top w:val="single" w:sz="2" w:space="0" w:color="D9D9E3"/>
                                <w:left w:val="single" w:sz="2" w:space="0" w:color="D9D9E3"/>
                                <w:bottom w:val="single" w:sz="2" w:space="0" w:color="D9D9E3"/>
                                <w:right w:val="single" w:sz="2" w:space="0" w:color="D9D9E3"/>
                              </w:divBdr>
                              <w:divsChild>
                                <w:div w:id="796609792">
                                  <w:marLeft w:val="0"/>
                                  <w:marRight w:val="0"/>
                                  <w:marTop w:val="0"/>
                                  <w:marBottom w:val="0"/>
                                  <w:divBdr>
                                    <w:top w:val="single" w:sz="2" w:space="0" w:color="D9D9E3"/>
                                    <w:left w:val="single" w:sz="2" w:space="0" w:color="D9D9E3"/>
                                    <w:bottom w:val="single" w:sz="2" w:space="0" w:color="D9D9E3"/>
                                    <w:right w:val="single" w:sz="2" w:space="0" w:color="D9D9E3"/>
                                  </w:divBdr>
                                  <w:divsChild>
                                    <w:div w:id="18991715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27563744">
          <w:marLeft w:val="0"/>
          <w:marRight w:val="0"/>
          <w:marTop w:val="0"/>
          <w:marBottom w:val="0"/>
          <w:divBdr>
            <w:top w:val="single" w:sz="2" w:space="0" w:color="D9D9E3"/>
            <w:left w:val="single" w:sz="2" w:space="0" w:color="D9D9E3"/>
            <w:bottom w:val="single" w:sz="2" w:space="0" w:color="D9D9E3"/>
            <w:right w:val="single" w:sz="2" w:space="0" w:color="D9D9E3"/>
          </w:divBdr>
          <w:divsChild>
            <w:div w:id="2133093437">
              <w:marLeft w:val="0"/>
              <w:marRight w:val="0"/>
              <w:marTop w:val="100"/>
              <w:marBottom w:val="100"/>
              <w:divBdr>
                <w:top w:val="single" w:sz="2" w:space="0" w:color="D9D9E3"/>
                <w:left w:val="single" w:sz="2" w:space="0" w:color="D9D9E3"/>
                <w:bottom w:val="single" w:sz="2" w:space="0" w:color="D9D9E3"/>
                <w:right w:val="single" w:sz="2" w:space="0" w:color="D9D9E3"/>
              </w:divBdr>
              <w:divsChild>
                <w:div w:id="1979650599">
                  <w:marLeft w:val="0"/>
                  <w:marRight w:val="0"/>
                  <w:marTop w:val="0"/>
                  <w:marBottom w:val="0"/>
                  <w:divBdr>
                    <w:top w:val="single" w:sz="2" w:space="0" w:color="D9D9E3"/>
                    <w:left w:val="single" w:sz="2" w:space="0" w:color="D9D9E3"/>
                    <w:bottom w:val="single" w:sz="2" w:space="0" w:color="D9D9E3"/>
                    <w:right w:val="single" w:sz="2" w:space="0" w:color="D9D9E3"/>
                  </w:divBdr>
                  <w:divsChild>
                    <w:div w:id="120854698">
                      <w:marLeft w:val="0"/>
                      <w:marRight w:val="0"/>
                      <w:marTop w:val="0"/>
                      <w:marBottom w:val="0"/>
                      <w:divBdr>
                        <w:top w:val="single" w:sz="2" w:space="0" w:color="D9D9E3"/>
                        <w:left w:val="single" w:sz="2" w:space="0" w:color="D9D9E3"/>
                        <w:bottom w:val="single" w:sz="2" w:space="0" w:color="D9D9E3"/>
                        <w:right w:val="single" w:sz="2" w:space="0" w:color="D9D9E3"/>
                      </w:divBdr>
                      <w:divsChild>
                        <w:div w:id="483932297">
                          <w:marLeft w:val="0"/>
                          <w:marRight w:val="0"/>
                          <w:marTop w:val="0"/>
                          <w:marBottom w:val="0"/>
                          <w:divBdr>
                            <w:top w:val="single" w:sz="2" w:space="0" w:color="D9D9E3"/>
                            <w:left w:val="single" w:sz="2" w:space="0" w:color="D9D9E3"/>
                            <w:bottom w:val="single" w:sz="2" w:space="0" w:color="D9D9E3"/>
                            <w:right w:val="single" w:sz="2" w:space="0" w:color="D9D9E3"/>
                          </w:divBdr>
                          <w:divsChild>
                            <w:div w:id="1867256837">
                              <w:marLeft w:val="0"/>
                              <w:marRight w:val="0"/>
                              <w:marTop w:val="0"/>
                              <w:marBottom w:val="0"/>
                              <w:divBdr>
                                <w:top w:val="single" w:sz="2" w:space="0" w:color="D9D9E3"/>
                                <w:left w:val="single" w:sz="2" w:space="0" w:color="D9D9E3"/>
                                <w:bottom w:val="single" w:sz="2" w:space="0" w:color="D9D9E3"/>
                                <w:right w:val="single" w:sz="2" w:space="0" w:color="D9D9E3"/>
                              </w:divBdr>
                              <w:divsChild>
                                <w:div w:id="2143450897">
                                  <w:marLeft w:val="0"/>
                                  <w:marRight w:val="0"/>
                                  <w:marTop w:val="0"/>
                                  <w:marBottom w:val="0"/>
                                  <w:divBdr>
                                    <w:top w:val="single" w:sz="2" w:space="0" w:color="D9D9E3"/>
                                    <w:left w:val="single" w:sz="2" w:space="0" w:color="D9D9E3"/>
                                    <w:bottom w:val="single" w:sz="2" w:space="0" w:color="D9D9E3"/>
                                    <w:right w:val="single" w:sz="2" w:space="0" w:color="D9D9E3"/>
                                  </w:divBdr>
                                  <w:divsChild>
                                    <w:div w:id="12256781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02841611">
                      <w:marLeft w:val="0"/>
                      <w:marRight w:val="0"/>
                      <w:marTop w:val="0"/>
                      <w:marBottom w:val="0"/>
                      <w:divBdr>
                        <w:top w:val="single" w:sz="2" w:space="0" w:color="D9D9E3"/>
                        <w:left w:val="single" w:sz="2" w:space="0" w:color="D9D9E3"/>
                        <w:bottom w:val="single" w:sz="2" w:space="0" w:color="D9D9E3"/>
                        <w:right w:val="single" w:sz="2" w:space="0" w:color="D9D9E3"/>
                      </w:divBdr>
                      <w:divsChild>
                        <w:div w:id="742990176">
                          <w:marLeft w:val="0"/>
                          <w:marRight w:val="0"/>
                          <w:marTop w:val="0"/>
                          <w:marBottom w:val="0"/>
                          <w:divBdr>
                            <w:top w:val="single" w:sz="2" w:space="0" w:color="D9D9E3"/>
                            <w:left w:val="single" w:sz="2" w:space="0" w:color="D9D9E3"/>
                            <w:bottom w:val="single" w:sz="2" w:space="0" w:color="D9D9E3"/>
                            <w:right w:val="single" w:sz="2" w:space="0" w:color="D9D9E3"/>
                          </w:divBdr>
                          <w:divsChild>
                            <w:div w:id="1134450999">
                              <w:marLeft w:val="0"/>
                              <w:marRight w:val="0"/>
                              <w:marTop w:val="0"/>
                              <w:marBottom w:val="0"/>
                              <w:divBdr>
                                <w:top w:val="single" w:sz="2" w:space="0" w:color="D9D9E3"/>
                                <w:left w:val="single" w:sz="2" w:space="0" w:color="D9D9E3"/>
                                <w:bottom w:val="single" w:sz="2" w:space="0" w:color="D9D9E3"/>
                                <w:right w:val="single" w:sz="2" w:space="0" w:color="D9D9E3"/>
                              </w:divBdr>
                              <w:divsChild>
                                <w:div w:id="408309657">
                                  <w:marLeft w:val="0"/>
                                  <w:marRight w:val="0"/>
                                  <w:marTop w:val="0"/>
                                  <w:marBottom w:val="0"/>
                                  <w:divBdr>
                                    <w:top w:val="single" w:sz="2" w:space="0" w:color="D9D9E3"/>
                                    <w:left w:val="single" w:sz="2" w:space="0" w:color="D9D9E3"/>
                                    <w:bottom w:val="single" w:sz="2" w:space="0" w:color="D9D9E3"/>
                                    <w:right w:val="single" w:sz="2" w:space="0" w:color="D9D9E3"/>
                                  </w:divBdr>
                                  <w:divsChild>
                                    <w:div w:id="5548945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0765605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28868987">
          <w:marLeft w:val="0"/>
          <w:marRight w:val="0"/>
          <w:marTop w:val="0"/>
          <w:marBottom w:val="0"/>
          <w:divBdr>
            <w:top w:val="single" w:sz="2" w:space="0" w:color="D9D9E3"/>
            <w:left w:val="single" w:sz="2" w:space="0" w:color="D9D9E3"/>
            <w:bottom w:val="single" w:sz="2" w:space="0" w:color="D9D9E3"/>
            <w:right w:val="single" w:sz="2" w:space="0" w:color="D9D9E3"/>
          </w:divBdr>
          <w:divsChild>
            <w:div w:id="395934899">
              <w:marLeft w:val="0"/>
              <w:marRight w:val="0"/>
              <w:marTop w:val="100"/>
              <w:marBottom w:val="100"/>
              <w:divBdr>
                <w:top w:val="single" w:sz="2" w:space="0" w:color="D9D9E3"/>
                <w:left w:val="single" w:sz="2" w:space="0" w:color="D9D9E3"/>
                <w:bottom w:val="single" w:sz="2" w:space="0" w:color="D9D9E3"/>
                <w:right w:val="single" w:sz="2" w:space="0" w:color="D9D9E3"/>
              </w:divBdr>
              <w:divsChild>
                <w:div w:id="1896701182">
                  <w:marLeft w:val="0"/>
                  <w:marRight w:val="0"/>
                  <w:marTop w:val="0"/>
                  <w:marBottom w:val="0"/>
                  <w:divBdr>
                    <w:top w:val="single" w:sz="2" w:space="0" w:color="D9D9E3"/>
                    <w:left w:val="single" w:sz="2" w:space="0" w:color="D9D9E3"/>
                    <w:bottom w:val="single" w:sz="2" w:space="0" w:color="D9D9E3"/>
                    <w:right w:val="single" w:sz="2" w:space="0" w:color="D9D9E3"/>
                  </w:divBdr>
                  <w:divsChild>
                    <w:div w:id="1184826902">
                      <w:marLeft w:val="0"/>
                      <w:marRight w:val="0"/>
                      <w:marTop w:val="0"/>
                      <w:marBottom w:val="0"/>
                      <w:divBdr>
                        <w:top w:val="single" w:sz="2" w:space="0" w:color="D9D9E3"/>
                        <w:left w:val="single" w:sz="2" w:space="0" w:color="D9D9E3"/>
                        <w:bottom w:val="single" w:sz="2" w:space="0" w:color="D9D9E3"/>
                        <w:right w:val="single" w:sz="2" w:space="0" w:color="D9D9E3"/>
                      </w:divBdr>
                      <w:divsChild>
                        <w:div w:id="976030836">
                          <w:marLeft w:val="0"/>
                          <w:marRight w:val="0"/>
                          <w:marTop w:val="0"/>
                          <w:marBottom w:val="0"/>
                          <w:divBdr>
                            <w:top w:val="single" w:sz="2" w:space="0" w:color="D9D9E3"/>
                            <w:left w:val="single" w:sz="2" w:space="0" w:color="D9D9E3"/>
                            <w:bottom w:val="single" w:sz="2" w:space="0" w:color="D9D9E3"/>
                            <w:right w:val="single" w:sz="2" w:space="0" w:color="D9D9E3"/>
                          </w:divBdr>
                          <w:divsChild>
                            <w:div w:id="1234701861">
                              <w:marLeft w:val="0"/>
                              <w:marRight w:val="0"/>
                              <w:marTop w:val="0"/>
                              <w:marBottom w:val="0"/>
                              <w:divBdr>
                                <w:top w:val="single" w:sz="2" w:space="0" w:color="D9D9E3"/>
                                <w:left w:val="single" w:sz="2" w:space="0" w:color="D9D9E3"/>
                                <w:bottom w:val="single" w:sz="2" w:space="0" w:color="D9D9E3"/>
                                <w:right w:val="single" w:sz="2" w:space="0" w:color="D9D9E3"/>
                              </w:divBdr>
                              <w:divsChild>
                                <w:div w:id="1707756027">
                                  <w:marLeft w:val="0"/>
                                  <w:marRight w:val="0"/>
                                  <w:marTop w:val="0"/>
                                  <w:marBottom w:val="0"/>
                                  <w:divBdr>
                                    <w:top w:val="single" w:sz="2" w:space="0" w:color="D9D9E3"/>
                                    <w:left w:val="single" w:sz="2" w:space="0" w:color="D9D9E3"/>
                                    <w:bottom w:val="single" w:sz="2" w:space="0" w:color="D9D9E3"/>
                                    <w:right w:val="single" w:sz="2" w:space="0" w:color="D9D9E3"/>
                                  </w:divBdr>
                                  <w:divsChild>
                                    <w:div w:id="6801332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29335665">
                      <w:marLeft w:val="0"/>
                      <w:marRight w:val="0"/>
                      <w:marTop w:val="0"/>
                      <w:marBottom w:val="0"/>
                      <w:divBdr>
                        <w:top w:val="single" w:sz="2" w:space="0" w:color="D9D9E3"/>
                        <w:left w:val="single" w:sz="2" w:space="0" w:color="D9D9E3"/>
                        <w:bottom w:val="single" w:sz="2" w:space="0" w:color="D9D9E3"/>
                        <w:right w:val="single" w:sz="2" w:space="0" w:color="D9D9E3"/>
                      </w:divBdr>
                      <w:divsChild>
                        <w:div w:id="152065263">
                          <w:marLeft w:val="0"/>
                          <w:marRight w:val="0"/>
                          <w:marTop w:val="0"/>
                          <w:marBottom w:val="0"/>
                          <w:divBdr>
                            <w:top w:val="single" w:sz="2" w:space="0" w:color="D9D9E3"/>
                            <w:left w:val="single" w:sz="2" w:space="0" w:color="D9D9E3"/>
                            <w:bottom w:val="single" w:sz="2" w:space="0" w:color="D9D9E3"/>
                            <w:right w:val="single" w:sz="2" w:space="0" w:color="D9D9E3"/>
                          </w:divBdr>
                          <w:divsChild>
                            <w:div w:id="571886968">
                              <w:marLeft w:val="0"/>
                              <w:marRight w:val="0"/>
                              <w:marTop w:val="0"/>
                              <w:marBottom w:val="0"/>
                              <w:divBdr>
                                <w:top w:val="single" w:sz="2" w:space="0" w:color="D9D9E3"/>
                                <w:left w:val="single" w:sz="2" w:space="0" w:color="D9D9E3"/>
                                <w:bottom w:val="single" w:sz="2" w:space="0" w:color="D9D9E3"/>
                                <w:right w:val="single" w:sz="2" w:space="0" w:color="D9D9E3"/>
                              </w:divBdr>
                              <w:divsChild>
                                <w:div w:id="253443190">
                                  <w:marLeft w:val="0"/>
                                  <w:marRight w:val="0"/>
                                  <w:marTop w:val="0"/>
                                  <w:marBottom w:val="0"/>
                                  <w:divBdr>
                                    <w:top w:val="single" w:sz="2" w:space="0" w:color="D9D9E3"/>
                                    <w:left w:val="single" w:sz="2" w:space="0" w:color="D9D9E3"/>
                                    <w:bottom w:val="single" w:sz="2" w:space="0" w:color="D9D9E3"/>
                                    <w:right w:val="single" w:sz="2" w:space="0" w:color="D9D9E3"/>
                                  </w:divBdr>
                                  <w:divsChild>
                                    <w:div w:id="5922505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002913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44599697">
          <w:marLeft w:val="0"/>
          <w:marRight w:val="0"/>
          <w:marTop w:val="0"/>
          <w:marBottom w:val="0"/>
          <w:divBdr>
            <w:top w:val="single" w:sz="2" w:space="0" w:color="D9D9E3"/>
            <w:left w:val="single" w:sz="2" w:space="0" w:color="D9D9E3"/>
            <w:bottom w:val="single" w:sz="2" w:space="0" w:color="D9D9E3"/>
            <w:right w:val="single" w:sz="2" w:space="0" w:color="D9D9E3"/>
          </w:divBdr>
          <w:divsChild>
            <w:div w:id="1798716894">
              <w:marLeft w:val="0"/>
              <w:marRight w:val="0"/>
              <w:marTop w:val="100"/>
              <w:marBottom w:val="100"/>
              <w:divBdr>
                <w:top w:val="single" w:sz="2" w:space="0" w:color="D9D9E3"/>
                <w:left w:val="single" w:sz="2" w:space="0" w:color="D9D9E3"/>
                <w:bottom w:val="single" w:sz="2" w:space="0" w:color="D9D9E3"/>
                <w:right w:val="single" w:sz="2" w:space="0" w:color="D9D9E3"/>
              </w:divBdr>
              <w:divsChild>
                <w:div w:id="620772279">
                  <w:marLeft w:val="0"/>
                  <w:marRight w:val="0"/>
                  <w:marTop w:val="0"/>
                  <w:marBottom w:val="0"/>
                  <w:divBdr>
                    <w:top w:val="single" w:sz="2" w:space="0" w:color="D9D9E3"/>
                    <w:left w:val="single" w:sz="2" w:space="0" w:color="D9D9E3"/>
                    <w:bottom w:val="single" w:sz="2" w:space="0" w:color="D9D9E3"/>
                    <w:right w:val="single" w:sz="2" w:space="0" w:color="D9D9E3"/>
                  </w:divBdr>
                  <w:divsChild>
                    <w:div w:id="1027637113">
                      <w:marLeft w:val="0"/>
                      <w:marRight w:val="0"/>
                      <w:marTop w:val="0"/>
                      <w:marBottom w:val="0"/>
                      <w:divBdr>
                        <w:top w:val="single" w:sz="2" w:space="0" w:color="D9D9E3"/>
                        <w:left w:val="single" w:sz="2" w:space="0" w:color="D9D9E3"/>
                        <w:bottom w:val="single" w:sz="2" w:space="0" w:color="D9D9E3"/>
                        <w:right w:val="single" w:sz="2" w:space="0" w:color="D9D9E3"/>
                      </w:divBdr>
                      <w:divsChild>
                        <w:div w:id="2044742433">
                          <w:marLeft w:val="0"/>
                          <w:marRight w:val="0"/>
                          <w:marTop w:val="0"/>
                          <w:marBottom w:val="0"/>
                          <w:divBdr>
                            <w:top w:val="single" w:sz="2" w:space="0" w:color="D9D9E3"/>
                            <w:left w:val="single" w:sz="2" w:space="0" w:color="D9D9E3"/>
                            <w:bottom w:val="single" w:sz="2" w:space="0" w:color="D9D9E3"/>
                            <w:right w:val="single" w:sz="2" w:space="0" w:color="D9D9E3"/>
                          </w:divBdr>
                          <w:divsChild>
                            <w:div w:id="32507140">
                              <w:marLeft w:val="0"/>
                              <w:marRight w:val="0"/>
                              <w:marTop w:val="0"/>
                              <w:marBottom w:val="0"/>
                              <w:divBdr>
                                <w:top w:val="single" w:sz="2" w:space="0" w:color="D9D9E3"/>
                                <w:left w:val="single" w:sz="2" w:space="0" w:color="D9D9E3"/>
                                <w:bottom w:val="single" w:sz="2" w:space="0" w:color="D9D9E3"/>
                                <w:right w:val="single" w:sz="2" w:space="0" w:color="D9D9E3"/>
                              </w:divBdr>
                              <w:divsChild>
                                <w:div w:id="2068795204">
                                  <w:marLeft w:val="0"/>
                                  <w:marRight w:val="0"/>
                                  <w:marTop w:val="0"/>
                                  <w:marBottom w:val="0"/>
                                  <w:divBdr>
                                    <w:top w:val="single" w:sz="2" w:space="0" w:color="D9D9E3"/>
                                    <w:left w:val="single" w:sz="2" w:space="0" w:color="D9D9E3"/>
                                    <w:bottom w:val="single" w:sz="2" w:space="0" w:color="D9D9E3"/>
                                    <w:right w:val="single" w:sz="2" w:space="0" w:color="D9D9E3"/>
                                  </w:divBdr>
                                  <w:divsChild>
                                    <w:div w:id="5954031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36832986">
                      <w:marLeft w:val="0"/>
                      <w:marRight w:val="0"/>
                      <w:marTop w:val="0"/>
                      <w:marBottom w:val="0"/>
                      <w:divBdr>
                        <w:top w:val="single" w:sz="2" w:space="0" w:color="D9D9E3"/>
                        <w:left w:val="single" w:sz="2" w:space="0" w:color="D9D9E3"/>
                        <w:bottom w:val="single" w:sz="2" w:space="0" w:color="D9D9E3"/>
                        <w:right w:val="single" w:sz="2" w:space="0" w:color="D9D9E3"/>
                      </w:divBdr>
                      <w:divsChild>
                        <w:div w:id="567692923">
                          <w:marLeft w:val="0"/>
                          <w:marRight w:val="0"/>
                          <w:marTop w:val="0"/>
                          <w:marBottom w:val="0"/>
                          <w:divBdr>
                            <w:top w:val="single" w:sz="2" w:space="0" w:color="D9D9E3"/>
                            <w:left w:val="single" w:sz="2" w:space="0" w:color="D9D9E3"/>
                            <w:bottom w:val="single" w:sz="2" w:space="0" w:color="D9D9E3"/>
                            <w:right w:val="single" w:sz="2" w:space="0" w:color="D9D9E3"/>
                          </w:divBdr>
                          <w:divsChild>
                            <w:div w:id="814222978">
                              <w:marLeft w:val="0"/>
                              <w:marRight w:val="0"/>
                              <w:marTop w:val="0"/>
                              <w:marBottom w:val="0"/>
                              <w:divBdr>
                                <w:top w:val="single" w:sz="2" w:space="0" w:color="D9D9E3"/>
                                <w:left w:val="single" w:sz="2" w:space="0" w:color="D9D9E3"/>
                                <w:bottom w:val="single" w:sz="2" w:space="0" w:color="D9D9E3"/>
                                <w:right w:val="single" w:sz="2" w:space="0" w:color="D9D9E3"/>
                              </w:divBdr>
                              <w:divsChild>
                                <w:div w:id="1131169848">
                                  <w:marLeft w:val="0"/>
                                  <w:marRight w:val="0"/>
                                  <w:marTop w:val="0"/>
                                  <w:marBottom w:val="0"/>
                                  <w:divBdr>
                                    <w:top w:val="single" w:sz="2" w:space="0" w:color="D9D9E3"/>
                                    <w:left w:val="single" w:sz="2" w:space="0" w:color="D9D9E3"/>
                                    <w:bottom w:val="single" w:sz="2" w:space="0" w:color="D9D9E3"/>
                                    <w:right w:val="single" w:sz="2" w:space="0" w:color="D9D9E3"/>
                                  </w:divBdr>
                                  <w:divsChild>
                                    <w:div w:id="18486395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8383065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88574034">
          <w:marLeft w:val="0"/>
          <w:marRight w:val="0"/>
          <w:marTop w:val="0"/>
          <w:marBottom w:val="0"/>
          <w:divBdr>
            <w:top w:val="single" w:sz="2" w:space="0" w:color="D9D9E3"/>
            <w:left w:val="single" w:sz="2" w:space="0" w:color="D9D9E3"/>
            <w:bottom w:val="single" w:sz="2" w:space="0" w:color="D9D9E3"/>
            <w:right w:val="single" w:sz="2" w:space="0" w:color="D9D9E3"/>
          </w:divBdr>
          <w:divsChild>
            <w:div w:id="1526137883">
              <w:marLeft w:val="0"/>
              <w:marRight w:val="0"/>
              <w:marTop w:val="100"/>
              <w:marBottom w:val="100"/>
              <w:divBdr>
                <w:top w:val="single" w:sz="2" w:space="0" w:color="D9D9E3"/>
                <w:left w:val="single" w:sz="2" w:space="0" w:color="D9D9E3"/>
                <w:bottom w:val="single" w:sz="2" w:space="0" w:color="D9D9E3"/>
                <w:right w:val="single" w:sz="2" w:space="0" w:color="D9D9E3"/>
              </w:divBdr>
              <w:divsChild>
                <w:div w:id="1027022756">
                  <w:marLeft w:val="0"/>
                  <w:marRight w:val="0"/>
                  <w:marTop w:val="0"/>
                  <w:marBottom w:val="0"/>
                  <w:divBdr>
                    <w:top w:val="single" w:sz="2" w:space="0" w:color="D9D9E3"/>
                    <w:left w:val="single" w:sz="2" w:space="0" w:color="D9D9E3"/>
                    <w:bottom w:val="single" w:sz="2" w:space="0" w:color="D9D9E3"/>
                    <w:right w:val="single" w:sz="2" w:space="0" w:color="D9D9E3"/>
                  </w:divBdr>
                  <w:divsChild>
                    <w:div w:id="1748724702">
                      <w:marLeft w:val="0"/>
                      <w:marRight w:val="0"/>
                      <w:marTop w:val="0"/>
                      <w:marBottom w:val="0"/>
                      <w:divBdr>
                        <w:top w:val="single" w:sz="2" w:space="0" w:color="D9D9E3"/>
                        <w:left w:val="single" w:sz="2" w:space="0" w:color="D9D9E3"/>
                        <w:bottom w:val="single" w:sz="2" w:space="0" w:color="D9D9E3"/>
                        <w:right w:val="single" w:sz="2" w:space="0" w:color="D9D9E3"/>
                      </w:divBdr>
                      <w:divsChild>
                        <w:div w:id="1508055818">
                          <w:marLeft w:val="0"/>
                          <w:marRight w:val="0"/>
                          <w:marTop w:val="0"/>
                          <w:marBottom w:val="0"/>
                          <w:divBdr>
                            <w:top w:val="single" w:sz="2" w:space="0" w:color="D9D9E3"/>
                            <w:left w:val="single" w:sz="2" w:space="0" w:color="D9D9E3"/>
                            <w:bottom w:val="single" w:sz="2" w:space="0" w:color="D9D9E3"/>
                            <w:right w:val="single" w:sz="2" w:space="0" w:color="D9D9E3"/>
                          </w:divBdr>
                          <w:divsChild>
                            <w:div w:id="1910651093">
                              <w:marLeft w:val="0"/>
                              <w:marRight w:val="0"/>
                              <w:marTop w:val="0"/>
                              <w:marBottom w:val="0"/>
                              <w:divBdr>
                                <w:top w:val="single" w:sz="2" w:space="0" w:color="D9D9E3"/>
                                <w:left w:val="single" w:sz="2" w:space="0" w:color="D9D9E3"/>
                                <w:bottom w:val="single" w:sz="2" w:space="0" w:color="D9D9E3"/>
                                <w:right w:val="single" w:sz="2" w:space="0" w:color="D9D9E3"/>
                              </w:divBdr>
                              <w:divsChild>
                                <w:div w:id="802498669">
                                  <w:marLeft w:val="0"/>
                                  <w:marRight w:val="0"/>
                                  <w:marTop w:val="0"/>
                                  <w:marBottom w:val="0"/>
                                  <w:divBdr>
                                    <w:top w:val="single" w:sz="2" w:space="0" w:color="D9D9E3"/>
                                    <w:left w:val="single" w:sz="2" w:space="0" w:color="D9D9E3"/>
                                    <w:bottom w:val="single" w:sz="2" w:space="0" w:color="D9D9E3"/>
                                    <w:right w:val="single" w:sz="2" w:space="0" w:color="D9D9E3"/>
                                  </w:divBdr>
                                  <w:divsChild>
                                    <w:div w:id="9683193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1469669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55748467">
                      <w:marLeft w:val="0"/>
                      <w:marRight w:val="0"/>
                      <w:marTop w:val="0"/>
                      <w:marBottom w:val="0"/>
                      <w:divBdr>
                        <w:top w:val="single" w:sz="2" w:space="0" w:color="D9D9E3"/>
                        <w:left w:val="single" w:sz="2" w:space="0" w:color="D9D9E3"/>
                        <w:bottom w:val="single" w:sz="2" w:space="0" w:color="D9D9E3"/>
                        <w:right w:val="single" w:sz="2" w:space="0" w:color="D9D9E3"/>
                      </w:divBdr>
                      <w:divsChild>
                        <w:div w:id="1181508978">
                          <w:marLeft w:val="0"/>
                          <w:marRight w:val="0"/>
                          <w:marTop w:val="0"/>
                          <w:marBottom w:val="0"/>
                          <w:divBdr>
                            <w:top w:val="single" w:sz="2" w:space="0" w:color="D9D9E3"/>
                            <w:left w:val="single" w:sz="2" w:space="0" w:color="D9D9E3"/>
                            <w:bottom w:val="single" w:sz="2" w:space="0" w:color="D9D9E3"/>
                            <w:right w:val="single" w:sz="2" w:space="0" w:color="D9D9E3"/>
                          </w:divBdr>
                          <w:divsChild>
                            <w:div w:id="1245991443">
                              <w:marLeft w:val="0"/>
                              <w:marRight w:val="0"/>
                              <w:marTop w:val="0"/>
                              <w:marBottom w:val="0"/>
                              <w:divBdr>
                                <w:top w:val="single" w:sz="2" w:space="0" w:color="D9D9E3"/>
                                <w:left w:val="single" w:sz="2" w:space="0" w:color="D9D9E3"/>
                                <w:bottom w:val="single" w:sz="2" w:space="0" w:color="D9D9E3"/>
                                <w:right w:val="single" w:sz="2" w:space="0" w:color="D9D9E3"/>
                              </w:divBdr>
                              <w:divsChild>
                                <w:div w:id="1720009504">
                                  <w:marLeft w:val="0"/>
                                  <w:marRight w:val="0"/>
                                  <w:marTop w:val="0"/>
                                  <w:marBottom w:val="0"/>
                                  <w:divBdr>
                                    <w:top w:val="single" w:sz="2" w:space="0" w:color="D9D9E3"/>
                                    <w:left w:val="single" w:sz="2" w:space="0" w:color="D9D9E3"/>
                                    <w:bottom w:val="single" w:sz="2" w:space="0" w:color="D9D9E3"/>
                                    <w:right w:val="single" w:sz="2" w:space="0" w:color="D9D9E3"/>
                                  </w:divBdr>
                                  <w:divsChild>
                                    <w:div w:id="15171888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15271763">
          <w:marLeft w:val="0"/>
          <w:marRight w:val="0"/>
          <w:marTop w:val="0"/>
          <w:marBottom w:val="0"/>
          <w:divBdr>
            <w:top w:val="single" w:sz="2" w:space="0" w:color="D9D9E3"/>
            <w:left w:val="single" w:sz="2" w:space="0" w:color="D9D9E3"/>
            <w:bottom w:val="single" w:sz="2" w:space="0" w:color="D9D9E3"/>
            <w:right w:val="single" w:sz="2" w:space="0" w:color="D9D9E3"/>
          </w:divBdr>
          <w:divsChild>
            <w:div w:id="1996257269">
              <w:marLeft w:val="0"/>
              <w:marRight w:val="0"/>
              <w:marTop w:val="100"/>
              <w:marBottom w:val="100"/>
              <w:divBdr>
                <w:top w:val="single" w:sz="2" w:space="0" w:color="D9D9E3"/>
                <w:left w:val="single" w:sz="2" w:space="0" w:color="D9D9E3"/>
                <w:bottom w:val="single" w:sz="2" w:space="0" w:color="D9D9E3"/>
                <w:right w:val="single" w:sz="2" w:space="0" w:color="D9D9E3"/>
              </w:divBdr>
              <w:divsChild>
                <w:div w:id="607081187">
                  <w:marLeft w:val="0"/>
                  <w:marRight w:val="0"/>
                  <w:marTop w:val="0"/>
                  <w:marBottom w:val="0"/>
                  <w:divBdr>
                    <w:top w:val="single" w:sz="2" w:space="0" w:color="D9D9E3"/>
                    <w:left w:val="single" w:sz="2" w:space="0" w:color="D9D9E3"/>
                    <w:bottom w:val="single" w:sz="2" w:space="0" w:color="D9D9E3"/>
                    <w:right w:val="single" w:sz="2" w:space="0" w:color="D9D9E3"/>
                  </w:divBdr>
                  <w:divsChild>
                    <w:div w:id="1038891106">
                      <w:marLeft w:val="0"/>
                      <w:marRight w:val="0"/>
                      <w:marTop w:val="0"/>
                      <w:marBottom w:val="0"/>
                      <w:divBdr>
                        <w:top w:val="single" w:sz="2" w:space="0" w:color="D9D9E3"/>
                        <w:left w:val="single" w:sz="2" w:space="0" w:color="D9D9E3"/>
                        <w:bottom w:val="single" w:sz="2" w:space="0" w:color="D9D9E3"/>
                        <w:right w:val="single" w:sz="2" w:space="0" w:color="D9D9E3"/>
                      </w:divBdr>
                      <w:divsChild>
                        <w:div w:id="540244672">
                          <w:marLeft w:val="0"/>
                          <w:marRight w:val="0"/>
                          <w:marTop w:val="0"/>
                          <w:marBottom w:val="0"/>
                          <w:divBdr>
                            <w:top w:val="single" w:sz="2" w:space="0" w:color="D9D9E3"/>
                            <w:left w:val="single" w:sz="2" w:space="0" w:color="D9D9E3"/>
                            <w:bottom w:val="single" w:sz="2" w:space="0" w:color="D9D9E3"/>
                            <w:right w:val="single" w:sz="2" w:space="0" w:color="D9D9E3"/>
                          </w:divBdr>
                          <w:divsChild>
                            <w:div w:id="225410248">
                              <w:marLeft w:val="0"/>
                              <w:marRight w:val="0"/>
                              <w:marTop w:val="0"/>
                              <w:marBottom w:val="0"/>
                              <w:divBdr>
                                <w:top w:val="single" w:sz="2" w:space="0" w:color="D9D9E3"/>
                                <w:left w:val="single" w:sz="2" w:space="0" w:color="D9D9E3"/>
                                <w:bottom w:val="single" w:sz="2" w:space="0" w:color="D9D9E3"/>
                                <w:right w:val="single" w:sz="2" w:space="0" w:color="D9D9E3"/>
                              </w:divBdr>
                              <w:divsChild>
                                <w:div w:id="497305679">
                                  <w:marLeft w:val="0"/>
                                  <w:marRight w:val="0"/>
                                  <w:marTop w:val="0"/>
                                  <w:marBottom w:val="0"/>
                                  <w:divBdr>
                                    <w:top w:val="single" w:sz="2" w:space="0" w:color="D9D9E3"/>
                                    <w:left w:val="single" w:sz="2" w:space="0" w:color="D9D9E3"/>
                                    <w:bottom w:val="single" w:sz="2" w:space="0" w:color="D9D9E3"/>
                                    <w:right w:val="single" w:sz="2" w:space="0" w:color="D9D9E3"/>
                                  </w:divBdr>
                                  <w:divsChild>
                                    <w:div w:id="6320586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33400112">
                      <w:marLeft w:val="0"/>
                      <w:marRight w:val="0"/>
                      <w:marTop w:val="0"/>
                      <w:marBottom w:val="0"/>
                      <w:divBdr>
                        <w:top w:val="single" w:sz="2" w:space="0" w:color="D9D9E3"/>
                        <w:left w:val="single" w:sz="2" w:space="0" w:color="D9D9E3"/>
                        <w:bottom w:val="single" w:sz="2" w:space="0" w:color="D9D9E3"/>
                        <w:right w:val="single" w:sz="2" w:space="0" w:color="D9D9E3"/>
                      </w:divBdr>
                      <w:divsChild>
                        <w:div w:id="461046045">
                          <w:marLeft w:val="0"/>
                          <w:marRight w:val="0"/>
                          <w:marTop w:val="0"/>
                          <w:marBottom w:val="0"/>
                          <w:divBdr>
                            <w:top w:val="single" w:sz="2" w:space="0" w:color="D9D9E3"/>
                            <w:left w:val="single" w:sz="2" w:space="0" w:color="D9D9E3"/>
                            <w:bottom w:val="single" w:sz="2" w:space="0" w:color="D9D9E3"/>
                            <w:right w:val="single" w:sz="2" w:space="0" w:color="D9D9E3"/>
                          </w:divBdr>
                        </w:div>
                        <w:div w:id="1781147764">
                          <w:marLeft w:val="0"/>
                          <w:marRight w:val="0"/>
                          <w:marTop w:val="0"/>
                          <w:marBottom w:val="0"/>
                          <w:divBdr>
                            <w:top w:val="single" w:sz="2" w:space="0" w:color="D9D9E3"/>
                            <w:left w:val="single" w:sz="2" w:space="0" w:color="D9D9E3"/>
                            <w:bottom w:val="single" w:sz="2" w:space="0" w:color="D9D9E3"/>
                            <w:right w:val="single" w:sz="2" w:space="0" w:color="D9D9E3"/>
                          </w:divBdr>
                          <w:divsChild>
                            <w:div w:id="1988122296">
                              <w:marLeft w:val="0"/>
                              <w:marRight w:val="0"/>
                              <w:marTop w:val="0"/>
                              <w:marBottom w:val="0"/>
                              <w:divBdr>
                                <w:top w:val="single" w:sz="2" w:space="0" w:color="D9D9E3"/>
                                <w:left w:val="single" w:sz="2" w:space="0" w:color="D9D9E3"/>
                                <w:bottom w:val="single" w:sz="2" w:space="0" w:color="D9D9E3"/>
                                <w:right w:val="single" w:sz="2" w:space="0" w:color="D9D9E3"/>
                              </w:divBdr>
                              <w:divsChild>
                                <w:div w:id="47262896">
                                  <w:marLeft w:val="0"/>
                                  <w:marRight w:val="0"/>
                                  <w:marTop w:val="0"/>
                                  <w:marBottom w:val="0"/>
                                  <w:divBdr>
                                    <w:top w:val="single" w:sz="2" w:space="0" w:color="D9D9E3"/>
                                    <w:left w:val="single" w:sz="2" w:space="0" w:color="D9D9E3"/>
                                    <w:bottom w:val="single" w:sz="2" w:space="0" w:color="D9D9E3"/>
                                    <w:right w:val="single" w:sz="2" w:space="0" w:color="D9D9E3"/>
                                  </w:divBdr>
                                  <w:divsChild>
                                    <w:div w:id="12996037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66494703">
          <w:marLeft w:val="0"/>
          <w:marRight w:val="0"/>
          <w:marTop w:val="0"/>
          <w:marBottom w:val="0"/>
          <w:divBdr>
            <w:top w:val="single" w:sz="2" w:space="0" w:color="D9D9E3"/>
            <w:left w:val="single" w:sz="2" w:space="0" w:color="D9D9E3"/>
            <w:bottom w:val="single" w:sz="2" w:space="0" w:color="D9D9E3"/>
            <w:right w:val="single" w:sz="2" w:space="0" w:color="D9D9E3"/>
          </w:divBdr>
          <w:divsChild>
            <w:div w:id="310984389">
              <w:marLeft w:val="0"/>
              <w:marRight w:val="0"/>
              <w:marTop w:val="100"/>
              <w:marBottom w:val="100"/>
              <w:divBdr>
                <w:top w:val="single" w:sz="2" w:space="0" w:color="D9D9E3"/>
                <w:left w:val="single" w:sz="2" w:space="0" w:color="D9D9E3"/>
                <w:bottom w:val="single" w:sz="2" w:space="0" w:color="D9D9E3"/>
                <w:right w:val="single" w:sz="2" w:space="0" w:color="D9D9E3"/>
              </w:divBdr>
              <w:divsChild>
                <w:div w:id="602491653">
                  <w:marLeft w:val="0"/>
                  <w:marRight w:val="0"/>
                  <w:marTop w:val="0"/>
                  <w:marBottom w:val="0"/>
                  <w:divBdr>
                    <w:top w:val="single" w:sz="2" w:space="0" w:color="D9D9E3"/>
                    <w:left w:val="single" w:sz="2" w:space="0" w:color="D9D9E3"/>
                    <w:bottom w:val="single" w:sz="2" w:space="0" w:color="D9D9E3"/>
                    <w:right w:val="single" w:sz="2" w:space="0" w:color="D9D9E3"/>
                  </w:divBdr>
                  <w:divsChild>
                    <w:div w:id="998272319">
                      <w:marLeft w:val="0"/>
                      <w:marRight w:val="0"/>
                      <w:marTop w:val="0"/>
                      <w:marBottom w:val="0"/>
                      <w:divBdr>
                        <w:top w:val="single" w:sz="2" w:space="0" w:color="D9D9E3"/>
                        <w:left w:val="single" w:sz="2" w:space="0" w:color="D9D9E3"/>
                        <w:bottom w:val="single" w:sz="2" w:space="0" w:color="D9D9E3"/>
                        <w:right w:val="single" w:sz="2" w:space="0" w:color="D9D9E3"/>
                      </w:divBdr>
                      <w:divsChild>
                        <w:div w:id="1088884168">
                          <w:marLeft w:val="0"/>
                          <w:marRight w:val="0"/>
                          <w:marTop w:val="0"/>
                          <w:marBottom w:val="0"/>
                          <w:divBdr>
                            <w:top w:val="single" w:sz="2" w:space="0" w:color="D9D9E3"/>
                            <w:left w:val="single" w:sz="2" w:space="0" w:color="D9D9E3"/>
                            <w:bottom w:val="single" w:sz="2" w:space="0" w:color="D9D9E3"/>
                            <w:right w:val="single" w:sz="2" w:space="0" w:color="D9D9E3"/>
                          </w:divBdr>
                          <w:divsChild>
                            <w:div w:id="778568165">
                              <w:marLeft w:val="0"/>
                              <w:marRight w:val="0"/>
                              <w:marTop w:val="0"/>
                              <w:marBottom w:val="0"/>
                              <w:divBdr>
                                <w:top w:val="single" w:sz="2" w:space="0" w:color="D9D9E3"/>
                                <w:left w:val="single" w:sz="2" w:space="0" w:color="D9D9E3"/>
                                <w:bottom w:val="single" w:sz="2" w:space="0" w:color="D9D9E3"/>
                                <w:right w:val="single" w:sz="2" w:space="0" w:color="D9D9E3"/>
                              </w:divBdr>
                              <w:divsChild>
                                <w:div w:id="480075657">
                                  <w:marLeft w:val="0"/>
                                  <w:marRight w:val="0"/>
                                  <w:marTop w:val="0"/>
                                  <w:marBottom w:val="0"/>
                                  <w:divBdr>
                                    <w:top w:val="single" w:sz="2" w:space="0" w:color="D9D9E3"/>
                                    <w:left w:val="single" w:sz="2" w:space="0" w:color="D9D9E3"/>
                                    <w:bottom w:val="single" w:sz="2" w:space="0" w:color="D9D9E3"/>
                                    <w:right w:val="single" w:sz="2" w:space="0" w:color="D9D9E3"/>
                                  </w:divBdr>
                                  <w:divsChild>
                                    <w:div w:id="6428062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42042935">
                      <w:marLeft w:val="0"/>
                      <w:marRight w:val="0"/>
                      <w:marTop w:val="0"/>
                      <w:marBottom w:val="0"/>
                      <w:divBdr>
                        <w:top w:val="single" w:sz="2" w:space="0" w:color="D9D9E3"/>
                        <w:left w:val="single" w:sz="2" w:space="0" w:color="D9D9E3"/>
                        <w:bottom w:val="single" w:sz="2" w:space="0" w:color="D9D9E3"/>
                        <w:right w:val="single" w:sz="2" w:space="0" w:color="D9D9E3"/>
                      </w:divBdr>
                      <w:divsChild>
                        <w:div w:id="942344436">
                          <w:marLeft w:val="0"/>
                          <w:marRight w:val="0"/>
                          <w:marTop w:val="0"/>
                          <w:marBottom w:val="0"/>
                          <w:divBdr>
                            <w:top w:val="single" w:sz="2" w:space="0" w:color="D9D9E3"/>
                            <w:left w:val="single" w:sz="2" w:space="0" w:color="D9D9E3"/>
                            <w:bottom w:val="single" w:sz="2" w:space="0" w:color="D9D9E3"/>
                            <w:right w:val="single" w:sz="2" w:space="0" w:color="D9D9E3"/>
                          </w:divBdr>
                        </w:div>
                        <w:div w:id="959339712">
                          <w:marLeft w:val="0"/>
                          <w:marRight w:val="0"/>
                          <w:marTop w:val="0"/>
                          <w:marBottom w:val="0"/>
                          <w:divBdr>
                            <w:top w:val="single" w:sz="2" w:space="0" w:color="D9D9E3"/>
                            <w:left w:val="single" w:sz="2" w:space="0" w:color="D9D9E3"/>
                            <w:bottom w:val="single" w:sz="2" w:space="0" w:color="D9D9E3"/>
                            <w:right w:val="single" w:sz="2" w:space="0" w:color="D9D9E3"/>
                          </w:divBdr>
                          <w:divsChild>
                            <w:div w:id="516888032">
                              <w:marLeft w:val="0"/>
                              <w:marRight w:val="0"/>
                              <w:marTop w:val="0"/>
                              <w:marBottom w:val="0"/>
                              <w:divBdr>
                                <w:top w:val="single" w:sz="2" w:space="0" w:color="D9D9E3"/>
                                <w:left w:val="single" w:sz="2" w:space="0" w:color="D9D9E3"/>
                                <w:bottom w:val="single" w:sz="2" w:space="0" w:color="D9D9E3"/>
                                <w:right w:val="single" w:sz="2" w:space="0" w:color="D9D9E3"/>
                              </w:divBdr>
                              <w:divsChild>
                                <w:div w:id="1734311305">
                                  <w:marLeft w:val="0"/>
                                  <w:marRight w:val="0"/>
                                  <w:marTop w:val="0"/>
                                  <w:marBottom w:val="0"/>
                                  <w:divBdr>
                                    <w:top w:val="single" w:sz="2" w:space="0" w:color="D9D9E3"/>
                                    <w:left w:val="single" w:sz="2" w:space="0" w:color="D9D9E3"/>
                                    <w:bottom w:val="single" w:sz="2" w:space="0" w:color="D9D9E3"/>
                                    <w:right w:val="single" w:sz="2" w:space="0" w:color="D9D9E3"/>
                                  </w:divBdr>
                                  <w:divsChild>
                                    <w:div w:id="7691585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77250559">
          <w:marLeft w:val="0"/>
          <w:marRight w:val="0"/>
          <w:marTop w:val="0"/>
          <w:marBottom w:val="0"/>
          <w:divBdr>
            <w:top w:val="single" w:sz="2" w:space="0" w:color="D9D9E3"/>
            <w:left w:val="single" w:sz="2" w:space="0" w:color="D9D9E3"/>
            <w:bottom w:val="single" w:sz="2" w:space="0" w:color="D9D9E3"/>
            <w:right w:val="single" w:sz="2" w:space="0" w:color="D9D9E3"/>
          </w:divBdr>
          <w:divsChild>
            <w:div w:id="385377952">
              <w:marLeft w:val="0"/>
              <w:marRight w:val="0"/>
              <w:marTop w:val="100"/>
              <w:marBottom w:val="100"/>
              <w:divBdr>
                <w:top w:val="single" w:sz="2" w:space="0" w:color="D9D9E3"/>
                <w:left w:val="single" w:sz="2" w:space="0" w:color="D9D9E3"/>
                <w:bottom w:val="single" w:sz="2" w:space="0" w:color="D9D9E3"/>
                <w:right w:val="single" w:sz="2" w:space="0" w:color="D9D9E3"/>
              </w:divBdr>
              <w:divsChild>
                <w:div w:id="1710648074">
                  <w:marLeft w:val="0"/>
                  <w:marRight w:val="0"/>
                  <w:marTop w:val="0"/>
                  <w:marBottom w:val="0"/>
                  <w:divBdr>
                    <w:top w:val="single" w:sz="2" w:space="0" w:color="D9D9E3"/>
                    <w:left w:val="single" w:sz="2" w:space="0" w:color="D9D9E3"/>
                    <w:bottom w:val="single" w:sz="2" w:space="0" w:color="D9D9E3"/>
                    <w:right w:val="single" w:sz="2" w:space="0" w:color="D9D9E3"/>
                  </w:divBdr>
                  <w:divsChild>
                    <w:div w:id="47848095">
                      <w:marLeft w:val="0"/>
                      <w:marRight w:val="0"/>
                      <w:marTop w:val="0"/>
                      <w:marBottom w:val="0"/>
                      <w:divBdr>
                        <w:top w:val="single" w:sz="2" w:space="0" w:color="D9D9E3"/>
                        <w:left w:val="single" w:sz="2" w:space="0" w:color="D9D9E3"/>
                        <w:bottom w:val="single" w:sz="2" w:space="0" w:color="D9D9E3"/>
                        <w:right w:val="single" w:sz="2" w:space="0" w:color="D9D9E3"/>
                      </w:divBdr>
                      <w:divsChild>
                        <w:div w:id="34813983">
                          <w:marLeft w:val="0"/>
                          <w:marRight w:val="0"/>
                          <w:marTop w:val="0"/>
                          <w:marBottom w:val="0"/>
                          <w:divBdr>
                            <w:top w:val="single" w:sz="2" w:space="0" w:color="D9D9E3"/>
                            <w:left w:val="single" w:sz="2" w:space="0" w:color="D9D9E3"/>
                            <w:bottom w:val="single" w:sz="2" w:space="0" w:color="D9D9E3"/>
                            <w:right w:val="single" w:sz="2" w:space="0" w:color="D9D9E3"/>
                          </w:divBdr>
                          <w:divsChild>
                            <w:div w:id="1918316981">
                              <w:marLeft w:val="0"/>
                              <w:marRight w:val="0"/>
                              <w:marTop w:val="0"/>
                              <w:marBottom w:val="0"/>
                              <w:divBdr>
                                <w:top w:val="single" w:sz="2" w:space="0" w:color="D9D9E3"/>
                                <w:left w:val="single" w:sz="2" w:space="0" w:color="D9D9E3"/>
                                <w:bottom w:val="single" w:sz="2" w:space="0" w:color="D9D9E3"/>
                                <w:right w:val="single" w:sz="2" w:space="0" w:color="D9D9E3"/>
                              </w:divBdr>
                              <w:divsChild>
                                <w:div w:id="271405608">
                                  <w:marLeft w:val="0"/>
                                  <w:marRight w:val="0"/>
                                  <w:marTop w:val="0"/>
                                  <w:marBottom w:val="0"/>
                                  <w:divBdr>
                                    <w:top w:val="single" w:sz="2" w:space="0" w:color="D9D9E3"/>
                                    <w:left w:val="single" w:sz="2" w:space="0" w:color="D9D9E3"/>
                                    <w:bottom w:val="single" w:sz="2" w:space="0" w:color="D9D9E3"/>
                                    <w:right w:val="single" w:sz="2" w:space="0" w:color="D9D9E3"/>
                                  </w:divBdr>
                                  <w:divsChild>
                                    <w:div w:id="15519166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6950782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89840639">
                      <w:marLeft w:val="0"/>
                      <w:marRight w:val="0"/>
                      <w:marTop w:val="0"/>
                      <w:marBottom w:val="0"/>
                      <w:divBdr>
                        <w:top w:val="single" w:sz="2" w:space="0" w:color="D9D9E3"/>
                        <w:left w:val="single" w:sz="2" w:space="0" w:color="D9D9E3"/>
                        <w:bottom w:val="single" w:sz="2" w:space="0" w:color="D9D9E3"/>
                        <w:right w:val="single" w:sz="2" w:space="0" w:color="D9D9E3"/>
                      </w:divBdr>
                      <w:divsChild>
                        <w:div w:id="1822304850">
                          <w:marLeft w:val="0"/>
                          <w:marRight w:val="0"/>
                          <w:marTop w:val="0"/>
                          <w:marBottom w:val="0"/>
                          <w:divBdr>
                            <w:top w:val="single" w:sz="2" w:space="0" w:color="D9D9E3"/>
                            <w:left w:val="single" w:sz="2" w:space="0" w:color="D9D9E3"/>
                            <w:bottom w:val="single" w:sz="2" w:space="0" w:color="D9D9E3"/>
                            <w:right w:val="single" w:sz="2" w:space="0" w:color="D9D9E3"/>
                          </w:divBdr>
                          <w:divsChild>
                            <w:div w:id="1452430568">
                              <w:marLeft w:val="0"/>
                              <w:marRight w:val="0"/>
                              <w:marTop w:val="0"/>
                              <w:marBottom w:val="0"/>
                              <w:divBdr>
                                <w:top w:val="single" w:sz="2" w:space="0" w:color="D9D9E3"/>
                                <w:left w:val="single" w:sz="2" w:space="0" w:color="D9D9E3"/>
                                <w:bottom w:val="single" w:sz="2" w:space="0" w:color="D9D9E3"/>
                                <w:right w:val="single" w:sz="2" w:space="0" w:color="D9D9E3"/>
                              </w:divBdr>
                              <w:divsChild>
                                <w:div w:id="448351907">
                                  <w:marLeft w:val="0"/>
                                  <w:marRight w:val="0"/>
                                  <w:marTop w:val="0"/>
                                  <w:marBottom w:val="0"/>
                                  <w:divBdr>
                                    <w:top w:val="single" w:sz="2" w:space="0" w:color="D9D9E3"/>
                                    <w:left w:val="single" w:sz="2" w:space="0" w:color="D9D9E3"/>
                                    <w:bottom w:val="single" w:sz="2" w:space="0" w:color="D9D9E3"/>
                                    <w:right w:val="single" w:sz="2" w:space="0" w:color="D9D9E3"/>
                                  </w:divBdr>
                                  <w:divsChild>
                                    <w:div w:id="11472831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19863699">
          <w:marLeft w:val="0"/>
          <w:marRight w:val="0"/>
          <w:marTop w:val="0"/>
          <w:marBottom w:val="0"/>
          <w:divBdr>
            <w:top w:val="single" w:sz="2" w:space="0" w:color="D9D9E3"/>
            <w:left w:val="single" w:sz="2" w:space="0" w:color="D9D9E3"/>
            <w:bottom w:val="single" w:sz="2" w:space="0" w:color="D9D9E3"/>
            <w:right w:val="single" w:sz="2" w:space="0" w:color="D9D9E3"/>
          </w:divBdr>
          <w:divsChild>
            <w:div w:id="1398359743">
              <w:marLeft w:val="0"/>
              <w:marRight w:val="0"/>
              <w:marTop w:val="100"/>
              <w:marBottom w:val="100"/>
              <w:divBdr>
                <w:top w:val="single" w:sz="2" w:space="0" w:color="D9D9E3"/>
                <w:left w:val="single" w:sz="2" w:space="0" w:color="D9D9E3"/>
                <w:bottom w:val="single" w:sz="2" w:space="0" w:color="D9D9E3"/>
                <w:right w:val="single" w:sz="2" w:space="0" w:color="D9D9E3"/>
              </w:divBdr>
              <w:divsChild>
                <w:div w:id="244848453">
                  <w:marLeft w:val="0"/>
                  <w:marRight w:val="0"/>
                  <w:marTop w:val="0"/>
                  <w:marBottom w:val="0"/>
                  <w:divBdr>
                    <w:top w:val="single" w:sz="2" w:space="0" w:color="D9D9E3"/>
                    <w:left w:val="single" w:sz="2" w:space="0" w:color="D9D9E3"/>
                    <w:bottom w:val="single" w:sz="2" w:space="0" w:color="D9D9E3"/>
                    <w:right w:val="single" w:sz="2" w:space="0" w:color="D9D9E3"/>
                  </w:divBdr>
                  <w:divsChild>
                    <w:div w:id="929194915">
                      <w:marLeft w:val="0"/>
                      <w:marRight w:val="0"/>
                      <w:marTop w:val="0"/>
                      <w:marBottom w:val="0"/>
                      <w:divBdr>
                        <w:top w:val="single" w:sz="2" w:space="0" w:color="D9D9E3"/>
                        <w:left w:val="single" w:sz="2" w:space="0" w:color="D9D9E3"/>
                        <w:bottom w:val="single" w:sz="2" w:space="0" w:color="D9D9E3"/>
                        <w:right w:val="single" w:sz="2" w:space="0" w:color="D9D9E3"/>
                      </w:divBdr>
                      <w:divsChild>
                        <w:div w:id="117988211">
                          <w:marLeft w:val="0"/>
                          <w:marRight w:val="0"/>
                          <w:marTop w:val="0"/>
                          <w:marBottom w:val="0"/>
                          <w:divBdr>
                            <w:top w:val="single" w:sz="2" w:space="0" w:color="D9D9E3"/>
                            <w:left w:val="single" w:sz="2" w:space="0" w:color="D9D9E3"/>
                            <w:bottom w:val="single" w:sz="2" w:space="0" w:color="D9D9E3"/>
                            <w:right w:val="single" w:sz="2" w:space="0" w:color="D9D9E3"/>
                          </w:divBdr>
                        </w:div>
                        <w:div w:id="1542397578">
                          <w:marLeft w:val="0"/>
                          <w:marRight w:val="0"/>
                          <w:marTop w:val="0"/>
                          <w:marBottom w:val="0"/>
                          <w:divBdr>
                            <w:top w:val="single" w:sz="2" w:space="0" w:color="D9D9E3"/>
                            <w:left w:val="single" w:sz="2" w:space="0" w:color="D9D9E3"/>
                            <w:bottom w:val="single" w:sz="2" w:space="0" w:color="D9D9E3"/>
                            <w:right w:val="single" w:sz="2" w:space="0" w:color="D9D9E3"/>
                          </w:divBdr>
                          <w:divsChild>
                            <w:div w:id="934943164">
                              <w:marLeft w:val="0"/>
                              <w:marRight w:val="0"/>
                              <w:marTop w:val="0"/>
                              <w:marBottom w:val="0"/>
                              <w:divBdr>
                                <w:top w:val="single" w:sz="2" w:space="0" w:color="D9D9E3"/>
                                <w:left w:val="single" w:sz="2" w:space="0" w:color="D9D9E3"/>
                                <w:bottom w:val="single" w:sz="2" w:space="0" w:color="D9D9E3"/>
                                <w:right w:val="single" w:sz="2" w:space="0" w:color="D9D9E3"/>
                              </w:divBdr>
                              <w:divsChild>
                                <w:div w:id="1036734888">
                                  <w:marLeft w:val="0"/>
                                  <w:marRight w:val="0"/>
                                  <w:marTop w:val="0"/>
                                  <w:marBottom w:val="0"/>
                                  <w:divBdr>
                                    <w:top w:val="single" w:sz="2" w:space="0" w:color="D9D9E3"/>
                                    <w:left w:val="single" w:sz="2" w:space="0" w:color="D9D9E3"/>
                                    <w:bottom w:val="single" w:sz="2" w:space="0" w:color="D9D9E3"/>
                                    <w:right w:val="single" w:sz="2" w:space="0" w:color="D9D9E3"/>
                                  </w:divBdr>
                                  <w:divsChild>
                                    <w:div w:id="16353329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34560517">
                      <w:marLeft w:val="0"/>
                      <w:marRight w:val="0"/>
                      <w:marTop w:val="0"/>
                      <w:marBottom w:val="0"/>
                      <w:divBdr>
                        <w:top w:val="single" w:sz="2" w:space="0" w:color="D9D9E3"/>
                        <w:left w:val="single" w:sz="2" w:space="0" w:color="D9D9E3"/>
                        <w:bottom w:val="single" w:sz="2" w:space="0" w:color="D9D9E3"/>
                        <w:right w:val="single" w:sz="2" w:space="0" w:color="D9D9E3"/>
                      </w:divBdr>
                      <w:divsChild>
                        <w:div w:id="1936135942">
                          <w:marLeft w:val="0"/>
                          <w:marRight w:val="0"/>
                          <w:marTop w:val="0"/>
                          <w:marBottom w:val="0"/>
                          <w:divBdr>
                            <w:top w:val="single" w:sz="2" w:space="0" w:color="D9D9E3"/>
                            <w:left w:val="single" w:sz="2" w:space="0" w:color="D9D9E3"/>
                            <w:bottom w:val="single" w:sz="2" w:space="0" w:color="D9D9E3"/>
                            <w:right w:val="single" w:sz="2" w:space="0" w:color="D9D9E3"/>
                          </w:divBdr>
                          <w:divsChild>
                            <w:div w:id="1223909766">
                              <w:marLeft w:val="0"/>
                              <w:marRight w:val="0"/>
                              <w:marTop w:val="0"/>
                              <w:marBottom w:val="0"/>
                              <w:divBdr>
                                <w:top w:val="single" w:sz="2" w:space="0" w:color="D9D9E3"/>
                                <w:left w:val="single" w:sz="2" w:space="0" w:color="D9D9E3"/>
                                <w:bottom w:val="single" w:sz="2" w:space="0" w:color="D9D9E3"/>
                                <w:right w:val="single" w:sz="2" w:space="0" w:color="D9D9E3"/>
                              </w:divBdr>
                              <w:divsChild>
                                <w:div w:id="1057438612">
                                  <w:marLeft w:val="0"/>
                                  <w:marRight w:val="0"/>
                                  <w:marTop w:val="0"/>
                                  <w:marBottom w:val="0"/>
                                  <w:divBdr>
                                    <w:top w:val="single" w:sz="2" w:space="0" w:color="D9D9E3"/>
                                    <w:left w:val="single" w:sz="2" w:space="0" w:color="D9D9E3"/>
                                    <w:bottom w:val="single" w:sz="2" w:space="0" w:color="D9D9E3"/>
                                    <w:right w:val="single" w:sz="2" w:space="0" w:color="D9D9E3"/>
                                  </w:divBdr>
                                  <w:divsChild>
                                    <w:div w:id="12760167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63185873">
          <w:marLeft w:val="0"/>
          <w:marRight w:val="0"/>
          <w:marTop w:val="0"/>
          <w:marBottom w:val="0"/>
          <w:divBdr>
            <w:top w:val="single" w:sz="2" w:space="0" w:color="D9D9E3"/>
            <w:left w:val="single" w:sz="2" w:space="0" w:color="D9D9E3"/>
            <w:bottom w:val="single" w:sz="2" w:space="0" w:color="D9D9E3"/>
            <w:right w:val="single" w:sz="2" w:space="0" w:color="D9D9E3"/>
          </w:divBdr>
          <w:divsChild>
            <w:div w:id="922568130">
              <w:marLeft w:val="0"/>
              <w:marRight w:val="0"/>
              <w:marTop w:val="100"/>
              <w:marBottom w:val="100"/>
              <w:divBdr>
                <w:top w:val="single" w:sz="2" w:space="0" w:color="D9D9E3"/>
                <w:left w:val="single" w:sz="2" w:space="0" w:color="D9D9E3"/>
                <w:bottom w:val="single" w:sz="2" w:space="0" w:color="D9D9E3"/>
                <w:right w:val="single" w:sz="2" w:space="0" w:color="D9D9E3"/>
              </w:divBdr>
              <w:divsChild>
                <w:div w:id="1502544964">
                  <w:marLeft w:val="0"/>
                  <w:marRight w:val="0"/>
                  <w:marTop w:val="0"/>
                  <w:marBottom w:val="0"/>
                  <w:divBdr>
                    <w:top w:val="single" w:sz="2" w:space="0" w:color="D9D9E3"/>
                    <w:left w:val="single" w:sz="2" w:space="0" w:color="D9D9E3"/>
                    <w:bottom w:val="single" w:sz="2" w:space="0" w:color="D9D9E3"/>
                    <w:right w:val="single" w:sz="2" w:space="0" w:color="D9D9E3"/>
                  </w:divBdr>
                  <w:divsChild>
                    <w:div w:id="1241868574">
                      <w:marLeft w:val="0"/>
                      <w:marRight w:val="0"/>
                      <w:marTop w:val="0"/>
                      <w:marBottom w:val="0"/>
                      <w:divBdr>
                        <w:top w:val="single" w:sz="2" w:space="0" w:color="D9D9E3"/>
                        <w:left w:val="single" w:sz="2" w:space="0" w:color="D9D9E3"/>
                        <w:bottom w:val="single" w:sz="2" w:space="0" w:color="D9D9E3"/>
                        <w:right w:val="single" w:sz="2" w:space="0" w:color="D9D9E3"/>
                      </w:divBdr>
                      <w:divsChild>
                        <w:div w:id="362364143">
                          <w:marLeft w:val="0"/>
                          <w:marRight w:val="0"/>
                          <w:marTop w:val="0"/>
                          <w:marBottom w:val="0"/>
                          <w:divBdr>
                            <w:top w:val="single" w:sz="2" w:space="0" w:color="D9D9E3"/>
                            <w:left w:val="single" w:sz="2" w:space="0" w:color="D9D9E3"/>
                            <w:bottom w:val="single" w:sz="2" w:space="0" w:color="D9D9E3"/>
                            <w:right w:val="single" w:sz="2" w:space="0" w:color="D9D9E3"/>
                          </w:divBdr>
                          <w:divsChild>
                            <w:div w:id="1951039341">
                              <w:marLeft w:val="0"/>
                              <w:marRight w:val="0"/>
                              <w:marTop w:val="0"/>
                              <w:marBottom w:val="0"/>
                              <w:divBdr>
                                <w:top w:val="single" w:sz="2" w:space="0" w:color="D9D9E3"/>
                                <w:left w:val="single" w:sz="2" w:space="0" w:color="D9D9E3"/>
                                <w:bottom w:val="single" w:sz="2" w:space="0" w:color="D9D9E3"/>
                                <w:right w:val="single" w:sz="2" w:space="0" w:color="D9D9E3"/>
                              </w:divBdr>
                              <w:divsChild>
                                <w:div w:id="109863272">
                                  <w:marLeft w:val="0"/>
                                  <w:marRight w:val="0"/>
                                  <w:marTop w:val="0"/>
                                  <w:marBottom w:val="0"/>
                                  <w:divBdr>
                                    <w:top w:val="single" w:sz="2" w:space="0" w:color="D9D9E3"/>
                                    <w:left w:val="single" w:sz="2" w:space="0" w:color="D9D9E3"/>
                                    <w:bottom w:val="single" w:sz="2" w:space="0" w:color="D9D9E3"/>
                                    <w:right w:val="single" w:sz="2" w:space="0" w:color="D9D9E3"/>
                                  </w:divBdr>
                                  <w:divsChild>
                                    <w:div w:id="8691482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18664198">
                      <w:marLeft w:val="0"/>
                      <w:marRight w:val="0"/>
                      <w:marTop w:val="0"/>
                      <w:marBottom w:val="0"/>
                      <w:divBdr>
                        <w:top w:val="single" w:sz="2" w:space="0" w:color="D9D9E3"/>
                        <w:left w:val="single" w:sz="2" w:space="0" w:color="D9D9E3"/>
                        <w:bottom w:val="single" w:sz="2" w:space="0" w:color="D9D9E3"/>
                        <w:right w:val="single" w:sz="2" w:space="0" w:color="D9D9E3"/>
                      </w:divBdr>
                      <w:divsChild>
                        <w:div w:id="1377044451">
                          <w:marLeft w:val="0"/>
                          <w:marRight w:val="0"/>
                          <w:marTop w:val="0"/>
                          <w:marBottom w:val="0"/>
                          <w:divBdr>
                            <w:top w:val="single" w:sz="2" w:space="0" w:color="D9D9E3"/>
                            <w:left w:val="single" w:sz="2" w:space="0" w:color="D9D9E3"/>
                            <w:bottom w:val="single" w:sz="2" w:space="0" w:color="D9D9E3"/>
                            <w:right w:val="single" w:sz="2" w:space="0" w:color="D9D9E3"/>
                          </w:divBdr>
                        </w:div>
                        <w:div w:id="1783957688">
                          <w:marLeft w:val="0"/>
                          <w:marRight w:val="0"/>
                          <w:marTop w:val="0"/>
                          <w:marBottom w:val="0"/>
                          <w:divBdr>
                            <w:top w:val="single" w:sz="2" w:space="0" w:color="D9D9E3"/>
                            <w:left w:val="single" w:sz="2" w:space="0" w:color="D9D9E3"/>
                            <w:bottom w:val="single" w:sz="2" w:space="0" w:color="D9D9E3"/>
                            <w:right w:val="single" w:sz="2" w:space="0" w:color="D9D9E3"/>
                          </w:divBdr>
                          <w:divsChild>
                            <w:div w:id="1696886724">
                              <w:marLeft w:val="0"/>
                              <w:marRight w:val="0"/>
                              <w:marTop w:val="0"/>
                              <w:marBottom w:val="0"/>
                              <w:divBdr>
                                <w:top w:val="single" w:sz="2" w:space="0" w:color="D9D9E3"/>
                                <w:left w:val="single" w:sz="2" w:space="0" w:color="D9D9E3"/>
                                <w:bottom w:val="single" w:sz="2" w:space="0" w:color="D9D9E3"/>
                                <w:right w:val="single" w:sz="2" w:space="0" w:color="D9D9E3"/>
                              </w:divBdr>
                              <w:divsChild>
                                <w:div w:id="1614092169">
                                  <w:marLeft w:val="0"/>
                                  <w:marRight w:val="0"/>
                                  <w:marTop w:val="0"/>
                                  <w:marBottom w:val="0"/>
                                  <w:divBdr>
                                    <w:top w:val="single" w:sz="2" w:space="0" w:color="D9D9E3"/>
                                    <w:left w:val="single" w:sz="2" w:space="0" w:color="D9D9E3"/>
                                    <w:bottom w:val="single" w:sz="2" w:space="0" w:color="D9D9E3"/>
                                    <w:right w:val="single" w:sz="2" w:space="0" w:color="D9D9E3"/>
                                  </w:divBdr>
                                  <w:divsChild>
                                    <w:div w:id="5127712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83770392">
          <w:marLeft w:val="0"/>
          <w:marRight w:val="0"/>
          <w:marTop w:val="0"/>
          <w:marBottom w:val="0"/>
          <w:divBdr>
            <w:top w:val="single" w:sz="2" w:space="0" w:color="D9D9E3"/>
            <w:left w:val="single" w:sz="2" w:space="0" w:color="D9D9E3"/>
            <w:bottom w:val="single" w:sz="2" w:space="0" w:color="D9D9E3"/>
            <w:right w:val="single" w:sz="2" w:space="0" w:color="D9D9E3"/>
          </w:divBdr>
          <w:divsChild>
            <w:div w:id="239751939">
              <w:marLeft w:val="0"/>
              <w:marRight w:val="0"/>
              <w:marTop w:val="100"/>
              <w:marBottom w:val="100"/>
              <w:divBdr>
                <w:top w:val="single" w:sz="2" w:space="0" w:color="D9D9E3"/>
                <w:left w:val="single" w:sz="2" w:space="0" w:color="D9D9E3"/>
                <w:bottom w:val="single" w:sz="2" w:space="0" w:color="D9D9E3"/>
                <w:right w:val="single" w:sz="2" w:space="0" w:color="D9D9E3"/>
              </w:divBdr>
              <w:divsChild>
                <w:div w:id="1157114780">
                  <w:marLeft w:val="0"/>
                  <w:marRight w:val="0"/>
                  <w:marTop w:val="0"/>
                  <w:marBottom w:val="0"/>
                  <w:divBdr>
                    <w:top w:val="single" w:sz="2" w:space="0" w:color="D9D9E3"/>
                    <w:left w:val="single" w:sz="2" w:space="0" w:color="D9D9E3"/>
                    <w:bottom w:val="single" w:sz="2" w:space="0" w:color="D9D9E3"/>
                    <w:right w:val="single" w:sz="2" w:space="0" w:color="D9D9E3"/>
                  </w:divBdr>
                  <w:divsChild>
                    <w:div w:id="719207407">
                      <w:marLeft w:val="0"/>
                      <w:marRight w:val="0"/>
                      <w:marTop w:val="0"/>
                      <w:marBottom w:val="0"/>
                      <w:divBdr>
                        <w:top w:val="single" w:sz="2" w:space="0" w:color="D9D9E3"/>
                        <w:left w:val="single" w:sz="2" w:space="0" w:color="D9D9E3"/>
                        <w:bottom w:val="single" w:sz="2" w:space="0" w:color="D9D9E3"/>
                        <w:right w:val="single" w:sz="2" w:space="0" w:color="D9D9E3"/>
                      </w:divBdr>
                      <w:divsChild>
                        <w:div w:id="1329094480">
                          <w:marLeft w:val="0"/>
                          <w:marRight w:val="0"/>
                          <w:marTop w:val="0"/>
                          <w:marBottom w:val="0"/>
                          <w:divBdr>
                            <w:top w:val="single" w:sz="2" w:space="0" w:color="D9D9E3"/>
                            <w:left w:val="single" w:sz="2" w:space="0" w:color="D9D9E3"/>
                            <w:bottom w:val="single" w:sz="2" w:space="0" w:color="D9D9E3"/>
                            <w:right w:val="single" w:sz="2" w:space="0" w:color="D9D9E3"/>
                          </w:divBdr>
                          <w:divsChild>
                            <w:div w:id="371618175">
                              <w:marLeft w:val="0"/>
                              <w:marRight w:val="0"/>
                              <w:marTop w:val="0"/>
                              <w:marBottom w:val="0"/>
                              <w:divBdr>
                                <w:top w:val="single" w:sz="2" w:space="0" w:color="D9D9E3"/>
                                <w:left w:val="single" w:sz="2" w:space="0" w:color="D9D9E3"/>
                                <w:bottom w:val="single" w:sz="2" w:space="0" w:color="D9D9E3"/>
                                <w:right w:val="single" w:sz="2" w:space="0" w:color="D9D9E3"/>
                              </w:divBdr>
                              <w:divsChild>
                                <w:div w:id="1982494789">
                                  <w:marLeft w:val="0"/>
                                  <w:marRight w:val="0"/>
                                  <w:marTop w:val="0"/>
                                  <w:marBottom w:val="0"/>
                                  <w:divBdr>
                                    <w:top w:val="single" w:sz="2" w:space="0" w:color="D9D9E3"/>
                                    <w:left w:val="single" w:sz="2" w:space="0" w:color="D9D9E3"/>
                                    <w:bottom w:val="single" w:sz="2" w:space="0" w:color="D9D9E3"/>
                                    <w:right w:val="single" w:sz="2" w:space="0" w:color="D9D9E3"/>
                                  </w:divBdr>
                                  <w:divsChild>
                                    <w:div w:id="21010197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16673245">
                      <w:marLeft w:val="0"/>
                      <w:marRight w:val="0"/>
                      <w:marTop w:val="0"/>
                      <w:marBottom w:val="0"/>
                      <w:divBdr>
                        <w:top w:val="single" w:sz="2" w:space="0" w:color="D9D9E3"/>
                        <w:left w:val="single" w:sz="2" w:space="0" w:color="D9D9E3"/>
                        <w:bottom w:val="single" w:sz="2" w:space="0" w:color="D9D9E3"/>
                        <w:right w:val="single" w:sz="2" w:space="0" w:color="D9D9E3"/>
                      </w:divBdr>
                      <w:divsChild>
                        <w:div w:id="1600795972">
                          <w:marLeft w:val="0"/>
                          <w:marRight w:val="0"/>
                          <w:marTop w:val="0"/>
                          <w:marBottom w:val="0"/>
                          <w:divBdr>
                            <w:top w:val="single" w:sz="2" w:space="0" w:color="D9D9E3"/>
                            <w:left w:val="single" w:sz="2" w:space="0" w:color="D9D9E3"/>
                            <w:bottom w:val="single" w:sz="2" w:space="0" w:color="D9D9E3"/>
                            <w:right w:val="single" w:sz="2" w:space="0" w:color="D9D9E3"/>
                          </w:divBdr>
                        </w:div>
                        <w:div w:id="1605190550">
                          <w:marLeft w:val="0"/>
                          <w:marRight w:val="0"/>
                          <w:marTop w:val="0"/>
                          <w:marBottom w:val="0"/>
                          <w:divBdr>
                            <w:top w:val="single" w:sz="2" w:space="0" w:color="D9D9E3"/>
                            <w:left w:val="single" w:sz="2" w:space="0" w:color="D9D9E3"/>
                            <w:bottom w:val="single" w:sz="2" w:space="0" w:color="D9D9E3"/>
                            <w:right w:val="single" w:sz="2" w:space="0" w:color="D9D9E3"/>
                          </w:divBdr>
                          <w:divsChild>
                            <w:div w:id="769668239">
                              <w:marLeft w:val="0"/>
                              <w:marRight w:val="0"/>
                              <w:marTop w:val="0"/>
                              <w:marBottom w:val="0"/>
                              <w:divBdr>
                                <w:top w:val="single" w:sz="2" w:space="0" w:color="D9D9E3"/>
                                <w:left w:val="single" w:sz="2" w:space="0" w:color="D9D9E3"/>
                                <w:bottom w:val="single" w:sz="2" w:space="0" w:color="D9D9E3"/>
                                <w:right w:val="single" w:sz="2" w:space="0" w:color="D9D9E3"/>
                              </w:divBdr>
                              <w:divsChild>
                                <w:div w:id="1948003823">
                                  <w:marLeft w:val="0"/>
                                  <w:marRight w:val="0"/>
                                  <w:marTop w:val="0"/>
                                  <w:marBottom w:val="0"/>
                                  <w:divBdr>
                                    <w:top w:val="single" w:sz="2" w:space="0" w:color="D9D9E3"/>
                                    <w:left w:val="single" w:sz="2" w:space="0" w:color="D9D9E3"/>
                                    <w:bottom w:val="single" w:sz="2" w:space="0" w:color="D9D9E3"/>
                                    <w:right w:val="single" w:sz="2" w:space="0" w:color="D9D9E3"/>
                                  </w:divBdr>
                                  <w:divsChild>
                                    <w:div w:id="2204047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29178220">
          <w:marLeft w:val="0"/>
          <w:marRight w:val="0"/>
          <w:marTop w:val="0"/>
          <w:marBottom w:val="0"/>
          <w:divBdr>
            <w:top w:val="single" w:sz="2" w:space="0" w:color="D9D9E3"/>
            <w:left w:val="single" w:sz="2" w:space="0" w:color="D9D9E3"/>
            <w:bottom w:val="single" w:sz="2" w:space="0" w:color="D9D9E3"/>
            <w:right w:val="single" w:sz="2" w:space="0" w:color="D9D9E3"/>
          </w:divBdr>
          <w:divsChild>
            <w:div w:id="799494097">
              <w:marLeft w:val="0"/>
              <w:marRight w:val="0"/>
              <w:marTop w:val="100"/>
              <w:marBottom w:val="100"/>
              <w:divBdr>
                <w:top w:val="single" w:sz="2" w:space="0" w:color="D9D9E3"/>
                <w:left w:val="single" w:sz="2" w:space="0" w:color="D9D9E3"/>
                <w:bottom w:val="single" w:sz="2" w:space="0" w:color="D9D9E3"/>
                <w:right w:val="single" w:sz="2" w:space="0" w:color="D9D9E3"/>
              </w:divBdr>
              <w:divsChild>
                <w:div w:id="171645912">
                  <w:marLeft w:val="0"/>
                  <w:marRight w:val="0"/>
                  <w:marTop w:val="0"/>
                  <w:marBottom w:val="0"/>
                  <w:divBdr>
                    <w:top w:val="single" w:sz="2" w:space="0" w:color="D9D9E3"/>
                    <w:left w:val="single" w:sz="2" w:space="0" w:color="D9D9E3"/>
                    <w:bottom w:val="single" w:sz="2" w:space="0" w:color="D9D9E3"/>
                    <w:right w:val="single" w:sz="2" w:space="0" w:color="D9D9E3"/>
                  </w:divBdr>
                  <w:divsChild>
                    <w:div w:id="394740904">
                      <w:marLeft w:val="0"/>
                      <w:marRight w:val="0"/>
                      <w:marTop w:val="0"/>
                      <w:marBottom w:val="0"/>
                      <w:divBdr>
                        <w:top w:val="single" w:sz="2" w:space="0" w:color="D9D9E3"/>
                        <w:left w:val="single" w:sz="2" w:space="0" w:color="D9D9E3"/>
                        <w:bottom w:val="single" w:sz="2" w:space="0" w:color="D9D9E3"/>
                        <w:right w:val="single" w:sz="2" w:space="0" w:color="D9D9E3"/>
                      </w:divBdr>
                      <w:divsChild>
                        <w:div w:id="710418452">
                          <w:marLeft w:val="0"/>
                          <w:marRight w:val="0"/>
                          <w:marTop w:val="0"/>
                          <w:marBottom w:val="0"/>
                          <w:divBdr>
                            <w:top w:val="single" w:sz="2" w:space="0" w:color="D9D9E3"/>
                            <w:left w:val="single" w:sz="2" w:space="0" w:color="D9D9E3"/>
                            <w:bottom w:val="single" w:sz="2" w:space="0" w:color="D9D9E3"/>
                            <w:right w:val="single" w:sz="2" w:space="0" w:color="D9D9E3"/>
                          </w:divBdr>
                        </w:div>
                        <w:div w:id="1368529482">
                          <w:marLeft w:val="0"/>
                          <w:marRight w:val="0"/>
                          <w:marTop w:val="0"/>
                          <w:marBottom w:val="0"/>
                          <w:divBdr>
                            <w:top w:val="single" w:sz="2" w:space="0" w:color="D9D9E3"/>
                            <w:left w:val="single" w:sz="2" w:space="0" w:color="D9D9E3"/>
                            <w:bottom w:val="single" w:sz="2" w:space="0" w:color="D9D9E3"/>
                            <w:right w:val="single" w:sz="2" w:space="0" w:color="D9D9E3"/>
                          </w:divBdr>
                          <w:divsChild>
                            <w:div w:id="1471631271">
                              <w:marLeft w:val="0"/>
                              <w:marRight w:val="0"/>
                              <w:marTop w:val="0"/>
                              <w:marBottom w:val="0"/>
                              <w:divBdr>
                                <w:top w:val="single" w:sz="2" w:space="0" w:color="D9D9E3"/>
                                <w:left w:val="single" w:sz="2" w:space="0" w:color="D9D9E3"/>
                                <w:bottom w:val="single" w:sz="2" w:space="0" w:color="D9D9E3"/>
                                <w:right w:val="single" w:sz="2" w:space="0" w:color="D9D9E3"/>
                              </w:divBdr>
                              <w:divsChild>
                                <w:div w:id="1368678305">
                                  <w:marLeft w:val="0"/>
                                  <w:marRight w:val="0"/>
                                  <w:marTop w:val="0"/>
                                  <w:marBottom w:val="0"/>
                                  <w:divBdr>
                                    <w:top w:val="single" w:sz="2" w:space="0" w:color="D9D9E3"/>
                                    <w:left w:val="single" w:sz="2" w:space="0" w:color="D9D9E3"/>
                                    <w:bottom w:val="single" w:sz="2" w:space="0" w:color="D9D9E3"/>
                                    <w:right w:val="single" w:sz="2" w:space="0" w:color="D9D9E3"/>
                                  </w:divBdr>
                                  <w:divsChild>
                                    <w:div w:id="5261423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45459142">
                      <w:marLeft w:val="0"/>
                      <w:marRight w:val="0"/>
                      <w:marTop w:val="0"/>
                      <w:marBottom w:val="0"/>
                      <w:divBdr>
                        <w:top w:val="single" w:sz="2" w:space="0" w:color="D9D9E3"/>
                        <w:left w:val="single" w:sz="2" w:space="0" w:color="D9D9E3"/>
                        <w:bottom w:val="single" w:sz="2" w:space="0" w:color="D9D9E3"/>
                        <w:right w:val="single" w:sz="2" w:space="0" w:color="D9D9E3"/>
                      </w:divBdr>
                      <w:divsChild>
                        <w:div w:id="310409482">
                          <w:marLeft w:val="0"/>
                          <w:marRight w:val="0"/>
                          <w:marTop w:val="0"/>
                          <w:marBottom w:val="0"/>
                          <w:divBdr>
                            <w:top w:val="single" w:sz="2" w:space="0" w:color="D9D9E3"/>
                            <w:left w:val="single" w:sz="2" w:space="0" w:color="D9D9E3"/>
                            <w:bottom w:val="single" w:sz="2" w:space="0" w:color="D9D9E3"/>
                            <w:right w:val="single" w:sz="2" w:space="0" w:color="D9D9E3"/>
                          </w:divBdr>
                          <w:divsChild>
                            <w:div w:id="725490670">
                              <w:marLeft w:val="0"/>
                              <w:marRight w:val="0"/>
                              <w:marTop w:val="0"/>
                              <w:marBottom w:val="0"/>
                              <w:divBdr>
                                <w:top w:val="single" w:sz="2" w:space="0" w:color="D9D9E3"/>
                                <w:left w:val="single" w:sz="2" w:space="0" w:color="D9D9E3"/>
                                <w:bottom w:val="single" w:sz="2" w:space="0" w:color="D9D9E3"/>
                                <w:right w:val="single" w:sz="2" w:space="0" w:color="D9D9E3"/>
                              </w:divBdr>
                              <w:divsChild>
                                <w:div w:id="591623537">
                                  <w:marLeft w:val="0"/>
                                  <w:marRight w:val="0"/>
                                  <w:marTop w:val="0"/>
                                  <w:marBottom w:val="0"/>
                                  <w:divBdr>
                                    <w:top w:val="single" w:sz="2" w:space="0" w:color="D9D9E3"/>
                                    <w:left w:val="single" w:sz="2" w:space="0" w:color="D9D9E3"/>
                                    <w:bottom w:val="single" w:sz="2" w:space="0" w:color="D9D9E3"/>
                                    <w:right w:val="single" w:sz="2" w:space="0" w:color="D9D9E3"/>
                                  </w:divBdr>
                                  <w:divsChild>
                                    <w:div w:id="4930302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29906561">
          <w:marLeft w:val="0"/>
          <w:marRight w:val="0"/>
          <w:marTop w:val="0"/>
          <w:marBottom w:val="0"/>
          <w:divBdr>
            <w:top w:val="single" w:sz="2" w:space="0" w:color="D9D9E3"/>
            <w:left w:val="single" w:sz="2" w:space="0" w:color="D9D9E3"/>
            <w:bottom w:val="single" w:sz="2" w:space="0" w:color="D9D9E3"/>
            <w:right w:val="single" w:sz="2" w:space="0" w:color="D9D9E3"/>
          </w:divBdr>
          <w:divsChild>
            <w:div w:id="1434285672">
              <w:marLeft w:val="0"/>
              <w:marRight w:val="0"/>
              <w:marTop w:val="100"/>
              <w:marBottom w:val="100"/>
              <w:divBdr>
                <w:top w:val="single" w:sz="2" w:space="0" w:color="D9D9E3"/>
                <w:left w:val="single" w:sz="2" w:space="0" w:color="D9D9E3"/>
                <w:bottom w:val="single" w:sz="2" w:space="0" w:color="D9D9E3"/>
                <w:right w:val="single" w:sz="2" w:space="0" w:color="D9D9E3"/>
              </w:divBdr>
              <w:divsChild>
                <w:div w:id="2052025821">
                  <w:marLeft w:val="0"/>
                  <w:marRight w:val="0"/>
                  <w:marTop w:val="0"/>
                  <w:marBottom w:val="0"/>
                  <w:divBdr>
                    <w:top w:val="single" w:sz="2" w:space="0" w:color="D9D9E3"/>
                    <w:left w:val="single" w:sz="2" w:space="0" w:color="D9D9E3"/>
                    <w:bottom w:val="single" w:sz="2" w:space="0" w:color="D9D9E3"/>
                    <w:right w:val="single" w:sz="2" w:space="0" w:color="D9D9E3"/>
                  </w:divBdr>
                  <w:divsChild>
                    <w:div w:id="2102218629">
                      <w:marLeft w:val="0"/>
                      <w:marRight w:val="0"/>
                      <w:marTop w:val="0"/>
                      <w:marBottom w:val="0"/>
                      <w:divBdr>
                        <w:top w:val="single" w:sz="2" w:space="0" w:color="D9D9E3"/>
                        <w:left w:val="single" w:sz="2" w:space="0" w:color="D9D9E3"/>
                        <w:bottom w:val="single" w:sz="2" w:space="0" w:color="D9D9E3"/>
                        <w:right w:val="single" w:sz="2" w:space="0" w:color="D9D9E3"/>
                      </w:divBdr>
                      <w:divsChild>
                        <w:div w:id="860895423">
                          <w:marLeft w:val="0"/>
                          <w:marRight w:val="0"/>
                          <w:marTop w:val="0"/>
                          <w:marBottom w:val="0"/>
                          <w:divBdr>
                            <w:top w:val="single" w:sz="2" w:space="0" w:color="D9D9E3"/>
                            <w:left w:val="single" w:sz="2" w:space="0" w:color="D9D9E3"/>
                            <w:bottom w:val="single" w:sz="2" w:space="0" w:color="D9D9E3"/>
                            <w:right w:val="single" w:sz="2" w:space="0" w:color="D9D9E3"/>
                          </w:divBdr>
                          <w:divsChild>
                            <w:div w:id="564141369">
                              <w:marLeft w:val="0"/>
                              <w:marRight w:val="0"/>
                              <w:marTop w:val="0"/>
                              <w:marBottom w:val="0"/>
                              <w:divBdr>
                                <w:top w:val="single" w:sz="2" w:space="0" w:color="D9D9E3"/>
                                <w:left w:val="single" w:sz="2" w:space="0" w:color="D9D9E3"/>
                                <w:bottom w:val="single" w:sz="2" w:space="0" w:color="D9D9E3"/>
                                <w:right w:val="single" w:sz="2" w:space="0" w:color="D9D9E3"/>
                              </w:divBdr>
                              <w:divsChild>
                                <w:div w:id="1606571035">
                                  <w:marLeft w:val="0"/>
                                  <w:marRight w:val="0"/>
                                  <w:marTop w:val="0"/>
                                  <w:marBottom w:val="0"/>
                                  <w:divBdr>
                                    <w:top w:val="single" w:sz="2" w:space="0" w:color="D9D9E3"/>
                                    <w:left w:val="single" w:sz="2" w:space="0" w:color="D9D9E3"/>
                                    <w:bottom w:val="single" w:sz="2" w:space="0" w:color="D9D9E3"/>
                                    <w:right w:val="single" w:sz="2" w:space="0" w:color="D9D9E3"/>
                                  </w:divBdr>
                                  <w:divsChild>
                                    <w:div w:id="8148763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31585061">
                      <w:marLeft w:val="0"/>
                      <w:marRight w:val="0"/>
                      <w:marTop w:val="0"/>
                      <w:marBottom w:val="0"/>
                      <w:divBdr>
                        <w:top w:val="single" w:sz="2" w:space="0" w:color="D9D9E3"/>
                        <w:left w:val="single" w:sz="2" w:space="0" w:color="D9D9E3"/>
                        <w:bottom w:val="single" w:sz="2" w:space="0" w:color="D9D9E3"/>
                        <w:right w:val="single" w:sz="2" w:space="0" w:color="D9D9E3"/>
                      </w:divBdr>
                      <w:divsChild>
                        <w:div w:id="1190876688">
                          <w:marLeft w:val="0"/>
                          <w:marRight w:val="0"/>
                          <w:marTop w:val="0"/>
                          <w:marBottom w:val="0"/>
                          <w:divBdr>
                            <w:top w:val="single" w:sz="2" w:space="0" w:color="D9D9E3"/>
                            <w:left w:val="single" w:sz="2" w:space="0" w:color="D9D9E3"/>
                            <w:bottom w:val="single" w:sz="2" w:space="0" w:color="D9D9E3"/>
                            <w:right w:val="single" w:sz="2" w:space="0" w:color="D9D9E3"/>
                          </w:divBdr>
                        </w:div>
                        <w:div w:id="1240170368">
                          <w:marLeft w:val="0"/>
                          <w:marRight w:val="0"/>
                          <w:marTop w:val="0"/>
                          <w:marBottom w:val="0"/>
                          <w:divBdr>
                            <w:top w:val="single" w:sz="2" w:space="0" w:color="D9D9E3"/>
                            <w:left w:val="single" w:sz="2" w:space="0" w:color="D9D9E3"/>
                            <w:bottom w:val="single" w:sz="2" w:space="0" w:color="D9D9E3"/>
                            <w:right w:val="single" w:sz="2" w:space="0" w:color="D9D9E3"/>
                          </w:divBdr>
                          <w:divsChild>
                            <w:div w:id="971786327">
                              <w:marLeft w:val="0"/>
                              <w:marRight w:val="0"/>
                              <w:marTop w:val="0"/>
                              <w:marBottom w:val="0"/>
                              <w:divBdr>
                                <w:top w:val="single" w:sz="2" w:space="0" w:color="D9D9E3"/>
                                <w:left w:val="single" w:sz="2" w:space="0" w:color="D9D9E3"/>
                                <w:bottom w:val="single" w:sz="2" w:space="0" w:color="D9D9E3"/>
                                <w:right w:val="single" w:sz="2" w:space="0" w:color="D9D9E3"/>
                              </w:divBdr>
                              <w:divsChild>
                                <w:div w:id="2126801422">
                                  <w:marLeft w:val="0"/>
                                  <w:marRight w:val="0"/>
                                  <w:marTop w:val="0"/>
                                  <w:marBottom w:val="0"/>
                                  <w:divBdr>
                                    <w:top w:val="single" w:sz="2" w:space="0" w:color="D9D9E3"/>
                                    <w:left w:val="single" w:sz="2" w:space="0" w:color="D9D9E3"/>
                                    <w:bottom w:val="single" w:sz="2" w:space="0" w:color="D9D9E3"/>
                                    <w:right w:val="single" w:sz="2" w:space="0" w:color="D9D9E3"/>
                                  </w:divBdr>
                                  <w:divsChild>
                                    <w:div w:id="10107213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40706966">
          <w:marLeft w:val="0"/>
          <w:marRight w:val="0"/>
          <w:marTop w:val="0"/>
          <w:marBottom w:val="0"/>
          <w:divBdr>
            <w:top w:val="single" w:sz="2" w:space="0" w:color="D9D9E3"/>
            <w:left w:val="single" w:sz="2" w:space="0" w:color="D9D9E3"/>
            <w:bottom w:val="single" w:sz="2" w:space="0" w:color="D9D9E3"/>
            <w:right w:val="single" w:sz="2" w:space="0" w:color="D9D9E3"/>
          </w:divBdr>
          <w:divsChild>
            <w:div w:id="67113249">
              <w:marLeft w:val="0"/>
              <w:marRight w:val="0"/>
              <w:marTop w:val="100"/>
              <w:marBottom w:val="100"/>
              <w:divBdr>
                <w:top w:val="single" w:sz="2" w:space="0" w:color="D9D9E3"/>
                <w:left w:val="single" w:sz="2" w:space="0" w:color="D9D9E3"/>
                <w:bottom w:val="single" w:sz="2" w:space="0" w:color="D9D9E3"/>
                <w:right w:val="single" w:sz="2" w:space="0" w:color="D9D9E3"/>
              </w:divBdr>
              <w:divsChild>
                <w:div w:id="90321573">
                  <w:marLeft w:val="0"/>
                  <w:marRight w:val="0"/>
                  <w:marTop w:val="0"/>
                  <w:marBottom w:val="0"/>
                  <w:divBdr>
                    <w:top w:val="single" w:sz="2" w:space="0" w:color="D9D9E3"/>
                    <w:left w:val="single" w:sz="2" w:space="0" w:color="D9D9E3"/>
                    <w:bottom w:val="single" w:sz="2" w:space="0" w:color="D9D9E3"/>
                    <w:right w:val="single" w:sz="2" w:space="0" w:color="D9D9E3"/>
                  </w:divBdr>
                  <w:divsChild>
                    <w:div w:id="502285159">
                      <w:marLeft w:val="0"/>
                      <w:marRight w:val="0"/>
                      <w:marTop w:val="0"/>
                      <w:marBottom w:val="0"/>
                      <w:divBdr>
                        <w:top w:val="single" w:sz="2" w:space="0" w:color="D9D9E3"/>
                        <w:left w:val="single" w:sz="2" w:space="0" w:color="D9D9E3"/>
                        <w:bottom w:val="single" w:sz="2" w:space="0" w:color="D9D9E3"/>
                        <w:right w:val="single" w:sz="2" w:space="0" w:color="D9D9E3"/>
                      </w:divBdr>
                      <w:divsChild>
                        <w:div w:id="1570070132">
                          <w:marLeft w:val="0"/>
                          <w:marRight w:val="0"/>
                          <w:marTop w:val="0"/>
                          <w:marBottom w:val="0"/>
                          <w:divBdr>
                            <w:top w:val="single" w:sz="2" w:space="0" w:color="D9D9E3"/>
                            <w:left w:val="single" w:sz="2" w:space="0" w:color="D9D9E3"/>
                            <w:bottom w:val="single" w:sz="2" w:space="0" w:color="D9D9E3"/>
                            <w:right w:val="single" w:sz="2" w:space="0" w:color="D9D9E3"/>
                          </w:divBdr>
                          <w:divsChild>
                            <w:div w:id="1739209134">
                              <w:marLeft w:val="0"/>
                              <w:marRight w:val="0"/>
                              <w:marTop w:val="0"/>
                              <w:marBottom w:val="0"/>
                              <w:divBdr>
                                <w:top w:val="single" w:sz="2" w:space="0" w:color="D9D9E3"/>
                                <w:left w:val="single" w:sz="2" w:space="0" w:color="D9D9E3"/>
                                <w:bottom w:val="single" w:sz="2" w:space="0" w:color="D9D9E3"/>
                                <w:right w:val="single" w:sz="2" w:space="0" w:color="D9D9E3"/>
                              </w:divBdr>
                              <w:divsChild>
                                <w:div w:id="990718201">
                                  <w:marLeft w:val="0"/>
                                  <w:marRight w:val="0"/>
                                  <w:marTop w:val="0"/>
                                  <w:marBottom w:val="0"/>
                                  <w:divBdr>
                                    <w:top w:val="single" w:sz="2" w:space="0" w:color="D9D9E3"/>
                                    <w:left w:val="single" w:sz="2" w:space="0" w:color="D9D9E3"/>
                                    <w:bottom w:val="single" w:sz="2" w:space="0" w:color="D9D9E3"/>
                                    <w:right w:val="single" w:sz="2" w:space="0" w:color="D9D9E3"/>
                                  </w:divBdr>
                                  <w:divsChild>
                                    <w:div w:id="18442761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80599415">
                      <w:marLeft w:val="0"/>
                      <w:marRight w:val="0"/>
                      <w:marTop w:val="0"/>
                      <w:marBottom w:val="0"/>
                      <w:divBdr>
                        <w:top w:val="single" w:sz="2" w:space="0" w:color="D9D9E3"/>
                        <w:left w:val="single" w:sz="2" w:space="0" w:color="D9D9E3"/>
                        <w:bottom w:val="single" w:sz="2" w:space="0" w:color="D9D9E3"/>
                        <w:right w:val="single" w:sz="2" w:space="0" w:color="D9D9E3"/>
                      </w:divBdr>
                      <w:divsChild>
                        <w:div w:id="1456407296">
                          <w:marLeft w:val="0"/>
                          <w:marRight w:val="0"/>
                          <w:marTop w:val="0"/>
                          <w:marBottom w:val="0"/>
                          <w:divBdr>
                            <w:top w:val="single" w:sz="2" w:space="0" w:color="D9D9E3"/>
                            <w:left w:val="single" w:sz="2" w:space="0" w:color="D9D9E3"/>
                            <w:bottom w:val="single" w:sz="2" w:space="0" w:color="D9D9E3"/>
                            <w:right w:val="single" w:sz="2" w:space="0" w:color="D9D9E3"/>
                          </w:divBdr>
                          <w:divsChild>
                            <w:div w:id="572205758">
                              <w:marLeft w:val="0"/>
                              <w:marRight w:val="0"/>
                              <w:marTop w:val="0"/>
                              <w:marBottom w:val="0"/>
                              <w:divBdr>
                                <w:top w:val="single" w:sz="2" w:space="0" w:color="D9D9E3"/>
                                <w:left w:val="single" w:sz="2" w:space="0" w:color="D9D9E3"/>
                                <w:bottom w:val="single" w:sz="2" w:space="0" w:color="D9D9E3"/>
                                <w:right w:val="single" w:sz="2" w:space="0" w:color="D9D9E3"/>
                              </w:divBdr>
                              <w:divsChild>
                                <w:div w:id="807816392">
                                  <w:marLeft w:val="0"/>
                                  <w:marRight w:val="0"/>
                                  <w:marTop w:val="0"/>
                                  <w:marBottom w:val="0"/>
                                  <w:divBdr>
                                    <w:top w:val="single" w:sz="2" w:space="0" w:color="D9D9E3"/>
                                    <w:left w:val="single" w:sz="2" w:space="0" w:color="D9D9E3"/>
                                    <w:bottom w:val="single" w:sz="2" w:space="0" w:color="D9D9E3"/>
                                    <w:right w:val="single" w:sz="2" w:space="0" w:color="D9D9E3"/>
                                  </w:divBdr>
                                  <w:divsChild>
                                    <w:div w:id="3615188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8891044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98592961">
          <w:marLeft w:val="0"/>
          <w:marRight w:val="0"/>
          <w:marTop w:val="0"/>
          <w:marBottom w:val="0"/>
          <w:divBdr>
            <w:top w:val="single" w:sz="2" w:space="0" w:color="D9D9E3"/>
            <w:left w:val="single" w:sz="2" w:space="0" w:color="D9D9E3"/>
            <w:bottom w:val="single" w:sz="2" w:space="0" w:color="D9D9E3"/>
            <w:right w:val="single" w:sz="2" w:space="0" w:color="D9D9E3"/>
          </w:divBdr>
          <w:divsChild>
            <w:div w:id="1959139785">
              <w:marLeft w:val="0"/>
              <w:marRight w:val="0"/>
              <w:marTop w:val="100"/>
              <w:marBottom w:val="100"/>
              <w:divBdr>
                <w:top w:val="single" w:sz="2" w:space="0" w:color="D9D9E3"/>
                <w:left w:val="single" w:sz="2" w:space="0" w:color="D9D9E3"/>
                <w:bottom w:val="single" w:sz="2" w:space="0" w:color="D9D9E3"/>
                <w:right w:val="single" w:sz="2" w:space="0" w:color="D9D9E3"/>
              </w:divBdr>
              <w:divsChild>
                <w:div w:id="104352039">
                  <w:marLeft w:val="0"/>
                  <w:marRight w:val="0"/>
                  <w:marTop w:val="0"/>
                  <w:marBottom w:val="0"/>
                  <w:divBdr>
                    <w:top w:val="single" w:sz="2" w:space="0" w:color="D9D9E3"/>
                    <w:left w:val="single" w:sz="2" w:space="0" w:color="D9D9E3"/>
                    <w:bottom w:val="single" w:sz="2" w:space="0" w:color="D9D9E3"/>
                    <w:right w:val="single" w:sz="2" w:space="0" w:color="D9D9E3"/>
                  </w:divBdr>
                  <w:divsChild>
                    <w:div w:id="29496922">
                      <w:marLeft w:val="0"/>
                      <w:marRight w:val="0"/>
                      <w:marTop w:val="0"/>
                      <w:marBottom w:val="0"/>
                      <w:divBdr>
                        <w:top w:val="single" w:sz="2" w:space="0" w:color="D9D9E3"/>
                        <w:left w:val="single" w:sz="2" w:space="0" w:color="D9D9E3"/>
                        <w:bottom w:val="single" w:sz="2" w:space="0" w:color="D9D9E3"/>
                        <w:right w:val="single" w:sz="2" w:space="0" w:color="D9D9E3"/>
                      </w:divBdr>
                      <w:divsChild>
                        <w:div w:id="123351293">
                          <w:marLeft w:val="0"/>
                          <w:marRight w:val="0"/>
                          <w:marTop w:val="0"/>
                          <w:marBottom w:val="0"/>
                          <w:divBdr>
                            <w:top w:val="single" w:sz="2" w:space="0" w:color="D9D9E3"/>
                            <w:left w:val="single" w:sz="2" w:space="0" w:color="D9D9E3"/>
                            <w:bottom w:val="single" w:sz="2" w:space="0" w:color="D9D9E3"/>
                            <w:right w:val="single" w:sz="2" w:space="0" w:color="D9D9E3"/>
                          </w:divBdr>
                          <w:divsChild>
                            <w:div w:id="1278105673">
                              <w:marLeft w:val="0"/>
                              <w:marRight w:val="0"/>
                              <w:marTop w:val="0"/>
                              <w:marBottom w:val="0"/>
                              <w:divBdr>
                                <w:top w:val="single" w:sz="2" w:space="0" w:color="D9D9E3"/>
                                <w:left w:val="single" w:sz="2" w:space="0" w:color="D9D9E3"/>
                                <w:bottom w:val="single" w:sz="2" w:space="0" w:color="D9D9E3"/>
                                <w:right w:val="single" w:sz="2" w:space="0" w:color="D9D9E3"/>
                              </w:divBdr>
                              <w:divsChild>
                                <w:div w:id="1792703168">
                                  <w:marLeft w:val="0"/>
                                  <w:marRight w:val="0"/>
                                  <w:marTop w:val="0"/>
                                  <w:marBottom w:val="0"/>
                                  <w:divBdr>
                                    <w:top w:val="single" w:sz="2" w:space="0" w:color="D9D9E3"/>
                                    <w:left w:val="single" w:sz="2" w:space="0" w:color="D9D9E3"/>
                                    <w:bottom w:val="single" w:sz="2" w:space="0" w:color="D9D9E3"/>
                                    <w:right w:val="single" w:sz="2" w:space="0" w:color="D9D9E3"/>
                                  </w:divBdr>
                                  <w:divsChild>
                                    <w:div w:id="2129325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3370755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30460828">
                      <w:marLeft w:val="0"/>
                      <w:marRight w:val="0"/>
                      <w:marTop w:val="0"/>
                      <w:marBottom w:val="0"/>
                      <w:divBdr>
                        <w:top w:val="single" w:sz="2" w:space="0" w:color="D9D9E3"/>
                        <w:left w:val="single" w:sz="2" w:space="0" w:color="D9D9E3"/>
                        <w:bottom w:val="single" w:sz="2" w:space="0" w:color="D9D9E3"/>
                        <w:right w:val="single" w:sz="2" w:space="0" w:color="D9D9E3"/>
                      </w:divBdr>
                      <w:divsChild>
                        <w:div w:id="1615407083">
                          <w:marLeft w:val="0"/>
                          <w:marRight w:val="0"/>
                          <w:marTop w:val="0"/>
                          <w:marBottom w:val="0"/>
                          <w:divBdr>
                            <w:top w:val="single" w:sz="2" w:space="0" w:color="D9D9E3"/>
                            <w:left w:val="single" w:sz="2" w:space="0" w:color="D9D9E3"/>
                            <w:bottom w:val="single" w:sz="2" w:space="0" w:color="D9D9E3"/>
                            <w:right w:val="single" w:sz="2" w:space="0" w:color="D9D9E3"/>
                          </w:divBdr>
                          <w:divsChild>
                            <w:div w:id="1155218872">
                              <w:marLeft w:val="0"/>
                              <w:marRight w:val="0"/>
                              <w:marTop w:val="0"/>
                              <w:marBottom w:val="0"/>
                              <w:divBdr>
                                <w:top w:val="single" w:sz="2" w:space="0" w:color="D9D9E3"/>
                                <w:left w:val="single" w:sz="2" w:space="0" w:color="D9D9E3"/>
                                <w:bottom w:val="single" w:sz="2" w:space="0" w:color="D9D9E3"/>
                                <w:right w:val="single" w:sz="2" w:space="0" w:color="D9D9E3"/>
                              </w:divBdr>
                              <w:divsChild>
                                <w:div w:id="1100952738">
                                  <w:marLeft w:val="0"/>
                                  <w:marRight w:val="0"/>
                                  <w:marTop w:val="0"/>
                                  <w:marBottom w:val="0"/>
                                  <w:divBdr>
                                    <w:top w:val="single" w:sz="2" w:space="0" w:color="D9D9E3"/>
                                    <w:left w:val="single" w:sz="2" w:space="0" w:color="D9D9E3"/>
                                    <w:bottom w:val="single" w:sz="2" w:space="0" w:color="D9D9E3"/>
                                    <w:right w:val="single" w:sz="2" w:space="0" w:color="D9D9E3"/>
                                  </w:divBdr>
                                  <w:divsChild>
                                    <w:div w:id="7081855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92106116">
          <w:marLeft w:val="0"/>
          <w:marRight w:val="0"/>
          <w:marTop w:val="0"/>
          <w:marBottom w:val="0"/>
          <w:divBdr>
            <w:top w:val="single" w:sz="2" w:space="0" w:color="D9D9E3"/>
            <w:left w:val="single" w:sz="2" w:space="0" w:color="D9D9E3"/>
            <w:bottom w:val="single" w:sz="2" w:space="0" w:color="D9D9E3"/>
            <w:right w:val="single" w:sz="2" w:space="0" w:color="D9D9E3"/>
          </w:divBdr>
          <w:divsChild>
            <w:div w:id="1576353971">
              <w:marLeft w:val="0"/>
              <w:marRight w:val="0"/>
              <w:marTop w:val="100"/>
              <w:marBottom w:val="100"/>
              <w:divBdr>
                <w:top w:val="single" w:sz="2" w:space="0" w:color="D9D9E3"/>
                <w:left w:val="single" w:sz="2" w:space="0" w:color="D9D9E3"/>
                <w:bottom w:val="single" w:sz="2" w:space="0" w:color="D9D9E3"/>
                <w:right w:val="single" w:sz="2" w:space="0" w:color="D9D9E3"/>
              </w:divBdr>
              <w:divsChild>
                <w:div w:id="141044448">
                  <w:marLeft w:val="0"/>
                  <w:marRight w:val="0"/>
                  <w:marTop w:val="0"/>
                  <w:marBottom w:val="0"/>
                  <w:divBdr>
                    <w:top w:val="single" w:sz="2" w:space="0" w:color="D9D9E3"/>
                    <w:left w:val="single" w:sz="2" w:space="0" w:color="D9D9E3"/>
                    <w:bottom w:val="single" w:sz="2" w:space="0" w:color="D9D9E3"/>
                    <w:right w:val="single" w:sz="2" w:space="0" w:color="D9D9E3"/>
                  </w:divBdr>
                  <w:divsChild>
                    <w:div w:id="55320792">
                      <w:marLeft w:val="0"/>
                      <w:marRight w:val="0"/>
                      <w:marTop w:val="0"/>
                      <w:marBottom w:val="0"/>
                      <w:divBdr>
                        <w:top w:val="single" w:sz="2" w:space="0" w:color="D9D9E3"/>
                        <w:left w:val="single" w:sz="2" w:space="0" w:color="D9D9E3"/>
                        <w:bottom w:val="single" w:sz="2" w:space="0" w:color="D9D9E3"/>
                        <w:right w:val="single" w:sz="2" w:space="0" w:color="D9D9E3"/>
                      </w:divBdr>
                      <w:divsChild>
                        <w:div w:id="723597773">
                          <w:marLeft w:val="0"/>
                          <w:marRight w:val="0"/>
                          <w:marTop w:val="0"/>
                          <w:marBottom w:val="0"/>
                          <w:divBdr>
                            <w:top w:val="single" w:sz="2" w:space="0" w:color="D9D9E3"/>
                            <w:left w:val="single" w:sz="2" w:space="0" w:color="D9D9E3"/>
                            <w:bottom w:val="single" w:sz="2" w:space="0" w:color="D9D9E3"/>
                            <w:right w:val="single" w:sz="2" w:space="0" w:color="D9D9E3"/>
                          </w:divBdr>
                          <w:divsChild>
                            <w:div w:id="847643506">
                              <w:marLeft w:val="0"/>
                              <w:marRight w:val="0"/>
                              <w:marTop w:val="0"/>
                              <w:marBottom w:val="0"/>
                              <w:divBdr>
                                <w:top w:val="single" w:sz="2" w:space="0" w:color="D9D9E3"/>
                                <w:left w:val="single" w:sz="2" w:space="0" w:color="D9D9E3"/>
                                <w:bottom w:val="single" w:sz="2" w:space="0" w:color="D9D9E3"/>
                                <w:right w:val="single" w:sz="2" w:space="0" w:color="D9D9E3"/>
                              </w:divBdr>
                              <w:divsChild>
                                <w:div w:id="342316983">
                                  <w:marLeft w:val="0"/>
                                  <w:marRight w:val="0"/>
                                  <w:marTop w:val="0"/>
                                  <w:marBottom w:val="0"/>
                                  <w:divBdr>
                                    <w:top w:val="single" w:sz="2" w:space="0" w:color="D9D9E3"/>
                                    <w:left w:val="single" w:sz="2" w:space="0" w:color="D9D9E3"/>
                                    <w:bottom w:val="single" w:sz="2" w:space="0" w:color="D9D9E3"/>
                                    <w:right w:val="single" w:sz="2" w:space="0" w:color="D9D9E3"/>
                                  </w:divBdr>
                                  <w:divsChild>
                                    <w:div w:id="1505700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64531707">
                      <w:marLeft w:val="0"/>
                      <w:marRight w:val="0"/>
                      <w:marTop w:val="0"/>
                      <w:marBottom w:val="0"/>
                      <w:divBdr>
                        <w:top w:val="single" w:sz="2" w:space="0" w:color="D9D9E3"/>
                        <w:left w:val="single" w:sz="2" w:space="0" w:color="D9D9E3"/>
                        <w:bottom w:val="single" w:sz="2" w:space="0" w:color="D9D9E3"/>
                        <w:right w:val="single" w:sz="2" w:space="0" w:color="D9D9E3"/>
                      </w:divBdr>
                      <w:divsChild>
                        <w:div w:id="261763508">
                          <w:marLeft w:val="0"/>
                          <w:marRight w:val="0"/>
                          <w:marTop w:val="0"/>
                          <w:marBottom w:val="0"/>
                          <w:divBdr>
                            <w:top w:val="single" w:sz="2" w:space="0" w:color="D9D9E3"/>
                            <w:left w:val="single" w:sz="2" w:space="0" w:color="D9D9E3"/>
                            <w:bottom w:val="single" w:sz="2" w:space="0" w:color="D9D9E3"/>
                            <w:right w:val="single" w:sz="2" w:space="0" w:color="D9D9E3"/>
                          </w:divBdr>
                        </w:div>
                        <w:div w:id="1425028258">
                          <w:marLeft w:val="0"/>
                          <w:marRight w:val="0"/>
                          <w:marTop w:val="0"/>
                          <w:marBottom w:val="0"/>
                          <w:divBdr>
                            <w:top w:val="single" w:sz="2" w:space="0" w:color="D9D9E3"/>
                            <w:left w:val="single" w:sz="2" w:space="0" w:color="D9D9E3"/>
                            <w:bottom w:val="single" w:sz="2" w:space="0" w:color="D9D9E3"/>
                            <w:right w:val="single" w:sz="2" w:space="0" w:color="D9D9E3"/>
                          </w:divBdr>
                          <w:divsChild>
                            <w:div w:id="832527972">
                              <w:marLeft w:val="0"/>
                              <w:marRight w:val="0"/>
                              <w:marTop w:val="0"/>
                              <w:marBottom w:val="0"/>
                              <w:divBdr>
                                <w:top w:val="single" w:sz="2" w:space="0" w:color="D9D9E3"/>
                                <w:left w:val="single" w:sz="2" w:space="0" w:color="D9D9E3"/>
                                <w:bottom w:val="single" w:sz="2" w:space="0" w:color="D9D9E3"/>
                                <w:right w:val="single" w:sz="2" w:space="0" w:color="D9D9E3"/>
                              </w:divBdr>
                              <w:divsChild>
                                <w:div w:id="973566071">
                                  <w:marLeft w:val="0"/>
                                  <w:marRight w:val="0"/>
                                  <w:marTop w:val="0"/>
                                  <w:marBottom w:val="0"/>
                                  <w:divBdr>
                                    <w:top w:val="single" w:sz="2" w:space="0" w:color="D9D9E3"/>
                                    <w:left w:val="single" w:sz="2" w:space="0" w:color="D9D9E3"/>
                                    <w:bottom w:val="single" w:sz="2" w:space="0" w:color="D9D9E3"/>
                                    <w:right w:val="single" w:sz="2" w:space="0" w:color="D9D9E3"/>
                                  </w:divBdr>
                                  <w:divsChild>
                                    <w:div w:id="18266243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94208639">
          <w:marLeft w:val="0"/>
          <w:marRight w:val="0"/>
          <w:marTop w:val="0"/>
          <w:marBottom w:val="0"/>
          <w:divBdr>
            <w:top w:val="single" w:sz="2" w:space="0" w:color="D9D9E3"/>
            <w:left w:val="single" w:sz="2" w:space="0" w:color="D9D9E3"/>
            <w:bottom w:val="single" w:sz="2" w:space="0" w:color="D9D9E3"/>
            <w:right w:val="single" w:sz="2" w:space="0" w:color="D9D9E3"/>
          </w:divBdr>
          <w:divsChild>
            <w:div w:id="760031216">
              <w:marLeft w:val="0"/>
              <w:marRight w:val="0"/>
              <w:marTop w:val="100"/>
              <w:marBottom w:val="100"/>
              <w:divBdr>
                <w:top w:val="single" w:sz="2" w:space="0" w:color="D9D9E3"/>
                <w:left w:val="single" w:sz="2" w:space="0" w:color="D9D9E3"/>
                <w:bottom w:val="single" w:sz="2" w:space="0" w:color="D9D9E3"/>
                <w:right w:val="single" w:sz="2" w:space="0" w:color="D9D9E3"/>
              </w:divBdr>
              <w:divsChild>
                <w:div w:id="408505604">
                  <w:marLeft w:val="0"/>
                  <w:marRight w:val="0"/>
                  <w:marTop w:val="0"/>
                  <w:marBottom w:val="0"/>
                  <w:divBdr>
                    <w:top w:val="single" w:sz="2" w:space="0" w:color="D9D9E3"/>
                    <w:left w:val="single" w:sz="2" w:space="0" w:color="D9D9E3"/>
                    <w:bottom w:val="single" w:sz="2" w:space="0" w:color="D9D9E3"/>
                    <w:right w:val="single" w:sz="2" w:space="0" w:color="D9D9E3"/>
                  </w:divBdr>
                  <w:divsChild>
                    <w:div w:id="217938756">
                      <w:marLeft w:val="0"/>
                      <w:marRight w:val="0"/>
                      <w:marTop w:val="0"/>
                      <w:marBottom w:val="0"/>
                      <w:divBdr>
                        <w:top w:val="single" w:sz="2" w:space="0" w:color="D9D9E3"/>
                        <w:left w:val="single" w:sz="2" w:space="0" w:color="D9D9E3"/>
                        <w:bottom w:val="single" w:sz="2" w:space="0" w:color="D9D9E3"/>
                        <w:right w:val="single" w:sz="2" w:space="0" w:color="D9D9E3"/>
                      </w:divBdr>
                      <w:divsChild>
                        <w:div w:id="190345702">
                          <w:marLeft w:val="0"/>
                          <w:marRight w:val="0"/>
                          <w:marTop w:val="0"/>
                          <w:marBottom w:val="0"/>
                          <w:divBdr>
                            <w:top w:val="single" w:sz="2" w:space="0" w:color="D9D9E3"/>
                            <w:left w:val="single" w:sz="2" w:space="0" w:color="D9D9E3"/>
                            <w:bottom w:val="single" w:sz="2" w:space="0" w:color="D9D9E3"/>
                            <w:right w:val="single" w:sz="2" w:space="0" w:color="D9D9E3"/>
                          </w:divBdr>
                        </w:div>
                        <w:div w:id="398092552">
                          <w:marLeft w:val="0"/>
                          <w:marRight w:val="0"/>
                          <w:marTop w:val="0"/>
                          <w:marBottom w:val="0"/>
                          <w:divBdr>
                            <w:top w:val="single" w:sz="2" w:space="0" w:color="D9D9E3"/>
                            <w:left w:val="single" w:sz="2" w:space="0" w:color="D9D9E3"/>
                            <w:bottom w:val="single" w:sz="2" w:space="0" w:color="D9D9E3"/>
                            <w:right w:val="single" w:sz="2" w:space="0" w:color="D9D9E3"/>
                          </w:divBdr>
                          <w:divsChild>
                            <w:div w:id="1751122491">
                              <w:marLeft w:val="0"/>
                              <w:marRight w:val="0"/>
                              <w:marTop w:val="0"/>
                              <w:marBottom w:val="0"/>
                              <w:divBdr>
                                <w:top w:val="single" w:sz="2" w:space="0" w:color="D9D9E3"/>
                                <w:left w:val="single" w:sz="2" w:space="0" w:color="D9D9E3"/>
                                <w:bottom w:val="single" w:sz="2" w:space="0" w:color="D9D9E3"/>
                                <w:right w:val="single" w:sz="2" w:space="0" w:color="D9D9E3"/>
                              </w:divBdr>
                              <w:divsChild>
                                <w:div w:id="16008867">
                                  <w:marLeft w:val="0"/>
                                  <w:marRight w:val="0"/>
                                  <w:marTop w:val="0"/>
                                  <w:marBottom w:val="0"/>
                                  <w:divBdr>
                                    <w:top w:val="single" w:sz="2" w:space="0" w:color="D9D9E3"/>
                                    <w:left w:val="single" w:sz="2" w:space="0" w:color="D9D9E3"/>
                                    <w:bottom w:val="single" w:sz="2" w:space="0" w:color="D9D9E3"/>
                                    <w:right w:val="single" w:sz="2" w:space="0" w:color="D9D9E3"/>
                                  </w:divBdr>
                                  <w:divsChild>
                                    <w:div w:id="10324137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68014105">
                      <w:marLeft w:val="0"/>
                      <w:marRight w:val="0"/>
                      <w:marTop w:val="0"/>
                      <w:marBottom w:val="0"/>
                      <w:divBdr>
                        <w:top w:val="single" w:sz="2" w:space="0" w:color="D9D9E3"/>
                        <w:left w:val="single" w:sz="2" w:space="0" w:color="D9D9E3"/>
                        <w:bottom w:val="single" w:sz="2" w:space="0" w:color="D9D9E3"/>
                        <w:right w:val="single" w:sz="2" w:space="0" w:color="D9D9E3"/>
                      </w:divBdr>
                      <w:divsChild>
                        <w:div w:id="515660181">
                          <w:marLeft w:val="0"/>
                          <w:marRight w:val="0"/>
                          <w:marTop w:val="0"/>
                          <w:marBottom w:val="0"/>
                          <w:divBdr>
                            <w:top w:val="single" w:sz="2" w:space="0" w:color="D9D9E3"/>
                            <w:left w:val="single" w:sz="2" w:space="0" w:color="D9D9E3"/>
                            <w:bottom w:val="single" w:sz="2" w:space="0" w:color="D9D9E3"/>
                            <w:right w:val="single" w:sz="2" w:space="0" w:color="D9D9E3"/>
                          </w:divBdr>
                          <w:divsChild>
                            <w:div w:id="1020472304">
                              <w:marLeft w:val="0"/>
                              <w:marRight w:val="0"/>
                              <w:marTop w:val="0"/>
                              <w:marBottom w:val="0"/>
                              <w:divBdr>
                                <w:top w:val="single" w:sz="2" w:space="0" w:color="D9D9E3"/>
                                <w:left w:val="single" w:sz="2" w:space="0" w:color="D9D9E3"/>
                                <w:bottom w:val="single" w:sz="2" w:space="0" w:color="D9D9E3"/>
                                <w:right w:val="single" w:sz="2" w:space="0" w:color="D9D9E3"/>
                              </w:divBdr>
                              <w:divsChild>
                                <w:div w:id="850874672">
                                  <w:marLeft w:val="0"/>
                                  <w:marRight w:val="0"/>
                                  <w:marTop w:val="0"/>
                                  <w:marBottom w:val="0"/>
                                  <w:divBdr>
                                    <w:top w:val="single" w:sz="2" w:space="0" w:color="D9D9E3"/>
                                    <w:left w:val="single" w:sz="2" w:space="0" w:color="D9D9E3"/>
                                    <w:bottom w:val="single" w:sz="2" w:space="0" w:color="D9D9E3"/>
                                    <w:right w:val="single" w:sz="2" w:space="0" w:color="D9D9E3"/>
                                  </w:divBdr>
                                  <w:divsChild>
                                    <w:div w:id="7547896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15833996">
          <w:marLeft w:val="0"/>
          <w:marRight w:val="0"/>
          <w:marTop w:val="0"/>
          <w:marBottom w:val="0"/>
          <w:divBdr>
            <w:top w:val="single" w:sz="2" w:space="0" w:color="D9D9E3"/>
            <w:left w:val="single" w:sz="2" w:space="0" w:color="D9D9E3"/>
            <w:bottom w:val="single" w:sz="2" w:space="0" w:color="D9D9E3"/>
            <w:right w:val="single" w:sz="2" w:space="0" w:color="D9D9E3"/>
          </w:divBdr>
          <w:divsChild>
            <w:div w:id="1562329605">
              <w:marLeft w:val="0"/>
              <w:marRight w:val="0"/>
              <w:marTop w:val="100"/>
              <w:marBottom w:val="100"/>
              <w:divBdr>
                <w:top w:val="single" w:sz="2" w:space="0" w:color="D9D9E3"/>
                <w:left w:val="single" w:sz="2" w:space="0" w:color="D9D9E3"/>
                <w:bottom w:val="single" w:sz="2" w:space="0" w:color="D9D9E3"/>
                <w:right w:val="single" w:sz="2" w:space="0" w:color="D9D9E3"/>
              </w:divBdr>
              <w:divsChild>
                <w:div w:id="229539107">
                  <w:marLeft w:val="0"/>
                  <w:marRight w:val="0"/>
                  <w:marTop w:val="0"/>
                  <w:marBottom w:val="0"/>
                  <w:divBdr>
                    <w:top w:val="single" w:sz="2" w:space="0" w:color="D9D9E3"/>
                    <w:left w:val="single" w:sz="2" w:space="0" w:color="D9D9E3"/>
                    <w:bottom w:val="single" w:sz="2" w:space="0" w:color="D9D9E3"/>
                    <w:right w:val="single" w:sz="2" w:space="0" w:color="D9D9E3"/>
                  </w:divBdr>
                  <w:divsChild>
                    <w:div w:id="114180124">
                      <w:marLeft w:val="0"/>
                      <w:marRight w:val="0"/>
                      <w:marTop w:val="0"/>
                      <w:marBottom w:val="0"/>
                      <w:divBdr>
                        <w:top w:val="single" w:sz="2" w:space="0" w:color="D9D9E3"/>
                        <w:left w:val="single" w:sz="2" w:space="0" w:color="D9D9E3"/>
                        <w:bottom w:val="single" w:sz="2" w:space="0" w:color="D9D9E3"/>
                        <w:right w:val="single" w:sz="2" w:space="0" w:color="D9D9E3"/>
                      </w:divBdr>
                      <w:divsChild>
                        <w:div w:id="518858089">
                          <w:marLeft w:val="0"/>
                          <w:marRight w:val="0"/>
                          <w:marTop w:val="0"/>
                          <w:marBottom w:val="0"/>
                          <w:divBdr>
                            <w:top w:val="single" w:sz="2" w:space="0" w:color="D9D9E3"/>
                            <w:left w:val="single" w:sz="2" w:space="0" w:color="D9D9E3"/>
                            <w:bottom w:val="single" w:sz="2" w:space="0" w:color="D9D9E3"/>
                            <w:right w:val="single" w:sz="2" w:space="0" w:color="D9D9E3"/>
                          </w:divBdr>
                        </w:div>
                        <w:div w:id="1165436384">
                          <w:marLeft w:val="0"/>
                          <w:marRight w:val="0"/>
                          <w:marTop w:val="0"/>
                          <w:marBottom w:val="0"/>
                          <w:divBdr>
                            <w:top w:val="single" w:sz="2" w:space="0" w:color="D9D9E3"/>
                            <w:left w:val="single" w:sz="2" w:space="0" w:color="D9D9E3"/>
                            <w:bottom w:val="single" w:sz="2" w:space="0" w:color="D9D9E3"/>
                            <w:right w:val="single" w:sz="2" w:space="0" w:color="D9D9E3"/>
                          </w:divBdr>
                          <w:divsChild>
                            <w:div w:id="360666577">
                              <w:marLeft w:val="0"/>
                              <w:marRight w:val="0"/>
                              <w:marTop w:val="0"/>
                              <w:marBottom w:val="0"/>
                              <w:divBdr>
                                <w:top w:val="single" w:sz="2" w:space="0" w:color="D9D9E3"/>
                                <w:left w:val="single" w:sz="2" w:space="0" w:color="D9D9E3"/>
                                <w:bottom w:val="single" w:sz="2" w:space="0" w:color="D9D9E3"/>
                                <w:right w:val="single" w:sz="2" w:space="0" w:color="D9D9E3"/>
                              </w:divBdr>
                              <w:divsChild>
                                <w:div w:id="1946036361">
                                  <w:marLeft w:val="0"/>
                                  <w:marRight w:val="0"/>
                                  <w:marTop w:val="0"/>
                                  <w:marBottom w:val="0"/>
                                  <w:divBdr>
                                    <w:top w:val="single" w:sz="2" w:space="0" w:color="D9D9E3"/>
                                    <w:left w:val="single" w:sz="2" w:space="0" w:color="D9D9E3"/>
                                    <w:bottom w:val="single" w:sz="2" w:space="0" w:color="D9D9E3"/>
                                    <w:right w:val="single" w:sz="2" w:space="0" w:color="D9D9E3"/>
                                  </w:divBdr>
                                  <w:divsChild>
                                    <w:div w:id="9865202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42063469">
                      <w:marLeft w:val="0"/>
                      <w:marRight w:val="0"/>
                      <w:marTop w:val="0"/>
                      <w:marBottom w:val="0"/>
                      <w:divBdr>
                        <w:top w:val="single" w:sz="2" w:space="0" w:color="D9D9E3"/>
                        <w:left w:val="single" w:sz="2" w:space="0" w:color="D9D9E3"/>
                        <w:bottom w:val="single" w:sz="2" w:space="0" w:color="D9D9E3"/>
                        <w:right w:val="single" w:sz="2" w:space="0" w:color="D9D9E3"/>
                      </w:divBdr>
                      <w:divsChild>
                        <w:div w:id="719863911">
                          <w:marLeft w:val="0"/>
                          <w:marRight w:val="0"/>
                          <w:marTop w:val="0"/>
                          <w:marBottom w:val="0"/>
                          <w:divBdr>
                            <w:top w:val="single" w:sz="2" w:space="0" w:color="D9D9E3"/>
                            <w:left w:val="single" w:sz="2" w:space="0" w:color="D9D9E3"/>
                            <w:bottom w:val="single" w:sz="2" w:space="0" w:color="D9D9E3"/>
                            <w:right w:val="single" w:sz="2" w:space="0" w:color="D9D9E3"/>
                          </w:divBdr>
                          <w:divsChild>
                            <w:div w:id="902062445">
                              <w:marLeft w:val="0"/>
                              <w:marRight w:val="0"/>
                              <w:marTop w:val="0"/>
                              <w:marBottom w:val="0"/>
                              <w:divBdr>
                                <w:top w:val="single" w:sz="2" w:space="0" w:color="D9D9E3"/>
                                <w:left w:val="single" w:sz="2" w:space="0" w:color="D9D9E3"/>
                                <w:bottom w:val="single" w:sz="2" w:space="0" w:color="D9D9E3"/>
                                <w:right w:val="single" w:sz="2" w:space="0" w:color="D9D9E3"/>
                              </w:divBdr>
                              <w:divsChild>
                                <w:div w:id="937130397">
                                  <w:marLeft w:val="0"/>
                                  <w:marRight w:val="0"/>
                                  <w:marTop w:val="0"/>
                                  <w:marBottom w:val="0"/>
                                  <w:divBdr>
                                    <w:top w:val="single" w:sz="2" w:space="0" w:color="D9D9E3"/>
                                    <w:left w:val="single" w:sz="2" w:space="0" w:color="D9D9E3"/>
                                    <w:bottom w:val="single" w:sz="2" w:space="0" w:color="D9D9E3"/>
                                    <w:right w:val="single" w:sz="2" w:space="0" w:color="D9D9E3"/>
                                  </w:divBdr>
                                  <w:divsChild>
                                    <w:div w:id="13294096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68276610">
          <w:marLeft w:val="0"/>
          <w:marRight w:val="0"/>
          <w:marTop w:val="0"/>
          <w:marBottom w:val="0"/>
          <w:divBdr>
            <w:top w:val="single" w:sz="2" w:space="0" w:color="D9D9E3"/>
            <w:left w:val="single" w:sz="2" w:space="0" w:color="D9D9E3"/>
            <w:bottom w:val="single" w:sz="2" w:space="0" w:color="D9D9E3"/>
            <w:right w:val="single" w:sz="2" w:space="0" w:color="D9D9E3"/>
          </w:divBdr>
          <w:divsChild>
            <w:div w:id="839807653">
              <w:marLeft w:val="0"/>
              <w:marRight w:val="0"/>
              <w:marTop w:val="100"/>
              <w:marBottom w:val="100"/>
              <w:divBdr>
                <w:top w:val="single" w:sz="2" w:space="0" w:color="D9D9E3"/>
                <w:left w:val="single" w:sz="2" w:space="0" w:color="D9D9E3"/>
                <w:bottom w:val="single" w:sz="2" w:space="0" w:color="D9D9E3"/>
                <w:right w:val="single" w:sz="2" w:space="0" w:color="D9D9E3"/>
              </w:divBdr>
              <w:divsChild>
                <w:div w:id="598636363">
                  <w:marLeft w:val="0"/>
                  <w:marRight w:val="0"/>
                  <w:marTop w:val="0"/>
                  <w:marBottom w:val="0"/>
                  <w:divBdr>
                    <w:top w:val="single" w:sz="2" w:space="0" w:color="D9D9E3"/>
                    <w:left w:val="single" w:sz="2" w:space="0" w:color="D9D9E3"/>
                    <w:bottom w:val="single" w:sz="2" w:space="0" w:color="D9D9E3"/>
                    <w:right w:val="single" w:sz="2" w:space="0" w:color="D9D9E3"/>
                  </w:divBdr>
                  <w:divsChild>
                    <w:div w:id="1353804698">
                      <w:marLeft w:val="0"/>
                      <w:marRight w:val="0"/>
                      <w:marTop w:val="0"/>
                      <w:marBottom w:val="0"/>
                      <w:divBdr>
                        <w:top w:val="single" w:sz="2" w:space="0" w:color="D9D9E3"/>
                        <w:left w:val="single" w:sz="2" w:space="0" w:color="D9D9E3"/>
                        <w:bottom w:val="single" w:sz="2" w:space="0" w:color="D9D9E3"/>
                        <w:right w:val="single" w:sz="2" w:space="0" w:color="D9D9E3"/>
                      </w:divBdr>
                      <w:divsChild>
                        <w:div w:id="601960724">
                          <w:marLeft w:val="0"/>
                          <w:marRight w:val="0"/>
                          <w:marTop w:val="0"/>
                          <w:marBottom w:val="0"/>
                          <w:divBdr>
                            <w:top w:val="single" w:sz="2" w:space="0" w:color="D9D9E3"/>
                            <w:left w:val="single" w:sz="2" w:space="0" w:color="D9D9E3"/>
                            <w:bottom w:val="single" w:sz="2" w:space="0" w:color="D9D9E3"/>
                            <w:right w:val="single" w:sz="2" w:space="0" w:color="D9D9E3"/>
                          </w:divBdr>
                        </w:div>
                        <w:div w:id="2041971634">
                          <w:marLeft w:val="0"/>
                          <w:marRight w:val="0"/>
                          <w:marTop w:val="0"/>
                          <w:marBottom w:val="0"/>
                          <w:divBdr>
                            <w:top w:val="single" w:sz="2" w:space="0" w:color="D9D9E3"/>
                            <w:left w:val="single" w:sz="2" w:space="0" w:color="D9D9E3"/>
                            <w:bottom w:val="single" w:sz="2" w:space="0" w:color="D9D9E3"/>
                            <w:right w:val="single" w:sz="2" w:space="0" w:color="D9D9E3"/>
                          </w:divBdr>
                          <w:divsChild>
                            <w:div w:id="1357002002">
                              <w:marLeft w:val="0"/>
                              <w:marRight w:val="0"/>
                              <w:marTop w:val="0"/>
                              <w:marBottom w:val="0"/>
                              <w:divBdr>
                                <w:top w:val="single" w:sz="2" w:space="0" w:color="D9D9E3"/>
                                <w:left w:val="single" w:sz="2" w:space="0" w:color="D9D9E3"/>
                                <w:bottom w:val="single" w:sz="2" w:space="0" w:color="D9D9E3"/>
                                <w:right w:val="single" w:sz="2" w:space="0" w:color="D9D9E3"/>
                              </w:divBdr>
                              <w:divsChild>
                                <w:div w:id="1064791190">
                                  <w:marLeft w:val="0"/>
                                  <w:marRight w:val="0"/>
                                  <w:marTop w:val="0"/>
                                  <w:marBottom w:val="0"/>
                                  <w:divBdr>
                                    <w:top w:val="single" w:sz="2" w:space="0" w:color="D9D9E3"/>
                                    <w:left w:val="single" w:sz="2" w:space="0" w:color="D9D9E3"/>
                                    <w:bottom w:val="single" w:sz="2" w:space="0" w:color="D9D9E3"/>
                                    <w:right w:val="single" w:sz="2" w:space="0" w:color="D9D9E3"/>
                                  </w:divBdr>
                                  <w:divsChild>
                                    <w:div w:id="15356519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89569614">
                      <w:marLeft w:val="0"/>
                      <w:marRight w:val="0"/>
                      <w:marTop w:val="0"/>
                      <w:marBottom w:val="0"/>
                      <w:divBdr>
                        <w:top w:val="single" w:sz="2" w:space="0" w:color="D9D9E3"/>
                        <w:left w:val="single" w:sz="2" w:space="0" w:color="D9D9E3"/>
                        <w:bottom w:val="single" w:sz="2" w:space="0" w:color="D9D9E3"/>
                        <w:right w:val="single" w:sz="2" w:space="0" w:color="D9D9E3"/>
                      </w:divBdr>
                      <w:divsChild>
                        <w:div w:id="324286019">
                          <w:marLeft w:val="0"/>
                          <w:marRight w:val="0"/>
                          <w:marTop w:val="0"/>
                          <w:marBottom w:val="0"/>
                          <w:divBdr>
                            <w:top w:val="single" w:sz="2" w:space="0" w:color="D9D9E3"/>
                            <w:left w:val="single" w:sz="2" w:space="0" w:color="D9D9E3"/>
                            <w:bottom w:val="single" w:sz="2" w:space="0" w:color="D9D9E3"/>
                            <w:right w:val="single" w:sz="2" w:space="0" w:color="D9D9E3"/>
                          </w:divBdr>
                          <w:divsChild>
                            <w:div w:id="2103213819">
                              <w:marLeft w:val="0"/>
                              <w:marRight w:val="0"/>
                              <w:marTop w:val="0"/>
                              <w:marBottom w:val="0"/>
                              <w:divBdr>
                                <w:top w:val="single" w:sz="2" w:space="0" w:color="D9D9E3"/>
                                <w:left w:val="single" w:sz="2" w:space="0" w:color="D9D9E3"/>
                                <w:bottom w:val="single" w:sz="2" w:space="0" w:color="D9D9E3"/>
                                <w:right w:val="single" w:sz="2" w:space="0" w:color="D9D9E3"/>
                              </w:divBdr>
                              <w:divsChild>
                                <w:div w:id="119228738">
                                  <w:marLeft w:val="0"/>
                                  <w:marRight w:val="0"/>
                                  <w:marTop w:val="0"/>
                                  <w:marBottom w:val="0"/>
                                  <w:divBdr>
                                    <w:top w:val="single" w:sz="2" w:space="0" w:color="D9D9E3"/>
                                    <w:left w:val="single" w:sz="2" w:space="0" w:color="D9D9E3"/>
                                    <w:bottom w:val="single" w:sz="2" w:space="0" w:color="D9D9E3"/>
                                    <w:right w:val="single" w:sz="2" w:space="0" w:color="D9D9E3"/>
                                  </w:divBdr>
                                  <w:divsChild>
                                    <w:div w:id="10822620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77835033">
          <w:marLeft w:val="0"/>
          <w:marRight w:val="0"/>
          <w:marTop w:val="0"/>
          <w:marBottom w:val="0"/>
          <w:divBdr>
            <w:top w:val="single" w:sz="2" w:space="0" w:color="D9D9E3"/>
            <w:left w:val="single" w:sz="2" w:space="0" w:color="D9D9E3"/>
            <w:bottom w:val="single" w:sz="2" w:space="0" w:color="D9D9E3"/>
            <w:right w:val="single" w:sz="2" w:space="0" w:color="D9D9E3"/>
          </w:divBdr>
          <w:divsChild>
            <w:div w:id="2110462086">
              <w:marLeft w:val="0"/>
              <w:marRight w:val="0"/>
              <w:marTop w:val="100"/>
              <w:marBottom w:val="100"/>
              <w:divBdr>
                <w:top w:val="single" w:sz="2" w:space="0" w:color="D9D9E3"/>
                <w:left w:val="single" w:sz="2" w:space="0" w:color="D9D9E3"/>
                <w:bottom w:val="single" w:sz="2" w:space="0" w:color="D9D9E3"/>
                <w:right w:val="single" w:sz="2" w:space="0" w:color="D9D9E3"/>
              </w:divBdr>
              <w:divsChild>
                <w:div w:id="1163004712">
                  <w:marLeft w:val="0"/>
                  <w:marRight w:val="0"/>
                  <w:marTop w:val="0"/>
                  <w:marBottom w:val="0"/>
                  <w:divBdr>
                    <w:top w:val="single" w:sz="2" w:space="0" w:color="D9D9E3"/>
                    <w:left w:val="single" w:sz="2" w:space="0" w:color="D9D9E3"/>
                    <w:bottom w:val="single" w:sz="2" w:space="0" w:color="D9D9E3"/>
                    <w:right w:val="single" w:sz="2" w:space="0" w:color="D9D9E3"/>
                  </w:divBdr>
                  <w:divsChild>
                    <w:div w:id="527372107">
                      <w:marLeft w:val="0"/>
                      <w:marRight w:val="0"/>
                      <w:marTop w:val="0"/>
                      <w:marBottom w:val="0"/>
                      <w:divBdr>
                        <w:top w:val="single" w:sz="2" w:space="0" w:color="D9D9E3"/>
                        <w:left w:val="single" w:sz="2" w:space="0" w:color="D9D9E3"/>
                        <w:bottom w:val="single" w:sz="2" w:space="0" w:color="D9D9E3"/>
                        <w:right w:val="single" w:sz="2" w:space="0" w:color="D9D9E3"/>
                      </w:divBdr>
                      <w:divsChild>
                        <w:div w:id="509755474">
                          <w:marLeft w:val="0"/>
                          <w:marRight w:val="0"/>
                          <w:marTop w:val="0"/>
                          <w:marBottom w:val="0"/>
                          <w:divBdr>
                            <w:top w:val="single" w:sz="2" w:space="0" w:color="D9D9E3"/>
                            <w:left w:val="single" w:sz="2" w:space="0" w:color="D9D9E3"/>
                            <w:bottom w:val="single" w:sz="2" w:space="0" w:color="D9D9E3"/>
                            <w:right w:val="single" w:sz="2" w:space="0" w:color="D9D9E3"/>
                          </w:divBdr>
                          <w:divsChild>
                            <w:div w:id="1099108427">
                              <w:marLeft w:val="0"/>
                              <w:marRight w:val="0"/>
                              <w:marTop w:val="0"/>
                              <w:marBottom w:val="0"/>
                              <w:divBdr>
                                <w:top w:val="single" w:sz="2" w:space="0" w:color="D9D9E3"/>
                                <w:left w:val="single" w:sz="2" w:space="0" w:color="D9D9E3"/>
                                <w:bottom w:val="single" w:sz="2" w:space="0" w:color="D9D9E3"/>
                                <w:right w:val="single" w:sz="2" w:space="0" w:color="D9D9E3"/>
                              </w:divBdr>
                              <w:divsChild>
                                <w:div w:id="1713073979">
                                  <w:marLeft w:val="0"/>
                                  <w:marRight w:val="0"/>
                                  <w:marTop w:val="0"/>
                                  <w:marBottom w:val="0"/>
                                  <w:divBdr>
                                    <w:top w:val="single" w:sz="2" w:space="0" w:color="D9D9E3"/>
                                    <w:left w:val="single" w:sz="2" w:space="0" w:color="D9D9E3"/>
                                    <w:bottom w:val="single" w:sz="2" w:space="0" w:color="D9D9E3"/>
                                    <w:right w:val="single" w:sz="2" w:space="0" w:color="D9D9E3"/>
                                  </w:divBdr>
                                  <w:divsChild>
                                    <w:div w:id="7940997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7076338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37444061">
                      <w:marLeft w:val="0"/>
                      <w:marRight w:val="0"/>
                      <w:marTop w:val="0"/>
                      <w:marBottom w:val="0"/>
                      <w:divBdr>
                        <w:top w:val="single" w:sz="2" w:space="0" w:color="D9D9E3"/>
                        <w:left w:val="single" w:sz="2" w:space="0" w:color="D9D9E3"/>
                        <w:bottom w:val="single" w:sz="2" w:space="0" w:color="D9D9E3"/>
                        <w:right w:val="single" w:sz="2" w:space="0" w:color="D9D9E3"/>
                      </w:divBdr>
                      <w:divsChild>
                        <w:div w:id="797838406">
                          <w:marLeft w:val="0"/>
                          <w:marRight w:val="0"/>
                          <w:marTop w:val="0"/>
                          <w:marBottom w:val="0"/>
                          <w:divBdr>
                            <w:top w:val="single" w:sz="2" w:space="0" w:color="D9D9E3"/>
                            <w:left w:val="single" w:sz="2" w:space="0" w:color="D9D9E3"/>
                            <w:bottom w:val="single" w:sz="2" w:space="0" w:color="D9D9E3"/>
                            <w:right w:val="single" w:sz="2" w:space="0" w:color="D9D9E3"/>
                          </w:divBdr>
                          <w:divsChild>
                            <w:div w:id="2001999551">
                              <w:marLeft w:val="0"/>
                              <w:marRight w:val="0"/>
                              <w:marTop w:val="0"/>
                              <w:marBottom w:val="0"/>
                              <w:divBdr>
                                <w:top w:val="single" w:sz="2" w:space="0" w:color="D9D9E3"/>
                                <w:left w:val="single" w:sz="2" w:space="0" w:color="D9D9E3"/>
                                <w:bottom w:val="single" w:sz="2" w:space="0" w:color="D9D9E3"/>
                                <w:right w:val="single" w:sz="2" w:space="0" w:color="D9D9E3"/>
                              </w:divBdr>
                              <w:divsChild>
                                <w:div w:id="528101639">
                                  <w:marLeft w:val="0"/>
                                  <w:marRight w:val="0"/>
                                  <w:marTop w:val="0"/>
                                  <w:marBottom w:val="0"/>
                                  <w:divBdr>
                                    <w:top w:val="single" w:sz="2" w:space="0" w:color="D9D9E3"/>
                                    <w:left w:val="single" w:sz="2" w:space="0" w:color="D9D9E3"/>
                                    <w:bottom w:val="single" w:sz="2" w:space="0" w:color="D9D9E3"/>
                                    <w:right w:val="single" w:sz="2" w:space="0" w:color="D9D9E3"/>
                                  </w:divBdr>
                                  <w:divsChild>
                                    <w:div w:id="21249546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96334708">
          <w:marLeft w:val="0"/>
          <w:marRight w:val="0"/>
          <w:marTop w:val="0"/>
          <w:marBottom w:val="0"/>
          <w:divBdr>
            <w:top w:val="single" w:sz="2" w:space="0" w:color="D9D9E3"/>
            <w:left w:val="single" w:sz="2" w:space="0" w:color="D9D9E3"/>
            <w:bottom w:val="single" w:sz="2" w:space="0" w:color="D9D9E3"/>
            <w:right w:val="single" w:sz="2" w:space="0" w:color="D9D9E3"/>
          </w:divBdr>
          <w:divsChild>
            <w:div w:id="1476097608">
              <w:marLeft w:val="0"/>
              <w:marRight w:val="0"/>
              <w:marTop w:val="100"/>
              <w:marBottom w:val="100"/>
              <w:divBdr>
                <w:top w:val="single" w:sz="2" w:space="0" w:color="D9D9E3"/>
                <w:left w:val="single" w:sz="2" w:space="0" w:color="D9D9E3"/>
                <w:bottom w:val="single" w:sz="2" w:space="0" w:color="D9D9E3"/>
                <w:right w:val="single" w:sz="2" w:space="0" w:color="D9D9E3"/>
              </w:divBdr>
              <w:divsChild>
                <w:div w:id="1851093412">
                  <w:marLeft w:val="0"/>
                  <w:marRight w:val="0"/>
                  <w:marTop w:val="0"/>
                  <w:marBottom w:val="0"/>
                  <w:divBdr>
                    <w:top w:val="single" w:sz="2" w:space="0" w:color="D9D9E3"/>
                    <w:left w:val="single" w:sz="2" w:space="0" w:color="D9D9E3"/>
                    <w:bottom w:val="single" w:sz="2" w:space="0" w:color="D9D9E3"/>
                    <w:right w:val="single" w:sz="2" w:space="0" w:color="D9D9E3"/>
                  </w:divBdr>
                  <w:divsChild>
                    <w:div w:id="1670210663">
                      <w:marLeft w:val="0"/>
                      <w:marRight w:val="0"/>
                      <w:marTop w:val="0"/>
                      <w:marBottom w:val="0"/>
                      <w:divBdr>
                        <w:top w:val="single" w:sz="2" w:space="0" w:color="D9D9E3"/>
                        <w:left w:val="single" w:sz="2" w:space="0" w:color="D9D9E3"/>
                        <w:bottom w:val="single" w:sz="2" w:space="0" w:color="D9D9E3"/>
                        <w:right w:val="single" w:sz="2" w:space="0" w:color="D9D9E3"/>
                      </w:divBdr>
                      <w:divsChild>
                        <w:div w:id="721102299">
                          <w:marLeft w:val="0"/>
                          <w:marRight w:val="0"/>
                          <w:marTop w:val="0"/>
                          <w:marBottom w:val="0"/>
                          <w:divBdr>
                            <w:top w:val="single" w:sz="2" w:space="0" w:color="D9D9E3"/>
                            <w:left w:val="single" w:sz="2" w:space="0" w:color="D9D9E3"/>
                            <w:bottom w:val="single" w:sz="2" w:space="0" w:color="D9D9E3"/>
                            <w:right w:val="single" w:sz="2" w:space="0" w:color="D9D9E3"/>
                          </w:divBdr>
                          <w:divsChild>
                            <w:div w:id="1785614626">
                              <w:marLeft w:val="0"/>
                              <w:marRight w:val="0"/>
                              <w:marTop w:val="0"/>
                              <w:marBottom w:val="0"/>
                              <w:divBdr>
                                <w:top w:val="single" w:sz="2" w:space="0" w:color="D9D9E3"/>
                                <w:left w:val="single" w:sz="2" w:space="0" w:color="D9D9E3"/>
                                <w:bottom w:val="single" w:sz="2" w:space="0" w:color="D9D9E3"/>
                                <w:right w:val="single" w:sz="2" w:space="0" w:color="D9D9E3"/>
                              </w:divBdr>
                              <w:divsChild>
                                <w:div w:id="1456607369">
                                  <w:marLeft w:val="0"/>
                                  <w:marRight w:val="0"/>
                                  <w:marTop w:val="0"/>
                                  <w:marBottom w:val="0"/>
                                  <w:divBdr>
                                    <w:top w:val="single" w:sz="2" w:space="0" w:color="D9D9E3"/>
                                    <w:left w:val="single" w:sz="2" w:space="0" w:color="D9D9E3"/>
                                    <w:bottom w:val="single" w:sz="2" w:space="0" w:color="D9D9E3"/>
                                    <w:right w:val="single" w:sz="2" w:space="0" w:color="D9D9E3"/>
                                  </w:divBdr>
                                  <w:divsChild>
                                    <w:div w:id="3539685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1639378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08740427">
                      <w:marLeft w:val="0"/>
                      <w:marRight w:val="0"/>
                      <w:marTop w:val="0"/>
                      <w:marBottom w:val="0"/>
                      <w:divBdr>
                        <w:top w:val="single" w:sz="2" w:space="0" w:color="D9D9E3"/>
                        <w:left w:val="single" w:sz="2" w:space="0" w:color="D9D9E3"/>
                        <w:bottom w:val="single" w:sz="2" w:space="0" w:color="D9D9E3"/>
                        <w:right w:val="single" w:sz="2" w:space="0" w:color="D9D9E3"/>
                      </w:divBdr>
                      <w:divsChild>
                        <w:div w:id="2121607284">
                          <w:marLeft w:val="0"/>
                          <w:marRight w:val="0"/>
                          <w:marTop w:val="0"/>
                          <w:marBottom w:val="0"/>
                          <w:divBdr>
                            <w:top w:val="single" w:sz="2" w:space="0" w:color="D9D9E3"/>
                            <w:left w:val="single" w:sz="2" w:space="0" w:color="D9D9E3"/>
                            <w:bottom w:val="single" w:sz="2" w:space="0" w:color="D9D9E3"/>
                            <w:right w:val="single" w:sz="2" w:space="0" w:color="D9D9E3"/>
                          </w:divBdr>
                          <w:divsChild>
                            <w:div w:id="1955625612">
                              <w:marLeft w:val="0"/>
                              <w:marRight w:val="0"/>
                              <w:marTop w:val="0"/>
                              <w:marBottom w:val="0"/>
                              <w:divBdr>
                                <w:top w:val="single" w:sz="2" w:space="0" w:color="D9D9E3"/>
                                <w:left w:val="single" w:sz="2" w:space="0" w:color="D9D9E3"/>
                                <w:bottom w:val="single" w:sz="2" w:space="0" w:color="D9D9E3"/>
                                <w:right w:val="single" w:sz="2" w:space="0" w:color="D9D9E3"/>
                              </w:divBdr>
                              <w:divsChild>
                                <w:div w:id="804086383">
                                  <w:marLeft w:val="0"/>
                                  <w:marRight w:val="0"/>
                                  <w:marTop w:val="0"/>
                                  <w:marBottom w:val="0"/>
                                  <w:divBdr>
                                    <w:top w:val="single" w:sz="2" w:space="0" w:color="D9D9E3"/>
                                    <w:left w:val="single" w:sz="2" w:space="0" w:color="D9D9E3"/>
                                    <w:bottom w:val="single" w:sz="2" w:space="0" w:color="D9D9E3"/>
                                    <w:right w:val="single" w:sz="2" w:space="0" w:color="D9D9E3"/>
                                  </w:divBdr>
                                  <w:divsChild>
                                    <w:div w:id="5362383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29165763">
          <w:marLeft w:val="0"/>
          <w:marRight w:val="0"/>
          <w:marTop w:val="0"/>
          <w:marBottom w:val="0"/>
          <w:divBdr>
            <w:top w:val="single" w:sz="2" w:space="0" w:color="D9D9E3"/>
            <w:left w:val="single" w:sz="2" w:space="0" w:color="D9D9E3"/>
            <w:bottom w:val="single" w:sz="2" w:space="0" w:color="D9D9E3"/>
            <w:right w:val="single" w:sz="2" w:space="0" w:color="D9D9E3"/>
          </w:divBdr>
          <w:divsChild>
            <w:div w:id="614141078">
              <w:marLeft w:val="0"/>
              <w:marRight w:val="0"/>
              <w:marTop w:val="100"/>
              <w:marBottom w:val="100"/>
              <w:divBdr>
                <w:top w:val="single" w:sz="2" w:space="0" w:color="D9D9E3"/>
                <w:left w:val="single" w:sz="2" w:space="0" w:color="D9D9E3"/>
                <w:bottom w:val="single" w:sz="2" w:space="0" w:color="D9D9E3"/>
                <w:right w:val="single" w:sz="2" w:space="0" w:color="D9D9E3"/>
              </w:divBdr>
              <w:divsChild>
                <w:div w:id="1223911395">
                  <w:marLeft w:val="0"/>
                  <w:marRight w:val="0"/>
                  <w:marTop w:val="0"/>
                  <w:marBottom w:val="0"/>
                  <w:divBdr>
                    <w:top w:val="single" w:sz="2" w:space="0" w:color="D9D9E3"/>
                    <w:left w:val="single" w:sz="2" w:space="0" w:color="D9D9E3"/>
                    <w:bottom w:val="single" w:sz="2" w:space="0" w:color="D9D9E3"/>
                    <w:right w:val="single" w:sz="2" w:space="0" w:color="D9D9E3"/>
                  </w:divBdr>
                  <w:divsChild>
                    <w:div w:id="1423916568">
                      <w:marLeft w:val="0"/>
                      <w:marRight w:val="0"/>
                      <w:marTop w:val="0"/>
                      <w:marBottom w:val="0"/>
                      <w:divBdr>
                        <w:top w:val="single" w:sz="2" w:space="0" w:color="D9D9E3"/>
                        <w:left w:val="single" w:sz="2" w:space="0" w:color="D9D9E3"/>
                        <w:bottom w:val="single" w:sz="2" w:space="0" w:color="D9D9E3"/>
                        <w:right w:val="single" w:sz="2" w:space="0" w:color="D9D9E3"/>
                      </w:divBdr>
                      <w:divsChild>
                        <w:div w:id="1767920511">
                          <w:marLeft w:val="0"/>
                          <w:marRight w:val="0"/>
                          <w:marTop w:val="0"/>
                          <w:marBottom w:val="0"/>
                          <w:divBdr>
                            <w:top w:val="single" w:sz="2" w:space="0" w:color="D9D9E3"/>
                            <w:left w:val="single" w:sz="2" w:space="0" w:color="D9D9E3"/>
                            <w:bottom w:val="single" w:sz="2" w:space="0" w:color="D9D9E3"/>
                            <w:right w:val="single" w:sz="2" w:space="0" w:color="D9D9E3"/>
                          </w:divBdr>
                          <w:divsChild>
                            <w:div w:id="152839914">
                              <w:marLeft w:val="0"/>
                              <w:marRight w:val="0"/>
                              <w:marTop w:val="0"/>
                              <w:marBottom w:val="0"/>
                              <w:divBdr>
                                <w:top w:val="single" w:sz="2" w:space="0" w:color="D9D9E3"/>
                                <w:left w:val="single" w:sz="2" w:space="0" w:color="D9D9E3"/>
                                <w:bottom w:val="single" w:sz="2" w:space="0" w:color="D9D9E3"/>
                                <w:right w:val="single" w:sz="2" w:space="0" w:color="D9D9E3"/>
                              </w:divBdr>
                              <w:divsChild>
                                <w:div w:id="969701628">
                                  <w:marLeft w:val="0"/>
                                  <w:marRight w:val="0"/>
                                  <w:marTop w:val="0"/>
                                  <w:marBottom w:val="0"/>
                                  <w:divBdr>
                                    <w:top w:val="single" w:sz="2" w:space="0" w:color="D9D9E3"/>
                                    <w:left w:val="single" w:sz="2" w:space="0" w:color="D9D9E3"/>
                                    <w:bottom w:val="single" w:sz="2" w:space="0" w:color="D9D9E3"/>
                                    <w:right w:val="single" w:sz="2" w:space="0" w:color="D9D9E3"/>
                                  </w:divBdr>
                                  <w:divsChild>
                                    <w:div w:id="2064539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30687351">
                      <w:marLeft w:val="0"/>
                      <w:marRight w:val="0"/>
                      <w:marTop w:val="0"/>
                      <w:marBottom w:val="0"/>
                      <w:divBdr>
                        <w:top w:val="single" w:sz="2" w:space="0" w:color="D9D9E3"/>
                        <w:left w:val="single" w:sz="2" w:space="0" w:color="D9D9E3"/>
                        <w:bottom w:val="single" w:sz="2" w:space="0" w:color="D9D9E3"/>
                        <w:right w:val="single" w:sz="2" w:space="0" w:color="D9D9E3"/>
                      </w:divBdr>
                      <w:divsChild>
                        <w:div w:id="679433887">
                          <w:marLeft w:val="0"/>
                          <w:marRight w:val="0"/>
                          <w:marTop w:val="0"/>
                          <w:marBottom w:val="0"/>
                          <w:divBdr>
                            <w:top w:val="single" w:sz="2" w:space="0" w:color="D9D9E3"/>
                            <w:left w:val="single" w:sz="2" w:space="0" w:color="D9D9E3"/>
                            <w:bottom w:val="single" w:sz="2" w:space="0" w:color="D9D9E3"/>
                            <w:right w:val="single" w:sz="2" w:space="0" w:color="D9D9E3"/>
                          </w:divBdr>
                        </w:div>
                        <w:div w:id="1010445361">
                          <w:marLeft w:val="0"/>
                          <w:marRight w:val="0"/>
                          <w:marTop w:val="0"/>
                          <w:marBottom w:val="0"/>
                          <w:divBdr>
                            <w:top w:val="single" w:sz="2" w:space="0" w:color="D9D9E3"/>
                            <w:left w:val="single" w:sz="2" w:space="0" w:color="D9D9E3"/>
                            <w:bottom w:val="single" w:sz="2" w:space="0" w:color="D9D9E3"/>
                            <w:right w:val="single" w:sz="2" w:space="0" w:color="D9D9E3"/>
                          </w:divBdr>
                          <w:divsChild>
                            <w:div w:id="1690570881">
                              <w:marLeft w:val="0"/>
                              <w:marRight w:val="0"/>
                              <w:marTop w:val="0"/>
                              <w:marBottom w:val="0"/>
                              <w:divBdr>
                                <w:top w:val="single" w:sz="2" w:space="0" w:color="D9D9E3"/>
                                <w:left w:val="single" w:sz="2" w:space="0" w:color="D9D9E3"/>
                                <w:bottom w:val="single" w:sz="2" w:space="0" w:color="D9D9E3"/>
                                <w:right w:val="single" w:sz="2" w:space="0" w:color="D9D9E3"/>
                              </w:divBdr>
                              <w:divsChild>
                                <w:div w:id="1946770888">
                                  <w:marLeft w:val="0"/>
                                  <w:marRight w:val="0"/>
                                  <w:marTop w:val="0"/>
                                  <w:marBottom w:val="0"/>
                                  <w:divBdr>
                                    <w:top w:val="single" w:sz="2" w:space="0" w:color="D9D9E3"/>
                                    <w:left w:val="single" w:sz="2" w:space="0" w:color="D9D9E3"/>
                                    <w:bottom w:val="single" w:sz="2" w:space="0" w:color="D9D9E3"/>
                                    <w:right w:val="single" w:sz="2" w:space="0" w:color="D9D9E3"/>
                                  </w:divBdr>
                                  <w:divsChild>
                                    <w:div w:id="8322596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00777674">
          <w:marLeft w:val="0"/>
          <w:marRight w:val="0"/>
          <w:marTop w:val="0"/>
          <w:marBottom w:val="0"/>
          <w:divBdr>
            <w:top w:val="single" w:sz="2" w:space="0" w:color="D9D9E3"/>
            <w:left w:val="single" w:sz="2" w:space="0" w:color="D9D9E3"/>
            <w:bottom w:val="single" w:sz="2" w:space="0" w:color="D9D9E3"/>
            <w:right w:val="single" w:sz="2" w:space="0" w:color="D9D9E3"/>
          </w:divBdr>
          <w:divsChild>
            <w:div w:id="806240873">
              <w:marLeft w:val="0"/>
              <w:marRight w:val="0"/>
              <w:marTop w:val="100"/>
              <w:marBottom w:val="100"/>
              <w:divBdr>
                <w:top w:val="single" w:sz="2" w:space="0" w:color="D9D9E3"/>
                <w:left w:val="single" w:sz="2" w:space="0" w:color="D9D9E3"/>
                <w:bottom w:val="single" w:sz="2" w:space="0" w:color="D9D9E3"/>
                <w:right w:val="single" w:sz="2" w:space="0" w:color="D9D9E3"/>
              </w:divBdr>
              <w:divsChild>
                <w:div w:id="934367889">
                  <w:marLeft w:val="0"/>
                  <w:marRight w:val="0"/>
                  <w:marTop w:val="0"/>
                  <w:marBottom w:val="0"/>
                  <w:divBdr>
                    <w:top w:val="single" w:sz="2" w:space="0" w:color="D9D9E3"/>
                    <w:left w:val="single" w:sz="2" w:space="0" w:color="D9D9E3"/>
                    <w:bottom w:val="single" w:sz="2" w:space="0" w:color="D9D9E3"/>
                    <w:right w:val="single" w:sz="2" w:space="0" w:color="D9D9E3"/>
                  </w:divBdr>
                  <w:divsChild>
                    <w:div w:id="876548258">
                      <w:marLeft w:val="0"/>
                      <w:marRight w:val="0"/>
                      <w:marTop w:val="0"/>
                      <w:marBottom w:val="0"/>
                      <w:divBdr>
                        <w:top w:val="single" w:sz="2" w:space="0" w:color="D9D9E3"/>
                        <w:left w:val="single" w:sz="2" w:space="0" w:color="D9D9E3"/>
                        <w:bottom w:val="single" w:sz="2" w:space="0" w:color="D9D9E3"/>
                        <w:right w:val="single" w:sz="2" w:space="0" w:color="D9D9E3"/>
                      </w:divBdr>
                      <w:divsChild>
                        <w:div w:id="1848052878">
                          <w:marLeft w:val="0"/>
                          <w:marRight w:val="0"/>
                          <w:marTop w:val="0"/>
                          <w:marBottom w:val="0"/>
                          <w:divBdr>
                            <w:top w:val="single" w:sz="2" w:space="0" w:color="D9D9E3"/>
                            <w:left w:val="single" w:sz="2" w:space="0" w:color="D9D9E3"/>
                            <w:bottom w:val="single" w:sz="2" w:space="0" w:color="D9D9E3"/>
                            <w:right w:val="single" w:sz="2" w:space="0" w:color="D9D9E3"/>
                          </w:divBdr>
                          <w:divsChild>
                            <w:div w:id="180701452">
                              <w:marLeft w:val="0"/>
                              <w:marRight w:val="0"/>
                              <w:marTop w:val="0"/>
                              <w:marBottom w:val="0"/>
                              <w:divBdr>
                                <w:top w:val="single" w:sz="2" w:space="0" w:color="D9D9E3"/>
                                <w:left w:val="single" w:sz="2" w:space="0" w:color="D9D9E3"/>
                                <w:bottom w:val="single" w:sz="2" w:space="0" w:color="D9D9E3"/>
                                <w:right w:val="single" w:sz="2" w:space="0" w:color="D9D9E3"/>
                              </w:divBdr>
                              <w:divsChild>
                                <w:div w:id="980423518">
                                  <w:marLeft w:val="0"/>
                                  <w:marRight w:val="0"/>
                                  <w:marTop w:val="0"/>
                                  <w:marBottom w:val="0"/>
                                  <w:divBdr>
                                    <w:top w:val="single" w:sz="2" w:space="0" w:color="D9D9E3"/>
                                    <w:left w:val="single" w:sz="2" w:space="0" w:color="D9D9E3"/>
                                    <w:bottom w:val="single" w:sz="2" w:space="0" w:color="D9D9E3"/>
                                    <w:right w:val="single" w:sz="2" w:space="0" w:color="D9D9E3"/>
                                  </w:divBdr>
                                  <w:divsChild>
                                    <w:div w:id="1243228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24538694">
                      <w:marLeft w:val="0"/>
                      <w:marRight w:val="0"/>
                      <w:marTop w:val="0"/>
                      <w:marBottom w:val="0"/>
                      <w:divBdr>
                        <w:top w:val="single" w:sz="2" w:space="0" w:color="D9D9E3"/>
                        <w:left w:val="single" w:sz="2" w:space="0" w:color="D9D9E3"/>
                        <w:bottom w:val="single" w:sz="2" w:space="0" w:color="D9D9E3"/>
                        <w:right w:val="single" w:sz="2" w:space="0" w:color="D9D9E3"/>
                      </w:divBdr>
                      <w:divsChild>
                        <w:div w:id="379942112">
                          <w:marLeft w:val="0"/>
                          <w:marRight w:val="0"/>
                          <w:marTop w:val="0"/>
                          <w:marBottom w:val="0"/>
                          <w:divBdr>
                            <w:top w:val="single" w:sz="2" w:space="0" w:color="D9D9E3"/>
                            <w:left w:val="single" w:sz="2" w:space="0" w:color="D9D9E3"/>
                            <w:bottom w:val="single" w:sz="2" w:space="0" w:color="D9D9E3"/>
                            <w:right w:val="single" w:sz="2" w:space="0" w:color="D9D9E3"/>
                          </w:divBdr>
                        </w:div>
                        <w:div w:id="566959641">
                          <w:marLeft w:val="0"/>
                          <w:marRight w:val="0"/>
                          <w:marTop w:val="0"/>
                          <w:marBottom w:val="0"/>
                          <w:divBdr>
                            <w:top w:val="single" w:sz="2" w:space="0" w:color="D9D9E3"/>
                            <w:left w:val="single" w:sz="2" w:space="0" w:color="D9D9E3"/>
                            <w:bottom w:val="single" w:sz="2" w:space="0" w:color="D9D9E3"/>
                            <w:right w:val="single" w:sz="2" w:space="0" w:color="D9D9E3"/>
                          </w:divBdr>
                          <w:divsChild>
                            <w:div w:id="1446997234">
                              <w:marLeft w:val="0"/>
                              <w:marRight w:val="0"/>
                              <w:marTop w:val="0"/>
                              <w:marBottom w:val="0"/>
                              <w:divBdr>
                                <w:top w:val="single" w:sz="2" w:space="0" w:color="D9D9E3"/>
                                <w:left w:val="single" w:sz="2" w:space="0" w:color="D9D9E3"/>
                                <w:bottom w:val="single" w:sz="2" w:space="0" w:color="D9D9E3"/>
                                <w:right w:val="single" w:sz="2" w:space="0" w:color="D9D9E3"/>
                              </w:divBdr>
                              <w:divsChild>
                                <w:div w:id="745303560">
                                  <w:marLeft w:val="0"/>
                                  <w:marRight w:val="0"/>
                                  <w:marTop w:val="0"/>
                                  <w:marBottom w:val="0"/>
                                  <w:divBdr>
                                    <w:top w:val="single" w:sz="2" w:space="0" w:color="D9D9E3"/>
                                    <w:left w:val="single" w:sz="2" w:space="0" w:color="D9D9E3"/>
                                    <w:bottom w:val="single" w:sz="2" w:space="0" w:color="D9D9E3"/>
                                    <w:right w:val="single" w:sz="2" w:space="0" w:color="D9D9E3"/>
                                  </w:divBdr>
                                  <w:divsChild>
                                    <w:div w:id="9271590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12716388">
          <w:marLeft w:val="0"/>
          <w:marRight w:val="0"/>
          <w:marTop w:val="0"/>
          <w:marBottom w:val="0"/>
          <w:divBdr>
            <w:top w:val="single" w:sz="2" w:space="0" w:color="D9D9E3"/>
            <w:left w:val="single" w:sz="2" w:space="0" w:color="D9D9E3"/>
            <w:bottom w:val="single" w:sz="2" w:space="0" w:color="D9D9E3"/>
            <w:right w:val="single" w:sz="2" w:space="0" w:color="D9D9E3"/>
          </w:divBdr>
          <w:divsChild>
            <w:div w:id="35737591">
              <w:marLeft w:val="0"/>
              <w:marRight w:val="0"/>
              <w:marTop w:val="100"/>
              <w:marBottom w:val="100"/>
              <w:divBdr>
                <w:top w:val="single" w:sz="2" w:space="0" w:color="D9D9E3"/>
                <w:left w:val="single" w:sz="2" w:space="0" w:color="D9D9E3"/>
                <w:bottom w:val="single" w:sz="2" w:space="0" w:color="D9D9E3"/>
                <w:right w:val="single" w:sz="2" w:space="0" w:color="D9D9E3"/>
              </w:divBdr>
              <w:divsChild>
                <w:div w:id="1790972132">
                  <w:marLeft w:val="0"/>
                  <w:marRight w:val="0"/>
                  <w:marTop w:val="0"/>
                  <w:marBottom w:val="0"/>
                  <w:divBdr>
                    <w:top w:val="single" w:sz="2" w:space="0" w:color="D9D9E3"/>
                    <w:left w:val="single" w:sz="2" w:space="0" w:color="D9D9E3"/>
                    <w:bottom w:val="single" w:sz="2" w:space="0" w:color="D9D9E3"/>
                    <w:right w:val="single" w:sz="2" w:space="0" w:color="D9D9E3"/>
                  </w:divBdr>
                  <w:divsChild>
                    <w:div w:id="94134770">
                      <w:marLeft w:val="0"/>
                      <w:marRight w:val="0"/>
                      <w:marTop w:val="0"/>
                      <w:marBottom w:val="0"/>
                      <w:divBdr>
                        <w:top w:val="single" w:sz="2" w:space="0" w:color="D9D9E3"/>
                        <w:left w:val="single" w:sz="2" w:space="0" w:color="D9D9E3"/>
                        <w:bottom w:val="single" w:sz="2" w:space="0" w:color="D9D9E3"/>
                        <w:right w:val="single" w:sz="2" w:space="0" w:color="D9D9E3"/>
                      </w:divBdr>
                      <w:divsChild>
                        <w:div w:id="1244727206">
                          <w:marLeft w:val="0"/>
                          <w:marRight w:val="0"/>
                          <w:marTop w:val="0"/>
                          <w:marBottom w:val="0"/>
                          <w:divBdr>
                            <w:top w:val="single" w:sz="2" w:space="0" w:color="D9D9E3"/>
                            <w:left w:val="single" w:sz="2" w:space="0" w:color="D9D9E3"/>
                            <w:bottom w:val="single" w:sz="2" w:space="0" w:color="D9D9E3"/>
                            <w:right w:val="single" w:sz="2" w:space="0" w:color="D9D9E3"/>
                          </w:divBdr>
                          <w:divsChild>
                            <w:div w:id="1472285419">
                              <w:marLeft w:val="0"/>
                              <w:marRight w:val="0"/>
                              <w:marTop w:val="0"/>
                              <w:marBottom w:val="0"/>
                              <w:divBdr>
                                <w:top w:val="single" w:sz="2" w:space="0" w:color="D9D9E3"/>
                                <w:left w:val="single" w:sz="2" w:space="0" w:color="D9D9E3"/>
                                <w:bottom w:val="single" w:sz="2" w:space="0" w:color="D9D9E3"/>
                                <w:right w:val="single" w:sz="2" w:space="0" w:color="D9D9E3"/>
                              </w:divBdr>
                              <w:divsChild>
                                <w:div w:id="189955717">
                                  <w:marLeft w:val="0"/>
                                  <w:marRight w:val="0"/>
                                  <w:marTop w:val="0"/>
                                  <w:marBottom w:val="0"/>
                                  <w:divBdr>
                                    <w:top w:val="single" w:sz="2" w:space="0" w:color="D9D9E3"/>
                                    <w:left w:val="single" w:sz="2" w:space="0" w:color="D9D9E3"/>
                                    <w:bottom w:val="single" w:sz="2" w:space="0" w:color="D9D9E3"/>
                                    <w:right w:val="single" w:sz="2" w:space="0" w:color="D9D9E3"/>
                                  </w:divBdr>
                                  <w:divsChild>
                                    <w:div w:id="2017891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75401750">
                      <w:marLeft w:val="0"/>
                      <w:marRight w:val="0"/>
                      <w:marTop w:val="0"/>
                      <w:marBottom w:val="0"/>
                      <w:divBdr>
                        <w:top w:val="single" w:sz="2" w:space="0" w:color="D9D9E3"/>
                        <w:left w:val="single" w:sz="2" w:space="0" w:color="D9D9E3"/>
                        <w:bottom w:val="single" w:sz="2" w:space="0" w:color="D9D9E3"/>
                        <w:right w:val="single" w:sz="2" w:space="0" w:color="D9D9E3"/>
                      </w:divBdr>
                      <w:divsChild>
                        <w:div w:id="360982873">
                          <w:marLeft w:val="0"/>
                          <w:marRight w:val="0"/>
                          <w:marTop w:val="0"/>
                          <w:marBottom w:val="0"/>
                          <w:divBdr>
                            <w:top w:val="single" w:sz="2" w:space="0" w:color="D9D9E3"/>
                            <w:left w:val="single" w:sz="2" w:space="0" w:color="D9D9E3"/>
                            <w:bottom w:val="single" w:sz="2" w:space="0" w:color="D9D9E3"/>
                            <w:right w:val="single" w:sz="2" w:space="0" w:color="D9D9E3"/>
                          </w:divBdr>
                          <w:divsChild>
                            <w:div w:id="851260216">
                              <w:marLeft w:val="0"/>
                              <w:marRight w:val="0"/>
                              <w:marTop w:val="0"/>
                              <w:marBottom w:val="0"/>
                              <w:divBdr>
                                <w:top w:val="single" w:sz="2" w:space="0" w:color="D9D9E3"/>
                                <w:left w:val="single" w:sz="2" w:space="0" w:color="D9D9E3"/>
                                <w:bottom w:val="single" w:sz="2" w:space="0" w:color="D9D9E3"/>
                                <w:right w:val="single" w:sz="2" w:space="0" w:color="D9D9E3"/>
                              </w:divBdr>
                              <w:divsChild>
                                <w:div w:id="1718777502">
                                  <w:marLeft w:val="0"/>
                                  <w:marRight w:val="0"/>
                                  <w:marTop w:val="0"/>
                                  <w:marBottom w:val="0"/>
                                  <w:divBdr>
                                    <w:top w:val="single" w:sz="2" w:space="0" w:color="D9D9E3"/>
                                    <w:left w:val="single" w:sz="2" w:space="0" w:color="D9D9E3"/>
                                    <w:bottom w:val="single" w:sz="2" w:space="0" w:color="D9D9E3"/>
                                    <w:right w:val="single" w:sz="2" w:space="0" w:color="D9D9E3"/>
                                  </w:divBdr>
                                  <w:divsChild>
                                    <w:div w:id="4866709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184399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52688727">
          <w:marLeft w:val="0"/>
          <w:marRight w:val="0"/>
          <w:marTop w:val="0"/>
          <w:marBottom w:val="0"/>
          <w:divBdr>
            <w:top w:val="single" w:sz="2" w:space="0" w:color="D9D9E3"/>
            <w:left w:val="single" w:sz="2" w:space="0" w:color="D9D9E3"/>
            <w:bottom w:val="single" w:sz="2" w:space="0" w:color="D9D9E3"/>
            <w:right w:val="single" w:sz="2" w:space="0" w:color="D9D9E3"/>
          </w:divBdr>
          <w:divsChild>
            <w:div w:id="1975911146">
              <w:marLeft w:val="0"/>
              <w:marRight w:val="0"/>
              <w:marTop w:val="100"/>
              <w:marBottom w:val="100"/>
              <w:divBdr>
                <w:top w:val="single" w:sz="2" w:space="0" w:color="D9D9E3"/>
                <w:left w:val="single" w:sz="2" w:space="0" w:color="D9D9E3"/>
                <w:bottom w:val="single" w:sz="2" w:space="0" w:color="D9D9E3"/>
                <w:right w:val="single" w:sz="2" w:space="0" w:color="D9D9E3"/>
              </w:divBdr>
              <w:divsChild>
                <w:div w:id="791479296">
                  <w:marLeft w:val="0"/>
                  <w:marRight w:val="0"/>
                  <w:marTop w:val="0"/>
                  <w:marBottom w:val="0"/>
                  <w:divBdr>
                    <w:top w:val="single" w:sz="2" w:space="0" w:color="D9D9E3"/>
                    <w:left w:val="single" w:sz="2" w:space="0" w:color="D9D9E3"/>
                    <w:bottom w:val="single" w:sz="2" w:space="0" w:color="D9D9E3"/>
                    <w:right w:val="single" w:sz="2" w:space="0" w:color="D9D9E3"/>
                  </w:divBdr>
                  <w:divsChild>
                    <w:div w:id="901864199">
                      <w:marLeft w:val="0"/>
                      <w:marRight w:val="0"/>
                      <w:marTop w:val="0"/>
                      <w:marBottom w:val="0"/>
                      <w:divBdr>
                        <w:top w:val="single" w:sz="2" w:space="0" w:color="D9D9E3"/>
                        <w:left w:val="single" w:sz="2" w:space="0" w:color="D9D9E3"/>
                        <w:bottom w:val="single" w:sz="2" w:space="0" w:color="D9D9E3"/>
                        <w:right w:val="single" w:sz="2" w:space="0" w:color="D9D9E3"/>
                      </w:divBdr>
                      <w:divsChild>
                        <w:div w:id="1172447182">
                          <w:marLeft w:val="0"/>
                          <w:marRight w:val="0"/>
                          <w:marTop w:val="0"/>
                          <w:marBottom w:val="0"/>
                          <w:divBdr>
                            <w:top w:val="single" w:sz="2" w:space="0" w:color="D9D9E3"/>
                            <w:left w:val="single" w:sz="2" w:space="0" w:color="D9D9E3"/>
                            <w:bottom w:val="single" w:sz="2" w:space="0" w:color="D9D9E3"/>
                            <w:right w:val="single" w:sz="2" w:space="0" w:color="D9D9E3"/>
                          </w:divBdr>
                          <w:divsChild>
                            <w:div w:id="319889515">
                              <w:marLeft w:val="0"/>
                              <w:marRight w:val="0"/>
                              <w:marTop w:val="0"/>
                              <w:marBottom w:val="0"/>
                              <w:divBdr>
                                <w:top w:val="single" w:sz="2" w:space="0" w:color="D9D9E3"/>
                                <w:left w:val="single" w:sz="2" w:space="0" w:color="D9D9E3"/>
                                <w:bottom w:val="single" w:sz="2" w:space="0" w:color="D9D9E3"/>
                                <w:right w:val="single" w:sz="2" w:space="0" w:color="D9D9E3"/>
                              </w:divBdr>
                              <w:divsChild>
                                <w:div w:id="1471751454">
                                  <w:marLeft w:val="0"/>
                                  <w:marRight w:val="0"/>
                                  <w:marTop w:val="0"/>
                                  <w:marBottom w:val="0"/>
                                  <w:divBdr>
                                    <w:top w:val="single" w:sz="2" w:space="0" w:color="D9D9E3"/>
                                    <w:left w:val="single" w:sz="2" w:space="0" w:color="D9D9E3"/>
                                    <w:bottom w:val="single" w:sz="2" w:space="0" w:color="D9D9E3"/>
                                    <w:right w:val="single" w:sz="2" w:space="0" w:color="D9D9E3"/>
                                  </w:divBdr>
                                  <w:divsChild>
                                    <w:div w:id="16160624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0542261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13711021">
                      <w:marLeft w:val="0"/>
                      <w:marRight w:val="0"/>
                      <w:marTop w:val="0"/>
                      <w:marBottom w:val="0"/>
                      <w:divBdr>
                        <w:top w:val="single" w:sz="2" w:space="0" w:color="D9D9E3"/>
                        <w:left w:val="single" w:sz="2" w:space="0" w:color="D9D9E3"/>
                        <w:bottom w:val="single" w:sz="2" w:space="0" w:color="D9D9E3"/>
                        <w:right w:val="single" w:sz="2" w:space="0" w:color="D9D9E3"/>
                      </w:divBdr>
                      <w:divsChild>
                        <w:div w:id="728112850">
                          <w:marLeft w:val="0"/>
                          <w:marRight w:val="0"/>
                          <w:marTop w:val="0"/>
                          <w:marBottom w:val="0"/>
                          <w:divBdr>
                            <w:top w:val="single" w:sz="2" w:space="0" w:color="D9D9E3"/>
                            <w:left w:val="single" w:sz="2" w:space="0" w:color="D9D9E3"/>
                            <w:bottom w:val="single" w:sz="2" w:space="0" w:color="D9D9E3"/>
                            <w:right w:val="single" w:sz="2" w:space="0" w:color="D9D9E3"/>
                          </w:divBdr>
                          <w:divsChild>
                            <w:div w:id="1909993129">
                              <w:marLeft w:val="0"/>
                              <w:marRight w:val="0"/>
                              <w:marTop w:val="0"/>
                              <w:marBottom w:val="0"/>
                              <w:divBdr>
                                <w:top w:val="single" w:sz="2" w:space="0" w:color="D9D9E3"/>
                                <w:left w:val="single" w:sz="2" w:space="0" w:color="D9D9E3"/>
                                <w:bottom w:val="single" w:sz="2" w:space="0" w:color="D9D9E3"/>
                                <w:right w:val="single" w:sz="2" w:space="0" w:color="D9D9E3"/>
                              </w:divBdr>
                              <w:divsChild>
                                <w:div w:id="120002982">
                                  <w:marLeft w:val="0"/>
                                  <w:marRight w:val="0"/>
                                  <w:marTop w:val="0"/>
                                  <w:marBottom w:val="0"/>
                                  <w:divBdr>
                                    <w:top w:val="single" w:sz="2" w:space="0" w:color="D9D9E3"/>
                                    <w:left w:val="single" w:sz="2" w:space="0" w:color="D9D9E3"/>
                                    <w:bottom w:val="single" w:sz="2" w:space="0" w:color="D9D9E3"/>
                                    <w:right w:val="single" w:sz="2" w:space="0" w:color="D9D9E3"/>
                                  </w:divBdr>
                                  <w:divsChild>
                                    <w:div w:id="7897857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84684302">
          <w:marLeft w:val="0"/>
          <w:marRight w:val="0"/>
          <w:marTop w:val="0"/>
          <w:marBottom w:val="0"/>
          <w:divBdr>
            <w:top w:val="single" w:sz="2" w:space="0" w:color="D9D9E3"/>
            <w:left w:val="single" w:sz="2" w:space="0" w:color="D9D9E3"/>
            <w:bottom w:val="single" w:sz="2" w:space="0" w:color="D9D9E3"/>
            <w:right w:val="single" w:sz="2" w:space="0" w:color="D9D9E3"/>
          </w:divBdr>
          <w:divsChild>
            <w:div w:id="1946960393">
              <w:marLeft w:val="0"/>
              <w:marRight w:val="0"/>
              <w:marTop w:val="100"/>
              <w:marBottom w:val="100"/>
              <w:divBdr>
                <w:top w:val="single" w:sz="2" w:space="0" w:color="D9D9E3"/>
                <w:left w:val="single" w:sz="2" w:space="0" w:color="D9D9E3"/>
                <w:bottom w:val="single" w:sz="2" w:space="0" w:color="D9D9E3"/>
                <w:right w:val="single" w:sz="2" w:space="0" w:color="D9D9E3"/>
              </w:divBdr>
              <w:divsChild>
                <w:div w:id="985814388">
                  <w:marLeft w:val="0"/>
                  <w:marRight w:val="0"/>
                  <w:marTop w:val="0"/>
                  <w:marBottom w:val="0"/>
                  <w:divBdr>
                    <w:top w:val="single" w:sz="2" w:space="0" w:color="D9D9E3"/>
                    <w:left w:val="single" w:sz="2" w:space="0" w:color="D9D9E3"/>
                    <w:bottom w:val="single" w:sz="2" w:space="0" w:color="D9D9E3"/>
                    <w:right w:val="single" w:sz="2" w:space="0" w:color="D9D9E3"/>
                  </w:divBdr>
                  <w:divsChild>
                    <w:div w:id="162594904">
                      <w:marLeft w:val="0"/>
                      <w:marRight w:val="0"/>
                      <w:marTop w:val="0"/>
                      <w:marBottom w:val="0"/>
                      <w:divBdr>
                        <w:top w:val="single" w:sz="2" w:space="0" w:color="D9D9E3"/>
                        <w:left w:val="single" w:sz="2" w:space="0" w:color="D9D9E3"/>
                        <w:bottom w:val="single" w:sz="2" w:space="0" w:color="D9D9E3"/>
                        <w:right w:val="single" w:sz="2" w:space="0" w:color="D9D9E3"/>
                      </w:divBdr>
                      <w:divsChild>
                        <w:div w:id="34237557">
                          <w:marLeft w:val="0"/>
                          <w:marRight w:val="0"/>
                          <w:marTop w:val="0"/>
                          <w:marBottom w:val="0"/>
                          <w:divBdr>
                            <w:top w:val="single" w:sz="2" w:space="0" w:color="D9D9E3"/>
                            <w:left w:val="single" w:sz="2" w:space="0" w:color="D9D9E3"/>
                            <w:bottom w:val="single" w:sz="2" w:space="0" w:color="D9D9E3"/>
                            <w:right w:val="single" w:sz="2" w:space="0" w:color="D9D9E3"/>
                          </w:divBdr>
                        </w:div>
                        <w:div w:id="1558130731">
                          <w:marLeft w:val="0"/>
                          <w:marRight w:val="0"/>
                          <w:marTop w:val="0"/>
                          <w:marBottom w:val="0"/>
                          <w:divBdr>
                            <w:top w:val="single" w:sz="2" w:space="0" w:color="D9D9E3"/>
                            <w:left w:val="single" w:sz="2" w:space="0" w:color="D9D9E3"/>
                            <w:bottom w:val="single" w:sz="2" w:space="0" w:color="D9D9E3"/>
                            <w:right w:val="single" w:sz="2" w:space="0" w:color="D9D9E3"/>
                          </w:divBdr>
                          <w:divsChild>
                            <w:div w:id="412048406">
                              <w:marLeft w:val="0"/>
                              <w:marRight w:val="0"/>
                              <w:marTop w:val="0"/>
                              <w:marBottom w:val="0"/>
                              <w:divBdr>
                                <w:top w:val="single" w:sz="2" w:space="0" w:color="D9D9E3"/>
                                <w:left w:val="single" w:sz="2" w:space="0" w:color="D9D9E3"/>
                                <w:bottom w:val="single" w:sz="2" w:space="0" w:color="D9D9E3"/>
                                <w:right w:val="single" w:sz="2" w:space="0" w:color="D9D9E3"/>
                              </w:divBdr>
                              <w:divsChild>
                                <w:div w:id="896890158">
                                  <w:marLeft w:val="0"/>
                                  <w:marRight w:val="0"/>
                                  <w:marTop w:val="0"/>
                                  <w:marBottom w:val="0"/>
                                  <w:divBdr>
                                    <w:top w:val="single" w:sz="2" w:space="0" w:color="D9D9E3"/>
                                    <w:left w:val="single" w:sz="2" w:space="0" w:color="D9D9E3"/>
                                    <w:bottom w:val="single" w:sz="2" w:space="0" w:color="D9D9E3"/>
                                    <w:right w:val="single" w:sz="2" w:space="0" w:color="D9D9E3"/>
                                  </w:divBdr>
                                  <w:divsChild>
                                    <w:div w:id="15523837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87976500">
                      <w:marLeft w:val="0"/>
                      <w:marRight w:val="0"/>
                      <w:marTop w:val="0"/>
                      <w:marBottom w:val="0"/>
                      <w:divBdr>
                        <w:top w:val="single" w:sz="2" w:space="0" w:color="D9D9E3"/>
                        <w:left w:val="single" w:sz="2" w:space="0" w:color="D9D9E3"/>
                        <w:bottom w:val="single" w:sz="2" w:space="0" w:color="D9D9E3"/>
                        <w:right w:val="single" w:sz="2" w:space="0" w:color="D9D9E3"/>
                      </w:divBdr>
                      <w:divsChild>
                        <w:div w:id="666791792">
                          <w:marLeft w:val="0"/>
                          <w:marRight w:val="0"/>
                          <w:marTop w:val="0"/>
                          <w:marBottom w:val="0"/>
                          <w:divBdr>
                            <w:top w:val="single" w:sz="2" w:space="0" w:color="D9D9E3"/>
                            <w:left w:val="single" w:sz="2" w:space="0" w:color="D9D9E3"/>
                            <w:bottom w:val="single" w:sz="2" w:space="0" w:color="D9D9E3"/>
                            <w:right w:val="single" w:sz="2" w:space="0" w:color="D9D9E3"/>
                          </w:divBdr>
                          <w:divsChild>
                            <w:div w:id="1733238967">
                              <w:marLeft w:val="0"/>
                              <w:marRight w:val="0"/>
                              <w:marTop w:val="0"/>
                              <w:marBottom w:val="0"/>
                              <w:divBdr>
                                <w:top w:val="single" w:sz="2" w:space="0" w:color="D9D9E3"/>
                                <w:left w:val="single" w:sz="2" w:space="0" w:color="D9D9E3"/>
                                <w:bottom w:val="single" w:sz="2" w:space="0" w:color="D9D9E3"/>
                                <w:right w:val="single" w:sz="2" w:space="0" w:color="D9D9E3"/>
                              </w:divBdr>
                              <w:divsChild>
                                <w:div w:id="157427767">
                                  <w:marLeft w:val="0"/>
                                  <w:marRight w:val="0"/>
                                  <w:marTop w:val="0"/>
                                  <w:marBottom w:val="0"/>
                                  <w:divBdr>
                                    <w:top w:val="single" w:sz="2" w:space="0" w:color="D9D9E3"/>
                                    <w:left w:val="single" w:sz="2" w:space="0" w:color="D9D9E3"/>
                                    <w:bottom w:val="single" w:sz="2" w:space="0" w:color="D9D9E3"/>
                                    <w:right w:val="single" w:sz="2" w:space="0" w:color="D9D9E3"/>
                                  </w:divBdr>
                                  <w:divsChild>
                                    <w:div w:id="14412972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95237821">
          <w:marLeft w:val="0"/>
          <w:marRight w:val="0"/>
          <w:marTop w:val="0"/>
          <w:marBottom w:val="0"/>
          <w:divBdr>
            <w:top w:val="single" w:sz="2" w:space="0" w:color="D9D9E3"/>
            <w:left w:val="single" w:sz="2" w:space="0" w:color="D9D9E3"/>
            <w:bottom w:val="single" w:sz="2" w:space="0" w:color="D9D9E3"/>
            <w:right w:val="single" w:sz="2" w:space="0" w:color="D9D9E3"/>
          </w:divBdr>
          <w:divsChild>
            <w:div w:id="1132136594">
              <w:marLeft w:val="0"/>
              <w:marRight w:val="0"/>
              <w:marTop w:val="100"/>
              <w:marBottom w:val="100"/>
              <w:divBdr>
                <w:top w:val="single" w:sz="2" w:space="0" w:color="D9D9E3"/>
                <w:left w:val="single" w:sz="2" w:space="0" w:color="D9D9E3"/>
                <w:bottom w:val="single" w:sz="2" w:space="0" w:color="D9D9E3"/>
                <w:right w:val="single" w:sz="2" w:space="0" w:color="D9D9E3"/>
              </w:divBdr>
              <w:divsChild>
                <w:div w:id="825245335">
                  <w:marLeft w:val="0"/>
                  <w:marRight w:val="0"/>
                  <w:marTop w:val="0"/>
                  <w:marBottom w:val="0"/>
                  <w:divBdr>
                    <w:top w:val="single" w:sz="2" w:space="0" w:color="D9D9E3"/>
                    <w:left w:val="single" w:sz="2" w:space="0" w:color="D9D9E3"/>
                    <w:bottom w:val="single" w:sz="2" w:space="0" w:color="D9D9E3"/>
                    <w:right w:val="single" w:sz="2" w:space="0" w:color="D9D9E3"/>
                  </w:divBdr>
                  <w:divsChild>
                    <w:div w:id="1149860690">
                      <w:marLeft w:val="0"/>
                      <w:marRight w:val="0"/>
                      <w:marTop w:val="0"/>
                      <w:marBottom w:val="0"/>
                      <w:divBdr>
                        <w:top w:val="single" w:sz="2" w:space="0" w:color="D9D9E3"/>
                        <w:left w:val="single" w:sz="2" w:space="0" w:color="D9D9E3"/>
                        <w:bottom w:val="single" w:sz="2" w:space="0" w:color="D9D9E3"/>
                        <w:right w:val="single" w:sz="2" w:space="0" w:color="D9D9E3"/>
                      </w:divBdr>
                      <w:divsChild>
                        <w:div w:id="1167133265">
                          <w:marLeft w:val="0"/>
                          <w:marRight w:val="0"/>
                          <w:marTop w:val="0"/>
                          <w:marBottom w:val="0"/>
                          <w:divBdr>
                            <w:top w:val="single" w:sz="2" w:space="0" w:color="D9D9E3"/>
                            <w:left w:val="single" w:sz="2" w:space="0" w:color="D9D9E3"/>
                            <w:bottom w:val="single" w:sz="2" w:space="0" w:color="D9D9E3"/>
                            <w:right w:val="single" w:sz="2" w:space="0" w:color="D9D9E3"/>
                          </w:divBdr>
                          <w:divsChild>
                            <w:div w:id="1837645620">
                              <w:marLeft w:val="0"/>
                              <w:marRight w:val="0"/>
                              <w:marTop w:val="0"/>
                              <w:marBottom w:val="0"/>
                              <w:divBdr>
                                <w:top w:val="single" w:sz="2" w:space="0" w:color="D9D9E3"/>
                                <w:left w:val="single" w:sz="2" w:space="0" w:color="D9D9E3"/>
                                <w:bottom w:val="single" w:sz="2" w:space="0" w:color="D9D9E3"/>
                                <w:right w:val="single" w:sz="2" w:space="0" w:color="D9D9E3"/>
                              </w:divBdr>
                              <w:divsChild>
                                <w:div w:id="1926648030">
                                  <w:marLeft w:val="0"/>
                                  <w:marRight w:val="0"/>
                                  <w:marTop w:val="0"/>
                                  <w:marBottom w:val="0"/>
                                  <w:divBdr>
                                    <w:top w:val="single" w:sz="2" w:space="0" w:color="D9D9E3"/>
                                    <w:left w:val="single" w:sz="2" w:space="0" w:color="D9D9E3"/>
                                    <w:bottom w:val="single" w:sz="2" w:space="0" w:color="D9D9E3"/>
                                    <w:right w:val="single" w:sz="2" w:space="0" w:color="D9D9E3"/>
                                  </w:divBdr>
                                  <w:divsChild>
                                    <w:div w:id="7662726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4263399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34592567">
                      <w:marLeft w:val="0"/>
                      <w:marRight w:val="0"/>
                      <w:marTop w:val="0"/>
                      <w:marBottom w:val="0"/>
                      <w:divBdr>
                        <w:top w:val="single" w:sz="2" w:space="0" w:color="D9D9E3"/>
                        <w:left w:val="single" w:sz="2" w:space="0" w:color="D9D9E3"/>
                        <w:bottom w:val="single" w:sz="2" w:space="0" w:color="D9D9E3"/>
                        <w:right w:val="single" w:sz="2" w:space="0" w:color="D9D9E3"/>
                      </w:divBdr>
                      <w:divsChild>
                        <w:div w:id="156699638">
                          <w:marLeft w:val="0"/>
                          <w:marRight w:val="0"/>
                          <w:marTop w:val="0"/>
                          <w:marBottom w:val="0"/>
                          <w:divBdr>
                            <w:top w:val="single" w:sz="2" w:space="0" w:color="D9D9E3"/>
                            <w:left w:val="single" w:sz="2" w:space="0" w:color="D9D9E3"/>
                            <w:bottom w:val="single" w:sz="2" w:space="0" w:color="D9D9E3"/>
                            <w:right w:val="single" w:sz="2" w:space="0" w:color="D9D9E3"/>
                          </w:divBdr>
                          <w:divsChild>
                            <w:div w:id="359817650">
                              <w:marLeft w:val="0"/>
                              <w:marRight w:val="0"/>
                              <w:marTop w:val="0"/>
                              <w:marBottom w:val="0"/>
                              <w:divBdr>
                                <w:top w:val="single" w:sz="2" w:space="0" w:color="D9D9E3"/>
                                <w:left w:val="single" w:sz="2" w:space="0" w:color="D9D9E3"/>
                                <w:bottom w:val="single" w:sz="2" w:space="0" w:color="D9D9E3"/>
                                <w:right w:val="single" w:sz="2" w:space="0" w:color="D9D9E3"/>
                              </w:divBdr>
                              <w:divsChild>
                                <w:div w:id="783382206">
                                  <w:marLeft w:val="0"/>
                                  <w:marRight w:val="0"/>
                                  <w:marTop w:val="0"/>
                                  <w:marBottom w:val="0"/>
                                  <w:divBdr>
                                    <w:top w:val="single" w:sz="2" w:space="0" w:color="D9D9E3"/>
                                    <w:left w:val="single" w:sz="2" w:space="0" w:color="D9D9E3"/>
                                    <w:bottom w:val="single" w:sz="2" w:space="0" w:color="D9D9E3"/>
                                    <w:right w:val="single" w:sz="2" w:space="0" w:color="D9D9E3"/>
                                  </w:divBdr>
                                  <w:divsChild>
                                    <w:div w:id="8013400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22423487">
          <w:marLeft w:val="0"/>
          <w:marRight w:val="0"/>
          <w:marTop w:val="0"/>
          <w:marBottom w:val="0"/>
          <w:divBdr>
            <w:top w:val="single" w:sz="2" w:space="0" w:color="D9D9E3"/>
            <w:left w:val="single" w:sz="2" w:space="0" w:color="D9D9E3"/>
            <w:bottom w:val="single" w:sz="2" w:space="0" w:color="D9D9E3"/>
            <w:right w:val="single" w:sz="2" w:space="0" w:color="D9D9E3"/>
          </w:divBdr>
          <w:divsChild>
            <w:div w:id="1119102844">
              <w:marLeft w:val="0"/>
              <w:marRight w:val="0"/>
              <w:marTop w:val="100"/>
              <w:marBottom w:val="100"/>
              <w:divBdr>
                <w:top w:val="single" w:sz="2" w:space="0" w:color="D9D9E3"/>
                <w:left w:val="single" w:sz="2" w:space="0" w:color="D9D9E3"/>
                <w:bottom w:val="single" w:sz="2" w:space="0" w:color="D9D9E3"/>
                <w:right w:val="single" w:sz="2" w:space="0" w:color="D9D9E3"/>
              </w:divBdr>
              <w:divsChild>
                <w:div w:id="229509322">
                  <w:marLeft w:val="0"/>
                  <w:marRight w:val="0"/>
                  <w:marTop w:val="0"/>
                  <w:marBottom w:val="0"/>
                  <w:divBdr>
                    <w:top w:val="single" w:sz="2" w:space="0" w:color="D9D9E3"/>
                    <w:left w:val="single" w:sz="2" w:space="0" w:color="D9D9E3"/>
                    <w:bottom w:val="single" w:sz="2" w:space="0" w:color="D9D9E3"/>
                    <w:right w:val="single" w:sz="2" w:space="0" w:color="D9D9E3"/>
                  </w:divBdr>
                  <w:divsChild>
                    <w:div w:id="661465788">
                      <w:marLeft w:val="0"/>
                      <w:marRight w:val="0"/>
                      <w:marTop w:val="0"/>
                      <w:marBottom w:val="0"/>
                      <w:divBdr>
                        <w:top w:val="single" w:sz="2" w:space="0" w:color="D9D9E3"/>
                        <w:left w:val="single" w:sz="2" w:space="0" w:color="D9D9E3"/>
                        <w:bottom w:val="single" w:sz="2" w:space="0" w:color="D9D9E3"/>
                        <w:right w:val="single" w:sz="2" w:space="0" w:color="D9D9E3"/>
                      </w:divBdr>
                      <w:divsChild>
                        <w:div w:id="824247063">
                          <w:marLeft w:val="0"/>
                          <w:marRight w:val="0"/>
                          <w:marTop w:val="0"/>
                          <w:marBottom w:val="0"/>
                          <w:divBdr>
                            <w:top w:val="single" w:sz="2" w:space="0" w:color="D9D9E3"/>
                            <w:left w:val="single" w:sz="2" w:space="0" w:color="D9D9E3"/>
                            <w:bottom w:val="single" w:sz="2" w:space="0" w:color="D9D9E3"/>
                            <w:right w:val="single" w:sz="2" w:space="0" w:color="D9D9E3"/>
                          </w:divBdr>
                        </w:div>
                        <w:div w:id="1576087580">
                          <w:marLeft w:val="0"/>
                          <w:marRight w:val="0"/>
                          <w:marTop w:val="0"/>
                          <w:marBottom w:val="0"/>
                          <w:divBdr>
                            <w:top w:val="single" w:sz="2" w:space="0" w:color="D9D9E3"/>
                            <w:left w:val="single" w:sz="2" w:space="0" w:color="D9D9E3"/>
                            <w:bottom w:val="single" w:sz="2" w:space="0" w:color="D9D9E3"/>
                            <w:right w:val="single" w:sz="2" w:space="0" w:color="D9D9E3"/>
                          </w:divBdr>
                          <w:divsChild>
                            <w:div w:id="664481391">
                              <w:marLeft w:val="0"/>
                              <w:marRight w:val="0"/>
                              <w:marTop w:val="0"/>
                              <w:marBottom w:val="0"/>
                              <w:divBdr>
                                <w:top w:val="single" w:sz="2" w:space="0" w:color="D9D9E3"/>
                                <w:left w:val="single" w:sz="2" w:space="0" w:color="D9D9E3"/>
                                <w:bottom w:val="single" w:sz="2" w:space="0" w:color="D9D9E3"/>
                                <w:right w:val="single" w:sz="2" w:space="0" w:color="D9D9E3"/>
                              </w:divBdr>
                              <w:divsChild>
                                <w:div w:id="919413546">
                                  <w:marLeft w:val="0"/>
                                  <w:marRight w:val="0"/>
                                  <w:marTop w:val="0"/>
                                  <w:marBottom w:val="0"/>
                                  <w:divBdr>
                                    <w:top w:val="single" w:sz="2" w:space="0" w:color="D9D9E3"/>
                                    <w:left w:val="single" w:sz="2" w:space="0" w:color="D9D9E3"/>
                                    <w:bottom w:val="single" w:sz="2" w:space="0" w:color="D9D9E3"/>
                                    <w:right w:val="single" w:sz="2" w:space="0" w:color="D9D9E3"/>
                                  </w:divBdr>
                                  <w:divsChild>
                                    <w:div w:id="6007206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35878181">
                      <w:marLeft w:val="0"/>
                      <w:marRight w:val="0"/>
                      <w:marTop w:val="0"/>
                      <w:marBottom w:val="0"/>
                      <w:divBdr>
                        <w:top w:val="single" w:sz="2" w:space="0" w:color="D9D9E3"/>
                        <w:left w:val="single" w:sz="2" w:space="0" w:color="D9D9E3"/>
                        <w:bottom w:val="single" w:sz="2" w:space="0" w:color="D9D9E3"/>
                        <w:right w:val="single" w:sz="2" w:space="0" w:color="D9D9E3"/>
                      </w:divBdr>
                      <w:divsChild>
                        <w:div w:id="1345278146">
                          <w:marLeft w:val="0"/>
                          <w:marRight w:val="0"/>
                          <w:marTop w:val="0"/>
                          <w:marBottom w:val="0"/>
                          <w:divBdr>
                            <w:top w:val="single" w:sz="2" w:space="0" w:color="D9D9E3"/>
                            <w:left w:val="single" w:sz="2" w:space="0" w:color="D9D9E3"/>
                            <w:bottom w:val="single" w:sz="2" w:space="0" w:color="D9D9E3"/>
                            <w:right w:val="single" w:sz="2" w:space="0" w:color="D9D9E3"/>
                          </w:divBdr>
                          <w:divsChild>
                            <w:div w:id="541793861">
                              <w:marLeft w:val="0"/>
                              <w:marRight w:val="0"/>
                              <w:marTop w:val="0"/>
                              <w:marBottom w:val="0"/>
                              <w:divBdr>
                                <w:top w:val="single" w:sz="2" w:space="0" w:color="D9D9E3"/>
                                <w:left w:val="single" w:sz="2" w:space="0" w:color="D9D9E3"/>
                                <w:bottom w:val="single" w:sz="2" w:space="0" w:color="D9D9E3"/>
                                <w:right w:val="single" w:sz="2" w:space="0" w:color="D9D9E3"/>
                              </w:divBdr>
                              <w:divsChild>
                                <w:div w:id="38674855">
                                  <w:marLeft w:val="0"/>
                                  <w:marRight w:val="0"/>
                                  <w:marTop w:val="0"/>
                                  <w:marBottom w:val="0"/>
                                  <w:divBdr>
                                    <w:top w:val="single" w:sz="2" w:space="0" w:color="D9D9E3"/>
                                    <w:left w:val="single" w:sz="2" w:space="0" w:color="D9D9E3"/>
                                    <w:bottom w:val="single" w:sz="2" w:space="0" w:color="D9D9E3"/>
                                    <w:right w:val="single" w:sz="2" w:space="0" w:color="D9D9E3"/>
                                  </w:divBdr>
                                  <w:divsChild>
                                    <w:div w:id="12134237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28969373">
          <w:marLeft w:val="0"/>
          <w:marRight w:val="0"/>
          <w:marTop w:val="0"/>
          <w:marBottom w:val="0"/>
          <w:divBdr>
            <w:top w:val="single" w:sz="2" w:space="0" w:color="D9D9E3"/>
            <w:left w:val="single" w:sz="2" w:space="0" w:color="D9D9E3"/>
            <w:bottom w:val="single" w:sz="2" w:space="0" w:color="D9D9E3"/>
            <w:right w:val="single" w:sz="2" w:space="0" w:color="D9D9E3"/>
          </w:divBdr>
          <w:divsChild>
            <w:div w:id="218903184">
              <w:marLeft w:val="0"/>
              <w:marRight w:val="0"/>
              <w:marTop w:val="100"/>
              <w:marBottom w:val="100"/>
              <w:divBdr>
                <w:top w:val="single" w:sz="2" w:space="0" w:color="D9D9E3"/>
                <w:left w:val="single" w:sz="2" w:space="0" w:color="D9D9E3"/>
                <w:bottom w:val="single" w:sz="2" w:space="0" w:color="D9D9E3"/>
                <w:right w:val="single" w:sz="2" w:space="0" w:color="D9D9E3"/>
              </w:divBdr>
              <w:divsChild>
                <w:div w:id="1692216330">
                  <w:marLeft w:val="0"/>
                  <w:marRight w:val="0"/>
                  <w:marTop w:val="0"/>
                  <w:marBottom w:val="0"/>
                  <w:divBdr>
                    <w:top w:val="single" w:sz="2" w:space="0" w:color="D9D9E3"/>
                    <w:left w:val="single" w:sz="2" w:space="0" w:color="D9D9E3"/>
                    <w:bottom w:val="single" w:sz="2" w:space="0" w:color="D9D9E3"/>
                    <w:right w:val="single" w:sz="2" w:space="0" w:color="D9D9E3"/>
                  </w:divBdr>
                  <w:divsChild>
                    <w:div w:id="1004279572">
                      <w:marLeft w:val="0"/>
                      <w:marRight w:val="0"/>
                      <w:marTop w:val="0"/>
                      <w:marBottom w:val="0"/>
                      <w:divBdr>
                        <w:top w:val="single" w:sz="2" w:space="0" w:color="D9D9E3"/>
                        <w:left w:val="single" w:sz="2" w:space="0" w:color="D9D9E3"/>
                        <w:bottom w:val="single" w:sz="2" w:space="0" w:color="D9D9E3"/>
                        <w:right w:val="single" w:sz="2" w:space="0" w:color="D9D9E3"/>
                      </w:divBdr>
                      <w:divsChild>
                        <w:div w:id="1109352353">
                          <w:marLeft w:val="0"/>
                          <w:marRight w:val="0"/>
                          <w:marTop w:val="0"/>
                          <w:marBottom w:val="0"/>
                          <w:divBdr>
                            <w:top w:val="single" w:sz="2" w:space="0" w:color="D9D9E3"/>
                            <w:left w:val="single" w:sz="2" w:space="0" w:color="D9D9E3"/>
                            <w:bottom w:val="single" w:sz="2" w:space="0" w:color="D9D9E3"/>
                            <w:right w:val="single" w:sz="2" w:space="0" w:color="D9D9E3"/>
                          </w:divBdr>
                          <w:divsChild>
                            <w:div w:id="1637487719">
                              <w:marLeft w:val="0"/>
                              <w:marRight w:val="0"/>
                              <w:marTop w:val="0"/>
                              <w:marBottom w:val="0"/>
                              <w:divBdr>
                                <w:top w:val="single" w:sz="2" w:space="0" w:color="D9D9E3"/>
                                <w:left w:val="single" w:sz="2" w:space="0" w:color="D9D9E3"/>
                                <w:bottom w:val="single" w:sz="2" w:space="0" w:color="D9D9E3"/>
                                <w:right w:val="single" w:sz="2" w:space="0" w:color="D9D9E3"/>
                              </w:divBdr>
                              <w:divsChild>
                                <w:div w:id="819418047">
                                  <w:marLeft w:val="0"/>
                                  <w:marRight w:val="0"/>
                                  <w:marTop w:val="0"/>
                                  <w:marBottom w:val="0"/>
                                  <w:divBdr>
                                    <w:top w:val="single" w:sz="2" w:space="0" w:color="D9D9E3"/>
                                    <w:left w:val="single" w:sz="2" w:space="0" w:color="D9D9E3"/>
                                    <w:bottom w:val="single" w:sz="2" w:space="0" w:color="D9D9E3"/>
                                    <w:right w:val="single" w:sz="2" w:space="0" w:color="D9D9E3"/>
                                  </w:divBdr>
                                  <w:divsChild>
                                    <w:div w:id="10478007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36137897">
          <w:marLeft w:val="0"/>
          <w:marRight w:val="0"/>
          <w:marTop w:val="0"/>
          <w:marBottom w:val="0"/>
          <w:divBdr>
            <w:top w:val="single" w:sz="2" w:space="0" w:color="D9D9E3"/>
            <w:left w:val="single" w:sz="2" w:space="0" w:color="D9D9E3"/>
            <w:bottom w:val="single" w:sz="2" w:space="0" w:color="D9D9E3"/>
            <w:right w:val="single" w:sz="2" w:space="0" w:color="D9D9E3"/>
          </w:divBdr>
          <w:divsChild>
            <w:div w:id="306710798">
              <w:marLeft w:val="0"/>
              <w:marRight w:val="0"/>
              <w:marTop w:val="100"/>
              <w:marBottom w:val="100"/>
              <w:divBdr>
                <w:top w:val="single" w:sz="2" w:space="0" w:color="D9D9E3"/>
                <w:left w:val="single" w:sz="2" w:space="0" w:color="D9D9E3"/>
                <w:bottom w:val="single" w:sz="2" w:space="0" w:color="D9D9E3"/>
                <w:right w:val="single" w:sz="2" w:space="0" w:color="D9D9E3"/>
              </w:divBdr>
              <w:divsChild>
                <w:div w:id="1644116643">
                  <w:marLeft w:val="0"/>
                  <w:marRight w:val="0"/>
                  <w:marTop w:val="0"/>
                  <w:marBottom w:val="0"/>
                  <w:divBdr>
                    <w:top w:val="single" w:sz="2" w:space="0" w:color="D9D9E3"/>
                    <w:left w:val="single" w:sz="2" w:space="0" w:color="D9D9E3"/>
                    <w:bottom w:val="single" w:sz="2" w:space="0" w:color="D9D9E3"/>
                    <w:right w:val="single" w:sz="2" w:space="0" w:color="D9D9E3"/>
                  </w:divBdr>
                  <w:divsChild>
                    <w:div w:id="512768457">
                      <w:marLeft w:val="0"/>
                      <w:marRight w:val="0"/>
                      <w:marTop w:val="0"/>
                      <w:marBottom w:val="0"/>
                      <w:divBdr>
                        <w:top w:val="single" w:sz="2" w:space="0" w:color="D9D9E3"/>
                        <w:left w:val="single" w:sz="2" w:space="0" w:color="D9D9E3"/>
                        <w:bottom w:val="single" w:sz="2" w:space="0" w:color="D9D9E3"/>
                        <w:right w:val="single" w:sz="2" w:space="0" w:color="D9D9E3"/>
                      </w:divBdr>
                      <w:divsChild>
                        <w:div w:id="1827622411">
                          <w:marLeft w:val="0"/>
                          <w:marRight w:val="0"/>
                          <w:marTop w:val="0"/>
                          <w:marBottom w:val="0"/>
                          <w:divBdr>
                            <w:top w:val="single" w:sz="2" w:space="0" w:color="D9D9E3"/>
                            <w:left w:val="single" w:sz="2" w:space="0" w:color="D9D9E3"/>
                            <w:bottom w:val="single" w:sz="2" w:space="0" w:color="D9D9E3"/>
                            <w:right w:val="single" w:sz="2" w:space="0" w:color="D9D9E3"/>
                          </w:divBdr>
                          <w:divsChild>
                            <w:div w:id="1863006428">
                              <w:marLeft w:val="0"/>
                              <w:marRight w:val="0"/>
                              <w:marTop w:val="0"/>
                              <w:marBottom w:val="0"/>
                              <w:divBdr>
                                <w:top w:val="single" w:sz="2" w:space="0" w:color="D9D9E3"/>
                                <w:left w:val="single" w:sz="2" w:space="0" w:color="D9D9E3"/>
                                <w:bottom w:val="single" w:sz="2" w:space="0" w:color="D9D9E3"/>
                                <w:right w:val="single" w:sz="2" w:space="0" w:color="D9D9E3"/>
                              </w:divBdr>
                              <w:divsChild>
                                <w:div w:id="194538029">
                                  <w:marLeft w:val="0"/>
                                  <w:marRight w:val="0"/>
                                  <w:marTop w:val="0"/>
                                  <w:marBottom w:val="0"/>
                                  <w:divBdr>
                                    <w:top w:val="single" w:sz="2" w:space="0" w:color="D9D9E3"/>
                                    <w:left w:val="single" w:sz="2" w:space="0" w:color="D9D9E3"/>
                                    <w:bottom w:val="single" w:sz="2" w:space="0" w:color="D9D9E3"/>
                                    <w:right w:val="single" w:sz="2" w:space="0" w:color="D9D9E3"/>
                                  </w:divBdr>
                                  <w:divsChild>
                                    <w:div w:id="3097551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9438010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09094003">
                      <w:marLeft w:val="0"/>
                      <w:marRight w:val="0"/>
                      <w:marTop w:val="0"/>
                      <w:marBottom w:val="0"/>
                      <w:divBdr>
                        <w:top w:val="single" w:sz="2" w:space="0" w:color="D9D9E3"/>
                        <w:left w:val="single" w:sz="2" w:space="0" w:color="D9D9E3"/>
                        <w:bottom w:val="single" w:sz="2" w:space="0" w:color="D9D9E3"/>
                        <w:right w:val="single" w:sz="2" w:space="0" w:color="D9D9E3"/>
                      </w:divBdr>
                      <w:divsChild>
                        <w:div w:id="1526092555">
                          <w:marLeft w:val="0"/>
                          <w:marRight w:val="0"/>
                          <w:marTop w:val="0"/>
                          <w:marBottom w:val="0"/>
                          <w:divBdr>
                            <w:top w:val="single" w:sz="2" w:space="0" w:color="D9D9E3"/>
                            <w:left w:val="single" w:sz="2" w:space="0" w:color="D9D9E3"/>
                            <w:bottom w:val="single" w:sz="2" w:space="0" w:color="D9D9E3"/>
                            <w:right w:val="single" w:sz="2" w:space="0" w:color="D9D9E3"/>
                          </w:divBdr>
                          <w:divsChild>
                            <w:div w:id="748772387">
                              <w:marLeft w:val="0"/>
                              <w:marRight w:val="0"/>
                              <w:marTop w:val="0"/>
                              <w:marBottom w:val="0"/>
                              <w:divBdr>
                                <w:top w:val="single" w:sz="2" w:space="0" w:color="D9D9E3"/>
                                <w:left w:val="single" w:sz="2" w:space="0" w:color="D9D9E3"/>
                                <w:bottom w:val="single" w:sz="2" w:space="0" w:color="D9D9E3"/>
                                <w:right w:val="single" w:sz="2" w:space="0" w:color="D9D9E3"/>
                              </w:divBdr>
                              <w:divsChild>
                                <w:div w:id="1451894554">
                                  <w:marLeft w:val="0"/>
                                  <w:marRight w:val="0"/>
                                  <w:marTop w:val="0"/>
                                  <w:marBottom w:val="0"/>
                                  <w:divBdr>
                                    <w:top w:val="single" w:sz="2" w:space="0" w:color="D9D9E3"/>
                                    <w:left w:val="single" w:sz="2" w:space="0" w:color="D9D9E3"/>
                                    <w:bottom w:val="single" w:sz="2" w:space="0" w:color="D9D9E3"/>
                                    <w:right w:val="single" w:sz="2" w:space="0" w:color="D9D9E3"/>
                                  </w:divBdr>
                                  <w:divsChild>
                                    <w:div w:id="7747174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37448730">
          <w:marLeft w:val="0"/>
          <w:marRight w:val="0"/>
          <w:marTop w:val="0"/>
          <w:marBottom w:val="0"/>
          <w:divBdr>
            <w:top w:val="single" w:sz="2" w:space="0" w:color="D9D9E3"/>
            <w:left w:val="single" w:sz="2" w:space="0" w:color="D9D9E3"/>
            <w:bottom w:val="single" w:sz="2" w:space="0" w:color="D9D9E3"/>
            <w:right w:val="single" w:sz="2" w:space="0" w:color="D9D9E3"/>
          </w:divBdr>
          <w:divsChild>
            <w:div w:id="1789859143">
              <w:marLeft w:val="0"/>
              <w:marRight w:val="0"/>
              <w:marTop w:val="100"/>
              <w:marBottom w:val="100"/>
              <w:divBdr>
                <w:top w:val="single" w:sz="2" w:space="0" w:color="D9D9E3"/>
                <w:left w:val="single" w:sz="2" w:space="0" w:color="D9D9E3"/>
                <w:bottom w:val="single" w:sz="2" w:space="0" w:color="D9D9E3"/>
                <w:right w:val="single" w:sz="2" w:space="0" w:color="D9D9E3"/>
              </w:divBdr>
              <w:divsChild>
                <w:div w:id="1261066212">
                  <w:marLeft w:val="0"/>
                  <w:marRight w:val="0"/>
                  <w:marTop w:val="0"/>
                  <w:marBottom w:val="0"/>
                  <w:divBdr>
                    <w:top w:val="single" w:sz="2" w:space="0" w:color="D9D9E3"/>
                    <w:left w:val="single" w:sz="2" w:space="0" w:color="D9D9E3"/>
                    <w:bottom w:val="single" w:sz="2" w:space="0" w:color="D9D9E3"/>
                    <w:right w:val="single" w:sz="2" w:space="0" w:color="D9D9E3"/>
                  </w:divBdr>
                  <w:divsChild>
                    <w:div w:id="468012786">
                      <w:marLeft w:val="0"/>
                      <w:marRight w:val="0"/>
                      <w:marTop w:val="0"/>
                      <w:marBottom w:val="0"/>
                      <w:divBdr>
                        <w:top w:val="single" w:sz="2" w:space="0" w:color="D9D9E3"/>
                        <w:left w:val="single" w:sz="2" w:space="0" w:color="D9D9E3"/>
                        <w:bottom w:val="single" w:sz="2" w:space="0" w:color="D9D9E3"/>
                        <w:right w:val="single" w:sz="2" w:space="0" w:color="D9D9E3"/>
                      </w:divBdr>
                      <w:divsChild>
                        <w:div w:id="1072972749">
                          <w:marLeft w:val="0"/>
                          <w:marRight w:val="0"/>
                          <w:marTop w:val="0"/>
                          <w:marBottom w:val="0"/>
                          <w:divBdr>
                            <w:top w:val="single" w:sz="2" w:space="0" w:color="D9D9E3"/>
                            <w:left w:val="single" w:sz="2" w:space="0" w:color="D9D9E3"/>
                            <w:bottom w:val="single" w:sz="2" w:space="0" w:color="D9D9E3"/>
                            <w:right w:val="single" w:sz="2" w:space="0" w:color="D9D9E3"/>
                          </w:divBdr>
                          <w:divsChild>
                            <w:div w:id="1173881931">
                              <w:marLeft w:val="0"/>
                              <w:marRight w:val="0"/>
                              <w:marTop w:val="0"/>
                              <w:marBottom w:val="0"/>
                              <w:divBdr>
                                <w:top w:val="single" w:sz="2" w:space="0" w:color="D9D9E3"/>
                                <w:left w:val="single" w:sz="2" w:space="0" w:color="D9D9E3"/>
                                <w:bottom w:val="single" w:sz="2" w:space="0" w:color="D9D9E3"/>
                                <w:right w:val="single" w:sz="2" w:space="0" w:color="D9D9E3"/>
                              </w:divBdr>
                              <w:divsChild>
                                <w:div w:id="1538810385">
                                  <w:marLeft w:val="0"/>
                                  <w:marRight w:val="0"/>
                                  <w:marTop w:val="0"/>
                                  <w:marBottom w:val="0"/>
                                  <w:divBdr>
                                    <w:top w:val="single" w:sz="2" w:space="0" w:color="D9D9E3"/>
                                    <w:left w:val="single" w:sz="2" w:space="0" w:color="D9D9E3"/>
                                    <w:bottom w:val="single" w:sz="2" w:space="0" w:color="D9D9E3"/>
                                    <w:right w:val="single" w:sz="2" w:space="0" w:color="D9D9E3"/>
                                  </w:divBdr>
                                  <w:divsChild>
                                    <w:div w:id="6783885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5909652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52662089">
                      <w:marLeft w:val="0"/>
                      <w:marRight w:val="0"/>
                      <w:marTop w:val="0"/>
                      <w:marBottom w:val="0"/>
                      <w:divBdr>
                        <w:top w:val="single" w:sz="2" w:space="0" w:color="D9D9E3"/>
                        <w:left w:val="single" w:sz="2" w:space="0" w:color="D9D9E3"/>
                        <w:bottom w:val="single" w:sz="2" w:space="0" w:color="D9D9E3"/>
                        <w:right w:val="single" w:sz="2" w:space="0" w:color="D9D9E3"/>
                      </w:divBdr>
                      <w:divsChild>
                        <w:div w:id="2014916179">
                          <w:marLeft w:val="0"/>
                          <w:marRight w:val="0"/>
                          <w:marTop w:val="0"/>
                          <w:marBottom w:val="0"/>
                          <w:divBdr>
                            <w:top w:val="single" w:sz="2" w:space="0" w:color="D9D9E3"/>
                            <w:left w:val="single" w:sz="2" w:space="0" w:color="D9D9E3"/>
                            <w:bottom w:val="single" w:sz="2" w:space="0" w:color="D9D9E3"/>
                            <w:right w:val="single" w:sz="2" w:space="0" w:color="D9D9E3"/>
                          </w:divBdr>
                          <w:divsChild>
                            <w:div w:id="318966254">
                              <w:marLeft w:val="0"/>
                              <w:marRight w:val="0"/>
                              <w:marTop w:val="0"/>
                              <w:marBottom w:val="0"/>
                              <w:divBdr>
                                <w:top w:val="single" w:sz="2" w:space="0" w:color="D9D9E3"/>
                                <w:left w:val="single" w:sz="2" w:space="0" w:color="D9D9E3"/>
                                <w:bottom w:val="single" w:sz="2" w:space="0" w:color="D9D9E3"/>
                                <w:right w:val="single" w:sz="2" w:space="0" w:color="D9D9E3"/>
                              </w:divBdr>
                              <w:divsChild>
                                <w:div w:id="1960916376">
                                  <w:marLeft w:val="0"/>
                                  <w:marRight w:val="0"/>
                                  <w:marTop w:val="0"/>
                                  <w:marBottom w:val="0"/>
                                  <w:divBdr>
                                    <w:top w:val="single" w:sz="2" w:space="0" w:color="D9D9E3"/>
                                    <w:left w:val="single" w:sz="2" w:space="0" w:color="D9D9E3"/>
                                    <w:bottom w:val="single" w:sz="2" w:space="0" w:color="D9D9E3"/>
                                    <w:right w:val="single" w:sz="2" w:space="0" w:color="D9D9E3"/>
                                  </w:divBdr>
                                  <w:divsChild>
                                    <w:div w:id="4929907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42298741">
          <w:marLeft w:val="0"/>
          <w:marRight w:val="0"/>
          <w:marTop w:val="0"/>
          <w:marBottom w:val="0"/>
          <w:divBdr>
            <w:top w:val="single" w:sz="2" w:space="0" w:color="D9D9E3"/>
            <w:left w:val="single" w:sz="2" w:space="0" w:color="D9D9E3"/>
            <w:bottom w:val="single" w:sz="2" w:space="0" w:color="D9D9E3"/>
            <w:right w:val="single" w:sz="2" w:space="0" w:color="D9D9E3"/>
          </w:divBdr>
          <w:divsChild>
            <w:div w:id="1176727212">
              <w:marLeft w:val="0"/>
              <w:marRight w:val="0"/>
              <w:marTop w:val="100"/>
              <w:marBottom w:val="100"/>
              <w:divBdr>
                <w:top w:val="single" w:sz="2" w:space="0" w:color="D9D9E3"/>
                <w:left w:val="single" w:sz="2" w:space="0" w:color="D9D9E3"/>
                <w:bottom w:val="single" w:sz="2" w:space="0" w:color="D9D9E3"/>
                <w:right w:val="single" w:sz="2" w:space="0" w:color="D9D9E3"/>
              </w:divBdr>
              <w:divsChild>
                <w:div w:id="111171545">
                  <w:marLeft w:val="0"/>
                  <w:marRight w:val="0"/>
                  <w:marTop w:val="0"/>
                  <w:marBottom w:val="0"/>
                  <w:divBdr>
                    <w:top w:val="single" w:sz="2" w:space="0" w:color="D9D9E3"/>
                    <w:left w:val="single" w:sz="2" w:space="0" w:color="D9D9E3"/>
                    <w:bottom w:val="single" w:sz="2" w:space="0" w:color="D9D9E3"/>
                    <w:right w:val="single" w:sz="2" w:space="0" w:color="D9D9E3"/>
                  </w:divBdr>
                  <w:divsChild>
                    <w:div w:id="621544058">
                      <w:marLeft w:val="0"/>
                      <w:marRight w:val="0"/>
                      <w:marTop w:val="0"/>
                      <w:marBottom w:val="0"/>
                      <w:divBdr>
                        <w:top w:val="single" w:sz="2" w:space="0" w:color="D9D9E3"/>
                        <w:left w:val="single" w:sz="2" w:space="0" w:color="D9D9E3"/>
                        <w:bottom w:val="single" w:sz="2" w:space="0" w:color="D9D9E3"/>
                        <w:right w:val="single" w:sz="2" w:space="0" w:color="D9D9E3"/>
                      </w:divBdr>
                      <w:divsChild>
                        <w:div w:id="1409309777">
                          <w:marLeft w:val="0"/>
                          <w:marRight w:val="0"/>
                          <w:marTop w:val="0"/>
                          <w:marBottom w:val="0"/>
                          <w:divBdr>
                            <w:top w:val="single" w:sz="2" w:space="0" w:color="D9D9E3"/>
                            <w:left w:val="single" w:sz="2" w:space="0" w:color="D9D9E3"/>
                            <w:bottom w:val="single" w:sz="2" w:space="0" w:color="D9D9E3"/>
                            <w:right w:val="single" w:sz="2" w:space="0" w:color="D9D9E3"/>
                          </w:divBdr>
                          <w:divsChild>
                            <w:div w:id="453523492">
                              <w:marLeft w:val="0"/>
                              <w:marRight w:val="0"/>
                              <w:marTop w:val="0"/>
                              <w:marBottom w:val="0"/>
                              <w:divBdr>
                                <w:top w:val="single" w:sz="2" w:space="0" w:color="D9D9E3"/>
                                <w:left w:val="single" w:sz="2" w:space="0" w:color="D9D9E3"/>
                                <w:bottom w:val="single" w:sz="2" w:space="0" w:color="D9D9E3"/>
                                <w:right w:val="single" w:sz="2" w:space="0" w:color="D9D9E3"/>
                              </w:divBdr>
                              <w:divsChild>
                                <w:div w:id="436293742">
                                  <w:marLeft w:val="0"/>
                                  <w:marRight w:val="0"/>
                                  <w:marTop w:val="0"/>
                                  <w:marBottom w:val="0"/>
                                  <w:divBdr>
                                    <w:top w:val="single" w:sz="2" w:space="0" w:color="D9D9E3"/>
                                    <w:left w:val="single" w:sz="2" w:space="0" w:color="D9D9E3"/>
                                    <w:bottom w:val="single" w:sz="2" w:space="0" w:color="D9D9E3"/>
                                    <w:right w:val="single" w:sz="2" w:space="0" w:color="D9D9E3"/>
                                  </w:divBdr>
                                  <w:divsChild>
                                    <w:div w:id="11576494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33538093">
                      <w:marLeft w:val="0"/>
                      <w:marRight w:val="0"/>
                      <w:marTop w:val="0"/>
                      <w:marBottom w:val="0"/>
                      <w:divBdr>
                        <w:top w:val="single" w:sz="2" w:space="0" w:color="D9D9E3"/>
                        <w:left w:val="single" w:sz="2" w:space="0" w:color="D9D9E3"/>
                        <w:bottom w:val="single" w:sz="2" w:space="0" w:color="D9D9E3"/>
                        <w:right w:val="single" w:sz="2" w:space="0" w:color="D9D9E3"/>
                      </w:divBdr>
                      <w:divsChild>
                        <w:div w:id="1949388874">
                          <w:marLeft w:val="0"/>
                          <w:marRight w:val="0"/>
                          <w:marTop w:val="0"/>
                          <w:marBottom w:val="0"/>
                          <w:divBdr>
                            <w:top w:val="single" w:sz="2" w:space="0" w:color="D9D9E3"/>
                            <w:left w:val="single" w:sz="2" w:space="0" w:color="D9D9E3"/>
                            <w:bottom w:val="single" w:sz="2" w:space="0" w:color="D9D9E3"/>
                            <w:right w:val="single" w:sz="2" w:space="0" w:color="D9D9E3"/>
                          </w:divBdr>
                          <w:divsChild>
                            <w:div w:id="394671988">
                              <w:marLeft w:val="0"/>
                              <w:marRight w:val="0"/>
                              <w:marTop w:val="0"/>
                              <w:marBottom w:val="0"/>
                              <w:divBdr>
                                <w:top w:val="single" w:sz="2" w:space="0" w:color="D9D9E3"/>
                                <w:left w:val="single" w:sz="2" w:space="0" w:color="D9D9E3"/>
                                <w:bottom w:val="single" w:sz="2" w:space="0" w:color="D9D9E3"/>
                                <w:right w:val="single" w:sz="2" w:space="0" w:color="D9D9E3"/>
                              </w:divBdr>
                              <w:divsChild>
                                <w:div w:id="2010785221">
                                  <w:marLeft w:val="0"/>
                                  <w:marRight w:val="0"/>
                                  <w:marTop w:val="0"/>
                                  <w:marBottom w:val="0"/>
                                  <w:divBdr>
                                    <w:top w:val="single" w:sz="2" w:space="0" w:color="D9D9E3"/>
                                    <w:left w:val="single" w:sz="2" w:space="0" w:color="D9D9E3"/>
                                    <w:bottom w:val="single" w:sz="2" w:space="0" w:color="D9D9E3"/>
                                    <w:right w:val="single" w:sz="2" w:space="0" w:color="D9D9E3"/>
                                  </w:divBdr>
                                  <w:divsChild>
                                    <w:div w:id="33589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1438820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81856717">
          <w:marLeft w:val="0"/>
          <w:marRight w:val="0"/>
          <w:marTop w:val="0"/>
          <w:marBottom w:val="0"/>
          <w:divBdr>
            <w:top w:val="single" w:sz="2" w:space="0" w:color="D9D9E3"/>
            <w:left w:val="single" w:sz="2" w:space="0" w:color="D9D9E3"/>
            <w:bottom w:val="single" w:sz="2" w:space="0" w:color="D9D9E3"/>
            <w:right w:val="single" w:sz="2" w:space="0" w:color="D9D9E3"/>
          </w:divBdr>
          <w:divsChild>
            <w:div w:id="137116041">
              <w:marLeft w:val="0"/>
              <w:marRight w:val="0"/>
              <w:marTop w:val="100"/>
              <w:marBottom w:val="100"/>
              <w:divBdr>
                <w:top w:val="single" w:sz="2" w:space="0" w:color="D9D9E3"/>
                <w:left w:val="single" w:sz="2" w:space="0" w:color="D9D9E3"/>
                <w:bottom w:val="single" w:sz="2" w:space="0" w:color="D9D9E3"/>
                <w:right w:val="single" w:sz="2" w:space="0" w:color="D9D9E3"/>
              </w:divBdr>
              <w:divsChild>
                <w:div w:id="725446047">
                  <w:marLeft w:val="0"/>
                  <w:marRight w:val="0"/>
                  <w:marTop w:val="0"/>
                  <w:marBottom w:val="0"/>
                  <w:divBdr>
                    <w:top w:val="single" w:sz="2" w:space="0" w:color="D9D9E3"/>
                    <w:left w:val="single" w:sz="2" w:space="0" w:color="D9D9E3"/>
                    <w:bottom w:val="single" w:sz="2" w:space="0" w:color="D9D9E3"/>
                    <w:right w:val="single" w:sz="2" w:space="0" w:color="D9D9E3"/>
                  </w:divBdr>
                  <w:divsChild>
                    <w:div w:id="1000045415">
                      <w:marLeft w:val="0"/>
                      <w:marRight w:val="0"/>
                      <w:marTop w:val="0"/>
                      <w:marBottom w:val="0"/>
                      <w:divBdr>
                        <w:top w:val="single" w:sz="2" w:space="0" w:color="D9D9E3"/>
                        <w:left w:val="single" w:sz="2" w:space="0" w:color="D9D9E3"/>
                        <w:bottom w:val="single" w:sz="2" w:space="0" w:color="D9D9E3"/>
                        <w:right w:val="single" w:sz="2" w:space="0" w:color="D9D9E3"/>
                      </w:divBdr>
                      <w:divsChild>
                        <w:div w:id="740295051">
                          <w:marLeft w:val="0"/>
                          <w:marRight w:val="0"/>
                          <w:marTop w:val="0"/>
                          <w:marBottom w:val="0"/>
                          <w:divBdr>
                            <w:top w:val="single" w:sz="2" w:space="0" w:color="D9D9E3"/>
                            <w:left w:val="single" w:sz="2" w:space="0" w:color="D9D9E3"/>
                            <w:bottom w:val="single" w:sz="2" w:space="0" w:color="D9D9E3"/>
                            <w:right w:val="single" w:sz="2" w:space="0" w:color="D9D9E3"/>
                          </w:divBdr>
                          <w:divsChild>
                            <w:div w:id="1901095217">
                              <w:marLeft w:val="0"/>
                              <w:marRight w:val="0"/>
                              <w:marTop w:val="0"/>
                              <w:marBottom w:val="0"/>
                              <w:divBdr>
                                <w:top w:val="single" w:sz="2" w:space="0" w:color="D9D9E3"/>
                                <w:left w:val="single" w:sz="2" w:space="0" w:color="D9D9E3"/>
                                <w:bottom w:val="single" w:sz="2" w:space="0" w:color="D9D9E3"/>
                                <w:right w:val="single" w:sz="2" w:space="0" w:color="D9D9E3"/>
                              </w:divBdr>
                              <w:divsChild>
                                <w:div w:id="1226912164">
                                  <w:marLeft w:val="0"/>
                                  <w:marRight w:val="0"/>
                                  <w:marTop w:val="0"/>
                                  <w:marBottom w:val="0"/>
                                  <w:divBdr>
                                    <w:top w:val="single" w:sz="2" w:space="0" w:color="D9D9E3"/>
                                    <w:left w:val="single" w:sz="2" w:space="0" w:color="D9D9E3"/>
                                    <w:bottom w:val="single" w:sz="2" w:space="0" w:color="D9D9E3"/>
                                    <w:right w:val="single" w:sz="2" w:space="0" w:color="D9D9E3"/>
                                  </w:divBdr>
                                  <w:divsChild>
                                    <w:div w:id="997226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21905023">
                      <w:marLeft w:val="0"/>
                      <w:marRight w:val="0"/>
                      <w:marTop w:val="0"/>
                      <w:marBottom w:val="0"/>
                      <w:divBdr>
                        <w:top w:val="single" w:sz="2" w:space="0" w:color="D9D9E3"/>
                        <w:left w:val="single" w:sz="2" w:space="0" w:color="D9D9E3"/>
                        <w:bottom w:val="single" w:sz="2" w:space="0" w:color="D9D9E3"/>
                        <w:right w:val="single" w:sz="2" w:space="0" w:color="D9D9E3"/>
                      </w:divBdr>
                      <w:divsChild>
                        <w:div w:id="1464882987">
                          <w:marLeft w:val="0"/>
                          <w:marRight w:val="0"/>
                          <w:marTop w:val="0"/>
                          <w:marBottom w:val="0"/>
                          <w:divBdr>
                            <w:top w:val="single" w:sz="2" w:space="0" w:color="D9D9E3"/>
                            <w:left w:val="single" w:sz="2" w:space="0" w:color="D9D9E3"/>
                            <w:bottom w:val="single" w:sz="2" w:space="0" w:color="D9D9E3"/>
                            <w:right w:val="single" w:sz="2" w:space="0" w:color="D9D9E3"/>
                          </w:divBdr>
                        </w:div>
                        <w:div w:id="1932815554">
                          <w:marLeft w:val="0"/>
                          <w:marRight w:val="0"/>
                          <w:marTop w:val="0"/>
                          <w:marBottom w:val="0"/>
                          <w:divBdr>
                            <w:top w:val="single" w:sz="2" w:space="0" w:color="D9D9E3"/>
                            <w:left w:val="single" w:sz="2" w:space="0" w:color="D9D9E3"/>
                            <w:bottom w:val="single" w:sz="2" w:space="0" w:color="D9D9E3"/>
                            <w:right w:val="single" w:sz="2" w:space="0" w:color="D9D9E3"/>
                          </w:divBdr>
                          <w:divsChild>
                            <w:div w:id="1665552646">
                              <w:marLeft w:val="0"/>
                              <w:marRight w:val="0"/>
                              <w:marTop w:val="0"/>
                              <w:marBottom w:val="0"/>
                              <w:divBdr>
                                <w:top w:val="single" w:sz="2" w:space="0" w:color="D9D9E3"/>
                                <w:left w:val="single" w:sz="2" w:space="0" w:color="D9D9E3"/>
                                <w:bottom w:val="single" w:sz="2" w:space="0" w:color="D9D9E3"/>
                                <w:right w:val="single" w:sz="2" w:space="0" w:color="D9D9E3"/>
                              </w:divBdr>
                              <w:divsChild>
                                <w:div w:id="241066694">
                                  <w:marLeft w:val="0"/>
                                  <w:marRight w:val="0"/>
                                  <w:marTop w:val="0"/>
                                  <w:marBottom w:val="0"/>
                                  <w:divBdr>
                                    <w:top w:val="single" w:sz="2" w:space="0" w:color="D9D9E3"/>
                                    <w:left w:val="single" w:sz="2" w:space="0" w:color="D9D9E3"/>
                                    <w:bottom w:val="single" w:sz="2" w:space="0" w:color="D9D9E3"/>
                                    <w:right w:val="single" w:sz="2" w:space="0" w:color="D9D9E3"/>
                                  </w:divBdr>
                                  <w:divsChild>
                                    <w:div w:id="655678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01197148">
          <w:marLeft w:val="0"/>
          <w:marRight w:val="0"/>
          <w:marTop w:val="0"/>
          <w:marBottom w:val="0"/>
          <w:divBdr>
            <w:top w:val="single" w:sz="2" w:space="0" w:color="D9D9E3"/>
            <w:left w:val="single" w:sz="2" w:space="0" w:color="D9D9E3"/>
            <w:bottom w:val="single" w:sz="2" w:space="0" w:color="D9D9E3"/>
            <w:right w:val="single" w:sz="2" w:space="0" w:color="D9D9E3"/>
          </w:divBdr>
          <w:divsChild>
            <w:div w:id="1976373682">
              <w:marLeft w:val="0"/>
              <w:marRight w:val="0"/>
              <w:marTop w:val="100"/>
              <w:marBottom w:val="100"/>
              <w:divBdr>
                <w:top w:val="single" w:sz="2" w:space="0" w:color="D9D9E3"/>
                <w:left w:val="single" w:sz="2" w:space="0" w:color="D9D9E3"/>
                <w:bottom w:val="single" w:sz="2" w:space="0" w:color="D9D9E3"/>
                <w:right w:val="single" w:sz="2" w:space="0" w:color="D9D9E3"/>
              </w:divBdr>
              <w:divsChild>
                <w:div w:id="2094424844">
                  <w:marLeft w:val="0"/>
                  <w:marRight w:val="0"/>
                  <w:marTop w:val="0"/>
                  <w:marBottom w:val="0"/>
                  <w:divBdr>
                    <w:top w:val="single" w:sz="2" w:space="0" w:color="D9D9E3"/>
                    <w:left w:val="single" w:sz="2" w:space="0" w:color="D9D9E3"/>
                    <w:bottom w:val="single" w:sz="2" w:space="0" w:color="D9D9E3"/>
                    <w:right w:val="single" w:sz="2" w:space="0" w:color="D9D9E3"/>
                  </w:divBdr>
                  <w:divsChild>
                    <w:div w:id="1473789095">
                      <w:marLeft w:val="0"/>
                      <w:marRight w:val="0"/>
                      <w:marTop w:val="0"/>
                      <w:marBottom w:val="0"/>
                      <w:divBdr>
                        <w:top w:val="single" w:sz="2" w:space="0" w:color="D9D9E3"/>
                        <w:left w:val="single" w:sz="2" w:space="0" w:color="D9D9E3"/>
                        <w:bottom w:val="single" w:sz="2" w:space="0" w:color="D9D9E3"/>
                        <w:right w:val="single" w:sz="2" w:space="0" w:color="D9D9E3"/>
                      </w:divBdr>
                      <w:divsChild>
                        <w:div w:id="111870281">
                          <w:marLeft w:val="0"/>
                          <w:marRight w:val="0"/>
                          <w:marTop w:val="0"/>
                          <w:marBottom w:val="0"/>
                          <w:divBdr>
                            <w:top w:val="single" w:sz="2" w:space="0" w:color="D9D9E3"/>
                            <w:left w:val="single" w:sz="2" w:space="0" w:color="D9D9E3"/>
                            <w:bottom w:val="single" w:sz="2" w:space="0" w:color="D9D9E3"/>
                            <w:right w:val="single" w:sz="2" w:space="0" w:color="D9D9E3"/>
                          </w:divBdr>
                          <w:divsChild>
                            <w:div w:id="1140734123">
                              <w:marLeft w:val="0"/>
                              <w:marRight w:val="0"/>
                              <w:marTop w:val="0"/>
                              <w:marBottom w:val="0"/>
                              <w:divBdr>
                                <w:top w:val="single" w:sz="2" w:space="0" w:color="D9D9E3"/>
                                <w:left w:val="single" w:sz="2" w:space="0" w:color="D9D9E3"/>
                                <w:bottom w:val="single" w:sz="2" w:space="0" w:color="D9D9E3"/>
                                <w:right w:val="single" w:sz="2" w:space="0" w:color="D9D9E3"/>
                              </w:divBdr>
                              <w:divsChild>
                                <w:div w:id="43915711">
                                  <w:marLeft w:val="0"/>
                                  <w:marRight w:val="0"/>
                                  <w:marTop w:val="0"/>
                                  <w:marBottom w:val="0"/>
                                  <w:divBdr>
                                    <w:top w:val="single" w:sz="2" w:space="0" w:color="D9D9E3"/>
                                    <w:left w:val="single" w:sz="2" w:space="0" w:color="D9D9E3"/>
                                    <w:bottom w:val="single" w:sz="2" w:space="0" w:color="D9D9E3"/>
                                    <w:right w:val="single" w:sz="2" w:space="0" w:color="D9D9E3"/>
                                  </w:divBdr>
                                  <w:divsChild>
                                    <w:div w:id="20033094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6817814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16214623">
                      <w:marLeft w:val="0"/>
                      <w:marRight w:val="0"/>
                      <w:marTop w:val="0"/>
                      <w:marBottom w:val="0"/>
                      <w:divBdr>
                        <w:top w:val="single" w:sz="2" w:space="0" w:color="D9D9E3"/>
                        <w:left w:val="single" w:sz="2" w:space="0" w:color="D9D9E3"/>
                        <w:bottom w:val="single" w:sz="2" w:space="0" w:color="D9D9E3"/>
                        <w:right w:val="single" w:sz="2" w:space="0" w:color="D9D9E3"/>
                      </w:divBdr>
                      <w:divsChild>
                        <w:div w:id="651763560">
                          <w:marLeft w:val="0"/>
                          <w:marRight w:val="0"/>
                          <w:marTop w:val="0"/>
                          <w:marBottom w:val="0"/>
                          <w:divBdr>
                            <w:top w:val="single" w:sz="2" w:space="0" w:color="D9D9E3"/>
                            <w:left w:val="single" w:sz="2" w:space="0" w:color="D9D9E3"/>
                            <w:bottom w:val="single" w:sz="2" w:space="0" w:color="D9D9E3"/>
                            <w:right w:val="single" w:sz="2" w:space="0" w:color="D9D9E3"/>
                          </w:divBdr>
                          <w:divsChild>
                            <w:div w:id="1183396191">
                              <w:marLeft w:val="0"/>
                              <w:marRight w:val="0"/>
                              <w:marTop w:val="0"/>
                              <w:marBottom w:val="0"/>
                              <w:divBdr>
                                <w:top w:val="single" w:sz="2" w:space="0" w:color="D9D9E3"/>
                                <w:left w:val="single" w:sz="2" w:space="0" w:color="D9D9E3"/>
                                <w:bottom w:val="single" w:sz="2" w:space="0" w:color="D9D9E3"/>
                                <w:right w:val="single" w:sz="2" w:space="0" w:color="D9D9E3"/>
                              </w:divBdr>
                              <w:divsChild>
                                <w:div w:id="1628390063">
                                  <w:marLeft w:val="0"/>
                                  <w:marRight w:val="0"/>
                                  <w:marTop w:val="0"/>
                                  <w:marBottom w:val="0"/>
                                  <w:divBdr>
                                    <w:top w:val="single" w:sz="2" w:space="0" w:color="D9D9E3"/>
                                    <w:left w:val="single" w:sz="2" w:space="0" w:color="D9D9E3"/>
                                    <w:bottom w:val="single" w:sz="2" w:space="0" w:color="D9D9E3"/>
                                    <w:right w:val="single" w:sz="2" w:space="0" w:color="D9D9E3"/>
                                  </w:divBdr>
                                  <w:divsChild>
                                    <w:div w:id="7383580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07750138">
          <w:marLeft w:val="0"/>
          <w:marRight w:val="0"/>
          <w:marTop w:val="0"/>
          <w:marBottom w:val="0"/>
          <w:divBdr>
            <w:top w:val="single" w:sz="2" w:space="0" w:color="D9D9E3"/>
            <w:left w:val="single" w:sz="2" w:space="0" w:color="D9D9E3"/>
            <w:bottom w:val="single" w:sz="2" w:space="0" w:color="D9D9E3"/>
            <w:right w:val="single" w:sz="2" w:space="0" w:color="D9D9E3"/>
          </w:divBdr>
          <w:divsChild>
            <w:div w:id="1695110112">
              <w:marLeft w:val="0"/>
              <w:marRight w:val="0"/>
              <w:marTop w:val="100"/>
              <w:marBottom w:val="100"/>
              <w:divBdr>
                <w:top w:val="single" w:sz="2" w:space="0" w:color="D9D9E3"/>
                <w:left w:val="single" w:sz="2" w:space="0" w:color="D9D9E3"/>
                <w:bottom w:val="single" w:sz="2" w:space="0" w:color="D9D9E3"/>
                <w:right w:val="single" w:sz="2" w:space="0" w:color="D9D9E3"/>
              </w:divBdr>
              <w:divsChild>
                <w:div w:id="1485510503">
                  <w:marLeft w:val="0"/>
                  <w:marRight w:val="0"/>
                  <w:marTop w:val="0"/>
                  <w:marBottom w:val="0"/>
                  <w:divBdr>
                    <w:top w:val="single" w:sz="2" w:space="0" w:color="D9D9E3"/>
                    <w:left w:val="single" w:sz="2" w:space="0" w:color="D9D9E3"/>
                    <w:bottom w:val="single" w:sz="2" w:space="0" w:color="D9D9E3"/>
                    <w:right w:val="single" w:sz="2" w:space="0" w:color="D9D9E3"/>
                  </w:divBdr>
                  <w:divsChild>
                    <w:div w:id="311839104">
                      <w:marLeft w:val="0"/>
                      <w:marRight w:val="0"/>
                      <w:marTop w:val="0"/>
                      <w:marBottom w:val="0"/>
                      <w:divBdr>
                        <w:top w:val="single" w:sz="2" w:space="0" w:color="D9D9E3"/>
                        <w:left w:val="single" w:sz="2" w:space="0" w:color="D9D9E3"/>
                        <w:bottom w:val="single" w:sz="2" w:space="0" w:color="D9D9E3"/>
                        <w:right w:val="single" w:sz="2" w:space="0" w:color="D9D9E3"/>
                      </w:divBdr>
                      <w:divsChild>
                        <w:div w:id="1745687450">
                          <w:marLeft w:val="0"/>
                          <w:marRight w:val="0"/>
                          <w:marTop w:val="0"/>
                          <w:marBottom w:val="0"/>
                          <w:divBdr>
                            <w:top w:val="single" w:sz="2" w:space="0" w:color="D9D9E3"/>
                            <w:left w:val="single" w:sz="2" w:space="0" w:color="D9D9E3"/>
                            <w:bottom w:val="single" w:sz="2" w:space="0" w:color="D9D9E3"/>
                            <w:right w:val="single" w:sz="2" w:space="0" w:color="D9D9E3"/>
                          </w:divBdr>
                        </w:div>
                        <w:div w:id="2139452591">
                          <w:marLeft w:val="0"/>
                          <w:marRight w:val="0"/>
                          <w:marTop w:val="0"/>
                          <w:marBottom w:val="0"/>
                          <w:divBdr>
                            <w:top w:val="single" w:sz="2" w:space="0" w:color="D9D9E3"/>
                            <w:left w:val="single" w:sz="2" w:space="0" w:color="D9D9E3"/>
                            <w:bottom w:val="single" w:sz="2" w:space="0" w:color="D9D9E3"/>
                            <w:right w:val="single" w:sz="2" w:space="0" w:color="D9D9E3"/>
                          </w:divBdr>
                          <w:divsChild>
                            <w:div w:id="364411312">
                              <w:marLeft w:val="0"/>
                              <w:marRight w:val="0"/>
                              <w:marTop w:val="0"/>
                              <w:marBottom w:val="0"/>
                              <w:divBdr>
                                <w:top w:val="single" w:sz="2" w:space="0" w:color="D9D9E3"/>
                                <w:left w:val="single" w:sz="2" w:space="0" w:color="D9D9E3"/>
                                <w:bottom w:val="single" w:sz="2" w:space="0" w:color="D9D9E3"/>
                                <w:right w:val="single" w:sz="2" w:space="0" w:color="D9D9E3"/>
                              </w:divBdr>
                              <w:divsChild>
                                <w:div w:id="1185441499">
                                  <w:marLeft w:val="0"/>
                                  <w:marRight w:val="0"/>
                                  <w:marTop w:val="0"/>
                                  <w:marBottom w:val="0"/>
                                  <w:divBdr>
                                    <w:top w:val="single" w:sz="2" w:space="0" w:color="D9D9E3"/>
                                    <w:left w:val="single" w:sz="2" w:space="0" w:color="D9D9E3"/>
                                    <w:bottom w:val="single" w:sz="2" w:space="0" w:color="D9D9E3"/>
                                    <w:right w:val="single" w:sz="2" w:space="0" w:color="D9D9E3"/>
                                  </w:divBdr>
                                  <w:divsChild>
                                    <w:div w:id="7075331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01248885">
                      <w:marLeft w:val="0"/>
                      <w:marRight w:val="0"/>
                      <w:marTop w:val="0"/>
                      <w:marBottom w:val="0"/>
                      <w:divBdr>
                        <w:top w:val="single" w:sz="2" w:space="0" w:color="D9D9E3"/>
                        <w:left w:val="single" w:sz="2" w:space="0" w:color="D9D9E3"/>
                        <w:bottom w:val="single" w:sz="2" w:space="0" w:color="D9D9E3"/>
                        <w:right w:val="single" w:sz="2" w:space="0" w:color="D9D9E3"/>
                      </w:divBdr>
                      <w:divsChild>
                        <w:div w:id="980039965">
                          <w:marLeft w:val="0"/>
                          <w:marRight w:val="0"/>
                          <w:marTop w:val="0"/>
                          <w:marBottom w:val="0"/>
                          <w:divBdr>
                            <w:top w:val="single" w:sz="2" w:space="0" w:color="D9D9E3"/>
                            <w:left w:val="single" w:sz="2" w:space="0" w:color="D9D9E3"/>
                            <w:bottom w:val="single" w:sz="2" w:space="0" w:color="D9D9E3"/>
                            <w:right w:val="single" w:sz="2" w:space="0" w:color="D9D9E3"/>
                          </w:divBdr>
                          <w:divsChild>
                            <w:div w:id="1549756234">
                              <w:marLeft w:val="0"/>
                              <w:marRight w:val="0"/>
                              <w:marTop w:val="0"/>
                              <w:marBottom w:val="0"/>
                              <w:divBdr>
                                <w:top w:val="single" w:sz="2" w:space="0" w:color="D9D9E3"/>
                                <w:left w:val="single" w:sz="2" w:space="0" w:color="D9D9E3"/>
                                <w:bottom w:val="single" w:sz="2" w:space="0" w:color="D9D9E3"/>
                                <w:right w:val="single" w:sz="2" w:space="0" w:color="D9D9E3"/>
                              </w:divBdr>
                              <w:divsChild>
                                <w:div w:id="804543093">
                                  <w:marLeft w:val="0"/>
                                  <w:marRight w:val="0"/>
                                  <w:marTop w:val="0"/>
                                  <w:marBottom w:val="0"/>
                                  <w:divBdr>
                                    <w:top w:val="single" w:sz="2" w:space="0" w:color="D9D9E3"/>
                                    <w:left w:val="single" w:sz="2" w:space="0" w:color="D9D9E3"/>
                                    <w:bottom w:val="single" w:sz="2" w:space="0" w:color="D9D9E3"/>
                                    <w:right w:val="single" w:sz="2" w:space="0" w:color="D9D9E3"/>
                                  </w:divBdr>
                                  <w:divsChild>
                                    <w:div w:id="20286324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77561282">
          <w:marLeft w:val="0"/>
          <w:marRight w:val="0"/>
          <w:marTop w:val="0"/>
          <w:marBottom w:val="0"/>
          <w:divBdr>
            <w:top w:val="single" w:sz="2" w:space="0" w:color="D9D9E3"/>
            <w:left w:val="single" w:sz="2" w:space="0" w:color="D9D9E3"/>
            <w:bottom w:val="single" w:sz="2" w:space="0" w:color="D9D9E3"/>
            <w:right w:val="single" w:sz="2" w:space="0" w:color="D9D9E3"/>
          </w:divBdr>
          <w:divsChild>
            <w:div w:id="374743238">
              <w:marLeft w:val="0"/>
              <w:marRight w:val="0"/>
              <w:marTop w:val="100"/>
              <w:marBottom w:val="100"/>
              <w:divBdr>
                <w:top w:val="single" w:sz="2" w:space="0" w:color="D9D9E3"/>
                <w:left w:val="single" w:sz="2" w:space="0" w:color="D9D9E3"/>
                <w:bottom w:val="single" w:sz="2" w:space="0" w:color="D9D9E3"/>
                <w:right w:val="single" w:sz="2" w:space="0" w:color="D9D9E3"/>
              </w:divBdr>
              <w:divsChild>
                <w:div w:id="650913001">
                  <w:marLeft w:val="0"/>
                  <w:marRight w:val="0"/>
                  <w:marTop w:val="0"/>
                  <w:marBottom w:val="0"/>
                  <w:divBdr>
                    <w:top w:val="single" w:sz="2" w:space="0" w:color="D9D9E3"/>
                    <w:left w:val="single" w:sz="2" w:space="0" w:color="D9D9E3"/>
                    <w:bottom w:val="single" w:sz="2" w:space="0" w:color="D9D9E3"/>
                    <w:right w:val="single" w:sz="2" w:space="0" w:color="D9D9E3"/>
                  </w:divBdr>
                  <w:divsChild>
                    <w:div w:id="233517349">
                      <w:marLeft w:val="0"/>
                      <w:marRight w:val="0"/>
                      <w:marTop w:val="0"/>
                      <w:marBottom w:val="0"/>
                      <w:divBdr>
                        <w:top w:val="single" w:sz="2" w:space="0" w:color="D9D9E3"/>
                        <w:left w:val="single" w:sz="2" w:space="0" w:color="D9D9E3"/>
                        <w:bottom w:val="single" w:sz="2" w:space="0" w:color="D9D9E3"/>
                        <w:right w:val="single" w:sz="2" w:space="0" w:color="D9D9E3"/>
                      </w:divBdr>
                      <w:divsChild>
                        <w:div w:id="1303344944">
                          <w:marLeft w:val="0"/>
                          <w:marRight w:val="0"/>
                          <w:marTop w:val="0"/>
                          <w:marBottom w:val="0"/>
                          <w:divBdr>
                            <w:top w:val="single" w:sz="2" w:space="0" w:color="D9D9E3"/>
                            <w:left w:val="single" w:sz="2" w:space="0" w:color="D9D9E3"/>
                            <w:bottom w:val="single" w:sz="2" w:space="0" w:color="D9D9E3"/>
                            <w:right w:val="single" w:sz="2" w:space="0" w:color="D9D9E3"/>
                          </w:divBdr>
                          <w:divsChild>
                            <w:div w:id="1510103802">
                              <w:marLeft w:val="0"/>
                              <w:marRight w:val="0"/>
                              <w:marTop w:val="0"/>
                              <w:marBottom w:val="0"/>
                              <w:divBdr>
                                <w:top w:val="single" w:sz="2" w:space="0" w:color="D9D9E3"/>
                                <w:left w:val="single" w:sz="2" w:space="0" w:color="D9D9E3"/>
                                <w:bottom w:val="single" w:sz="2" w:space="0" w:color="D9D9E3"/>
                                <w:right w:val="single" w:sz="2" w:space="0" w:color="D9D9E3"/>
                              </w:divBdr>
                              <w:divsChild>
                                <w:div w:id="2111928337">
                                  <w:marLeft w:val="0"/>
                                  <w:marRight w:val="0"/>
                                  <w:marTop w:val="0"/>
                                  <w:marBottom w:val="0"/>
                                  <w:divBdr>
                                    <w:top w:val="single" w:sz="2" w:space="0" w:color="D9D9E3"/>
                                    <w:left w:val="single" w:sz="2" w:space="0" w:color="D9D9E3"/>
                                    <w:bottom w:val="single" w:sz="2" w:space="0" w:color="D9D9E3"/>
                                    <w:right w:val="single" w:sz="2" w:space="0" w:color="D9D9E3"/>
                                  </w:divBdr>
                                  <w:divsChild>
                                    <w:div w:id="19021326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18726125">
                      <w:marLeft w:val="0"/>
                      <w:marRight w:val="0"/>
                      <w:marTop w:val="0"/>
                      <w:marBottom w:val="0"/>
                      <w:divBdr>
                        <w:top w:val="single" w:sz="2" w:space="0" w:color="D9D9E3"/>
                        <w:left w:val="single" w:sz="2" w:space="0" w:color="D9D9E3"/>
                        <w:bottom w:val="single" w:sz="2" w:space="0" w:color="D9D9E3"/>
                        <w:right w:val="single" w:sz="2" w:space="0" w:color="D9D9E3"/>
                      </w:divBdr>
                      <w:divsChild>
                        <w:div w:id="1365329301">
                          <w:marLeft w:val="0"/>
                          <w:marRight w:val="0"/>
                          <w:marTop w:val="0"/>
                          <w:marBottom w:val="0"/>
                          <w:divBdr>
                            <w:top w:val="single" w:sz="2" w:space="0" w:color="D9D9E3"/>
                            <w:left w:val="single" w:sz="2" w:space="0" w:color="D9D9E3"/>
                            <w:bottom w:val="single" w:sz="2" w:space="0" w:color="D9D9E3"/>
                            <w:right w:val="single" w:sz="2" w:space="0" w:color="D9D9E3"/>
                          </w:divBdr>
                          <w:divsChild>
                            <w:div w:id="1136919454">
                              <w:marLeft w:val="0"/>
                              <w:marRight w:val="0"/>
                              <w:marTop w:val="0"/>
                              <w:marBottom w:val="0"/>
                              <w:divBdr>
                                <w:top w:val="single" w:sz="2" w:space="0" w:color="D9D9E3"/>
                                <w:left w:val="single" w:sz="2" w:space="0" w:color="D9D9E3"/>
                                <w:bottom w:val="single" w:sz="2" w:space="0" w:color="D9D9E3"/>
                                <w:right w:val="single" w:sz="2" w:space="0" w:color="D9D9E3"/>
                              </w:divBdr>
                              <w:divsChild>
                                <w:div w:id="906644974">
                                  <w:marLeft w:val="0"/>
                                  <w:marRight w:val="0"/>
                                  <w:marTop w:val="0"/>
                                  <w:marBottom w:val="0"/>
                                  <w:divBdr>
                                    <w:top w:val="single" w:sz="2" w:space="0" w:color="D9D9E3"/>
                                    <w:left w:val="single" w:sz="2" w:space="0" w:color="D9D9E3"/>
                                    <w:bottom w:val="single" w:sz="2" w:space="0" w:color="D9D9E3"/>
                                    <w:right w:val="single" w:sz="2" w:space="0" w:color="D9D9E3"/>
                                  </w:divBdr>
                                  <w:divsChild>
                                    <w:div w:id="20248904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8104349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12938663">
          <w:marLeft w:val="0"/>
          <w:marRight w:val="0"/>
          <w:marTop w:val="0"/>
          <w:marBottom w:val="0"/>
          <w:divBdr>
            <w:top w:val="single" w:sz="2" w:space="0" w:color="D9D9E3"/>
            <w:left w:val="single" w:sz="2" w:space="0" w:color="D9D9E3"/>
            <w:bottom w:val="single" w:sz="2" w:space="0" w:color="D9D9E3"/>
            <w:right w:val="single" w:sz="2" w:space="0" w:color="D9D9E3"/>
          </w:divBdr>
          <w:divsChild>
            <w:div w:id="1216311637">
              <w:marLeft w:val="0"/>
              <w:marRight w:val="0"/>
              <w:marTop w:val="100"/>
              <w:marBottom w:val="100"/>
              <w:divBdr>
                <w:top w:val="single" w:sz="2" w:space="0" w:color="D9D9E3"/>
                <w:left w:val="single" w:sz="2" w:space="0" w:color="D9D9E3"/>
                <w:bottom w:val="single" w:sz="2" w:space="0" w:color="D9D9E3"/>
                <w:right w:val="single" w:sz="2" w:space="0" w:color="D9D9E3"/>
              </w:divBdr>
              <w:divsChild>
                <w:div w:id="1477452681">
                  <w:marLeft w:val="0"/>
                  <w:marRight w:val="0"/>
                  <w:marTop w:val="0"/>
                  <w:marBottom w:val="0"/>
                  <w:divBdr>
                    <w:top w:val="single" w:sz="2" w:space="0" w:color="D9D9E3"/>
                    <w:left w:val="single" w:sz="2" w:space="0" w:color="D9D9E3"/>
                    <w:bottom w:val="single" w:sz="2" w:space="0" w:color="D9D9E3"/>
                    <w:right w:val="single" w:sz="2" w:space="0" w:color="D9D9E3"/>
                  </w:divBdr>
                  <w:divsChild>
                    <w:div w:id="343284320">
                      <w:marLeft w:val="0"/>
                      <w:marRight w:val="0"/>
                      <w:marTop w:val="0"/>
                      <w:marBottom w:val="0"/>
                      <w:divBdr>
                        <w:top w:val="single" w:sz="2" w:space="0" w:color="D9D9E3"/>
                        <w:left w:val="single" w:sz="2" w:space="0" w:color="D9D9E3"/>
                        <w:bottom w:val="single" w:sz="2" w:space="0" w:color="D9D9E3"/>
                        <w:right w:val="single" w:sz="2" w:space="0" w:color="D9D9E3"/>
                      </w:divBdr>
                      <w:divsChild>
                        <w:div w:id="1779328400">
                          <w:marLeft w:val="0"/>
                          <w:marRight w:val="0"/>
                          <w:marTop w:val="0"/>
                          <w:marBottom w:val="0"/>
                          <w:divBdr>
                            <w:top w:val="single" w:sz="2" w:space="0" w:color="D9D9E3"/>
                            <w:left w:val="single" w:sz="2" w:space="0" w:color="D9D9E3"/>
                            <w:bottom w:val="single" w:sz="2" w:space="0" w:color="D9D9E3"/>
                            <w:right w:val="single" w:sz="2" w:space="0" w:color="D9D9E3"/>
                          </w:divBdr>
                        </w:div>
                        <w:div w:id="2100173373">
                          <w:marLeft w:val="0"/>
                          <w:marRight w:val="0"/>
                          <w:marTop w:val="0"/>
                          <w:marBottom w:val="0"/>
                          <w:divBdr>
                            <w:top w:val="single" w:sz="2" w:space="0" w:color="D9D9E3"/>
                            <w:left w:val="single" w:sz="2" w:space="0" w:color="D9D9E3"/>
                            <w:bottom w:val="single" w:sz="2" w:space="0" w:color="D9D9E3"/>
                            <w:right w:val="single" w:sz="2" w:space="0" w:color="D9D9E3"/>
                          </w:divBdr>
                          <w:divsChild>
                            <w:div w:id="1404375234">
                              <w:marLeft w:val="0"/>
                              <w:marRight w:val="0"/>
                              <w:marTop w:val="0"/>
                              <w:marBottom w:val="0"/>
                              <w:divBdr>
                                <w:top w:val="single" w:sz="2" w:space="0" w:color="D9D9E3"/>
                                <w:left w:val="single" w:sz="2" w:space="0" w:color="D9D9E3"/>
                                <w:bottom w:val="single" w:sz="2" w:space="0" w:color="D9D9E3"/>
                                <w:right w:val="single" w:sz="2" w:space="0" w:color="D9D9E3"/>
                              </w:divBdr>
                              <w:divsChild>
                                <w:div w:id="1976644757">
                                  <w:marLeft w:val="0"/>
                                  <w:marRight w:val="0"/>
                                  <w:marTop w:val="0"/>
                                  <w:marBottom w:val="0"/>
                                  <w:divBdr>
                                    <w:top w:val="single" w:sz="2" w:space="0" w:color="D9D9E3"/>
                                    <w:left w:val="single" w:sz="2" w:space="0" w:color="D9D9E3"/>
                                    <w:bottom w:val="single" w:sz="2" w:space="0" w:color="D9D9E3"/>
                                    <w:right w:val="single" w:sz="2" w:space="0" w:color="D9D9E3"/>
                                  </w:divBdr>
                                  <w:divsChild>
                                    <w:div w:id="17322697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18411812">
                      <w:marLeft w:val="0"/>
                      <w:marRight w:val="0"/>
                      <w:marTop w:val="0"/>
                      <w:marBottom w:val="0"/>
                      <w:divBdr>
                        <w:top w:val="single" w:sz="2" w:space="0" w:color="D9D9E3"/>
                        <w:left w:val="single" w:sz="2" w:space="0" w:color="D9D9E3"/>
                        <w:bottom w:val="single" w:sz="2" w:space="0" w:color="D9D9E3"/>
                        <w:right w:val="single" w:sz="2" w:space="0" w:color="D9D9E3"/>
                      </w:divBdr>
                      <w:divsChild>
                        <w:div w:id="1457865964">
                          <w:marLeft w:val="0"/>
                          <w:marRight w:val="0"/>
                          <w:marTop w:val="0"/>
                          <w:marBottom w:val="0"/>
                          <w:divBdr>
                            <w:top w:val="single" w:sz="2" w:space="0" w:color="D9D9E3"/>
                            <w:left w:val="single" w:sz="2" w:space="0" w:color="D9D9E3"/>
                            <w:bottom w:val="single" w:sz="2" w:space="0" w:color="D9D9E3"/>
                            <w:right w:val="single" w:sz="2" w:space="0" w:color="D9D9E3"/>
                          </w:divBdr>
                          <w:divsChild>
                            <w:div w:id="1534538918">
                              <w:marLeft w:val="0"/>
                              <w:marRight w:val="0"/>
                              <w:marTop w:val="0"/>
                              <w:marBottom w:val="0"/>
                              <w:divBdr>
                                <w:top w:val="single" w:sz="2" w:space="0" w:color="D9D9E3"/>
                                <w:left w:val="single" w:sz="2" w:space="0" w:color="D9D9E3"/>
                                <w:bottom w:val="single" w:sz="2" w:space="0" w:color="D9D9E3"/>
                                <w:right w:val="single" w:sz="2" w:space="0" w:color="D9D9E3"/>
                              </w:divBdr>
                              <w:divsChild>
                                <w:div w:id="581447732">
                                  <w:marLeft w:val="0"/>
                                  <w:marRight w:val="0"/>
                                  <w:marTop w:val="0"/>
                                  <w:marBottom w:val="0"/>
                                  <w:divBdr>
                                    <w:top w:val="single" w:sz="2" w:space="0" w:color="D9D9E3"/>
                                    <w:left w:val="single" w:sz="2" w:space="0" w:color="D9D9E3"/>
                                    <w:bottom w:val="single" w:sz="2" w:space="0" w:color="D9D9E3"/>
                                    <w:right w:val="single" w:sz="2" w:space="0" w:color="D9D9E3"/>
                                  </w:divBdr>
                                  <w:divsChild>
                                    <w:div w:id="2098523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22500061">
          <w:marLeft w:val="0"/>
          <w:marRight w:val="0"/>
          <w:marTop w:val="0"/>
          <w:marBottom w:val="0"/>
          <w:divBdr>
            <w:top w:val="single" w:sz="2" w:space="0" w:color="D9D9E3"/>
            <w:left w:val="single" w:sz="2" w:space="0" w:color="D9D9E3"/>
            <w:bottom w:val="single" w:sz="2" w:space="0" w:color="D9D9E3"/>
            <w:right w:val="single" w:sz="2" w:space="0" w:color="D9D9E3"/>
          </w:divBdr>
          <w:divsChild>
            <w:div w:id="1664889449">
              <w:marLeft w:val="0"/>
              <w:marRight w:val="0"/>
              <w:marTop w:val="100"/>
              <w:marBottom w:val="100"/>
              <w:divBdr>
                <w:top w:val="single" w:sz="2" w:space="0" w:color="D9D9E3"/>
                <w:left w:val="single" w:sz="2" w:space="0" w:color="D9D9E3"/>
                <w:bottom w:val="single" w:sz="2" w:space="0" w:color="D9D9E3"/>
                <w:right w:val="single" w:sz="2" w:space="0" w:color="D9D9E3"/>
              </w:divBdr>
              <w:divsChild>
                <w:div w:id="653336854">
                  <w:marLeft w:val="0"/>
                  <w:marRight w:val="0"/>
                  <w:marTop w:val="0"/>
                  <w:marBottom w:val="0"/>
                  <w:divBdr>
                    <w:top w:val="single" w:sz="2" w:space="0" w:color="D9D9E3"/>
                    <w:left w:val="single" w:sz="2" w:space="0" w:color="D9D9E3"/>
                    <w:bottom w:val="single" w:sz="2" w:space="0" w:color="D9D9E3"/>
                    <w:right w:val="single" w:sz="2" w:space="0" w:color="D9D9E3"/>
                  </w:divBdr>
                  <w:divsChild>
                    <w:div w:id="578566079">
                      <w:marLeft w:val="0"/>
                      <w:marRight w:val="0"/>
                      <w:marTop w:val="0"/>
                      <w:marBottom w:val="0"/>
                      <w:divBdr>
                        <w:top w:val="single" w:sz="2" w:space="0" w:color="D9D9E3"/>
                        <w:left w:val="single" w:sz="2" w:space="0" w:color="D9D9E3"/>
                        <w:bottom w:val="single" w:sz="2" w:space="0" w:color="D9D9E3"/>
                        <w:right w:val="single" w:sz="2" w:space="0" w:color="D9D9E3"/>
                      </w:divBdr>
                      <w:divsChild>
                        <w:div w:id="630208056">
                          <w:marLeft w:val="0"/>
                          <w:marRight w:val="0"/>
                          <w:marTop w:val="0"/>
                          <w:marBottom w:val="0"/>
                          <w:divBdr>
                            <w:top w:val="single" w:sz="2" w:space="0" w:color="D9D9E3"/>
                            <w:left w:val="single" w:sz="2" w:space="0" w:color="D9D9E3"/>
                            <w:bottom w:val="single" w:sz="2" w:space="0" w:color="D9D9E3"/>
                            <w:right w:val="single" w:sz="2" w:space="0" w:color="D9D9E3"/>
                          </w:divBdr>
                          <w:divsChild>
                            <w:div w:id="1021709657">
                              <w:marLeft w:val="0"/>
                              <w:marRight w:val="0"/>
                              <w:marTop w:val="0"/>
                              <w:marBottom w:val="0"/>
                              <w:divBdr>
                                <w:top w:val="single" w:sz="2" w:space="0" w:color="D9D9E3"/>
                                <w:left w:val="single" w:sz="2" w:space="0" w:color="D9D9E3"/>
                                <w:bottom w:val="single" w:sz="2" w:space="0" w:color="D9D9E3"/>
                                <w:right w:val="single" w:sz="2" w:space="0" w:color="D9D9E3"/>
                              </w:divBdr>
                              <w:divsChild>
                                <w:div w:id="934165670">
                                  <w:marLeft w:val="0"/>
                                  <w:marRight w:val="0"/>
                                  <w:marTop w:val="0"/>
                                  <w:marBottom w:val="0"/>
                                  <w:divBdr>
                                    <w:top w:val="single" w:sz="2" w:space="0" w:color="D9D9E3"/>
                                    <w:left w:val="single" w:sz="2" w:space="0" w:color="D9D9E3"/>
                                    <w:bottom w:val="single" w:sz="2" w:space="0" w:color="D9D9E3"/>
                                    <w:right w:val="single" w:sz="2" w:space="0" w:color="D9D9E3"/>
                                  </w:divBdr>
                                  <w:divsChild>
                                    <w:div w:id="13232675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54409254">
                      <w:marLeft w:val="0"/>
                      <w:marRight w:val="0"/>
                      <w:marTop w:val="0"/>
                      <w:marBottom w:val="0"/>
                      <w:divBdr>
                        <w:top w:val="single" w:sz="2" w:space="0" w:color="D9D9E3"/>
                        <w:left w:val="single" w:sz="2" w:space="0" w:color="D9D9E3"/>
                        <w:bottom w:val="single" w:sz="2" w:space="0" w:color="D9D9E3"/>
                        <w:right w:val="single" w:sz="2" w:space="0" w:color="D9D9E3"/>
                      </w:divBdr>
                      <w:divsChild>
                        <w:div w:id="872158083">
                          <w:marLeft w:val="0"/>
                          <w:marRight w:val="0"/>
                          <w:marTop w:val="0"/>
                          <w:marBottom w:val="0"/>
                          <w:divBdr>
                            <w:top w:val="single" w:sz="2" w:space="0" w:color="D9D9E3"/>
                            <w:left w:val="single" w:sz="2" w:space="0" w:color="D9D9E3"/>
                            <w:bottom w:val="single" w:sz="2" w:space="0" w:color="D9D9E3"/>
                            <w:right w:val="single" w:sz="2" w:space="0" w:color="D9D9E3"/>
                          </w:divBdr>
                        </w:div>
                        <w:div w:id="1027215222">
                          <w:marLeft w:val="0"/>
                          <w:marRight w:val="0"/>
                          <w:marTop w:val="0"/>
                          <w:marBottom w:val="0"/>
                          <w:divBdr>
                            <w:top w:val="single" w:sz="2" w:space="0" w:color="D9D9E3"/>
                            <w:left w:val="single" w:sz="2" w:space="0" w:color="D9D9E3"/>
                            <w:bottom w:val="single" w:sz="2" w:space="0" w:color="D9D9E3"/>
                            <w:right w:val="single" w:sz="2" w:space="0" w:color="D9D9E3"/>
                          </w:divBdr>
                          <w:divsChild>
                            <w:div w:id="967397530">
                              <w:marLeft w:val="0"/>
                              <w:marRight w:val="0"/>
                              <w:marTop w:val="0"/>
                              <w:marBottom w:val="0"/>
                              <w:divBdr>
                                <w:top w:val="single" w:sz="2" w:space="0" w:color="D9D9E3"/>
                                <w:left w:val="single" w:sz="2" w:space="0" w:color="D9D9E3"/>
                                <w:bottom w:val="single" w:sz="2" w:space="0" w:color="D9D9E3"/>
                                <w:right w:val="single" w:sz="2" w:space="0" w:color="D9D9E3"/>
                              </w:divBdr>
                              <w:divsChild>
                                <w:div w:id="1516310547">
                                  <w:marLeft w:val="0"/>
                                  <w:marRight w:val="0"/>
                                  <w:marTop w:val="0"/>
                                  <w:marBottom w:val="0"/>
                                  <w:divBdr>
                                    <w:top w:val="single" w:sz="2" w:space="0" w:color="D9D9E3"/>
                                    <w:left w:val="single" w:sz="2" w:space="0" w:color="D9D9E3"/>
                                    <w:bottom w:val="single" w:sz="2" w:space="0" w:color="D9D9E3"/>
                                    <w:right w:val="single" w:sz="2" w:space="0" w:color="D9D9E3"/>
                                  </w:divBdr>
                                  <w:divsChild>
                                    <w:div w:id="4321708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52143258">
          <w:marLeft w:val="0"/>
          <w:marRight w:val="0"/>
          <w:marTop w:val="0"/>
          <w:marBottom w:val="0"/>
          <w:divBdr>
            <w:top w:val="single" w:sz="2" w:space="0" w:color="D9D9E3"/>
            <w:left w:val="single" w:sz="2" w:space="0" w:color="D9D9E3"/>
            <w:bottom w:val="single" w:sz="2" w:space="0" w:color="D9D9E3"/>
            <w:right w:val="single" w:sz="2" w:space="0" w:color="D9D9E3"/>
          </w:divBdr>
          <w:divsChild>
            <w:div w:id="785125053">
              <w:marLeft w:val="0"/>
              <w:marRight w:val="0"/>
              <w:marTop w:val="100"/>
              <w:marBottom w:val="100"/>
              <w:divBdr>
                <w:top w:val="single" w:sz="2" w:space="0" w:color="D9D9E3"/>
                <w:left w:val="single" w:sz="2" w:space="0" w:color="D9D9E3"/>
                <w:bottom w:val="single" w:sz="2" w:space="0" w:color="D9D9E3"/>
                <w:right w:val="single" w:sz="2" w:space="0" w:color="D9D9E3"/>
              </w:divBdr>
              <w:divsChild>
                <w:div w:id="758983734">
                  <w:marLeft w:val="0"/>
                  <w:marRight w:val="0"/>
                  <w:marTop w:val="0"/>
                  <w:marBottom w:val="0"/>
                  <w:divBdr>
                    <w:top w:val="single" w:sz="2" w:space="0" w:color="D9D9E3"/>
                    <w:left w:val="single" w:sz="2" w:space="0" w:color="D9D9E3"/>
                    <w:bottom w:val="single" w:sz="2" w:space="0" w:color="D9D9E3"/>
                    <w:right w:val="single" w:sz="2" w:space="0" w:color="D9D9E3"/>
                  </w:divBdr>
                  <w:divsChild>
                    <w:div w:id="111943687">
                      <w:marLeft w:val="0"/>
                      <w:marRight w:val="0"/>
                      <w:marTop w:val="0"/>
                      <w:marBottom w:val="0"/>
                      <w:divBdr>
                        <w:top w:val="single" w:sz="2" w:space="0" w:color="D9D9E3"/>
                        <w:left w:val="single" w:sz="2" w:space="0" w:color="D9D9E3"/>
                        <w:bottom w:val="single" w:sz="2" w:space="0" w:color="D9D9E3"/>
                        <w:right w:val="single" w:sz="2" w:space="0" w:color="D9D9E3"/>
                      </w:divBdr>
                      <w:divsChild>
                        <w:div w:id="1034306001">
                          <w:marLeft w:val="0"/>
                          <w:marRight w:val="0"/>
                          <w:marTop w:val="0"/>
                          <w:marBottom w:val="0"/>
                          <w:divBdr>
                            <w:top w:val="single" w:sz="2" w:space="0" w:color="D9D9E3"/>
                            <w:left w:val="single" w:sz="2" w:space="0" w:color="D9D9E3"/>
                            <w:bottom w:val="single" w:sz="2" w:space="0" w:color="D9D9E3"/>
                            <w:right w:val="single" w:sz="2" w:space="0" w:color="D9D9E3"/>
                          </w:divBdr>
                          <w:divsChild>
                            <w:div w:id="1731079977">
                              <w:marLeft w:val="0"/>
                              <w:marRight w:val="0"/>
                              <w:marTop w:val="0"/>
                              <w:marBottom w:val="0"/>
                              <w:divBdr>
                                <w:top w:val="single" w:sz="2" w:space="0" w:color="D9D9E3"/>
                                <w:left w:val="single" w:sz="2" w:space="0" w:color="D9D9E3"/>
                                <w:bottom w:val="single" w:sz="2" w:space="0" w:color="D9D9E3"/>
                                <w:right w:val="single" w:sz="2" w:space="0" w:color="D9D9E3"/>
                              </w:divBdr>
                              <w:divsChild>
                                <w:div w:id="598684441">
                                  <w:marLeft w:val="0"/>
                                  <w:marRight w:val="0"/>
                                  <w:marTop w:val="0"/>
                                  <w:marBottom w:val="0"/>
                                  <w:divBdr>
                                    <w:top w:val="single" w:sz="2" w:space="0" w:color="D9D9E3"/>
                                    <w:left w:val="single" w:sz="2" w:space="0" w:color="D9D9E3"/>
                                    <w:bottom w:val="single" w:sz="2" w:space="0" w:color="D9D9E3"/>
                                    <w:right w:val="single" w:sz="2" w:space="0" w:color="D9D9E3"/>
                                  </w:divBdr>
                                  <w:divsChild>
                                    <w:div w:id="11641220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3506446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50961264">
                      <w:marLeft w:val="0"/>
                      <w:marRight w:val="0"/>
                      <w:marTop w:val="0"/>
                      <w:marBottom w:val="0"/>
                      <w:divBdr>
                        <w:top w:val="single" w:sz="2" w:space="0" w:color="D9D9E3"/>
                        <w:left w:val="single" w:sz="2" w:space="0" w:color="D9D9E3"/>
                        <w:bottom w:val="single" w:sz="2" w:space="0" w:color="D9D9E3"/>
                        <w:right w:val="single" w:sz="2" w:space="0" w:color="D9D9E3"/>
                      </w:divBdr>
                      <w:divsChild>
                        <w:div w:id="1108088828">
                          <w:marLeft w:val="0"/>
                          <w:marRight w:val="0"/>
                          <w:marTop w:val="0"/>
                          <w:marBottom w:val="0"/>
                          <w:divBdr>
                            <w:top w:val="single" w:sz="2" w:space="0" w:color="D9D9E3"/>
                            <w:left w:val="single" w:sz="2" w:space="0" w:color="D9D9E3"/>
                            <w:bottom w:val="single" w:sz="2" w:space="0" w:color="D9D9E3"/>
                            <w:right w:val="single" w:sz="2" w:space="0" w:color="D9D9E3"/>
                          </w:divBdr>
                          <w:divsChild>
                            <w:div w:id="1527938709">
                              <w:marLeft w:val="0"/>
                              <w:marRight w:val="0"/>
                              <w:marTop w:val="0"/>
                              <w:marBottom w:val="0"/>
                              <w:divBdr>
                                <w:top w:val="single" w:sz="2" w:space="0" w:color="D9D9E3"/>
                                <w:left w:val="single" w:sz="2" w:space="0" w:color="D9D9E3"/>
                                <w:bottom w:val="single" w:sz="2" w:space="0" w:color="D9D9E3"/>
                                <w:right w:val="single" w:sz="2" w:space="0" w:color="D9D9E3"/>
                              </w:divBdr>
                              <w:divsChild>
                                <w:div w:id="1272400166">
                                  <w:marLeft w:val="0"/>
                                  <w:marRight w:val="0"/>
                                  <w:marTop w:val="0"/>
                                  <w:marBottom w:val="0"/>
                                  <w:divBdr>
                                    <w:top w:val="single" w:sz="2" w:space="0" w:color="D9D9E3"/>
                                    <w:left w:val="single" w:sz="2" w:space="0" w:color="D9D9E3"/>
                                    <w:bottom w:val="single" w:sz="2" w:space="0" w:color="D9D9E3"/>
                                    <w:right w:val="single" w:sz="2" w:space="0" w:color="D9D9E3"/>
                                  </w:divBdr>
                                  <w:divsChild>
                                    <w:div w:id="19157778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60197381">
          <w:marLeft w:val="0"/>
          <w:marRight w:val="0"/>
          <w:marTop w:val="0"/>
          <w:marBottom w:val="0"/>
          <w:divBdr>
            <w:top w:val="single" w:sz="2" w:space="0" w:color="D9D9E3"/>
            <w:left w:val="single" w:sz="2" w:space="0" w:color="D9D9E3"/>
            <w:bottom w:val="single" w:sz="2" w:space="0" w:color="D9D9E3"/>
            <w:right w:val="single" w:sz="2" w:space="0" w:color="D9D9E3"/>
          </w:divBdr>
          <w:divsChild>
            <w:div w:id="1448312060">
              <w:marLeft w:val="0"/>
              <w:marRight w:val="0"/>
              <w:marTop w:val="100"/>
              <w:marBottom w:val="100"/>
              <w:divBdr>
                <w:top w:val="single" w:sz="2" w:space="0" w:color="D9D9E3"/>
                <w:left w:val="single" w:sz="2" w:space="0" w:color="D9D9E3"/>
                <w:bottom w:val="single" w:sz="2" w:space="0" w:color="D9D9E3"/>
                <w:right w:val="single" w:sz="2" w:space="0" w:color="D9D9E3"/>
              </w:divBdr>
              <w:divsChild>
                <w:div w:id="583422193">
                  <w:marLeft w:val="0"/>
                  <w:marRight w:val="0"/>
                  <w:marTop w:val="0"/>
                  <w:marBottom w:val="0"/>
                  <w:divBdr>
                    <w:top w:val="single" w:sz="2" w:space="0" w:color="D9D9E3"/>
                    <w:left w:val="single" w:sz="2" w:space="0" w:color="D9D9E3"/>
                    <w:bottom w:val="single" w:sz="2" w:space="0" w:color="D9D9E3"/>
                    <w:right w:val="single" w:sz="2" w:space="0" w:color="D9D9E3"/>
                  </w:divBdr>
                  <w:divsChild>
                    <w:div w:id="268437962">
                      <w:marLeft w:val="0"/>
                      <w:marRight w:val="0"/>
                      <w:marTop w:val="0"/>
                      <w:marBottom w:val="0"/>
                      <w:divBdr>
                        <w:top w:val="single" w:sz="2" w:space="0" w:color="D9D9E3"/>
                        <w:left w:val="single" w:sz="2" w:space="0" w:color="D9D9E3"/>
                        <w:bottom w:val="single" w:sz="2" w:space="0" w:color="D9D9E3"/>
                        <w:right w:val="single" w:sz="2" w:space="0" w:color="D9D9E3"/>
                      </w:divBdr>
                      <w:divsChild>
                        <w:div w:id="316615466">
                          <w:marLeft w:val="0"/>
                          <w:marRight w:val="0"/>
                          <w:marTop w:val="0"/>
                          <w:marBottom w:val="0"/>
                          <w:divBdr>
                            <w:top w:val="single" w:sz="2" w:space="0" w:color="D9D9E3"/>
                            <w:left w:val="single" w:sz="2" w:space="0" w:color="D9D9E3"/>
                            <w:bottom w:val="single" w:sz="2" w:space="0" w:color="D9D9E3"/>
                            <w:right w:val="single" w:sz="2" w:space="0" w:color="D9D9E3"/>
                          </w:divBdr>
                          <w:divsChild>
                            <w:div w:id="1046680224">
                              <w:marLeft w:val="0"/>
                              <w:marRight w:val="0"/>
                              <w:marTop w:val="0"/>
                              <w:marBottom w:val="0"/>
                              <w:divBdr>
                                <w:top w:val="single" w:sz="2" w:space="0" w:color="D9D9E3"/>
                                <w:left w:val="single" w:sz="2" w:space="0" w:color="D9D9E3"/>
                                <w:bottom w:val="single" w:sz="2" w:space="0" w:color="D9D9E3"/>
                                <w:right w:val="single" w:sz="2" w:space="0" w:color="D9D9E3"/>
                              </w:divBdr>
                              <w:divsChild>
                                <w:div w:id="1716540924">
                                  <w:marLeft w:val="0"/>
                                  <w:marRight w:val="0"/>
                                  <w:marTop w:val="0"/>
                                  <w:marBottom w:val="0"/>
                                  <w:divBdr>
                                    <w:top w:val="single" w:sz="2" w:space="0" w:color="D9D9E3"/>
                                    <w:left w:val="single" w:sz="2" w:space="0" w:color="D9D9E3"/>
                                    <w:bottom w:val="single" w:sz="2" w:space="0" w:color="D9D9E3"/>
                                    <w:right w:val="single" w:sz="2" w:space="0" w:color="D9D9E3"/>
                                  </w:divBdr>
                                  <w:divsChild>
                                    <w:div w:id="2729048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5979100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23923015">
                      <w:marLeft w:val="0"/>
                      <w:marRight w:val="0"/>
                      <w:marTop w:val="0"/>
                      <w:marBottom w:val="0"/>
                      <w:divBdr>
                        <w:top w:val="single" w:sz="2" w:space="0" w:color="D9D9E3"/>
                        <w:left w:val="single" w:sz="2" w:space="0" w:color="D9D9E3"/>
                        <w:bottom w:val="single" w:sz="2" w:space="0" w:color="D9D9E3"/>
                        <w:right w:val="single" w:sz="2" w:space="0" w:color="D9D9E3"/>
                      </w:divBdr>
                      <w:divsChild>
                        <w:div w:id="718632533">
                          <w:marLeft w:val="0"/>
                          <w:marRight w:val="0"/>
                          <w:marTop w:val="0"/>
                          <w:marBottom w:val="0"/>
                          <w:divBdr>
                            <w:top w:val="single" w:sz="2" w:space="0" w:color="D9D9E3"/>
                            <w:left w:val="single" w:sz="2" w:space="0" w:color="D9D9E3"/>
                            <w:bottom w:val="single" w:sz="2" w:space="0" w:color="D9D9E3"/>
                            <w:right w:val="single" w:sz="2" w:space="0" w:color="D9D9E3"/>
                          </w:divBdr>
                          <w:divsChild>
                            <w:div w:id="1225874646">
                              <w:marLeft w:val="0"/>
                              <w:marRight w:val="0"/>
                              <w:marTop w:val="0"/>
                              <w:marBottom w:val="0"/>
                              <w:divBdr>
                                <w:top w:val="single" w:sz="2" w:space="0" w:color="D9D9E3"/>
                                <w:left w:val="single" w:sz="2" w:space="0" w:color="D9D9E3"/>
                                <w:bottom w:val="single" w:sz="2" w:space="0" w:color="D9D9E3"/>
                                <w:right w:val="single" w:sz="2" w:space="0" w:color="D9D9E3"/>
                              </w:divBdr>
                              <w:divsChild>
                                <w:div w:id="1221328928">
                                  <w:marLeft w:val="0"/>
                                  <w:marRight w:val="0"/>
                                  <w:marTop w:val="0"/>
                                  <w:marBottom w:val="0"/>
                                  <w:divBdr>
                                    <w:top w:val="single" w:sz="2" w:space="0" w:color="D9D9E3"/>
                                    <w:left w:val="single" w:sz="2" w:space="0" w:color="D9D9E3"/>
                                    <w:bottom w:val="single" w:sz="2" w:space="0" w:color="D9D9E3"/>
                                    <w:right w:val="single" w:sz="2" w:space="0" w:color="D9D9E3"/>
                                  </w:divBdr>
                                  <w:divsChild>
                                    <w:div w:id="7339380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76232638">
          <w:marLeft w:val="0"/>
          <w:marRight w:val="0"/>
          <w:marTop w:val="0"/>
          <w:marBottom w:val="0"/>
          <w:divBdr>
            <w:top w:val="single" w:sz="2" w:space="0" w:color="D9D9E3"/>
            <w:left w:val="single" w:sz="2" w:space="0" w:color="D9D9E3"/>
            <w:bottom w:val="single" w:sz="2" w:space="0" w:color="D9D9E3"/>
            <w:right w:val="single" w:sz="2" w:space="0" w:color="D9D9E3"/>
          </w:divBdr>
          <w:divsChild>
            <w:div w:id="1987971576">
              <w:marLeft w:val="0"/>
              <w:marRight w:val="0"/>
              <w:marTop w:val="100"/>
              <w:marBottom w:val="100"/>
              <w:divBdr>
                <w:top w:val="single" w:sz="2" w:space="0" w:color="D9D9E3"/>
                <w:left w:val="single" w:sz="2" w:space="0" w:color="D9D9E3"/>
                <w:bottom w:val="single" w:sz="2" w:space="0" w:color="D9D9E3"/>
                <w:right w:val="single" w:sz="2" w:space="0" w:color="D9D9E3"/>
              </w:divBdr>
              <w:divsChild>
                <w:div w:id="1510216672">
                  <w:marLeft w:val="0"/>
                  <w:marRight w:val="0"/>
                  <w:marTop w:val="0"/>
                  <w:marBottom w:val="0"/>
                  <w:divBdr>
                    <w:top w:val="single" w:sz="2" w:space="0" w:color="D9D9E3"/>
                    <w:left w:val="single" w:sz="2" w:space="0" w:color="D9D9E3"/>
                    <w:bottom w:val="single" w:sz="2" w:space="0" w:color="D9D9E3"/>
                    <w:right w:val="single" w:sz="2" w:space="0" w:color="D9D9E3"/>
                  </w:divBdr>
                  <w:divsChild>
                    <w:div w:id="14160652">
                      <w:marLeft w:val="0"/>
                      <w:marRight w:val="0"/>
                      <w:marTop w:val="0"/>
                      <w:marBottom w:val="0"/>
                      <w:divBdr>
                        <w:top w:val="single" w:sz="2" w:space="0" w:color="D9D9E3"/>
                        <w:left w:val="single" w:sz="2" w:space="0" w:color="D9D9E3"/>
                        <w:bottom w:val="single" w:sz="2" w:space="0" w:color="D9D9E3"/>
                        <w:right w:val="single" w:sz="2" w:space="0" w:color="D9D9E3"/>
                      </w:divBdr>
                      <w:divsChild>
                        <w:div w:id="1891381158">
                          <w:marLeft w:val="0"/>
                          <w:marRight w:val="0"/>
                          <w:marTop w:val="0"/>
                          <w:marBottom w:val="0"/>
                          <w:divBdr>
                            <w:top w:val="single" w:sz="2" w:space="0" w:color="D9D9E3"/>
                            <w:left w:val="single" w:sz="2" w:space="0" w:color="D9D9E3"/>
                            <w:bottom w:val="single" w:sz="2" w:space="0" w:color="D9D9E3"/>
                            <w:right w:val="single" w:sz="2" w:space="0" w:color="D9D9E3"/>
                          </w:divBdr>
                          <w:divsChild>
                            <w:div w:id="615252528">
                              <w:marLeft w:val="0"/>
                              <w:marRight w:val="0"/>
                              <w:marTop w:val="0"/>
                              <w:marBottom w:val="0"/>
                              <w:divBdr>
                                <w:top w:val="single" w:sz="2" w:space="0" w:color="D9D9E3"/>
                                <w:left w:val="single" w:sz="2" w:space="0" w:color="D9D9E3"/>
                                <w:bottom w:val="single" w:sz="2" w:space="0" w:color="D9D9E3"/>
                                <w:right w:val="single" w:sz="2" w:space="0" w:color="D9D9E3"/>
                              </w:divBdr>
                              <w:divsChild>
                                <w:div w:id="666438718">
                                  <w:marLeft w:val="0"/>
                                  <w:marRight w:val="0"/>
                                  <w:marTop w:val="0"/>
                                  <w:marBottom w:val="0"/>
                                  <w:divBdr>
                                    <w:top w:val="single" w:sz="2" w:space="0" w:color="D9D9E3"/>
                                    <w:left w:val="single" w:sz="2" w:space="0" w:color="D9D9E3"/>
                                    <w:bottom w:val="single" w:sz="2" w:space="0" w:color="D9D9E3"/>
                                    <w:right w:val="single" w:sz="2" w:space="0" w:color="D9D9E3"/>
                                  </w:divBdr>
                                  <w:divsChild>
                                    <w:div w:id="18828608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07224865">
                      <w:marLeft w:val="0"/>
                      <w:marRight w:val="0"/>
                      <w:marTop w:val="0"/>
                      <w:marBottom w:val="0"/>
                      <w:divBdr>
                        <w:top w:val="single" w:sz="2" w:space="0" w:color="D9D9E3"/>
                        <w:left w:val="single" w:sz="2" w:space="0" w:color="D9D9E3"/>
                        <w:bottom w:val="single" w:sz="2" w:space="0" w:color="D9D9E3"/>
                        <w:right w:val="single" w:sz="2" w:space="0" w:color="D9D9E3"/>
                      </w:divBdr>
                      <w:divsChild>
                        <w:div w:id="405420722">
                          <w:marLeft w:val="0"/>
                          <w:marRight w:val="0"/>
                          <w:marTop w:val="0"/>
                          <w:marBottom w:val="0"/>
                          <w:divBdr>
                            <w:top w:val="single" w:sz="2" w:space="0" w:color="D9D9E3"/>
                            <w:left w:val="single" w:sz="2" w:space="0" w:color="D9D9E3"/>
                            <w:bottom w:val="single" w:sz="2" w:space="0" w:color="D9D9E3"/>
                            <w:right w:val="single" w:sz="2" w:space="0" w:color="D9D9E3"/>
                          </w:divBdr>
                          <w:divsChild>
                            <w:div w:id="221259282">
                              <w:marLeft w:val="0"/>
                              <w:marRight w:val="0"/>
                              <w:marTop w:val="0"/>
                              <w:marBottom w:val="0"/>
                              <w:divBdr>
                                <w:top w:val="single" w:sz="2" w:space="0" w:color="D9D9E3"/>
                                <w:left w:val="single" w:sz="2" w:space="0" w:color="D9D9E3"/>
                                <w:bottom w:val="single" w:sz="2" w:space="0" w:color="D9D9E3"/>
                                <w:right w:val="single" w:sz="2" w:space="0" w:color="D9D9E3"/>
                              </w:divBdr>
                              <w:divsChild>
                                <w:div w:id="960302631">
                                  <w:marLeft w:val="0"/>
                                  <w:marRight w:val="0"/>
                                  <w:marTop w:val="0"/>
                                  <w:marBottom w:val="0"/>
                                  <w:divBdr>
                                    <w:top w:val="single" w:sz="2" w:space="0" w:color="D9D9E3"/>
                                    <w:left w:val="single" w:sz="2" w:space="0" w:color="D9D9E3"/>
                                    <w:bottom w:val="single" w:sz="2" w:space="0" w:color="D9D9E3"/>
                                    <w:right w:val="single" w:sz="2" w:space="0" w:color="D9D9E3"/>
                                  </w:divBdr>
                                  <w:divsChild>
                                    <w:div w:id="4434262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500861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90400497">
          <w:marLeft w:val="0"/>
          <w:marRight w:val="0"/>
          <w:marTop w:val="0"/>
          <w:marBottom w:val="0"/>
          <w:divBdr>
            <w:top w:val="single" w:sz="2" w:space="0" w:color="D9D9E3"/>
            <w:left w:val="single" w:sz="2" w:space="0" w:color="D9D9E3"/>
            <w:bottom w:val="single" w:sz="2" w:space="0" w:color="D9D9E3"/>
            <w:right w:val="single" w:sz="2" w:space="0" w:color="D9D9E3"/>
          </w:divBdr>
          <w:divsChild>
            <w:div w:id="37823000">
              <w:marLeft w:val="0"/>
              <w:marRight w:val="0"/>
              <w:marTop w:val="100"/>
              <w:marBottom w:val="100"/>
              <w:divBdr>
                <w:top w:val="single" w:sz="2" w:space="0" w:color="D9D9E3"/>
                <w:left w:val="single" w:sz="2" w:space="0" w:color="D9D9E3"/>
                <w:bottom w:val="single" w:sz="2" w:space="0" w:color="D9D9E3"/>
                <w:right w:val="single" w:sz="2" w:space="0" w:color="D9D9E3"/>
              </w:divBdr>
              <w:divsChild>
                <w:div w:id="1697582935">
                  <w:marLeft w:val="0"/>
                  <w:marRight w:val="0"/>
                  <w:marTop w:val="0"/>
                  <w:marBottom w:val="0"/>
                  <w:divBdr>
                    <w:top w:val="single" w:sz="2" w:space="0" w:color="D9D9E3"/>
                    <w:left w:val="single" w:sz="2" w:space="0" w:color="D9D9E3"/>
                    <w:bottom w:val="single" w:sz="2" w:space="0" w:color="D9D9E3"/>
                    <w:right w:val="single" w:sz="2" w:space="0" w:color="D9D9E3"/>
                  </w:divBdr>
                  <w:divsChild>
                    <w:div w:id="595555679">
                      <w:marLeft w:val="0"/>
                      <w:marRight w:val="0"/>
                      <w:marTop w:val="0"/>
                      <w:marBottom w:val="0"/>
                      <w:divBdr>
                        <w:top w:val="single" w:sz="2" w:space="0" w:color="D9D9E3"/>
                        <w:left w:val="single" w:sz="2" w:space="0" w:color="D9D9E3"/>
                        <w:bottom w:val="single" w:sz="2" w:space="0" w:color="D9D9E3"/>
                        <w:right w:val="single" w:sz="2" w:space="0" w:color="D9D9E3"/>
                      </w:divBdr>
                      <w:divsChild>
                        <w:div w:id="457139952">
                          <w:marLeft w:val="0"/>
                          <w:marRight w:val="0"/>
                          <w:marTop w:val="0"/>
                          <w:marBottom w:val="0"/>
                          <w:divBdr>
                            <w:top w:val="single" w:sz="2" w:space="0" w:color="D9D9E3"/>
                            <w:left w:val="single" w:sz="2" w:space="0" w:color="D9D9E3"/>
                            <w:bottom w:val="single" w:sz="2" w:space="0" w:color="D9D9E3"/>
                            <w:right w:val="single" w:sz="2" w:space="0" w:color="D9D9E3"/>
                          </w:divBdr>
                          <w:divsChild>
                            <w:div w:id="113133947">
                              <w:marLeft w:val="0"/>
                              <w:marRight w:val="0"/>
                              <w:marTop w:val="0"/>
                              <w:marBottom w:val="0"/>
                              <w:divBdr>
                                <w:top w:val="single" w:sz="2" w:space="0" w:color="D9D9E3"/>
                                <w:left w:val="single" w:sz="2" w:space="0" w:color="D9D9E3"/>
                                <w:bottom w:val="single" w:sz="2" w:space="0" w:color="D9D9E3"/>
                                <w:right w:val="single" w:sz="2" w:space="0" w:color="D9D9E3"/>
                              </w:divBdr>
                              <w:divsChild>
                                <w:div w:id="1268276070">
                                  <w:marLeft w:val="0"/>
                                  <w:marRight w:val="0"/>
                                  <w:marTop w:val="0"/>
                                  <w:marBottom w:val="0"/>
                                  <w:divBdr>
                                    <w:top w:val="single" w:sz="2" w:space="0" w:color="D9D9E3"/>
                                    <w:left w:val="single" w:sz="2" w:space="0" w:color="D9D9E3"/>
                                    <w:bottom w:val="single" w:sz="2" w:space="0" w:color="D9D9E3"/>
                                    <w:right w:val="single" w:sz="2" w:space="0" w:color="D9D9E3"/>
                                  </w:divBdr>
                                  <w:divsChild>
                                    <w:div w:id="8819461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03984280">
                      <w:marLeft w:val="0"/>
                      <w:marRight w:val="0"/>
                      <w:marTop w:val="0"/>
                      <w:marBottom w:val="0"/>
                      <w:divBdr>
                        <w:top w:val="single" w:sz="2" w:space="0" w:color="D9D9E3"/>
                        <w:left w:val="single" w:sz="2" w:space="0" w:color="D9D9E3"/>
                        <w:bottom w:val="single" w:sz="2" w:space="0" w:color="D9D9E3"/>
                        <w:right w:val="single" w:sz="2" w:space="0" w:color="D9D9E3"/>
                      </w:divBdr>
                      <w:divsChild>
                        <w:div w:id="1084375227">
                          <w:marLeft w:val="0"/>
                          <w:marRight w:val="0"/>
                          <w:marTop w:val="0"/>
                          <w:marBottom w:val="0"/>
                          <w:divBdr>
                            <w:top w:val="single" w:sz="2" w:space="0" w:color="D9D9E3"/>
                            <w:left w:val="single" w:sz="2" w:space="0" w:color="D9D9E3"/>
                            <w:bottom w:val="single" w:sz="2" w:space="0" w:color="D9D9E3"/>
                            <w:right w:val="single" w:sz="2" w:space="0" w:color="D9D9E3"/>
                          </w:divBdr>
                          <w:divsChild>
                            <w:div w:id="93013295">
                              <w:marLeft w:val="0"/>
                              <w:marRight w:val="0"/>
                              <w:marTop w:val="0"/>
                              <w:marBottom w:val="0"/>
                              <w:divBdr>
                                <w:top w:val="single" w:sz="2" w:space="0" w:color="D9D9E3"/>
                                <w:left w:val="single" w:sz="2" w:space="0" w:color="D9D9E3"/>
                                <w:bottom w:val="single" w:sz="2" w:space="0" w:color="D9D9E3"/>
                                <w:right w:val="single" w:sz="2" w:space="0" w:color="D9D9E3"/>
                              </w:divBdr>
                              <w:divsChild>
                                <w:div w:id="1643928746">
                                  <w:marLeft w:val="0"/>
                                  <w:marRight w:val="0"/>
                                  <w:marTop w:val="0"/>
                                  <w:marBottom w:val="0"/>
                                  <w:divBdr>
                                    <w:top w:val="single" w:sz="2" w:space="0" w:color="D9D9E3"/>
                                    <w:left w:val="single" w:sz="2" w:space="0" w:color="D9D9E3"/>
                                    <w:bottom w:val="single" w:sz="2" w:space="0" w:color="D9D9E3"/>
                                    <w:right w:val="single" w:sz="2" w:space="0" w:color="D9D9E3"/>
                                  </w:divBdr>
                                  <w:divsChild>
                                    <w:div w:id="4707580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5081370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49867752">
          <w:marLeft w:val="0"/>
          <w:marRight w:val="0"/>
          <w:marTop w:val="0"/>
          <w:marBottom w:val="0"/>
          <w:divBdr>
            <w:top w:val="single" w:sz="2" w:space="0" w:color="D9D9E3"/>
            <w:left w:val="single" w:sz="2" w:space="0" w:color="D9D9E3"/>
            <w:bottom w:val="single" w:sz="2" w:space="0" w:color="D9D9E3"/>
            <w:right w:val="single" w:sz="2" w:space="0" w:color="D9D9E3"/>
          </w:divBdr>
          <w:divsChild>
            <w:div w:id="1986622729">
              <w:marLeft w:val="0"/>
              <w:marRight w:val="0"/>
              <w:marTop w:val="100"/>
              <w:marBottom w:val="100"/>
              <w:divBdr>
                <w:top w:val="single" w:sz="2" w:space="0" w:color="D9D9E3"/>
                <w:left w:val="single" w:sz="2" w:space="0" w:color="D9D9E3"/>
                <w:bottom w:val="single" w:sz="2" w:space="0" w:color="D9D9E3"/>
                <w:right w:val="single" w:sz="2" w:space="0" w:color="D9D9E3"/>
              </w:divBdr>
              <w:divsChild>
                <w:div w:id="61031772">
                  <w:marLeft w:val="0"/>
                  <w:marRight w:val="0"/>
                  <w:marTop w:val="0"/>
                  <w:marBottom w:val="0"/>
                  <w:divBdr>
                    <w:top w:val="single" w:sz="2" w:space="0" w:color="D9D9E3"/>
                    <w:left w:val="single" w:sz="2" w:space="0" w:color="D9D9E3"/>
                    <w:bottom w:val="single" w:sz="2" w:space="0" w:color="D9D9E3"/>
                    <w:right w:val="single" w:sz="2" w:space="0" w:color="D9D9E3"/>
                  </w:divBdr>
                  <w:divsChild>
                    <w:div w:id="91174125">
                      <w:marLeft w:val="0"/>
                      <w:marRight w:val="0"/>
                      <w:marTop w:val="0"/>
                      <w:marBottom w:val="0"/>
                      <w:divBdr>
                        <w:top w:val="single" w:sz="2" w:space="0" w:color="D9D9E3"/>
                        <w:left w:val="single" w:sz="2" w:space="0" w:color="D9D9E3"/>
                        <w:bottom w:val="single" w:sz="2" w:space="0" w:color="D9D9E3"/>
                        <w:right w:val="single" w:sz="2" w:space="0" w:color="D9D9E3"/>
                      </w:divBdr>
                      <w:divsChild>
                        <w:div w:id="702748513">
                          <w:marLeft w:val="0"/>
                          <w:marRight w:val="0"/>
                          <w:marTop w:val="0"/>
                          <w:marBottom w:val="0"/>
                          <w:divBdr>
                            <w:top w:val="single" w:sz="2" w:space="0" w:color="D9D9E3"/>
                            <w:left w:val="single" w:sz="2" w:space="0" w:color="D9D9E3"/>
                            <w:bottom w:val="single" w:sz="2" w:space="0" w:color="D9D9E3"/>
                            <w:right w:val="single" w:sz="2" w:space="0" w:color="D9D9E3"/>
                          </w:divBdr>
                          <w:divsChild>
                            <w:div w:id="397872193">
                              <w:marLeft w:val="0"/>
                              <w:marRight w:val="0"/>
                              <w:marTop w:val="0"/>
                              <w:marBottom w:val="0"/>
                              <w:divBdr>
                                <w:top w:val="single" w:sz="2" w:space="0" w:color="D9D9E3"/>
                                <w:left w:val="single" w:sz="2" w:space="0" w:color="D9D9E3"/>
                                <w:bottom w:val="single" w:sz="2" w:space="0" w:color="D9D9E3"/>
                                <w:right w:val="single" w:sz="2" w:space="0" w:color="D9D9E3"/>
                              </w:divBdr>
                              <w:divsChild>
                                <w:div w:id="234316624">
                                  <w:marLeft w:val="0"/>
                                  <w:marRight w:val="0"/>
                                  <w:marTop w:val="0"/>
                                  <w:marBottom w:val="0"/>
                                  <w:divBdr>
                                    <w:top w:val="single" w:sz="2" w:space="0" w:color="D9D9E3"/>
                                    <w:left w:val="single" w:sz="2" w:space="0" w:color="D9D9E3"/>
                                    <w:bottom w:val="single" w:sz="2" w:space="0" w:color="D9D9E3"/>
                                    <w:right w:val="single" w:sz="2" w:space="0" w:color="D9D9E3"/>
                                  </w:divBdr>
                                  <w:divsChild>
                                    <w:div w:id="7422165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3460096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53921020">
                      <w:marLeft w:val="0"/>
                      <w:marRight w:val="0"/>
                      <w:marTop w:val="0"/>
                      <w:marBottom w:val="0"/>
                      <w:divBdr>
                        <w:top w:val="single" w:sz="2" w:space="0" w:color="D9D9E3"/>
                        <w:left w:val="single" w:sz="2" w:space="0" w:color="D9D9E3"/>
                        <w:bottom w:val="single" w:sz="2" w:space="0" w:color="D9D9E3"/>
                        <w:right w:val="single" w:sz="2" w:space="0" w:color="D9D9E3"/>
                      </w:divBdr>
                      <w:divsChild>
                        <w:div w:id="1591817963">
                          <w:marLeft w:val="0"/>
                          <w:marRight w:val="0"/>
                          <w:marTop w:val="0"/>
                          <w:marBottom w:val="0"/>
                          <w:divBdr>
                            <w:top w:val="single" w:sz="2" w:space="0" w:color="D9D9E3"/>
                            <w:left w:val="single" w:sz="2" w:space="0" w:color="D9D9E3"/>
                            <w:bottom w:val="single" w:sz="2" w:space="0" w:color="D9D9E3"/>
                            <w:right w:val="single" w:sz="2" w:space="0" w:color="D9D9E3"/>
                          </w:divBdr>
                          <w:divsChild>
                            <w:div w:id="1189177727">
                              <w:marLeft w:val="0"/>
                              <w:marRight w:val="0"/>
                              <w:marTop w:val="0"/>
                              <w:marBottom w:val="0"/>
                              <w:divBdr>
                                <w:top w:val="single" w:sz="2" w:space="0" w:color="D9D9E3"/>
                                <w:left w:val="single" w:sz="2" w:space="0" w:color="D9D9E3"/>
                                <w:bottom w:val="single" w:sz="2" w:space="0" w:color="D9D9E3"/>
                                <w:right w:val="single" w:sz="2" w:space="0" w:color="D9D9E3"/>
                              </w:divBdr>
                              <w:divsChild>
                                <w:div w:id="170216645">
                                  <w:marLeft w:val="0"/>
                                  <w:marRight w:val="0"/>
                                  <w:marTop w:val="0"/>
                                  <w:marBottom w:val="0"/>
                                  <w:divBdr>
                                    <w:top w:val="single" w:sz="2" w:space="0" w:color="D9D9E3"/>
                                    <w:left w:val="single" w:sz="2" w:space="0" w:color="D9D9E3"/>
                                    <w:bottom w:val="single" w:sz="2" w:space="0" w:color="D9D9E3"/>
                                    <w:right w:val="single" w:sz="2" w:space="0" w:color="D9D9E3"/>
                                  </w:divBdr>
                                  <w:divsChild>
                                    <w:div w:id="1177771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60325153">
          <w:marLeft w:val="0"/>
          <w:marRight w:val="0"/>
          <w:marTop w:val="0"/>
          <w:marBottom w:val="0"/>
          <w:divBdr>
            <w:top w:val="single" w:sz="2" w:space="0" w:color="D9D9E3"/>
            <w:left w:val="single" w:sz="2" w:space="0" w:color="D9D9E3"/>
            <w:bottom w:val="single" w:sz="2" w:space="0" w:color="D9D9E3"/>
            <w:right w:val="single" w:sz="2" w:space="0" w:color="D9D9E3"/>
          </w:divBdr>
          <w:divsChild>
            <w:div w:id="1472092356">
              <w:marLeft w:val="0"/>
              <w:marRight w:val="0"/>
              <w:marTop w:val="100"/>
              <w:marBottom w:val="100"/>
              <w:divBdr>
                <w:top w:val="single" w:sz="2" w:space="0" w:color="D9D9E3"/>
                <w:left w:val="single" w:sz="2" w:space="0" w:color="D9D9E3"/>
                <w:bottom w:val="single" w:sz="2" w:space="0" w:color="D9D9E3"/>
                <w:right w:val="single" w:sz="2" w:space="0" w:color="D9D9E3"/>
              </w:divBdr>
              <w:divsChild>
                <w:div w:id="1438404632">
                  <w:marLeft w:val="0"/>
                  <w:marRight w:val="0"/>
                  <w:marTop w:val="0"/>
                  <w:marBottom w:val="0"/>
                  <w:divBdr>
                    <w:top w:val="single" w:sz="2" w:space="0" w:color="D9D9E3"/>
                    <w:left w:val="single" w:sz="2" w:space="0" w:color="D9D9E3"/>
                    <w:bottom w:val="single" w:sz="2" w:space="0" w:color="D9D9E3"/>
                    <w:right w:val="single" w:sz="2" w:space="0" w:color="D9D9E3"/>
                  </w:divBdr>
                  <w:divsChild>
                    <w:div w:id="891505109">
                      <w:marLeft w:val="0"/>
                      <w:marRight w:val="0"/>
                      <w:marTop w:val="0"/>
                      <w:marBottom w:val="0"/>
                      <w:divBdr>
                        <w:top w:val="single" w:sz="2" w:space="0" w:color="D9D9E3"/>
                        <w:left w:val="single" w:sz="2" w:space="0" w:color="D9D9E3"/>
                        <w:bottom w:val="single" w:sz="2" w:space="0" w:color="D9D9E3"/>
                        <w:right w:val="single" w:sz="2" w:space="0" w:color="D9D9E3"/>
                      </w:divBdr>
                      <w:divsChild>
                        <w:div w:id="1816407758">
                          <w:marLeft w:val="0"/>
                          <w:marRight w:val="0"/>
                          <w:marTop w:val="0"/>
                          <w:marBottom w:val="0"/>
                          <w:divBdr>
                            <w:top w:val="single" w:sz="2" w:space="0" w:color="D9D9E3"/>
                            <w:left w:val="single" w:sz="2" w:space="0" w:color="D9D9E3"/>
                            <w:bottom w:val="single" w:sz="2" w:space="0" w:color="D9D9E3"/>
                            <w:right w:val="single" w:sz="2" w:space="0" w:color="D9D9E3"/>
                          </w:divBdr>
                          <w:divsChild>
                            <w:div w:id="1812596426">
                              <w:marLeft w:val="0"/>
                              <w:marRight w:val="0"/>
                              <w:marTop w:val="0"/>
                              <w:marBottom w:val="0"/>
                              <w:divBdr>
                                <w:top w:val="single" w:sz="2" w:space="0" w:color="D9D9E3"/>
                                <w:left w:val="single" w:sz="2" w:space="0" w:color="D9D9E3"/>
                                <w:bottom w:val="single" w:sz="2" w:space="0" w:color="D9D9E3"/>
                                <w:right w:val="single" w:sz="2" w:space="0" w:color="D9D9E3"/>
                              </w:divBdr>
                              <w:divsChild>
                                <w:div w:id="1713116891">
                                  <w:marLeft w:val="0"/>
                                  <w:marRight w:val="0"/>
                                  <w:marTop w:val="0"/>
                                  <w:marBottom w:val="0"/>
                                  <w:divBdr>
                                    <w:top w:val="single" w:sz="2" w:space="0" w:color="D9D9E3"/>
                                    <w:left w:val="single" w:sz="2" w:space="0" w:color="D9D9E3"/>
                                    <w:bottom w:val="single" w:sz="2" w:space="0" w:color="D9D9E3"/>
                                    <w:right w:val="single" w:sz="2" w:space="0" w:color="D9D9E3"/>
                                  </w:divBdr>
                                  <w:divsChild>
                                    <w:div w:id="10242819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14777096">
                      <w:marLeft w:val="0"/>
                      <w:marRight w:val="0"/>
                      <w:marTop w:val="0"/>
                      <w:marBottom w:val="0"/>
                      <w:divBdr>
                        <w:top w:val="single" w:sz="2" w:space="0" w:color="D9D9E3"/>
                        <w:left w:val="single" w:sz="2" w:space="0" w:color="D9D9E3"/>
                        <w:bottom w:val="single" w:sz="2" w:space="0" w:color="D9D9E3"/>
                        <w:right w:val="single" w:sz="2" w:space="0" w:color="D9D9E3"/>
                      </w:divBdr>
                      <w:divsChild>
                        <w:div w:id="357511299">
                          <w:marLeft w:val="0"/>
                          <w:marRight w:val="0"/>
                          <w:marTop w:val="0"/>
                          <w:marBottom w:val="0"/>
                          <w:divBdr>
                            <w:top w:val="single" w:sz="2" w:space="0" w:color="D9D9E3"/>
                            <w:left w:val="single" w:sz="2" w:space="0" w:color="D9D9E3"/>
                            <w:bottom w:val="single" w:sz="2" w:space="0" w:color="D9D9E3"/>
                            <w:right w:val="single" w:sz="2" w:space="0" w:color="D9D9E3"/>
                          </w:divBdr>
                        </w:div>
                        <w:div w:id="1940020499">
                          <w:marLeft w:val="0"/>
                          <w:marRight w:val="0"/>
                          <w:marTop w:val="0"/>
                          <w:marBottom w:val="0"/>
                          <w:divBdr>
                            <w:top w:val="single" w:sz="2" w:space="0" w:color="D9D9E3"/>
                            <w:left w:val="single" w:sz="2" w:space="0" w:color="D9D9E3"/>
                            <w:bottom w:val="single" w:sz="2" w:space="0" w:color="D9D9E3"/>
                            <w:right w:val="single" w:sz="2" w:space="0" w:color="D9D9E3"/>
                          </w:divBdr>
                          <w:divsChild>
                            <w:div w:id="1366053193">
                              <w:marLeft w:val="0"/>
                              <w:marRight w:val="0"/>
                              <w:marTop w:val="0"/>
                              <w:marBottom w:val="0"/>
                              <w:divBdr>
                                <w:top w:val="single" w:sz="2" w:space="0" w:color="D9D9E3"/>
                                <w:left w:val="single" w:sz="2" w:space="0" w:color="D9D9E3"/>
                                <w:bottom w:val="single" w:sz="2" w:space="0" w:color="D9D9E3"/>
                                <w:right w:val="single" w:sz="2" w:space="0" w:color="D9D9E3"/>
                              </w:divBdr>
                              <w:divsChild>
                                <w:div w:id="41174173">
                                  <w:marLeft w:val="0"/>
                                  <w:marRight w:val="0"/>
                                  <w:marTop w:val="0"/>
                                  <w:marBottom w:val="0"/>
                                  <w:divBdr>
                                    <w:top w:val="single" w:sz="2" w:space="0" w:color="D9D9E3"/>
                                    <w:left w:val="single" w:sz="2" w:space="0" w:color="D9D9E3"/>
                                    <w:bottom w:val="single" w:sz="2" w:space="0" w:color="D9D9E3"/>
                                    <w:right w:val="single" w:sz="2" w:space="0" w:color="D9D9E3"/>
                                  </w:divBdr>
                                  <w:divsChild>
                                    <w:div w:id="4153704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62051062">
          <w:marLeft w:val="0"/>
          <w:marRight w:val="0"/>
          <w:marTop w:val="0"/>
          <w:marBottom w:val="0"/>
          <w:divBdr>
            <w:top w:val="single" w:sz="2" w:space="0" w:color="D9D9E3"/>
            <w:left w:val="single" w:sz="2" w:space="0" w:color="D9D9E3"/>
            <w:bottom w:val="single" w:sz="2" w:space="0" w:color="D9D9E3"/>
            <w:right w:val="single" w:sz="2" w:space="0" w:color="D9D9E3"/>
          </w:divBdr>
          <w:divsChild>
            <w:div w:id="1795906346">
              <w:marLeft w:val="0"/>
              <w:marRight w:val="0"/>
              <w:marTop w:val="100"/>
              <w:marBottom w:val="100"/>
              <w:divBdr>
                <w:top w:val="single" w:sz="2" w:space="0" w:color="D9D9E3"/>
                <w:left w:val="single" w:sz="2" w:space="0" w:color="D9D9E3"/>
                <w:bottom w:val="single" w:sz="2" w:space="0" w:color="D9D9E3"/>
                <w:right w:val="single" w:sz="2" w:space="0" w:color="D9D9E3"/>
              </w:divBdr>
              <w:divsChild>
                <w:div w:id="46077823">
                  <w:marLeft w:val="0"/>
                  <w:marRight w:val="0"/>
                  <w:marTop w:val="0"/>
                  <w:marBottom w:val="0"/>
                  <w:divBdr>
                    <w:top w:val="single" w:sz="2" w:space="0" w:color="D9D9E3"/>
                    <w:left w:val="single" w:sz="2" w:space="0" w:color="D9D9E3"/>
                    <w:bottom w:val="single" w:sz="2" w:space="0" w:color="D9D9E3"/>
                    <w:right w:val="single" w:sz="2" w:space="0" w:color="D9D9E3"/>
                  </w:divBdr>
                  <w:divsChild>
                    <w:div w:id="1265921762">
                      <w:marLeft w:val="0"/>
                      <w:marRight w:val="0"/>
                      <w:marTop w:val="0"/>
                      <w:marBottom w:val="0"/>
                      <w:divBdr>
                        <w:top w:val="single" w:sz="2" w:space="0" w:color="D9D9E3"/>
                        <w:left w:val="single" w:sz="2" w:space="0" w:color="D9D9E3"/>
                        <w:bottom w:val="single" w:sz="2" w:space="0" w:color="D9D9E3"/>
                        <w:right w:val="single" w:sz="2" w:space="0" w:color="D9D9E3"/>
                      </w:divBdr>
                      <w:divsChild>
                        <w:div w:id="1995525411">
                          <w:marLeft w:val="0"/>
                          <w:marRight w:val="0"/>
                          <w:marTop w:val="0"/>
                          <w:marBottom w:val="0"/>
                          <w:divBdr>
                            <w:top w:val="single" w:sz="2" w:space="0" w:color="D9D9E3"/>
                            <w:left w:val="single" w:sz="2" w:space="0" w:color="D9D9E3"/>
                            <w:bottom w:val="single" w:sz="2" w:space="0" w:color="D9D9E3"/>
                            <w:right w:val="single" w:sz="2" w:space="0" w:color="D9D9E3"/>
                          </w:divBdr>
                          <w:divsChild>
                            <w:div w:id="1040517674">
                              <w:marLeft w:val="0"/>
                              <w:marRight w:val="0"/>
                              <w:marTop w:val="0"/>
                              <w:marBottom w:val="0"/>
                              <w:divBdr>
                                <w:top w:val="single" w:sz="2" w:space="0" w:color="D9D9E3"/>
                                <w:left w:val="single" w:sz="2" w:space="0" w:color="D9D9E3"/>
                                <w:bottom w:val="single" w:sz="2" w:space="0" w:color="D9D9E3"/>
                                <w:right w:val="single" w:sz="2" w:space="0" w:color="D9D9E3"/>
                              </w:divBdr>
                              <w:divsChild>
                                <w:div w:id="388505871">
                                  <w:marLeft w:val="0"/>
                                  <w:marRight w:val="0"/>
                                  <w:marTop w:val="0"/>
                                  <w:marBottom w:val="0"/>
                                  <w:divBdr>
                                    <w:top w:val="single" w:sz="2" w:space="0" w:color="D9D9E3"/>
                                    <w:left w:val="single" w:sz="2" w:space="0" w:color="D9D9E3"/>
                                    <w:bottom w:val="single" w:sz="2" w:space="0" w:color="D9D9E3"/>
                                    <w:right w:val="single" w:sz="2" w:space="0" w:color="D9D9E3"/>
                                  </w:divBdr>
                                  <w:divsChild>
                                    <w:div w:id="4566853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81948042">
                      <w:marLeft w:val="0"/>
                      <w:marRight w:val="0"/>
                      <w:marTop w:val="0"/>
                      <w:marBottom w:val="0"/>
                      <w:divBdr>
                        <w:top w:val="single" w:sz="2" w:space="0" w:color="D9D9E3"/>
                        <w:left w:val="single" w:sz="2" w:space="0" w:color="D9D9E3"/>
                        <w:bottom w:val="single" w:sz="2" w:space="0" w:color="D9D9E3"/>
                        <w:right w:val="single" w:sz="2" w:space="0" w:color="D9D9E3"/>
                      </w:divBdr>
                      <w:divsChild>
                        <w:div w:id="1796213270">
                          <w:marLeft w:val="0"/>
                          <w:marRight w:val="0"/>
                          <w:marTop w:val="0"/>
                          <w:marBottom w:val="0"/>
                          <w:divBdr>
                            <w:top w:val="single" w:sz="2" w:space="0" w:color="D9D9E3"/>
                            <w:left w:val="single" w:sz="2" w:space="0" w:color="D9D9E3"/>
                            <w:bottom w:val="single" w:sz="2" w:space="0" w:color="D9D9E3"/>
                            <w:right w:val="single" w:sz="2" w:space="0" w:color="D9D9E3"/>
                          </w:divBdr>
                          <w:divsChild>
                            <w:div w:id="1648431355">
                              <w:marLeft w:val="0"/>
                              <w:marRight w:val="0"/>
                              <w:marTop w:val="0"/>
                              <w:marBottom w:val="0"/>
                              <w:divBdr>
                                <w:top w:val="single" w:sz="2" w:space="0" w:color="D9D9E3"/>
                                <w:left w:val="single" w:sz="2" w:space="0" w:color="D9D9E3"/>
                                <w:bottom w:val="single" w:sz="2" w:space="0" w:color="D9D9E3"/>
                                <w:right w:val="single" w:sz="2" w:space="0" w:color="D9D9E3"/>
                              </w:divBdr>
                              <w:divsChild>
                                <w:div w:id="547838992">
                                  <w:marLeft w:val="0"/>
                                  <w:marRight w:val="0"/>
                                  <w:marTop w:val="0"/>
                                  <w:marBottom w:val="0"/>
                                  <w:divBdr>
                                    <w:top w:val="single" w:sz="2" w:space="0" w:color="D9D9E3"/>
                                    <w:left w:val="single" w:sz="2" w:space="0" w:color="D9D9E3"/>
                                    <w:bottom w:val="single" w:sz="2" w:space="0" w:color="D9D9E3"/>
                                    <w:right w:val="single" w:sz="2" w:space="0" w:color="D9D9E3"/>
                                  </w:divBdr>
                                  <w:divsChild>
                                    <w:div w:id="115400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7974868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12118798">
          <w:marLeft w:val="0"/>
          <w:marRight w:val="0"/>
          <w:marTop w:val="0"/>
          <w:marBottom w:val="0"/>
          <w:divBdr>
            <w:top w:val="single" w:sz="2" w:space="0" w:color="D9D9E3"/>
            <w:left w:val="single" w:sz="2" w:space="0" w:color="D9D9E3"/>
            <w:bottom w:val="single" w:sz="2" w:space="0" w:color="D9D9E3"/>
            <w:right w:val="single" w:sz="2" w:space="0" w:color="D9D9E3"/>
          </w:divBdr>
          <w:divsChild>
            <w:div w:id="1533953359">
              <w:marLeft w:val="0"/>
              <w:marRight w:val="0"/>
              <w:marTop w:val="100"/>
              <w:marBottom w:val="100"/>
              <w:divBdr>
                <w:top w:val="single" w:sz="2" w:space="0" w:color="D9D9E3"/>
                <w:left w:val="single" w:sz="2" w:space="0" w:color="D9D9E3"/>
                <w:bottom w:val="single" w:sz="2" w:space="0" w:color="D9D9E3"/>
                <w:right w:val="single" w:sz="2" w:space="0" w:color="D9D9E3"/>
              </w:divBdr>
              <w:divsChild>
                <w:div w:id="1895386029">
                  <w:marLeft w:val="0"/>
                  <w:marRight w:val="0"/>
                  <w:marTop w:val="0"/>
                  <w:marBottom w:val="0"/>
                  <w:divBdr>
                    <w:top w:val="single" w:sz="2" w:space="0" w:color="D9D9E3"/>
                    <w:left w:val="single" w:sz="2" w:space="0" w:color="D9D9E3"/>
                    <w:bottom w:val="single" w:sz="2" w:space="0" w:color="D9D9E3"/>
                    <w:right w:val="single" w:sz="2" w:space="0" w:color="D9D9E3"/>
                  </w:divBdr>
                  <w:divsChild>
                    <w:div w:id="397021104">
                      <w:marLeft w:val="0"/>
                      <w:marRight w:val="0"/>
                      <w:marTop w:val="0"/>
                      <w:marBottom w:val="0"/>
                      <w:divBdr>
                        <w:top w:val="single" w:sz="2" w:space="0" w:color="D9D9E3"/>
                        <w:left w:val="single" w:sz="2" w:space="0" w:color="D9D9E3"/>
                        <w:bottom w:val="single" w:sz="2" w:space="0" w:color="D9D9E3"/>
                        <w:right w:val="single" w:sz="2" w:space="0" w:color="D9D9E3"/>
                      </w:divBdr>
                      <w:divsChild>
                        <w:div w:id="940990047">
                          <w:marLeft w:val="0"/>
                          <w:marRight w:val="0"/>
                          <w:marTop w:val="0"/>
                          <w:marBottom w:val="0"/>
                          <w:divBdr>
                            <w:top w:val="single" w:sz="2" w:space="0" w:color="D9D9E3"/>
                            <w:left w:val="single" w:sz="2" w:space="0" w:color="D9D9E3"/>
                            <w:bottom w:val="single" w:sz="2" w:space="0" w:color="D9D9E3"/>
                            <w:right w:val="single" w:sz="2" w:space="0" w:color="D9D9E3"/>
                          </w:divBdr>
                          <w:divsChild>
                            <w:div w:id="1102258223">
                              <w:marLeft w:val="0"/>
                              <w:marRight w:val="0"/>
                              <w:marTop w:val="0"/>
                              <w:marBottom w:val="0"/>
                              <w:divBdr>
                                <w:top w:val="single" w:sz="2" w:space="0" w:color="D9D9E3"/>
                                <w:left w:val="single" w:sz="2" w:space="0" w:color="D9D9E3"/>
                                <w:bottom w:val="single" w:sz="2" w:space="0" w:color="D9D9E3"/>
                                <w:right w:val="single" w:sz="2" w:space="0" w:color="D9D9E3"/>
                              </w:divBdr>
                              <w:divsChild>
                                <w:div w:id="878320030">
                                  <w:marLeft w:val="0"/>
                                  <w:marRight w:val="0"/>
                                  <w:marTop w:val="0"/>
                                  <w:marBottom w:val="0"/>
                                  <w:divBdr>
                                    <w:top w:val="single" w:sz="2" w:space="0" w:color="D9D9E3"/>
                                    <w:left w:val="single" w:sz="2" w:space="0" w:color="D9D9E3"/>
                                    <w:bottom w:val="single" w:sz="2" w:space="0" w:color="D9D9E3"/>
                                    <w:right w:val="single" w:sz="2" w:space="0" w:color="D9D9E3"/>
                                  </w:divBdr>
                                  <w:divsChild>
                                    <w:div w:id="6489458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411797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6780805">
                      <w:marLeft w:val="0"/>
                      <w:marRight w:val="0"/>
                      <w:marTop w:val="0"/>
                      <w:marBottom w:val="0"/>
                      <w:divBdr>
                        <w:top w:val="single" w:sz="2" w:space="0" w:color="D9D9E3"/>
                        <w:left w:val="single" w:sz="2" w:space="0" w:color="D9D9E3"/>
                        <w:bottom w:val="single" w:sz="2" w:space="0" w:color="D9D9E3"/>
                        <w:right w:val="single" w:sz="2" w:space="0" w:color="D9D9E3"/>
                      </w:divBdr>
                      <w:divsChild>
                        <w:div w:id="967204932">
                          <w:marLeft w:val="0"/>
                          <w:marRight w:val="0"/>
                          <w:marTop w:val="0"/>
                          <w:marBottom w:val="0"/>
                          <w:divBdr>
                            <w:top w:val="single" w:sz="2" w:space="0" w:color="D9D9E3"/>
                            <w:left w:val="single" w:sz="2" w:space="0" w:color="D9D9E3"/>
                            <w:bottom w:val="single" w:sz="2" w:space="0" w:color="D9D9E3"/>
                            <w:right w:val="single" w:sz="2" w:space="0" w:color="D9D9E3"/>
                          </w:divBdr>
                          <w:divsChild>
                            <w:div w:id="2082559163">
                              <w:marLeft w:val="0"/>
                              <w:marRight w:val="0"/>
                              <w:marTop w:val="0"/>
                              <w:marBottom w:val="0"/>
                              <w:divBdr>
                                <w:top w:val="single" w:sz="2" w:space="0" w:color="D9D9E3"/>
                                <w:left w:val="single" w:sz="2" w:space="0" w:color="D9D9E3"/>
                                <w:bottom w:val="single" w:sz="2" w:space="0" w:color="D9D9E3"/>
                                <w:right w:val="single" w:sz="2" w:space="0" w:color="D9D9E3"/>
                              </w:divBdr>
                              <w:divsChild>
                                <w:div w:id="1696693246">
                                  <w:marLeft w:val="0"/>
                                  <w:marRight w:val="0"/>
                                  <w:marTop w:val="0"/>
                                  <w:marBottom w:val="0"/>
                                  <w:divBdr>
                                    <w:top w:val="single" w:sz="2" w:space="0" w:color="D9D9E3"/>
                                    <w:left w:val="single" w:sz="2" w:space="0" w:color="D9D9E3"/>
                                    <w:bottom w:val="single" w:sz="2" w:space="0" w:color="D9D9E3"/>
                                    <w:right w:val="single" w:sz="2" w:space="0" w:color="D9D9E3"/>
                                  </w:divBdr>
                                  <w:divsChild>
                                    <w:div w:id="15910405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31121206">
          <w:marLeft w:val="0"/>
          <w:marRight w:val="0"/>
          <w:marTop w:val="0"/>
          <w:marBottom w:val="0"/>
          <w:divBdr>
            <w:top w:val="single" w:sz="2" w:space="0" w:color="D9D9E3"/>
            <w:left w:val="single" w:sz="2" w:space="0" w:color="D9D9E3"/>
            <w:bottom w:val="single" w:sz="2" w:space="0" w:color="D9D9E3"/>
            <w:right w:val="single" w:sz="2" w:space="0" w:color="D9D9E3"/>
          </w:divBdr>
          <w:divsChild>
            <w:div w:id="605847364">
              <w:marLeft w:val="0"/>
              <w:marRight w:val="0"/>
              <w:marTop w:val="100"/>
              <w:marBottom w:val="100"/>
              <w:divBdr>
                <w:top w:val="single" w:sz="2" w:space="0" w:color="D9D9E3"/>
                <w:left w:val="single" w:sz="2" w:space="0" w:color="D9D9E3"/>
                <w:bottom w:val="single" w:sz="2" w:space="0" w:color="D9D9E3"/>
                <w:right w:val="single" w:sz="2" w:space="0" w:color="D9D9E3"/>
              </w:divBdr>
              <w:divsChild>
                <w:div w:id="706103185">
                  <w:marLeft w:val="0"/>
                  <w:marRight w:val="0"/>
                  <w:marTop w:val="0"/>
                  <w:marBottom w:val="0"/>
                  <w:divBdr>
                    <w:top w:val="single" w:sz="2" w:space="0" w:color="D9D9E3"/>
                    <w:left w:val="single" w:sz="2" w:space="0" w:color="D9D9E3"/>
                    <w:bottom w:val="single" w:sz="2" w:space="0" w:color="D9D9E3"/>
                    <w:right w:val="single" w:sz="2" w:space="0" w:color="D9D9E3"/>
                  </w:divBdr>
                  <w:divsChild>
                    <w:div w:id="627247382">
                      <w:marLeft w:val="0"/>
                      <w:marRight w:val="0"/>
                      <w:marTop w:val="0"/>
                      <w:marBottom w:val="0"/>
                      <w:divBdr>
                        <w:top w:val="single" w:sz="2" w:space="0" w:color="D9D9E3"/>
                        <w:left w:val="single" w:sz="2" w:space="0" w:color="D9D9E3"/>
                        <w:bottom w:val="single" w:sz="2" w:space="0" w:color="D9D9E3"/>
                        <w:right w:val="single" w:sz="2" w:space="0" w:color="D9D9E3"/>
                      </w:divBdr>
                      <w:divsChild>
                        <w:div w:id="1134329522">
                          <w:marLeft w:val="0"/>
                          <w:marRight w:val="0"/>
                          <w:marTop w:val="0"/>
                          <w:marBottom w:val="0"/>
                          <w:divBdr>
                            <w:top w:val="single" w:sz="2" w:space="0" w:color="D9D9E3"/>
                            <w:left w:val="single" w:sz="2" w:space="0" w:color="D9D9E3"/>
                            <w:bottom w:val="single" w:sz="2" w:space="0" w:color="D9D9E3"/>
                            <w:right w:val="single" w:sz="2" w:space="0" w:color="D9D9E3"/>
                          </w:divBdr>
                          <w:divsChild>
                            <w:div w:id="302006131">
                              <w:marLeft w:val="0"/>
                              <w:marRight w:val="0"/>
                              <w:marTop w:val="0"/>
                              <w:marBottom w:val="0"/>
                              <w:divBdr>
                                <w:top w:val="single" w:sz="2" w:space="0" w:color="D9D9E3"/>
                                <w:left w:val="single" w:sz="2" w:space="0" w:color="D9D9E3"/>
                                <w:bottom w:val="single" w:sz="2" w:space="0" w:color="D9D9E3"/>
                                <w:right w:val="single" w:sz="2" w:space="0" w:color="D9D9E3"/>
                              </w:divBdr>
                              <w:divsChild>
                                <w:div w:id="507215791">
                                  <w:marLeft w:val="0"/>
                                  <w:marRight w:val="0"/>
                                  <w:marTop w:val="0"/>
                                  <w:marBottom w:val="0"/>
                                  <w:divBdr>
                                    <w:top w:val="single" w:sz="2" w:space="0" w:color="D9D9E3"/>
                                    <w:left w:val="single" w:sz="2" w:space="0" w:color="D9D9E3"/>
                                    <w:bottom w:val="single" w:sz="2" w:space="0" w:color="D9D9E3"/>
                                    <w:right w:val="single" w:sz="2" w:space="0" w:color="D9D9E3"/>
                                  </w:divBdr>
                                  <w:divsChild>
                                    <w:div w:id="19588295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6089997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36492334">
                      <w:marLeft w:val="0"/>
                      <w:marRight w:val="0"/>
                      <w:marTop w:val="0"/>
                      <w:marBottom w:val="0"/>
                      <w:divBdr>
                        <w:top w:val="single" w:sz="2" w:space="0" w:color="D9D9E3"/>
                        <w:left w:val="single" w:sz="2" w:space="0" w:color="D9D9E3"/>
                        <w:bottom w:val="single" w:sz="2" w:space="0" w:color="D9D9E3"/>
                        <w:right w:val="single" w:sz="2" w:space="0" w:color="D9D9E3"/>
                      </w:divBdr>
                      <w:divsChild>
                        <w:div w:id="686056963">
                          <w:marLeft w:val="0"/>
                          <w:marRight w:val="0"/>
                          <w:marTop w:val="0"/>
                          <w:marBottom w:val="0"/>
                          <w:divBdr>
                            <w:top w:val="single" w:sz="2" w:space="0" w:color="D9D9E3"/>
                            <w:left w:val="single" w:sz="2" w:space="0" w:color="D9D9E3"/>
                            <w:bottom w:val="single" w:sz="2" w:space="0" w:color="D9D9E3"/>
                            <w:right w:val="single" w:sz="2" w:space="0" w:color="D9D9E3"/>
                          </w:divBdr>
                          <w:divsChild>
                            <w:div w:id="2124881650">
                              <w:marLeft w:val="0"/>
                              <w:marRight w:val="0"/>
                              <w:marTop w:val="0"/>
                              <w:marBottom w:val="0"/>
                              <w:divBdr>
                                <w:top w:val="single" w:sz="2" w:space="0" w:color="D9D9E3"/>
                                <w:left w:val="single" w:sz="2" w:space="0" w:color="D9D9E3"/>
                                <w:bottom w:val="single" w:sz="2" w:space="0" w:color="D9D9E3"/>
                                <w:right w:val="single" w:sz="2" w:space="0" w:color="D9D9E3"/>
                              </w:divBdr>
                              <w:divsChild>
                                <w:div w:id="1424103736">
                                  <w:marLeft w:val="0"/>
                                  <w:marRight w:val="0"/>
                                  <w:marTop w:val="0"/>
                                  <w:marBottom w:val="0"/>
                                  <w:divBdr>
                                    <w:top w:val="single" w:sz="2" w:space="0" w:color="D9D9E3"/>
                                    <w:left w:val="single" w:sz="2" w:space="0" w:color="D9D9E3"/>
                                    <w:bottom w:val="single" w:sz="2" w:space="0" w:color="D9D9E3"/>
                                    <w:right w:val="single" w:sz="2" w:space="0" w:color="D9D9E3"/>
                                  </w:divBdr>
                                  <w:divsChild>
                                    <w:div w:id="20988671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96310886">
      <w:bodyDiv w:val="1"/>
      <w:marLeft w:val="0"/>
      <w:marRight w:val="0"/>
      <w:marTop w:val="0"/>
      <w:marBottom w:val="0"/>
      <w:divBdr>
        <w:top w:val="none" w:sz="0" w:space="0" w:color="auto"/>
        <w:left w:val="none" w:sz="0" w:space="0" w:color="auto"/>
        <w:bottom w:val="none" w:sz="0" w:space="0" w:color="auto"/>
        <w:right w:val="none" w:sz="0" w:space="0" w:color="auto"/>
      </w:divBdr>
    </w:div>
    <w:div w:id="197162872">
      <w:bodyDiv w:val="1"/>
      <w:marLeft w:val="0"/>
      <w:marRight w:val="0"/>
      <w:marTop w:val="0"/>
      <w:marBottom w:val="0"/>
      <w:divBdr>
        <w:top w:val="none" w:sz="0" w:space="0" w:color="auto"/>
        <w:left w:val="none" w:sz="0" w:space="0" w:color="auto"/>
        <w:bottom w:val="none" w:sz="0" w:space="0" w:color="auto"/>
        <w:right w:val="none" w:sz="0" w:space="0" w:color="auto"/>
      </w:divBdr>
    </w:div>
    <w:div w:id="197203696">
      <w:bodyDiv w:val="1"/>
      <w:marLeft w:val="0"/>
      <w:marRight w:val="0"/>
      <w:marTop w:val="0"/>
      <w:marBottom w:val="0"/>
      <w:divBdr>
        <w:top w:val="none" w:sz="0" w:space="0" w:color="auto"/>
        <w:left w:val="none" w:sz="0" w:space="0" w:color="auto"/>
        <w:bottom w:val="none" w:sz="0" w:space="0" w:color="auto"/>
        <w:right w:val="none" w:sz="0" w:space="0" w:color="auto"/>
      </w:divBdr>
    </w:div>
    <w:div w:id="197476314">
      <w:bodyDiv w:val="1"/>
      <w:marLeft w:val="0"/>
      <w:marRight w:val="0"/>
      <w:marTop w:val="0"/>
      <w:marBottom w:val="0"/>
      <w:divBdr>
        <w:top w:val="none" w:sz="0" w:space="0" w:color="auto"/>
        <w:left w:val="none" w:sz="0" w:space="0" w:color="auto"/>
        <w:bottom w:val="none" w:sz="0" w:space="0" w:color="auto"/>
        <w:right w:val="none" w:sz="0" w:space="0" w:color="auto"/>
      </w:divBdr>
    </w:div>
    <w:div w:id="197619758">
      <w:bodyDiv w:val="1"/>
      <w:marLeft w:val="0"/>
      <w:marRight w:val="0"/>
      <w:marTop w:val="0"/>
      <w:marBottom w:val="0"/>
      <w:divBdr>
        <w:top w:val="none" w:sz="0" w:space="0" w:color="auto"/>
        <w:left w:val="none" w:sz="0" w:space="0" w:color="auto"/>
        <w:bottom w:val="none" w:sz="0" w:space="0" w:color="auto"/>
        <w:right w:val="none" w:sz="0" w:space="0" w:color="auto"/>
      </w:divBdr>
    </w:div>
    <w:div w:id="197788739">
      <w:bodyDiv w:val="1"/>
      <w:marLeft w:val="0"/>
      <w:marRight w:val="0"/>
      <w:marTop w:val="0"/>
      <w:marBottom w:val="0"/>
      <w:divBdr>
        <w:top w:val="none" w:sz="0" w:space="0" w:color="auto"/>
        <w:left w:val="none" w:sz="0" w:space="0" w:color="auto"/>
        <w:bottom w:val="none" w:sz="0" w:space="0" w:color="auto"/>
        <w:right w:val="none" w:sz="0" w:space="0" w:color="auto"/>
      </w:divBdr>
    </w:div>
    <w:div w:id="198205392">
      <w:bodyDiv w:val="1"/>
      <w:marLeft w:val="0"/>
      <w:marRight w:val="0"/>
      <w:marTop w:val="0"/>
      <w:marBottom w:val="0"/>
      <w:divBdr>
        <w:top w:val="none" w:sz="0" w:space="0" w:color="auto"/>
        <w:left w:val="none" w:sz="0" w:space="0" w:color="auto"/>
        <w:bottom w:val="none" w:sz="0" w:space="0" w:color="auto"/>
        <w:right w:val="none" w:sz="0" w:space="0" w:color="auto"/>
      </w:divBdr>
    </w:div>
    <w:div w:id="198322334">
      <w:bodyDiv w:val="1"/>
      <w:marLeft w:val="0"/>
      <w:marRight w:val="0"/>
      <w:marTop w:val="0"/>
      <w:marBottom w:val="0"/>
      <w:divBdr>
        <w:top w:val="none" w:sz="0" w:space="0" w:color="auto"/>
        <w:left w:val="none" w:sz="0" w:space="0" w:color="auto"/>
        <w:bottom w:val="none" w:sz="0" w:space="0" w:color="auto"/>
        <w:right w:val="none" w:sz="0" w:space="0" w:color="auto"/>
      </w:divBdr>
    </w:div>
    <w:div w:id="198858734">
      <w:bodyDiv w:val="1"/>
      <w:marLeft w:val="0"/>
      <w:marRight w:val="0"/>
      <w:marTop w:val="0"/>
      <w:marBottom w:val="0"/>
      <w:divBdr>
        <w:top w:val="none" w:sz="0" w:space="0" w:color="auto"/>
        <w:left w:val="none" w:sz="0" w:space="0" w:color="auto"/>
        <w:bottom w:val="none" w:sz="0" w:space="0" w:color="auto"/>
        <w:right w:val="none" w:sz="0" w:space="0" w:color="auto"/>
      </w:divBdr>
    </w:div>
    <w:div w:id="200750765">
      <w:bodyDiv w:val="1"/>
      <w:marLeft w:val="0"/>
      <w:marRight w:val="0"/>
      <w:marTop w:val="0"/>
      <w:marBottom w:val="0"/>
      <w:divBdr>
        <w:top w:val="none" w:sz="0" w:space="0" w:color="auto"/>
        <w:left w:val="none" w:sz="0" w:space="0" w:color="auto"/>
        <w:bottom w:val="none" w:sz="0" w:space="0" w:color="auto"/>
        <w:right w:val="none" w:sz="0" w:space="0" w:color="auto"/>
      </w:divBdr>
    </w:div>
    <w:div w:id="201672533">
      <w:bodyDiv w:val="1"/>
      <w:marLeft w:val="0"/>
      <w:marRight w:val="0"/>
      <w:marTop w:val="0"/>
      <w:marBottom w:val="0"/>
      <w:divBdr>
        <w:top w:val="none" w:sz="0" w:space="0" w:color="auto"/>
        <w:left w:val="none" w:sz="0" w:space="0" w:color="auto"/>
        <w:bottom w:val="none" w:sz="0" w:space="0" w:color="auto"/>
        <w:right w:val="none" w:sz="0" w:space="0" w:color="auto"/>
      </w:divBdr>
    </w:div>
    <w:div w:id="202058389">
      <w:bodyDiv w:val="1"/>
      <w:marLeft w:val="0"/>
      <w:marRight w:val="0"/>
      <w:marTop w:val="0"/>
      <w:marBottom w:val="0"/>
      <w:divBdr>
        <w:top w:val="none" w:sz="0" w:space="0" w:color="auto"/>
        <w:left w:val="none" w:sz="0" w:space="0" w:color="auto"/>
        <w:bottom w:val="none" w:sz="0" w:space="0" w:color="auto"/>
        <w:right w:val="none" w:sz="0" w:space="0" w:color="auto"/>
      </w:divBdr>
    </w:div>
    <w:div w:id="202182581">
      <w:bodyDiv w:val="1"/>
      <w:marLeft w:val="0"/>
      <w:marRight w:val="0"/>
      <w:marTop w:val="0"/>
      <w:marBottom w:val="0"/>
      <w:divBdr>
        <w:top w:val="none" w:sz="0" w:space="0" w:color="auto"/>
        <w:left w:val="none" w:sz="0" w:space="0" w:color="auto"/>
        <w:bottom w:val="none" w:sz="0" w:space="0" w:color="auto"/>
        <w:right w:val="none" w:sz="0" w:space="0" w:color="auto"/>
      </w:divBdr>
    </w:div>
    <w:div w:id="202405720">
      <w:bodyDiv w:val="1"/>
      <w:marLeft w:val="0"/>
      <w:marRight w:val="0"/>
      <w:marTop w:val="0"/>
      <w:marBottom w:val="0"/>
      <w:divBdr>
        <w:top w:val="none" w:sz="0" w:space="0" w:color="auto"/>
        <w:left w:val="none" w:sz="0" w:space="0" w:color="auto"/>
        <w:bottom w:val="none" w:sz="0" w:space="0" w:color="auto"/>
        <w:right w:val="none" w:sz="0" w:space="0" w:color="auto"/>
      </w:divBdr>
    </w:div>
    <w:div w:id="202520117">
      <w:bodyDiv w:val="1"/>
      <w:marLeft w:val="0"/>
      <w:marRight w:val="0"/>
      <w:marTop w:val="0"/>
      <w:marBottom w:val="0"/>
      <w:divBdr>
        <w:top w:val="none" w:sz="0" w:space="0" w:color="auto"/>
        <w:left w:val="none" w:sz="0" w:space="0" w:color="auto"/>
        <w:bottom w:val="none" w:sz="0" w:space="0" w:color="auto"/>
        <w:right w:val="none" w:sz="0" w:space="0" w:color="auto"/>
      </w:divBdr>
    </w:div>
    <w:div w:id="202594958">
      <w:bodyDiv w:val="1"/>
      <w:marLeft w:val="0"/>
      <w:marRight w:val="0"/>
      <w:marTop w:val="0"/>
      <w:marBottom w:val="0"/>
      <w:divBdr>
        <w:top w:val="none" w:sz="0" w:space="0" w:color="auto"/>
        <w:left w:val="none" w:sz="0" w:space="0" w:color="auto"/>
        <w:bottom w:val="none" w:sz="0" w:space="0" w:color="auto"/>
        <w:right w:val="none" w:sz="0" w:space="0" w:color="auto"/>
      </w:divBdr>
    </w:div>
    <w:div w:id="203492780">
      <w:bodyDiv w:val="1"/>
      <w:marLeft w:val="0"/>
      <w:marRight w:val="0"/>
      <w:marTop w:val="0"/>
      <w:marBottom w:val="0"/>
      <w:divBdr>
        <w:top w:val="none" w:sz="0" w:space="0" w:color="auto"/>
        <w:left w:val="none" w:sz="0" w:space="0" w:color="auto"/>
        <w:bottom w:val="none" w:sz="0" w:space="0" w:color="auto"/>
        <w:right w:val="none" w:sz="0" w:space="0" w:color="auto"/>
      </w:divBdr>
    </w:div>
    <w:div w:id="203519643">
      <w:bodyDiv w:val="1"/>
      <w:marLeft w:val="0"/>
      <w:marRight w:val="0"/>
      <w:marTop w:val="0"/>
      <w:marBottom w:val="0"/>
      <w:divBdr>
        <w:top w:val="none" w:sz="0" w:space="0" w:color="auto"/>
        <w:left w:val="none" w:sz="0" w:space="0" w:color="auto"/>
        <w:bottom w:val="none" w:sz="0" w:space="0" w:color="auto"/>
        <w:right w:val="none" w:sz="0" w:space="0" w:color="auto"/>
      </w:divBdr>
    </w:div>
    <w:div w:id="203754699">
      <w:bodyDiv w:val="1"/>
      <w:marLeft w:val="0"/>
      <w:marRight w:val="0"/>
      <w:marTop w:val="0"/>
      <w:marBottom w:val="0"/>
      <w:divBdr>
        <w:top w:val="none" w:sz="0" w:space="0" w:color="auto"/>
        <w:left w:val="none" w:sz="0" w:space="0" w:color="auto"/>
        <w:bottom w:val="none" w:sz="0" w:space="0" w:color="auto"/>
        <w:right w:val="none" w:sz="0" w:space="0" w:color="auto"/>
      </w:divBdr>
      <w:divsChild>
        <w:div w:id="219026297">
          <w:marLeft w:val="0"/>
          <w:marRight w:val="0"/>
          <w:marTop w:val="0"/>
          <w:marBottom w:val="0"/>
          <w:divBdr>
            <w:top w:val="none" w:sz="0" w:space="0" w:color="auto"/>
            <w:left w:val="none" w:sz="0" w:space="0" w:color="auto"/>
            <w:bottom w:val="none" w:sz="0" w:space="0" w:color="auto"/>
            <w:right w:val="none" w:sz="0" w:space="0" w:color="auto"/>
          </w:divBdr>
        </w:div>
        <w:div w:id="691688703">
          <w:marLeft w:val="0"/>
          <w:marRight w:val="0"/>
          <w:marTop w:val="0"/>
          <w:marBottom w:val="0"/>
          <w:divBdr>
            <w:top w:val="single" w:sz="2" w:space="0" w:color="D9D9E3"/>
            <w:left w:val="single" w:sz="2" w:space="0" w:color="D9D9E3"/>
            <w:bottom w:val="single" w:sz="2" w:space="0" w:color="D9D9E3"/>
            <w:right w:val="single" w:sz="2" w:space="0" w:color="D9D9E3"/>
          </w:divBdr>
          <w:divsChild>
            <w:div w:id="521019001">
              <w:marLeft w:val="0"/>
              <w:marRight w:val="0"/>
              <w:marTop w:val="0"/>
              <w:marBottom w:val="0"/>
              <w:divBdr>
                <w:top w:val="single" w:sz="2" w:space="0" w:color="D9D9E3"/>
                <w:left w:val="single" w:sz="2" w:space="0" w:color="D9D9E3"/>
                <w:bottom w:val="single" w:sz="2" w:space="0" w:color="D9D9E3"/>
                <w:right w:val="single" w:sz="2" w:space="0" w:color="D9D9E3"/>
              </w:divBdr>
              <w:divsChild>
                <w:div w:id="952712707">
                  <w:marLeft w:val="0"/>
                  <w:marRight w:val="0"/>
                  <w:marTop w:val="0"/>
                  <w:marBottom w:val="0"/>
                  <w:divBdr>
                    <w:top w:val="single" w:sz="2" w:space="0" w:color="D9D9E3"/>
                    <w:left w:val="single" w:sz="2" w:space="0" w:color="D9D9E3"/>
                    <w:bottom w:val="single" w:sz="2" w:space="0" w:color="D9D9E3"/>
                    <w:right w:val="single" w:sz="2" w:space="0" w:color="D9D9E3"/>
                  </w:divBdr>
                  <w:divsChild>
                    <w:div w:id="1929266526">
                      <w:marLeft w:val="0"/>
                      <w:marRight w:val="0"/>
                      <w:marTop w:val="0"/>
                      <w:marBottom w:val="0"/>
                      <w:divBdr>
                        <w:top w:val="single" w:sz="2" w:space="0" w:color="D9D9E3"/>
                        <w:left w:val="single" w:sz="2" w:space="0" w:color="D9D9E3"/>
                        <w:bottom w:val="single" w:sz="2" w:space="0" w:color="D9D9E3"/>
                        <w:right w:val="single" w:sz="2" w:space="0" w:color="D9D9E3"/>
                      </w:divBdr>
                      <w:divsChild>
                        <w:div w:id="1882744972">
                          <w:marLeft w:val="0"/>
                          <w:marRight w:val="0"/>
                          <w:marTop w:val="0"/>
                          <w:marBottom w:val="0"/>
                          <w:divBdr>
                            <w:top w:val="single" w:sz="2" w:space="0" w:color="auto"/>
                            <w:left w:val="single" w:sz="2" w:space="0" w:color="auto"/>
                            <w:bottom w:val="single" w:sz="6" w:space="0" w:color="auto"/>
                            <w:right w:val="single" w:sz="2" w:space="0" w:color="auto"/>
                          </w:divBdr>
                          <w:divsChild>
                            <w:div w:id="1872373315">
                              <w:marLeft w:val="0"/>
                              <w:marRight w:val="0"/>
                              <w:marTop w:val="100"/>
                              <w:marBottom w:val="100"/>
                              <w:divBdr>
                                <w:top w:val="single" w:sz="2" w:space="0" w:color="D9D9E3"/>
                                <w:left w:val="single" w:sz="2" w:space="0" w:color="D9D9E3"/>
                                <w:bottom w:val="single" w:sz="2" w:space="0" w:color="D9D9E3"/>
                                <w:right w:val="single" w:sz="2" w:space="0" w:color="D9D9E3"/>
                              </w:divBdr>
                              <w:divsChild>
                                <w:div w:id="538978073">
                                  <w:marLeft w:val="0"/>
                                  <w:marRight w:val="0"/>
                                  <w:marTop w:val="0"/>
                                  <w:marBottom w:val="0"/>
                                  <w:divBdr>
                                    <w:top w:val="single" w:sz="2" w:space="0" w:color="D9D9E3"/>
                                    <w:left w:val="single" w:sz="2" w:space="0" w:color="D9D9E3"/>
                                    <w:bottom w:val="single" w:sz="2" w:space="0" w:color="D9D9E3"/>
                                    <w:right w:val="single" w:sz="2" w:space="0" w:color="D9D9E3"/>
                                  </w:divBdr>
                                  <w:divsChild>
                                    <w:div w:id="2004621545">
                                      <w:marLeft w:val="0"/>
                                      <w:marRight w:val="0"/>
                                      <w:marTop w:val="0"/>
                                      <w:marBottom w:val="0"/>
                                      <w:divBdr>
                                        <w:top w:val="single" w:sz="2" w:space="0" w:color="D9D9E3"/>
                                        <w:left w:val="single" w:sz="2" w:space="0" w:color="D9D9E3"/>
                                        <w:bottom w:val="single" w:sz="2" w:space="0" w:color="D9D9E3"/>
                                        <w:right w:val="single" w:sz="2" w:space="0" w:color="D9D9E3"/>
                                      </w:divBdr>
                                      <w:divsChild>
                                        <w:div w:id="394931576">
                                          <w:marLeft w:val="0"/>
                                          <w:marRight w:val="0"/>
                                          <w:marTop w:val="0"/>
                                          <w:marBottom w:val="0"/>
                                          <w:divBdr>
                                            <w:top w:val="single" w:sz="2" w:space="0" w:color="D9D9E3"/>
                                            <w:left w:val="single" w:sz="2" w:space="0" w:color="D9D9E3"/>
                                            <w:bottom w:val="single" w:sz="2" w:space="0" w:color="D9D9E3"/>
                                            <w:right w:val="single" w:sz="2" w:space="0" w:color="D9D9E3"/>
                                          </w:divBdr>
                                          <w:divsChild>
                                            <w:div w:id="1700276614">
                                              <w:marLeft w:val="0"/>
                                              <w:marRight w:val="0"/>
                                              <w:marTop w:val="0"/>
                                              <w:marBottom w:val="0"/>
                                              <w:divBdr>
                                                <w:top w:val="single" w:sz="2" w:space="0" w:color="D9D9E3"/>
                                                <w:left w:val="single" w:sz="2" w:space="0" w:color="D9D9E3"/>
                                                <w:bottom w:val="single" w:sz="2" w:space="0" w:color="D9D9E3"/>
                                                <w:right w:val="single" w:sz="2" w:space="0" w:color="D9D9E3"/>
                                              </w:divBdr>
                                              <w:divsChild>
                                                <w:div w:id="1399135520">
                                                  <w:marLeft w:val="0"/>
                                                  <w:marRight w:val="0"/>
                                                  <w:marTop w:val="0"/>
                                                  <w:marBottom w:val="0"/>
                                                  <w:divBdr>
                                                    <w:top w:val="single" w:sz="2" w:space="0" w:color="D9D9E3"/>
                                                    <w:left w:val="single" w:sz="2" w:space="0" w:color="D9D9E3"/>
                                                    <w:bottom w:val="single" w:sz="2" w:space="0" w:color="D9D9E3"/>
                                                    <w:right w:val="single" w:sz="2" w:space="0" w:color="D9D9E3"/>
                                                  </w:divBdr>
                                                  <w:divsChild>
                                                    <w:div w:id="21165537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204221268">
      <w:bodyDiv w:val="1"/>
      <w:marLeft w:val="0"/>
      <w:marRight w:val="0"/>
      <w:marTop w:val="0"/>
      <w:marBottom w:val="0"/>
      <w:divBdr>
        <w:top w:val="none" w:sz="0" w:space="0" w:color="auto"/>
        <w:left w:val="none" w:sz="0" w:space="0" w:color="auto"/>
        <w:bottom w:val="none" w:sz="0" w:space="0" w:color="auto"/>
        <w:right w:val="none" w:sz="0" w:space="0" w:color="auto"/>
      </w:divBdr>
    </w:div>
    <w:div w:id="205218197">
      <w:bodyDiv w:val="1"/>
      <w:marLeft w:val="0"/>
      <w:marRight w:val="0"/>
      <w:marTop w:val="0"/>
      <w:marBottom w:val="0"/>
      <w:divBdr>
        <w:top w:val="none" w:sz="0" w:space="0" w:color="auto"/>
        <w:left w:val="none" w:sz="0" w:space="0" w:color="auto"/>
        <w:bottom w:val="none" w:sz="0" w:space="0" w:color="auto"/>
        <w:right w:val="none" w:sz="0" w:space="0" w:color="auto"/>
      </w:divBdr>
    </w:div>
    <w:div w:id="206572225">
      <w:bodyDiv w:val="1"/>
      <w:marLeft w:val="0"/>
      <w:marRight w:val="0"/>
      <w:marTop w:val="0"/>
      <w:marBottom w:val="0"/>
      <w:divBdr>
        <w:top w:val="none" w:sz="0" w:space="0" w:color="auto"/>
        <w:left w:val="none" w:sz="0" w:space="0" w:color="auto"/>
        <w:bottom w:val="none" w:sz="0" w:space="0" w:color="auto"/>
        <w:right w:val="none" w:sz="0" w:space="0" w:color="auto"/>
      </w:divBdr>
    </w:div>
    <w:div w:id="207650207">
      <w:bodyDiv w:val="1"/>
      <w:marLeft w:val="0"/>
      <w:marRight w:val="0"/>
      <w:marTop w:val="0"/>
      <w:marBottom w:val="0"/>
      <w:divBdr>
        <w:top w:val="none" w:sz="0" w:space="0" w:color="auto"/>
        <w:left w:val="none" w:sz="0" w:space="0" w:color="auto"/>
        <w:bottom w:val="none" w:sz="0" w:space="0" w:color="auto"/>
        <w:right w:val="none" w:sz="0" w:space="0" w:color="auto"/>
      </w:divBdr>
    </w:div>
    <w:div w:id="207694160">
      <w:bodyDiv w:val="1"/>
      <w:marLeft w:val="0"/>
      <w:marRight w:val="0"/>
      <w:marTop w:val="0"/>
      <w:marBottom w:val="0"/>
      <w:divBdr>
        <w:top w:val="none" w:sz="0" w:space="0" w:color="auto"/>
        <w:left w:val="none" w:sz="0" w:space="0" w:color="auto"/>
        <w:bottom w:val="none" w:sz="0" w:space="0" w:color="auto"/>
        <w:right w:val="none" w:sz="0" w:space="0" w:color="auto"/>
      </w:divBdr>
    </w:div>
    <w:div w:id="208230818">
      <w:bodyDiv w:val="1"/>
      <w:marLeft w:val="0"/>
      <w:marRight w:val="0"/>
      <w:marTop w:val="0"/>
      <w:marBottom w:val="0"/>
      <w:divBdr>
        <w:top w:val="none" w:sz="0" w:space="0" w:color="auto"/>
        <w:left w:val="none" w:sz="0" w:space="0" w:color="auto"/>
        <w:bottom w:val="none" w:sz="0" w:space="0" w:color="auto"/>
        <w:right w:val="none" w:sz="0" w:space="0" w:color="auto"/>
      </w:divBdr>
    </w:div>
    <w:div w:id="210003783">
      <w:bodyDiv w:val="1"/>
      <w:marLeft w:val="0"/>
      <w:marRight w:val="0"/>
      <w:marTop w:val="0"/>
      <w:marBottom w:val="0"/>
      <w:divBdr>
        <w:top w:val="none" w:sz="0" w:space="0" w:color="auto"/>
        <w:left w:val="none" w:sz="0" w:space="0" w:color="auto"/>
        <w:bottom w:val="none" w:sz="0" w:space="0" w:color="auto"/>
        <w:right w:val="none" w:sz="0" w:space="0" w:color="auto"/>
      </w:divBdr>
    </w:div>
    <w:div w:id="212470754">
      <w:bodyDiv w:val="1"/>
      <w:marLeft w:val="0"/>
      <w:marRight w:val="0"/>
      <w:marTop w:val="0"/>
      <w:marBottom w:val="0"/>
      <w:divBdr>
        <w:top w:val="none" w:sz="0" w:space="0" w:color="auto"/>
        <w:left w:val="none" w:sz="0" w:space="0" w:color="auto"/>
        <w:bottom w:val="none" w:sz="0" w:space="0" w:color="auto"/>
        <w:right w:val="none" w:sz="0" w:space="0" w:color="auto"/>
      </w:divBdr>
    </w:div>
    <w:div w:id="213321036">
      <w:bodyDiv w:val="1"/>
      <w:marLeft w:val="0"/>
      <w:marRight w:val="0"/>
      <w:marTop w:val="0"/>
      <w:marBottom w:val="0"/>
      <w:divBdr>
        <w:top w:val="none" w:sz="0" w:space="0" w:color="auto"/>
        <w:left w:val="none" w:sz="0" w:space="0" w:color="auto"/>
        <w:bottom w:val="none" w:sz="0" w:space="0" w:color="auto"/>
        <w:right w:val="none" w:sz="0" w:space="0" w:color="auto"/>
      </w:divBdr>
    </w:div>
    <w:div w:id="213665086">
      <w:bodyDiv w:val="1"/>
      <w:marLeft w:val="0"/>
      <w:marRight w:val="0"/>
      <w:marTop w:val="0"/>
      <w:marBottom w:val="0"/>
      <w:divBdr>
        <w:top w:val="none" w:sz="0" w:space="0" w:color="auto"/>
        <w:left w:val="none" w:sz="0" w:space="0" w:color="auto"/>
        <w:bottom w:val="none" w:sz="0" w:space="0" w:color="auto"/>
        <w:right w:val="none" w:sz="0" w:space="0" w:color="auto"/>
      </w:divBdr>
    </w:div>
    <w:div w:id="214508721">
      <w:bodyDiv w:val="1"/>
      <w:marLeft w:val="0"/>
      <w:marRight w:val="0"/>
      <w:marTop w:val="0"/>
      <w:marBottom w:val="0"/>
      <w:divBdr>
        <w:top w:val="none" w:sz="0" w:space="0" w:color="auto"/>
        <w:left w:val="none" w:sz="0" w:space="0" w:color="auto"/>
        <w:bottom w:val="none" w:sz="0" w:space="0" w:color="auto"/>
        <w:right w:val="none" w:sz="0" w:space="0" w:color="auto"/>
      </w:divBdr>
    </w:div>
    <w:div w:id="214895429">
      <w:bodyDiv w:val="1"/>
      <w:marLeft w:val="0"/>
      <w:marRight w:val="0"/>
      <w:marTop w:val="0"/>
      <w:marBottom w:val="0"/>
      <w:divBdr>
        <w:top w:val="none" w:sz="0" w:space="0" w:color="auto"/>
        <w:left w:val="none" w:sz="0" w:space="0" w:color="auto"/>
        <w:bottom w:val="none" w:sz="0" w:space="0" w:color="auto"/>
        <w:right w:val="none" w:sz="0" w:space="0" w:color="auto"/>
      </w:divBdr>
    </w:div>
    <w:div w:id="215051535">
      <w:bodyDiv w:val="1"/>
      <w:marLeft w:val="0"/>
      <w:marRight w:val="0"/>
      <w:marTop w:val="0"/>
      <w:marBottom w:val="0"/>
      <w:divBdr>
        <w:top w:val="none" w:sz="0" w:space="0" w:color="auto"/>
        <w:left w:val="none" w:sz="0" w:space="0" w:color="auto"/>
        <w:bottom w:val="none" w:sz="0" w:space="0" w:color="auto"/>
        <w:right w:val="none" w:sz="0" w:space="0" w:color="auto"/>
      </w:divBdr>
    </w:div>
    <w:div w:id="217909583">
      <w:bodyDiv w:val="1"/>
      <w:marLeft w:val="0"/>
      <w:marRight w:val="0"/>
      <w:marTop w:val="0"/>
      <w:marBottom w:val="0"/>
      <w:divBdr>
        <w:top w:val="none" w:sz="0" w:space="0" w:color="auto"/>
        <w:left w:val="none" w:sz="0" w:space="0" w:color="auto"/>
        <w:bottom w:val="none" w:sz="0" w:space="0" w:color="auto"/>
        <w:right w:val="none" w:sz="0" w:space="0" w:color="auto"/>
      </w:divBdr>
    </w:div>
    <w:div w:id="218790618">
      <w:bodyDiv w:val="1"/>
      <w:marLeft w:val="0"/>
      <w:marRight w:val="0"/>
      <w:marTop w:val="0"/>
      <w:marBottom w:val="0"/>
      <w:divBdr>
        <w:top w:val="none" w:sz="0" w:space="0" w:color="auto"/>
        <w:left w:val="none" w:sz="0" w:space="0" w:color="auto"/>
        <w:bottom w:val="none" w:sz="0" w:space="0" w:color="auto"/>
        <w:right w:val="none" w:sz="0" w:space="0" w:color="auto"/>
      </w:divBdr>
    </w:div>
    <w:div w:id="219097410">
      <w:bodyDiv w:val="1"/>
      <w:marLeft w:val="0"/>
      <w:marRight w:val="0"/>
      <w:marTop w:val="0"/>
      <w:marBottom w:val="0"/>
      <w:divBdr>
        <w:top w:val="none" w:sz="0" w:space="0" w:color="auto"/>
        <w:left w:val="none" w:sz="0" w:space="0" w:color="auto"/>
        <w:bottom w:val="none" w:sz="0" w:space="0" w:color="auto"/>
        <w:right w:val="none" w:sz="0" w:space="0" w:color="auto"/>
      </w:divBdr>
    </w:div>
    <w:div w:id="220361476">
      <w:bodyDiv w:val="1"/>
      <w:marLeft w:val="0"/>
      <w:marRight w:val="0"/>
      <w:marTop w:val="0"/>
      <w:marBottom w:val="0"/>
      <w:divBdr>
        <w:top w:val="none" w:sz="0" w:space="0" w:color="auto"/>
        <w:left w:val="none" w:sz="0" w:space="0" w:color="auto"/>
        <w:bottom w:val="none" w:sz="0" w:space="0" w:color="auto"/>
        <w:right w:val="none" w:sz="0" w:space="0" w:color="auto"/>
      </w:divBdr>
    </w:div>
    <w:div w:id="220404382">
      <w:bodyDiv w:val="1"/>
      <w:marLeft w:val="0"/>
      <w:marRight w:val="0"/>
      <w:marTop w:val="0"/>
      <w:marBottom w:val="0"/>
      <w:divBdr>
        <w:top w:val="none" w:sz="0" w:space="0" w:color="auto"/>
        <w:left w:val="none" w:sz="0" w:space="0" w:color="auto"/>
        <w:bottom w:val="none" w:sz="0" w:space="0" w:color="auto"/>
        <w:right w:val="none" w:sz="0" w:space="0" w:color="auto"/>
      </w:divBdr>
    </w:div>
    <w:div w:id="220673588">
      <w:bodyDiv w:val="1"/>
      <w:marLeft w:val="0"/>
      <w:marRight w:val="0"/>
      <w:marTop w:val="0"/>
      <w:marBottom w:val="0"/>
      <w:divBdr>
        <w:top w:val="none" w:sz="0" w:space="0" w:color="auto"/>
        <w:left w:val="none" w:sz="0" w:space="0" w:color="auto"/>
        <w:bottom w:val="none" w:sz="0" w:space="0" w:color="auto"/>
        <w:right w:val="none" w:sz="0" w:space="0" w:color="auto"/>
      </w:divBdr>
    </w:div>
    <w:div w:id="220754628">
      <w:bodyDiv w:val="1"/>
      <w:marLeft w:val="0"/>
      <w:marRight w:val="0"/>
      <w:marTop w:val="0"/>
      <w:marBottom w:val="0"/>
      <w:divBdr>
        <w:top w:val="none" w:sz="0" w:space="0" w:color="auto"/>
        <w:left w:val="none" w:sz="0" w:space="0" w:color="auto"/>
        <w:bottom w:val="none" w:sz="0" w:space="0" w:color="auto"/>
        <w:right w:val="none" w:sz="0" w:space="0" w:color="auto"/>
      </w:divBdr>
    </w:div>
    <w:div w:id="221066103">
      <w:bodyDiv w:val="1"/>
      <w:marLeft w:val="0"/>
      <w:marRight w:val="0"/>
      <w:marTop w:val="0"/>
      <w:marBottom w:val="0"/>
      <w:divBdr>
        <w:top w:val="none" w:sz="0" w:space="0" w:color="auto"/>
        <w:left w:val="none" w:sz="0" w:space="0" w:color="auto"/>
        <w:bottom w:val="none" w:sz="0" w:space="0" w:color="auto"/>
        <w:right w:val="none" w:sz="0" w:space="0" w:color="auto"/>
      </w:divBdr>
    </w:div>
    <w:div w:id="221403116">
      <w:bodyDiv w:val="1"/>
      <w:marLeft w:val="0"/>
      <w:marRight w:val="0"/>
      <w:marTop w:val="0"/>
      <w:marBottom w:val="0"/>
      <w:divBdr>
        <w:top w:val="none" w:sz="0" w:space="0" w:color="auto"/>
        <w:left w:val="none" w:sz="0" w:space="0" w:color="auto"/>
        <w:bottom w:val="none" w:sz="0" w:space="0" w:color="auto"/>
        <w:right w:val="none" w:sz="0" w:space="0" w:color="auto"/>
      </w:divBdr>
    </w:div>
    <w:div w:id="221411742">
      <w:bodyDiv w:val="1"/>
      <w:marLeft w:val="0"/>
      <w:marRight w:val="0"/>
      <w:marTop w:val="0"/>
      <w:marBottom w:val="0"/>
      <w:divBdr>
        <w:top w:val="none" w:sz="0" w:space="0" w:color="auto"/>
        <w:left w:val="none" w:sz="0" w:space="0" w:color="auto"/>
        <w:bottom w:val="none" w:sz="0" w:space="0" w:color="auto"/>
        <w:right w:val="none" w:sz="0" w:space="0" w:color="auto"/>
      </w:divBdr>
    </w:div>
    <w:div w:id="221478535">
      <w:bodyDiv w:val="1"/>
      <w:marLeft w:val="0"/>
      <w:marRight w:val="0"/>
      <w:marTop w:val="0"/>
      <w:marBottom w:val="0"/>
      <w:divBdr>
        <w:top w:val="none" w:sz="0" w:space="0" w:color="auto"/>
        <w:left w:val="none" w:sz="0" w:space="0" w:color="auto"/>
        <w:bottom w:val="none" w:sz="0" w:space="0" w:color="auto"/>
        <w:right w:val="none" w:sz="0" w:space="0" w:color="auto"/>
      </w:divBdr>
    </w:div>
    <w:div w:id="221907842">
      <w:bodyDiv w:val="1"/>
      <w:marLeft w:val="0"/>
      <w:marRight w:val="0"/>
      <w:marTop w:val="0"/>
      <w:marBottom w:val="0"/>
      <w:divBdr>
        <w:top w:val="none" w:sz="0" w:space="0" w:color="auto"/>
        <w:left w:val="none" w:sz="0" w:space="0" w:color="auto"/>
        <w:bottom w:val="none" w:sz="0" w:space="0" w:color="auto"/>
        <w:right w:val="none" w:sz="0" w:space="0" w:color="auto"/>
      </w:divBdr>
    </w:div>
    <w:div w:id="223221352">
      <w:bodyDiv w:val="1"/>
      <w:marLeft w:val="0"/>
      <w:marRight w:val="0"/>
      <w:marTop w:val="0"/>
      <w:marBottom w:val="0"/>
      <w:divBdr>
        <w:top w:val="none" w:sz="0" w:space="0" w:color="auto"/>
        <w:left w:val="none" w:sz="0" w:space="0" w:color="auto"/>
        <w:bottom w:val="none" w:sz="0" w:space="0" w:color="auto"/>
        <w:right w:val="none" w:sz="0" w:space="0" w:color="auto"/>
      </w:divBdr>
    </w:div>
    <w:div w:id="224225076">
      <w:bodyDiv w:val="1"/>
      <w:marLeft w:val="0"/>
      <w:marRight w:val="0"/>
      <w:marTop w:val="0"/>
      <w:marBottom w:val="0"/>
      <w:divBdr>
        <w:top w:val="none" w:sz="0" w:space="0" w:color="auto"/>
        <w:left w:val="none" w:sz="0" w:space="0" w:color="auto"/>
        <w:bottom w:val="none" w:sz="0" w:space="0" w:color="auto"/>
        <w:right w:val="none" w:sz="0" w:space="0" w:color="auto"/>
      </w:divBdr>
    </w:div>
    <w:div w:id="226034755">
      <w:bodyDiv w:val="1"/>
      <w:marLeft w:val="0"/>
      <w:marRight w:val="0"/>
      <w:marTop w:val="0"/>
      <w:marBottom w:val="0"/>
      <w:divBdr>
        <w:top w:val="none" w:sz="0" w:space="0" w:color="auto"/>
        <w:left w:val="none" w:sz="0" w:space="0" w:color="auto"/>
        <w:bottom w:val="none" w:sz="0" w:space="0" w:color="auto"/>
        <w:right w:val="none" w:sz="0" w:space="0" w:color="auto"/>
      </w:divBdr>
    </w:div>
    <w:div w:id="226494597">
      <w:bodyDiv w:val="1"/>
      <w:marLeft w:val="0"/>
      <w:marRight w:val="0"/>
      <w:marTop w:val="0"/>
      <w:marBottom w:val="0"/>
      <w:divBdr>
        <w:top w:val="none" w:sz="0" w:space="0" w:color="auto"/>
        <w:left w:val="none" w:sz="0" w:space="0" w:color="auto"/>
        <w:bottom w:val="none" w:sz="0" w:space="0" w:color="auto"/>
        <w:right w:val="none" w:sz="0" w:space="0" w:color="auto"/>
      </w:divBdr>
    </w:div>
    <w:div w:id="226764395">
      <w:bodyDiv w:val="1"/>
      <w:marLeft w:val="0"/>
      <w:marRight w:val="0"/>
      <w:marTop w:val="0"/>
      <w:marBottom w:val="0"/>
      <w:divBdr>
        <w:top w:val="none" w:sz="0" w:space="0" w:color="auto"/>
        <w:left w:val="none" w:sz="0" w:space="0" w:color="auto"/>
        <w:bottom w:val="none" w:sz="0" w:space="0" w:color="auto"/>
        <w:right w:val="none" w:sz="0" w:space="0" w:color="auto"/>
      </w:divBdr>
    </w:div>
    <w:div w:id="227421236">
      <w:bodyDiv w:val="1"/>
      <w:marLeft w:val="0"/>
      <w:marRight w:val="0"/>
      <w:marTop w:val="0"/>
      <w:marBottom w:val="0"/>
      <w:divBdr>
        <w:top w:val="none" w:sz="0" w:space="0" w:color="auto"/>
        <w:left w:val="none" w:sz="0" w:space="0" w:color="auto"/>
        <w:bottom w:val="none" w:sz="0" w:space="0" w:color="auto"/>
        <w:right w:val="none" w:sz="0" w:space="0" w:color="auto"/>
      </w:divBdr>
    </w:div>
    <w:div w:id="229775010">
      <w:bodyDiv w:val="1"/>
      <w:marLeft w:val="0"/>
      <w:marRight w:val="0"/>
      <w:marTop w:val="0"/>
      <w:marBottom w:val="0"/>
      <w:divBdr>
        <w:top w:val="none" w:sz="0" w:space="0" w:color="auto"/>
        <w:left w:val="none" w:sz="0" w:space="0" w:color="auto"/>
        <w:bottom w:val="none" w:sz="0" w:space="0" w:color="auto"/>
        <w:right w:val="none" w:sz="0" w:space="0" w:color="auto"/>
      </w:divBdr>
    </w:div>
    <w:div w:id="229968820">
      <w:bodyDiv w:val="1"/>
      <w:marLeft w:val="0"/>
      <w:marRight w:val="0"/>
      <w:marTop w:val="0"/>
      <w:marBottom w:val="0"/>
      <w:divBdr>
        <w:top w:val="none" w:sz="0" w:space="0" w:color="auto"/>
        <w:left w:val="none" w:sz="0" w:space="0" w:color="auto"/>
        <w:bottom w:val="none" w:sz="0" w:space="0" w:color="auto"/>
        <w:right w:val="none" w:sz="0" w:space="0" w:color="auto"/>
      </w:divBdr>
    </w:div>
    <w:div w:id="230123498">
      <w:bodyDiv w:val="1"/>
      <w:marLeft w:val="0"/>
      <w:marRight w:val="0"/>
      <w:marTop w:val="0"/>
      <w:marBottom w:val="0"/>
      <w:divBdr>
        <w:top w:val="none" w:sz="0" w:space="0" w:color="auto"/>
        <w:left w:val="none" w:sz="0" w:space="0" w:color="auto"/>
        <w:bottom w:val="none" w:sz="0" w:space="0" w:color="auto"/>
        <w:right w:val="none" w:sz="0" w:space="0" w:color="auto"/>
      </w:divBdr>
    </w:div>
    <w:div w:id="230894385">
      <w:bodyDiv w:val="1"/>
      <w:marLeft w:val="0"/>
      <w:marRight w:val="0"/>
      <w:marTop w:val="0"/>
      <w:marBottom w:val="0"/>
      <w:divBdr>
        <w:top w:val="none" w:sz="0" w:space="0" w:color="auto"/>
        <w:left w:val="none" w:sz="0" w:space="0" w:color="auto"/>
        <w:bottom w:val="none" w:sz="0" w:space="0" w:color="auto"/>
        <w:right w:val="none" w:sz="0" w:space="0" w:color="auto"/>
      </w:divBdr>
    </w:div>
    <w:div w:id="230966834">
      <w:bodyDiv w:val="1"/>
      <w:marLeft w:val="0"/>
      <w:marRight w:val="0"/>
      <w:marTop w:val="0"/>
      <w:marBottom w:val="0"/>
      <w:divBdr>
        <w:top w:val="none" w:sz="0" w:space="0" w:color="auto"/>
        <w:left w:val="none" w:sz="0" w:space="0" w:color="auto"/>
        <w:bottom w:val="none" w:sz="0" w:space="0" w:color="auto"/>
        <w:right w:val="none" w:sz="0" w:space="0" w:color="auto"/>
      </w:divBdr>
    </w:div>
    <w:div w:id="231548327">
      <w:bodyDiv w:val="1"/>
      <w:marLeft w:val="0"/>
      <w:marRight w:val="0"/>
      <w:marTop w:val="0"/>
      <w:marBottom w:val="0"/>
      <w:divBdr>
        <w:top w:val="none" w:sz="0" w:space="0" w:color="auto"/>
        <w:left w:val="none" w:sz="0" w:space="0" w:color="auto"/>
        <w:bottom w:val="none" w:sz="0" w:space="0" w:color="auto"/>
        <w:right w:val="none" w:sz="0" w:space="0" w:color="auto"/>
      </w:divBdr>
    </w:div>
    <w:div w:id="231895510">
      <w:bodyDiv w:val="1"/>
      <w:marLeft w:val="0"/>
      <w:marRight w:val="0"/>
      <w:marTop w:val="0"/>
      <w:marBottom w:val="0"/>
      <w:divBdr>
        <w:top w:val="none" w:sz="0" w:space="0" w:color="auto"/>
        <w:left w:val="none" w:sz="0" w:space="0" w:color="auto"/>
        <w:bottom w:val="none" w:sz="0" w:space="0" w:color="auto"/>
        <w:right w:val="none" w:sz="0" w:space="0" w:color="auto"/>
      </w:divBdr>
    </w:div>
    <w:div w:id="232815868">
      <w:bodyDiv w:val="1"/>
      <w:marLeft w:val="0"/>
      <w:marRight w:val="0"/>
      <w:marTop w:val="0"/>
      <w:marBottom w:val="0"/>
      <w:divBdr>
        <w:top w:val="none" w:sz="0" w:space="0" w:color="auto"/>
        <w:left w:val="none" w:sz="0" w:space="0" w:color="auto"/>
        <w:bottom w:val="none" w:sz="0" w:space="0" w:color="auto"/>
        <w:right w:val="none" w:sz="0" w:space="0" w:color="auto"/>
      </w:divBdr>
    </w:div>
    <w:div w:id="235555366">
      <w:bodyDiv w:val="1"/>
      <w:marLeft w:val="0"/>
      <w:marRight w:val="0"/>
      <w:marTop w:val="0"/>
      <w:marBottom w:val="0"/>
      <w:divBdr>
        <w:top w:val="none" w:sz="0" w:space="0" w:color="auto"/>
        <w:left w:val="none" w:sz="0" w:space="0" w:color="auto"/>
        <w:bottom w:val="none" w:sz="0" w:space="0" w:color="auto"/>
        <w:right w:val="none" w:sz="0" w:space="0" w:color="auto"/>
      </w:divBdr>
    </w:div>
    <w:div w:id="235942470">
      <w:bodyDiv w:val="1"/>
      <w:marLeft w:val="0"/>
      <w:marRight w:val="0"/>
      <w:marTop w:val="0"/>
      <w:marBottom w:val="0"/>
      <w:divBdr>
        <w:top w:val="none" w:sz="0" w:space="0" w:color="auto"/>
        <w:left w:val="none" w:sz="0" w:space="0" w:color="auto"/>
        <w:bottom w:val="none" w:sz="0" w:space="0" w:color="auto"/>
        <w:right w:val="none" w:sz="0" w:space="0" w:color="auto"/>
      </w:divBdr>
    </w:div>
    <w:div w:id="237256017">
      <w:bodyDiv w:val="1"/>
      <w:marLeft w:val="0"/>
      <w:marRight w:val="0"/>
      <w:marTop w:val="0"/>
      <w:marBottom w:val="0"/>
      <w:divBdr>
        <w:top w:val="none" w:sz="0" w:space="0" w:color="auto"/>
        <w:left w:val="none" w:sz="0" w:space="0" w:color="auto"/>
        <w:bottom w:val="none" w:sz="0" w:space="0" w:color="auto"/>
        <w:right w:val="none" w:sz="0" w:space="0" w:color="auto"/>
      </w:divBdr>
    </w:div>
    <w:div w:id="237446030">
      <w:bodyDiv w:val="1"/>
      <w:marLeft w:val="0"/>
      <w:marRight w:val="0"/>
      <w:marTop w:val="0"/>
      <w:marBottom w:val="0"/>
      <w:divBdr>
        <w:top w:val="none" w:sz="0" w:space="0" w:color="auto"/>
        <w:left w:val="none" w:sz="0" w:space="0" w:color="auto"/>
        <w:bottom w:val="none" w:sz="0" w:space="0" w:color="auto"/>
        <w:right w:val="none" w:sz="0" w:space="0" w:color="auto"/>
      </w:divBdr>
    </w:div>
    <w:div w:id="237788143">
      <w:bodyDiv w:val="1"/>
      <w:marLeft w:val="0"/>
      <w:marRight w:val="0"/>
      <w:marTop w:val="0"/>
      <w:marBottom w:val="0"/>
      <w:divBdr>
        <w:top w:val="none" w:sz="0" w:space="0" w:color="auto"/>
        <w:left w:val="none" w:sz="0" w:space="0" w:color="auto"/>
        <w:bottom w:val="none" w:sz="0" w:space="0" w:color="auto"/>
        <w:right w:val="none" w:sz="0" w:space="0" w:color="auto"/>
      </w:divBdr>
    </w:div>
    <w:div w:id="237984234">
      <w:bodyDiv w:val="1"/>
      <w:marLeft w:val="0"/>
      <w:marRight w:val="0"/>
      <w:marTop w:val="0"/>
      <w:marBottom w:val="0"/>
      <w:divBdr>
        <w:top w:val="none" w:sz="0" w:space="0" w:color="auto"/>
        <w:left w:val="none" w:sz="0" w:space="0" w:color="auto"/>
        <w:bottom w:val="none" w:sz="0" w:space="0" w:color="auto"/>
        <w:right w:val="none" w:sz="0" w:space="0" w:color="auto"/>
      </w:divBdr>
    </w:div>
    <w:div w:id="238292543">
      <w:bodyDiv w:val="1"/>
      <w:marLeft w:val="0"/>
      <w:marRight w:val="0"/>
      <w:marTop w:val="0"/>
      <w:marBottom w:val="0"/>
      <w:divBdr>
        <w:top w:val="none" w:sz="0" w:space="0" w:color="auto"/>
        <w:left w:val="none" w:sz="0" w:space="0" w:color="auto"/>
        <w:bottom w:val="none" w:sz="0" w:space="0" w:color="auto"/>
        <w:right w:val="none" w:sz="0" w:space="0" w:color="auto"/>
      </w:divBdr>
    </w:div>
    <w:div w:id="238564607">
      <w:bodyDiv w:val="1"/>
      <w:marLeft w:val="0"/>
      <w:marRight w:val="0"/>
      <w:marTop w:val="0"/>
      <w:marBottom w:val="0"/>
      <w:divBdr>
        <w:top w:val="none" w:sz="0" w:space="0" w:color="auto"/>
        <w:left w:val="none" w:sz="0" w:space="0" w:color="auto"/>
        <w:bottom w:val="none" w:sz="0" w:space="0" w:color="auto"/>
        <w:right w:val="none" w:sz="0" w:space="0" w:color="auto"/>
      </w:divBdr>
    </w:div>
    <w:div w:id="238710769">
      <w:bodyDiv w:val="1"/>
      <w:marLeft w:val="0"/>
      <w:marRight w:val="0"/>
      <w:marTop w:val="0"/>
      <w:marBottom w:val="0"/>
      <w:divBdr>
        <w:top w:val="none" w:sz="0" w:space="0" w:color="auto"/>
        <w:left w:val="none" w:sz="0" w:space="0" w:color="auto"/>
        <w:bottom w:val="none" w:sz="0" w:space="0" w:color="auto"/>
        <w:right w:val="none" w:sz="0" w:space="0" w:color="auto"/>
      </w:divBdr>
    </w:div>
    <w:div w:id="240213291">
      <w:bodyDiv w:val="1"/>
      <w:marLeft w:val="0"/>
      <w:marRight w:val="0"/>
      <w:marTop w:val="0"/>
      <w:marBottom w:val="0"/>
      <w:divBdr>
        <w:top w:val="none" w:sz="0" w:space="0" w:color="auto"/>
        <w:left w:val="none" w:sz="0" w:space="0" w:color="auto"/>
        <w:bottom w:val="none" w:sz="0" w:space="0" w:color="auto"/>
        <w:right w:val="none" w:sz="0" w:space="0" w:color="auto"/>
      </w:divBdr>
    </w:div>
    <w:div w:id="240259626">
      <w:bodyDiv w:val="1"/>
      <w:marLeft w:val="0"/>
      <w:marRight w:val="0"/>
      <w:marTop w:val="0"/>
      <w:marBottom w:val="0"/>
      <w:divBdr>
        <w:top w:val="none" w:sz="0" w:space="0" w:color="auto"/>
        <w:left w:val="none" w:sz="0" w:space="0" w:color="auto"/>
        <w:bottom w:val="none" w:sz="0" w:space="0" w:color="auto"/>
        <w:right w:val="none" w:sz="0" w:space="0" w:color="auto"/>
      </w:divBdr>
    </w:div>
    <w:div w:id="240336906">
      <w:bodyDiv w:val="1"/>
      <w:marLeft w:val="0"/>
      <w:marRight w:val="0"/>
      <w:marTop w:val="0"/>
      <w:marBottom w:val="0"/>
      <w:divBdr>
        <w:top w:val="none" w:sz="0" w:space="0" w:color="auto"/>
        <w:left w:val="none" w:sz="0" w:space="0" w:color="auto"/>
        <w:bottom w:val="none" w:sz="0" w:space="0" w:color="auto"/>
        <w:right w:val="none" w:sz="0" w:space="0" w:color="auto"/>
      </w:divBdr>
    </w:div>
    <w:div w:id="241716476">
      <w:bodyDiv w:val="1"/>
      <w:marLeft w:val="0"/>
      <w:marRight w:val="0"/>
      <w:marTop w:val="0"/>
      <w:marBottom w:val="0"/>
      <w:divBdr>
        <w:top w:val="none" w:sz="0" w:space="0" w:color="auto"/>
        <w:left w:val="none" w:sz="0" w:space="0" w:color="auto"/>
        <w:bottom w:val="none" w:sz="0" w:space="0" w:color="auto"/>
        <w:right w:val="none" w:sz="0" w:space="0" w:color="auto"/>
      </w:divBdr>
    </w:div>
    <w:div w:id="242301654">
      <w:bodyDiv w:val="1"/>
      <w:marLeft w:val="0"/>
      <w:marRight w:val="0"/>
      <w:marTop w:val="0"/>
      <w:marBottom w:val="0"/>
      <w:divBdr>
        <w:top w:val="none" w:sz="0" w:space="0" w:color="auto"/>
        <w:left w:val="none" w:sz="0" w:space="0" w:color="auto"/>
        <w:bottom w:val="none" w:sz="0" w:space="0" w:color="auto"/>
        <w:right w:val="none" w:sz="0" w:space="0" w:color="auto"/>
      </w:divBdr>
    </w:div>
    <w:div w:id="242491535">
      <w:bodyDiv w:val="1"/>
      <w:marLeft w:val="0"/>
      <w:marRight w:val="0"/>
      <w:marTop w:val="0"/>
      <w:marBottom w:val="0"/>
      <w:divBdr>
        <w:top w:val="none" w:sz="0" w:space="0" w:color="auto"/>
        <w:left w:val="none" w:sz="0" w:space="0" w:color="auto"/>
        <w:bottom w:val="none" w:sz="0" w:space="0" w:color="auto"/>
        <w:right w:val="none" w:sz="0" w:space="0" w:color="auto"/>
      </w:divBdr>
    </w:div>
    <w:div w:id="243690125">
      <w:bodyDiv w:val="1"/>
      <w:marLeft w:val="0"/>
      <w:marRight w:val="0"/>
      <w:marTop w:val="0"/>
      <w:marBottom w:val="0"/>
      <w:divBdr>
        <w:top w:val="none" w:sz="0" w:space="0" w:color="auto"/>
        <w:left w:val="none" w:sz="0" w:space="0" w:color="auto"/>
        <w:bottom w:val="none" w:sz="0" w:space="0" w:color="auto"/>
        <w:right w:val="none" w:sz="0" w:space="0" w:color="auto"/>
      </w:divBdr>
    </w:div>
    <w:div w:id="245193787">
      <w:bodyDiv w:val="1"/>
      <w:marLeft w:val="0"/>
      <w:marRight w:val="0"/>
      <w:marTop w:val="0"/>
      <w:marBottom w:val="0"/>
      <w:divBdr>
        <w:top w:val="none" w:sz="0" w:space="0" w:color="auto"/>
        <w:left w:val="none" w:sz="0" w:space="0" w:color="auto"/>
        <w:bottom w:val="none" w:sz="0" w:space="0" w:color="auto"/>
        <w:right w:val="none" w:sz="0" w:space="0" w:color="auto"/>
      </w:divBdr>
    </w:div>
    <w:div w:id="245383186">
      <w:bodyDiv w:val="1"/>
      <w:marLeft w:val="0"/>
      <w:marRight w:val="0"/>
      <w:marTop w:val="0"/>
      <w:marBottom w:val="0"/>
      <w:divBdr>
        <w:top w:val="none" w:sz="0" w:space="0" w:color="auto"/>
        <w:left w:val="none" w:sz="0" w:space="0" w:color="auto"/>
        <w:bottom w:val="none" w:sz="0" w:space="0" w:color="auto"/>
        <w:right w:val="none" w:sz="0" w:space="0" w:color="auto"/>
      </w:divBdr>
    </w:div>
    <w:div w:id="248931119">
      <w:bodyDiv w:val="1"/>
      <w:marLeft w:val="0"/>
      <w:marRight w:val="0"/>
      <w:marTop w:val="0"/>
      <w:marBottom w:val="0"/>
      <w:divBdr>
        <w:top w:val="none" w:sz="0" w:space="0" w:color="auto"/>
        <w:left w:val="none" w:sz="0" w:space="0" w:color="auto"/>
        <w:bottom w:val="none" w:sz="0" w:space="0" w:color="auto"/>
        <w:right w:val="none" w:sz="0" w:space="0" w:color="auto"/>
      </w:divBdr>
    </w:div>
    <w:div w:id="249001146">
      <w:bodyDiv w:val="1"/>
      <w:marLeft w:val="0"/>
      <w:marRight w:val="0"/>
      <w:marTop w:val="0"/>
      <w:marBottom w:val="0"/>
      <w:divBdr>
        <w:top w:val="none" w:sz="0" w:space="0" w:color="auto"/>
        <w:left w:val="none" w:sz="0" w:space="0" w:color="auto"/>
        <w:bottom w:val="none" w:sz="0" w:space="0" w:color="auto"/>
        <w:right w:val="none" w:sz="0" w:space="0" w:color="auto"/>
      </w:divBdr>
    </w:div>
    <w:div w:id="249582879">
      <w:bodyDiv w:val="1"/>
      <w:marLeft w:val="0"/>
      <w:marRight w:val="0"/>
      <w:marTop w:val="0"/>
      <w:marBottom w:val="0"/>
      <w:divBdr>
        <w:top w:val="none" w:sz="0" w:space="0" w:color="auto"/>
        <w:left w:val="none" w:sz="0" w:space="0" w:color="auto"/>
        <w:bottom w:val="none" w:sz="0" w:space="0" w:color="auto"/>
        <w:right w:val="none" w:sz="0" w:space="0" w:color="auto"/>
      </w:divBdr>
    </w:div>
    <w:div w:id="249895035">
      <w:bodyDiv w:val="1"/>
      <w:marLeft w:val="0"/>
      <w:marRight w:val="0"/>
      <w:marTop w:val="0"/>
      <w:marBottom w:val="0"/>
      <w:divBdr>
        <w:top w:val="none" w:sz="0" w:space="0" w:color="auto"/>
        <w:left w:val="none" w:sz="0" w:space="0" w:color="auto"/>
        <w:bottom w:val="none" w:sz="0" w:space="0" w:color="auto"/>
        <w:right w:val="none" w:sz="0" w:space="0" w:color="auto"/>
      </w:divBdr>
    </w:div>
    <w:div w:id="250553343">
      <w:bodyDiv w:val="1"/>
      <w:marLeft w:val="0"/>
      <w:marRight w:val="0"/>
      <w:marTop w:val="0"/>
      <w:marBottom w:val="0"/>
      <w:divBdr>
        <w:top w:val="none" w:sz="0" w:space="0" w:color="auto"/>
        <w:left w:val="none" w:sz="0" w:space="0" w:color="auto"/>
        <w:bottom w:val="none" w:sz="0" w:space="0" w:color="auto"/>
        <w:right w:val="none" w:sz="0" w:space="0" w:color="auto"/>
      </w:divBdr>
    </w:div>
    <w:div w:id="251092633">
      <w:bodyDiv w:val="1"/>
      <w:marLeft w:val="0"/>
      <w:marRight w:val="0"/>
      <w:marTop w:val="0"/>
      <w:marBottom w:val="0"/>
      <w:divBdr>
        <w:top w:val="none" w:sz="0" w:space="0" w:color="auto"/>
        <w:left w:val="none" w:sz="0" w:space="0" w:color="auto"/>
        <w:bottom w:val="none" w:sz="0" w:space="0" w:color="auto"/>
        <w:right w:val="none" w:sz="0" w:space="0" w:color="auto"/>
      </w:divBdr>
    </w:div>
    <w:div w:id="251355027">
      <w:bodyDiv w:val="1"/>
      <w:marLeft w:val="0"/>
      <w:marRight w:val="0"/>
      <w:marTop w:val="0"/>
      <w:marBottom w:val="0"/>
      <w:divBdr>
        <w:top w:val="none" w:sz="0" w:space="0" w:color="auto"/>
        <w:left w:val="none" w:sz="0" w:space="0" w:color="auto"/>
        <w:bottom w:val="none" w:sz="0" w:space="0" w:color="auto"/>
        <w:right w:val="none" w:sz="0" w:space="0" w:color="auto"/>
      </w:divBdr>
    </w:div>
    <w:div w:id="251741022">
      <w:bodyDiv w:val="1"/>
      <w:marLeft w:val="0"/>
      <w:marRight w:val="0"/>
      <w:marTop w:val="0"/>
      <w:marBottom w:val="0"/>
      <w:divBdr>
        <w:top w:val="none" w:sz="0" w:space="0" w:color="auto"/>
        <w:left w:val="none" w:sz="0" w:space="0" w:color="auto"/>
        <w:bottom w:val="none" w:sz="0" w:space="0" w:color="auto"/>
        <w:right w:val="none" w:sz="0" w:space="0" w:color="auto"/>
      </w:divBdr>
    </w:div>
    <w:div w:id="254100580">
      <w:bodyDiv w:val="1"/>
      <w:marLeft w:val="0"/>
      <w:marRight w:val="0"/>
      <w:marTop w:val="0"/>
      <w:marBottom w:val="0"/>
      <w:divBdr>
        <w:top w:val="none" w:sz="0" w:space="0" w:color="auto"/>
        <w:left w:val="none" w:sz="0" w:space="0" w:color="auto"/>
        <w:bottom w:val="none" w:sz="0" w:space="0" w:color="auto"/>
        <w:right w:val="none" w:sz="0" w:space="0" w:color="auto"/>
      </w:divBdr>
    </w:div>
    <w:div w:id="255140009">
      <w:bodyDiv w:val="1"/>
      <w:marLeft w:val="0"/>
      <w:marRight w:val="0"/>
      <w:marTop w:val="0"/>
      <w:marBottom w:val="0"/>
      <w:divBdr>
        <w:top w:val="none" w:sz="0" w:space="0" w:color="auto"/>
        <w:left w:val="none" w:sz="0" w:space="0" w:color="auto"/>
        <w:bottom w:val="none" w:sz="0" w:space="0" w:color="auto"/>
        <w:right w:val="none" w:sz="0" w:space="0" w:color="auto"/>
      </w:divBdr>
    </w:div>
    <w:div w:id="255595349">
      <w:bodyDiv w:val="1"/>
      <w:marLeft w:val="0"/>
      <w:marRight w:val="0"/>
      <w:marTop w:val="0"/>
      <w:marBottom w:val="0"/>
      <w:divBdr>
        <w:top w:val="none" w:sz="0" w:space="0" w:color="auto"/>
        <w:left w:val="none" w:sz="0" w:space="0" w:color="auto"/>
        <w:bottom w:val="none" w:sz="0" w:space="0" w:color="auto"/>
        <w:right w:val="none" w:sz="0" w:space="0" w:color="auto"/>
      </w:divBdr>
    </w:div>
    <w:div w:id="255984679">
      <w:bodyDiv w:val="1"/>
      <w:marLeft w:val="0"/>
      <w:marRight w:val="0"/>
      <w:marTop w:val="0"/>
      <w:marBottom w:val="0"/>
      <w:divBdr>
        <w:top w:val="none" w:sz="0" w:space="0" w:color="auto"/>
        <w:left w:val="none" w:sz="0" w:space="0" w:color="auto"/>
        <w:bottom w:val="none" w:sz="0" w:space="0" w:color="auto"/>
        <w:right w:val="none" w:sz="0" w:space="0" w:color="auto"/>
      </w:divBdr>
    </w:div>
    <w:div w:id="257099043">
      <w:bodyDiv w:val="1"/>
      <w:marLeft w:val="0"/>
      <w:marRight w:val="0"/>
      <w:marTop w:val="0"/>
      <w:marBottom w:val="0"/>
      <w:divBdr>
        <w:top w:val="none" w:sz="0" w:space="0" w:color="auto"/>
        <w:left w:val="none" w:sz="0" w:space="0" w:color="auto"/>
        <w:bottom w:val="none" w:sz="0" w:space="0" w:color="auto"/>
        <w:right w:val="none" w:sz="0" w:space="0" w:color="auto"/>
      </w:divBdr>
    </w:div>
    <w:div w:id="259291911">
      <w:bodyDiv w:val="1"/>
      <w:marLeft w:val="0"/>
      <w:marRight w:val="0"/>
      <w:marTop w:val="0"/>
      <w:marBottom w:val="0"/>
      <w:divBdr>
        <w:top w:val="none" w:sz="0" w:space="0" w:color="auto"/>
        <w:left w:val="none" w:sz="0" w:space="0" w:color="auto"/>
        <w:bottom w:val="none" w:sz="0" w:space="0" w:color="auto"/>
        <w:right w:val="none" w:sz="0" w:space="0" w:color="auto"/>
      </w:divBdr>
    </w:div>
    <w:div w:id="260141356">
      <w:bodyDiv w:val="1"/>
      <w:marLeft w:val="0"/>
      <w:marRight w:val="0"/>
      <w:marTop w:val="0"/>
      <w:marBottom w:val="0"/>
      <w:divBdr>
        <w:top w:val="none" w:sz="0" w:space="0" w:color="auto"/>
        <w:left w:val="none" w:sz="0" w:space="0" w:color="auto"/>
        <w:bottom w:val="none" w:sz="0" w:space="0" w:color="auto"/>
        <w:right w:val="none" w:sz="0" w:space="0" w:color="auto"/>
      </w:divBdr>
    </w:div>
    <w:div w:id="260767797">
      <w:bodyDiv w:val="1"/>
      <w:marLeft w:val="0"/>
      <w:marRight w:val="0"/>
      <w:marTop w:val="0"/>
      <w:marBottom w:val="0"/>
      <w:divBdr>
        <w:top w:val="none" w:sz="0" w:space="0" w:color="auto"/>
        <w:left w:val="none" w:sz="0" w:space="0" w:color="auto"/>
        <w:bottom w:val="none" w:sz="0" w:space="0" w:color="auto"/>
        <w:right w:val="none" w:sz="0" w:space="0" w:color="auto"/>
      </w:divBdr>
    </w:div>
    <w:div w:id="260770725">
      <w:bodyDiv w:val="1"/>
      <w:marLeft w:val="0"/>
      <w:marRight w:val="0"/>
      <w:marTop w:val="0"/>
      <w:marBottom w:val="0"/>
      <w:divBdr>
        <w:top w:val="none" w:sz="0" w:space="0" w:color="auto"/>
        <w:left w:val="none" w:sz="0" w:space="0" w:color="auto"/>
        <w:bottom w:val="none" w:sz="0" w:space="0" w:color="auto"/>
        <w:right w:val="none" w:sz="0" w:space="0" w:color="auto"/>
      </w:divBdr>
    </w:div>
    <w:div w:id="261307650">
      <w:bodyDiv w:val="1"/>
      <w:marLeft w:val="0"/>
      <w:marRight w:val="0"/>
      <w:marTop w:val="0"/>
      <w:marBottom w:val="0"/>
      <w:divBdr>
        <w:top w:val="none" w:sz="0" w:space="0" w:color="auto"/>
        <w:left w:val="none" w:sz="0" w:space="0" w:color="auto"/>
        <w:bottom w:val="none" w:sz="0" w:space="0" w:color="auto"/>
        <w:right w:val="none" w:sz="0" w:space="0" w:color="auto"/>
      </w:divBdr>
    </w:div>
    <w:div w:id="261840374">
      <w:bodyDiv w:val="1"/>
      <w:marLeft w:val="0"/>
      <w:marRight w:val="0"/>
      <w:marTop w:val="0"/>
      <w:marBottom w:val="0"/>
      <w:divBdr>
        <w:top w:val="none" w:sz="0" w:space="0" w:color="auto"/>
        <w:left w:val="none" w:sz="0" w:space="0" w:color="auto"/>
        <w:bottom w:val="none" w:sz="0" w:space="0" w:color="auto"/>
        <w:right w:val="none" w:sz="0" w:space="0" w:color="auto"/>
      </w:divBdr>
    </w:div>
    <w:div w:id="261914504">
      <w:bodyDiv w:val="1"/>
      <w:marLeft w:val="0"/>
      <w:marRight w:val="0"/>
      <w:marTop w:val="0"/>
      <w:marBottom w:val="0"/>
      <w:divBdr>
        <w:top w:val="none" w:sz="0" w:space="0" w:color="auto"/>
        <w:left w:val="none" w:sz="0" w:space="0" w:color="auto"/>
        <w:bottom w:val="none" w:sz="0" w:space="0" w:color="auto"/>
        <w:right w:val="none" w:sz="0" w:space="0" w:color="auto"/>
      </w:divBdr>
    </w:div>
    <w:div w:id="263391350">
      <w:bodyDiv w:val="1"/>
      <w:marLeft w:val="0"/>
      <w:marRight w:val="0"/>
      <w:marTop w:val="0"/>
      <w:marBottom w:val="0"/>
      <w:divBdr>
        <w:top w:val="none" w:sz="0" w:space="0" w:color="auto"/>
        <w:left w:val="none" w:sz="0" w:space="0" w:color="auto"/>
        <w:bottom w:val="none" w:sz="0" w:space="0" w:color="auto"/>
        <w:right w:val="none" w:sz="0" w:space="0" w:color="auto"/>
      </w:divBdr>
    </w:div>
    <w:div w:id="263997488">
      <w:bodyDiv w:val="1"/>
      <w:marLeft w:val="0"/>
      <w:marRight w:val="0"/>
      <w:marTop w:val="0"/>
      <w:marBottom w:val="0"/>
      <w:divBdr>
        <w:top w:val="none" w:sz="0" w:space="0" w:color="auto"/>
        <w:left w:val="none" w:sz="0" w:space="0" w:color="auto"/>
        <w:bottom w:val="none" w:sz="0" w:space="0" w:color="auto"/>
        <w:right w:val="none" w:sz="0" w:space="0" w:color="auto"/>
      </w:divBdr>
    </w:div>
    <w:div w:id="264001317">
      <w:bodyDiv w:val="1"/>
      <w:marLeft w:val="0"/>
      <w:marRight w:val="0"/>
      <w:marTop w:val="0"/>
      <w:marBottom w:val="0"/>
      <w:divBdr>
        <w:top w:val="none" w:sz="0" w:space="0" w:color="auto"/>
        <w:left w:val="none" w:sz="0" w:space="0" w:color="auto"/>
        <w:bottom w:val="none" w:sz="0" w:space="0" w:color="auto"/>
        <w:right w:val="none" w:sz="0" w:space="0" w:color="auto"/>
      </w:divBdr>
    </w:div>
    <w:div w:id="264118480">
      <w:bodyDiv w:val="1"/>
      <w:marLeft w:val="0"/>
      <w:marRight w:val="0"/>
      <w:marTop w:val="0"/>
      <w:marBottom w:val="0"/>
      <w:divBdr>
        <w:top w:val="none" w:sz="0" w:space="0" w:color="auto"/>
        <w:left w:val="none" w:sz="0" w:space="0" w:color="auto"/>
        <w:bottom w:val="none" w:sz="0" w:space="0" w:color="auto"/>
        <w:right w:val="none" w:sz="0" w:space="0" w:color="auto"/>
      </w:divBdr>
    </w:div>
    <w:div w:id="264311590">
      <w:bodyDiv w:val="1"/>
      <w:marLeft w:val="0"/>
      <w:marRight w:val="0"/>
      <w:marTop w:val="0"/>
      <w:marBottom w:val="0"/>
      <w:divBdr>
        <w:top w:val="none" w:sz="0" w:space="0" w:color="auto"/>
        <w:left w:val="none" w:sz="0" w:space="0" w:color="auto"/>
        <w:bottom w:val="none" w:sz="0" w:space="0" w:color="auto"/>
        <w:right w:val="none" w:sz="0" w:space="0" w:color="auto"/>
      </w:divBdr>
    </w:div>
    <w:div w:id="265499946">
      <w:bodyDiv w:val="1"/>
      <w:marLeft w:val="0"/>
      <w:marRight w:val="0"/>
      <w:marTop w:val="0"/>
      <w:marBottom w:val="0"/>
      <w:divBdr>
        <w:top w:val="none" w:sz="0" w:space="0" w:color="auto"/>
        <w:left w:val="none" w:sz="0" w:space="0" w:color="auto"/>
        <w:bottom w:val="none" w:sz="0" w:space="0" w:color="auto"/>
        <w:right w:val="none" w:sz="0" w:space="0" w:color="auto"/>
      </w:divBdr>
    </w:div>
    <w:div w:id="265817326">
      <w:bodyDiv w:val="1"/>
      <w:marLeft w:val="0"/>
      <w:marRight w:val="0"/>
      <w:marTop w:val="0"/>
      <w:marBottom w:val="0"/>
      <w:divBdr>
        <w:top w:val="none" w:sz="0" w:space="0" w:color="auto"/>
        <w:left w:val="none" w:sz="0" w:space="0" w:color="auto"/>
        <w:bottom w:val="none" w:sz="0" w:space="0" w:color="auto"/>
        <w:right w:val="none" w:sz="0" w:space="0" w:color="auto"/>
      </w:divBdr>
    </w:div>
    <w:div w:id="266545863">
      <w:bodyDiv w:val="1"/>
      <w:marLeft w:val="0"/>
      <w:marRight w:val="0"/>
      <w:marTop w:val="0"/>
      <w:marBottom w:val="0"/>
      <w:divBdr>
        <w:top w:val="none" w:sz="0" w:space="0" w:color="auto"/>
        <w:left w:val="none" w:sz="0" w:space="0" w:color="auto"/>
        <w:bottom w:val="none" w:sz="0" w:space="0" w:color="auto"/>
        <w:right w:val="none" w:sz="0" w:space="0" w:color="auto"/>
      </w:divBdr>
    </w:div>
    <w:div w:id="266889307">
      <w:bodyDiv w:val="1"/>
      <w:marLeft w:val="0"/>
      <w:marRight w:val="0"/>
      <w:marTop w:val="0"/>
      <w:marBottom w:val="0"/>
      <w:divBdr>
        <w:top w:val="none" w:sz="0" w:space="0" w:color="auto"/>
        <w:left w:val="none" w:sz="0" w:space="0" w:color="auto"/>
        <w:bottom w:val="none" w:sz="0" w:space="0" w:color="auto"/>
        <w:right w:val="none" w:sz="0" w:space="0" w:color="auto"/>
      </w:divBdr>
    </w:div>
    <w:div w:id="267274192">
      <w:bodyDiv w:val="1"/>
      <w:marLeft w:val="0"/>
      <w:marRight w:val="0"/>
      <w:marTop w:val="0"/>
      <w:marBottom w:val="0"/>
      <w:divBdr>
        <w:top w:val="none" w:sz="0" w:space="0" w:color="auto"/>
        <w:left w:val="none" w:sz="0" w:space="0" w:color="auto"/>
        <w:bottom w:val="none" w:sz="0" w:space="0" w:color="auto"/>
        <w:right w:val="none" w:sz="0" w:space="0" w:color="auto"/>
      </w:divBdr>
    </w:div>
    <w:div w:id="267275568">
      <w:bodyDiv w:val="1"/>
      <w:marLeft w:val="0"/>
      <w:marRight w:val="0"/>
      <w:marTop w:val="0"/>
      <w:marBottom w:val="0"/>
      <w:divBdr>
        <w:top w:val="none" w:sz="0" w:space="0" w:color="auto"/>
        <w:left w:val="none" w:sz="0" w:space="0" w:color="auto"/>
        <w:bottom w:val="none" w:sz="0" w:space="0" w:color="auto"/>
        <w:right w:val="none" w:sz="0" w:space="0" w:color="auto"/>
      </w:divBdr>
    </w:div>
    <w:div w:id="267976812">
      <w:bodyDiv w:val="1"/>
      <w:marLeft w:val="0"/>
      <w:marRight w:val="0"/>
      <w:marTop w:val="0"/>
      <w:marBottom w:val="0"/>
      <w:divBdr>
        <w:top w:val="none" w:sz="0" w:space="0" w:color="auto"/>
        <w:left w:val="none" w:sz="0" w:space="0" w:color="auto"/>
        <w:bottom w:val="none" w:sz="0" w:space="0" w:color="auto"/>
        <w:right w:val="none" w:sz="0" w:space="0" w:color="auto"/>
      </w:divBdr>
    </w:div>
    <w:div w:id="268320568">
      <w:bodyDiv w:val="1"/>
      <w:marLeft w:val="0"/>
      <w:marRight w:val="0"/>
      <w:marTop w:val="0"/>
      <w:marBottom w:val="0"/>
      <w:divBdr>
        <w:top w:val="none" w:sz="0" w:space="0" w:color="auto"/>
        <w:left w:val="none" w:sz="0" w:space="0" w:color="auto"/>
        <w:bottom w:val="none" w:sz="0" w:space="0" w:color="auto"/>
        <w:right w:val="none" w:sz="0" w:space="0" w:color="auto"/>
      </w:divBdr>
    </w:div>
    <w:div w:id="268585789">
      <w:bodyDiv w:val="1"/>
      <w:marLeft w:val="0"/>
      <w:marRight w:val="0"/>
      <w:marTop w:val="0"/>
      <w:marBottom w:val="0"/>
      <w:divBdr>
        <w:top w:val="none" w:sz="0" w:space="0" w:color="auto"/>
        <w:left w:val="none" w:sz="0" w:space="0" w:color="auto"/>
        <w:bottom w:val="none" w:sz="0" w:space="0" w:color="auto"/>
        <w:right w:val="none" w:sz="0" w:space="0" w:color="auto"/>
      </w:divBdr>
    </w:div>
    <w:div w:id="269432756">
      <w:bodyDiv w:val="1"/>
      <w:marLeft w:val="0"/>
      <w:marRight w:val="0"/>
      <w:marTop w:val="0"/>
      <w:marBottom w:val="0"/>
      <w:divBdr>
        <w:top w:val="none" w:sz="0" w:space="0" w:color="auto"/>
        <w:left w:val="none" w:sz="0" w:space="0" w:color="auto"/>
        <w:bottom w:val="none" w:sz="0" w:space="0" w:color="auto"/>
        <w:right w:val="none" w:sz="0" w:space="0" w:color="auto"/>
      </w:divBdr>
    </w:div>
    <w:div w:id="269628903">
      <w:bodyDiv w:val="1"/>
      <w:marLeft w:val="0"/>
      <w:marRight w:val="0"/>
      <w:marTop w:val="0"/>
      <w:marBottom w:val="0"/>
      <w:divBdr>
        <w:top w:val="none" w:sz="0" w:space="0" w:color="auto"/>
        <w:left w:val="none" w:sz="0" w:space="0" w:color="auto"/>
        <w:bottom w:val="none" w:sz="0" w:space="0" w:color="auto"/>
        <w:right w:val="none" w:sz="0" w:space="0" w:color="auto"/>
      </w:divBdr>
    </w:div>
    <w:div w:id="269632049">
      <w:bodyDiv w:val="1"/>
      <w:marLeft w:val="0"/>
      <w:marRight w:val="0"/>
      <w:marTop w:val="0"/>
      <w:marBottom w:val="0"/>
      <w:divBdr>
        <w:top w:val="none" w:sz="0" w:space="0" w:color="auto"/>
        <w:left w:val="none" w:sz="0" w:space="0" w:color="auto"/>
        <w:bottom w:val="none" w:sz="0" w:space="0" w:color="auto"/>
        <w:right w:val="none" w:sz="0" w:space="0" w:color="auto"/>
      </w:divBdr>
    </w:div>
    <w:div w:id="269749449">
      <w:bodyDiv w:val="1"/>
      <w:marLeft w:val="0"/>
      <w:marRight w:val="0"/>
      <w:marTop w:val="0"/>
      <w:marBottom w:val="0"/>
      <w:divBdr>
        <w:top w:val="none" w:sz="0" w:space="0" w:color="auto"/>
        <w:left w:val="none" w:sz="0" w:space="0" w:color="auto"/>
        <w:bottom w:val="none" w:sz="0" w:space="0" w:color="auto"/>
        <w:right w:val="none" w:sz="0" w:space="0" w:color="auto"/>
      </w:divBdr>
    </w:div>
    <w:div w:id="272130964">
      <w:bodyDiv w:val="1"/>
      <w:marLeft w:val="0"/>
      <w:marRight w:val="0"/>
      <w:marTop w:val="0"/>
      <w:marBottom w:val="0"/>
      <w:divBdr>
        <w:top w:val="none" w:sz="0" w:space="0" w:color="auto"/>
        <w:left w:val="none" w:sz="0" w:space="0" w:color="auto"/>
        <w:bottom w:val="none" w:sz="0" w:space="0" w:color="auto"/>
        <w:right w:val="none" w:sz="0" w:space="0" w:color="auto"/>
      </w:divBdr>
    </w:div>
    <w:div w:id="273440000">
      <w:bodyDiv w:val="1"/>
      <w:marLeft w:val="0"/>
      <w:marRight w:val="0"/>
      <w:marTop w:val="0"/>
      <w:marBottom w:val="0"/>
      <w:divBdr>
        <w:top w:val="none" w:sz="0" w:space="0" w:color="auto"/>
        <w:left w:val="none" w:sz="0" w:space="0" w:color="auto"/>
        <w:bottom w:val="none" w:sz="0" w:space="0" w:color="auto"/>
        <w:right w:val="none" w:sz="0" w:space="0" w:color="auto"/>
      </w:divBdr>
    </w:div>
    <w:div w:id="273563425">
      <w:bodyDiv w:val="1"/>
      <w:marLeft w:val="0"/>
      <w:marRight w:val="0"/>
      <w:marTop w:val="0"/>
      <w:marBottom w:val="0"/>
      <w:divBdr>
        <w:top w:val="none" w:sz="0" w:space="0" w:color="auto"/>
        <w:left w:val="none" w:sz="0" w:space="0" w:color="auto"/>
        <w:bottom w:val="none" w:sz="0" w:space="0" w:color="auto"/>
        <w:right w:val="none" w:sz="0" w:space="0" w:color="auto"/>
      </w:divBdr>
    </w:div>
    <w:div w:id="273944510">
      <w:bodyDiv w:val="1"/>
      <w:marLeft w:val="0"/>
      <w:marRight w:val="0"/>
      <w:marTop w:val="0"/>
      <w:marBottom w:val="0"/>
      <w:divBdr>
        <w:top w:val="none" w:sz="0" w:space="0" w:color="auto"/>
        <w:left w:val="none" w:sz="0" w:space="0" w:color="auto"/>
        <w:bottom w:val="none" w:sz="0" w:space="0" w:color="auto"/>
        <w:right w:val="none" w:sz="0" w:space="0" w:color="auto"/>
      </w:divBdr>
    </w:div>
    <w:div w:id="274218196">
      <w:bodyDiv w:val="1"/>
      <w:marLeft w:val="0"/>
      <w:marRight w:val="0"/>
      <w:marTop w:val="0"/>
      <w:marBottom w:val="0"/>
      <w:divBdr>
        <w:top w:val="none" w:sz="0" w:space="0" w:color="auto"/>
        <w:left w:val="none" w:sz="0" w:space="0" w:color="auto"/>
        <w:bottom w:val="none" w:sz="0" w:space="0" w:color="auto"/>
        <w:right w:val="none" w:sz="0" w:space="0" w:color="auto"/>
      </w:divBdr>
    </w:div>
    <w:div w:id="274409309">
      <w:bodyDiv w:val="1"/>
      <w:marLeft w:val="0"/>
      <w:marRight w:val="0"/>
      <w:marTop w:val="0"/>
      <w:marBottom w:val="0"/>
      <w:divBdr>
        <w:top w:val="none" w:sz="0" w:space="0" w:color="auto"/>
        <w:left w:val="none" w:sz="0" w:space="0" w:color="auto"/>
        <w:bottom w:val="none" w:sz="0" w:space="0" w:color="auto"/>
        <w:right w:val="none" w:sz="0" w:space="0" w:color="auto"/>
      </w:divBdr>
    </w:div>
    <w:div w:id="275331466">
      <w:bodyDiv w:val="1"/>
      <w:marLeft w:val="0"/>
      <w:marRight w:val="0"/>
      <w:marTop w:val="0"/>
      <w:marBottom w:val="0"/>
      <w:divBdr>
        <w:top w:val="none" w:sz="0" w:space="0" w:color="auto"/>
        <w:left w:val="none" w:sz="0" w:space="0" w:color="auto"/>
        <w:bottom w:val="none" w:sz="0" w:space="0" w:color="auto"/>
        <w:right w:val="none" w:sz="0" w:space="0" w:color="auto"/>
      </w:divBdr>
    </w:div>
    <w:div w:id="276526236">
      <w:bodyDiv w:val="1"/>
      <w:marLeft w:val="0"/>
      <w:marRight w:val="0"/>
      <w:marTop w:val="0"/>
      <w:marBottom w:val="0"/>
      <w:divBdr>
        <w:top w:val="none" w:sz="0" w:space="0" w:color="auto"/>
        <w:left w:val="none" w:sz="0" w:space="0" w:color="auto"/>
        <w:bottom w:val="none" w:sz="0" w:space="0" w:color="auto"/>
        <w:right w:val="none" w:sz="0" w:space="0" w:color="auto"/>
      </w:divBdr>
    </w:div>
    <w:div w:id="276838395">
      <w:bodyDiv w:val="1"/>
      <w:marLeft w:val="0"/>
      <w:marRight w:val="0"/>
      <w:marTop w:val="0"/>
      <w:marBottom w:val="0"/>
      <w:divBdr>
        <w:top w:val="none" w:sz="0" w:space="0" w:color="auto"/>
        <w:left w:val="none" w:sz="0" w:space="0" w:color="auto"/>
        <w:bottom w:val="none" w:sz="0" w:space="0" w:color="auto"/>
        <w:right w:val="none" w:sz="0" w:space="0" w:color="auto"/>
      </w:divBdr>
    </w:div>
    <w:div w:id="276911572">
      <w:bodyDiv w:val="1"/>
      <w:marLeft w:val="0"/>
      <w:marRight w:val="0"/>
      <w:marTop w:val="0"/>
      <w:marBottom w:val="0"/>
      <w:divBdr>
        <w:top w:val="none" w:sz="0" w:space="0" w:color="auto"/>
        <w:left w:val="none" w:sz="0" w:space="0" w:color="auto"/>
        <w:bottom w:val="none" w:sz="0" w:space="0" w:color="auto"/>
        <w:right w:val="none" w:sz="0" w:space="0" w:color="auto"/>
      </w:divBdr>
    </w:div>
    <w:div w:id="276916690">
      <w:bodyDiv w:val="1"/>
      <w:marLeft w:val="0"/>
      <w:marRight w:val="0"/>
      <w:marTop w:val="0"/>
      <w:marBottom w:val="0"/>
      <w:divBdr>
        <w:top w:val="none" w:sz="0" w:space="0" w:color="auto"/>
        <w:left w:val="none" w:sz="0" w:space="0" w:color="auto"/>
        <w:bottom w:val="none" w:sz="0" w:space="0" w:color="auto"/>
        <w:right w:val="none" w:sz="0" w:space="0" w:color="auto"/>
      </w:divBdr>
    </w:div>
    <w:div w:id="277100637">
      <w:bodyDiv w:val="1"/>
      <w:marLeft w:val="0"/>
      <w:marRight w:val="0"/>
      <w:marTop w:val="0"/>
      <w:marBottom w:val="0"/>
      <w:divBdr>
        <w:top w:val="none" w:sz="0" w:space="0" w:color="auto"/>
        <w:left w:val="none" w:sz="0" w:space="0" w:color="auto"/>
        <w:bottom w:val="none" w:sz="0" w:space="0" w:color="auto"/>
        <w:right w:val="none" w:sz="0" w:space="0" w:color="auto"/>
      </w:divBdr>
    </w:div>
    <w:div w:id="277296377">
      <w:bodyDiv w:val="1"/>
      <w:marLeft w:val="0"/>
      <w:marRight w:val="0"/>
      <w:marTop w:val="0"/>
      <w:marBottom w:val="0"/>
      <w:divBdr>
        <w:top w:val="none" w:sz="0" w:space="0" w:color="auto"/>
        <w:left w:val="none" w:sz="0" w:space="0" w:color="auto"/>
        <w:bottom w:val="none" w:sz="0" w:space="0" w:color="auto"/>
        <w:right w:val="none" w:sz="0" w:space="0" w:color="auto"/>
      </w:divBdr>
    </w:div>
    <w:div w:id="277642741">
      <w:bodyDiv w:val="1"/>
      <w:marLeft w:val="0"/>
      <w:marRight w:val="0"/>
      <w:marTop w:val="0"/>
      <w:marBottom w:val="0"/>
      <w:divBdr>
        <w:top w:val="none" w:sz="0" w:space="0" w:color="auto"/>
        <w:left w:val="none" w:sz="0" w:space="0" w:color="auto"/>
        <w:bottom w:val="none" w:sz="0" w:space="0" w:color="auto"/>
        <w:right w:val="none" w:sz="0" w:space="0" w:color="auto"/>
      </w:divBdr>
    </w:div>
    <w:div w:id="278340536">
      <w:bodyDiv w:val="1"/>
      <w:marLeft w:val="0"/>
      <w:marRight w:val="0"/>
      <w:marTop w:val="0"/>
      <w:marBottom w:val="0"/>
      <w:divBdr>
        <w:top w:val="none" w:sz="0" w:space="0" w:color="auto"/>
        <w:left w:val="none" w:sz="0" w:space="0" w:color="auto"/>
        <w:bottom w:val="none" w:sz="0" w:space="0" w:color="auto"/>
        <w:right w:val="none" w:sz="0" w:space="0" w:color="auto"/>
      </w:divBdr>
    </w:div>
    <w:div w:id="278342312">
      <w:bodyDiv w:val="1"/>
      <w:marLeft w:val="0"/>
      <w:marRight w:val="0"/>
      <w:marTop w:val="0"/>
      <w:marBottom w:val="0"/>
      <w:divBdr>
        <w:top w:val="none" w:sz="0" w:space="0" w:color="auto"/>
        <w:left w:val="none" w:sz="0" w:space="0" w:color="auto"/>
        <w:bottom w:val="none" w:sz="0" w:space="0" w:color="auto"/>
        <w:right w:val="none" w:sz="0" w:space="0" w:color="auto"/>
      </w:divBdr>
    </w:div>
    <w:div w:id="278489434">
      <w:bodyDiv w:val="1"/>
      <w:marLeft w:val="0"/>
      <w:marRight w:val="0"/>
      <w:marTop w:val="0"/>
      <w:marBottom w:val="0"/>
      <w:divBdr>
        <w:top w:val="none" w:sz="0" w:space="0" w:color="auto"/>
        <w:left w:val="none" w:sz="0" w:space="0" w:color="auto"/>
        <w:bottom w:val="none" w:sz="0" w:space="0" w:color="auto"/>
        <w:right w:val="none" w:sz="0" w:space="0" w:color="auto"/>
      </w:divBdr>
    </w:div>
    <w:div w:id="278802795">
      <w:bodyDiv w:val="1"/>
      <w:marLeft w:val="0"/>
      <w:marRight w:val="0"/>
      <w:marTop w:val="0"/>
      <w:marBottom w:val="0"/>
      <w:divBdr>
        <w:top w:val="none" w:sz="0" w:space="0" w:color="auto"/>
        <w:left w:val="none" w:sz="0" w:space="0" w:color="auto"/>
        <w:bottom w:val="none" w:sz="0" w:space="0" w:color="auto"/>
        <w:right w:val="none" w:sz="0" w:space="0" w:color="auto"/>
      </w:divBdr>
    </w:div>
    <w:div w:id="279070114">
      <w:bodyDiv w:val="1"/>
      <w:marLeft w:val="0"/>
      <w:marRight w:val="0"/>
      <w:marTop w:val="0"/>
      <w:marBottom w:val="0"/>
      <w:divBdr>
        <w:top w:val="none" w:sz="0" w:space="0" w:color="auto"/>
        <w:left w:val="none" w:sz="0" w:space="0" w:color="auto"/>
        <w:bottom w:val="none" w:sz="0" w:space="0" w:color="auto"/>
        <w:right w:val="none" w:sz="0" w:space="0" w:color="auto"/>
      </w:divBdr>
    </w:div>
    <w:div w:id="279190938">
      <w:bodyDiv w:val="1"/>
      <w:marLeft w:val="0"/>
      <w:marRight w:val="0"/>
      <w:marTop w:val="0"/>
      <w:marBottom w:val="0"/>
      <w:divBdr>
        <w:top w:val="none" w:sz="0" w:space="0" w:color="auto"/>
        <w:left w:val="none" w:sz="0" w:space="0" w:color="auto"/>
        <w:bottom w:val="none" w:sz="0" w:space="0" w:color="auto"/>
        <w:right w:val="none" w:sz="0" w:space="0" w:color="auto"/>
      </w:divBdr>
    </w:div>
    <w:div w:id="279456478">
      <w:bodyDiv w:val="1"/>
      <w:marLeft w:val="0"/>
      <w:marRight w:val="0"/>
      <w:marTop w:val="0"/>
      <w:marBottom w:val="0"/>
      <w:divBdr>
        <w:top w:val="none" w:sz="0" w:space="0" w:color="auto"/>
        <w:left w:val="none" w:sz="0" w:space="0" w:color="auto"/>
        <w:bottom w:val="none" w:sz="0" w:space="0" w:color="auto"/>
        <w:right w:val="none" w:sz="0" w:space="0" w:color="auto"/>
      </w:divBdr>
    </w:div>
    <w:div w:id="279921813">
      <w:bodyDiv w:val="1"/>
      <w:marLeft w:val="0"/>
      <w:marRight w:val="0"/>
      <w:marTop w:val="0"/>
      <w:marBottom w:val="0"/>
      <w:divBdr>
        <w:top w:val="none" w:sz="0" w:space="0" w:color="auto"/>
        <w:left w:val="none" w:sz="0" w:space="0" w:color="auto"/>
        <w:bottom w:val="none" w:sz="0" w:space="0" w:color="auto"/>
        <w:right w:val="none" w:sz="0" w:space="0" w:color="auto"/>
      </w:divBdr>
    </w:div>
    <w:div w:id="279995836">
      <w:bodyDiv w:val="1"/>
      <w:marLeft w:val="0"/>
      <w:marRight w:val="0"/>
      <w:marTop w:val="0"/>
      <w:marBottom w:val="0"/>
      <w:divBdr>
        <w:top w:val="none" w:sz="0" w:space="0" w:color="auto"/>
        <w:left w:val="none" w:sz="0" w:space="0" w:color="auto"/>
        <w:bottom w:val="none" w:sz="0" w:space="0" w:color="auto"/>
        <w:right w:val="none" w:sz="0" w:space="0" w:color="auto"/>
      </w:divBdr>
    </w:div>
    <w:div w:id="280847576">
      <w:bodyDiv w:val="1"/>
      <w:marLeft w:val="0"/>
      <w:marRight w:val="0"/>
      <w:marTop w:val="0"/>
      <w:marBottom w:val="0"/>
      <w:divBdr>
        <w:top w:val="none" w:sz="0" w:space="0" w:color="auto"/>
        <w:left w:val="none" w:sz="0" w:space="0" w:color="auto"/>
        <w:bottom w:val="none" w:sz="0" w:space="0" w:color="auto"/>
        <w:right w:val="none" w:sz="0" w:space="0" w:color="auto"/>
      </w:divBdr>
    </w:div>
    <w:div w:id="281695436">
      <w:bodyDiv w:val="1"/>
      <w:marLeft w:val="0"/>
      <w:marRight w:val="0"/>
      <w:marTop w:val="0"/>
      <w:marBottom w:val="0"/>
      <w:divBdr>
        <w:top w:val="none" w:sz="0" w:space="0" w:color="auto"/>
        <w:left w:val="none" w:sz="0" w:space="0" w:color="auto"/>
        <w:bottom w:val="none" w:sz="0" w:space="0" w:color="auto"/>
        <w:right w:val="none" w:sz="0" w:space="0" w:color="auto"/>
      </w:divBdr>
    </w:div>
    <w:div w:id="282154699">
      <w:bodyDiv w:val="1"/>
      <w:marLeft w:val="0"/>
      <w:marRight w:val="0"/>
      <w:marTop w:val="0"/>
      <w:marBottom w:val="0"/>
      <w:divBdr>
        <w:top w:val="none" w:sz="0" w:space="0" w:color="auto"/>
        <w:left w:val="none" w:sz="0" w:space="0" w:color="auto"/>
        <w:bottom w:val="none" w:sz="0" w:space="0" w:color="auto"/>
        <w:right w:val="none" w:sz="0" w:space="0" w:color="auto"/>
      </w:divBdr>
    </w:div>
    <w:div w:id="283271613">
      <w:bodyDiv w:val="1"/>
      <w:marLeft w:val="0"/>
      <w:marRight w:val="0"/>
      <w:marTop w:val="0"/>
      <w:marBottom w:val="0"/>
      <w:divBdr>
        <w:top w:val="none" w:sz="0" w:space="0" w:color="auto"/>
        <w:left w:val="none" w:sz="0" w:space="0" w:color="auto"/>
        <w:bottom w:val="none" w:sz="0" w:space="0" w:color="auto"/>
        <w:right w:val="none" w:sz="0" w:space="0" w:color="auto"/>
      </w:divBdr>
    </w:div>
    <w:div w:id="284240362">
      <w:bodyDiv w:val="1"/>
      <w:marLeft w:val="0"/>
      <w:marRight w:val="0"/>
      <w:marTop w:val="0"/>
      <w:marBottom w:val="0"/>
      <w:divBdr>
        <w:top w:val="none" w:sz="0" w:space="0" w:color="auto"/>
        <w:left w:val="none" w:sz="0" w:space="0" w:color="auto"/>
        <w:bottom w:val="none" w:sz="0" w:space="0" w:color="auto"/>
        <w:right w:val="none" w:sz="0" w:space="0" w:color="auto"/>
      </w:divBdr>
    </w:div>
    <w:div w:id="285044424">
      <w:bodyDiv w:val="1"/>
      <w:marLeft w:val="0"/>
      <w:marRight w:val="0"/>
      <w:marTop w:val="0"/>
      <w:marBottom w:val="0"/>
      <w:divBdr>
        <w:top w:val="none" w:sz="0" w:space="0" w:color="auto"/>
        <w:left w:val="none" w:sz="0" w:space="0" w:color="auto"/>
        <w:bottom w:val="none" w:sz="0" w:space="0" w:color="auto"/>
        <w:right w:val="none" w:sz="0" w:space="0" w:color="auto"/>
      </w:divBdr>
    </w:div>
    <w:div w:id="286551328">
      <w:bodyDiv w:val="1"/>
      <w:marLeft w:val="0"/>
      <w:marRight w:val="0"/>
      <w:marTop w:val="0"/>
      <w:marBottom w:val="0"/>
      <w:divBdr>
        <w:top w:val="none" w:sz="0" w:space="0" w:color="auto"/>
        <w:left w:val="none" w:sz="0" w:space="0" w:color="auto"/>
        <w:bottom w:val="none" w:sz="0" w:space="0" w:color="auto"/>
        <w:right w:val="none" w:sz="0" w:space="0" w:color="auto"/>
      </w:divBdr>
    </w:div>
    <w:div w:id="287050239">
      <w:bodyDiv w:val="1"/>
      <w:marLeft w:val="0"/>
      <w:marRight w:val="0"/>
      <w:marTop w:val="0"/>
      <w:marBottom w:val="0"/>
      <w:divBdr>
        <w:top w:val="none" w:sz="0" w:space="0" w:color="auto"/>
        <w:left w:val="none" w:sz="0" w:space="0" w:color="auto"/>
        <w:bottom w:val="none" w:sz="0" w:space="0" w:color="auto"/>
        <w:right w:val="none" w:sz="0" w:space="0" w:color="auto"/>
      </w:divBdr>
    </w:div>
    <w:div w:id="287518021">
      <w:bodyDiv w:val="1"/>
      <w:marLeft w:val="0"/>
      <w:marRight w:val="0"/>
      <w:marTop w:val="0"/>
      <w:marBottom w:val="0"/>
      <w:divBdr>
        <w:top w:val="none" w:sz="0" w:space="0" w:color="auto"/>
        <w:left w:val="none" w:sz="0" w:space="0" w:color="auto"/>
        <w:bottom w:val="none" w:sz="0" w:space="0" w:color="auto"/>
        <w:right w:val="none" w:sz="0" w:space="0" w:color="auto"/>
      </w:divBdr>
    </w:div>
    <w:div w:id="287591037">
      <w:bodyDiv w:val="1"/>
      <w:marLeft w:val="0"/>
      <w:marRight w:val="0"/>
      <w:marTop w:val="0"/>
      <w:marBottom w:val="0"/>
      <w:divBdr>
        <w:top w:val="none" w:sz="0" w:space="0" w:color="auto"/>
        <w:left w:val="none" w:sz="0" w:space="0" w:color="auto"/>
        <w:bottom w:val="none" w:sz="0" w:space="0" w:color="auto"/>
        <w:right w:val="none" w:sz="0" w:space="0" w:color="auto"/>
      </w:divBdr>
    </w:div>
    <w:div w:id="288173019">
      <w:bodyDiv w:val="1"/>
      <w:marLeft w:val="0"/>
      <w:marRight w:val="0"/>
      <w:marTop w:val="0"/>
      <w:marBottom w:val="0"/>
      <w:divBdr>
        <w:top w:val="none" w:sz="0" w:space="0" w:color="auto"/>
        <w:left w:val="none" w:sz="0" w:space="0" w:color="auto"/>
        <w:bottom w:val="none" w:sz="0" w:space="0" w:color="auto"/>
        <w:right w:val="none" w:sz="0" w:space="0" w:color="auto"/>
      </w:divBdr>
    </w:div>
    <w:div w:id="288904537">
      <w:bodyDiv w:val="1"/>
      <w:marLeft w:val="0"/>
      <w:marRight w:val="0"/>
      <w:marTop w:val="0"/>
      <w:marBottom w:val="0"/>
      <w:divBdr>
        <w:top w:val="none" w:sz="0" w:space="0" w:color="auto"/>
        <w:left w:val="none" w:sz="0" w:space="0" w:color="auto"/>
        <w:bottom w:val="none" w:sz="0" w:space="0" w:color="auto"/>
        <w:right w:val="none" w:sz="0" w:space="0" w:color="auto"/>
      </w:divBdr>
    </w:div>
    <w:div w:id="289870472">
      <w:bodyDiv w:val="1"/>
      <w:marLeft w:val="0"/>
      <w:marRight w:val="0"/>
      <w:marTop w:val="0"/>
      <w:marBottom w:val="0"/>
      <w:divBdr>
        <w:top w:val="none" w:sz="0" w:space="0" w:color="auto"/>
        <w:left w:val="none" w:sz="0" w:space="0" w:color="auto"/>
        <w:bottom w:val="none" w:sz="0" w:space="0" w:color="auto"/>
        <w:right w:val="none" w:sz="0" w:space="0" w:color="auto"/>
      </w:divBdr>
    </w:div>
    <w:div w:id="290791049">
      <w:bodyDiv w:val="1"/>
      <w:marLeft w:val="0"/>
      <w:marRight w:val="0"/>
      <w:marTop w:val="0"/>
      <w:marBottom w:val="0"/>
      <w:divBdr>
        <w:top w:val="none" w:sz="0" w:space="0" w:color="auto"/>
        <w:left w:val="none" w:sz="0" w:space="0" w:color="auto"/>
        <w:bottom w:val="none" w:sz="0" w:space="0" w:color="auto"/>
        <w:right w:val="none" w:sz="0" w:space="0" w:color="auto"/>
      </w:divBdr>
    </w:div>
    <w:div w:id="290794908">
      <w:bodyDiv w:val="1"/>
      <w:marLeft w:val="0"/>
      <w:marRight w:val="0"/>
      <w:marTop w:val="0"/>
      <w:marBottom w:val="0"/>
      <w:divBdr>
        <w:top w:val="none" w:sz="0" w:space="0" w:color="auto"/>
        <w:left w:val="none" w:sz="0" w:space="0" w:color="auto"/>
        <w:bottom w:val="none" w:sz="0" w:space="0" w:color="auto"/>
        <w:right w:val="none" w:sz="0" w:space="0" w:color="auto"/>
      </w:divBdr>
    </w:div>
    <w:div w:id="293145104">
      <w:bodyDiv w:val="1"/>
      <w:marLeft w:val="0"/>
      <w:marRight w:val="0"/>
      <w:marTop w:val="0"/>
      <w:marBottom w:val="0"/>
      <w:divBdr>
        <w:top w:val="none" w:sz="0" w:space="0" w:color="auto"/>
        <w:left w:val="none" w:sz="0" w:space="0" w:color="auto"/>
        <w:bottom w:val="none" w:sz="0" w:space="0" w:color="auto"/>
        <w:right w:val="none" w:sz="0" w:space="0" w:color="auto"/>
      </w:divBdr>
    </w:div>
    <w:div w:id="293290594">
      <w:bodyDiv w:val="1"/>
      <w:marLeft w:val="0"/>
      <w:marRight w:val="0"/>
      <w:marTop w:val="0"/>
      <w:marBottom w:val="0"/>
      <w:divBdr>
        <w:top w:val="none" w:sz="0" w:space="0" w:color="auto"/>
        <w:left w:val="none" w:sz="0" w:space="0" w:color="auto"/>
        <w:bottom w:val="none" w:sz="0" w:space="0" w:color="auto"/>
        <w:right w:val="none" w:sz="0" w:space="0" w:color="auto"/>
      </w:divBdr>
    </w:div>
    <w:div w:id="293292706">
      <w:bodyDiv w:val="1"/>
      <w:marLeft w:val="0"/>
      <w:marRight w:val="0"/>
      <w:marTop w:val="0"/>
      <w:marBottom w:val="0"/>
      <w:divBdr>
        <w:top w:val="none" w:sz="0" w:space="0" w:color="auto"/>
        <w:left w:val="none" w:sz="0" w:space="0" w:color="auto"/>
        <w:bottom w:val="none" w:sz="0" w:space="0" w:color="auto"/>
        <w:right w:val="none" w:sz="0" w:space="0" w:color="auto"/>
      </w:divBdr>
    </w:div>
    <w:div w:id="293293525">
      <w:bodyDiv w:val="1"/>
      <w:marLeft w:val="0"/>
      <w:marRight w:val="0"/>
      <w:marTop w:val="0"/>
      <w:marBottom w:val="0"/>
      <w:divBdr>
        <w:top w:val="none" w:sz="0" w:space="0" w:color="auto"/>
        <w:left w:val="none" w:sz="0" w:space="0" w:color="auto"/>
        <w:bottom w:val="none" w:sz="0" w:space="0" w:color="auto"/>
        <w:right w:val="none" w:sz="0" w:space="0" w:color="auto"/>
      </w:divBdr>
    </w:div>
    <w:div w:id="295574103">
      <w:bodyDiv w:val="1"/>
      <w:marLeft w:val="0"/>
      <w:marRight w:val="0"/>
      <w:marTop w:val="0"/>
      <w:marBottom w:val="0"/>
      <w:divBdr>
        <w:top w:val="none" w:sz="0" w:space="0" w:color="auto"/>
        <w:left w:val="none" w:sz="0" w:space="0" w:color="auto"/>
        <w:bottom w:val="none" w:sz="0" w:space="0" w:color="auto"/>
        <w:right w:val="none" w:sz="0" w:space="0" w:color="auto"/>
      </w:divBdr>
    </w:div>
    <w:div w:id="296188157">
      <w:bodyDiv w:val="1"/>
      <w:marLeft w:val="0"/>
      <w:marRight w:val="0"/>
      <w:marTop w:val="0"/>
      <w:marBottom w:val="0"/>
      <w:divBdr>
        <w:top w:val="none" w:sz="0" w:space="0" w:color="auto"/>
        <w:left w:val="none" w:sz="0" w:space="0" w:color="auto"/>
        <w:bottom w:val="none" w:sz="0" w:space="0" w:color="auto"/>
        <w:right w:val="none" w:sz="0" w:space="0" w:color="auto"/>
      </w:divBdr>
    </w:div>
    <w:div w:id="297035429">
      <w:bodyDiv w:val="1"/>
      <w:marLeft w:val="0"/>
      <w:marRight w:val="0"/>
      <w:marTop w:val="0"/>
      <w:marBottom w:val="0"/>
      <w:divBdr>
        <w:top w:val="none" w:sz="0" w:space="0" w:color="auto"/>
        <w:left w:val="none" w:sz="0" w:space="0" w:color="auto"/>
        <w:bottom w:val="none" w:sz="0" w:space="0" w:color="auto"/>
        <w:right w:val="none" w:sz="0" w:space="0" w:color="auto"/>
      </w:divBdr>
      <w:divsChild>
        <w:div w:id="941450047">
          <w:marLeft w:val="0"/>
          <w:marRight w:val="0"/>
          <w:marTop w:val="0"/>
          <w:marBottom w:val="0"/>
          <w:divBdr>
            <w:top w:val="none" w:sz="0" w:space="0" w:color="auto"/>
            <w:left w:val="none" w:sz="0" w:space="0" w:color="auto"/>
            <w:bottom w:val="none" w:sz="0" w:space="0" w:color="auto"/>
            <w:right w:val="none" w:sz="0" w:space="0" w:color="auto"/>
          </w:divBdr>
        </w:div>
        <w:div w:id="1284380510">
          <w:marLeft w:val="0"/>
          <w:marRight w:val="0"/>
          <w:marTop w:val="0"/>
          <w:marBottom w:val="0"/>
          <w:divBdr>
            <w:top w:val="single" w:sz="2" w:space="0" w:color="D9D9E3"/>
            <w:left w:val="single" w:sz="2" w:space="0" w:color="D9D9E3"/>
            <w:bottom w:val="single" w:sz="2" w:space="0" w:color="D9D9E3"/>
            <w:right w:val="single" w:sz="2" w:space="0" w:color="D9D9E3"/>
          </w:divBdr>
          <w:divsChild>
            <w:div w:id="2001537480">
              <w:marLeft w:val="0"/>
              <w:marRight w:val="0"/>
              <w:marTop w:val="0"/>
              <w:marBottom w:val="0"/>
              <w:divBdr>
                <w:top w:val="single" w:sz="2" w:space="0" w:color="D9D9E3"/>
                <w:left w:val="single" w:sz="2" w:space="0" w:color="D9D9E3"/>
                <w:bottom w:val="single" w:sz="2" w:space="0" w:color="D9D9E3"/>
                <w:right w:val="single" w:sz="2" w:space="0" w:color="D9D9E3"/>
              </w:divBdr>
              <w:divsChild>
                <w:div w:id="1375813266">
                  <w:marLeft w:val="0"/>
                  <w:marRight w:val="0"/>
                  <w:marTop w:val="0"/>
                  <w:marBottom w:val="0"/>
                  <w:divBdr>
                    <w:top w:val="single" w:sz="2" w:space="0" w:color="D9D9E3"/>
                    <w:left w:val="single" w:sz="2" w:space="0" w:color="D9D9E3"/>
                    <w:bottom w:val="single" w:sz="2" w:space="0" w:color="D9D9E3"/>
                    <w:right w:val="single" w:sz="2" w:space="0" w:color="D9D9E3"/>
                  </w:divBdr>
                  <w:divsChild>
                    <w:div w:id="2041976455">
                      <w:marLeft w:val="0"/>
                      <w:marRight w:val="0"/>
                      <w:marTop w:val="0"/>
                      <w:marBottom w:val="0"/>
                      <w:divBdr>
                        <w:top w:val="single" w:sz="2" w:space="0" w:color="D9D9E3"/>
                        <w:left w:val="single" w:sz="2" w:space="0" w:color="D9D9E3"/>
                        <w:bottom w:val="single" w:sz="2" w:space="0" w:color="D9D9E3"/>
                        <w:right w:val="single" w:sz="2" w:space="0" w:color="D9D9E3"/>
                      </w:divBdr>
                      <w:divsChild>
                        <w:div w:id="1461335825">
                          <w:marLeft w:val="0"/>
                          <w:marRight w:val="0"/>
                          <w:marTop w:val="0"/>
                          <w:marBottom w:val="0"/>
                          <w:divBdr>
                            <w:top w:val="single" w:sz="2" w:space="0" w:color="D9D9E3"/>
                            <w:left w:val="single" w:sz="2" w:space="0" w:color="D9D9E3"/>
                            <w:bottom w:val="single" w:sz="2" w:space="0" w:color="D9D9E3"/>
                            <w:right w:val="single" w:sz="2" w:space="0" w:color="D9D9E3"/>
                          </w:divBdr>
                          <w:divsChild>
                            <w:div w:id="1335455520">
                              <w:marLeft w:val="0"/>
                              <w:marRight w:val="0"/>
                              <w:marTop w:val="100"/>
                              <w:marBottom w:val="100"/>
                              <w:divBdr>
                                <w:top w:val="single" w:sz="2" w:space="0" w:color="D9D9E3"/>
                                <w:left w:val="single" w:sz="2" w:space="0" w:color="D9D9E3"/>
                                <w:bottom w:val="single" w:sz="2" w:space="0" w:color="D9D9E3"/>
                                <w:right w:val="single" w:sz="2" w:space="0" w:color="D9D9E3"/>
                              </w:divBdr>
                              <w:divsChild>
                                <w:div w:id="478034249">
                                  <w:marLeft w:val="0"/>
                                  <w:marRight w:val="0"/>
                                  <w:marTop w:val="0"/>
                                  <w:marBottom w:val="0"/>
                                  <w:divBdr>
                                    <w:top w:val="single" w:sz="2" w:space="0" w:color="D9D9E3"/>
                                    <w:left w:val="single" w:sz="2" w:space="0" w:color="D9D9E3"/>
                                    <w:bottom w:val="single" w:sz="2" w:space="0" w:color="D9D9E3"/>
                                    <w:right w:val="single" w:sz="2" w:space="0" w:color="D9D9E3"/>
                                  </w:divBdr>
                                  <w:divsChild>
                                    <w:div w:id="485055638">
                                      <w:marLeft w:val="0"/>
                                      <w:marRight w:val="0"/>
                                      <w:marTop w:val="0"/>
                                      <w:marBottom w:val="0"/>
                                      <w:divBdr>
                                        <w:top w:val="single" w:sz="2" w:space="0" w:color="D9D9E3"/>
                                        <w:left w:val="single" w:sz="2" w:space="0" w:color="D9D9E3"/>
                                        <w:bottom w:val="single" w:sz="2" w:space="0" w:color="D9D9E3"/>
                                        <w:right w:val="single" w:sz="2" w:space="0" w:color="D9D9E3"/>
                                      </w:divBdr>
                                      <w:divsChild>
                                        <w:div w:id="1099565157">
                                          <w:marLeft w:val="0"/>
                                          <w:marRight w:val="0"/>
                                          <w:marTop w:val="0"/>
                                          <w:marBottom w:val="0"/>
                                          <w:divBdr>
                                            <w:top w:val="single" w:sz="2" w:space="0" w:color="D9D9E3"/>
                                            <w:left w:val="single" w:sz="2" w:space="0" w:color="D9D9E3"/>
                                            <w:bottom w:val="single" w:sz="2" w:space="0" w:color="D9D9E3"/>
                                            <w:right w:val="single" w:sz="2" w:space="0" w:color="D9D9E3"/>
                                          </w:divBdr>
                                          <w:divsChild>
                                            <w:div w:id="113329766">
                                              <w:marLeft w:val="0"/>
                                              <w:marRight w:val="0"/>
                                              <w:marTop w:val="0"/>
                                              <w:marBottom w:val="0"/>
                                              <w:divBdr>
                                                <w:top w:val="single" w:sz="2" w:space="0" w:color="D9D9E3"/>
                                                <w:left w:val="single" w:sz="2" w:space="0" w:color="D9D9E3"/>
                                                <w:bottom w:val="single" w:sz="2" w:space="0" w:color="D9D9E3"/>
                                                <w:right w:val="single" w:sz="2" w:space="0" w:color="D9D9E3"/>
                                              </w:divBdr>
                                              <w:divsChild>
                                                <w:div w:id="2146120798">
                                                  <w:marLeft w:val="0"/>
                                                  <w:marRight w:val="0"/>
                                                  <w:marTop w:val="0"/>
                                                  <w:marBottom w:val="0"/>
                                                  <w:divBdr>
                                                    <w:top w:val="single" w:sz="2" w:space="0" w:color="D9D9E3"/>
                                                    <w:left w:val="single" w:sz="2" w:space="0" w:color="D9D9E3"/>
                                                    <w:bottom w:val="single" w:sz="2" w:space="0" w:color="D9D9E3"/>
                                                    <w:right w:val="single" w:sz="2" w:space="0" w:color="D9D9E3"/>
                                                  </w:divBdr>
                                                  <w:divsChild>
                                                    <w:div w:id="16648922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77848997">
                                      <w:marLeft w:val="0"/>
                                      <w:marRight w:val="0"/>
                                      <w:marTop w:val="0"/>
                                      <w:marBottom w:val="0"/>
                                      <w:divBdr>
                                        <w:top w:val="single" w:sz="2" w:space="0" w:color="D9D9E3"/>
                                        <w:left w:val="single" w:sz="2" w:space="0" w:color="D9D9E3"/>
                                        <w:bottom w:val="single" w:sz="2" w:space="0" w:color="D9D9E3"/>
                                        <w:right w:val="single" w:sz="2" w:space="0" w:color="D9D9E3"/>
                                      </w:divBdr>
                                      <w:divsChild>
                                        <w:div w:id="449671811">
                                          <w:marLeft w:val="0"/>
                                          <w:marRight w:val="0"/>
                                          <w:marTop w:val="0"/>
                                          <w:marBottom w:val="0"/>
                                          <w:divBdr>
                                            <w:top w:val="single" w:sz="2" w:space="0" w:color="D9D9E3"/>
                                            <w:left w:val="single" w:sz="2" w:space="0" w:color="D9D9E3"/>
                                            <w:bottom w:val="single" w:sz="2" w:space="0" w:color="D9D9E3"/>
                                            <w:right w:val="single" w:sz="2" w:space="0" w:color="D9D9E3"/>
                                          </w:divBdr>
                                        </w:div>
                                        <w:div w:id="2075426296">
                                          <w:marLeft w:val="0"/>
                                          <w:marRight w:val="0"/>
                                          <w:marTop w:val="0"/>
                                          <w:marBottom w:val="0"/>
                                          <w:divBdr>
                                            <w:top w:val="single" w:sz="2" w:space="0" w:color="D9D9E3"/>
                                            <w:left w:val="single" w:sz="2" w:space="0" w:color="D9D9E3"/>
                                            <w:bottom w:val="single" w:sz="2" w:space="0" w:color="D9D9E3"/>
                                            <w:right w:val="single" w:sz="2" w:space="0" w:color="D9D9E3"/>
                                          </w:divBdr>
                                          <w:divsChild>
                                            <w:div w:id="40520749">
                                              <w:marLeft w:val="0"/>
                                              <w:marRight w:val="0"/>
                                              <w:marTop w:val="0"/>
                                              <w:marBottom w:val="0"/>
                                              <w:divBdr>
                                                <w:top w:val="single" w:sz="2" w:space="0" w:color="D9D9E3"/>
                                                <w:left w:val="single" w:sz="2" w:space="0" w:color="D9D9E3"/>
                                                <w:bottom w:val="single" w:sz="2" w:space="0" w:color="D9D9E3"/>
                                                <w:right w:val="single" w:sz="2" w:space="0" w:color="D9D9E3"/>
                                              </w:divBdr>
                                              <w:divsChild>
                                                <w:div w:id="398094030">
                                                  <w:marLeft w:val="0"/>
                                                  <w:marRight w:val="0"/>
                                                  <w:marTop w:val="0"/>
                                                  <w:marBottom w:val="0"/>
                                                  <w:divBdr>
                                                    <w:top w:val="single" w:sz="2" w:space="0" w:color="D9D9E3"/>
                                                    <w:left w:val="single" w:sz="2" w:space="0" w:color="D9D9E3"/>
                                                    <w:bottom w:val="single" w:sz="2" w:space="0" w:color="D9D9E3"/>
                                                    <w:right w:val="single" w:sz="2" w:space="0" w:color="D9D9E3"/>
                                                  </w:divBdr>
                                                  <w:divsChild>
                                                    <w:div w:id="10041684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35524629">
                          <w:marLeft w:val="0"/>
                          <w:marRight w:val="0"/>
                          <w:marTop w:val="0"/>
                          <w:marBottom w:val="0"/>
                          <w:divBdr>
                            <w:top w:val="single" w:sz="2" w:space="0" w:color="D9D9E3"/>
                            <w:left w:val="single" w:sz="2" w:space="0" w:color="D9D9E3"/>
                            <w:bottom w:val="single" w:sz="2" w:space="0" w:color="D9D9E3"/>
                            <w:right w:val="single" w:sz="2" w:space="0" w:color="D9D9E3"/>
                          </w:divBdr>
                          <w:divsChild>
                            <w:div w:id="1463689708">
                              <w:marLeft w:val="0"/>
                              <w:marRight w:val="0"/>
                              <w:marTop w:val="100"/>
                              <w:marBottom w:val="100"/>
                              <w:divBdr>
                                <w:top w:val="single" w:sz="2" w:space="0" w:color="D9D9E3"/>
                                <w:left w:val="single" w:sz="2" w:space="0" w:color="D9D9E3"/>
                                <w:bottom w:val="single" w:sz="2" w:space="0" w:color="D9D9E3"/>
                                <w:right w:val="single" w:sz="2" w:space="0" w:color="D9D9E3"/>
                              </w:divBdr>
                              <w:divsChild>
                                <w:div w:id="2017878392">
                                  <w:marLeft w:val="0"/>
                                  <w:marRight w:val="0"/>
                                  <w:marTop w:val="0"/>
                                  <w:marBottom w:val="0"/>
                                  <w:divBdr>
                                    <w:top w:val="single" w:sz="2" w:space="0" w:color="D9D9E3"/>
                                    <w:left w:val="single" w:sz="2" w:space="0" w:color="D9D9E3"/>
                                    <w:bottom w:val="single" w:sz="2" w:space="0" w:color="D9D9E3"/>
                                    <w:right w:val="single" w:sz="2" w:space="0" w:color="D9D9E3"/>
                                  </w:divBdr>
                                  <w:divsChild>
                                    <w:div w:id="1870288875">
                                      <w:marLeft w:val="0"/>
                                      <w:marRight w:val="0"/>
                                      <w:marTop w:val="0"/>
                                      <w:marBottom w:val="0"/>
                                      <w:divBdr>
                                        <w:top w:val="single" w:sz="2" w:space="0" w:color="D9D9E3"/>
                                        <w:left w:val="single" w:sz="2" w:space="0" w:color="D9D9E3"/>
                                        <w:bottom w:val="single" w:sz="2" w:space="0" w:color="D9D9E3"/>
                                        <w:right w:val="single" w:sz="2" w:space="0" w:color="D9D9E3"/>
                                      </w:divBdr>
                                      <w:divsChild>
                                        <w:div w:id="577322932">
                                          <w:marLeft w:val="0"/>
                                          <w:marRight w:val="0"/>
                                          <w:marTop w:val="0"/>
                                          <w:marBottom w:val="0"/>
                                          <w:divBdr>
                                            <w:top w:val="single" w:sz="2" w:space="0" w:color="D9D9E3"/>
                                            <w:left w:val="single" w:sz="2" w:space="0" w:color="D9D9E3"/>
                                            <w:bottom w:val="single" w:sz="2" w:space="0" w:color="D9D9E3"/>
                                            <w:right w:val="single" w:sz="2" w:space="0" w:color="D9D9E3"/>
                                          </w:divBdr>
                                          <w:divsChild>
                                            <w:div w:id="658579656">
                                              <w:marLeft w:val="0"/>
                                              <w:marRight w:val="0"/>
                                              <w:marTop w:val="0"/>
                                              <w:marBottom w:val="0"/>
                                              <w:divBdr>
                                                <w:top w:val="single" w:sz="2" w:space="0" w:color="D9D9E3"/>
                                                <w:left w:val="single" w:sz="2" w:space="0" w:color="D9D9E3"/>
                                                <w:bottom w:val="single" w:sz="2" w:space="0" w:color="D9D9E3"/>
                                                <w:right w:val="single" w:sz="2" w:space="0" w:color="D9D9E3"/>
                                              </w:divBdr>
                                              <w:divsChild>
                                                <w:div w:id="1353384010">
                                                  <w:marLeft w:val="0"/>
                                                  <w:marRight w:val="0"/>
                                                  <w:marTop w:val="0"/>
                                                  <w:marBottom w:val="0"/>
                                                  <w:divBdr>
                                                    <w:top w:val="single" w:sz="2" w:space="0" w:color="D9D9E3"/>
                                                    <w:left w:val="single" w:sz="2" w:space="0" w:color="D9D9E3"/>
                                                    <w:bottom w:val="single" w:sz="2" w:space="0" w:color="D9D9E3"/>
                                                    <w:right w:val="single" w:sz="2" w:space="0" w:color="D9D9E3"/>
                                                  </w:divBdr>
                                                  <w:divsChild>
                                                    <w:div w:id="16533694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14988156">
                          <w:marLeft w:val="0"/>
                          <w:marRight w:val="0"/>
                          <w:marTop w:val="0"/>
                          <w:marBottom w:val="0"/>
                          <w:divBdr>
                            <w:top w:val="single" w:sz="2" w:space="0" w:color="D9D9E3"/>
                            <w:left w:val="single" w:sz="2" w:space="0" w:color="D9D9E3"/>
                            <w:bottom w:val="single" w:sz="2" w:space="0" w:color="D9D9E3"/>
                            <w:right w:val="single" w:sz="2" w:space="0" w:color="D9D9E3"/>
                          </w:divBdr>
                          <w:divsChild>
                            <w:div w:id="310983644">
                              <w:marLeft w:val="0"/>
                              <w:marRight w:val="0"/>
                              <w:marTop w:val="100"/>
                              <w:marBottom w:val="100"/>
                              <w:divBdr>
                                <w:top w:val="single" w:sz="2" w:space="0" w:color="D9D9E3"/>
                                <w:left w:val="single" w:sz="2" w:space="0" w:color="D9D9E3"/>
                                <w:bottom w:val="single" w:sz="2" w:space="0" w:color="D9D9E3"/>
                                <w:right w:val="single" w:sz="2" w:space="0" w:color="D9D9E3"/>
                              </w:divBdr>
                              <w:divsChild>
                                <w:div w:id="1521158575">
                                  <w:marLeft w:val="0"/>
                                  <w:marRight w:val="0"/>
                                  <w:marTop w:val="0"/>
                                  <w:marBottom w:val="0"/>
                                  <w:divBdr>
                                    <w:top w:val="single" w:sz="2" w:space="0" w:color="D9D9E3"/>
                                    <w:left w:val="single" w:sz="2" w:space="0" w:color="D9D9E3"/>
                                    <w:bottom w:val="single" w:sz="2" w:space="0" w:color="D9D9E3"/>
                                    <w:right w:val="single" w:sz="2" w:space="0" w:color="D9D9E3"/>
                                  </w:divBdr>
                                  <w:divsChild>
                                    <w:div w:id="157774233">
                                      <w:marLeft w:val="0"/>
                                      <w:marRight w:val="0"/>
                                      <w:marTop w:val="0"/>
                                      <w:marBottom w:val="0"/>
                                      <w:divBdr>
                                        <w:top w:val="single" w:sz="2" w:space="0" w:color="D9D9E3"/>
                                        <w:left w:val="single" w:sz="2" w:space="0" w:color="D9D9E3"/>
                                        <w:bottom w:val="single" w:sz="2" w:space="0" w:color="D9D9E3"/>
                                        <w:right w:val="single" w:sz="2" w:space="0" w:color="D9D9E3"/>
                                      </w:divBdr>
                                      <w:divsChild>
                                        <w:div w:id="1956475255">
                                          <w:marLeft w:val="0"/>
                                          <w:marRight w:val="0"/>
                                          <w:marTop w:val="0"/>
                                          <w:marBottom w:val="0"/>
                                          <w:divBdr>
                                            <w:top w:val="single" w:sz="2" w:space="0" w:color="D9D9E3"/>
                                            <w:left w:val="single" w:sz="2" w:space="0" w:color="D9D9E3"/>
                                            <w:bottom w:val="single" w:sz="2" w:space="0" w:color="D9D9E3"/>
                                            <w:right w:val="single" w:sz="2" w:space="0" w:color="D9D9E3"/>
                                          </w:divBdr>
                                          <w:divsChild>
                                            <w:div w:id="1458642889">
                                              <w:marLeft w:val="0"/>
                                              <w:marRight w:val="0"/>
                                              <w:marTop w:val="0"/>
                                              <w:marBottom w:val="0"/>
                                              <w:divBdr>
                                                <w:top w:val="single" w:sz="2" w:space="0" w:color="D9D9E3"/>
                                                <w:left w:val="single" w:sz="2" w:space="0" w:color="D9D9E3"/>
                                                <w:bottom w:val="single" w:sz="2" w:space="0" w:color="D9D9E3"/>
                                                <w:right w:val="single" w:sz="2" w:space="0" w:color="D9D9E3"/>
                                              </w:divBdr>
                                              <w:divsChild>
                                                <w:div w:id="549191715">
                                                  <w:marLeft w:val="0"/>
                                                  <w:marRight w:val="0"/>
                                                  <w:marTop w:val="0"/>
                                                  <w:marBottom w:val="0"/>
                                                  <w:divBdr>
                                                    <w:top w:val="single" w:sz="2" w:space="0" w:color="D9D9E3"/>
                                                    <w:left w:val="single" w:sz="2" w:space="0" w:color="D9D9E3"/>
                                                    <w:bottom w:val="single" w:sz="2" w:space="0" w:color="D9D9E3"/>
                                                    <w:right w:val="single" w:sz="2" w:space="0" w:color="D9D9E3"/>
                                                  </w:divBdr>
                                                  <w:divsChild>
                                                    <w:div w:id="3009601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11248939">
                                      <w:marLeft w:val="0"/>
                                      <w:marRight w:val="0"/>
                                      <w:marTop w:val="0"/>
                                      <w:marBottom w:val="0"/>
                                      <w:divBdr>
                                        <w:top w:val="single" w:sz="2" w:space="0" w:color="D9D9E3"/>
                                        <w:left w:val="single" w:sz="2" w:space="0" w:color="D9D9E3"/>
                                        <w:bottom w:val="single" w:sz="2" w:space="0" w:color="D9D9E3"/>
                                        <w:right w:val="single" w:sz="2" w:space="0" w:color="D9D9E3"/>
                                      </w:divBdr>
                                      <w:divsChild>
                                        <w:div w:id="359209712">
                                          <w:marLeft w:val="0"/>
                                          <w:marRight w:val="0"/>
                                          <w:marTop w:val="0"/>
                                          <w:marBottom w:val="0"/>
                                          <w:divBdr>
                                            <w:top w:val="single" w:sz="2" w:space="0" w:color="D9D9E3"/>
                                            <w:left w:val="single" w:sz="2" w:space="0" w:color="D9D9E3"/>
                                            <w:bottom w:val="single" w:sz="2" w:space="0" w:color="D9D9E3"/>
                                            <w:right w:val="single" w:sz="2" w:space="0" w:color="D9D9E3"/>
                                          </w:divBdr>
                                          <w:divsChild>
                                            <w:div w:id="788553859">
                                              <w:marLeft w:val="0"/>
                                              <w:marRight w:val="0"/>
                                              <w:marTop w:val="0"/>
                                              <w:marBottom w:val="0"/>
                                              <w:divBdr>
                                                <w:top w:val="single" w:sz="2" w:space="0" w:color="D9D9E3"/>
                                                <w:left w:val="single" w:sz="2" w:space="0" w:color="D9D9E3"/>
                                                <w:bottom w:val="single" w:sz="2" w:space="0" w:color="D9D9E3"/>
                                                <w:right w:val="single" w:sz="2" w:space="0" w:color="D9D9E3"/>
                                              </w:divBdr>
                                              <w:divsChild>
                                                <w:div w:id="2130927587">
                                                  <w:marLeft w:val="0"/>
                                                  <w:marRight w:val="0"/>
                                                  <w:marTop w:val="0"/>
                                                  <w:marBottom w:val="0"/>
                                                  <w:divBdr>
                                                    <w:top w:val="single" w:sz="2" w:space="0" w:color="D9D9E3"/>
                                                    <w:left w:val="single" w:sz="2" w:space="0" w:color="D9D9E3"/>
                                                    <w:bottom w:val="single" w:sz="2" w:space="0" w:color="D9D9E3"/>
                                                    <w:right w:val="single" w:sz="2" w:space="0" w:color="D9D9E3"/>
                                                  </w:divBdr>
                                                  <w:divsChild>
                                                    <w:div w:id="1919594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8868424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97413970">
      <w:bodyDiv w:val="1"/>
      <w:marLeft w:val="0"/>
      <w:marRight w:val="0"/>
      <w:marTop w:val="0"/>
      <w:marBottom w:val="0"/>
      <w:divBdr>
        <w:top w:val="none" w:sz="0" w:space="0" w:color="auto"/>
        <w:left w:val="none" w:sz="0" w:space="0" w:color="auto"/>
        <w:bottom w:val="none" w:sz="0" w:space="0" w:color="auto"/>
        <w:right w:val="none" w:sz="0" w:space="0" w:color="auto"/>
      </w:divBdr>
    </w:div>
    <w:div w:id="297801701">
      <w:bodyDiv w:val="1"/>
      <w:marLeft w:val="0"/>
      <w:marRight w:val="0"/>
      <w:marTop w:val="0"/>
      <w:marBottom w:val="0"/>
      <w:divBdr>
        <w:top w:val="none" w:sz="0" w:space="0" w:color="auto"/>
        <w:left w:val="none" w:sz="0" w:space="0" w:color="auto"/>
        <w:bottom w:val="none" w:sz="0" w:space="0" w:color="auto"/>
        <w:right w:val="none" w:sz="0" w:space="0" w:color="auto"/>
      </w:divBdr>
    </w:div>
    <w:div w:id="297959275">
      <w:bodyDiv w:val="1"/>
      <w:marLeft w:val="0"/>
      <w:marRight w:val="0"/>
      <w:marTop w:val="0"/>
      <w:marBottom w:val="0"/>
      <w:divBdr>
        <w:top w:val="none" w:sz="0" w:space="0" w:color="auto"/>
        <w:left w:val="none" w:sz="0" w:space="0" w:color="auto"/>
        <w:bottom w:val="none" w:sz="0" w:space="0" w:color="auto"/>
        <w:right w:val="none" w:sz="0" w:space="0" w:color="auto"/>
      </w:divBdr>
    </w:div>
    <w:div w:id="298072086">
      <w:bodyDiv w:val="1"/>
      <w:marLeft w:val="0"/>
      <w:marRight w:val="0"/>
      <w:marTop w:val="0"/>
      <w:marBottom w:val="0"/>
      <w:divBdr>
        <w:top w:val="none" w:sz="0" w:space="0" w:color="auto"/>
        <w:left w:val="none" w:sz="0" w:space="0" w:color="auto"/>
        <w:bottom w:val="none" w:sz="0" w:space="0" w:color="auto"/>
        <w:right w:val="none" w:sz="0" w:space="0" w:color="auto"/>
      </w:divBdr>
    </w:div>
    <w:div w:id="298612209">
      <w:bodyDiv w:val="1"/>
      <w:marLeft w:val="0"/>
      <w:marRight w:val="0"/>
      <w:marTop w:val="0"/>
      <w:marBottom w:val="0"/>
      <w:divBdr>
        <w:top w:val="none" w:sz="0" w:space="0" w:color="auto"/>
        <w:left w:val="none" w:sz="0" w:space="0" w:color="auto"/>
        <w:bottom w:val="none" w:sz="0" w:space="0" w:color="auto"/>
        <w:right w:val="none" w:sz="0" w:space="0" w:color="auto"/>
      </w:divBdr>
    </w:div>
    <w:div w:id="298653739">
      <w:bodyDiv w:val="1"/>
      <w:marLeft w:val="0"/>
      <w:marRight w:val="0"/>
      <w:marTop w:val="0"/>
      <w:marBottom w:val="0"/>
      <w:divBdr>
        <w:top w:val="none" w:sz="0" w:space="0" w:color="auto"/>
        <w:left w:val="none" w:sz="0" w:space="0" w:color="auto"/>
        <w:bottom w:val="none" w:sz="0" w:space="0" w:color="auto"/>
        <w:right w:val="none" w:sz="0" w:space="0" w:color="auto"/>
      </w:divBdr>
    </w:div>
    <w:div w:id="298728041">
      <w:bodyDiv w:val="1"/>
      <w:marLeft w:val="0"/>
      <w:marRight w:val="0"/>
      <w:marTop w:val="0"/>
      <w:marBottom w:val="0"/>
      <w:divBdr>
        <w:top w:val="none" w:sz="0" w:space="0" w:color="auto"/>
        <w:left w:val="none" w:sz="0" w:space="0" w:color="auto"/>
        <w:bottom w:val="none" w:sz="0" w:space="0" w:color="auto"/>
        <w:right w:val="none" w:sz="0" w:space="0" w:color="auto"/>
      </w:divBdr>
    </w:div>
    <w:div w:id="298922950">
      <w:bodyDiv w:val="1"/>
      <w:marLeft w:val="0"/>
      <w:marRight w:val="0"/>
      <w:marTop w:val="0"/>
      <w:marBottom w:val="0"/>
      <w:divBdr>
        <w:top w:val="none" w:sz="0" w:space="0" w:color="auto"/>
        <w:left w:val="none" w:sz="0" w:space="0" w:color="auto"/>
        <w:bottom w:val="none" w:sz="0" w:space="0" w:color="auto"/>
        <w:right w:val="none" w:sz="0" w:space="0" w:color="auto"/>
      </w:divBdr>
    </w:div>
    <w:div w:id="300156145">
      <w:bodyDiv w:val="1"/>
      <w:marLeft w:val="0"/>
      <w:marRight w:val="0"/>
      <w:marTop w:val="0"/>
      <w:marBottom w:val="0"/>
      <w:divBdr>
        <w:top w:val="none" w:sz="0" w:space="0" w:color="auto"/>
        <w:left w:val="none" w:sz="0" w:space="0" w:color="auto"/>
        <w:bottom w:val="none" w:sz="0" w:space="0" w:color="auto"/>
        <w:right w:val="none" w:sz="0" w:space="0" w:color="auto"/>
      </w:divBdr>
    </w:div>
    <w:div w:id="301084687">
      <w:bodyDiv w:val="1"/>
      <w:marLeft w:val="0"/>
      <w:marRight w:val="0"/>
      <w:marTop w:val="0"/>
      <w:marBottom w:val="0"/>
      <w:divBdr>
        <w:top w:val="none" w:sz="0" w:space="0" w:color="auto"/>
        <w:left w:val="none" w:sz="0" w:space="0" w:color="auto"/>
        <w:bottom w:val="none" w:sz="0" w:space="0" w:color="auto"/>
        <w:right w:val="none" w:sz="0" w:space="0" w:color="auto"/>
      </w:divBdr>
    </w:div>
    <w:div w:id="301229886">
      <w:bodyDiv w:val="1"/>
      <w:marLeft w:val="0"/>
      <w:marRight w:val="0"/>
      <w:marTop w:val="0"/>
      <w:marBottom w:val="0"/>
      <w:divBdr>
        <w:top w:val="none" w:sz="0" w:space="0" w:color="auto"/>
        <w:left w:val="none" w:sz="0" w:space="0" w:color="auto"/>
        <w:bottom w:val="none" w:sz="0" w:space="0" w:color="auto"/>
        <w:right w:val="none" w:sz="0" w:space="0" w:color="auto"/>
      </w:divBdr>
    </w:div>
    <w:div w:id="301496892">
      <w:bodyDiv w:val="1"/>
      <w:marLeft w:val="0"/>
      <w:marRight w:val="0"/>
      <w:marTop w:val="0"/>
      <w:marBottom w:val="0"/>
      <w:divBdr>
        <w:top w:val="none" w:sz="0" w:space="0" w:color="auto"/>
        <w:left w:val="none" w:sz="0" w:space="0" w:color="auto"/>
        <w:bottom w:val="none" w:sz="0" w:space="0" w:color="auto"/>
        <w:right w:val="none" w:sz="0" w:space="0" w:color="auto"/>
      </w:divBdr>
    </w:div>
    <w:div w:id="305205397">
      <w:bodyDiv w:val="1"/>
      <w:marLeft w:val="0"/>
      <w:marRight w:val="0"/>
      <w:marTop w:val="0"/>
      <w:marBottom w:val="0"/>
      <w:divBdr>
        <w:top w:val="none" w:sz="0" w:space="0" w:color="auto"/>
        <w:left w:val="none" w:sz="0" w:space="0" w:color="auto"/>
        <w:bottom w:val="none" w:sz="0" w:space="0" w:color="auto"/>
        <w:right w:val="none" w:sz="0" w:space="0" w:color="auto"/>
      </w:divBdr>
    </w:div>
    <w:div w:id="306933989">
      <w:bodyDiv w:val="1"/>
      <w:marLeft w:val="0"/>
      <w:marRight w:val="0"/>
      <w:marTop w:val="0"/>
      <w:marBottom w:val="0"/>
      <w:divBdr>
        <w:top w:val="none" w:sz="0" w:space="0" w:color="auto"/>
        <w:left w:val="none" w:sz="0" w:space="0" w:color="auto"/>
        <w:bottom w:val="none" w:sz="0" w:space="0" w:color="auto"/>
        <w:right w:val="none" w:sz="0" w:space="0" w:color="auto"/>
      </w:divBdr>
    </w:div>
    <w:div w:id="308481500">
      <w:bodyDiv w:val="1"/>
      <w:marLeft w:val="0"/>
      <w:marRight w:val="0"/>
      <w:marTop w:val="0"/>
      <w:marBottom w:val="0"/>
      <w:divBdr>
        <w:top w:val="none" w:sz="0" w:space="0" w:color="auto"/>
        <w:left w:val="none" w:sz="0" w:space="0" w:color="auto"/>
        <w:bottom w:val="none" w:sz="0" w:space="0" w:color="auto"/>
        <w:right w:val="none" w:sz="0" w:space="0" w:color="auto"/>
      </w:divBdr>
    </w:div>
    <w:div w:id="309213505">
      <w:bodyDiv w:val="1"/>
      <w:marLeft w:val="0"/>
      <w:marRight w:val="0"/>
      <w:marTop w:val="0"/>
      <w:marBottom w:val="0"/>
      <w:divBdr>
        <w:top w:val="none" w:sz="0" w:space="0" w:color="auto"/>
        <w:left w:val="none" w:sz="0" w:space="0" w:color="auto"/>
        <w:bottom w:val="none" w:sz="0" w:space="0" w:color="auto"/>
        <w:right w:val="none" w:sz="0" w:space="0" w:color="auto"/>
      </w:divBdr>
    </w:div>
    <w:div w:id="310526008">
      <w:bodyDiv w:val="1"/>
      <w:marLeft w:val="0"/>
      <w:marRight w:val="0"/>
      <w:marTop w:val="0"/>
      <w:marBottom w:val="0"/>
      <w:divBdr>
        <w:top w:val="none" w:sz="0" w:space="0" w:color="auto"/>
        <w:left w:val="none" w:sz="0" w:space="0" w:color="auto"/>
        <w:bottom w:val="none" w:sz="0" w:space="0" w:color="auto"/>
        <w:right w:val="none" w:sz="0" w:space="0" w:color="auto"/>
      </w:divBdr>
    </w:div>
    <w:div w:id="310670652">
      <w:bodyDiv w:val="1"/>
      <w:marLeft w:val="0"/>
      <w:marRight w:val="0"/>
      <w:marTop w:val="0"/>
      <w:marBottom w:val="0"/>
      <w:divBdr>
        <w:top w:val="none" w:sz="0" w:space="0" w:color="auto"/>
        <w:left w:val="none" w:sz="0" w:space="0" w:color="auto"/>
        <w:bottom w:val="none" w:sz="0" w:space="0" w:color="auto"/>
        <w:right w:val="none" w:sz="0" w:space="0" w:color="auto"/>
      </w:divBdr>
    </w:div>
    <w:div w:id="311059478">
      <w:bodyDiv w:val="1"/>
      <w:marLeft w:val="0"/>
      <w:marRight w:val="0"/>
      <w:marTop w:val="0"/>
      <w:marBottom w:val="0"/>
      <w:divBdr>
        <w:top w:val="none" w:sz="0" w:space="0" w:color="auto"/>
        <w:left w:val="none" w:sz="0" w:space="0" w:color="auto"/>
        <w:bottom w:val="none" w:sz="0" w:space="0" w:color="auto"/>
        <w:right w:val="none" w:sz="0" w:space="0" w:color="auto"/>
      </w:divBdr>
    </w:div>
    <w:div w:id="311250902">
      <w:bodyDiv w:val="1"/>
      <w:marLeft w:val="0"/>
      <w:marRight w:val="0"/>
      <w:marTop w:val="0"/>
      <w:marBottom w:val="0"/>
      <w:divBdr>
        <w:top w:val="none" w:sz="0" w:space="0" w:color="auto"/>
        <w:left w:val="none" w:sz="0" w:space="0" w:color="auto"/>
        <w:bottom w:val="none" w:sz="0" w:space="0" w:color="auto"/>
        <w:right w:val="none" w:sz="0" w:space="0" w:color="auto"/>
      </w:divBdr>
    </w:div>
    <w:div w:id="311444425">
      <w:bodyDiv w:val="1"/>
      <w:marLeft w:val="0"/>
      <w:marRight w:val="0"/>
      <w:marTop w:val="0"/>
      <w:marBottom w:val="0"/>
      <w:divBdr>
        <w:top w:val="none" w:sz="0" w:space="0" w:color="auto"/>
        <w:left w:val="none" w:sz="0" w:space="0" w:color="auto"/>
        <w:bottom w:val="none" w:sz="0" w:space="0" w:color="auto"/>
        <w:right w:val="none" w:sz="0" w:space="0" w:color="auto"/>
      </w:divBdr>
    </w:div>
    <w:div w:id="311833485">
      <w:bodyDiv w:val="1"/>
      <w:marLeft w:val="0"/>
      <w:marRight w:val="0"/>
      <w:marTop w:val="0"/>
      <w:marBottom w:val="0"/>
      <w:divBdr>
        <w:top w:val="none" w:sz="0" w:space="0" w:color="auto"/>
        <w:left w:val="none" w:sz="0" w:space="0" w:color="auto"/>
        <w:bottom w:val="none" w:sz="0" w:space="0" w:color="auto"/>
        <w:right w:val="none" w:sz="0" w:space="0" w:color="auto"/>
      </w:divBdr>
    </w:div>
    <w:div w:id="311955968">
      <w:bodyDiv w:val="1"/>
      <w:marLeft w:val="0"/>
      <w:marRight w:val="0"/>
      <w:marTop w:val="0"/>
      <w:marBottom w:val="0"/>
      <w:divBdr>
        <w:top w:val="none" w:sz="0" w:space="0" w:color="auto"/>
        <w:left w:val="none" w:sz="0" w:space="0" w:color="auto"/>
        <w:bottom w:val="none" w:sz="0" w:space="0" w:color="auto"/>
        <w:right w:val="none" w:sz="0" w:space="0" w:color="auto"/>
      </w:divBdr>
    </w:div>
    <w:div w:id="312373885">
      <w:bodyDiv w:val="1"/>
      <w:marLeft w:val="0"/>
      <w:marRight w:val="0"/>
      <w:marTop w:val="0"/>
      <w:marBottom w:val="0"/>
      <w:divBdr>
        <w:top w:val="none" w:sz="0" w:space="0" w:color="auto"/>
        <w:left w:val="none" w:sz="0" w:space="0" w:color="auto"/>
        <w:bottom w:val="none" w:sz="0" w:space="0" w:color="auto"/>
        <w:right w:val="none" w:sz="0" w:space="0" w:color="auto"/>
      </w:divBdr>
    </w:div>
    <w:div w:id="313411439">
      <w:bodyDiv w:val="1"/>
      <w:marLeft w:val="0"/>
      <w:marRight w:val="0"/>
      <w:marTop w:val="0"/>
      <w:marBottom w:val="0"/>
      <w:divBdr>
        <w:top w:val="none" w:sz="0" w:space="0" w:color="auto"/>
        <w:left w:val="none" w:sz="0" w:space="0" w:color="auto"/>
        <w:bottom w:val="none" w:sz="0" w:space="0" w:color="auto"/>
        <w:right w:val="none" w:sz="0" w:space="0" w:color="auto"/>
      </w:divBdr>
    </w:div>
    <w:div w:id="313604020">
      <w:bodyDiv w:val="1"/>
      <w:marLeft w:val="0"/>
      <w:marRight w:val="0"/>
      <w:marTop w:val="0"/>
      <w:marBottom w:val="0"/>
      <w:divBdr>
        <w:top w:val="none" w:sz="0" w:space="0" w:color="auto"/>
        <w:left w:val="none" w:sz="0" w:space="0" w:color="auto"/>
        <w:bottom w:val="none" w:sz="0" w:space="0" w:color="auto"/>
        <w:right w:val="none" w:sz="0" w:space="0" w:color="auto"/>
      </w:divBdr>
    </w:div>
    <w:div w:id="313678141">
      <w:bodyDiv w:val="1"/>
      <w:marLeft w:val="0"/>
      <w:marRight w:val="0"/>
      <w:marTop w:val="0"/>
      <w:marBottom w:val="0"/>
      <w:divBdr>
        <w:top w:val="none" w:sz="0" w:space="0" w:color="auto"/>
        <w:left w:val="none" w:sz="0" w:space="0" w:color="auto"/>
        <w:bottom w:val="none" w:sz="0" w:space="0" w:color="auto"/>
        <w:right w:val="none" w:sz="0" w:space="0" w:color="auto"/>
      </w:divBdr>
    </w:div>
    <w:div w:id="314798328">
      <w:bodyDiv w:val="1"/>
      <w:marLeft w:val="0"/>
      <w:marRight w:val="0"/>
      <w:marTop w:val="0"/>
      <w:marBottom w:val="0"/>
      <w:divBdr>
        <w:top w:val="none" w:sz="0" w:space="0" w:color="auto"/>
        <w:left w:val="none" w:sz="0" w:space="0" w:color="auto"/>
        <w:bottom w:val="none" w:sz="0" w:space="0" w:color="auto"/>
        <w:right w:val="none" w:sz="0" w:space="0" w:color="auto"/>
      </w:divBdr>
    </w:div>
    <w:div w:id="315305784">
      <w:bodyDiv w:val="1"/>
      <w:marLeft w:val="0"/>
      <w:marRight w:val="0"/>
      <w:marTop w:val="0"/>
      <w:marBottom w:val="0"/>
      <w:divBdr>
        <w:top w:val="none" w:sz="0" w:space="0" w:color="auto"/>
        <w:left w:val="none" w:sz="0" w:space="0" w:color="auto"/>
        <w:bottom w:val="none" w:sz="0" w:space="0" w:color="auto"/>
        <w:right w:val="none" w:sz="0" w:space="0" w:color="auto"/>
      </w:divBdr>
    </w:div>
    <w:div w:id="315457190">
      <w:bodyDiv w:val="1"/>
      <w:marLeft w:val="0"/>
      <w:marRight w:val="0"/>
      <w:marTop w:val="0"/>
      <w:marBottom w:val="0"/>
      <w:divBdr>
        <w:top w:val="none" w:sz="0" w:space="0" w:color="auto"/>
        <w:left w:val="none" w:sz="0" w:space="0" w:color="auto"/>
        <w:bottom w:val="none" w:sz="0" w:space="0" w:color="auto"/>
        <w:right w:val="none" w:sz="0" w:space="0" w:color="auto"/>
      </w:divBdr>
    </w:div>
    <w:div w:id="315914235">
      <w:bodyDiv w:val="1"/>
      <w:marLeft w:val="0"/>
      <w:marRight w:val="0"/>
      <w:marTop w:val="0"/>
      <w:marBottom w:val="0"/>
      <w:divBdr>
        <w:top w:val="none" w:sz="0" w:space="0" w:color="auto"/>
        <w:left w:val="none" w:sz="0" w:space="0" w:color="auto"/>
        <w:bottom w:val="none" w:sz="0" w:space="0" w:color="auto"/>
        <w:right w:val="none" w:sz="0" w:space="0" w:color="auto"/>
      </w:divBdr>
    </w:div>
    <w:div w:id="316418039">
      <w:bodyDiv w:val="1"/>
      <w:marLeft w:val="0"/>
      <w:marRight w:val="0"/>
      <w:marTop w:val="0"/>
      <w:marBottom w:val="0"/>
      <w:divBdr>
        <w:top w:val="none" w:sz="0" w:space="0" w:color="auto"/>
        <w:left w:val="none" w:sz="0" w:space="0" w:color="auto"/>
        <w:bottom w:val="none" w:sz="0" w:space="0" w:color="auto"/>
        <w:right w:val="none" w:sz="0" w:space="0" w:color="auto"/>
      </w:divBdr>
    </w:div>
    <w:div w:id="318116303">
      <w:bodyDiv w:val="1"/>
      <w:marLeft w:val="0"/>
      <w:marRight w:val="0"/>
      <w:marTop w:val="0"/>
      <w:marBottom w:val="0"/>
      <w:divBdr>
        <w:top w:val="none" w:sz="0" w:space="0" w:color="auto"/>
        <w:left w:val="none" w:sz="0" w:space="0" w:color="auto"/>
        <w:bottom w:val="none" w:sz="0" w:space="0" w:color="auto"/>
        <w:right w:val="none" w:sz="0" w:space="0" w:color="auto"/>
      </w:divBdr>
    </w:div>
    <w:div w:id="318194540">
      <w:bodyDiv w:val="1"/>
      <w:marLeft w:val="0"/>
      <w:marRight w:val="0"/>
      <w:marTop w:val="0"/>
      <w:marBottom w:val="0"/>
      <w:divBdr>
        <w:top w:val="none" w:sz="0" w:space="0" w:color="auto"/>
        <w:left w:val="none" w:sz="0" w:space="0" w:color="auto"/>
        <w:bottom w:val="none" w:sz="0" w:space="0" w:color="auto"/>
        <w:right w:val="none" w:sz="0" w:space="0" w:color="auto"/>
      </w:divBdr>
    </w:div>
    <w:div w:id="318388012">
      <w:bodyDiv w:val="1"/>
      <w:marLeft w:val="0"/>
      <w:marRight w:val="0"/>
      <w:marTop w:val="0"/>
      <w:marBottom w:val="0"/>
      <w:divBdr>
        <w:top w:val="none" w:sz="0" w:space="0" w:color="auto"/>
        <w:left w:val="none" w:sz="0" w:space="0" w:color="auto"/>
        <w:bottom w:val="none" w:sz="0" w:space="0" w:color="auto"/>
        <w:right w:val="none" w:sz="0" w:space="0" w:color="auto"/>
      </w:divBdr>
    </w:div>
    <w:div w:id="318509881">
      <w:bodyDiv w:val="1"/>
      <w:marLeft w:val="0"/>
      <w:marRight w:val="0"/>
      <w:marTop w:val="0"/>
      <w:marBottom w:val="0"/>
      <w:divBdr>
        <w:top w:val="none" w:sz="0" w:space="0" w:color="auto"/>
        <w:left w:val="none" w:sz="0" w:space="0" w:color="auto"/>
        <w:bottom w:val="none" w:sz="0" w:space="0" w:color="auto"/>
        <w:right w:val="none" w:sz="0" w:space="0" w:color="auto"/>
      </w:divBdr>
    </w:div>
    <w:div w:id="318927854">
      <w:bodyDiv w:val="1"/>
      <w:marLeft w:val="0"/>
      <w:marRight w:val="0"/>
      <w:marTop w:val="0"/>
      <w:marBottom w:val="0"/>
      <w:divBdr>
        <w:top w:val="none" w:sz="0" w:space="0" w:color="auto"/>
        <w:left w:val="none" w:sz="0" w:space="0" w:color="auto"/>
        <w:bottom w:val="none" w:sz="0" w:space="0" w:color="auto"/>
        <w:right w:val="none" w:sz="0" w:space="0" w:color="auto"/>
      </w:divBdr>
    </w:div>
    <w:div w:id="320353521">
      <w:bodyDiv w:val="1"/>
      <w:marLeft w:val="0"/>
      <w:marRight w:val="0"/>
      <w:marTop w:val="0"/>
      <w:marBottom w:val="0"/>
      <w:divBdr>
        <w:top w:val="none" w:sz="0" w:space="0" w:color="auto"/>
        <w:left w:val="none" w:sz="0" w:space="0" w:color="auto"/>
        <w:bottom w:val="none" w:sz="0" w:space="0" w:color="auto"/>
        <w:right w:val="none" w:sz="0" w:space="0" w:color="auto"/>
      </w:divBdr>
    </w:div>
    <w:div w:id="320502803">
      <w:bodyDiv w:val="1"/>
      <w:marLeft w:val="0"/>
      <w:marRight w:val="0"/>
      <w:marTop w:val="0"/>
      <w:marBottom w:val="0"/>
      <w:divBdr>
        <w:top w:val="none" w:sz="0" w:space="0" w:color="auto"/>
        <w:left w:val="none" w:sz="0" w:space="0" w:color="auto"/>
        <w:bottom w:val="none" w:sz="0" w:space="0" w:color="auto"/>
        <w:right w:val="none" w:sz="0" w:space="0" w:color="auto"/>
      </w:divBdr>
    </w:div>
    <w:div w:id="320543737">
      <w:bodyDiv w:val="1"/>
      <w:marLeft w:val="0"/>
      <w:marRight w:val="0"/>
      <w:marTop w:val="0"/>
      <w:marBottom w:val="0"/>
      <w:divBdr>
        <w:top w:val="none" w:sz="0" w:space="0" w:color="auto"/>
        <w:left w:val="none" w:sz="0" w:space="0" w:color="auto"/>
        <w:bottom w:val="none" w:sz="0" w:space="0" w:color="auto"/>
        <w:right w:val="none" w:sz="0" w:space="0" w:color="auto"/>
      </w:divBdr>
    </w:div>
    <w:div w:id="320892762">
      <w:bodyDiv w:val="1"/>
      <w:marLeft w:val="0"/>
      <w:marRight w:val="0"/>
      <w:marTop w:val="0"/>
      <w:marBottom w:val="0"/>
      <w:divBdr>
        <w:top w:val="none" w:sz="0" w:space="0" w:color="auto"/>
        <w:left w:val="none" w:sz="0" w:space="0" w:color="auto"/>
        <w:bottom w:val="none" w:sz="0" w:space="0" w:color="auto"/>
        <w:right w:val="none" w:sz="0" w:space="0" w:color="auto"/>
      </w:divBdr>
    </w:div>
    <w:div w:id="321087452">
      <w:bodyDiv w:val="1"/>
      <w:marLeft w:val="0"/>
      <w:marRight w:val="0"/>
      <w:marTop w:val="0"/>
      <w:marBottom w:val="0"/>
      <w:divBdr>
        <w:top w:val="none" w:sz="0" w:space="0" w:color="auto"/>
        <w:left w:val="none" w:sz="0" w:space="0" w:color="auto"/>
        <w:bottom w:val="none" w:sz="0" w:space="0" w:color="auto"/>
        <w:right w:val="none" w:sz="0" w:space="0" w:color="auto"/>
      </w:divBdr>
    </w:div>
    <w:div w:id="322437277">
      <w:bodyDiv w:val="1"/>
      <w:marLeft w:val="0"/>
      <w:marRight w:val="0"/>
      <w:marTop w:val="0"/>
      <w:marBottom w:val="0"/>
      <w:divBdr>
        <w:top w:val="none" w:sz="0" w:space="0" w:color="auto"/>
        <w:left w:val="none" w:sz="0" w:space="0" w:color="auto"/>
        <w:bottom w:val="none" w:sz="0" w:space="0" w:color="auto"/>
        <w:right w:val="none" w:sz="0" w:space="0" w:color="auto"/>
      </w:divBdr>
    </w:div>
    <w:div w:id="323050111">
      <w:bodyDiv w:val="1"/>
      <w:marLeft w:val="0"/>
      <w:marRight w:val="0"/>
      <w:marTop w:val="0"/>
      <w:marBottom w:val="0"/>
      <w:divBdr>
        <w:top w:val="none" w:sz="0" w:space="0" w:color="auto"/>
        <w:left w:val="none" w:sz="0" w:space="0" w:color="auto"/>
        <w:bottom w:val="none" w:sz="0" w:space="0" w:color="auto"/>
        <w:right w:val="none" w:sz="0" w:space="0" w:color="auto"/>
      </w:divBdr>
    </w:div>
    <w:div w:id="323096855">
      <w:bodyDiv w:val="1"/>
      <w:marLeft w:val="0"/>
      <w:marRight w:val="0"/>
      <w:marTop w:val="0"/>
      <w:marBottom w:val="0"/>
      <w:divBdr>
        <w:top w:val="none" w:sz="0" w:space="0" w:color="auto"/>
        <w:left w:val="none" w:sz="0" w:space="0" w:color="auto"/>
        <w:bottom w:val="none" w:sz="0" w:space="0" w:color="auto"/>
        <w:right w:val="none" w:sz="0" w:space="0" w:color="auto"/>
      </w:divBdr>
    </w:div>
    <w:div w:id="323168029">
      <w:bodyDiv w:val="1"/>
      <w:marLeft w:val="0"/>
      <w:marRight w:val="0"/>
      <w:marTop w:val="0"/>
      <w:marBottom w:val="0"/>
      <w:divBdr>
        <w:top w:val="none" w:sz="0" w:space="0" w:color="auto"/>
        <w:left w:val="none" w:sz="0" w:space="0" w:color="auto"/>
        <w:bottom w:val="none" w:sz="0" w:space="0" w:color="auto"/>
        <w:right w:val="none" w:sz="0" w:space="0" w:color="auto"/>
      </w:divBdr>
    </w:div>
    <w:div w:id="323708345">
      <w:bodyDiv w:val="1"/>
      <w:marLeft w:val="0"/>
      <w:marRight w:val="0"/>
      <w:marTop w:val="0"/>
      <w:marBottom w:val="0"/>
      <w:divBdr>
        <w:top w:val="none" w:sz="0" w:space="0" w:color="auto"/>
        <w:left w:val="none" w:sz="0" w:space="0" w:color="auto"/>
        <w:bottom w:val="none" w:sz="0" w:space="0" w:color="auto"/>
        <w:right w:val="none" w:sz="0" w:space="0" w:color="auto"/>
      </w:divBdr>
    </w:div>
    <w:div w:id="324479015">
      <w:bodyDiv w:val="1"/>
      <w:marLeft w:val="0"/>
      <w:marRight w:val="0"/>
      <w:marTop w:val="0"/>
      <w:marBottom w:val="0"/>
      <w:divBdr>
        <w:top w:val="none" w:sz="0" w:space="0" w:color="auto"/>
        <w:left w:val="none" w:sz="0" w:space="0" w:color="auto"/>
        <w:bottom w:val="none" w:sz="0" w:space="0" w:color="auto"/>
        <w:right w:val="none" w:sz="0" w:space="0" w:color="auto"/>
      </w:divBdr>
    </w:div>
    <w:div w:id="324481494">
      <w:bodyDiv w:val="1"/>
      <w:marLeft w:val="0"/>
      <w:marRight w:val="0"/>
      <w:marTop w:val="0"/>
      <w:marBottom w:val="0"/>
      <w:divBdr>
        <w:top w:val="none" w:sz="0" w:space="0" w:color="auto"/>
        <w:left w:val="none" w:sz="0" w:space="0" w:color="auto"/>
        <w:bottom w:val="none" w:sz="0" w:space="0" w:color="auto"/>
        <w:right w:val="none" w:sz="0" w:space="0" w:color="auto"/>
      </w:divBdr>
    </w:div>
    <w:div w:id="324866176">
      <w:bodyDiv w:val="1"/>
      <w:marLeft w:val="0"/>
      <w:marRight w:val="0"/>
      <w:marTop w:val="0"/>
      <w:marBottom w:val="0"/>
      <w:divBdr>
        <w:top w:val="none" w:sz="0" w:space="0" w:color="auto"/>
        <w:left w:val="none" w:sz="0" w:space="0" w:color="auto"/>
        <w:bottom w:val="none" w:sz="0" w:space="0" w:color="auto"/>
        <w:right w:val="none" w:sz="0" w:space="0" w:color="auto"/>
      </w:divBdr>
    </w:div>
    <w:div w:id="325018414">
      <w:bodyDiv w:val="1"/>
      <w:marLeft w:val="0"/>
      <w:marRight w:val="0"/>
      <w:marTop w:val="0"/>
      <w:marBottom w:val="0"/>
      <w:divBdr>
        <w:top w:val="none" w:sz="0" w:space="0" w:color="auto"/>
        <w:left w:val="none" w:sz="0" w:space="0" w:color="auto"/>
        <w:bottom w:val="none" w:sz="0" w:space="0" w:color="auto"/>
        <w:right w:val="none" w:sz="0" w:space="0" w:color="auto"/>
      </w:divBdr>
    </w:div>
    <w:div w:id="325670165">
      <w:bodyDiv w:val="1"/>
      <w:marLeft w:val="0"/>
      <w:marRight w:val="0"/>
      <w:marTop w:val="0"/>
      <w:marBottom w:val="0"/>
      <w:divBdr>
        <w:top w:val="none" w:sz="0" w:space="0" w:color="auto"/>
        <w:left w:val="none" w:sz="0" w:space="0" w:color="auto"/>
        <w:bottom w:val="none" w:sz="0" w:space="0" w:color="auto"/>
        <w:right w:val="none" w:sz="0" w:space="0" w:color="auto"/>
      </w:divBdr>
    </w:div>
    <w:div w:id="325672912">
      <w:bodyDiv w:val="1"/>
      <w:marLeft w:val="0"/>
      <w:marRight w:val="0"/>
      <w:marTop w:val="0"/>
      <w:marBottom w:val="0"/>
      <w:divBdr>
        <w:top w:val="none" w:sz="0" w:space="0" w:color="auto"/>
        <w:left w:val="none" w:sz="0" w:space="0" w:color="auto"/>
        <w:bottom w:val="none" w:sz="0" w:space="0" w:color="auto"/>
        <w:right w:val="none" w:sz="0" w:space="0" w:color="auto"/>
      </w:divBdr>
    </w:div>
    <w:div w:id="327484901">
      <w:bodyDiv w:val="1"/>
      <w:marLeft w:val="0"/>
      <w:marRight w:val="0"/>
      <w:marTop w:val="0"/>
      <w:marBottom w:val="0"/>
      <w:divBdr>
        <w:top w:val="none" w:sz="0" w:space="0" w:color="auto"/>
        <w:left w:val="none" w:sz="0" w:space="0" w:color="auto"/>
        <w:bottom w:val="none" w:sz="0" w:space="0" w:color="auto"/>
        <w:right w:val="none" w:sz="0" w:space="0" w:color="auto"/>
      </w:divBdr>
    </w:div>
    <w:div w:id="328295559">
      <w:bodyDiv w:val="1"/>
      <w:marLeft w:val="0"/>
      <w:marRight w:val="0"/>
      <w:marTop w:val="0"/>
      <w:marBottom w:val="0"/>
      <w:divBdr>
        <w:top w:val="none" w:sz="0" w:space="0" w:color="auto"/>
        <w:left w:val="none" w:sz="0" w:space="0" w:color="auto"/>
        <w:bottom w:val="none" w:sz="0" w:space="0" w:color="auto"/>
        <w:right w:val="none" w:sz="0" w:space="0" w:color="auto"/>
      </w:divBdr>
    </w:div>
    <w:div w:id="328412754">
      <w:bodyDiv w:val="1"/>
      <w:marLeft w:val="0"/>
      <w:marRight w:val="0"/>
      <w:marTop w:val="0"/>
      <w:marBottom w:val="0"/>
      <w:divBdr>
        <w:top w:val="none" w:sz="0" w:space="0" w:color="auto"/>
        <w:left w:val="none" w:sz="0" w:space="0" w:color="auto"/>
        <w:bottom w:val="none" w:sz="0" w:space="0" w:color="auto"/>
        <w:right w:val="none" w:sz="0" w:space="0" w:color="auto"/>
      </w:divBdr>
    </w:div>
    <w:div w:id="328867529">
      <w:bodyDiv w:val="1"/>
      <w:marLeft w:val="0"/>
      <w:marRight w:val="0"/>
      <w:marTop w:val="0"/>
      <w:marBottom w:val="0"/>
      <w:divBdr>
        <w:top w:val="none" w:sz="0" w:space="0" w:color="auto"/>
        <w:left w:val="none" w:sz="0" w:space="0" w:color="auto"/>
        <w:bottom w:val="none" w:sz="0" w:space="0" w:color="auto"/>
        <w:right w:val="none" w:sz="0" w:space="0" w:color="auto"/>
      </w:divBdr>
    </w:div>
    <w:div w:id="330256814">
      <w:bodyDiv w:val="1"/>
      <w:marLeft w:val="0"/>
      <w:marRight w:val="0"/>
      <w:marTop w:val="0"/>
      <w:marBottom w:val="0"/>
      <w:divBdr>
        <w:top w:val="none" w:sz="0" w:space="0" w:color="auto"/>
        <w:left w:val="none" w:sz="0" w:space="0" w:color="auto"/>
        <w:bottom w:val="none" w:sz="0" w:space="0" w:color="auto"/>
        <w:right w:val="none" w:sz="0" w:space="0" w:color="auto"/>
      </w:divBdr>
    </w:div>
    <w:div w:id="330378047">
      <w:bodyDiv w:val="1"/>
      <w:marLeft w:val="0"/>
      <w:marRight w:val="0"/>
      <w:marTop w:val="0"/>
      <w:marBottom w:val="0"/>
      <w:divBdr>
        <w:top w:val="none" w:sz="0" w:space="0" w:color="auto"/>
        <w:left w:val="none" w:sz="0" w:space="0" w:color="auto"/>
        <w:bottom w:val="none" w:sz="0" w:space="0" w:color="auto"/>
        <w:right w:val="none" w:sz="0" w:space="0" w:color="auto"/>
      </w:divBdr>
    </w:div>
    <w:div w:id="330716417">
      <w:bodyDiv w:val="1"/>
      <w:marLeft w:val="0"/>
      <w:marRight w:val="0"/>
      <w:marTop w:val="0"/>
      <w:marBottom w:val="0"/>
      <w:divBdr>
        <w:top w:val="none" w:sz="0" w:space="0" w:color="auto"/>
        <w:left w:val="none" w:sz="0" w:space="0" w:color="auto"/>
        <w:bottom w:val="none" w:sz="0" w:space="0" w:color="auto"/>
        <w:right w:val="none" w:sz="0" w:space="0" w:color="auto"/>
      </w:divBdr>
    </w:div>
    <w:div w:id="330720739">
      <w:bodyDiv w:val="1"/>
      <w:marLeft w:val="0"/>
      <w:marRight w:val="0"/>
      <w:marTop w:val="0"/>
      <w:marBottom w:val="0"/>
      <w:divBdr>
        <w:top w:val="none" w:sz="0" w:space="0" w:color="auto"/>
        <w:left w:val="none" w:sz="0" w:space="0" w:color="auto"/>
        <w:bottom w:val="none" w:sz="0" w:space="0" w:color="auto"/>
        <w:right w:val="none" w:sz="0" w:space="0" w:color="auto"/>
      </w:divBdr>
    </w:div>
    <w:div w:id="330908819">
      <w:bodyDiv w:val="1"/>
      <w:marLeft w:val="0"/>
      <w:marRight w:val="0"/>
      <w:marTop w:val="0"/>
      <w:marBottom w:val="0"/>
      <w:divBdr>
        <w:top w:val="none" w:sz="0" w:space="0" w:color="auto"/>
        <w:left w:val="none" w:sz="0" w:space="0" w:color="auto"/>
        <w:bottom w:val="none" w:sz="0" w:space="0" w:color="auto"/>
        <w:right w:val="none" w:sz="0" w:space="0" w:color="auto"/>
      </w:divBdr>
    </w:div>
    <w:div w:id="331028579">
      <w:bodyDiv w:val="1"/>
      <w:marLeft w:val="0"/>
      <w:marRight w:val="0"/>
      <w:marTop w:val="0"/>
      <w:marBottom w:val="0"/>
      <w:divBdr>
        <w:top w:val="none" w:sz="0" w:space="0" w:color="auto"/>
        <w:left w:val="none" w:sz="0" w:space="0" w:color="auto"/>
        <w:bottom w:val="none" w:sz="0" w:space="0" w:color="auto"/>
        <w:right w:val="none" w:sz="0" w:space="0" w:color="auto"/>
      </w:divBdr>
    </w:div>
    <w:div w:id="331185603">
      <w:bodyDiv w:val="1"/>
      <w:marLeft w:val="0"/>
      <w:marRight w:val="0"/>
      <w:marTop w:val="0"/>
      <w:marBottom w:val="0"/>
      <w:divBdr>
        <w:top w:val="none" w:sz="0" w:space="0" w:color="auto"/>
        <w:left w:val="none" w:sz="0" w:space="0" w:color="auto"/>
        <w:bottom w:val="none" w:sz="0" w:space="0" w:color="auto"/>
        <w:right w:val="none" w:sz="0" w:space="0" w:color="auto"/>
      </w:divBdr>
    </w:div>
    <w:div w:id="331445622">
      <w:bodyDiv w:val="1"/>
      <w:marLeft w:val="0"/>
      <w:marRight w:val="0"/>
      <w:marTop w:val="0"/>
      <w:marBottom w:val="0"/>
      <w:divBdr>
        <w:top w:val="none" w:sz="0" w:space="0" w:color="auto"/>
        <w:left w:val="none" w:sz="0" w:space="0" w:color="auto"/>
        <w:bottom w:val="none" w:sz="0" w:space="0" w:color="auto"/>
        <w:right w:val="none" w:sz="0" w:space="0" w:color="auto"/>
      </w:divBdr>
    </w:div>
    <w:div w:id="331644828">
      <w:bodyDiv w:val="1"/>
      <w:marLeft w:val="0"/>
      <w:marRight w:val="0"/>
      <w:marTop w:val="0"/>
      <w:marBottom w:val="0"/>
      <w:divBdr>
        <w:top w:val="none" w:sz="0" w:space="0" w:color="auto"/>
        <w:left w:val="none" w:sz="0" w:space="0" w:color="auto"/>
        <w:bottom w:val="none" w:sz="0" w:space="0" w:color="auto"/>
        <w:right w:val="none" w:sz="0" w:space="0" w:color="auto"/>
      </w:divBdr>
    </w:div>
    <w:div w:id="332294234">
      <w:bodyDiv w:val="1"/>
      <w:marLeft w:val="0"/>
      <w:marRight w:val="0"/>
      <w:marTop w:val="0"/>
      <w:marBottom w:val="0"/>
      <w:divBdr>
        <w:top w:val="none" w:sz="0" w:space="0" w:color="auto"/>
        <w:left w:val="none" w:sz="0" w:space="0" w:color="auto"/>
        <w:bottom w:val="none" w:sz="0" w:space="0" w:color="auto"/>
        <w:right w:val="none" w:sz="0" w:space="0" w:color="auto"/>
      </w:divBdr>
    </w:div>
    <w:div w:id="332530844">
      <w:bodyDiv w:val="1"/>
      <w:marLeft w:val="0"/>
      <w:marRight w:val="0"/>
      <w:marTop w:val="0"/>
      <w:marBottom w:val="0"/>
      <w:divBdr>
        <w:top w:val="none" w:sz="0" w:space="0" w:color="auto"/>
        <w:left w:val="none" w:sz="0" w:space="0" w:color="auto"/>
        <w:bottom w:val="none" w:sz="0" w:space="0" w:color="auto"/>
        <w:right w:val="none" w:sz="0" w:space="0" w:color="auto"/>
      </w:divBdr>
    </w:div>
    <w:div w:id="332924060">
      <w:bodyDiv w:val="1"/>
      <w:marLeft w:val="0"/>
      <w:marRight w:val="0"/>
      <w:marTop w:val="0"/>
      <w:marBottom w:val="0"/>
      <w:divBdr>
        <w:top w:val="none" w:sz="0" w:space="0" w:color="auto"/>
        <w:left w:val="none" w:sz="0" w:space="0" w:color="auto"/>
        <w:bottom w:val="none" w:sz="0" w:space="0" w:color="auto"/>
        <w:right w:val="none" w:sz="0" w:space="0" w:color="auto"/>
      </w:divBdr>
    </w:div>
    <w:div w:id="332992581">
      <w:bodyDiv w:val="1"/>
      <w:marLeft w:val="0"/>
      <w:marRight w:val="0"/>
      <w:marTop w:val="0"/>
      <w:marBottom w:val="0"/>
      <w:divBdr>
        <w:top w:val="none" w:sz="0" w:space="0" w:color="auto"/>
        <w:left w:val="none" w:sz="0" w:space="0" w:color="auto"/>
        <w:bottom w:val="none" w:sz="0" w:space="0" w:color="auto"/>
        <w:right w:val="none" w:sz="0" w:space="0" w:color="auto"/>
      </w:divBdr>
    </w:div>
    <w:div w:id="332999128">
      <w:bodyDiv w:val="1"/>
      <w:marLeft w:val="0"/>
      <w:marRight w:val="0"/>
      <w:marTop w:val="0"/>
      <w:marBottom w:val="0"/>
      <w:divBdr>
        <w:top w:val="none" w:sz="0" w:space="0" w:color="auto"/>
        <w:left w:val="none" w:sz="0" w:space="0" w:color="auto"/>
        <w:bottom w:val="none" w:sz="0" w:space="0" w:color="auto"/>
        <w:right w:val="none" w:sz="0" w:space="0" w:color="auto"/>
      </w:divBdr>
    </w:div>
    <w:div w:id="333070291">
      <w:bodyDiv w:val="1"/>
      <w:marLeft w:val="0"/>
      <w:marRight w:val="0"/>
      <w:marTop w:val="0"/>
      <w:marBottom w:val="0"/>
      <w:divBdr>
        <w:top w:val="none" w:sz="0" w:space="0" w:color="auto"/>
        <w:left w:val="none" w:sz="0" w:space="0" w:color="auto"/>
        <w:bottom w:val="none" w:sz="0" w:space="0" w:color="auto"/>
        <w:right w:val="none" w:sz="0" w:space="0" w:color="auto"/>
      </w:divBdr>
    </w:div>
    <w:div w:id="334384509">
      <w:bodyDiv w:val="1"/>
      <w:marLeft w:val="0"/>
      <w:marRight w:val="0"/>
      <w:marTop w:val="0"/>
      <w:marBottom w:val="0"/>
      <w:divBdr>
        <w:top w:val="none" w:sz="0" w:space="0" w:color="auto"/>
        <w:left w:val="none" w:sz="0" w:space="0" w:color="auto"/>
        <w:bottom w:val="none" w:sz="0" w:space="0" w:color="auto"/>
        <w:right w:val="none" w:sz="0" w:space="0" w:color="auto"/>
      </w:divBdr>
    </w:div>
    <w:div w:id="336538959">
      <w:bodyDiv w:val="1"/>
      <w:marLeft w:val="0"/>
      <w:marRight w:val="0"/>
      <w:marTop w:val="0"/>
      <w:marBottom w:val="0"/>
      <w:divBdr>
        <w:top w:val="none" w:sz="0" w:space="0" w:color="auto"/>
        <w:left w:val="none" w:sz="0" w:space="0" w:color="auto"/>
        <w:bottom w:val="none" w:sz="0" w:space="0" w:color="auto"/>
        <w:right w:val="none" w:sz="0" w:space="0" w:color="auto"/>
      </w:divBdr>
    </w:div>
    <w:div w:id="336736406">
      <w:bodyDiv w:val="1"/>
      <w:marLeft w:val="0"/>
      <w:marRight w:val="0"/>
      <w:marTop w:val="0"/>
      <w:marBottom w:val="0"/>
      <w:divBdr>
        <w:top w:val="none" w:sz="0" w:space="0" w:color="auto"/>
        <w:left w:val="none" w:sz="0" w:space="0" w:color="auto"/>
        <w:bottom w:val="none" w:sz="0" w:space="0" w:color="auto"/>
        <w:right w:val="none" w:sz="0" w:space="0" w:color="auto"/>
      </w:divBdr>
    </w:div>
    <w:div w:id="337268757">
      <w:bodyDiv w:val="1"/>
      <w:marLeft w:val="0"/>
      <w:marRight w:val="0"/>
      <w:marTop w:val="0"/>
      <w:marBottom w:val="0"/>
      <w:divBdr>
        <w:top w:val="none" w:sz="0" w:space="0" w:color="auto"/>
        <w:left w:val="none" w:sz="0" w:space="0" w:color="auto"/>
        <w:bottom w:val="none" w:sz="0" w:space="0" w:color="auto"/>
        <w:right w:val="none" w:sz="0" w:space="0" w:color="auto"/>
      </w:divBdr>
    </w:div>
    <w:div w:id="337314759">
      <w:bodyDiv w:val="1"/>
      <w:marLeft w:val="0"/>
      <w:marRight w:val="0"/>
      <w:marTop w:val="0"/>
      <w:marBottom w:val="0"/>
      <w:divBdr>
        <w:top w:val="none" w:sz="0" w:space="0" w:color="auto"/>
        <w:left w:val="none" w:sz="0" w:space="0" w:color="auto"/>
        <w:bottom w:val="none" w:sz="0" w:space="0" w:color="auto"/>
        <w:right w:val="none" w:sz="0" w:space="0" w:color="auto"/>
      </w:divBdr>
    </w:div>
    <w:div w:id="338234587">
      <w:bodyDiv w:val="1"/>
      <w:marLeft w:val="0"/>
      <w:marRight w:val="0"/>
      <w:marTop w:val="0"/>
      <w:marBottom w:val="0"/>
      <w:divBdr>
        <w:top w:val="none" w:sz="0" w:space="0" w:color="auto"/>
        <w:left w:val="none" w:sz="0" w:space="0" w:color="auto"/>
        <w:bottom w:val="none" w:sz="0" w:space="0" w:color="auto"/>
        <w:right w:val="none" w:sz="0" w:space="0" w:color="auto"/>
      </w:divBdr>
    </w:div>
    <w:div w:id="338655972">
      <w:bodyDiv w:val="1"/>
      <w:marLeft w:val="0"/>
      <w:marRight w:val="0"/>
      <w:marTop w:val="0"/>
      <w:marBottom w:val="0"/>
      <w:divBdr>
        <w:top w:val="none" w:sz="0" w:space="0" w:color="auto"/>
        <w:left w:val="none" w:sz="0" w:space="0" w:color="auto"/>
        <w:bottom w:val="none" w:sz="0" w:space="0" w:color="auto"/>
        <w:right w:val="none" w:sz="0" w:space="0" w:color="auto"/>
      </w:divBdr>
    </w:div>
    <w:div w:id="340476331">
      <w:bodyDiv w:val="1"/>
      <w:marLeft w:val="0"/>
      <w:marRight w:val="0"/>
      <w:marTop w:val="0"/>
      <w:marBottom w:val="0"/>
      <w:divBdr>
        <w:top w:val="none" w:sz="0" w:space="0" w:color="auto"/>
        <w:left w:val="none" w:sz="0" w:space="0" w:color="auto"/>
        <w:bottom w:val="none" w:sz="0" w:space="0" w:color="auto"/>
        <w:right w:val="none" w:sz="0" w:space="0" w:color="auto"/>
      </w:divBdr>
    </w:div>
    <w:div w:id="340552598">
      <w:bodyDiv w:val="1"/>
      <w:marLeft w:val="0"/>
      <w:marRight w:val="0"/>
      <w:marTop w:val="0"/>
      <w:marBottom w:val="0"/>
      <w:divBdr>
        <w:top w:val="none" w:sz="0" w:space="0" w:color="auto"/>
        <w:left w:val="none" w:sz="0" w:space="0" w:color="auto"/>
        <w:bottom w:val="none" w:sz="0" w:space="0" w:color="auto"/>
        <w:right w:val="none" w:sz="0" w:space="0" w:color="auto"/>
      </w:divBdr>
    </w:div>
    <w:div w:id="340813823">
      <w:bodyDiv w:val="1"/>
      <w:marLeft w:val="0"/>
      <w:marRight w:val="0"/>
      <w:marTop w:val="0"/>
      <w:marBottom w:val="0"/>
      <w:divBdr>
        <w:top w:val="none" w:sz="0" w:space="0" w:color="auto"/>
        <w:left w:val="none" w:sz="0" w:space="0" w:color="auto"/>
        <w:bottom w:val="none" w:sz="0" w:space="0" w:color="auto"/>
        <w:right w:val="none" w:sz="0" w:space="0" w:color="auto"/>
      </w:divBdr>
    </w:div>
    <w:div w:id="342704196">
      <w:bodyDiv w:val="1"/>
      <w:marLeft w:val="0"/>
      <w:marRight w:val="0"/>
      <w:marTop w:val="0"/>
      <w:marBottom w:val="0"/>
      <w:divBdr>
        <w:top w:val="none" w:sz="0" w:space="0" w:color="auto"/>
        <w:left w:val="none" w:sz="0" w:space="0" w:color="auto"/>
        <w:bottom w:val="none" w:sz="0" w:space="0" w:color="auto"/>
        <w:right w:val="none" w:sz="0" w:space="0" w:color="auto"/>
      </w:divBdr>
    </w:div>
    <w:div w:id="343941585">
      <w:bodyDiv w:val="1"/>
      <w:marLeft w:val="0"/>
      <w:marRight w:val="0"/>
      <w:marTop w:val="0"/>
      <w:marBottom w:val="0"/>
      <w:divBdr>
        <w:top w:val="none" w:sz="0" w:space="0" w:color="auto"/>
        <w:left w:val="none" w:sz="0" w:space="0" w:color="auto"/>
        <w:bottom w:val="none" w:sz="0" w:space="0" w:color="auto"/>
        <w:right w:val="none" w:sz="0" w:space="0" w:color="auto"/>
      </w:divBdr>
    </w:div>
    <w:div w:id="344595781">
      <w:bodyDiv w:val="1"/>
      <w:marLeft w:val="0"/>
      <w:marRight w:val="0"/>
      <w:marTop w:val="0"/>
      <w:marBottom w:val="0"/>
      <w:divBdr>
        <w:top w:val="none" w:sz="0" w:space="0" w:color="auto"/>
        <w:left w:val="none" w:sz="0" w:space="0" w:color="auto"/>
        <w:bottom w:val="none" w:sz="0" w:space="0" w:color="auto"/>
        <w:right w:val="none" w:sz="0" w:space="0" w:color="auto"/>
      </w:divBdr>
    </w:div>
    <w:div w:id="344870753">
      <w:bodyDiv w:val="1"/>
      <w:marLeft w:val="0"/>
      <w:marRight w:val="0"/>
      <w:marTop w:val="0"/>
      <w:marBottom w:val="0"/>
      <w:divBdr>
        <w:top w:val="none" w:sz="0" w:space="0" w:color="auto"/>
        <w:left w:val="none" w:sz="0" w:space="0" w:color="auto"/>
        <w:bottom w:val="none" w:sz="0" w:space="0" w:color="auto"/>
        <w:right w:val="none" w:sz="0" w:space="0" w:color="auto"/>
      </w:divBdr>
    </w:div>
    <w:div w:id="345375281">
      <w:bodyDiv w:val="1"/>
      <w:marLeft w:val="0"/>
      <w:marRight w:val="0"/>
      <w:marTop w:val="0"/>
      <w:marBottom w:val="0"/>
      <w:divBdr>
        <w:top w:val="none" w:sz="0" w:space="0" w:color="auto"/>
        <w:left w:val="none" w:sz="0" w:space="0" w:color="auto"/>
        <w:bottom w:val="none" w:sz="0" w:space="0" w:color="auto"/>
        <w:right w:val="none" w:sz="0" w:space="0" w:color="auto"/>
      </w:divBdr>
    </w:div>
    <w:div w:id="346714768">
      <w:bodyDiv w:val="1"/>
      <w:marLeft w:val="0"/>
      <w:marRight w:val="0"/>
      <w:marTop w:val="0"/>
      <w:marBottom w:val="0"/>
      <w:divBdr>
        <w:top w:val="none" w:sz="0" w:space="0" w:color="auto"/>
        <w:left w:val="none" w:sz="0" w:space="0" w:color="auto"/>
        <w:bottom w:val="none" w:sz="0" w:space="0" w:color="auto"/>
        <w:right w:val="none" w:sz="0" w:space="0" w:color="auto"/>
      </w:divBdr>
    </w:div>
    <w:div w:id="347947508">
      <w:bodyDiv w:val="1"/>
      <w:marLeft w:val="0"/>
      <w:marRight w:val="0"/>
      <w:marTop w:val="0"/>
      <w:marBottom w:val="0"/>
      <w:divBdr>
        <w:top w:val="none" w:sz="0" w:space="0" w:color="auto"/>
        <w:left w:val="none" w:sz="0" w:space="0" w:color="auto"/>
        <w:bottom w:val="none" w:sz="0" w:space="0" w:color="auto"/>
        <w:right w:val="none" w:sz="0" w:space="0" w:color="auto"/>
      </w:divBdr>
    </w:div>
    <w:div w:id="348337460">
      <w:bodyDiv w:val="1"/>
      <w:marLeft w:val="0"/>
      <w:marRight w:val="0"/>
      <w:marTop w:val="0"/>
      <w:marBottom w:val="0"/>
      <w:divBdr>
        <w:top w:val="none" w:sz="0" w:space="0" w:color="auto"/>
        <w:left w:val="none" w:sz="0" w:space="0" w:color="auto"/>
        <w:bottom w:val="none" w:sz="0" w:space="0" w:color="auto"/>
        <w:right w:val="none" w:sz="0" w:space="0" w:color="auto"/>
      </w:divBdr>
    </w:div>
    <w:div w:id="348800764">
      <w:bodyDiv w:val="1"/>
      <w:marLeft w:val="0"/>
      <w:marRight w:val="0"/>
      <w:marTop w:val="0"/>
      <w:marBottom w:val="0"/>
      <w:divBdr>
        <w:top w:val="none" w:sz="0" w:space="0" w:color="auto"/>
        <w:left w:val="none" w:sz="0" w:space="0" w:color="auto"/>
        <w:bottom w:val="none" w:sz="0" w:space="0" w:color="auto"/>
        <w:right w:val="none" w:sz="0" w:space="0" w:color="auto"/>
      </w:divBdr>
    </w:div>
    <w:div w:id="349184528">
      <w:bodyDiv w:val="1"/>
      <w:marLeft w:val="0"/>
      <w:marRight w:val="0"/>
      <w:marTop w:val="0"/>
      <w:marBottom w:val="0"/>
      <w:divBdr>
        <w:top w:val="none" w:sz="0" w:space="0" w:color="auto"/>
        <w:left w:val="none" w:sz="0" w:space="0" w:color="auto"/>
        <w:bottom w:val="none" w:sz="0" w:space="0" w:color="auto"/>
        <w:right w:val="none" w:sz="0" w:space="0" w:color="auto"/>
      </w:divBdr>
    </w:div>
    <w:div w:id="349836269">
      <w:bodyDiv w:val="1"/>
      <w:marLeft w:val="0"/>
      <w:marRight w:val="0"/>
      <w:marTop w:val="0"/>
      <w:marBottom w:val="0"/>
      <w:divBdr>
        <w:top w:val="none" w:sz="0" w:space="0" w:color="auto"/>
        <w:left w:val="none" w:sz="0" w:space="0" w:color="auto"/>
        <w:bottom w:val="none" w:sz="0" w:space="0" w:color="auto"/>
        <w:right w:val="none" w:sz="0" w:space="0" w:color="auto"/>
      </w:divBdr>
    </w:div>
    <w:div w:id="350184214">
      <w:bodyDiv w:val="1"/>
      <w:marLeft w:val="0"/>
      <w:marRight w:val="0"/>
      <w:marTop w:val="0"/>
      <w:marBottom w:val="0"/>
      <w:divBdr>
        <w:top w:val="none" w:sz="0" w:space="0" w:color="auto"/>
        <w:left w:val="none" w:sz="0" w:space="0" w:color="auto"/>
        <w:bottom w:val="none" w:sz="0" w:space="0" w:color="auto"/>
        <w:right w:val="none" w:sz="0" w:space="0" w:color="auto"/>
      </w:divBdr>
    </w:div>
    <w:div w:id="350453094">
      <w:bodyDiv w:val="1"/>
      <w:marLeft w:val="0"/>
      <w:marRight w:val="0"/>
      <w:marTop w:val="0"/>
      <w:marBottom w:val="0"/>
      <w:divBdr>
        <w:top w:val="none" w:sz="0" w:space="0" w:color="auto"/>
        <w:left w:val="none" w:sz="0" w:space="0" w:color="auto"/>
        <w:bottom w:val="none" w:sz="0" w:space="0" w:color="auto"/>
        <w:right w:val="none" w:sz="0" w:space="0" w:color="auto"/>
      </w:divBdr>
    </w:div>
    <w:div w:id="350575784">
      <w:bodyDiv w:val="1"/>
      <w:marLeft w:val="0"/>
      <w:marRight w:val="0"/>
      <w:marTop w:val="0"/>
      <w:marBottom w:val="0"/>
      <w:divBdr>
        <w:top w:val="none" w:sz="0" w:space="0" w:color="auto"/>
        <w:left w:val="none" w:sz="0" w:space="0" w:color="auto"/>
        <w:bottom w:val="none" w:sz="0" w:space="0" w:color="auto"/>
        <w:right w:val="none" w:sz="0" w:space="0" w:color="auto"/>
      </w:divBdr>
    </w:div>
    <w:div w:id="351566690">
      <w:bodyDiv w:val="1"/>
      <w:marLeft w:val="0"/>
      <w:marRight w:val="0"/>
      <w:marTop w:val="0"/>
      <w:marBottom w:val="0"/>
      <w:divBdr>
        <w:top w:val="none" w:sz="0" w:space="0" w:color="auto"/>
        <w:left w:val="none" w:sz="0" w:space="0" w:color="auto"/>
        <w:bottom w:val="none" w:sz="0" w:space="0" w:color="auto"/>
        <w:right w:val="none" w:sz="0" w:space="0" w:color="auto"/>
      </w:divBdr>
    </w:div>
    <w:div w:id="351877219">
      <w:bodyDiv w:val="1"/>
      <w:marLeft w:val="0"/>
      <w:marRight w:val="0"/>
      <w:marTop w:val="0"/>
      <w:marBottom w:val="0"/>
      <w:divBdr>
        <w:top w:val="none" w:sz="0" w:space="0" w:color="auto"/>
        <w:left w:val="none" w:sz="0" w:space="0" w:color="auto"/>
        <w:bottom w:val="none" w:sz="0" w:space="0" w:color="auto"/>
        <w:right w:val="none" w:sz="0" w:space="0" w:color="auto"/>
      </w:divBdr>
    </w:div>
    <w:div w:id="352465181">
      <w:bodyDiv w:val="1"/>
      <w:marLeft w:val="0"/>
      <w:marRight w:val="0"/>
      <w:marTop w:val="0"/>
      <w:marBottom w:val="0"/>
      <w:divBdr>
        <w:top w:val="none" w:sz="0" w:space="0" w:color="auto"/>
        <w:left w:val="none" w:sz="0" w:space="0" w:color="auto"/>
        <w:bottom w:val="none" w:sz="0" w:space="0" w:color="auto"/>
        <w:right w:val="none" w:sz="0" w:space="0" w:color="auto"/>
      </w:divBdr>
    </w:div>
    <w:div w:id="353583028">
      <w:bodyDiv w:val="1"/>
      <w:marLeft w:val="0"/>
      <w:marRight w:val="0"/>
      <w:marTop w:val="0"/>
      <w:marBottom w:val="0"/>
      <w:divBdr>
        <w:top w:val="none" w:sz="0" w:space="0" w:color="auto"/>
        <w:left w:val="none" w:sz="0" w:space="0" w:color="auto"/>
        <w:bottom w:val="none" w:sz="0" w:space="0" w:color="auto"/>
        <w:right w:val="none" w:sz="0" w:space="0" w:color="auto"/>
      </w:divBdr>
    </w:div>
    <w:div w:id="353846780">
      <w:bodyDiv w:val="1"/>
      <w:marLeft w:val="0"/>
      <w:marRight w:val="0"/>
      <w:marTop w:val="0"/>
      <w:marBottom w:val="0"/>
      <w:divBdr>
        <w:top w:val="none" w:sz="0" w:space="0" w:color="auto"/>
        <w:left w:val="none" w:sz="0" w:space="0" w:color="auto"/>
        <w:bottom w:val="none" w:sz="0" w:space="0" w:color="auto"/>
        <w:right w:val="none" w:sz="0" w:space="0" w:color="auto"/>
      </w:divBdr>
    </w:div>
    <w:div w:id="354039302">
      <w:bodyDiv w:val="1"/>
      <w:marLeft w:val="0"/>
      <w:marRight w:val="0"/>
      <w:marTop w:val="0"/>
      <w:marBottom w:val="0"/>
      <w:divBdr>
        <w:top w:val="none" w:sz="0" w:space="0" w:color="auto"/>
        <w:left w:val="none" w:sz="0" w:space="0" w:color="auto"/>
        <w:bottom w:val="none" w:sz="0" w:space="0" w:color="auto"/>
        <w:right w:val="none" w:sz="0" w:space="0" w:color="auto"/>
      </w:divBdr>
    </w:div>
    <w:div w:id="354841748">
      <w:bodyDiv w:val="1"/>
      <w:marLeft w:val="0"/>
      <w:marRight w:val="0"/>
      <w:marTop w:val="0"/>
      <w:marBottom w:val="0"/>
      <w:divBdr>
        <w:top w:val="none" w:sz="0" w:space="0" w:color="auto"/>
        <w:left w:val="none" w:sz="0" w:space="0" w:color="auto"/>
        <w:bottom w:val="none" w:sz="0" w:space="0" w:color="auto"/>
        <w:right w:val="none" w:sz="0" w:space="0" w:color="auto"/>
      </w:divBdr>
    </w:div>
    <w:div w:id="355080092">
      <w:bodyDiv w:val="1"/>
      <w:marLeft w:val="0"/>
      <w:marRight w:val="0"/>
      <w:marTop w:val="0"/>
      <w:marBottom w:val="0"/>
      <w:divBdr>
        <w:top w:val="none" w:sz="0" w:space="0" w:color="auto"/>
        <w:left w:val="none" w:sz="0" w:space="0" w:color="auto"/>
        <w:bottom w:val="none" w:sz="0" w:space="0" w:color="auto"/>
        <w:right w:val="none" w:sz="0" w:space="0" w:color="auto"/>
      </w:divBdr>
    </w:div>
    <w:div w:id="355085099">
      <w:bodyDiv w:val="1"/>
      <w:marLeft w:val="0"/>
      <w:marRight w:val="0"/>
      <w:marTop w:val="0"/>
      <w:marBottom w:val="0"/>
      <w:divBdr>
        <w:top w:val="none" w:sz="0" w:space="0" w:color="auto"/>
        <w:left w:val="none" w:sz="0" w:space="0" w:color="auto"/>
        <w:bottom w:val="none" w:sz="0" w:space="0" w:color="auto"/>
        <w:right w:val="none" w:sz="0" w:space="0" w:color="auto"/>
      </w:divBdr>
    </w:div>
    <w:div w:id="355228368">
      <w:bodyDiv w:val="1"/>
      <w:marLeft w:val="0"/>
      <w:marRight w:val="0"/>
      <w:marTop w:val="0"/>
      <w:marBottom w:val="0"/>
      <w:divBdr>
        <w:top w:val="none" w:sz="0" w:space="0" w:color="auto"/>
        <w:left w:val="none" w:sz="0" w:space="0" w:color="auto"/>
        <w:bottom w:val="none" w:sz="0" w:space="0" w:color="auto"/>
        <w:right w:val="none" w:sz="0" w:space="0" w:color="auto"/>
      </w:divBdr>
    </w:div>
    <w:div w:id="355279991">
      <w:bodyDiv w:val="1"/>
      <w:marLeft w:val="0"/>
      <w:marRight w:val="0"/>
      <w:marTop w:val="0"/>
      <w:marBottom w:val="0"/>
      <w:divBdr>
        <w:top w:val="none" w:sz="0" w:space="0" w:color="auto"/>
        <w:left w:val="none" w:sz="0" w:space="0" w:color="auto"/>
        <w:bottom w:val="none" w:sz="0" w:space="0" w:color="auto"/>
        <w:right w:val="none" w:sz="0" w:space="0" w:color="auto"/>
      </w:divBdr>
    </w:div>
    <w:div w:id="355355311">
      <w:bodyDiv w:val="1"/>
      <w:marLeft w:val="0"/>
      <w:marRight w:val="0"/>
      <w:marTop w:val="0"/>
      <w:marBottom w:val="0"/>
      <w:divBdr>
        <w:top w:val="none" w:sz="0" w:space="0" w:color="auto"/>
        <w:left w:val="none" w:sz="0" w:space="0" w:color="auto"/>
        <w:bottom w:val="none" w:sz="0" w:space="0" w:color="auto"/>
        <w:right w:val="none" w:sz="0" w:space="0" w:color="auto"/>
      </w:divBdr>
    </w:div>
    <w:div w:id="356081385">
      <w:bodyDiv w:val="1"/>
      <w:marLeft w:val="0"/>
      <w:marRight w:val="0"/>
      <w:marTop w:val="0"/>
      <w:marBottom w:val="0"/>
      <w:divBdr>
        <w:top w:val="none" w:sz="0" w:space="0" w:color="auto"/>
        <w:left w:val="none" w:sz="0" w:space="0" w:color="auto"/>
        <w:bottom w:val="none" w:sz="0" w:space="0" w:color="auto"/>
        <w:right w:val="none" w:sz="0" w:space="0" w:color="auto"/>
      </w:divBdr>
    </w:div>
    <w:div w:id="356126645">
      <w:bodyDiv w:val="1"/>
      <w:marLeft w:val="0"/>
      <w:marRight w:val="0"/>
      <w:marTop w:val="0"/>
      <w:marBottom w:val="0"/>
      <w:divBdr>
        <w:top w:val="none" w:sz="0" w:space="0" w:color="auto"/>
        <w:left w:val="none" w:sz="0" w:space="0" w:color="auto"/>
        <w:bottom w:val="none" w:sz="0" w:space="0" w:color="auto"/>
        <w:right w:val="none" w:sz="0" w:space="0" w:color="auto"/>
      </w:divBdr>
    </w:div>
    <w:div w:id="356658468">
      <w:bodyDiv w:val="1"/>
      <w:marLeft w:val="0"/>
      <w:marRight w:val="0"/>
      <w:marTop w:val="0"/>
      <w:marBottom w:val="0"/>
      <w:divBdr>
        <w:top w:val="none" w:sz="0" w:space="0" w:color="auto"/>
        <w:left w:val="none" w:sz="0" w:space="0" w:color="auto"/>
        <w:bottom w:val="none" w:sz="0" w:space="0" w:color="auto"/>
        <w:right w:val="none" w:sz="0" w:space="0" w:color="auto"/>
      </w:divBdr>
    </w:div>
    <w:div w:id="357315800">
      <w:bodyDiv w:val="1"/>
      <w:marLeft w:val="0"/>
      <w:marRight w:val="0"/>
      <w:marTop w:val="0"/>
      <w:marBottom w:val="0"/>
      <w:divBdr>
        <w:top w:val="none" w:sz="0" w:space="0" w:color="auto"/>
        <w:left w:val="none" w:sz="0" w:space="0" w:color="auto"/>
        <w:bottom w:val="none" w:sz="0" w:space="0" w:color="auto"/>
        <w:right w:val="none" w:sz="0" w:space="0" w:color="auto"/>
      </w:divBdr>
    </w:div>
    <w:div w:id="357662485">
      <w:bodyDiv w:val="1"/>
      <w:marLeft w:val="0"/>
      <w:marRight w:val="0"/>
      <w:marTop w:val="0"/>
      <w:marBottom w:val="0"/>
      <w:divBdr>
        <w:top w:val="none" w:sz="0" w:space="0" w:color="auto"/>
        <w:left w:val="none" w:sz="0" w:space="0" w:color="auto"/>
        <w:bottom w:val="none" w:sz="0" w:space="0" w:color="auto"/>
        <w:right w:val="none" w:sz="0" w:space="0" w:color="auto"/>
      </w:divBdr>
    </w:div>
    <w:div w:id="358168546">
      <w:bodyDiv w:val="1"/>
      <w:marLeft w:val="0"/>
      <w:marRight w:val="0"/>
      <w:marTop w:val="0"/>
      <w:marBottom w:val="0"/>
      <w:divBdr>
        <w:top w:val="none" w:sz="0" w:space="0" w:color="auto"/>
        <w:left w:val="none" w:sz="0" w:space="0" w:color="auto"/>
        <w:bottom w:val="none" w:sz="0" w:space="0" w:color="auto"/>
        <w:right w:val="none" w:sz="0" w:space="0" w:color="auto"/>
      </w:divBdr>
    </w:div>
    <w:div w:id="360202009">
      <w:bodyDiv w:val="1"/>
      <w:marLeft w:val="0"/>
      <w:marRight w:val="0"/>
      <w:marTop w:val="0"/>
      <w:marBottom w:val="0"/>
      <w:divBdr>
        <w:top w:val="none" w:sz="0" w:space="0" w:color="auto"/>
        <w:left w:val="none" w:sz="0" w:space="0" w:color="auto"/>
        <w:bottom w:val="none" w:sz="0" w:space="0" w:color="auto"/>
        <w:right w:val="none" w:sz="0" w:space="0" w:color="auto"/>
      </w:divBdr>
    </w:div>
    <w:div w:id="360209361">
      <w:bodyDiv w:val="1"/>
      <w:marLeft w:val="0"/>
      <w:marRight w:val="0"/>
      <w:marTop w:val="0"/>
      <w:marBottom w:val="0"/>
      <w:divBdr>
        <w:top w:val="none" w:sz="0" w:space="0" w:color="auto"/>
        <w:left w:val="none" w:sz="0" w:space="0" w:color="auto"/>
        <w:bottom w:val="none" w:sz="0" w:space="0" w:color="auto"/>
        <w:right w:val="none" w:sz="0" w:space="0" w:color="auto"/>
      </w:divBdr>
    </w:div>
    <w:div w:id="360477914">
      <w:bodyDiv w:val="1"/>
      <w:marLeft w:val="0"/>
      <w:marRight w:val="0"/>
      <w:marTop w:val="0"/>
      <w:marBottom w:val="0"/>
      <w:divBdr>
        <w:top w:val="none" w:sz="0" w:space="0" w:color="auto"/>
        <w:left w:val="none" w:sz="0" w:space="0" w:color="auto"/>
        <w:bottom w:val="none" w:sz="0" w:space="0" w:color="auto"/>
        <w:right w:val="none" w:sz="0" w:space="0" w:color="auto"/>
      </w:divBdr>
    </w:div>
    <w:div w:id="360480082">
      <w:bodyDiv w:val="1"/>
      <w:marLeft w:val="0"/>
      <w:marRight w:val="0"/>
      <w:marTop w:val="0"/>
      <w:marBottom w:val="0"/>
      <w:divBdr>
        <w:top w:val="none" w:sz="0" w:space="0" w:color="auto"/>
        <w:left w:val="none" w:sz="0" w:space="0" w:color="auto"/>
        <w:bottom w:val="none" w:sz="0" w:space="0" w:color="auto"/>
        <w:right w:val="none" w:sz="0" w:space="0" w:color="auto"/>
      </w:divBdr>
    </w:div>
    <w:div w:id="360545957">
      <w:bodyDiv w:val="1"/>
      <w:marLeft w:val="0"/>
      <w:marRight w:val="0"/>
      <w:marTop w:val="0"/>
      <w:marBottom w:val="0"/>
      <w:divBdr>
        <w:top w:val="none" w:sz="0" w:space="0" w:color="auto"/>
        <w:left w:val="none" w:sz="0" w:space="0" w:color="auto"/>
        <w:bottom w:val="none" w:sz="0" w:space="0" w:color="auto"/>
        <w:right w:val="none" w:sz="0" w:space="0" w:color="auto"/>
      </w:divBdr>
    </w:div>
    <w:div w:id="360710288">
      <w:bodyDiv w:val="1"/>
      <w:marLeft w:val="0"/>
      <w:marRight w:val="0"/>
      <w:marTop w:val="0"/>
      <w:marBottom w:val="0"/>
      <w:divBdr>
        <w:top w:val="none" w:sz="0" w:space="0" w:color="auto"/>
        <w:left w:val="none" w:sz="0" w:space="0" w:color="auto"/>
        <w:bottom w:val="none" w:sz="0" w:space="0" w:color="auto"/>
        <w:right w:val="none" w:sz="0" w:space="0" w:color="auto"/>
      </w:divBdr>
    </w:div>
    <w:div w:id="362822857">
      <w:bodyDiv w:val="1"/>
      <w:marLeft w:val="0"/>
      <w:marRight w:val="0"/>
      <w:marTop w:val="0"/>
      <w:marBottom w:val="0"/>
      <w:divBdr>
        <w:top w:val="none" w:sz="0" w:space="0" w:color="auto"/>
        <w:left w:val="none" w:sz="0" w:space="0" w:color="auto"/>
        <w:bottom w:val="none" w:sz="0" w:space="0" w:color="auto"/>
        <w:right w:val="none" w:sz="0" w:space="0" w:color="auto"/>
      </w:divBdr>
    </w:div>
    <w:div w:id="363946103">
      <w:bodyDiv w:val="1"/>
      <w:marLeft w:val="0"/>
      <w:marRight w:val="0"/>
      <w:marTop w:val="0"/>
      <w:marBottom w:val="0"/>
      <w:divBdr>
        <w:top w:val="none" w:sz="0" w:space="0" w:color="auto"/>
        <w:left w:val="none" w:sz="0" w:space="0" w:color="auto"/>
        <w:bottom w:val="none" w:sz="0" w:space="0" w:color="auto"/>
        <w:right w:val="none" w:sz="0" w:space="0" w:color="auto"/>
      </w:divBdr>
    </w:div>
    <w:div w:id="364410217">
      <w:bodyDiv w:val="1"/>
      <w:marLeft w:val="0"/>
      <w:marRight w:val="0"/>
      <w:marTop w:val="0"/>
      <w:marBottom w:val="0"/>
      <w:divBdr>
        <w:top w:val="none" w:sz="0" w:space="0" w:color="auto"/>
        <w:left w:val="none" w:sz="0" w:space="0" w:color="auto"/>
        <w:bottom w:val="none" w:sz="0" w:space="0" w:color="auto"/>
        <w:right w:val="none" w:sz="0" w:space="0" w:color="auto"/>
      </w:divBdr>
    </w:div>
    <w:div w:id="364604937">
      <w:bodyDiv w:val="1"/>
      <w:marLeft w:val="0"/>
      <w:marRight w:val="0"/>
      <w:marTop w:val="0"/>
      <w:marBottom w:val="0"/>
      <w:divBdr>
        <w:top w:val="none" w:sz="0" w:space="0" w:color="auto"/>
        <w:left w:val="none" w:sz="0" w:space="0" w:color="auto"/>
        <w:bottom w:val="none" w:sz="0" w:space="0" w:color="auto"/>
        <w:right w:val="none" w:sz="0" w:space="0" w:color="auto"/>
      </w:divBdr>
    </w:div>
    <w:div w:id="364794661">
      <w:bodyDiv w:val="1"/>
      <w:marLeft w:val="0"/>
      <w:marRight w:val="0"/>
      <w:marTop w:val="0"/>
      <w:marBottom w:val="0"/>
      <w:divBdr>
        <w:top w:val="none" w:sz="0" w:space="0" w:color="auto"/>
        <w:left w:val="none" w:sz="0" w:space="0" w:color="auto"/>
        <w:bottom w:val="none" w:sz="0" w:space="0" w:color="auto"/>
        <w:right w:val="none" w:sz="0" w:space="0" w:color="auto"/>
      </w:divBdr>
    </w:div>
    <w:div w:id="365564913">
      <w:bodyDiv w:val="1"/>
      <w:marLeft w:val="0"/>
      <w:marRight w:val="0"/>
      <w:marTop w:val="0"/>
      <w:marBottom w:val="0"/>
      <w:divBdr>
        <w:top w:val="none" w:sz="0" w:space="0" w:color="auto"/>
        <w:left w:val="none" w:sz="0" w:space="0" w:color="auto"/>
        <w:bottom w:val="none" w:sz="0" w:space="0" w:color="auto"/>
        <w:right w:val="none" w:sz="0" w:space="0" w:color="auto"/>
      </w:divBdr>
    </w:div>
    <w:div w:id="367990145">
      <w:bodyDiv w:val="1"/>
      <w:marLeft w:val="0"/>
      <w:marRight w:val="0"/>
      <w:marTop w:val="0"/>
      <w:marBottom w:val="0"/>
      <w:divBdr>
        <w:top w:val="none" w:sz="0" w:space="0" w:color="auto"/>
        <w:left w:val="none" w:sz="0" w:space="0" w:color="auto"/>
        <w:bottom w:val="none" w:sz="0" w:space="0" w:color="auto"/>
        <w:right w:val="none" w:sz="0" w:space="0" w:color="auto"/>
      </w:divBdr>
    </w:div>
    <w:div w:id="367999023">
      <w:bodyDiv w:val="1"/>
      <w:marLeft w:val="0"/>
      <w:marRight w:val="0"/>
      <w:marTop w:val="0"/>
      <w:marBottom w:val="0"/>
      <w:divBdr>
        <w:top w:val="none" w:sz="0" w:space="0" w:color="auto"/>
        <w:left w:val="none" w:sz="0" w:space="0" w:color="auto"/>
        <w:bottom w:val="none" w:sz="0" w:space="0" w:color="auto"/>
        <w:right w:val="none" w:sz="0" w:space="0" w:color="auto"/>
      </w:divBdr>
    </w:div>
    <w:div w:id="368070486">
      <w:bodyDiv w:val="1"/>
      <w:marLeft w:val="0"/>
      <w:marRight w:val="0"/>
      <w:marTop w:val="0"/>
      <w:marBottom w:val="0"/>
      <w:divBdr>
        <w:top w:val="none" w:sz="0" w:space="0" w:color="auto"/>
        <w:left w:val="none" w:sz="0" w:space="0" w:color="auto"/>
        <w:bottom w:val="none" w:sz="0" w:space="0" w:color="auto"/>
        <w:right w:val="none" w:sz="0" w:space="0" w:color="auto"/>
      </w:divBdr>
    </w:div>
    <w:div w:id="368456923">
      <w:bodyDiv w:val="1"/>
      <w:marLeft w:val="0"/>
      <w:marRight w:val="0"/>
      <w:marTop w:val="0"/>
      <w:marBottom w:val="0"/>
      <w:divBdr>
        <w:top w:val="none" w:sz="0" w:space="0" w:color="auto"/>
        <w:left w:val="none" w:sz="0" w:space="0" w:color="auto"/>
        <w:bottom w:val="none" w:sz="0" w:space="0" w:color="auto"/>
        <w:right w:val="none" w:sz="0" w:space="0" w:color="auto"/>
      </w:divBdr>
    </w:div>
    <w:div w:id="368604687">
      <w:bodyDiv w:val="1"/>
      <w:marLeft w:val="0"/>
      <w:marRight w:val="0"/>
      <w:marTop w:val="0"/>
      <w:marBottom w:val="0"/>
      <w:divBdr>
        <w:top w:val="none" w:sz="0" w:space="0" w:color="auto"/>
        <w:left w:val="none" w:sz="0" w:space="0" w:color="auto"/>
        <w:bottom w:val="none" w:sz="0" w:space="0" w:color="auto"/>
        <w:right w:val="none" w:sz="0" w:space="0" w:color="auto"/>
      </w:divBdr>
    </w:div>
    <w:div w:id="368652209">
      <w:bodyDiv w:val="1"/>
      <w:marLeft w:val="0"/>
      <w:marRight w:val="0"/>
      <w:marTop w:val="0"/>
      <w:marBottom w:val="0"/>
      <w:divBdr>
        <w:top w:val="none" w:sz="0" w:space="0" w:color="auto"/>
        <w:left w:val="none" w:sz="0" w:space="0" w:color="auto"/>
        <w:bottom w:val="none" w:sz="0" w:space="0" w:color="auto"/>
        <w:right w:val="none" w:sz="0" w:space="0" w:color="auto"/>
      </w:divBdr>
    </w:div>
    <w:div w:id="369383541">
      <w:bodyDiv w:val="1"/>
      <w:marLeft w:val="0"/>
      <w:marRight w:val="0"/>
      <w:marTop w:val="0"/>
      <w:marBottom w:val="0"/>
      <w:divBdr>
        <w:top w:val="none" w:sz="0" w:space="0" w:color="auto"/>
        <w:left w:val="none" w:sz="0" w:space="0" w:color="auto"/>
        <w:bottom w:val="none" w:sz="0" w:space="0" w:color="auto"/>
        <w:right w:val="none" w:sz="0" w:space="0" w:color="auto"/>
      </w:divBdr>
    </w:div>
    <w:div w:id="370493779">
      <w:bodyDiv w:val="1"/>
      <w:marLeft w:val="0"/>
      <w:marRight w:val="0"/>
      <w:marTop w:val="0"/>
      <w:marBottom w:val="0"/>
      <w:divBdr>
        <w:top w:val="none" w:sz="0" w:space="0" w:color="auto"/>
        <w:left w:val="none" w:sz="0" w:space="0" w:color="auto"/>
        <w:bottom w:val="none" w:sz="0" w:space="0" w:color="auto"/>
        <w:right w:val="none" w:sz="0" w:space="0" w:color="auto"/>
      </w:divBdr>
    </w:div>
    <w:div w:id="370887049">
      <w:bodyDiv w:val="1"/>
      <w:marLeft w:val="0"/>
      <w:marRight w:val="0"/>
      <w:marTop w:val="0"/>
      <w:marBottom w:val="0"/>
      <w:divBdr>
        <w:top w:val="none" w:sz="0" w:space="0" w:color="auto"/>
        <w:left w:val="none" w:sz="0" w:space="0" w:color="auto"/>
        <w:bottom w:val="none" w:sz="0" w:space="0" w:color="auto"/>
        <w:right w:val="none" w:sz="0" w:space="0" w:color="auto"/>
      </w:divBdr>
    </w:div>
    <w:div w:id="371611915">
      <w:bodyDiv w:val="1"/>
      <w:marLeft w:val="0"/>
      <w:marRight w:val="0"/>
      <w:marTop w:val="0"/>
      <w:marBottom w:val="0"/>
      <w:divBdr>
        <w:top w:val="none" w:sz="0" w:space="0" w:color="auto"/>
        <w:left w:val="none" w:sz="0" w:space="0" w:color="auto"/>
        <w:bottom w:val="none" w:sz="0" w:space="0" w:color="auto"/>
        <w:right w:val="none" w:sz="0" w:space="0" w:color="auto"/>
      </w:divBdr>
    </w:div>
    <w:div w:id="371617135">
      <w:bodyDiv w:val="1"/>
      <w:marLeft w:val="0"/>
      <w:marRight w:val="0"/>
      <w:marTop w:val="0"/>
      <w:marBottom w:val="0"/>
      <w:divBdr>
        <w:top w:val="none" w:sz="0" w:space="0" w:color="auto"/>
        <w:left w:val="none" w:sz="0" w:space="0" w:color="auto"/>
        <w:bottom w:val="none" w:sz="0" w:space="0" w:color="auto"/>
        <w:right w:val="none" w:sz="0" w:space="0" w:color="auto"/>
      </w:divBdr>
    </w:div>
    <w:div w:id="372704234">
      <w:bodyDiv w:val="1"/>
      <w:marLeft w:val="0"/>
      <w:marRight w:val="0"/>
      <w:marTop w:val="0"/>
      <w:marBottom w:val="0"/>
      <w:divBdr>
        <w:top w:val="none" w:sz="0" w:space="0" w:color="auto"/>
        <w:left w:val="none" w:sz="0" w:space="0" w:color="auto"/>
        <w:bottom w:val="none" w:sz="0" w:space="0" w:color="auto"/>
        <w:right w:val="none" w:sz="0" w:space="0" w:color="auto"/>
      </w:divBdr>
    </w:div>
    <w:div w:id="372967342">
      <w:bodyDiv w:val="1"/>
      <w:marLeft w:val="0"/>
      <w:marRight w:val="0"/>
      <w:marTop w:val="0"/>
      <w:marBottom w:val="0"/>
      <w:divBdr>
        <w:top w:val="none" w:sz="0" w:space="0" w:color="auto"/>
        <w:left w:val="none" w:sz="0" w:space="0" w:color="auto"/>
        <w:bottom w:val="none" w:sz="0" w:space="0" w:color="auto"/>
        <w:right w:val="none" w:sz="0" w:space="0" w:color="auto"/>
      </w:divBdr>
    </w:div>
    <w:div w:id="374234625">
      <w:bodyDiv w:val="1"/>
      <w:marLeft w:val="0"/>
      <w:marRight w:val="0"/>
      <w:marTop w:val="0"/>
      <w:marBottom w:val="0"/>
      <w:divBdr>
        <w:top w:val="none" w:sz="0" w:space="0" w:color="auto"/>
        <w:left w:val="none" w:sz="0" w:space="0" w:color="auto"/>
        <w:bottom w:val="none" w:sz="0" w:space="0" w:color="auto"/>
        <w:right w:val="none" w:sz="0" w:space="0" w:color="auto"/>
      </w:divBdr>
    </w:div>
    <w:div w:id="374697040">
      <w:bodyDiv w:val="1"/>
      <w:marLeft w:val="0"/>
      <w:marRight w:val="0"/>
      <w:marTop w:val="0"/>
      <w:marBottom w:val="0"/>
      <w:divBdr>
        <w:top w:val="none" w:sz="0" w:space="0" w:color="auto"/>
        <w:left w:val="none" w:sz="0" w:space="0" w:color="auto"/>
        <w:bottom w:val="none" w:sz="0" w:space="0" w:color="auto"/>
        <w:right w:val="none" w:sz="0" w:space="0" w:color="auto"/>
      </w:divBdr>
    </w:div>
    <w:div w:id="375203511">
      <w:bodyDiv w:val="1"/>
      <w:marLeft w:val="0"/>
      <w:marRight w:val="0"/>
      <w:marTop w:val="0"/>
      <w:marBottom w:val="0"/>
      <w:divBdr>
        <w:top w:val="none" w:sz="0" w:space="0" w:color="auto"/>
        <w:left w:val="none" w:sz="0" w:space="0" w:color="auto"/>
        <w:bottom w:val="none" w:sz="0" w:space="0" w:color="auto"/>
        <w:right w:val="none" w:sz="0" w:space="0" w:color="auto"/>
      </w:divBdr>
    </w:div>
    <w:div w:id="377971563">
      <w:bodyDiv w:val="1"/>
      <w:marLeft w:val="0"/>
      <w:marRight w:val="0"/>
      <w:marTop w:val="0"/>
      <w:marBottom w:val="0"/>
      <w:divBdr>
        <w:top w:val="none" w:sz="0" w:space="0" w:color="auto"/>
        <w:left w:val="none" w:sz="0" w:space="0" w:color="auto"/>
        <w:bottom w:val="none" w:sz="0" w:space="0" w:color="auto"/>
        <w:right w:val="none" w:sz="0" w:space="0" w:color="auto"/>
      </w:divBdr>
    </w:div>
    <w:div w:id="378014737">
      <w:bodyDiv w:val="1"/>
      <w:marLeft w:val="0"/>
      <w:marRight w:val="0"/>
      <w:marTop w:val="0"/>
      <w:marBottom w:val="0"/>
      <w:divBdr>
        <w:top w:val="none" w:sz="0" w:space="0" w:color="auto"/>
        <w:left w:val="none" w:sz="0" w:space="0" w:color="auto"/>
        <w:bottom w:val="none" w:sz="0" w:space="0" w:color="auto"/>
        <w:right w:val="none" w:sz="0" w:space="0" w:color="auto"/>
      </w:divBdr>
    </w:div>
    <w:div w:id="378169000">
      <w:bodyDiv w:val="1"/>
      <w:marLeft w:val="0"/>
      <w:marRight w:val="0"/>
      <w:marTop w:val="0"/>
      <w:marBottom w:val="0"/>
      <w:divBdr>
        <w:top w:val="none" w:sz="0" w:space="0" w:color="auto"/>
        <w:left w:val="none" w:sz="0" w:space="0" w:color="auto"/>
        <w:bottom w:val="none" w:sz="0" w:space="0" w:color="auto"/>
        <w:right w:val="none" w:sz="0" w:space="0" w:color="auto"/>
      </w:divBdr>
    </w:div>
    <w:div w:id="380784938">
      <w:bodyDiv w:val="1"/>
      <w:marLeft w:val="0"/>
      <w:marRight w:val="0"/>
      <w:marTop w:val="0"/>
      <w:marBottom w:val="0"/>
      <w:divBdr>
        <w:top w:val="none" w:sz="0" w:space="0" w:color="auto"/>
        <w:left w:val="none" w:sz="0" w:space="0" w:color="auto"/>
        <w:bottom w:val="none" w:sz="0" w:space="0" w:color="auto"/>
        <w:right w:val="none" w:sz="0" w:space="0" w:color="auto"/>
      </w:divBdr>
    </w:div>
    <w:div w:id="380785358">
      <w:bodyDiv w:val="1"/>
      <w:marLeft w:val="0"/>
      <w:marRight w:val="0"/>
      <w:marTop w:val="0"/>
      <w:marBottom w:val="0"/>
      <w:divBdr>
        <w:top w:val="none" w:sz="0" w:space="0" w:color="auto"/>
        <w:left w:val="none" w:sz="0" w:space="0" w:color="auto"/>
        <w:bottom w:val="none" w:sz="0" w:space="0" w:color="auto"/>
        <w:right w:val="none" w:sz="0" w:space="0" w:color="auto"/>
      </w:divBdr>
    </w:div>
    <w:div w:id="381170528">
      <w:bodyDiv w:val="1"/>
      <w:marLeft w:val="0"/>
      <w:marRight w:val="0"/>
      <w:marTop w:val="0"/>
      <w:marBottom w:val="0"/>
      <w:divBdr>
        <w:top w:val="none" w:sz="0" w:space="0" w:color="auto"/>
        <w:left w:val="none" w:sz="0" w:space="0" w:color="auto"/>
        <w:bottom w:val="none" w:sz="0" w:space="0" w:color="auto"/>
        <w:right w:val="none" w:sz="0" w:space="0" w:color="auto"/>
      </w:divBdr>
    </w:div>
    <w:div w:id="381294139">
      <w:bodyDiv w:val="1"/>
      <w:marLeft w:val="0"/>
      <w:marRight w:val="0"/>
      <w:marTop w:val="0"/>
      <w:marBottom w:val="0"/>
      <w:divBdr>
        <w:top w:val="none" w:sz="0" w:space="0" w:color="auto"/>
        <w:left w:val="none" w:sz="0" w:space="0" w:color="auto"/>
        <w:bottom w:val="none" w:sz="0" w:space="0" w:color="auto"/>
        <w:right w:val="none" w:sz="0" w:space="0" w:color="auto"/>
      </w:divBdr>
    </w:div>
    <w:div w:id="381296440">
      <w:bodyDiv w:val="1"/>
      <w:marLeft w:val="0"/>
      <w:marRight w:val="0"/>
      <w:marTop w:val="0"/>
      <w:marBottom w:val="0"/>
      <w:divBdr>
        <w:top w:val="none" w:sz="0" w:space="0" w:color="auto"/>
        <w:left w:val="none" w:sz="0" w:space="0" w:color="auto"/>
        <w:bottom w:val="none" w:sz="0" w:space="0" w:color="auto"/>
        <w:right w:val="none" w:sz="0" w:space="0" w:color="auto"/>
      </w:divBdr>
    </w:div>
    <w:div w:id="381637098">
      <w:bodyDiv w:val="1"/>
      <w:marLeft w:val="0"/>
      <w:marRight w:val="0"/>
      <w:marTop w:val="0"/>
      <w:marBottom w:val="0"/>
      <w:divBdr>
        <w:top w:val="none" w:sz="0" w:space="0" w:color="auto"/>
        <w:left w:val="none" w:sz="0" w:space="0" w:color="auto"/>
        <w:bottom w:val="none" w:sz="0" w:space="0" w:color="auto"/>
        <w:right w:val="none" w:sz="0" w:space="0" w:color="auto"/>
      </w:divBdr>
    </w:div>
    <w:div w:id="382799255">
      <w:bodyDiv w:val="1"/>
      <w:marLeft w:val="0"/>
      <w:marRight w:val="0"/>
      <w:marTop w:val="0"/>
      <w:marBottom w:val="0"/>
      <w:divBdr>
        <w:top w:val="none" w:sz="0" w:space="0" w:color="auto"/>
        <w:left w:val="none" w:sz="0" w:space="0" w:color="auto"/>
        <w:bottom w:val="none" w:sz="0" w:space="0" w:color="auto"/>
        <w:right w:val="none" w:sz="0" w:space="0" w:color="auto"/>
      </w:divBdr>
    </w:div>
    <w:div w:id="382874759">
      <w:bodyDiv w:val="1"/>
      <w:marLeft w:val="0"/>
      <w:marRight w:val="0"/>
      <w:marTop w:val="0"/>
      <w:marBottom w:val="0"/>
      <w:divBdr>
        <w:top w:val="none" w:sz="0" w:space="0" w:color="auto"/>
        <w:left w:val="none" w:sz="0" w:space="0" w:color="auto"/>
        <w:bottom w:val="none" w:sz="0" w:space="0" w:color="auto"/>
        <w:right w:val="none" w:sz="0" w:space="0" w:color="auto"/>
      </w:divBdr>
    </w:div>
    <w:div w:id="383144199">
      <w:bodyDiv w:val="1"/>
      <w:marLeft w:val="0"/>
      <w:marRight w:val="0"/>
      <w:marTop w:val="0"/>
      <w:marBottom w:val="0"/>
      <w:divBdr>
        <w:top w:val="none" w:sz="0" w:space="0" w:color="auto"/>
        <w:left w:val="none" w:sz="0" w:space="0" w:color="auto"/>
        <w:bottom w:val="none" w:sz="0" w:space="0" w:color="auto"/>
        <w:right w:val="none" w:sz="0" w:space="0" w:color="auto"/>
      </w:divBdr>
    </w:div>
    <w:div w:id="384984940">
      <w:bodyDiv w:val="1"/>
      <w:marLeft w:val="0"/>
      <w:marRight w:val="0"/>
      <w:marTop w:val="0"/>
      <w:marBottom w:val="0"/>
      <w:divBdr>
        <w:top w:val="none" w:sz="0" w:space="0" w:color="auto"/>
        <w:left w:val="none" w:sz="0" w:space="0" w:color="auto"/>
        <w:bottom w:val="none" w:sz="0" w:space="0" w:color="auto"/>
        <w:right w:val="none" w:sz="0" w:space="0" w:color="auto"/>
      </w:divBdr>
    </w:div>
    <w:div w:id="385497037">
      <w:bodyDiv w:val="1"/>
      <w:marLeft w:val="0"/>
      <w:marRight w:val="0"/>
      <w:marTop w:val="0"/>
      <w:marBottom w:val="0"/>
      <w:divBdr>
        <w:top w:val="none" w:sz="0" w:space="0" w:color="auto"/>
        <w:left w:val="none" w:sz="0" w:space="0" w:color="auto"/>
        <w:bottom w:val="none" w:sz="0" w:space="0" w:color="auto"/>
        <w:right w:val="none" w:sz="0" w:space="0" w:color="auto"/>
      </w:divBdr>
    </w:div>
    <w:div w:id="385951890">
      <w:bodyDiv w:val="1"/>
      <w:marLeft w:val="0"/>
      <w:marRight w:val="0"/>
      <w:marTop w:val="0"/>
      <w:marBottom w:val="0"/>
      <w:divBdr>
        <w:top w:val="none" w:sz="0" w:space="0" w:color="auto"/>
        <w:left w:val="none" w:sz="0" w:space="0" w:color="auto"/>
        <w:bottom w:val="none" w:sz="0" w:space="0" w:color="auto"/>
        <w:right w:val="none" w:sz="0" w:space="0" w:color="auto"/>
      </w:divBdr>
    </w:div>
    <w:div w:id="385960069">
      <w:bodyDiv w:val="1"/>
      <w:marLeft w:val="0"/>
      <w:marRight w:val="0"/>
      <w:marTop w:val="0"/>
      <w:marBottom w:val="0"/>
      <w:divBdr>
        <w:top w:val="none" w:sz="0" w:space="0" w:color="auto"/>
        <w:left w:val="none" w:sz="0" w:space="0" w:color="auto"/>
        <w:bottom w:val="none" w:sz="0" w:space="0" w:color="auto"/>
        <w:right w:val="none" w:sz="0" w:space="0" w:color="auto"/>
      </w:divBdr>
    </w:div>
    <w:div w:id="386222808">
      <w:bodyDiv w:val="1"/>
      <w:marLeft w:val="0"/>
      <w:marRight w:val="0"/>
      <w:marTop w:val="0"/>
      <w:marBottom w:val="0"/>
      <w:divBdr>
        <w:top w:val="none" w:sz="0" w:space="0" w:color="auto"/>
        <w:left w:val="none" w:sz="0" w:space="0" w:color="auto"/>
        <w:bottom w:val="none" w:sz="0" w:space="0" w:color="auto"/>
        <w:right w:val="none" w:sz="0" w:space="0" w:color="auto"/>
      </w:divBdr>
    </w:div>
    <w:div w:id="386606443">
      <w:bodyDiv w:val="1"/>
      <w:marLeft w:val="0"/>
      <w:marRight w:val="0"/>
      <w:marTop w:val="0"/>
      <w:marBottom w:val="0"/>
      <w:divBdr>
        <w:top w:val="none" w:sz="0" w:space="0" w:color="auto"/>
        <w:left w:val="none" w:sz="0" w:space="0" w:color="auto"/>
        <w:bottom w:val="none" w:sz="0" w:space="0" w:color="auto"/>
        <w:right w:val="none" w:sz="0" w:space="0" w:color="auto"/>
      </w:divBdr>
    </w:div>
    <w:div w:id="386731493">
      <w:bodyDiv w:val="1"/>
      <w:marLeft w:val="0"/>
      <w:marRight w:val="0"/>
      <w:marTop w:val="0"/>
      <w:marBottom w:val="0"/>
      <w:divBdr>
        <w:top w:val="none" w:sz="0" w:space="0" w:color="auto"/>
        <w:left w:val="none" w:sz="0" w:space="0" w:color="auto"/>
        <w:bottom w:val="none" w:sz="0" w:space="0" w:color="auto"/>
        <w:right w:val="none" w:sz="0" w:space="0" w:color="auto"/>
      </w:divBdr>
    </w:div>
    <w:div w:id="386799697">
      <w:bodyDiv w:val="1"/>
      <w:marLeft w:val="0"/>
      <w:marRight w:val="0"/>
      <w:marTop w:val="0"/>
      <w:marBottom w:val="0"/>
      <w:divBdr>
        <w:top w:val="none" w:sz="0" w:space="0" w:color="auto"/>
        <w:left w:val="none" w:sz="0" w:space="0" w:color="auto"/>
        <w:bottom w:val="none" w:sz="0" w:space="0" w:color="auto"/>
        <w:right w:val="none" w:sz="0" w:space="0" w:color="auto"/>
      </w:divBdr>
    </w:div>
    <w:div w:id="388459830">
      <w:bodyDiv w:val="1"/>
      <w:marLeft w:val="0"/>
      <w:marRight w:val="0"/>
      <w:marTop w:val="0"/>
      <w:marBottom w:val="0"/>
      <w:divBdr>
        <w:top w:val="none" w:sz="0" w:space="0" w:color="auto"/>
        <w:left w:val="none" w:sz="0" w:space="0" w:color="auto"/>
        <w:bottom w:val="none" w:sz="0" w:space="0" w:color="auto"/>
        <w:right w:val="none" w:sz="0" w:space="0" w:color="auto"/>
      </w:divBdr>
    </w:div>
    <w:div w:id="388506010">
      <w:bodyDiv w:val="1"/>
      <w:marLeft w:val="0"/>
      <w:marRight w:val="0"/>
      <w:marTop w:val="0"/>
      <w:marBottom w:val="0"/>
      <w:divBdr>
        <w:top w:val="none" w:sz="0" w:space="0" w:color="auto"/>
        <w:left w:val="none" w:sz="0" w:space="0" w:color="auto"/>
        <w:bottom w:val="none" w:sz="0" w:space="0" w:color="auto"/>
        <w:right w:val="none" w:sz="0" w:space="0" w:color="auto"/>
      </w:divBdr>
    </w:div>
    <w:div w:id="388841323">
      <w:bodyDiv w:val="1"/>
      <w:marLeft w:val="0"/>
      <w:marRight w:val="0"/>
      <w:marTop w:val="0"/>
      <w:marBottom w:val="0"/>
      <w:divBdr>
        <w:top w:val="none" w:sz="0" w:space="0" w:color="auto"/>
        <w:left w:val="none" w:sz="0" w:space="0" w:color="auto"/>
        <w:bottom w:val="none" w:sz="0" w:space="0" w:color="auto"/>
        <w:right w:val="none" w:sz="0" w:space="0" w:color="auto"/>
      </w:divBdr>
    </w:div>
    <w:div w:id="389498327">
      <w:bodyDiv w:val="1"/>
      <w:marLeft w:val="0"/>
      <w:marRight w:val="0"/>
      <w:marTop w:val="0"/>
      <w:marBottom w:val="0"/>
      <w:divBdr>
        <w:top w:val="none" w:sz="0" w:space="0" w:color="auto"/>
        <w:left w:val="none" w:sz="0" w:space="0" w:color="auto"/>
        <w:bottom w:val="none" w:sz="0" w:space="0" w:color="auto"/>
        <w:right w:val="none" w:sz="0" w:space="0" w:color="auto"/>
      </w:divBdr>
    </w:div>
    <w:div w:id="389503873">
      <w:bodyDiv w:val="1"/>
      <w:marLeft w:val="0"/>
      <w:marRight w:val="0"/>
      <w:marTop w:val="0"/>
      <w:marBottom w:val="0"/>
      <w:divBdr>
        <w:top w:val="none" w:sz="0" w:space="0" w:color="auto"/>
        <w:left w:val="none" w:sz="0" w:space="0" w:color="auto"/>
        <w:bottom w:val="none" w:sz="0" w:space="0" w:color="auto"/>
        <w:right w:val="none" w:sz="0" w:space="0" w:color="auto"/>
      </w:divBdr>
    </w:div>
    <w:div w:id="390538641">
      <w:bodyDiv w:val="1"/>
      <w:marLeft w:val="0"/>
      <w:marRight w:val="0"/>
      <w:marTop w:val="0"/>
      <w:marBottom w:val="0"/>
      <w:divBdr>
        <w:top w:val="none" w:sz="0" w:space="0" w:color="auto"/>
        <w:left w:val="none" w:sz="0" w:space="0" w:color="auto"/>
        <w:bottom w:val="none" w:sz="0" w:space="0" w:color="auto"/>
        <w:right w:val="none" w:sz="0" w:space="0" w:color="auto"/>
      </w:divBdr>
    </w:div>
    <w:div w:id="390613221">
      <w:bodyDiv w:val="1"/>
      <w:marLeft w:val="0"/>
      <w:marRight w:val="0"/>
      <w:marTop w:val="0"/>
      <w:marBottom w:val="0"/>
      <w:divBdr>
        <w:top w:val="none" w:sz="0" w:space="0" w:color="auto"/>
        <w:left w:val="none" w:sz="0" w:space="0" w:color="auto"/>
        <w:bottom w:val="none" w:sz="0" w:space="0" w:color="auto"/>
        <w:right w:val="none" w:sz="0" w:space="0" w:color="auto"/>
      </w:divBdr>
    </w:div>
    <w:div w:id="392121077">
      <w:bodyDiv w:val="1"/>
      <w:marLeft w:val="0"/>
      <w:marRight w:val="0"/>
      <w:marTop w:val="0"/>
      <w:marBottom w:val="0"/>
      <w:divBdr>
        <w:top w:val="none" w:sz="0" w:space="0" w:color="auto"/>
        <w:left w:val="none" w:sz="0" w:space="0" w:color="auto"/>
        <w:bottom w:val="none" w:sz="0" w:space="0" w:color="auto"/>
        <w:right w:val="none" w:sz="0" w:space="0" w:color="auto"/>
      </w:divBdr>
    </w:div>
    <w:div w:id="392241798">
      <w:bodyDiv w:val="1"/>
      <w:marLeft w:val="0"/>
      <w:marRight w:val="0"/>
      <w:marTop w:val="0"/>
      <w:marBottom w:val="0"/>
      <w:divBdr>
        <w:top w:val="none" w:sz="0" w:space="0" w:color="auto"/>
        <w:left w:val="none" w:sz="0" w:space="0" w:color="auto"/>
        <w:bottom w:val="none" w:sz="0" w:space="0" w:color="auto"/>
        <w:right w:val="none" w:sz="0" w:space="0" w:color="auto"/>
      </w:divBdr>
    </w:div>
    <w:div w:id="392506335">
      <w:bodyDiv w:val="1"/>
      <w:marLeft w:val="0"/>
      <w:marRight w:val="0"/>
      <w:marTop w:val="0"/>
      <w:marBottom w:val="0"/>
      <w:divBdr>
        <w:top w:val="none" w:sz="0" w:space="0" w:color="auto"/>
        <w:left w:val="none" w:sz="0" w:space="0" w:color="auto"/>
        <w:bottom w:val="none" w:sz="0" w:space="0" w:color="auto"/>
        <w:right w:val="none" w:sz="0" w:space="0" w:color="auto"/>
      </w:divBdr>
    </w:div>
    <w:div w:id="392509808">
      <w:bodyDiv w:val="1"/>
      <w:marLeft w:val="0"/>
      <w:marRight w:val="0"/>
      <w:marTop w:val="0"/>
      <w:marBottom w:val="0"/>
      <w:divBdr>
        <w:top w:val="none" w:sz="0" w:space="0" w:color="auto"/>
        <w:left w:val="none" w:sz="0" w:space="0" w:color="auto"/>
        <w:bottom w:val="none" w:sz="0" w:space="0" w:color="auto"/>
        <w:right w:val="none" w:sz="0" w:space="0" w:color="auto"/>
      </w:divBdr>
    </w:div>
    <w:div w:id="393312709">
      <w:bodyDiv w:val="1"/>
      <w:marLeft w:val="0"/>
      <w:marRight w:val="0"/>
      <w:marTop w:val="0"/>
      <w:marBottom w:val="0"/>
      <w:divBdr>
        <w:top w:val="none" w:sz="0" w:space="0" w:color="auto"/>
        <w:left w:val="none" w:sz="0" w:space="0" w:color="auto"/>
        <w:bottom w:val="none" w:sz="0" w:space="0" w:color="auto"/>
        <w:right w:val="none" w:sz="0" w:space="0" w:color="auto"/>
      </w:divBdr>
    </w:div>
    <w:div w:id="394160405">
      <w:bodyDiv w:val="1"/>
      <w:marLeft w:val="0"/>
      <w:marRight w:val="0"/>
      <w:marTop w:val="0"/>
      <w:marBottom w:val="0"/>
      <w:divBdr>
        <w:top w:val="none" w:sz="0" w:space="0" w:color="auto"/>
        <w:left w:val="none" w:sz="0" w:space="0" w:color="auto"/>
        <w:bottom w:val="none" w:sz="0" w:space="0" w:color="auto"/>
        <w:right w:val="none" w:sz="0" w:space="0" w:color="auto"/>
      </w:divBdr>
    </w:div>
    <w:div w:id="394740629">
      <w:bodyDiv w:val="1"/>
      <w:marLeft w:val="0"/>
      <w:marRight w:val="0"/>
      <w:marTop w:val="0"/>
      <w:marBottom w:val="0"/>
      <w:divBdr>
        <w:top w:val="none" w:sz="0" w:space="0" w:color="auto"/>
        <w:left w:val="none" w:sz="0" w:space="0" w:color="auto"/>
        <w:bottom w:val="none" w:sz="0" w:space="0" w:color="auto"/>
        <w:right w:val="none" w:sz="0" w:space="0" w:color="auto"/>
      </w:divBdr>
    </w:div>
    <w:div w:id="394742943">
      <w:bodyDiv w:val="1"/>
      <w:marLeft w:val="0"/>
      <w:marRight w:val="0"/>
      <w:marTop w:val="0"/>
      <w:marBottom w:val="0"/>
      <w:divBdr>
        <w:top w:val="none" w:sz="0" w:space="0" w:color="auto"/>
        <w:left w:val="none" w:sz="0" w:space="0" w:color="auto"/>
        <w:bottom w:val="none" w:sz="0" w:space="0" w:color="auto"/>
        <w:right w:val="none" w:sz="0" w:space="0" w:color="auto"/>
      </w:divBdr>
    </w:div>
    <w:div w:id="394789864">
      <w:bodyDiv w:val="1"/>
      <w:marLeft w:val="0"/>
      <w:marRight w:val="0"/>
      <w:marTop w:val="0"/>
      <w:marBottom w:val="0"/>
      <w:divBdr>
        <w:top w:val="none" w:sz="0" w:space="0" w:color="auto"/>
        <w:left w:val="none" w:sz="0" w:space="0" w:color="auto"/>
        <w:bottom w:val="none" w:sz="0" w:space="0" w:color="auto"/>
        <w:right w:val="none" w:sz="0" w:space="0" w:color="auto"/>
      </w:divBdr>
    </w:div>
    <w:div w:id="394818139">
      <w:bodyDiv w:val="1"/>
      <w:marLeft w:val="0"/>
      <w:marRight w:val="0"/>
      <w:marTop w:val="0"/>
      <w:marBottom w:val="0"/>
      <w:divBdr>
        <w:top w:val="none" w:sz="0" w:space="0" w:color="auto"/>
        <w:left w:val="none" w:sz="0" w:space="0" w:color="auto"/>
        <w:bottom w:val="none" w:sz="0" w:space="0" w:color="auto"/>
        <w:right w:val="none" w:sz="0" w:space="0" w:color="auto"/>
      </w:divBdr>
    </w:div>
    <w:div w:id="395903060">
      <w:bodyDiv w:val="1"/>
      <w:marLeft w:val="0"/>
      <w:marRight w:val="0"/>
      <w:marTop w:val="0"/>
      <w:marBottom w:val="0"/>
      <w:divBdr>
        <w:top w:val="none" w:sz="0" w:space="0" w:color="auto"/>
        <w:left w:val="none" w:sz="0" w:space="0" w:color="auto"/>
        <w:bottom w:val="none" w:sz="0" w:space="0" w:color="auto"/>
        <w:right w:val="none" w:sz="0" w:space="0" w:color="auto"/>
      </w:divBdr>
    </w:div>
    <w:div w:id="396052286">
      <w:bodyDiv w:val="1"/>
      <w:marLeft w:val="0"/>
      <w:marRight w:val="0"/>
      <w:marTop w:val="0"/>
      <w:marBottom w:val="0"/>
      <w:divBdr>
        <w:top w:val="none" w:sz="0" w:space="0" w:color="auto"/>
        <w:left w:val="none" w:sz="0" w:space="0" w:color="auto"/>
        <w:bottom w:val="none" w:sz="0" w:space="0" w:color="auto"/>
        <w:right w:val="none" w:sz="0" w:space="0" w:color="auto"/>
      </w:divBdr>
    </w:div>
    <w:div w:id="396055986">
      <w:bodyDiv w:val="1"/>
      <w:marLeft w:val="0"/>
      <w:marRight w:val="0"/>
      <w:marTop w:val="0"/>
      <w:marBottom w:val="0"/>
      <w:divBdr>
        <w:top w:val="none" w:sz="0" w:space="0" w:color="auto"/>
        <w:left w:val="none" w:sz="0" w:space="0" w:color="auto"/>
        <w:bottom w:val="none" w:sz="0" w:space="0" w:color="auto"/>
        <w:right w:val="none" w:sz="0" w:space="0" w:color="auto"/>
      </w:divBdr>
    </w:div>
    <w:div w:id="396519184">
      <w:bodyDiv w:val="1"/>
      <w:marLeft w:val="0"/>
      <w:marRight w:val="0"/>
      <w:marTop w:val="0"/>
      <w:marBottom w:val="0"/>
      <w:divBdr>
        <w:top w:val="none" w:sz="0" w:space="0" w:color="auto"/>
        <w:left w:val="none" w:sz="0" w:space="0" w:color="auto"/>
        <w:bottom w:val="none" w:sz="0" w:space="0" w:color="auto"/>
        <w:right w:val="none" w:sz="0" w:space="0" w:color="auto"/>
      </w:divBdr>
    </w:div>
    <w:div w:id="396561433">
      <w:bodyDiv w:val="1"/>
      <w:marLeft w:val="0"/>
      <w:marRight w:val="0"/>
      <w:marTop w:val="0"/>
      <w:marBottom w:val="0"/>
      <w:divBdr>
        <w:top w:val="none" w:sz="0" w:space="0" w:color="auto"/>
        <w:left w:val="none" w:sz="0" w:space="0" w:color="auto"/>
        <w:bottom w:val="none" w:sz="0" w:space="0" w:color="auto"/>
        <w:right w:val="none" w:sz="0" w:space="0" w:color="auto"/>
      </w:divBdr>
    </w:div>
    <w:div w:id="396779755">
      <w:bodyDiv w:val="1"/>
      <w:marLeft w:val="0"/>
      <w:marRight w:val="0"/>
      <w:marTop w:val="0"/>
      <w:marBottom w:val="0"/>
      <w:divBdr>
        <w:top w:val="none" w:sz="0" w:space="0" w:color="auto"/>
        <w:left w:val="none" w:sz="0" w:space="0" w:color="auto"/>
        <w:bottom w:val="none" w:sz="0" w:space="0" w:color="auto"/>
        <w:right w:val="none" w:sz="0" w:space="0" w:color="auto"/>
      </w:divBdr>
    </w:div>
    <w:div w:id="397676100">
      <w:bodyDiv w:val="1"/>
      <w:marLeft w:val="0"/>
      <w:marRight w:val="0"/>
      <w:marTop w:val="0"/>
      <w:marBottom w:val="0"/>
      <w:divBdr>
        <w:top w:val="none" w:sz="0" w:space="0" w:color="auto"/>
        <w:left w:val="none" w:sz="0" w:space="0" w:color="auto"/>
        <w:bottom w:val="none" w:sz="0" w:space="0" w:color="auto"/>
        <w:right w:val="none" w:sz="0" w:space="0" w:color="auto"/>
      </w:divBdr>
    </w:div>
    <w:div w:id="398284975">
      <w:bodyDiv w:val="1"/>
      <w:marLeft w:val="0"/>
      <w:marRight w:val="0"/>
      <w:marTop w:val="0"/>
      <w:marBottom w:val="0"/>
      <w:divBdr>
        <w:top w:val="none" w:sz="0" w:space="0" w:color="auto"/>
        <w:left w:val="none" w:sz="0" w:space="0" w:color="auto"/>
        <w:bottom w:val="none" w:sz="0" w:space="0" w:color="auto"/>
        <w:right w:val="none" w:sz="0" w:space="0" w:color="auto"/>
      </w:divBdr>
    </w:div>
    <w:div w:id="398670226">
      <w:bodyDiv w:val="1"/>
      <w:marLeft w:val="0"/>
      <w:marRight w:val="0"/>
      <w:marTop w:val="0"/>
      <w:marBottom w:val="0"/>
      <w:divBdr>
        <w:top w:val="none" w:sz="0" w:space="0" w:color="auto"/>
        <w:left w:val="none" w:sz="0" w:space="0" w:color="auto"/>
        <w:bottom w:val="none" w:sz="0" w:space="0" w:color="auto"/>
        <w:right w:val="none" w:sz="0" w:space="0" w:color="auto"/>
      </w:divBdr>
    </w:div>
    <w:div w:id="398670705">
      <w:bodyDiv w:val="1"/>
      <w:marLeft w:val="0"/>
      <w:marRight w:val="0"/>
      <w:marTop w:val="0"/>
      <w:marBottom w:val="0"/>
      <w:divBdr>
        <w:top w:val="none" w:sz="0" w:space="0" w:color="auto"/>
        <w:left w:val="none" w:sz="0" w:space="0" w:color="auto"/>
        <w:bottom w:val="none" w:sz="0" w:space="0" w:color="auto"/>
        <w:right w:val="none" w:sz="0" w:space="0" w:color="auto"/>
      </w:divBdr>
    </w:div>
    <w:div w:id="398863628">
      <w:bodyDiv w:val="1"/>
      <w:marLeft w:val="0"/>
      <w:marRight w:val="0"/>
      <w:marTop w:val="0"/>
      <w:marBottom w:val="0"/>
      <w:divBdr>
        <w:top w:val="none" w:sz="0" w:space="0" w:color="auto"/>
        <w:left w:val="none" w:sz="0" w:space="0" w:color="auto"/>
        <w:bottom w:val="none" w:sz="0" w:space="0" w:color="auto"/>
        <w:right w:val="none" w:sz="0" w:space="0" w:color="auto"/>
      </w:divBdr>
    </w:div>
    <w:div w:id="399058293">
      <w:bodyDiv w:val="1"/>
      <w:marLeft w:val="0"/>
      <w:marRight w:val="0"/>
      <w:marTop w:val="0"/>
      <w:marBottom w:val="0"/>
      <w:divBdr>
        <w:top w:val="none" w:sz="0" w:space="0" w:color="auto"/>
        <w:left w:val="none" w:sz="0" w:space="0" w:color="auto"/>
        <w:bottom w:val="none" w:sz="0" w:space="0" w:color="auto"/>
        <w:right w:val="none" w:sz="0" w:space="0" w:color="auto"/>
      </w:divBdr>
    </w:div>
    <w:div w:id="399597976">
      <w:bodyDiv w:val="1"/>
      <w:marLeft w:val="0"/>
      <w:marRight w:val="0"/>
      <w:marTop w:val="0"/>
      <w:marBottom w:val="0"/>
      <w:divBdr>
        <w:top w:val="none" w:sz="0" w:space="0" w:color="auto"/>
        <w:left w:val="none" w:sz="0" w:space="0" w:color="auto"/>
        <w:bottom w:val="none" w:sz="0" w:space="0" w:color="auto"/>
        <w:right w:val="none" w:sz="0" w:space="0" w:color="auto"/>
      </w:divBdr>
    </w:div>
    <w:div w:id="399866537">
      <w:bodyDiv w:val="1"/>
      <w:marLeft w:val="0"/>
      <w:marRight w:val="0"/>
      <w:marTop w:val="0"/>
      <w:marBottom w:val="0"/>
      <w:divBdr>
        <w:top w:val="none" w:sz="0" w:space="0" w:color="auto"/>
        <w:left w:val="none" w:sz="0" w:space="0" w:color="auto"/>
        <w:bottom w:val="none" w:sz="0" w:space="0" w:color="auto"/>
        <w:right w:val="none" w:sz="0" w:space="0" w:color="auto"/>
      </w:divBdr>
    </w:div>
    <w:div w:id="400063721">
      <w:bodyDiv w:val="1"/>
      <w:marLeft w:val="0"/>
      <w:marRight w:val="0"/>
      <w:marTop w:val="0"/>
      <w:marBottom w:val="0"/>
      <w:divBdr>
        <w:top w:val="none" w:sz="0" w:space="0" w:color="auto"/>
        <w:left w:val="none" w:sz="0" w:space="0" w:color="auto"/>
        <w:bottom w:val="none" w:sz="0" w:space="0" w:color="auto"/>
        <w:right w:val="none" w:sz="0" w:space="0" w:color="auto"/>
      </w:divBdr>
    </w:div>
    <w:div w:id="400325483">
      <w:bodyDiv w:val="1"/>
      <w:marLeft w:val="0"/>
      <w:marRight w:val="0"/>
      <w:marTop w:val="0"/>
      <w:marBottom w:val="0"/>
      <w:divBdr>
        <w:top w:val="none" w:sz="0" w:space="0" w:color="auto"/>
        <w:left w:val="none" w:sz="0" w:space="0" w:color="auto"/>
        <w:bottom w:val="none" w:sz="0" w:space="0" w:color="auto"/>
        <w:right w:val="none" w:sz="0" w:space="0" w:color="auto"/>
      </w:divBdr>
    </w:div>
    <w:div w:id="401029911">
      <w:bodyDiv w:val="1"/>
      <w:marLeft w:val="0"/>
      <w:marRight w:val="0"/>
      <w:marTop w:val="0"/>
      <w:marBottom w:val="0"/>
      <w:divBdr>
        <w:top w:val="none" w:sz="0" w:space="0" w:color="auto"/>
        <w:left w:val="none" w:sz="0" w:space="0" w:color="auto"/>
        <w:bottom w:val="none" w:sz="0" w:space="0" w:color="auto"/>
        <w:right w:val="none" w:sz="0" w:space="0" w:color="auto"/>
      </w:divBdr>
    </w:div>
    <w:div w:id="401298335">
      <w:bodyDiv w:val="1"/>
      <w:marLeft w:val="0"/>
      <w:marRight w:val="0"/>
      <w:marTop w:val="0"/>
      <w:marBottom w:val="0"/>
      <w:divBdr>
        <w:top w:val="none" w:sz="0" w:space="0" w:color="auto"/>
        <w:left w:val="none" w:sz="0" w:space="0" w:color="auto"/>
        <w:bottom w:val="none" w:sz="0" w:space="0" w:color="auto"/>
        <w:right w:val="none" w:sz="0" w:space="0" w:color="auto"/>
      </w:divBdr>
    </w:div>
    <w:div w:id="401367033">
      <w:bodyDiv w:val="1"/>
      <w:marLeft w:val="0"/>
      <w:marRight w:val="0"/>
      <w:marTop w:val="0"/>
      <w:marBottom w:val="0"/>
      <w:divBdr>
        <w:top w:val="none" w:sz="0" w:space="0" w:color="auto"/>
        <w:left w:val="none" w:sz="0" w:space="0" w:color="auto"/>
        <w:bottom w:val="none" w:sz="0" w:space="0" w:color="auto"/>
        <w:right w:val="none" w:sz="0" w:space="0" w:color="auto"/>
      </w:divBdr>
    </w:div>
    <w:div w:id="402221789">
      <w:bodyDiv w:val="1"/>
      <w:marLeft w:val="0"/>
      <w:marRight w:val="0"/>
      <w:marTop w:val="0"/>
      <w:marBottom w:val="0"/>
      <w:divBdr>
        <w:top w:val="none" w:sz="0" w:space="0" w:color="auto"/>
        <w:left w:val="none" w:sz="0" w:space="0" w:color="auto"/>
        <w:bottom w:val="none" w:sz="0" w:space="0" w:color="auto"/>
        <w:right w:val="none" w:sz="0" w:space="0" w:color="auto"/>
      </w:divBdr>
    </w:div>
    <w:div w:id="402608658">
      <w:bodyDiv w:val="1"/>
      <w:marLeft w:val="0"/>
      <w:marRight w:val="0"/>
      <w:marTop w:val="0"/>
      <w:marBottom w:val="0"/>
      <w:divBdr>
        <w:top w:val="none" w:sz="0" w:space="0" w:color="auto"/>
        <w:left w:val="none" w:sz="0" w:space="0" w:color="auto"/>
        <w:bottom w:val="none" w:sz="0" w:space="0" w:color="auto"/>
        <w:right w:val="none" w:sz="0" w:space="0" w:color="auto"/>
      </w:divBdr>
    </w:div>
    <w:div w:id="402920515">
      <w:bodyDiv w:val="1"/>
      <w:marLeft w:val="0"/>
      <w:marRight w:val="0"/>
      <w:marTop w:val="0"/>
      <w:marBottom w:val="0"/>
      <w:divBdr>
        <w:top w:val="none" w:sz="0" w:space="0" w:color="auto"/>
        <w:left w:val="none" w:sz="0" w:space="0" w:color="auto"/>
        <w:bottom w:val="none" w:sz="0" w:space="0" w:color="auto"/>
        <w:right w:val="none" w:sz="0" w:space="0" w:color="auto"/>
      </w:divBdr>
    </w:div>
    <w:div w:id="402947999">
      <w:bodyDiv w:val="1"/>
      <w:marLeft w:val="0"/>
      <w:marRight w:val="0"/>
      <w:marTop w:val="0"/>
      <w:marBottom w:val="0"/>
      <w:divBdr>
        <w:top w:val="none" w:sz="0" w:space="0" w:color="auto"/>
        <w:left w:val="none" w:sz="0" w:space="0" w:color="auto"/>
        <w:bottom w:val="none" w:sz="0" w:space="0" w:color="auto"/>
        <w:right w:val="none" w:sz="0" w:space="0" w:color="auto"/>
      </w:divBdr>
    </w:div>
    <w:div w:id="403450451">
      <w:bodyDiv w:val="1"/>
      <w:marLeft w:val="0"/>
      <w:marRight w:val="0"/>
      <w:marTop w:val="0"/>
      <w:marBottom w:val="0"/>
      <w:divBdr>
        <w:top w:val="none" w:sz="0" w:space="0" w:color="auto"/>
        <w:left w:val="none" w:sz="0" w:space="0" w:color="auto"/>
        <w:bottom w:val="none" w:sz="0" w:space="0" w:color="auto"/>
        <w:right w:val="none" w:sz="0" w:space="0" w:color="auto"/>
      </w:divBdr>
    </w:div>
    <w:div w:id="403455888">
      <w:bodyDiv w:val="1"/>
      <w:marLeft w:val="0"/>
      <w:marRight w:val="0"/>
      <w:marTop w:val="0"/>
      <w:marBottom w:val="0"/>
      <w:divBdr>
        <w:top w:val="none" w:sz="0" w:space="0" w:color="auto"/>
        <w:left w:val="none" w:sz="0" w:space="0" w:color="auto"/>
        <w:bottom w:val="none" w:sz="0" w:space="0" w:color="auto"/>
        <w:right w:val="none" w:sz="0" w:space="0" w:color="auto"/>
      </w:divBdr>
    </w:div>
    <w:div w:id="403725928">
      <w:bodyDiv w:val="1"/>
      <w:marLeft w:val="0"/>
      <w:marRight w:val="0"/>
      <w:marTop w:val="0"/>
      <w:marBottom w:val="0"/>
      <w:divBdr>
        <w:top w:val="none" w:sz="0" w:space="0" w:color="auto"/>
        <w:left w:val="none" w:sz="0" w:space="0" w:color="auto"/>
        <w:bottom w:val="none" w:sz="0" w:space="0" w:color="auto"/>
        <w:right w:val="none" w:sz="0" w:space="0" w:color="auto"/>
      </w:divBdr>
    </w:div>
    <w:div w:id="404493391">
      <w:bodyDiv w:val="1"/>
      <w:marLeft w:val="0"/>
      <w:marRight w:val="0"/>
      <w:marTop w:val="0"/>
      <w:marBottom w:val="0"/>
      <w:divBdr>
        <w:top w:val="none" w:sz="0" w:space="0" w:color="auto"/>
        <w:left w:val="none" w:sz="0" w:space="0" w:color="auto"/>
        <w:bottom w:val="none" w:sz="0" w:space="0" w:color="auto"/>
        <w:right w:val="none" w:sz="0" w:space="0" w:color="auto"/>
      </w:divBdr>
    </w:div>
    <w:div w:id="404881742">
      <w:bodyDiv w:val="1"/>
      <w:marLeft w:val="0"/>
      <w:marRight w:val="0"/>
      <w:marTop w:val="0"/>
      <w:marBottom w:val="0"/>
      <w:divBdr>
        <w:top w:val="none" w:sz="0" w:space="0" w:color="auto"/>
        <w:left w:val="none" w:sz="0" w:space="0" w:color="auto"/>
        <w:bottom w:val="none" w:sz="0" w:space="0" w:color="auto"/>
        <w:right w:val="none" w:sz="0" w:space="0" w:color="auto"/>
      </w:divBdr>
    </w:div>
    <w:div w:id="405029797">
      <w:bodyDiv w:val="1"/>
      <w:marLeft w:val="0"/>
      <w:marRight w:val="0"/>
      <w:marTop w:val="0"/>
      <w:marBottom w:val="0"/>
      <w:divBdr>
        <w:top w:val="none" w:sz="0" w:space="0" w:color="auto"/>
        <w:left w:val="none" w:sz="0" w:space="0" w:color="auto"/>
        <w:bottom w:val="none" w:sz="0" w:space="0" w:color="auto"/>
        <w:right w:val="none" w:sz="0" w:space="0" w:color="auto"/>
      </w:divBdr>
    </w:div>
    <w:div w:id="405691637">
      <w:bodyDiv w:val="1"/>
      <w:marLeft w:val="0"/>
      <w:marRight w:val="0"/>
      <w:marTop w:val="0"/>
      <w:marBottom w:val="0"/>
      <w:divBdr>
        <w:top w:val="none" w:sz="0" w:space="0" w:color="auto"/>
        <w:left w:val="none" w:sz="0" w:space="0" w:color="auto"/>
        <w:bottom w:val="none" w:sz="0" w:space="0" w:color="auto"/>
        <w:right w:val="none" w:sz="0" w:space="0" w:color="auto"/>
      </w:divBdr>
    </w:div>
    <w:div w:id="405762358">
      <w:bodyDiv w:val="1"/>
      <w:marLeft w:val="0"/>
      <w:marRight w:val="0"/>
      <w:marTop w:val="0"/>
      <w:marBottom w:val="0"/>
      <w:divBdr>
        <w:top w:val="none" w:sz="0" w:space="0" w:color="auto"/>
        <w:left w:val="none" w:sz="0" w:space="0" w:color="auto"/>
        <w:bottom w:val="none" w:sz="0" w:space="0" w:color="auto"/>
        <w:right w:val="none" w:sz="0" w:space="0" w:color="auto"/>
      </w:divBdr>
    </w:div>
    <w:div w:id="406617120">
      <w:bodyDiv w:val="1"/>
      <w:marLeft w:val="0"/>
      <w:marRight w:val="0"/>
      <w:marTop w:val="0"/>
      <w:marBottom w:val="0"/>
      <w:divBdr>
        <w:top w:val="none" w:sz="0" w:space="0" w:color="auto"/>
        <w:left w:val="none" w:sz="0" w:space="0" w:color="auto"/>
        <w:bottom w:val="none" w:sz="0" w:space="0" w:color="auto"/>
        <w:right w:val="none" w:sz="0" w:space="0" w:color="auto"/>
      </w:divBdr>
    </w:div>
    <w:div w:id="406804761">
      <w:bodyDiv w:val="1"/>
      <w:marLeft w:val="0"/>
      <w:marRight w:val="0"/>
      <w:marTop w:val="0"/>
      <w:marBottom w:val="0"/>
      <w:divBdr>
        <w:top w:val="none" w:sz="0" w:space="0" w:color="auto"/>
        <w:left w:val="none" w:sz="0" w:space="0" w:color="auto"/>
        <w:bottom w:val="none" w:sz="0" w:space="0" w:color="auto"/>
        <w:right w:val="none" w:sz="0" w:space="0" w:color="auto"/>
      </w:divBdr>
    </w:div>
    <w:div w:id="407191956">
      <w:bodyDiv w:val="1"/>
      <w:marLeft w:val="0"/>
      <w:marRight w:val="0"/>
      <w:marTop w:val="0"/>
      <w:marBottom w:val="0"/>
      <w:divBdr>
        <w:top w:val="none" w:sz="0" w:space="0" w:color="auto"/>
        <w:left w:val="none" w:sz="0" w:space="0" w:color="auto"/>
        <w:bottom w:val="none" w:sz="0" w:space="0" w:color="auto"/>
        <w:right w:val="none" w:sz="0" w:space="0" w:color="auto"/>
      </w:divBdr>
    </w:div>
    <w:div w:id="407266191">
      <w:bodyDiv w:val="1"/>
      <w:marLeft w:val="0"/>
      <w:marRight w:val="0"/>
      <w:marTop w:val="0"/>
      <w:marBottom w:val="0"/>
      <w:divBdr>
        <w:top w:val="none" w:sz="0" w:space="0" w:color="auto"/>
        <w:left w:val="none" w:sz="0" w:space="0" w:color="auto"/>
        <w:bottom w:val="none" w:sz="0" w:space="0" w:color="auto"/>
        <w:right w:val="none" w:sz="0" w:space="0" w:color="auto"/>
      </w:divBdr>
    </w:div>
    <w:div w:id="407770329">
      <w:bodyDiv w:val="1"/>
      <w:marLeft w:val="0"/>
      <w:marRight w:val="0"/>
      <w:marTop w:val="0"/>
      <w:marBottom w:val="0"/>
      <w:divBdr>
        <w:top w:val="none" w:sz="0" w:space="0" w:color="auto"/>
        <w:left w:val="none" w:sz="0" w:space="0" w:color="auto"/>
        <w:bottom w:val="none" w:sz="0" w:space="0" w:color="auto"/>
        <w:right w:val="none" w:sz="0" w:space="0" w:color="auto"/>
      </w:divBdr>
    </w:div>
    <w:div w:id="409156571">
      <w:bodyDiv w:val="1"/>
      <w:marLeft w:val="0"/>
      <w:marRight w:val="0"/>
      <w:marTop w:val="0"/>
      <w:marBottom w:val="0"/>
      <w:divBdr>
        <w:top w:val="none" w:sz="0" w:space="0" w:color="auto"/>
        <w:left w:val="none" w:sz="0" w:space="0" w:color="auto"/>
        <w:bottom w:val="none" w:sz="0" w:space="0" w:color="auto"/>
        <w:right w:val="none" w:sz="0" w:space="0" w:color="auto"/>
      </w:divBdr>
    </w:div>
    <w:div w:id="409618669">
      <w:bodyDiv w:val="1"/>
      <w:marLeft w:val="0"/>
      <w:marRight w:val="0"/>
      <w:marTop w:val="0"/>
      <w:marBottom w:val="0"/>
      <w:divBdr>
        <w:top w:val="none" w:sz="0" w:space="0" w:color="auto"/>
        <w:left w:val="none" w:sz="0" w:space="0" w:color="auto"/>
        <w:bottom w:val="none" w:sz="0" w:space="0" w:color="auto"/>
        <w:right w:val="none" w:sz="0" w:space="0" w:color="auto"/>
      </w:divBdr>
    </w:div>
    <w:div w:id="409931715">
      <w:bodyDiv w:val="1"/>
      <w:marLeft w:val="0"/>
      <w:marRight w:val="0"/>
      <w:marTop w:val="0"/>
      <w:marBottom w:val="0"/>
      <w:divBdr>
        <w:top w:val="none" w:sz="0" w:space="0" w:color="auto"/>
        <w:left w:val="none" w:sz="0" w:space="0" w:color="auto"/>
        <w:bottom w:val="none" w:sz="0" w:space="0" w:color="auto"/>
        <w:right w:val="none" w:sz="0" w:space="0" w:color="auto"/>
      </w:divBdr>
    </w:div>
    <w:div w:id="409934060">
      <w:bodyDiv w:val="1"/>
      <w:marLeft w:val="0"/>
      <w:marRight w:val="0"/>
      <w:marTop w:val="0"/>
      <w:marBottom w:val="0"/>
      <w:divBdr>
        <w:top w:val="none" w:sz="0" w:space="0" w:color="auto"/>
        <w:left w:val="none" w:sz="0" w:space="0" w:color="auto"/>
        <w:bottom w:val="none" w:sz="0" w:space="0" w:color="auto"/>
        <w:right w:val="none" w:sz="0" w:space="0" w:color="auto"/>
      </w:divBdr>
    </w:div>
    <w:div w:id="410009184">
      <w:bodyDiv w:val="1"/>
      <w:marLeft w:val="0"/>
      <w:marRight w:val="0"/>
      <w:marTop w:val="0"/>
      <w:marBottom w:val="0"/>
      <w:divBdr>
        <w:top w:val="none" w:sz="0" w:space="0" w:color="auto"/>
        <w:left w:val="none" w:sz="0" w:space="0" w:color="auto"/>
        <w:bottom w:val="none" w:sz="0" w:space="0" w:color="auto"/>
        <w:right w:val="none" w:sz="0" w:space="0" w:color="auto"/>
      </w:divBdr>
    </w:div>
    <w:div w:id="411658033">
      <w:bodyDiv w:val="1"/>
      <w:marLeft w:val="0"/>
      <w:marRight w:val="0"/>
      <w:marTop w:val="0"/>
      <w:marBottom w:val="0"/>
      <w:divBdr>
        <w:top w:val="none" w:sz="0" w:space="0" w:color="auto"/>
        <w:left w:val="none" w:sz="0" w:space="0" w:color="auto"/>
        <w:bottom w:val="none" w:sz="0" w:space="0" w:color="auto"/>
        <w:right w:val="none" w:sz="0" w:space="0" w:color="auto"/>
      </w:divBdr>
    </w:div>
    <w:div w:id="412777582">
      <w:bodyDiv w:val="1"/>
      <w:marLeft w:val="0"/>
      <w:marRight w:val="0"/>
      <w:marTop w:val="0"/>
      <w:marBottom w:val="0"/>
      <w:divBdr>
        <w:top w:val="none" w:sz="0" w:space="0" w:color="auto"/>
        <w:left w:val="none" w:sz="0" w:space="0" w:color="auto"/>
        <w:bottom w:val="none" w:sz="0" w:space="0" w:color="auto"/>
        <w:right w:val="none" w:sz="0" w:space="0" w:color="auto"/>
      </w:divBdr>
    </w:div>
    <w:div w:id="413170287">
      <w:bodyDiv w:val="1"/>
      <w:marLeft w:val="0"/>
      <w:marRight w:val="0"/>
      <w:marTop w:val="0"/>
      <w:marBottom w:val="0"/>
      <w:divBdr>
        <w:top w:val="none" w:sz="0" w:space="0" w:color="auto"/>
        <w:left w:val="none" w:sz="0" w:space="0" w:color="auto"/>
        <w:bottom w:val="none" w:sz="0" w:space="0" w:color="auto"/>
        <w:right w:val="none" w:sz="0" w:space="0" w:color="auto"/>
      </w:divBdr>
    </w:div>
    <w:div w:id="413478805">
      <w:bodyDiv w:val="1"/>
      <w:marLeft w:val="0"/>
      <w:marRight w:val="0"/>
      <w:marTop w:val="0"/>
      <w:marBottom w:val="0"/>
      <w:divBdr>
        <w:top w:val="none" w:sz="0" w:space="0" w:color="auto"/>
        <w:left w:val="none" w:sz="0" w:space="0" w:color="auto"/>
        <w:bottom w:val="none" w:sz="0" w:space="0" w:color="auto"/>
        <w:right w:val="none" w:sz="0" w:space="0" w:color="auto"/>
      </w:divBdr>
    </w:div>
    <w:div w:id="414206389">
      <w:bodyDiv w:val="1"/>
      <w:marLeft w:val="0"/>
      <w:marRight w:val="0"/>
      <w:marTop w:val="0"/>
      <w:marBottom w:val="0"/>
      <w:divBdr>
        <w:top w:val="none" w:sz="0" w:space="0" w:color="auto"/>
        <w:left w:val="none" w:sz="0" w:space="0" w:color="auto"/>
        <w:bottom w:val="none" w:sz="0" w:space="0" w:color="auto"/>
        <w:right w:val="none" w:sz="0" w:space="0" w:color="auto"/>
      </w:divBdr>
    </w:div>
    <w:div w:id="415371973">
      <w:bodyDiv w:val="1"/>
      <w:marLeft w:val="0"/>
      <w:marRight w:val="0"/>
      <w:marTop w:val="0"/>
      <w:marBottom w:val="0"/>
      <w:divBdr>
        <w:top w:val="none" w:sz="0" w:space="0" w:color="auto"/>
        <w:left w:val="none" w:sz="0" w:space="0" w:color="auto"/>
        <w:bottom w:val="none" w:sz="0" w:space="0" w:color="auto"/>
        <w:right w:val="none" w:sz="0" w:space="0" w:color="auto"/>
      </w:divBdr>
    </w:div>
    <w:div w:id="415908981">
      <w:bodyDiv w:val="1"/>
      <w:marLeft w:val="0"/>
      <w:marRight w:val="0"/>
      <w:marTop w:val="0"/>
      <w:marBottom w:val="0"/>
      <w:divBdr>
        <w:top w:val="none" w:sz="0" w:space="0" w:color="auto"/>
        <w:left w:val="none" w:sz="0" w:space="0" w:color="auto"/>
        <w:bottom w:val="none" w:sz="0" w:space="0" w:color="auto"/>
        <w:right w:val="none" w:sz="0" w:space="0" w:color="auto"/>
      </w:divBdr>
    </w:div>
    <w:div w:id="416485343">
      <w:bodyDiv w:val="1"/>
      <w:marLeft w:val="0"/>
      <w:marRight w:val="0"/>
      <w:marTop w:val="0"/>
      <w:marBottom w:val="0"/>
      <w:divBdr>
        <w:top w:val="none" w:sz="0" w:space="0" w:color="auto"/>
        <w:left w:val="none" w:sz="0" w:space="0" w:color="auto"/>
        <w:bottom w:val="none" w:sz="0" w:space="0" w:color="auto"/>
        <w:right w:val="none" w:sz="0" w:space="0" w:color="auto"/>
      </w:divBdr>
    </w:div>
    <w:div w:id="416899801">
      <w:bodyDiv w:val="1"/>
      <w:marLeft w:val="0"/>
      <w:marRight w:val="0"/>
      <w:marTop w:val="0"/>
      <w:marBottom w:val="0"/>
      <w:divBdr>
        <w:top w:val="none" w:sz="0" w:space="0" w:color="auto"/>
        <w:left w:val="none" w:sz="0" w:space="0" w:color="auto"/>
        <w:bottom w:val="none" w:sz="0" w:space="0" w:color="auto"/>
        <w:right w:val="none" w:sz="0" w:space="0" w:color="auto"/>
      </w:divBdr>
    </w:div>
    <w:div w:id="417140523">
      <w:bodyDiv w:val="1"/>
      <w:marLeft w:val="0"/>
      <w:marRight w:val="0"/>
      <w:marTop w:val="0"/>
      <w:marBottom w:val="0"/>
      <w:divBdr>
        <w:top w:val="none" w:sz="0" w:space="0" w:color="auto"/>
        <w:left w:val="none" w:sz="0" w:space="0" w:color="auto"/>
        <w:bottom w:val="none" w:sz="0" w:space="0" w:color="auto"/>
        <w:right w:val="none" w:sz="0" w:space="0" w:color="auto"/>
      </w:divBdr>
    </w:div>
    <w:div w:id="417333600">
      <w:bodyDiv w:val="1"/>
      <w:marLeft w:val="0"/>
      <w:marRight w:val="0"/>
      <w:marTop w:val="0"/>
      <w:marBottom w:val="0"/>
      <w:divBdr>
        <w:top w:val="none" w:sz="0" w:space="0" w:color="auto"/>
        <w:left w:val="none" w:sz="0" w:space="0" w:color="auto"/>
        <w:bottom w:val="none" w:sz="0" w:space="0" w:color="auto"/>
        <w:right w:val="none" w:sz="0" w:space="0" w:color="auto"/>
      </w:divBdr>
    </w:div>
    <w:div w:id="418402967">
      <w:bodyDiv w:val="1"/>
      <w:marLeft w:val="0"/>
      <w:marRight w:val="0"/>
      <w:marTop w:val="0"/>
      <w:marBottom w:val="0"/>
      <w:divBdr>
        <w:top w:val="none" w:sz="0" w:space="0" w:color="auto"/>
        <w:left w:val="none" w:sz="0" w:space="0" w:color="auto"/>
        <w:bottom w:val="none" w:sz="0" w:space="0" w:color="auto"/>
        <w:right w:val="none" w:sz="0" w:space="0" w:color="auto"/>
      </w:divBdr>
    </w:div>
    <w:div w:id="418909045">
      <w:bodyDiv w:val="1"/>
      <w:marLeft w:val="0"/>
      <w:marRight w:val="0"/>
      <w:marTop w:val="0"/>
      <w:marBottom w:val="0"/>
      <w:divBdr>
        <w:top w:val="none" w:sz="0" w:space="0" w:color="auto"/>
        <w:left w:val="none" w:sz="0" w:space="0" w:color="auto"/>
        <w:bottom w:val="none" w:sz="0" w:space="0" w:color="auto"/>
        <w:right w:val="none" w:sz="0" w:space="0" w:color="auto"/>
      </w:divBdr>
    </w:div>
    <w:div w:id="419445770">
      <w:bodyDiv w:val="1"/>
      <w:marLeft w:val="0"/>
      <w:marRight w:val="0"/>
      <w:marTop w:val="0"/>
      <w:marBottom w:val="0"/>
      <w:divBdr>
        <w:top w:val="none" w:sz="0" w:space="0" w:color="auto"/>
        <w:left w:val="none" w:sz="0" w:space="0" w:color="auto"/>
        <w:bottom w:val="none" w:sz="0" w:space="0" w:color="auto"/>
        <w:right w:val="none" w:sz="0" w:space="0" w:color="auto"/>
      </w:divBdr>
    </w:div>
    <w:div w:id="420371763">
      <w:bodyDiv w:val="1"/>
      <w:marLeft w:val="0"/>
      <w:marRight w:val="0"/>
      <w:marTop w:val="0"/>
      <w:marBottom w:val="0"/>
      <w:divBdr>
        <w:top w:val="none" w:sz="0" w:space="0" w:color="auto"/>
        <w:left w:val="none" w:sz="0" w:space="0" w:color="auto"/>
        <w:bottom w:val="none" w:sz="0" w:space="0" w:color="auto"/>
        <w:right w:val="none" w:sz="0" w:space="0" w:color="auto"/>
      </w:divBdr>
    </w:div>
    <w:div w:id="420417548">
      <w:bodyDiv w:val="1"/>
      <w:marLeft w:val="0"/>
      <w:marRight w:val="0"/>
      <w:marTop w:val="0"/>
      <w:marBottom w:val="0"/>
      <w:divBdr>
        <w:top w:val="none" w:sz="0" w:space="0" w:color="auto"/>
        <w:left w:val="none" w:sz="0" w:space="0" w:color="auto"/>
        <w:bottom w:val="none" w:sz="0" w:space="0" w:color="auto"/>
        <w:right w:val="none" w:sz="0" w:space="0" w:color="auto"/>
      </w:divBdr>
    </w:div>
    <w:div w:id="420763733">
      <w:bodyDiv w:val="1"/>
      <w:marLeft w:val="0"/>
      <w:marRight w:val="0"/>
      <w:marTop w:val="0"/>
      <w:marBottom w:val="0"/>
      <w:divBdr>
        <w:top w:val="none" w:sz="0" w:space="0" w:color="auto"/>
        <w:left w:val="none" w:sz="0" w:space="0" w:color="auto"/>
        <w:bottom w:val="none" w:sz="0" w:space="0" w:color="auto"/>
        <w:right w:val="none" w:sz="0" w:space="0" w:color="auto"/>
      </w:divBdr>
    </w:div>
    <w:div w:id="421487318">
      <w:bodyDiv w:val="1"/>
      <w:marLeft w:val="0"/>
      <w:marRight w:val="0"/>
      <w:marTop w:val="0"/>
      <w:marBottom w:val="0"/>
      <w:divBdr>
        <w:top w:val="none" w:sz="0" w:space="0" w:color="auto"/>
        <w:left w:val="none" w:sz="0" w:space="0" w:color="auto"/>
        <w:bottom w:val="none" w:sz="0" w:space="0" w:color="auto"/>
        <w:right w:val="none" w:sz="0" w:space="0" w:color="auto"/>
      </w:divBdr>
    </w:div>
    <w:div w:id="422799141">
      <w:bodyDiv w:val="1"/>
      <w:marLeft w:val="0"/>
      <w:marRight w:val="0"/>
      <w:marTop w:val="0"/>
      <w:marBottom w:val="0"/>
      <w:divBdr>
        <w:top w:val="none" w:sz="0" w:space="0" w:color="auto"/>
        <w:left w:val="none" w:sz="0" w:space="0" w:color="auto"/>
        <w:bottom w:val="none" w:sz="0" w:space="0" w:color="auto"/>
        <w:right w:val="none" w:sz="0" w:space="0" w:color="auto"/>
      </w:divBdr>
    </w:div>
    <w:div w:id="424154750">
      <w:bodyDiv w:val="1"/>
      <w:marLeft w:val="0"/>
      <w:marRight w:val="0"/>
      <w:marTop w:val="0"/>
      <w:marBottom w:val="0"/>
      <w:divBdr>
        <w:top w:val="none" w:sz="0" w:space="0" w:color="auto"/>
        <w:left w:val="none" w:sz="0" w:space="0" w:color="auto"/>
        <w:bottom w:val="none" w:sz="0" w:space="0" w:color="auto"/>
        <w:right w:val="none" w:sz="0" w:space="0" w:color="auto"/>
      </w:divBdr>
    </w:div>
    <w:div w:id="424572590">
      <w:bodyDiv w:val="1"/>
      <w:marLeft w:val="0"/>
      <w:marRight w:val="0"/>
      <w:marTop w:val="0"/>
      <w:marBottom w:val="0"/>
      <w:divBdr>
        <w:top w:val="none" w:sz="0" w:space="0" w:color="auto"/>
        <w:left w:val="none" w:sz="0" w:space="0" w:color="auto"/>
        <w:bottom w:val="none" w:sz="0" w:space="0" w:color="auto"/>
        <w:right w:val="none" w:sz="0" w:space="0" w:color="auto"/>
      </w:divBdr>
    </w:div>
    <w:div w:id="424810676">
      <w:bodyDiv w:val="1"/>
      <w:marLeft w:val="0"/>
      <w:marRight w:val="0"/>
      <w:marTop w:val="0"/>
      <w:marBottom w:val="0"/>
      <w:divBdr>
        <w:top w:val="none" w:sz="0" w:space="0" w:color="auto"/>
        <w:left w:val="none" w:sz="0" w:space="0" w:color="auto"/>
        <w:bottom w:val="none" w:sz="0" w:space="0" w:color="auto"/>
        <w:right w:val="none" w:sz="0" w:space="0" w:color="auto"/>
      </w:divBdr>
    </w:div>
    <w:div w:id="426460303">
      <w:bodyDiv w:val="1"/>
      <w:marLeft w:val="0"/>
      <w:marRight w:val="0"/>
      <w:marTop w:val="0"/>
      <w:marBottom w:val="0"/>
      <w:divBdr>
        <w:top w:val="none" w:sz="0" w:space="0" w:color="auto"/>
        <w:left w:val="none" w:sz="0" w:space="0" w:color="auto"/>
        <w:bottom w:val="none" w:sz="0" w:space="0" w:color="auto"/>
        <w:right w:val="none" w:sz="0" w:space="0" w:color="auto"/>
      </w:divBdr>
    </w:div>
    <w:div w:id="426661118">
      <w:bodyDiv w:val="1"/>
      <w:marLeft w:val="0"/>
      <w:marRight w:val="0"/>
      <w:marTop w:val="0"/>
      <w:marBottom w:val="0"/>
      <w:divBdr>
        <w:top w:val="none" w:sz="0" w:space="0" w:color="auto"/>
        <w:left w:val="none" w:sz="0" w:space="0" w:color="auto"/>
        <w:bottom w:val="none" w:sz="0" w:space="0" w:color="auto"/>
        <w:right w:val="none" w:sz="0" w:space="0" w:color="auto"/>
      </w:divBdr>
    </w:div>
    <w:div w:id="426776029">
      <w:bodyDiv w:val="1"/>
      <w:marLeft w:val="0"/>
      <w:marRight w:val="0"/>
      <w:marTop w:val="0"/>
      <w:marBottom w:val="0"/>
      <w:divBdr>
        <w:top w:val="none" w:sz="0" w:space="0" w:color="auto"/>
        <w:left w:val="none" w:sz="0" w:space="0" w:color="auto"/>
        <w:bottom w:val="none" w:sz="0" w:space="0" w:color="auto"/>
        <w:right w:val="none" w:sz="0" w:space="0" w:color="auto"/>
      </w:divBdr>
    </w:div>
    <w:div w:id="428769188">
      <w:bodyDiv w:val="1"/>
      <w:marLeft w:val="0"/>
      <w:marRight w:val="0"/>
      <w:marTop w:val="0"/>
      <w:marBottom w:val="0"/>
      <w:divBdr>
        <w:top w:val="none" w:sz="0" w:space="0" w:color="auto"/>
        <w:left w:val="none" w:sz="0" w:space="0" w:color="auto"/>
        <w:bottom w:val="none" w:sz="0" w:space="0" w:color="auto"/>
        <w:right w:val="none" w:sz="0" w:space="0" w:color="auto"/>
      </w:divBdr>
    </w:div>
    <w:div w:id="429399550">
      <w:bodyDiv w:val="1"/>
      <w:marLeft w:val="0"/>
      <w:marRight w:val="0"/>
      <w:marTop w:val="0"/>
      <w:marBottom w:val="0"/>
      <w:divBdr>
        <w:top w:val="none" w:sz="0" w:space="0" w:color="auto"/>
        <w:left w:val="none" w:sz="0" w:space="0" w:color="auto"/>
        <w:bottom w:val="none" w:sz="0" w:space="0" w:color="auto"/>
        <w:right w:val="none" w:sz="0" w:space="0" w:color="auto"/>
      </w:divBdr>
    </w:div>
    <w:div w:id="430856623">
      <w:bodyDiv w:val="1"/>
      <w:marLeft w:val="0"/>
      <w:marRight w:val="0"/>
      <w:marTop w:val="0"/>
      <w:marBottom w:val="0"/>
      <w:divBdr>
        <w:top w:val="none" w:sz="0" w:space="0" w:color="auto"/>
        <w:left w:val="none" w:sz="0" w:space="0" w:color="auto"/>
        <w:bottom w:val="none" w:sz="0" w:space="0" w:color="auto"/>
        <w:right w:val="none" w:sz="0" w:space="0" w:color="auto"/>
      </w:divBdr>
    </w:div>
    <w:div w:id="430904450">
      <w:bodyDiv w:val="1"/>
      <w:marLeft w:val="0"/>
      <w:marRight w:val="0"/>
      <w:marTop w:val="0"/>
      <w:marBottom w:val="0"/>
      <w:divBdr>
        <w:top w:val="none" w:sz="0" w:space="0" w:color="auto"/>
        <w:left w:val="none" w:sz="0" w:space="0" w:color="auto"/>
        <w:bottom w:val="none" w:sz="0" w:space="0" w:color="auto"/>
        <w:right w:val="none" w:sz="0" w:space="0" w:color="auto"/>
      </w:divBdr>
    </w:div>
    <w:div w:id="430980414">
      <w:bodyDiv w:val="1"/>
      <w:marLeft w:val="0"/>
      <w:marRight w:val="0"/>
      <w:marTop w:val="0"/>
      <w:marBottom w:val="0"/>
      <w:divBdr>
        <w:top w:val="none" w:sz="0" w:space="0" w:color="auto"/>
        <w:left w:val="none" w:sz="0" w:space="0" w:color="auto"/>
        <w:bottom w:val="none" w:sz="0" w:space="0" w:color="auto"/>
        <w:right w:val="none" w:sz="0" w:space="0" w:color="auto"/>
      </w:divBdr>
    </w:div>
    <w:div w:id="431828423">
      <w:bodyDiv w:val="1"/>
      <w:marLeft w:val="0"/>
      <w:marRight w:val="0"/>
      <w:marTop w:val="0"/>
      <w:marBottom w:val="0"/>
      <w:divBdr>
        <w:top w:val="none" w:sz="0" w:space="0" w:color="auto"/>
        <w:left w:val="none" w:sz="0" w:space="0" w:color="auto"/>
        <w:bottom w:val="none" w:sz="0" w:space="0" w:color="auto"/>
        <w:right w:val="none" w:sz="0" w:space="0" w:color="auto"/>
      </w:divBdr>
    </w:div>
    <w:div w:id="433327867">
      <w:bodyDiv w:val="1"/>
      <w:marLeft w:val="0"/>
      <w:marRight w:val="0"/>
      <w:marTop w:val="0"/>
      <w:marBottom w:val="0"/>
      <w:divBdr>
        <w:top w:val="none" w:sz="0" w:space="0" w:color="auto"/>
        <w:left w:val="none" w:sz="0" w:space="0" w:color="auto"/>
        <w:bottom w:val="none" w:sz="0" w:space="0" w:color="auto"/>
        <w:right w:val="none" w:sz="0" w:space="0" w:color="auto"/>
      </w:divBdr>
    </w:div>
    <w:div w:id="433672101">
      <w:bodyDiv w:val="1"/>
      <w:marLeft w:val="0"/>
      <w:marRight w:val="0"/>
      <w:marTop w:val="0"/>
      <w:marBottom w:val="0"/>
      <w:divBdr>
        <w:top w:val="none" w:sz="0" w:space="0" w:color="auto"/>
        <w:left w:val="none" w:sz="0" w:space="0" w:color="auto"/>
        <w:bottom w:val="none" w:sz="0" w:space="0" w:color="auto"/>
        <w:right w:val="none" w:sz="0" w:space="0" w:color="auto"/>
      </w:divBdr>
    </w:div>
    <w:div w:id="433986856">
      <w:bodyDiv w:val="1"/>
      <w:marLeft w:val="0"/>
      <w:marRight w:val="0"/>
      <w:marTop w:val="0"/>
      <w:marBottom w:val="0"/>
      <w:divBdr>
        <w:top w:val="none" w:sz="0" w:space="0" w:color="auto"/>
        <w:left w:val="none" w:sz="0" w:space="0" w:color="auto"/>
        <w:bottom w:val="none" w:sz="0" w:space="0" w:color="auto"/>
        <w:right w:val="none" w:sz="0" w:space="0" w:color="auto"/>
      </w:divBdr>
    </w:div>
    <w:div w:id="435249608">
      <w:bodyDiv w:val="1"/>
      <w:marLeft w:val="0"/>
      <w:marRight w:val="0"/>
      <w:marTop w:val="0"/>
      <w:marBottom w:val="0"/>
      <w:divBdr>
        <w:top w:val="none" w:sz="0" w:space="0" w:color="auto"/>
        <w:left w:val="none" w:sz="0" w:space="0" w:color="auto"/>
        <w:bottom w:val="none" w:sz="0" w:space="0" w:color="auto"/>
        <w:right w:val="none" w:sz="0" w:space="0" w:color="auto"/>
      </w:divBdr>
    </w:div>
    <w:div w:id="436798868">
      <w:bodyDiv w:val="1"/>
      <w:marLeft w:val="0"/>
      <w:marRight w:val="0"/>
      <w:marTop w:val="0"/>
      <w:marBottom w:val="0"/>
      <w:divBdr>
        <w:top w:val="none" w:sz="0" w:space="0" w:color="auto"/>
        <w:left w:val="none" w:sz="0" w:space="0" w:color="auto"/>
        <w:bottom w:val="none" w:sz="0" w:space="0" w:color="auto"/>
        <w:right w:val="none" w:sz="0" w:space="0" w:color="auto"/>
      </w:divBdr>
    </w:div>
    <w:div w:id="436877876">
      <w:bodyDiv w:val="1"/>
      <w:marLeft w:val="0"/>
      <w:marRight w:val="0"/>
      <w:marTop w:val="0"/>
      <w:marBottom w:val="0"/>
      <w:divBdr>
        <w:top w:val="none" w:sz="0" w:space="0" w:color="auto"/>
        <w:left w:val="none" w:sz="0" w:space="0" w:color="auto"/>
        <w:bottom w:val="none" w:sz="0" w:space="0" w:color="auto"/>
        <w:right w:val="none" w:sz="0" w:space="0" w:color="auto"/>
      </w:divBdr>
    </w:div>
    <w:div w:id="438067130">
      <w:bodyDiv w:val="1"/>
      <w:marLeft w:val="0"/>
      <w:marRight w:val="0"/>
      <w:marTop w:val="0"/>
      <w:marBottom w:val="0"/>
      <w:divBdr>
        <w:top w:val="none" w:sz="0" w:space="0" w:color="auto"/>
        <w:left w:val="none" w:sz="0" w:space="0" w:color="auto"/>
        <w:bottom w:val="none" w:sz="0" w:space="0" w:color="auto"/>
        <w:right w:val="none" w:sz="0" w:space="0" w:color="auto"/>
      </w:divBdr>
    </w:div>
    <w:div w:id="438725255">
      <w:bodyDiv w:val="1"/>
      <w:marLeft w:val="0"/>
      <w:marRight w:val="0"/>
      <w:marTop w:val="0"/>
      <w:marBottom w:val="0"/>
      <w:divBdr>
        <w:top w:val="none" w:sz="0" w:space="0" w:color="auto"/>
        <w:left w:val="none" w:sz="0" w:space="0" w:color="auto"/>
        <w:bottom w:val="none" w:sz="0" w:space="0" w:color="auto"/>
        <w:right w:val="none" w:sz="0" w:space="0" w:color="auto"/>
      </w:divBdr>
    </w:div>
    <w:div w:id="439375912">
      <w:bodyDiv w:val="1"/>
      <w:marLeft w:val="0"/>
      <w:marRight w:val="0"/>
      <w:marTop w:val="0"/>
      <w:marBottom w:val="0"/>
      <w:divBdr>
        <w:top w:val="none" w:sz="0" w:space="0" w:color="auto"/>
        <w:left w:val="none" w:sz="0" w:space="0" w:color="auto"/>
        <w:bottom w:val="none" w:sz="0" w:space="0" w:color="auto"/>
        <w:right w:val="none" w:sz="0" w:space="0" w:color="auto"/>
      </w:divBdr>
    </w:div>
    <w:div w:id="440029304">
      <w:bodyDiv w:val="1"/>
      <w:marLeft w:val="0"/>
      <w:marRight w:val="0"/>
      <w:marTop w:val="0"/>
      <w:marBottom w:val="0"/>
      <w:divBdr>
        <w:top w:val="none" w:sz="0" w:space="0" w:color="auto"/>
        <w:left w:val="none" w:sz="0" w:space="0" w:color="auto"/>
        <w:bottom w:val="none" w:sz="0" w:space="0" w:color="auto"/>
        <w:right w:val="none" w:sz="0" w:space="0" w:color="auto"/>
      </w:divBdr>
    </w:div>
    <w:div w:id="440145230">
      <w:bodyDiv w:val="1"/>
      <w:marLeft w:val="0"/>
      <w:marRight w:val="0"/>
      <w:marTop w:val="0"/>
      <w:marBottom w:val="0"/>
      <w:divBdr>
        <w:top w:val="none" w:sz="0" w:space="0" w:color="auto"/>
        <w:left w:val="none" w:sz="0" w:space="0" w:color="auto"/>
        <w:bottom w:val="none" w:sz="0" w:space="0" w:color="auto"/>
        <w:right w:val="none" w:sz="0" w:space="0" w:color="auto"/>
      </w:divBdr>
    </w:div>
    <w:div w:id="442650763">
      <w:bodyDiv w:val="1"/>
      <w:marLeft w:val="0"/>
      <w:marRight w:val="0"/>
      <w:marTop w:val="0"/>
      <w:marBottom w:val="0"/>
      <w:divBdr>
        <w:top w:val="none" w:sz="0" w:space="0" w:color="auto"/>
        <w:left w:val="none" w:sz="0" w:space="0" w:color="auto"/>
        <w:bottom w:val="none" w:sz="0" w:space="0" w:color="auto"/>
        <w:right w:val="none" w:sz="0" w:space="0" w:color="auto"/>
      </w:divBdr>
    </w:div>
    <w:div w:id="443310934">
      <w:bodyDiv w:val="1"/>
      <w:marLeft w:val="0"/>
      <w:marRight w:val="0"/>
      <w:marTop w:val="0"/>
      <w:marBottom w:val="0"/>
      <w:divBdr>
        <w:top w:val="none" w:sz="0" w:space="0" w:color="auto"/>
        <w:left w:val="none" w:sz="0" w:space="0" w:color="auto"/>
        <w:bottom w:val="none" w:sz="0" w:space="0" w:color="auto"/>
        <w:right w:val="none" w:sz="0" w:space="0" w:color="auto"/>
      </w:divBdr>
    </w:div>
    <w:div w:id="443422143">
      <w:bodyDiv w:val="1"/>
      <w:marLeft w:val="0"/>
      <w:marRight w:val="0"/>
      <w:marTop w:val="0"/>
      <w:marBottom w:val="0"/>
      <w:divBdr>
        <w:top w:val="none" w:sz="0" w:space="0" w:color="auto"/>
        <w:left w:val="none" w:sz="0" w:space="0" w:color="auto"/>
        <w:bottom w:val="none" w:sz="0" w:space="0" w:color="auto"/>
        <w:right w:val="none" w:sz="0" w:space="0" w:color="auto"/>
      </w:divBdr>
    </w:div>
    <w:div w:id="443891163">
      <w:bodyDiv w:val="1"/>
      <w:marLeft w:val="0"/>
      <w:marRight w:val="0"/>
      <w:marTop w:val="0"/>
      <w:marBottom w:val="0"/>
      <w:divBdr>
        <w:top w:val="none" w:sz="0" w:space="0" w:color="auto"/>
        <w:left w:val="none" w:sz="0" w:space="0" w:color="auto"/>
        <w:bottom w:val="none" w:sz="0" w:space="0" w:color="auto"/>
        <w:right w:val="none" w:sz="0" w:space="0" w:color="auto"/>
      </w:divBdr>
    </w:div>
    <w:div w:id="444425435">
      <w:bodyDiv w:val="1"/>
      <w:marLeft w:val="0"/>
      <w:marRight w:val="0"/>
      <w:marTop w:val="0"/>
      <w:marBottom w:val="0"/>
      <w:divBdr>
        <w:top w:val="none" w:sz="0" w:space="0" w:color="auto"/>
        <w:left w:val="none" w:sz="0" w:space="0" w:color="auto"/>
        <w:bottom w:val="none" w:sz="0" w:space="0" w:color="auto"/>
        <w:right w:val="none" w:sz="0" w:space="0" w:color="auto"/>
      </w:divBdr>
    </w:div>
    <w:div w:id="444888940">
      <w:bodyDiv w:val="1"/>
      <w:marLeft w:val="0"/>
      <w:marRight w:val="0"/>
      <w:marTop w:val="0"/>
      <w:marBottom w:val="0"/>
      <w:divBdr>
        <w:top w:val="none" w:sz="0" w:space="0" w:color="auto"/>
        <w:left w:val="none" w:sz="0" w:space="0" w:color="auto"/>
        <w:bottom w:val="none" w:sz="0" w:space="0" w:color="auto"/>
        <w:right w:val="none" w:sz="0" w:space="0" w:color="auto"/>
      </w:divBdr>
    </w:div>
    <w:div w:id="444927356">
      <w:bodyDiv w:val="1"/>
      <w:marLeft w:val="0"/>
      <w:marRight w:val="0"/>
      <w:marTop w:val="0"/>
      <w:marBottom w:val="0"/>
      <w:divBdr>
        <w:top w:val="none" w:sz="0" w:space="0" w:color="auto"/>
        <w:left w:val="none" w:sz="0" w:space="0" w:color="auto"/>
        <w:bottom w:val="none" w:sz="0" w:space="0" w:color="auto"/>
        <w:right w:val="none" w:sz="0" w:space="0" w:color="auto"/>
      </w:divBdr>
    </w:div>
    <w:div w:id="445926584">
      <w:bodyDiv w:val="1"/>
      <w:marLeft w:val="0"/>
      <w:marRight w:val="0"/>
      <w:marTop w:val="0"/>
      <w:marBottom w:val="0"/>
      <w:divBdr>
        <w:top w:val="none" w:sz="0" w:space="0" w:color="auto"/>
        <w:left w:val="none" w:sz="0" w:space="0" w:color="auto"/>
        <w:bottom w:val="none" w:sz="0" w:space="0" w:color="auto"/>
        <w:right w:val="none" w:sz="0" w:space="0" w:color="auto"/>
      </w:divBdr>
    </w:div>
    <w:div w:id="446773720">
      <w:bodyDiv w:val="1"/>
      <w:marLeft w:val="0"/>
      <w:marRight w:val="0"/>
      <w:marTop w:val="0"/>
      <w:marBottom w:val="0"/>
      <w:divBdr>
        <w:top w:val="none" w:sz="0" w:space="0" w:color="auto"/>
        <w:left w:val="none" w:sz="0" w:space="0" w:color="auto"/>
        <w:bottom w:val="none" w:sz="0" w:space="0" w:color="auto"/>
        <w:right w:val="none" w:sz="0" w:space="0" w:color="auto"/>
      </w:divBdr>
    </w:div>
    <w:div w:id="448744891">
      <w:bodyDiv w:val="1"/>
      <w:marLeft w:val="0"/>
      <w:marRight w:val="0"/>
      <w:marTop w:val="0"/>
      <w:marBottom w:val="0"/>
      <w:divBdr>
        <w:top w:val="none" w:sz="0" w:space="0" w:color="auto"/>
        <w:left w:val="none" w:sz="0" w:space="0" w:color="auto"/>
        <w:bottom w:val="none" w:sz="0" w:space="0" w:color="auto"/>
        <w:right w:val="none" w:sz="0" w:space="0" w:color="auto"/>
      </w:divBdr>
    </w:div>
    <w:div w:id="449712339">
      <w:bodyDiv w:val="1"/>
      <w:marLeft w:val="0"/>
      <w:marRight w:val="0"/>
      <w:marTop w:val="0"/>
      <w:marBottom w:val="0"/>
      <w:divBdr>
        <w:top w:val="none" w:sz="0" w:space="0" w:color="auto"/>
        <w:left w:val="none" w:sz="0" w:space="0" w:color="auto"/>
        <w:bottom w:val="none" w:sz="0" w:space="0" w:color="auto"/>
        <w:right w:val="none" w:sz="0" w:space="0" w:color="auto"/>
      </w:divBdr>
    </w:div>
    <w:div w:id="449982255">
      <w:bodyDiv w:val="1"/>
      <w:marLeft w:val="0"/>
      <w:marRight w:val="0"/>
      <w:marTop w:val="0"/>
      <w:marBottom w:val="0"/>
      <w:divBdr>
        <w:top w:val="none" w:sz="0" w:space="0" w:color="auto"/>
        <w:left w:val="none" w:sz="0" w:space="0" w:color="auto"/>
        <w:bottom w:val="none" w:sz="0" w:space="0" w:color="auto"/>
        <w:right w:val="none" w:sz="0" w:space="0" w:color="auto"/>
      </w:divBdr>
    </w:div>
    <w:div w:id="450902959">
      <w:bodyDiv w:val="1"/>
      <w:marLeft w:val="0"/>
      <w:marRight w:val="0"/>
      <w:marTop w:val="0"/>
      <w:marBottom w:val="0"/>
      <w:divBdr>
        <w:top w:val="none" w:sz="0" w:space="0" w:color="auto"/>
        <w:left w:val="none" w:sz="0" w:space="0" w:color="auto"/>
        <w:bottom w:val="none" w:sz="0" w:space="0" w:color="auto"/>
        <w:right w:val="none" w:sz="0" w:space="0" w:color="auto"/>
      </w:divBdr>
    </w:div>
    <w:div w:id="451822790">
      <w:bodyDiv w:val="1"/>
      <w:marLeft w:val="0"/>
      <w:marRight w:val="0"/>
      <w:marTop w:val="0"/>
      <w:marBottom w:val="0"/>
      <w:divBdr>
        <w:top w:val="none" w:sz="0" w:space="0" w:color="auto"/>
        <w:left w:val="none" w:sz="0" w:space="0" w:color="auto"/>
        <w:bottom w:val="none" w:sz="0" w:space="0" w:color="auto"/>
        <w:right w:val="none" w:sz="0" w:space="0" w:color="auto"/>
      </w:divBdr>
    </w:div>
    <w:div w:id="452868488">
      <w:bodyDiv w:val="1"/>
      <w:marLeft w:val="0"/>
      <w:marRight w:val="0"/>
      <w:marTop w:val="0"/>
      <w:marBottom w:val="0"/>
      <w:divBdr>
        <w:top w:val="none" w:sz="0" w:space="0" w:color="auto"/>
        <w:left w:val="none" w:sz="0" w:space="0" w:color="auto"/>
        <w:bottom w:val="none" w:sz="0" w:space="0" w:color="auto"/>
        <w:right w:val="none" w:sz="0" w:space="0" w:color="auto"/>
      </w:divBdr>
    </w:div>
    <w:div w:id="453645451">
      <w:bodyDiv w:val="1"/>
      <w:marLeft w:val="0"/>
      <w:marRight w:val="0"/>
      <w:marTop w:val="0"/>
      <w:marBottom w:val="0"/>
      <w:divBdr>
        <w:top w:val="none" w:sz="0" w:space="0" w:color="auto"/>
        <w:left w:val="none" w:sz="0" w:space="0" w:color="auto"/>
        <w:bottom w:val="none" w:sz="0" w:space="0" w:color="auto"/>
        <w:right w:val="none" w:sz="0" w:space="0" w:color="auto"/>
      </w:divBdr>
    </w:div>
    <w:div w:id="453839367">
      <w:bodyDiv w:val="1"/>
      <w:marLeft w:val="0"/>
      <w:marRight w:val="0"/>
      <w:marTop w:val="0"/>
      <w:marBottom w:val="0"/>
      <w:divBdr>
        <w:top w:val="none" w:sz="0" w:space="0" w:color="auto"/>
        <w:left w:val="none" w:sz="0" w:space="0" w:color="auto"/>
        <w:bottom w:val="none" w:sz="0" w:space="0" w:color="auto"/>
        <w:right w:val="none" w:sz="0" w:space="0" w:color="auto"/>
      </w:divBdr>
    </w:div>
    <w:div w:id="454057483">
      <w:bodyDiv w:val="1"/>
      <w:marLeft w:val="0"/>
      <w:marRight w:val="0"/>
      <w:marTop w:val="0"/>
      <w:marBottom w:val="0"/>
      <w:divBdr>
        <w:top w:val="none" w:sz="0" w:space="0" w:color="auto"/>
        <w:left w:val="none" w:sz="0" w:space="0" w:color="auto"/>
        <w:bottom w:val="none" w:sz="0" w:space="0" w:color="auto"/>
        <w:right w:val="none" w:sz="0" w:space="0" w:color="auto"/>
      </w:divBdr>
    </w:div>
    <w:div w:id="454325463">
      <w:bodyDiv w:val="1"/>
      <w:marLeft w:val="0"/>
      <w:marRight w:val="0"/>
      <w:marTop w:val="0"/>
      <w:marBottom w:val="0"/>
      <w:divBdr>
        <w:top w:val="none" w:sz="0" w:space="0" w:color="auto"/>
        <w:left w:val="none" w:sz="0" w:space="0" w:color="auto"/>
        <w:bottom w:val="none" w:sz="0" w:space="0" w:color="auto"/>
        <w:right w:val="none" w:sz="0" w:space="0" w:color="auto"/>
      </w:divBdr>
    </w:div>
    <w:div w:id="455149084">
      <w:bodyDiv w:val="1"/>
      <w:marLeft w:val="0"/>
      <w:marRight w:val="0"/>
      <w:marTop w:val="0"/>
      <w:marBottom w:val="0"/>
      <w:divBdr>
        <w:top w:val="none" w:sz="0" w:space="0" w:color="auto"/>
        <w:left w:val="none" w:sz="0" w:space="0" w:color="auto"/>
        <w:bottom w:val="none" w:sz="0" w:space="0" w:color="auto"/>
        <w:right w:val="none" w:sz="0" w:space="0" w:color="auto"/>
      </w:divBdr>
    </w:div>
    <w:div w:id="456216202">
      <w:bodyDiv w:val="1"/>
      <w:marLeft w:val="0"/>
      <w:marRight w:val="0"/>
      <w:marTop w:val="0"/>
      <w:marBottom w:val="0"/>
      <w:divBdr>
        <w:top w:val="none" w:sz="0" w:space="0" w:color="auto"/>
        <w:left w:val="none" w:sz="0" w:space="0" w:color="auto"/>
        <w:bottom w:val="none" w:sz="0" w:space="0" w:color="auto"/>
        <w:right w:val="none" w:sz="0" w:space="0" w:color="auto"/>
      </w:divBdr>
    </w:div>
    <w:div w:id="457186889">
      <w:bodyDiv w:val="1"/>
      <w:marLeft w:val="0"/>
      <w:marRight w:val="0"/>
      <w:marTop w:val="0"/>
      <w:marBottom w:val="0"/>
      <w:divBdr>
        <w:top w:val="none" w:sz="0" w:space="0" w:color="auto"/>
        <w:left w:val="none" w:sz="0" w:space="0" w:color="auto"/>
        <w:bottom w:val="none" w:sz="0" w:space="0" w:color="auto"/>
        <w:right w:val="none" w:sz="0" w:space="0" w:color="auto"/>
      </w:divBdr>
    </w:div>
    <w:div w:id="457457401">
      <w:bodyDiv w:val="1"/>
      <w:marLeft w:val="0"/>
      <w:marRight w:val="0"/>
      <w:marTop w:val="0"/>
      <w:marBottom w:val="0"/>
      <w:divBdr>
        <w:top w:val="none" w:sz="0" w:space="0" w:color="auto"/>
        <w:left w:val="none" w:sz="0" w:space="0" w:color="auto"/>
        <w:bottom w:val="none" w:sz="0" w:space="0" w:color="auto"/>
        <w:right w:val="none" w:sz="0" w:space="0" w:color="auto"/>
      </w:divBdr>
    </w:div>
    <w:div w:id="458452888">
      <w:bodyDiv w:val="1"/>
      <w:marLeft w:val="0"/>
      <w:marRight w:val="0"/>
      <w:marTop w:val="0"/>
      <w:marBottom w:val="0"/>
      <w:divBdr>
        <w:top w:val="none" w:sz="0" w:space="0" w:color="auto"/>
        <w:left w:val="none" w:sz="0" w:space="0" w:color="auto"/>
        <w:bottom w:val="none" w:sz="0" w:space="0" w:color="auto"/>
        <w:right w:val="none" w:sz="0" w:space="0" w:color="auto"/>
      </w:divBdr>
    </w:div>
    <w:div w:id="459761491">
      <w:bodyDiv w:val="1"/>
      <w:marLeft w:val="0"/>
      <w:marRight w:val="0"/>
      <w:marTop w:val="0"/>
      <w:marBottom w:val="0"/>
      <w:divBdr>
        <w:top w:val="none" w:sz="0" w:space="0" w:color="auto"/>
        <w:left w:val="none" w:sz="0" w:space="0" w:color="auto"/>
        <w:bottom w:val="none" w:sz="0" w:space="0" w:color="auto"/>
        <w:right w:val="none" w:sz="0" w:space="0" w:color="auto"/>
      </w:divBdr>
    </w:div>
    <w:div w:id="460001774">
      <w:bodyDiv w:val="1"/>
      <w:marLeft w:val="0"/>
      <w:marRight w:val="0"/>
      <w:marTop w:val="0"/>
      <w:marBottom w:val="0"/>
      <w:divBdr>
        <w:top w:val="none" w:sz="0" w:space="0" w:color="auto"/>
        <w:left w:val="none" w:sz="0" w:space="0" w:color="auto"/>
        <w:bottom w:val="none" w:sz="0" w:space="0" w:color="auto"/>
        <w:right w:val="none" w:sz="0" w:space="0" w:color="auto"/>
      </w:divBdr>
    </w:div>
    <w:div w:id="460614035">
      <w:bodyDiv w:val="1"/>
      <w:marLeft w:val="0"/>
      <w:marRight w:val="0"/>
      <w:marTop w:val="0"/>
      <w:marBottom w:val="0"/>
      <w:divBdr>
        <w:top w:val="none" w:sz="0" w:space="0" w:color="auto"/>
        <w:left w:val="none" w:sz="0" w:space="0" w:color="auto"/>
        <w:bottom w:val="none" w:sz="0" w:space="0" w:color="auto"/>
        <w:right w:val="none" w:sz="0" w:space="0" w:color="auto"/>
      </w:divBdr>
    </w:div>
    <w:div w:id="460928745">
      <w:bodyDiv w:val="1"/>
      <w:marLeft w:val="0"/>
      <w:marRight w:val="0"/>
      <w:marTop w:val="0"/>
      <w:marBottom w:val="0"/>
      <w:divBdr>
        <w:top w:val="none" w:sz="0" w:space="0" w:color="auto"/>
        <w:left w:val="none" w:sz="0" w:space="0" w:color="auto"/>
        <w:bottom w:val="none" w:sz="0" w:space="0" w:color="auto"/>
        <w:right w:val="none" w:sz="0" w:space="0" w:color="auto"/>
      </w:divBdr>
    </w:div>
    <w:div w:id="463083429">
      <w:bodyDiv w:val="1"/>
      <w:marLeft w:val="0"/>
      <w:marRight w:val="0"/>
      <w:marTop w:val="0"/>
      <w:marBottom w:val="0"/>
      <w:divBdr>
        <w:top w:val="none" w:sz="0" w:space="0" w:color="auto"/>
        <w:left w:val="none" w:sz="0" w:space="0" w:color="auto"/>
        <w:bottom w:val="none" w:sz="0" w:space="0" w:color="auto"/>
        <w:right w:val="none" w:sz="0" w:space="0" w:color="auto"/>
      </w:divBdr>
    </w:div>
    <w:div w:id="463935804">
      <w:bodyDiv w:val="1"/>
      <w:marLeft w:val="0"/>
      <w:marRight w:val="0"/>
      <w:marTop w:val="0"/>
      <w:marBottom w:val="0"/>
      <w:divBdr>
        <w:top w:val="none" w:sz="0" w:space="0" w:color="auto"/>
        <w:left w:val="none" w:sz="0" w:space="0" w:color="auto"/>
        <w:bottom w:val="none" w:sz="0" w:space="0" w:color="auto"/>
        <w:right w:val="none" w:sz="0" w:space="0" w:color="auto"/>
      </w:divBdr>
    </w:div>
    <w:div w:id="464350767">
      <w:bodyDiv w:val="1"/>
      <w:marLeft w:val="0"/>
      <w:marRight w:val="0"/>
      <w:marTop w:val="0"/>
      <w:marBottom w:val="0"/>
      <w:divBdr>
        <w:top w:val="none" w:sz="0" w:space="0" w:color="auto"/>
        <w:left w:val="none" w:sz="0" w:space="0" w:color="auto"/>
        <w:bottom w:val="none" w:sz="0" w:space="0" w:color="auto"/>
        <w:right w:val="none" w:sz="0" w:space="0" w:color="auto"/>
      </w:divBdr>
    </w:div>
    <w:div w:id="464735427">
      <w:bodyDiv w:val="1"/>
      <w:marLeft w:val="0"/>
      <w:marRight w:val="0"/>
      <w:marTop w:val="0"/>
      <w:marBottom w:val="0"/>
      <w:divBdr>
        <w:top w:val="none" w:sz="0" w:space="0" w:color="auto"/>
        <w:left w:val="none" w:sz="0" w:space="0" w:color="auto"/>
        <w:bottom w:val="none" w:sz="0" w:space="0" w:color="auto"/>
        <w:right w:val="none" w:sz="0" w:space="0" w:color="auto"/>
      </w:divBdr>
    </w:div>
    <w:div w:id="465588027">
      <w:bodyDiv w:val="1"/>
      <w:marLeft w:val="0"/>
      <w:marRight w:val="0"/>
      <w:marTop w:val="0"/>
      <w:marBottom w:val="0"/>
      <w:divBdr>
        <w:top w:val="none" w:sz="0" w:space="0" w:color="auto"/>
        <w:left w:val="none" w:sz="0" w:space="0" w:color="auto"/>
        <w:bottom w:val="none" w:sz="0" w:space="0" w:color="auto"/>
        <w:right w:val="none" w:sz="0" w:space="0" w:color="auto"/>
      </w:divBdr>
    </w:div>
    <w:div w:id="465854657">
      <w:bodyDiv w:val="1"/>
      <w:marLeft w:val="0"/>
      <w:marRight w:val="0"/>
      <w:marTop w:val="0"/>
      <w:marBottom w:val="0"/>
      <w:divBdr>
        <w:top w:val="none" w:sz="0" w:space="0" w:color="auto"/>
        <w:left w:val="none" w:sz="0" w:space="0" w:color="auto"/>
        <w:bottom w:val="none" w:sz="0" w:space="0" w:color="auto"/>
        <w:right w:val="none" w:sz="0" w:space="0" w:color="auto"/>
      </w:divBdr>
    </w:div>
    <w:div w:id="465927351">
      <w:bodyDiv w:val="1"/>
      <w:marLeft w:val="0"/>
      <w:marRight w:val="0"/>
      <w:marTop w:val="0"/>
      <w:marBottom w:val="0"/>
      <w:divBdr>
        <w:top w:val="none" w:sz="0" w:space="0" w:color="auto"/>
        <w:left w:val="none" w:sz="0" w:space="0" w:color="auto"/>
        <w:bottom w:val="none" w:sz="0" w:space="0" w:color="auto"/>
        <w:right w:val="none" w:sz="0" w:space="0" w:color="auto"/>
      </w:divBdr>
    </w:div>
    <w:div w:id="466095579">
      <w:bodyDiv w:val="1"/>
      <w:marLeft w:val="0"/>
      <w:marRight w:val="0"/>
      <w:marTop w:val="0"/>
      <w:marBottom w:val="0"/>
      <w:divBdr>
        <w:top w:val="none" w:sz="0" w:space="0" w:color="auto"/>
        <w:left w:val="none" w:sz="0" w:space="0" w:color="auto"/>
        <w:bottom w:val="none" w:sz="0" w:space="0" w:color="auto"/>
        <w:right w:val="none" w:sz="0" w:space="0" w:color="auto"/>
      </w:divBdr>
    </w:div>
    <w:div w:id="466432355">
      <w:bodyDiv w:val="1"/>
      <w:marLeft w:val="0"/>
      <w:marRight w:val="0"/>
      <w:marTop w:val="0"/>
      <w:marBottom w:val="0"/>
      <w:divBdr>
        <w:top w:val="none" w:sz="0" w:space="0" w:color="auto"/>
        <w:left w:val="none" w:sz="0" w:space="0" w:color="auto"/>
        <w:bottom w:val="none" w:sz="0" w:space="0" w:color="auto"/>
        <w:right w:val="none" w:sz="0" w:space="0" w:color="auto"/>
      </w:divBdr>
    </w:div>
    <w:div w:id="466704157">
      <w:bodyDiv w:val="1"/>
      <w:marLeft w:val="0"/>
      <w:marRight w:val="0"/>
      <w:marTop w:val="0"/>
      <w:marBottom w:val="0"/>
      <w:divBdr>
        <w:top w:val="none" w:sz="0" w:space="0" w:color="auto"/>
        <w:left w:val="none" w:sz="0" w:space="0" w:color="auto"/>
        <w:bottom w:val="none" w:sz="0" w:space="0" w:color="auto"/>
        <w:right w:val="none" w:sz="0" w:space="0" w:color="auto"/>
      </w:divBdr>
    </w:div>
    <w:div w:id="466825752">
      <w:bodyDiv w:val="1"/>
      <w:marLeft w:val="0"/>
      <w:marRight w:val="0"/>
      <w:marTop w:val="0"/>
      <w:marBottom w:val="0"/>
      <w:divBdr>
        <w:top w:val="none" w:sz="0" w:space="0" w:color="auto"/>
        <w:left w:val="none" w:sz="0" w:space="0" w:color="auto"/>
        <w:bottom w:val="none" w:sz="0" w:space="0" w:color="auto"/>
        <w:right w:val="none" w:sz="0" w:space="0" w:color="auto"/>
      </w:divBdr>
    </w:div>
    <w:div w:id="467212469">
      <w:bodyDiv w:val="1"/>
      <w:marLeft w:val="0"/>
      <w:marRight w:val="0"/>
      <w:marTop w:val="0"/>
      <w:marBottom w:val="0"/>
      <w:divBdr>
        <w:top w:val="none" w:sz="0" w:space="0" w:color="auto"/>
        <w:left w:val="none" w:sz="0" w:space="0" w:color="auto"/>
        <w:bottom w:val="none" w:sz="0" w:space="0" w:color="auto"/>
        <w:right w:val="none" w:sz="0" w:space="0" w:color="auto"/>
      </w:divBdr>
    </w:div>
    <w:div w:id="467433888">
      <w:bodyDiv w:val="1"/>
      <w:marLeft w:val="0"/>
      <w:marRight w:val="0"/>
      <w:marTop w:val="0"/>
      <w:marBottom w:val="0"/>
      <w:divBdr>
        <w:top w:val="none" w:sz="0" w:space="0" w:color="auto"/>
        <w:left w:val="none" w:sz="0" w:space="0" w:color="auto"/>
        <w:bottom w:val="none" w:sz="0" w:space="0" w:color="auto"/>
        <w:right w:val="none" w:sz="0" w:space="0" w:color="auto"/>
      </w:divBdr>
    </w:div>
    <w:div w:id="467550712">
      <w:bodyDiv w:val="1"/>
      <w:marLeft w:val="0"/>
      <w:marRight w:val="0"/>
      <w:marTop w:val="0"/>
      <w:marBottom w:val="0"/>
      <w:divBdr>
        <w:top w:val="none" w:sz="0" w:space="0" w:color="auto"/>
        <w:left w:val="none" w:sz="0" w:space="0" w:color="auto"/>
        <w:bottom w:val="none" w:sz="0" w:space="0" w:color="auto"/>
        <w:right w:val="none" w:sz="0" w:space="0" w:color="auto"/>
      </w:divBdr>
    </w:div>
    <w:div w:id="467630789">
      <w:bodyDiv w:val="1"/>
      <w:marLeft w:val="0"/>
      <w:marRight w:val="0"/>
      <w:marTop w:val="0"/>
      <w:marBottom w:val="0"/>
      <w:divBdr>
        <w:top w:val="none" w:sz="0" w:space="0" w:color="auto"/>
        <w:left w:val="none" w:sz="0" w:space="0" w:color="auto"/>
        <w:bottom w:val="none" w:sz="0" w:space="0" w:color="auto"/>
        <w:right w:val="none" w:sz="0" w:space="0" w:color="auto"/>
      </w:divBdr>
    </w:div>
    <w:div w:id="468131297">
      <w:bodyDiv w:val="1"/>
      <w:marLeft w:val="0"/>
      <w:marRight w:val="0"/>
      <w:marTop w:val="0"/>
      <w:marBottom w:val="0"/>
      <w:divBdr>
        <w:top w:val="none" w:sz="0" w:space="0" w:color="auto"/>
        <w:left w:val="none" w:sz="0" w:space="0" w:color="auto"/>
        <w:bottom w:val="none" w:sz="0" w:space="0" w:color="auto"/>
        <w:right w:val="none" w:sz="0" w:space="0" w:color="auto"/>
      </w:divBdr>
    </w:div>
    <w:div w:id="468397890">
      <w:bodyDiv w:val="1"/>
      <w:marLeft w:val="0"/>
      <w:marRight w:val="0"/>
      <w:marTop w:val="0"/>
      <w:marBottom w:val="0"/>
      <w:divBdr>
        <w:top w:val="none" w:sz="0" w:space="0" w:color="auto"/>
        <w:left w:val="none" w:sz="0" w:space="0" w:color="auto"/>
        <w:bottom w:val="none" w:sz="0" w:space="0" w:color="auto"/>
        <w:right w:val="none" w:sz="0" w:space="0" w:color="auto"/>
      </w:divBdr>
    </w:div>
    <w:div w:id="468406043">
      <w:bodyDiv w:val="1"/>
      <w:marLeft w:val="0"/>
      <w:marRight w:val="0"/>
      <w:marTop w:val="0"/>
      <w:marBottom w:val="0"/>
      <w:divBdr>
        <w:top w:val="none" w:sz="0" w:space="0" w:color="auto"/>
        <w:left w:val="none" w:sz="0" w:space="0" w:color="auto"/>
        <w:bottom w:val="none" w:sz="0" w:space="0" w:color="auto"/>
        <w:right w:val="none" w:sz="0" w:space="0" w:color="auto"/>
      </w:divBdr>
    </w:div>
    <w:div w:id="469981923">
      <w:bodyDiv w:val="1"/>
      <w:marLeft w:val="0"/>
      <w:marRight w:val="0"/>
      <w:marTop w:val="0"/>
      <w:marBottom w:val="0"/>
      <w:divBdr>
        <w:top w:val="none" w:sz="0" w:space="0" w:color="auto"/>
        <w:left w:val="none" w:sz="0" w:space="0" w:color="auto"/>
        <w:bottom w:val="none" w:sz="0" w:space="0" w:color="auto"/>
        <w:right w:val="none" w:sz="0" w:space="0" w:color="auto"/>
      </w:divBdr>
    </w:div>
    <w:div w:id="470368041">
      <w:bodyDiv w:val="1"/>
      <w:marLeft w:val="0"/>
      <w:marRight w:val="0"/>
      <w:marTop w:val="0"/>
      <w:marBottom w:val="0"/>
      <w:divBdr>
        <w:top w:val="none" w:sz="0" w:space="0" w:color="auto"/>
        <w:left w:val="none" w:sz="0" w:space="0" w:color="auto"/>
        <w:bottom w:val="none" w:sz="0" w:space="0" w:color="auto"/>
        <w:right w:val="none" w:sz="0" w:space="0" w:color="auto"/>
      </w:divBdr>
    </w:div>
    <w:div w:id="470559295">
      <w:bodyDiv w:val="1"/>
      <w:marLeft w:val="0"/>
      <w:marRight w:val="0"/>
      <w:marTop w:val="0"/>
      <w:marBottom w:val="0"/>
      <w:divBdr>
        <w:top w:val="none" w:sz="0" w:space="0" w:color="auto"/>
        <w:left w:val="none" w:sz="0" w:space="0" w:color="auto"/>
        <w:bottom w:val="none" w:sz="0" w:space="0" w:color="auto"/>
        <w:right w:val="none" w:sz="0" w:space="0" w:color="auto"/>
      </w:divBdr>
    </w:div>
    <w:div w:id="470832029">
      <w:bodyDiv w:val="1"/>
      <w:marLeft w:val="0"/>
      <w:marRight w:val="0"/>
      <w:marTop w:val="0"/>
      <w:marBottom w:val="0"/>
      <w:divBdr>
        <w:top w:val="none" w:sz="0" w:space="0" w:color="auto"/>
        <w:left w:val="none" w:sz="0" w:space="0" w:color="auto"/>
        <w:bottom w:val="none" w:sz="0" w:space="0" w:color="auto"/>
        <w:right w:val="none" w:sz="0" w:space="0" w:color="auto"/>
      </w:divBdr>
    </w:div>
    <w:div w:id="471142316">
      <w:bodyDiv w:val="1"/>
      <w:marLeft w:val="0"/>
      <w:marRight w:val="0"/>
      <w:marTop w:val="0"/>
      <w:marBottom w:val="0"/>
      <w:divBdr>
        <w:top w:val="none" w:sz="0" w:space="0" w:color="auto"/>
        <w:left w:val="none" w:sz="0" w:space="0" w:color="auto"/>
        <w:bottom w:val="none" w:sz="0" w:space="0" w:color="auto"/>
        <w:right w:val="none" w:sz="0" w:space="0" w:color="auto"/>
      </w:divBdr>
    </w:div>
    <w:div w:id="471413387">
      <w:bodyDiv w:val="1"/>
      <w:marLeft w:val="0"/>
      <w:marRight w:val="0"/>
      <w:marTop w:val="0"/>
      <w:marBottom w:val="0"/>
      <w:divBdr>
        <w:top w:val="none" w:sz="0" w:space="0" w:color="auto"/>
        <w:left w:val="none" w:sz="0" w:space="0" w:color="auto"/>
        <w:bottom w:val="none" w:sz="0" w:space="0" w:color="auto"/>
        <w:right w:val="none" w:sz="0" w:space="0" w:color="auto"/>
      </w:divBdr>
    </w:div>
    <w:div w:id="471597801">
      <w:bodyDiv w:val="1"/>
      <w:marLeft w:val="0"/>
      <w:marRight w:val="0"/>
      <w:marTop w:val="0"/>
      <w:marBottom w:val="0"/>
      <w:divBdr>
        <w:top w:val="none" w:sz="0" w:space="0" w:color="auto"/>
        <w:left w:val="none" w:sz="0" w:space="0" w:color="auto"/>
        <w:bottom w:val="none" w:sz="0" w:space="0" w:color="auto"/>
        <w:right w:val="none" w:sz="0" w:space="0" w:color="auto"/>
      </w:divBdr>
    </w:div>
    <w:div w:id="472212837">
      <w:bodyDiv w:val="1"/>
      <w:marLeft w:val="0"/>
      <w:marRight w:val="0"/>
      <w:marTop w:val="0"/>
      <w:marBottom w:val="0"/>
      <w:divBdr>
        <w:top w:val="none" w:sz="0" w:space="0" w:color="auto"/>
        <w:left w:val="none" w:sz="0" w:space="0" w:color="auto"/>
        <w:bottom w:val="none" w:sz="0" w:space="0" w:color="auto"/>
        <w:right w:val="none" w:sz="0" w:space="0" w:color="auto"/>
      </w:divBdr>
    </w:div>
    <w:div w:id="472913199">
      <w:bodyDiv w:val="1"/>
      <w:marLeft w:val="0"/>
      <w:marRight w:val="0"/>
      <w:marTop w:val="0"/>
      <w:marBottom w:val="0"/>
      <w:divBdr>
        <w:top w:val="none" w:sz="0" w:space="0" w:color="auto"/>
        <w:left w:val="none" w:sz="0" w:space="0" w:color="auto"/>
        <w:bottom w:val="none" w:sz="0" w:space="0" w:color="auto"/>
        <w:right w:val="none" w:sz="0" w:space="0" w:color="auto"/>
      </w:divBdr>
    </w:div>
    <w:div w:id="473303150">
      <w:bodyDiv w:val="1"/>
      <w:marLeft w:val="0"/>
      <w:marRight w:val="0"/>
      <w:marTop w:val="0"/>
      <w:marBottom w:val="0"/>
      <w:divBdr>
        <w:top w:val="none" w:sz="0" w:space="0" w:color="auto"/>
        <w:left w:val="none" w:sz="0" w:space="0" w:color="auto"/>
        <w:bottom w:val="none" w:sz="0" w:space="0" w:color="auto"/>
        <w:right w:val="none" w:sz="0" w:space="0" w:color="auto"/>
      </w:divBdr>
    </w:div>
    <w:div w:id="473527707">
      <w:bodyDiv w:val="1"/>
      <w:marLeft w:val="0"/>
      <w:marRight w:val="0"/>
      <w:marTop w:val="0"/>
      <w:marBottom w:val="0"/>
      <w:divBdr>
        <w:top w:val="none" w:sz="0" w:space="0" w:color="auto"/>
        <w:left w:val="none" w:sz="0" w:space="0" w:color="auto"/>
        <w:bottom w:val="none" w:sz="0" w:space="0" w:color="auto"/>
        <w:right w:val="none" w:sz="0" w:space="0" w:color="auto"/>
      </w:divBdr>
    </w:div>
    <w:div w:id="474761304">
      <w:bodyDiv w:val="1"/>
      <w:marLeft w:val="0"/>
      <w:marRight w:val="0"/>
      <w:marTop w:val="0"/>
      <w:marBottom w:val="0"/>
      <w:divBdr>
        <w:top w:val="none" w:sz="0" w:space="0" w:color="auto"/>
        <w:left w:val="none" w:sz="0" w:space="0" w:color="auto"/>
        <w:bottom w:val="none" w:sz="0" w:space="0" w:color="auto"/>
        <w:right w:val="none" w:sz="0" w:space="0" w:color="auto"/>
      </w:divBdr>
    </w:div>
    <w:div w:id="476381692">
      <w:bodyDiv w:val="1"/>
      <w:marLeft w:val="0"/>
      <w:marRight w:val="0"/>
      <w:marTop w:val="0"/>
      <w:marBottom w:val="0"/>
      <w:divBdr>
        <w:top w:val="none" w:sz="0" w:space="0" w:color="auto"/>
        <w:left w:val="none" w:sz="0" w:space="0" w:color="auto"/>
        <w:bottom w:val="none" w:sz="0" w:space="0" w:color="auto"/>
        <w:right w:val="none" w:sz="0" w:space="0" w:color="auto"/>
      </w:divBdr>
    </w:div>
    <w:div w:id="476528734">
      <w:bodyDiv w:val="1"/>
      <w:marLeft w:val="0"/>
      <w:marRight w:val="0"/>
      <w:marTop w:val="0"/>
      <w:marBottom w:val="0"/>
      <w:divBdr>
        <w:top w:val="none" w:sz="0" w:space="0" w:color="auto"/>
        <w:left w:val="none" w:sz="0" w:space="0" w:color="auto"/>
        <w:bottom w:val="none" w:sz="0" w:space="0" w:color="auto"/>
        <w:right w:val="none" w:sz="0" w:space="0" w:color="auto"/>
      </w:divBdr>
    </w:div>
    <w:div w:id="476847014">
      <w:bodyDiv w:val="1"/>
      <w:marLeft w:val="0"/>
      <w:marRight w:val="0"/>
      <w:marTop w:val="0"/>
      <w:marBottom w:val="0"/>
      <w:divBdr>
        <w:top w:val="none" w:sz="0" w:space="0" w:color="auto"/>
        <w:left w:val="none" w:sz="0" w:space="0" w:color="auto"/>
        <w:bottom w:val="none" w:sz="0" w:space="0" w:color="auto"/>
        <w:right w:val="none" w:sz="0" w:space="0" w:color="auto"/>
      </w:divBdr>
    </w:div>
    <w:div w:id="478109372">
      <w:bodyDiv w:val="1"/>
      <w:marLeft w:val="0"/>
      <w:marRight w:val="0"/>
      <w:marTop w:val="0"/>
      <w:marBottom w:val="0"/>
      <w:divBdr>
        <w:top w:val="none" w:sz="0" w:space="0" w:color="auto"/>
        <w:left w:val="none" w:sz="0" w:space="0" w:color="auto"/>
        <w:bottom w:val="none" w:sz="0" w:space="0" w:color="auto"/>
        <w:right w:val="none" w:sz="0" w:space="0" w:color="auto"/>
      </w:divBdr>
    </w:div>
    <w:div w:id="478310121">
      <w:bodyDiv w:val="1"/>
      <w:marLeft w:val="0"/>
      <w:marRight w:val="0"/>
      <w:marTop w:val="0"/>
      <w:marBottom w:val="0"/>
      <w:divBdr>
        <w:top w:val="none" w:sz="0" w:space="0" w:color="auto"/>
        <w:left w:val="none" w:sz="0" w:space="0" w:color="auto"/>
        <w:bottom w:val="none" w:sz="0" w:space="0" w:color="auto"/>
        <w:right w:val="none" w:sz="0" w:space="0" w:color="auto"/>
      </w:divBdr>
    </w:div>
    <w:div w:id="478961536">
      <w:bodyDiv w:val="1"/>
      <w:marLeft w:val="0"/>
      <w:marRight w:val="0"/>
      <w:marTop w:val="0"/>
      <w:marBottom w:val="0"/>
      <w:divBdr>
        <w:top w:val="none" w:sz="0" w:space="0" w:color="auto"/>
        <w:left w:val="none" w:sz="0" w:space="0" w:color="auto"/>
        <w:bottom w:val="none" w:sz="0" w:space="0" w:color="auto"/>
        <w:right w:val="none" w:sz="0" w:space="0" w:color="auto"/>
      </w:divBdr>
    </w:div>
    <w:div w:id="480198228">
      <w:bodyDiv w:val="1"/>
      <w:marLeft w:val="0"/>
      <w:marRight w:val="0"/>
      <w:marTop w:val="0"/>
      <w:marBottom w:val="0"/>
      <w:divBdr>
        <w:top w:val="none" w:sz="0" w:space="0" w:color="auto"/>
        <w:left w:val="none" w:sz="0" w:space="0" w:color="auto"/>
        <w:bottom w:val="none" w:sz="0" w:space="0" w:color="auto"/>
        <w:right w:val="none" w:sz="0" w:space="0" w:color="auto"/>
      </w:divBdr>
    </w:div>
    <w:div w:id="480923523">
      <w:bodyDiv w:val="1"/>
      <w:marLeft w:val="0"/>
      <w:marRight w:val="0"/>
      <w:marTop w:val="0"/>
      <w:marBottom w:val="0"/>
      <w:divBdr>
        <w:top w:val="none" w:sz="0" w:space="0" w:color="auto"/>
        <w:left w:val="none" w:sz="0" w:space="0" w:color="auto"/>
        <w:bottom w:val="none" w:sz="0" w:space="0" w:color="auto"/>
        <w:right w:val="none" w:sz="0" w:space="0" w:color="auto"/>
      </w:divBdr>
    </w:div>
    <w:div w:id="481510416">
      <w:bodyDiv w:val="1"/>
      <w:marLeft w:val="0"/>
      <w:marRight w:val="0"/>
      <w:marTop w:val="0"/>
      <w:marBottom w:val="0"/>
      <w:divBdr>
        <w:top w:val="none" w:sz="0" w:space="0" w:color="auto"/>
        <w:left w:val="none" w:sz="0" w:space="0" w:color="auto"/>
        <w:bottom w:val="none" w:sz="0" w:space="0" w:color="auto"/>
        <w:right w:val="none" w:sz="0" w:space="0" w:color="auto"/>
      </w:divBdr>
    </w:div>
    <w:div w:id="481847653">
      <w:bodyDiv w:val="1"/>
      <w:marLeft w:val="0"/>
      <w:marRight w:val="0"/>
      <w:marTop w:val="0"/>
      <w:marBottom w:val="0"/>
      <w:divBdr>
        <w:top w:val="none" w:sz="0" w:space="0" w:color="auto"/>
        <w:left w:val="none" w:sz="0" w:space="0" w:color="auto"/>
        <w:bottom w:val="none" w:sz="0" w:space="0" w:color="auto"/>
        <w:right w:val="none" w:sz="0" w:space="0" w:color="auto"/>
      </w:divBdr>
    </w:div>
    <w:div w:id="482430905">
      <w:bodyDiv w:val="1"/>
      <w:marLeft w:val="0"/>
      <w:marRight w:val="0"/>
      <w:marTop w:val="0"/>
      <w:marBottom w:val="0"/>
      <w:divBdr>
        <w:top w:val="none" w:sz="0" w:space="0" w:color="auto"/>
        <w:left w:val="none" w:sz="0" w:space="0" w:color="auto"/>
        <w:bottom w:val="none" w:sz="0" w:space="0" w:color="auto"/>
        <w:right w:val="none" w:sz="0" w:space="0" w:color="auto"/>
      </w:divBdr>
    </w:div>
    <w:div w:id="484207186">
      <w:bodyDiv w:val="1"/>
      <w:marLeft w:val="0"/>
      <w:marRight w:val="0"/>
      <w:marTop w:val="0"/>
      <w:marBottom w:val="0"/>
      <w:divBdr>
        <w:top w:val="none" w:sz="0" w:space="0" w:color="auto"/>
        <w:left w:val="none" w:sz="0" w:space="0" w:color="auto"/>
        <w:bottom w:val="none" w:sz="0" w:space="0" w:color="auto"/>
        <w:right w:val="none" w:sz="0" w:space="0" w:color="auto"/>
      </w:divBdr>
    </w:div>
    <w:div w:id="484471317">
      <w:bodyDiv w:val="1"/>
      <w:marLeft w:val="0"/>
      <w:marRight w:val="0"/>
      <w:marTop w:val="0"/>
      <w:marBottom w:val="0"/>
      <w:divBdr>
        <w:top w:val="none" w:sz="0" w:space="0" w:color="auto"/>
        <w:left w:val="none" w:sz="0" w:space="0" w:color="auto"/>
        <w:bottom w:val="none" w:sz="0" w:space="0" w:color="auto"/>
        <w:right w:val="none" w:sz="0" w:space="0" w:color="auto"/>
      </w:divBdr>
    </w:div>
    <w:div w:id="484669676">
      <w:bodyDiv w:val="1"/>
      <w:marLeft w:val="0"/>
      <w:marRight w:val="0"/>
      <w:marTop w:val="0"/>
      <w:marBottom w:val="0"/>
      <w:divBdr>
        <w:top w:val="none" w:sz="0" w:space="0" w:color="auto"/>
        <w:left w:val="none" w:sz="0" w:space="0" w:color="auto"/>
        <w:bottom w:val="none" w:sz="0" w:space="0" w:color="auto"/>
        <w:right w:val="none" w:sz="0" w:space="0" w:color="auto"/>
      </w:divBdr>
    </w:div>
    <w:div w:id="485122355">
      <w:bodyDiv w:val="1"/>
      <w:marLeft w:val="0"/>
      <w:marRight w:val="0"/>
      <w:marTop w:val="0"/>
      <w:marBottom w:val="0"/>
      <w:divBdr>
        <w:top w:val="none" w:sz="0" w:space="0" w:color="auto"/>
        <w:left w:val="none" w:sz="0" w:space="0" w:color="auto"/>
        <w:bottom w:val="none" w:sz="0" w:space="0" w:color="auto"/>
        <w:right w:val="none" w:sz="0" w:space="0" w:color="auto"/>
      </w:divBdr>
    </w:div>
    <w:div w:id="486213188">
      <w:bodyDiv w:val="1"/>
      <w:marLeft w:val="0"/>
      <w:marRight w:val="0"/>
      <w:marTop w:val="0"/>
      <w:marBottom w:val="0"/>
      <w:divBdr>
        <w:top w:val="none" w:sz="0" w:space="0" w:color="auto"/>
        <w:left w:val="none" w:sz="0" w:space="0" w:color="auto"/>
        <w:bottom w:val="none" w:sz="0" w:space="0" w:color="auto"/>
        <w:right w:val="none" w:sz="0" w:space="0" w:color="auto"/>
      </w:divBdr>
    </w:div>
    <w:div w:id="486868220">
      <w:bodyDiv w:val="1"/>
      <w:marLeft w:val="0"/>
      <w:marRight w:val="0"/>
      <w:marTop w:val="0"/>
      <w:marBottom w:val="0"/>
      <w:divBdr>
        <w:top w:val="none" w:sz="0" w:space="0" w:color="auto"/>
        <w:left w:val="none" w:sz="0" w:space="0" w:color="auto"/>
        <w:bottom w:val="none" w:sz="0" w:space="0" w:color="auto"/>
        <w:right w:val="none" w:sz="0" w:space="0" w:color="auto"/>
      </w:divBdr>
    </w:div>
    <w:div w:id="487525533">
      <w:bodyDiv w:val="1"/>
      <w:marLeft w:val="0"/>
      <w:marRight w:val="0"/>
      <w:marTop w:val="0"/>
      <w:marBottom w:val="0"/>
      <w:divBdr>
        <w:top w:val="none" w:sz="0" w:space="0" w:color="auto"/>
        <w:left w:val="none" w:sz="0" w:space="0" w:color="auto"/>
        <w:bottom w:val="none" w:sz="0" w:space="0" w:color="auto"/>
        <w:right w:val="none" w:sz="0" w:space="0" w:color="auto"/>
      </w:divBdr>
    </w:div>
    <w:div w:id="487599309">
      <w:bodyDiv w:val="1"/>
      <w:marLeft w:val="0"/>
      <w:marRight w:val="0"/>
      <w:marTop w:val="0"/>
      <w:marBottom w:val="0"/>
      <w:divBdr>
        <w:top w:val="none" w:sz="0" w:space="0" w:color="auto"/>
        <w:left w:val="none" w:sz="0" w:space="0" w:color="auto"/>
        <w:bottom w:val="none" w:sz="0" w:space="0" w:color="auto"/>
        <w:right w:val="none" w:sz="0" w:space="0" w:color="auto"/>
      </w:divBdr>
    </w:div>
    <w:div w:id="487869060">
      <w:bodyDiv w:val="1"/>
      <w:marLeft w:val="0"/>
      <w:marRight w:val="0"/>
      <w:marTop w:val="0"/>
      <w:marBottom w:val="0"/>
      <w:divBdr>
        <w:top w:val="none" w:sz="0" w:space="0" w:color="auto"/>
        <w:left w:val="none" w:sz="0" w:space="0" w:color="auto"/>
        <w:bottom w:val="none" w:sz="0" w:space="0" w:color="auto"/>
        <w:right w:val="none" w:sz="0" w:space="0" w:color="auto"/>
      </w:divBdr>
    </w:div>
    <w:div w:id="487982848">
      <w:bodyDiv w:val="1"/>
      <w:marLeft w:val="0"/>
      <w:marRight w:val="0"/>
      <w:marTop w:val="0"/>
      <w:marBottom w:val="0"/>
      <w:divBdr>
        <w:top w:val="none" w:sz="0" w:space="0" w:color="auto"/>
        <w:left w:val="none" w:sz="0" w:space="0" w:color="auto"/>
        <w:bottom w:val="none" w:sz="0" w:space="0" w:color="auto"/>
        <w:right w:val="none" w:sz="0" w:space="0" w:color="auto"/>
      </w:divBdr>
    </w:div>
    <w:div w:id="488718226">
      <w:bodyDiv w:val="1"/>
      <w:marLeft w:val="0"/>
      <w:marRight w:val="0"/>
      <w:marTop w:val="0"/>
      <w:marBottom w:val="0"/>
      <w:divBdr>
        <w:top w:val="none" w:sz="0" w:space="0" w:color="auto"/>
        <w:left w:val="none" w:sz="0" w:space="0" w:color="auto"/>
        <w:bottom w:val="none" w:sz="0" w:space="0" w:color="auto"/>
        <w:right w:val="none" w:sz="0" w:space="0" w:color="auto"/>
      </w:divBdr>
    </w:div>
    <w:div w:id="488835777">
      <w:bodyDiv w:val="1"/>
      <w:marLeft w:val="0"/>
      <w:marRight w:val="0"/>
      <w:marTop w:val="0"/>
      <w:marBottom w:val="0"/>
      <w:divBdr>
        <w:top w:val="none" w:sz="0" w:space="0" w:color="auto"/>
        <w:left w:val="none" w:sz="0" w:space="0" w:color="auto"/>
        <w:bottom w:val="none" w:sz="0" w:space="0" w:color="auto"/>
        <w:right w:val="none" w:sz="0" w:space="0" w:color="auto"/>
      </w:divBdr>
    </w:div>
    <w:div w:id="488980098">
      <w:bodyDiv w:val="1"/>
      <w:marLeft w:val="0"/>
      <w:marRight w:val="0"/>
      <w:marTop w:val="0"/>
      <w:marBottom w:val="0"/>
      <w:divBdr>
        <w:top w:val="none" w:sz="0" w:space="0" w:color="auto"/>
        <w:left w:val="none" w:sz="0" w:space="0" w:color="auto"/>
        <w:bottom w:val="none" w:sz="0" w:space="0" w:color="auto"/>
        <w:right w:val="none" w:sz="0" w:space="0" w:color="auto"/>
      </w:divBdr>
    </w:div>
    <w:div w:id="490483035">
      <w:bodyDiv w:val="1"/>
      <w:marLeft w:val="0"/>
      <w:marRight w:val="0"/>
      <w:marTop w:val="0"/>
      <w:marBottom w:val="0"/>
      <w:divBdr>
        <w:top w:val="none" w:sz="0" w:space="0" w:color="auto"/>
        <w:left w:val="none" w:sz="0" w:space="0" w:color="auto"/>
        <w:bottom w:val="none" w:sz="0" w:space="0" w:color="auto"/>
        <w:right w:val="none" w:sz="0" w:space="0" w:color="auto"/>
      </w:divBdr>
    </w:div>
    <w:div w:id="491797741">
      <w:bodyDiv w:val="1"/>
      <w:marLeft w:val="0"/>
      <w:marRight w:val="0"/>
      <w:marTop w:val="0"/>
      <w:marBottom w:val="0"/>
      <w:divBdr>
        <w:top w:val="none" w:sz="0" w:space="0" w:color="auto"/>
        <w:left w:val="none" w:sz="0" w:space="0" w:color="auto"/>
        <w:bottom w:val="none" w:sz="0" w:space="0" w:color="auto"/>
        <w:right w:val="none" w:sz="0" w:space="0" w:color="auto"/>
      </w:divBdr>
    </w:div>
    <w:div w:id="491916670">
      <w:bodyDiv w:val="1"/>
      <w:marLeft w:val="0"/>
      <w:marRight w:val="0"/>
      <w:marTop w:val="0"/>
      <w:marBottom w:val="0"/>
      <w:divBdr>
        <w:top w:val="none" w:sz="0" w:space="0" w:color="auto"/>
        <w:left w:val="none" w:sz="0" w:space="0" w:color="auto"/>
        <w:bottom w:val="none" w:sz="0" w:space="0" w:color="auto"/>
        <w:right w:val="none" w:sz="0" w:space="0" w:color="auto"/>
      </w:divBdr>
    </w:div>
    <w:div w:id="492452709">
      <w:bodyDiv w:val="1"/>
      <w:marLeft w:val="0"/>
      <w:marRight w:val="0"/>
      <w:marTop w:val="0"/>
      <w:marBottom w:val="0"/>
      <w:divBdr>
        <w:top w:val="none" w:sz="0" w:space="0" w:color="auto"/>
        <w:left w:val="none" w:sz="0" w:space="0" w:color="auto"/>
        <w:bottom w:val="none" w:sz="0" w:space="0" w:color="auto"/>
        <w:right w:val="none" w:sz="0" w:space="0" w:color="auto"/>
      </w:divBdr>
    </w:div>
    <w:div w:id="493230203">
      <w:bodyDiv w:val="1"/>
      <w:marLeft w:val="0"/>
      <w:marRight w:val="0"/>
      <w:marTop w:val="0"/>
      <w:marBottom w:val="0"/>
      <w:divBdr>
        <w:top w:val="none" w:sz="0" w:space="0" w:color="auto"/>
        <w:left w:val="none" w:sz="0" w:space="0" w:color="auto"/>
        <w:bottom w:val="none" w:sz="0" w:space="0" w:color="auto"/>
        <w:right w:val="none" w:sz="0" w:space="0" w:color="auto"/>
      </w:divBdr>
    </w:div>
    <w:div w:id="494536371">
      <w:bodyDiv w:val="1"/>
      <w:marLeft w:val="0"/>
      <w:marRight w:val="0"/>
      <w:marTop w:val="0"/>
      <w:marBottom w:val="0"/>
      <w:divBdr>
        <w:top w:val="none" w:sz="0" w:space="0" w:color="auto"/>
        <w:left w:val="none" w:sz="0" w:space="0" w:color="auto"/>
        <w:bottom w:val="none" w:sz="0" w:space="0" w:color="auto"/>
        <w:right w:val="none" w:sz="0" w:space="0" w:color="auto"/>
      </w:divBdr>
    </w:div>
    <w:div w:id="494805984">
      <w:bodyDiv w:val="1"/>
      <w:marLeft w:val="0"/>
      <w:marRight w:val="0"/>
      <w:marTop w:val="0"/>
      <w:marBottom w:val="0"/>
      <w:divBdr>
        <w:top w:val="none" w:sz="0" w:space="0" w:color="auto"/>
        <w:left w:val="none" w:sz="0" w:space="0" w:color="auto"/>
        <w:bottom w:val="none" w:sz="0" w:space="0" w:color="auto"/>
        <w:right w:val="none" w:sz="0" w:space="0" w:color="auto"/>
      </w:divBdr>
    </w:div>
    <w:div w:id="495003188">
      <w:bodyDiv w:val="1"/>
      <w:marLeft w:val="0"/>
      <w:marRight w:val="0"/>
      <w:marTop w:val="0"/>
      <w:marBottom w:val="0"/>
      <w:divBdr>
        <w:top w:val="none" w:sz="0" w:space="0" w:color="auto"/>
        <w:left w:val="none" w:sz="0" w:space="0" w:color="auto"/>
        <w:bottom w:val="none" w:sz="0" w:space="0" w:color="auto"/>
        <w:right w:val="none" w:sz="0" w:space="0" w:color="auto"/>
      </w:divBdr>
    </w:div>
    <w:div w:id="495999751">
      <w:bodyDiv w:val="1"/>
      <w:marLeft w:val="0"/>
      <w:marRight w:val="0"/>
      <w:marTop w:val="0"/>
      <w:marBottom w:val="0"/>
      <w:divBdr>
        <w:top w:val="none" w:sz="0" w:space="0" w:color="auto"/>
        <w:left w:val="none" w:sz="0" w:space="0" w:color="auto"/>
        <w:bottom w:val="none" w:sz="0" w:space="0" w:color="auto"/>
        <w:right w:val="none" w:sz="0" w:space="0" w:color="auto"/>
      </w:divBdr>
    </w:div>
    <w:div w:id="496117422">
      <w:bodyDiv w:val="1"/>
      <w:marLeft w:val="0"/>
      <w:marRight w:val="0"/>
      <w:marTop w:val="0"/>
      <w:marBottom w:val="0"/>
      <w:divBdr>
        <w:top w:val="none" w:sz="0" w:space="0" w:color="auto"/>
        <w:left w:val="none" w:sz="0" w:space="0" w:color="auto"/>
        <w:bottom w:val="none" w:sz="0" w:space="0" w:color="auto"/>
        <w:right w:val="none" w:sz="0" w:space="0" w:color="auto"/>
      </w:divBdr>
    </w:div>
    <w:div w:id="496269795">
      <w:bodyDiv w:val="1"/>
      <w:marLeft w:val="0"/>
      <w:marRight w:val="0"/>
      <w:marTop w:val="0"/>
      <w:marBottom w:val="0"/>
      <w:divBdr>
        <w:top w:val="none" w:sz="0" w:space="0" w:color="auto"/>
        <w:left w:val="none" w:sz="0" w:space="0" w:color="auto"/>
        <w:bottom w:val="none" w:sz="0" w:space="0" w:color="auto"/>
        <w:right w:val="none" w:sz="0" w:space="0" w:color="auto"/>
      </w:divBdr>
    </w:div>
    <w:div w:id="496387715">
      <w:bodyDiv w:val="1"/>
      <w:marLeft w:val="0"/>
      <w:marRight w:val="0"/>
      <w:marTop w:val="0"/>
      <w:marBottom w:val="0"/>
      <w:divBdr>
        <w:top w:val="none" w:sz="0" w:space="0" w:color="auto"/>
        <w:left w:val="none" w:sz="0" w:space="0" w:color="auto"/>
        <w:bottom w:val="none" w:sz="0" w:space="0" w:color="auto"/>
        <w:right w:val="none" w:sz="0" w:space="0" w:color="auto"/>
      </w:divBdr>
    </w:div>
    <w:div w:id="498884188">
      <w:bodyDiv w:val="1"/>
      <w:marLeft w:val="0"/>
      <w:marRight w:val="0"/>
      <w:marTop w:val="0"/>
      <w:marBottom w:val="0"/>
      <w:divBdr>
        <w:top w:val="none" w:sz="0" w:space="0" w:color="auto"/>
        <w:left w:val="none" w:sz="0" w:space="0" w:color="auto"/>
        <w:bottom w:val="none" w:sz="0" w:space="0" w:color="auto"/>
        <w:right w:val="none" w:sz="0" w:space="0" w:color="auto"/>
      </w:divBdr>
    </w:div>
    <w:div w:id="499547339">
      <w:bodyDiv w:val="1"/>
      <w:marLeft w:val="0"/>
      <w:marRight w:val="0"/>
      <w:marTop w:val="0"/>
      <w:marBottom w:val="0"/>
      <w:divBdr>
        <w:top w:val="none" w:sz="0" w:space="0" w:color="auto"/>
        <w:left w:val="none" w:sz="0" w:space="0" w:color="auto"/>
        <w:bottom w:val="none" w:sz="0" w:space="0" w:color="auto"/>
        <w:right w:val="none" w:sz="0" w:space="0" w:color="auto"/>
      </w:divBdr>
    </w:div>
    <w:div w:id="499779569">
      <w:bodyDiv w:val="1"/>
      <w:marLeft w:val="0"/>
      <w:marRight w:val="0"/>
      <w:marTop w:val="0"/>
      <w:marBottom w:val="0"/>
      <w:divBdr>
        <w:top w:val="none" w:sz="0" w:space="0" w:color="auto"/>
        <w:left w:val="none" w:sz="0" w:space="0" w:color="auto"/>
        <w:bottom w:val="none" w:sz="0" w:space="0" w:color="auto"/>
        <w:right w:val="none" w:sz="0" w:space="0" w:color="auto"/>
      </w:divBdr>
    </w:div>
    <w:div w:id="500655531">
      <w:bodyDiv w:val="1"/>
      <w:marLeft w:val="0"/>
      <w:marRight w:val="0"/>
      <w:marTop w:val="0"/>
      <w:marBottom w:val="0"/>
      <w:divBdr>
        <w:top w:val="none" w:sz="0" w:space="0" w:color="auto"/>
        <w:left w:val="none" w:sz="0" w:space="0" w:color="auto"/>
        <w:bottom w:val="none" w:sz="0" w:space="0" w:color="auto"/>
        <w:right w:val="none" w:sz="0" w:space="0" w:color="auto"/>
      </w:divBdr>
    </w:div>
    <w:div w:id="500970547">
      <w:bodyDiv w:val="1"/>
      <w:marLeft w:val="0"/>
      <w:marRight w:val="0"/>
      <w:marTop w:val="0"/>
      <w:marBottom w:val="0"/>
      <w:divBdr>
        <w:top w:val="none" w:sz="0" w:space="0" w:color="auto"/>
        <w:left w:val="none" w:sz="0" w:space="0" w:color="auto"/>
        <w:bottom w:val="none" w:sz="0" w:space="0" w:color="auto"/>
        <w:right w:val="none" w:sz="0" w:space="0" w:color="auto"/>
      </w:divBdr>
    </w:div>
    <w:div w:id="501239576">
      <w:bodyDiv w:val="1"/>
      <w:marLeft w:val="0"/>
      <w:marRight w:val="0"/>
      <w:marTop w:val="0"/>
      <w:marBottom w:val="0"/>
      <w:divBdr>
        <w:top w:val="none" w:sz="0" w:space="0" w:color="auto"/>
        <w:left w:val="none" w:sz="0" w:space="0" w:color="auto"/>
        <w:bottom w:val="none" w:sz="0" w:space="0" w:color="auto"/>
        <w:right w:val="none" w:sz="0" w:space="0" w:color="auto"/>
      </w:divBdr>
    </w:div>
    <w:div w:id="502430526">
      <w:bodyDiv w:val="1"/>
      <w:marLeft w:val="0"/>
      <w:marRight w:val="0"/>
      <w:marTop w:val="0"/>
      <w:marBottom w:val="0"/>
      <w:divBdr>
        <w:top w:val="none" w:sz="0" w:space="0" w:color="auto"/>
        <w:left w:val="none" w:sz="0" w:space="0" w:color="auto"/>
        <w:bottom w:val="none" w:sz="0" w:space="0" w:color="auto"/>
        <w:right w:val="none" w:sz="0" w:space="0" w:color="auto"/>
      </w:divBdr>
    </w:div>
    <w:div w:id="503514991">
      <w:bodyDiv w:val="1"/>
      <w:marLeft w:val="0"/>
      <w:marRight w:val="0"/>
      <w:marTop w:val="0"/>
      <w:marBottom w:val="0"/>
      <w:divBdr>
        <w:top w:val="none" w:sz="0" w:space="0" w:color="auto"/>
        <w:left w:val="none" w:sz="0" w:space="0" w:color="auto"/>
        <w:bottom w:val="none" w:sz="0" w:space="0" w:color="auto"/>
        <w:right w:val="none" w:sz="0" w:space="0" w:color="auto"/>
      </w:divBdr>
    </w:div>
    <w:div w:id="503714230">
      <w:bodyDiv w:val="1"/>
      <w:marLeft w:val="0"/>
      <w:marRight w:val="0"/>
      <w:marTop w:val="0"/>
      <w:marBottom w:val="0"/>
      <w:divBdr>
        <w:top w:val="none" w:sz="0" w:space="0" w:color="auto"/>
        <w:left w:val="none" w:sz="0" w:space="0" w:color="auto"/>
        <w:bottom w:val="none" w:sz="0" w:space="0" w:color="auto"/>
        <w:right w:val="none" w:sz="0" w:space="0" w:color="auto"/>
      </w:divBdr>
    </w:div>
    <w:div w:id="504589189">
      <w:bodyDiv w:val="1"/>
      <w:marLeft w:val="0"/>
      <w:marRight w:val="0"/>
      <w:marTop w:val="0"/>
      <w:marBottom w:val="0"/>
      <w:divBdr>
        <w:top w:val="none" w:sz="0" w:space="0" w:color="auto"/>
        <w:left w:val="none" w:sz="0" w:space="0" w:color="auto"/>
        <w:bottom w:val="none" w:sz="0" w:space="0" w:color="auto"/>
        <w:right w:val="none" w:sz="0" w:space="0" w:color="auto"/>
      </w:divBdr>
    </w:div>
    <w:div w:id="504710937">
      <w:bodyDiv w:val="1"/>
      <w:marLeft w:val="0"/>
      <w:marRight w:val="0"/>
      <w:marTop w:val="0"/>
      <w:marBottom w:val="0"/>
      <w:divBdr>
        <w:top w:val="none" w:sz="0" w:space="0" w:color="auto"/>
        <w:left w:val="none" w:sz="0" w:space="0" w:color="auto"/>
        <w:bottom w:val="none" w:sz="0" w:space="0" w:color="auto"/>
        <w:right w:val="none" w:sz="0" w:space="0" w:color="auto"/>
      </w:divBdr>
    </w:div>
    <w:div w:id="504787475">
      <w:bodyDiv w:val="1"/>
      <w:marLeft w:val="0"/>
      <w:marRight w:val="0"/>
      <w:marTop w:val="0"/>
      <w:marBottom w:val="0"/>
      <w:divBdr>
        <w:top w:val="none" w:sz="0" w:space="0" w:color="auto"/>
        <w:left w:val="none" w:sz="0" w:space="0" w:color="auto"/>
        <w:bottom w:val="none" w:sz="0" w:space="0" w:color="auto"/>
        <w:right w:val="none" w:sz="0" w:space="0" w:color="auto"/>
      </w:divBdr>
    </w:div>
    <w:div w:id="505170935">
      <w:bodyDiv w:val="1"/>
      <w:marLeft w:val="0"/>
      <w:marRight w:val="0"/>
      <w:marTop w:val="0"/>
      <w:marBottom w:val="0"/>
      <w:divBdr>
        <w:top w:val="none" w:sz="0" w:space="0" w:color="auto"/>
        <w:left w:val="none" w:sz="0" w:space="0" w:color="auto"/>
        <w:bottom w:val="none" w:sz="0" w:space="0" w:color="auto"/>
        <w:right w:val="none" w:sz="0" w:space="0" w:color="auto"/>
      </w:divBdr>
    </w:div>
    <w:div w:id="506095634">
      <w:bodyDiv w:val="1"/>
      <w:marLeft w:val="0"/>
      <w:marRight w:val="0"/>
      <w:marTop w:val="0"/>
      <w:marBottom w:val="0"/>
      <w:divBdr>
        <w:top w:val="none" w:sz="0" w:space="0" w:color="auto"/>
        <w:left w:val="none" w:sz="0" w:space="0" w:color="auto"/>
        <w:bottom w:val="none" w:sz="0" w:space="0" w:color="auto"/>
        <w:right w:val="none" w:sz="0" w:space="0" w:color="auto"/>
      </w:divBdr>
    </w:div>
    <w:div w:id="506559137">
      <w:bodyDiv w:val="1"/>
      <w:marLeft w:val="0"/>
      <w:marRight w:val="0"/>
      <w:marTop w:val="0"/>
      <w:marBottom w:val="0"/>
      <w:divBdr>
        <w:top w:val="none" w:sz="0" w:space="0" w:color="auto"/>
        <w:left w:val="none" w:sz="0" w:space="0" w:color="auto"/>
        <w:bottom w:val="none" w:sz="0" w:space="0" w:color="auto"/>
        <w:right w:val="none" w:sz="0" w:space="0" w:color="auto"/>
      </w:divBdr>
    </w:div>
    <w:div w:id="506600091">
      <w:bodyDiv w:val="1"/>
      <w:marLeft w:val="0"/>
      <w:marRight w:val="0"/>
      <w:marTop w:val="0"/>
      <w:marBottom w:val="0"/>
      <w:divBdr>
        <w:top w:val="none" w:sz="0" w:space="0" w:color="auto"/>
        <w:left w:val="none" w:sz="0" w:space="0" w:color="auto"/>
        <w:bottom w:val="none" w:sz="0" w:space="0" w:color="auto"/>
        <w:right w:val="none" w:sz="0" w:space="0" w:color="auto"/>
      </w:divBdr>
    </w:div>
    <w:div w:id="506872239">
      <w:bodyDiv w:val="1"/>
      <w:marLeft w:val="0"/>
      <w:marRight w:val="0"/>
      <w:marTop w:val="0"/>
      <w:marBottom w:val="0"/>
      <w:divBdr>
        <w:top w:val="none" w:sz="0" w:space="0" w:color="auto"/>
        <w:left w:val="none" w:sz="0" w:space="0" w:color="auto"/>
        <w:bottom w:val="none" w:sz="0" w:space="0" w:color="auto"/>
        <w:right w:val="none" w:sz="0" w:space="0" w:color="auto"/>
      </w:divBdr>
    </w:div>
    <w:div w:id="508520544">
      <w:bodyDiv w:val="1"/>
      <w:marLeft w:val="0"/>
      <w:marRight w:val="0"/>
      <w:marTop w:val="0"/>
      <w:marBottom w:val="0"/>
      <w:divBdr>
        <w:top w:val="none" w:sz="0" w:space="0" w:color="auto"/>
        <w:left w:val="none" w:sz="0" w:space="0" w:color="auto"/>
        <w:bottom w:val="none" w:sz="0" w:space="0" w:color="auto"/>
        <w:right w:val="none" w:sz="0" w:space="0" w:color="auto"/>
      </w:divBdr>
    </w:div>
    <w:div w:id="508908318">
      <w:bodyDiv w:val="1"/>
      <w:marLeft w:val="0"/>
      <w:marRight w:val="0"/>
      <w:marTop w:val="0"/>
      <w:marBottom w:val="0"/>
      <w:divBdr>
        <w:top w:val="none" w:sz="0" w:space="0" w:color="auto"/>
        <w:left w:val="none" w:sz="0" w:space="0" w:color="auto"/>
        <w:bottom w:val="none" w:sz="0" w:space="0" w:color="auto"/>
        <w:right w:val="none" w:sz="0" w:space="0" w:color="auto"/>
      </w:divBdr>
    </w:div>
    <w:div w:id="509639099">
      <w:bodyDiv w:val="1"/>
      <w:marLeft w:val="0"/>
      <w:marRight w:val="0"/>
      <w:marTop w:val="0"/>
      <w:marBottom w:val="0"/>
      <w:divBdr>
        <w:top w:val="none" w:sz="0" w:space="0" w:color="auto"/>
        <w:left w:val="none" w:sz="0" w:space="0" w:color="auto"/>
        <w:bottom w:val="none" w:sz="0" w:space="0" w:color="auto"/>
        <w:right w:val="none" w:sz="0" w:space="0" w:color="auto"/>
      </w:divBdr>
    </w:div>
    <w:div w:id="509755853">
      <w:bodyDiv w:val="1"/>
      <w:marLeft w:val="0"/>
      <w:marRight w:val="0"/>
      <w:marTop w:val="0"/>
      <w:marBottom w:val="0"/>
      <w:divBdr>
        <w:top w:val="none" w:sz="0" w:space="0" w:color="auto"/>
        <w:left w:val="none" w:sz="0" w:space="0" w:color="auto"/>
        <w:bottom w:val="none" w:sz="0" w:space="0" w:color="auto"/>
        <w:right w:val="none" w:sz="0" w:space="0" w:color="auto"/>
      </w:divBdr>
    </w:div>
    <w:div w:id="509955760">
      <w:bodyDiv w:val="1"/>
      <w:marLeft w:val="0"/>
      <w:marRight w:val="0"/>
      <w:marTop w:val="0"/>
      <w:marBottom w:val="0"/>
      <w:divBdr>
        <w:top w:val="none" w:sz="0" w:space="0" w:color="auto"/>
        <w:left w:val="none" w:sz="0" w:space="0" w:color="auto"/>
        <w:bottom w:val="none" w:sz="0" w:space="0" w:color="auto"/>
        <w:right w:val="none" w:sz="0" w:space="0" w:color="auto"/>
      </w:divBdr>
    </w:div>
    <w:div w:id="510291569">
      <w:bodyDiv w:val="1"/>
      <w:marLeft w:val="0"/>
      <w:marRight w:val="0"/>
      <w:marTop w:val="0"/>
      <w:marBottom w:val="0"/>
      <w:divBdr>
        <w:top w:val="none" w:sz="0" w:space="0" w:color="auto"/>
        <w:left w:val="none" w:sz="0" w:space="0" w:color="auto"/>
        <w:bottom w:val="none" w:sz="0" w:space="0" w:color="auto"/>
        <w:right w:val="none" w:sz="0" w:space="0" w:color="auto"/>
      </w:divBdr>
    </w:div>
    <w:div w:id="510800961">
      <w:bodyDiv w:val="1"/>
      <w:marLeft w:val="0"/>
      <w:marRight w:val="0"/>
      <w:marTop w:val="0"/>
      <w:marBottom w:val="0"/>
      <w:divBdr>
        <w:top w:val="none" w:sz="0" w:space="0" w:color="auto"/>
        <w:left w:val="none" w:sz="0" w:space="0" w:color="auto"/>
        <w:bottom w:val="none" w:sz="0" w:space="0" w:color="auto"/>
        <w:right w:val="none" w:sz="0" w:space="0" w:color="auto"/>
      </w:divBdr>
    </w:div>
    <w:div w:id="511644525">
      <w:bodyDiv w:val="1"/>
      <w:marLeft w:val="0"/>
      <w:marRight w:val="0"/>
      <w:marTop w:val="0"/>
      <w:marBottom w:val="0"/>
      <w:divBdr>
        <w:top w:val="none" w:sz="0" w:space="0" w:color="auto"/>
        <w:left w:val="none" w:sz="0" w:space="0" w:color="auto"/>
        <w:bottom w:val="none" w:sz="0" w:space="0" w:color="auto"/>
        <w:right w:val="none" w:sz="0" w:space="0" w:color="auto"/>
      </w:divBdr>
    </w:div>
    <w:div w:id="511647202">
      <w:bodyDiv w:val="1"/>
      <w:marLeft w:val="0"/>
      <w:marRight w:val="0"/>
      <w:marTop w:val="0"/>
      <w:marBottom w:val="0"/>
      <w:divBdr>
        <w:top w:val="none" w:sz="0" w:space="0" w:color="auto"/>
        <w:left w:val="none" w:sz="0" w:space="0" w:color="auto"/>
        <w:bottom w:val="none" w:sz="0" w:space="0" w:color="auto"/>
        <w:right w:val="none" w:sz="0" w:space="0" w:color="auto"/>
      </w:divBdr>
    </w:div>
    <w:div w:id="512260102">
      <w:bodyDiv w:val="1"/>
      <w:marLeft w:val="0"/>
      <w:marRight w:val="0"/>
      <w:marTop w:val="0"/>
      <w:marBottom w:val="0"/>
      <w:divBdr>
        <w:top w:val="none" w:sz="0" w:space="0" w:color="auto"/>
        <w:left w:val="none" w:sz="0" w:space="0" w:color="auto"/>
        <w:bottom w:val="none" w:sz="0" w:space="0" w:color="auto"/>
        <w:right w:val="none" w:sz="0" w:space="0" w:color="auto"/>
      </w:divBdr>
    </w:div>
    <w:div w:id="512916822">
      <w:bodyDiv w:val="1"/>
      <w:marLeft w:val="0"/>
      <w:marRight w:val="0"/>
      <w:marTop w:val="0"/>
      <w:marBottom w:val="0"/>
      <w:divBdr>
        <w:top w:val="none" w:sz="0" w:space="0" w:color="auto"/>
        <w:left w:val="none" w:sz="0" w:space="0" w:color="auto"/>
        <w:bottom w:val="none" w:sz="0" w:space="0" w:color="auto"/>
        <w:right w:val="none" w:sz="0" w:space="0" w:color="auto"/>
      </w:divBdr>
    </w:div>
    <w:div w:id="512954816">
      <w:bodyDiv w:val="1"/>
      <w:marLeft w:val="0"/>
      <w:marRight w:val="0"/>
      <w:marTop w:val="0"/>
      <w:marBottom w:val="0"/>
      <w:divBdr>
        <w:top w:val="none" w:sz="0" w:space="0" w:color="auto"/>
        <w:left w:val="none" w:sz="0" w:space="0" w:color="auto"/>
        <w:bottom w:val="none" w:sz="0" w:space="0" w:color="auto"/>
        <w:right w:val="none" w:sz="0" w:space="0" w:color="auto"/>
      </w:divBdr>
    </w:div>
    <w:div w:id="513769180">
      <w:bodyDiv w:val="1"/>
      <w:marLeft w:val="0"/>
      <w:marRight w:val="0"/>
      <w:marTop w:val="0"/>
      <w:marBottom w:val="0"/>
      <w:divBdr>
        <w:top w:val="none" w:sz="0" w:space="0" w:color="auto"/>
        <w:left w:val="none" w:sz="0" w:space="0" w:color="auto"/>
        <w:bottom w:val="none" w:sz="0" w:space="0" w:color="auto"/>
        <w:right w:val="none" w:sz="0" w:space="0" w:color="auto"/>
      </w:divBdr>
    </w:div>
    <w:div w:id="514392913">
      <w:bodyDiv w:val="1"/>
      <w:marLeft w:val="0"/>
      <w:marRight w:val="0"/>
      <w:marTop w:val="0"/>
      <w:marBottom w:val="0"/>
      <w:divBdr>
        <w:top w:val="none" w:sz="0" w:space="0" w:color="auto"/>
        <w:left w:val="none" w:sz="0" w:space="0" w:color="auto"/>
        <w:bottom w:val="none" w:sz="0" w:space="0" w:color="auto"/>
        <w:right w:val="none" w:sz="0" w:space="0" w:color="auto"/>
      </w:divBdr>
    </w:div>
    <w:div w:id="515190817">
      <w:bodyDiv w:val="1"/>
      <w:marLeft w:val="0"/>
      <w:marRight w:val="0"/>
      <w:marTop w:val="0"/>
      <w:marBottom w:val="0"/>
      <w:divBdr>
        <w:top w:val="none" w:sz="0" w:space="0" w:color="auto"/>
        <w:left w:val="none" w:sz="0" w:space="0" w:color="auto"/>
        <w:bottom w:val="none" w:sz="0" w:space="0" w:color="auto"/>
        <w:right w:val="none" w:sz="0" w:space="0" w:color="auto"/>
      </w:divBdr>
    </w:div>
    <w:div w:id="516653023">
      <w:bodyDiv w:val="1"/>
      <w:marLeft w:val="0"/>
      <w:marRight w:val="0"/>
      <w:marTop w:val="0"/>
      <w:marBottom w:val="0"/>
      <w:divBdr>
        <w:top w:val="none" w:sz="0" w:space="0" w:color="auto"/>
        <w:left w:val="none" w:sz="0" w:space="0" w:color="auto"/>
        <w:bottom w:val="none" w:sz="0" w:space="0" w:color="auto"/>
        <w:right w:val="none" w:sz="0" w:space="0" w:color="auto"/>
      </w:divBdr>
    </w:div>
    <w:div w:id="516846525">
      <w:bodyDiv w:val="1"/>
      <w:marLeft w:val="0"/>
      <w:marRight w:val="0"/>
      <w:marTop w:val="0"/>
      <w:marBottom w:val="0"/>
      <w:divBdr>
        <w:top w:val="none" w:sz="0" w:space="0" w:color="auto"/>
        <w:left w:val="none" w:sz="0" w:space="0" w:color="auto"/>
        <w:bottom w:val="none" w:sz="0" w:space="0" w:color="auto"/>
        <w:right w:val="none" w:sz="0" w:space="0" w:color="auto"/>
      </w:divBdr>
    </w:div>
    <w:div w:id="516893864">
      <w:bodyDiv w:val="1"/>
      <w:marLeft w:val="0"/>
      <w:marRight w:val="0"/>
      <w:marTop w:val="0"/>
      <w:marBottom w:val="0"/>
      <w:divBdr>
        <w:top w:val="none" w:sz="0" w:space="0" w:color="auto"/>
        <w:left w:val="none" w:sz="0" w:space="0" w:color="auto"/>
        <w:bottom w:val="none" w:sz="0" w:space="0" w:color="auto"/>
        <w:right w:val="none" w:sz="0" w:space="0" w:color="auto"/>
      </w:divBdr>
    </w:div>
    <w:div w:id="517088258">
      <w:bodyDiv w:val="1"/>
      <w:marLeft w:val="0"/>
      <w:marRight w:val="0"/>
      <w:marTop w:val="0"/>
      <w:marBottom w:val="0"/>
      <w:divBdr>
        <w:top w:val="none" w:sz="0" w:space="0" w:color="auto"/>
        <w:left w:val="none" w:sz="0" w:space="0" w:color="auto"/>
        <w:bottom w:val="none" w:sz="0" w:space="0" w:color="auto"/>
        <w:right w:val="none" w:sz="0" w:space="0" w:color="auto"/>
      </w:divBdr>
    </w:div>
    <w:div w:id="517699487">
      <w:bodyDiv w:val="1"/>
      <w:marLeft w:val="0"/>
      <w:marRight w:val="0"/>
      <w:marTop w:val="0"/>
      <w:marBottom w:val="0"/>
      <w:divBdr>
        <w:top w:val="none" w:sz="0" w:space="0" w:color="auto"/>
        <w:left w:val="none" w:sz="0" w:space="0" w:color="auto"/>
        <w:bottom w:val="none" w:sz="0" w:space="0" w:color="auto"/>
        <w:right w:val="none" w:sz="0" w:space="0" w:color="auto"/>
      </w:divBdr>
    </w:div>
    <w:div w:id="518785119">
      <w:bodyDiv w:val="1"/>
      <w:marLeft w:val="0"/>
      <w:marRight w:val="0"/>
      <w:marTop w:val="0"/>
      <w:marBottom w:val="0"/>
      <w:divBdr>
        <w:top w:val="none" w:sz="0" w:space="0" w:color="auto"/>
        <w:left w:val="none" w:sz="0" w:space="0" w:color="auto"/>
        <w:bottom w:val="none" w:sz="0" w:space="0" w:color="auto"/>
        <w:right w:val="none" w:sz="0" w:space="0" w:color="auto"/>
      </w:divBdr>
    </w:div>
    <w:div w:id="519470596">
      <w:bodyDiv w:val="1"/>
      <w:marLeft w:val="0"/>
      <w:marRight w:val="0"/>
      <w:marTop w:val="0"/>
      <w:marBottom w:val="0"/>
      <w:divBdr>
        <w:top w:val="none" w:sz="0" w:space="0" w:color="auto"/>
        <w:left w:val="none" w:sz="0" w:space="0" w:color="auto"/>
        <w:bottom w:val="none" w:sz="0" w:space="0" w:color="auto"/>
        <w:right w:val="none" w:sz="0" w:space="0" w:color="auto"/>
      </w:divBdr>
    </w:div>
    <w:div w:id="520242305">
      <w:bodyDiv w:val="1"/>
      <w:marLeft w:val="0"/>
      <w:marRight w:val="0"/>
      <w:marTop w:val="0"/>
      <w:marBottom w:val="0"/>
      <w:divBdr>
        <w:top w:val="none" w:sz="0" w:space="0" w:color="auto"/>
        <w:left w:val="none" w:sz="0" w:space="0" w:color="auto"/>
        <w:bottom w:val="none" w:sz="0" w:space="0" w:color="auto"/>
        <w:right w:val="none" w:sz="0" w:space="0" w:color="auto"/>
      </w:divBdr>
    </w:div>
    <w:div w:id="520243895">
      <w:bodyDiv w:val="1"/>
      <w:marLeft w:val="0"/>
      <w:marRight w:val="0"/>
      <w:marTop w:val="0"/>
      <w:marBottom w:val="0"/>
      <w:divBdr>
        <w:top w:val="none" w:sz="0" w:space="0" w:color="auto"/>
        <w:left w:val="none" w:sz="0" w:space="0" w:color="auto"/>
        <w:bottom w:val="none" w:sz="0" w:space="0" w:color="auto"/>
        <w:right w:val="none" w:sz="0" w:space="0" w:color="auto"/>
      </w:divBdr>
    </w:div>
    <w:div w:id="521944007">
      <w:bodyDiv w:val="1"/>
      <w:marLeft w:val="0"/>
      <w:marRight w:val="0"/>
      <w:marTop w:val="0"/>
      <w:marBottom w:val="0"/>
      <w:divBdr>
        <w:top w:val="none" w:sz="0" w:space="0" w:color="auto"/>
        <w:left w:val="none" w:sz="0" w:space="0" w:color="auto"/>
        <w:bottom w:val="none" w:sz="0" w:space="0" w:color="auto"/>
        <w:right w:val="none" w:sz="0" w:space="0" w:color="auto"/>
      </w:divBdr>
    </w:div>
    <w:div w:id="522129949">
      <w:bodyDiv w:val="1"/>
      <w:marLeft w:val="0"/>
      <w:marRight w:val="0"/>
      <w:marTop w:val="0"/>
      <w:marBottom w:val="0"/>
      <w:divBdr>
        <w:top w:val="none" w:sz="0" w:space="0" w:color="auto"/>
        <w:left w:val="none" w:sz="0" w:space="0" w:color="auto"/>
        <w:bottom w:val="none" w:sz="0" w:space="0" w:color="auto"/>
        <w:right w:val="none" w:sz="0" w:space="0" w:color="auto"/>
      </w:divBdr>
    </w:div>
    <w:div w:id="522136972">
      <w:bodyDiv w:val="1"/>
      <w:marLeft w:val="0"/>
      <w:marRight w:val="0"/>
      <w:marTop w:val="0"/>
      <w:marBottom w:val="0"/>
      <w:divBdr>
        <w:top w:val="none" w:sz="0" w:space="0" w:color="auto"/>
        <w:left w:val="none" w:sz="0" w:space="0" w:color="auto"/>
        <w:bottom w:val="none" w:sz="0" w:space="0" w:color="auto"/>
        <w:right w:val="none" w:sz="0" w:space="0" w:color="auto"/>
      </w:divBdr>
    </w:div>
    <w:div w:id="522784699">
      <w:bodyDiv w:val="1"/>
      <w:marLeft w:val="0"/>
      <w:marRight w:val="0"/>
      <w:marTop w:val="0"/>
      <w:marBottom w:val="0"/>
      <w:divBdr>
        <w:top w:val="none" w:sz="0" w:space="0" w:color="auto"/>
        <w:left w:val="none" w:sz="0" w:space="0" w:color="auto"/>
        <w:bottom w:val="none" w:sz="0" w:space="0" w:color="auto"/>
        <w:right w:val="none" w:sz="0" w:space="0" w:color="auto"/>
      </w:divBdr>
    </w:div>
    <w:div w:id="524824981">
      <w:bodyDiv w:val="1"/>
      <w:marLeft w:val="0"/>
      <w:marRight w:val="0"/>
      <w:marTop w:val="0"/>
      <w:marBottom w:val="0"/>
      <w:divBdr>
        <w:top w:val="none" w:sz="0" w:space="0" w:color="auto"/>
        <w:left w:val="none" w:sz="0" w:space="0" w:color="auto"/>
        <w:bottom w:val="none" w:sz="0" w:space="0" w:color="auto"/>
        <w:right w:val="none" w:sz="0" w:space="0" w:color="auto"/>
      </w:divBdr>
    </w:div>
    <w:div w:id="524909932">
      <w:bodyDiv w:val="1"/>
      <w:marLeft w:val="0"/>
      <w:marRight w:val="0"/>
      <w:marTop w:val="0"/>
      <w:marBottom w:val="0"/>
      <w:divBdr>
        <w:top w:val="none" w:sz="0" w:space="0" w:color="auto"/>
        <w:left w:val="none" w:sz="0" w:space="0" w:color="auto"/>
        <w:bottom w:val="none" w:sz="0" w:space="0" w:color="auto"/>
        <w:right w:val="none" w:sz="0" w:space="0" w:color="auto"/>
      </w:divBdr>
    </w:div>
    <w:div w:id="524950362">
      <w:bodyDiv w:val="1"/>
      <w:marLeft w:val="0"/>
      <w:marRight w:val="0"/>
      <w:marTop w:val="0"/>
      <w:marBottom w:val="0"/>
      <w:divBdr>
        <w:top w:val="none" w:sz="0" w:space="0" w:color="auto"/>
        <w:left w:val="none" w:sz="0" w:space="0" w:color="auto"/>
        <w:bottom w:val="none" w:sz="0" w:space="0" w:color="auto"/>
        <w:right w:val="none" w:sz="0" w:space="0" w:color="auto"/>
      </w:divBdr>
    </w:div>
    <w:div w:id="525798722">
      <w:bodyDiv w:val="1"/>
      <w:marLeft w:val="0"/>
      <w:marRight w:val="0"/>
      <w:marTop w:val="0"/>
      <w:marBottom w:val="0"/>
      <w:divBdr>
        <w:top w:val="none" w:sz="0" w:space="0" w:color="auto"/>
        <w:left w:val="none" w:sz="0" w:space="0" w:color="auto"/>
        <w:bottom w:val="none" w:sz="0" w:space="0" w:color="auto"/>
        <w:right w:val="none" w:sz="0" w:space="0" w:color="auto"/>
      </w:divBdr>
    </w:div>
    <w:div w:id="527108012">
      <w:bodyDiv w:val="1"/>
      <w:marLeft w:val="0"/>
      <w:marRight w:val="0"/>
      <w:marTop w:val="0"/>
      <w:marBottom w:val="0"/>
      <w:divBdr>
        <w:top w:val="none" w:sz="0" w:space="0" w:color="auto"/>
        <w:left w:val="none" w:sz="0" w:space="0" w:color="auto"/>
        <w:bottom w:val="none" w:sz="0" w:space="0" w:color="auto"/>
        <w:right w:val="none" w:sz="0" w:space="0" w:color="auto"/>
      </w:divBdr>
    </w:div>
    <w:div w:id="528877062">
      <w:bodyDiv w:val="1"/>
      <w:marLeft w:val="0"/>
      <w:marRight w:val="0"/>
      <w:marTop w:val="0"/>
      <w:marBottom w:val="0"/>
      <w:divBdr>
        <w:top w:val="none" w:sz="0" w:space="0" w:color="auto"/>
        <w:left w:val="none" w:sz="0" w:space="0" w:color="auto"/>
        <w:bottom w:val="none" w:sz="0" w:space="0" w:color="auto"/>
        <w:right w:val="none" w:sz="0" w:space="0" w:color="auto"/>
      </w:divBdr>
    </w:div>
    <w:div w:id="529413398">
      <w:bodyDiv w:val="1"/>
      <w:marLeft w:val="0"/>
      <w:marRight w:val="0"/>
      <w:marTop w:val="0"/>
      <w:marBottom w:val="0"/>
      <w:divBdr>
        <w:top w:val="none" w:sz="0" w:space="0" w:color="auto"/>
        <w:left w:val="none" w:sz="0" w:space="0" w:color="auto"/>
        <w:bottom w:val="none" w:sz="0" w:space="0" w:color="auto"/>
        <w:right w:val="none" w:sz="0" w:space="0" w:color="auto"/>
      </w:divBdr>
    </w:div>
    <w:div w:id="529730722">
      <w:bodyDiv w:val="1"/>
      <w:marLeft w:val="0"/>
      <w:marRight w:val="0"/>
      <w:marTop w:val="0"/>
      <w:marBottom w:val="0"/>
      <w:divBdr>
        <w:top w:val="none" w:sz="0" w:space="0" w:color="auto"/>
        <w:left w:val="none" w:sz="0" w:space="0" w:color="auto"/>
        <w:bottom w:val="none" w:sz="0" w:space="0" w:color="auto"/>
        <w:right w:val="none" w:sz="0" w:space="0" w:color="auto"/>
      </w:divBdr>
    </w:div>
    <w:div w:id="530268781">
      <w:bodyDiv w:val="1"/>
      <w:marLeft w:val="0"/>
      <w:marRight w:val="0"/>
      <w:marTop w:val="0"/>
      <w:marBottom w:val="0"/>
      <w:divBdr>
        <w:top w:val="none" w:sz="0" w:space="0" w:color="auto"/>
        <w:left w:val="none" w:sz="0" w:space="0" w:color="auto"/>
        <w:bottom w:val="none" w:sz="0" w:space="0" w:color="auto"/>
        <w:right w:val="none" w:sz="0" w:space="0" w:color="auto"/>
      </w:divBdr>
    </w:div>
    <w:div w:id="530845864">
      <w:bodyDiv w:val="1"/>
      <w:marLeft w:val="0"/>
      <w:marRight w:val="0"/>
      <w:marTop w:val="0"/>
      <w:marBottom w:val="0"/>
      <w:divBdr>
        <w:top w:val="none" w:sz="0" w:space="0" w:color="auto"/>
        <w:left w:val="none" w:sz="0" w:space="0" w:color="auto"/>
        <w:bottom w:val="none" w:sz="0" w:space="0" w:color="auto"/>
        <w:right w:val="none" w:sz="0" w:space="0" w:color="auto"/>
      </w:divBdr>
    </w:div>
    <w:div w:id="531648733">
      <w:bodyDiv w:val="1"/>
      <w:marLeft w:val="0"/>
      <w:marRight w:val="0"/>
      <w:marTop w:val="0"/>
      <w:marBottom w:val="0"/>
      <w:divBdr>
        <w:top w:val="none" w:sz="0" w:space="0" w:color="auto"/>
        <w:left w:val="none" w:sz="0" w:space="0" w:color="auto"/>
        <w:bottom w:val="none" w:sz="0" w:space="0" w:color="auto"/>
        <w:right w:val="none" w:sz="0" w:space="0" w:color="auto"/>
      </w:divBdr>
    </w:div>
    <w:div w:id="532696874">
      <w:bodyDiv w:val="1"/>
      <w:marLeft w:val="0"/>
      <w:marRight w:val="0"/>
      <w:marTop w:val="0"/>
      <w:marBottom w:val="0"/>
      <w:divBdr>
        <w:top w:val="none" w:sz="0" w:space="0" w:color="auto"/>
        <w:left w:val="none" w:sz="0" w:space="0" w:color="auto"/>
        <w:bottom w:val="none" w:sz="0" w:space="0" w:color="auto"/>
        <w:right w:val="none" w:sz="0" w:space="0" w:color="auto"/>
      </w:divBdr>
    </w:div>
    <w:div w:id="533271842">
      <w:bodyDiv w:val="1"/>
      <w:marLeft w:val="0"/>
      <w:marRight w:val="0"/>
      <w:marTop w:val="0"/>
      <w:marBottom w:val="0"/>
      <w:divBdr>
        <w:top w:val="none" w:sz="0" w:space="0" w:color="auto"/>
        <w:left w:val="none" w:sz="0" w:space="0" w:color="auto"/>
        <w:bottom w:val="none" w:sz="0" w:space="0" w:color="auto"/>
        <w:right w:val="none" w:sz="0" w:space="0" w:color="auto"/>
      </w:divBdr>
    </w:div>
    <w:div w:id="534273612">
      <w:bodyDiv w:val="1"/>
      <w:marLeft w:val="0"/>
      <w:marRight w:val="0"/>
      <w:marTop w:val="0"/>
      <w:marBottom w:val="0"/>
      <w:divBdr>
        <w:top w:val="none" w:sz="0" w:space="0" w:color="auto"/>
        <w:left w:val="none" w:sz="0" w:space="0" w:color="auto"/>
        <w:bottom w:val="none" w:sz="0" w:space="0" w:color="auto"/>
        <w:right w:val="none" w:sz="0" w:space="0" w:color="auto"/>
      </w:divBdr>
    </w:div>
    <w:div w:id="534512986">
      <w:bodyDiv w:val="1"/>
      <w:marLeft w:val="0"/>
      <w:marRight w:val="0"/>
      <w:marTop w:val="0"/>
      <w:marBottom w:val="0"/>
      <w:divBdr>
        <w:top w:val="none" w:sz="0" w:space="0" w:color="auto"/>
        <w:left w:val="none" w:sz="0" w:space="0" w:color="auto"/>
        <w:bottom w:val="none" w:sz="0" w:space="0" w:color="auto"/>
        <w:right w:val="none" w:sz="0" w:space="0" w:color="auto"/>
      </w:divBdr>
    </w:div>
    <w:div w:id="534849017">
      <w:bodyDiv w:val="1"/>
      <w:marLeft w:val="0"/>
      <w:marRight w:val="0"/>
      <w:marTop w:val="0"/>
      <w:marBottom w:val="0"/>
      <w:divBdr>
        <w:top w:val="none" w:sz="0" w:space="0" w:color="auto"/>
        <w:left w:val="none" w:sz="0" w:space="0" w:color="auto"/>
        <w:bottom w:val="none" w:sz="0" w:space="0" w:color="auto"/>
        <w:right w:val="none" w:sz="0" w:space="0" w:color="auto"/>
      </w:divBdr>
    </w:div>
    <w:div w:id="535000465">
      <w:bodyDiv w:val="1"/>
      <w:marLeft w:val="0"/>
      <w:marRight w:val="0"/>
      <w:marTop w:val="0"/>
      <w:marBottom w:val="0"/>
      <w:divBdr>
        <w:top w:val="none" w:sz="0" w:space="0" w:color="auto"/>
        <w:left w:val="none" w:sz="0" w:space="0" w:color="auto"/>
        <w:bottom w:val="none" w:sz="0" w:space="0" w:color="auto"/>
        <w:right w:val="none" w:sz="0" w:space="0" w:color="auto"/>
      </w:divBdr>
    </w:div>
    <w:div w:id="535117416">
      <w:bodyDiv w:val="1"/>
      <w:marLeft w:val="0"/>
      <w:marRight w:val="0"/>
      <w:marTop w:val="0"/>
      <w:marBottom w:val="0"/>
      <w:divBdr>
        <w:top w:val="none" w:sz="0" w:space="0" w:color="auto"/>
        <w:left w:val="none" w:sz="0" w:space="0" w:color="auto"/>
        <w:bottom w:val="none" w:sz="0" w:space="0" w:color="auto"/>
        <w:right w:val="none" w:sz="0" w:space="0" w:color="auto"/>
      </w:divBdr>
    </w:div>
    <w:div w:id="535586144">
      <w:bodyDiv w:val="1"/>
      <w:marLeft w:val="0"/>
      <w:marRight w:val="0"/>
      <w:marTop w:val="0"/>
      <w:marBottom w:val="0"/>
      <w:divBdr>
        <w:top w:val="none" w:sz="0" w:space="0" w:color="auto"/>
        <w:left w:val="none" w:sz="0" w:space="0" w:color="auto"/>
        <w:bottom w:val="none" w:sz="0" w:space="0" w:color="auto"/>
        <w:right w:val="none" w:sz="0" w:space="0" w:color="auto"/>
      </w:divBdr>
    </w:div>
    <w:div w:id="535772629">
      <w:bodyDiv w:val="1"/>
      <w:marLeft w:val="0"/>
      <w:marRight w:val="0"/>
      <w:marTop w:val="0"/>
      <w:marBottom w:val="0"/>
      <w:divBdr>
        <w:top w:val="none" w:sz="0" w:space="0" w:color="auto"/>
        <w:left w:val="none" w:sz="0" w:space="0" w:color="auto"/>
        <w:bottom w:val="none" w:sz="0" w:space="0" w:color="auto"/>
        <w:right w:val="none" w:sz="0" w:space="0" w:color="auto"/>
      </w:divBdr>
    </w:div>
    <w:div w:id="536623564">
      <w:bodyDiv w:val="1"/>
      <w:marLeft w:val="0"/>
      <w:marRight w:val="0"/>
      <w:marTop w:val="0"/>
      <w:marBottom w:val="0"/>
      <w:divBdr>
        <w:top w:val="none" w:sz="0" w:space="0" w:color="auto"/>
        <w:left w:val="none" w:sz="0" w:space="0" w:color="auto"/>
        <w:bottom w:val="none" w:sz="0" w:space="0" w:color="auto"/>
        <w:right w:val="none" w:sz="0" w:space="0" w:color="auto"/>
      </w:divBdr>
    </w:div>
    <w:div w:id="537401807">
      <w:bodyDiv w:val="1"/>
      <w:marLeft w:val="0"/>
      <w:marRight w:val="0"/>
      <w:marTop w:val="0"/>
      <w:marBottom w:val="0"/>
      <w:divBdr>
        <w:top w:val="none" w:sz="0" w:space="0" w:color="auto"/>
        <w:left w:val="none" w:sz="0" w:space="0" w:color="auto"/>
        <w:bottom w:val="none" w:sz="0" w:space="0" w:color="auto"/>
        <w:right w:val="none" w:sz="0" w:space="0" w:color="auto"/>
      </w:divBdr>
    </w:div>
    <w:div w:id="538930282">
      <w:bodyDiv w:val="1"/>
      <w:marLeft w:val="0"/>
      <w:marRight w:val="0"/>
      <w:marTop w:val="0"/>
      <w:marBottom w:val="0"/>
      <w:divBdr>
        <w:top w:val="none" w:sz="0" w:space="0" w:color="auto"/>
        <w:left w:val="none" w:sz="0" w:space="0" w:color="auto"/>
        <w:bottom w:val="none" w:sz="0" w:space="0" w:color="auto"/>
        <w:right w:val="none" w:sz="0" w:space="0" w:color="auto"/>
      </w:divBdr>
    </w:div>
    <w:div w:id="539174269">
      <w:bodyDiv w:val="1"/>
      <w:marLeft w:val="0"/>
      <w:marRight w:val="0"/>
      <w:marTop w:val="0"/>
      <w:marBottom w:val="0"/>
      <w:divBdr>
        <w:top w:val="none" w:sz="0" w:space="0" w:color="auto"/>
        <w:left w:val="none" w:sz="0" w:space="0" w:color="auto"/>
        <w:bottom w:val="none" w:sz="0" w:space="0" w:color="auto"/>
        <w:right w:val="none" w:sz="0" w:space="0" w:color="auto"/>
      </w:divBdr>
    </w:div>
    <w:div w:id="539709519">
      <w:bodyDiv w:val="1"/>
      <w:marLeft w:val="0"/>
      <w:marRight w:val="0"/>
      <w:marTop w:val="0"/>
      <w:marBottom w:val="0"/>
      <w:divBdr>
        <w:top w:val="none" w:sz="0" w:space="0" w:color="auto"/>
        <w:left w:val="none" w:sz="0" w:space="0" w:color="auto"/>
        <w:bottom w:val="none" w:sz="0" w:space="0" w:color="auto"/>
        <w:right w:val="none" w:sz="0" w:space="0" w:color="auto"/>
      </w:divBdr>
    </w:div>
    <w:div w:id="539711552">
      <w:bodyDiv w:val="1"/>
      <w:marLeft w:val="0"/>
      <w:marRight w:val="0"/>
      <w:marTop w:val="0"/>
      <w:marBottom w:val="0"/>
      <w:divBdr>
        <w:top w:val="none" w:sz="0" w:space="0" w:color="auto"/>
        <w:left w:val="none" w:sz="0" w:space="0" w:color="auto"/>
        <w:bottom w:val="none" w:sz="0" w:space="0" w:color="auto"/>
        <w:right w:val="none" w:sz="0" w:space="0" w:color="auto"/>
      </w:divBdr>
    </w:div>
    <w:div w:id="540634489">
      <w:bodyDiv w:val="1"/>
      <w:marLeft w:val="0"/>
      <w:marRight w:val="0"/>
      <w:marTop w:val="0"/>
      <w:marBottom w:val="0"/>
      <w:divBdr>
        <w:top w:val="none" w:sz="0" w:space="0" w:color="auto"/>
        <w:left w:val="none" w:sz="0" w:space="0" w:color="auto"/>
        <w:bottom w:val="none" w:sz="0" w:space="0" w:color="auto"/>
        <w:right w:val="none" w:sz="0" w:space="0" w:color="auto"/>
      </w:divBdr>
    </w:div>
    <w:div w:id="540751101">
      <w:bodyDiv w:val="1"/>
      <w:marLeft w:val="0"/>
      <w:marRight w:val="0"/>
      <w:marTop w:val="0"/>
      <w:marBottom w:val="0"/>
      <w:divBdr>
        <w:top w:val="none" w:sz="0" w:space="0" w:color="auto"/>
        <w:left w:val="none" w:sz="0" w:space="0" w:color="auto"/>
        <w:bottom w:val="none" w:sz="0" w:space="0" w:color="auto"/>
        <w:right w:val="none" w:sz="0" w:space="0" w:color="auto"/>
      </w:divBdr>
      <w:divsChild>
        <w:div w:id="1372530298">
          <w:marLeft w:val="0"/>
          <w:marRight w:val="0"/>
          <w:marTop w:val="0"/>
          <w:marBottom w:val="0"/>
          <w:divBdr>
            <w:top w:val="single" w:sz="2" w:space="0" w:color="D9D9E3"/>
            <w:left w:val="single" w:sz="2" w:space="0" w:color="D9D9E3"/>
            <w:bottom w:val="single" w:sz="2" w:space="0" w:color="D9D9E3"/>
            <w:right w:val="single" w:sz="2" w:space="0" w:color="D9D9E3"/>
          </w:divBdr>
          <w:divsChild>
            <w:div w:id="2104178801">
              <w:marLeft w:val="0"/>
              <w:marRight w:val="0"/>
              <w:marTop w:val="0"/>
              <w:marBottom w:val="0"/>
              <w:divBdr>
                <w:top w:val="single" w:sz="2" w:space="0" w:color="D9D9E3"/>
                <w:left w:val="single" w:sz="2" w:space="0" w:color="D9D9E3"/>
                <w:bottom w:val="single" w:sz="2" w:space="0" w:color="D9D9E3"/>
                <w:right w:val="single" w:sz="2" w:space="0" w:color="D9D9E3"/>
              </w:divBdr>
              <w:divsChild>
                <w:div w:id="245699675">
                  <w:marLeft w:val="0"/>
                  <w:marRight w:val="0"/>
                  <w:marTop w:val="0"/>
                  <w:marBottom w:val="0"/>
                  <w:divBdr>
                    <w:top w:val="single" w:sz="2" w:space="0" w:color="D9D9E3"/>
                    <w:left w:val="single" w:sz="2" w:space="0" w:color="D9D9E3"/>
                    <w:bottom w:val="single" w:sz="2" w:space="0" w:color="D9D9E3"/>
                    <w:right w:val="single" w:sz="2" w:space="0" w:color="D9D9E3"/>
                  </w:divBdr>
                  <w:divsChild>
                    <w:div w:id="748163040">
                      <w:marLeft w:val="0"/>
                      <w:marRight w:val="0"/>
                      <w:marTop w:val="0"/>
                      <w:marBottom w:val="0"/>
                      <w:divBdr>
                        <w:top w:val="single" w:sz="2" w:space="0" w:color="D9D9E3"/>
                        <w:left w:val="single" w:sz="2" w:space="0" w:color="D9D9E3"/>
                        <w:bottom w:val="single" w:sz="2" w:space="0" w:color="D9D9E3"/>
                        <w:right w:val="single" w:sz="2" w:space="0" w:color="D9D9E3"/>
                      </w:divBdr>
                      <w:divsChild>
                        <w:div w:id="1753041830">
                          <w:marLeft w:val="0"/>
                          <w:marRight w:val="0"/>
                          <w:marTop w:val="0"/>
                          <w:marBottom w:val="0"/>
                          <w:divBdr>
                            <w:top w:val="single" w:sz="2" w:space="0" w:color="D9D9E3"/>
                            <w:left w:val="single" w:sz="2" w:space="0" w:color="D9D9E3"/>
                            <w:bottom w:val="single" w:sz="2" w:space="0" w:color="D9D9E3"/>
                            <w:right w:val="single" w:sz="2" w:space="0" w:color="D9D9E3"/>
                          </w:divBdr>
                          <w:divsChild>
                            <w:div w:id="712122119">
                              <w:marLeft w:val="0"/>
                              <w:marRight w:val="0"/>
                              <w:marTop w:val="100"/>
                              <w:marBottom w:val="100"/>
                              <w:divBdr>
                                <w:top w:val="single" w:sz="2" w:space="0" w:color="D9D9E3"/>
                                <w:left w:val="single" w:sz="2" w:space="0" w:color="D9D9E3"/>
                                <w:bottom w:val="single" w:sz="2" w:space="0" w:color="D9D9E3"/>
                                <w:right w:val="single" w:sz="2" w:space="0" w:color="D9D9E3"/>
                              </w:divBdr>
                              <w:divsChild>
                                <w:div w:id="818764667">
                                  <w:marLeft w:val="0"/>
                                  <w:marRight w:val="0"/>
                                  <w:marTop w:val="0"/>
                                  <w:marBottom w:val="0"/>
                                  <w:divBdr>
                                    <w:top w:val="single" w:sz="2" w:space="0" w:color="D9D9E3"/>
                                    <w:left w:val="single" w:sz="2" w:space="0" w:color="D9D9E3"/>
                                    <w:bottom w:val="single" w:sz="2" w:space="0" w:color="D9D9E3"/>
                                    <w:right w:val="single" w:sz="2" w:space="0" w:color="D9D9E3"/>
                                  </w:divBdr>
                                  <w:divsChild>
                                    <w:div w:id="1564028585">
                                      <w:marLeft w:val="0"/>
                                      <w:marRight w:val="0"/>
                                      <w:marTop w:val="0"/>
                                      <w:marBottom w:val="0"/>
                                      <w:divBdr>
                                        <w:top w:val="single" w:sz="2" w:space="0" w:color="D9D9E3"/>
                                        <w:left w:val="single" w:sz="2" w:space="0" w:color="D9D9E3"/>
                                        <w:bottom w:val="single" w:sz="2" w:space="0" w:color="D9D9E3"/>
                                        <w:right w:val="single" w:sz="2" w:space="0" w:color="D9D9E3"/>
                                      </w:divBdr>
                                      <w:divsChild>
                                        <w:div w:id="1639068358">
                                          <w:marLeft w:val="0"/>
                                          <w:marRight w:val="0"/>
                                          <w:marTop w:val="0"/>
                                          <w:marBottom w:val="0"/>
                                          <w:divBdr>
                                            <w:top w:val="single" w:sz="2" w:space="0" w:color="D9D9E3"/>
                                            <w:left w:val="single" w:sz="2" w:space="0" w:color="D9D9E3"/>
                                            <w:bottom w:val="single" w:sz="2" w:space="0" w:color="D9D9E3"/>
                                            <w:right w:val="single" w:sz="2" w:space="0" w:color="D9D9E3"/>
                                          </w:divBdr>
                                          <w:divsChild>
                                            <w:div w:id="523790502">
                                              <w:marLeft w:val="0"/>
                                              <w:marRight w:val="0"/>
                                              <w:marTop w:val="0"/>
                                              <w:marBottom w:val="0"/>
                                              <w:divBdr>
                                                <w:top w:val="single" w:sz="2" w:space="0" w:color="D9D9E3"/>
                                                <w:left w:val="single" w:sz="2" w:space="0" w:color="D9D9E3"/>
                                                <w:bottom w:val="single" w:sz="2" w:space="0" w:color="D9D9E3"/>
                                                <w:right w:val="single" w:sz="2" w:space="0" w:color="D9D9E3"/>
                                              </w:divBdr>
                                              <w:divsChild>
                                                <w:div w:id="1894657862">
                                                  <w:marLeft w:val="0"/>
                                                  <w:marRight w:val="0"/>
                                                  <w:marTop w:val="0"/>
                                                  <w:marBottom w:val="0"/>
                                                  <w:divBdr>
                                                    <w:top w:val="single" w:sz="2" w:space="0" w:color="D9D9E3"/>
                                                    <w:left w:val="single" w:sz="2" w:space="0" w:color="D9D9E3"/>
                                                    <w:bottom w:val="single" w:sz="2" w:space="0" w:color="D9D9E3"/>
                                                    <w:right w:val="single" w:sz="2" w:space="0" w:color="D9D9E3"/>
                                                  </w:divBdr>
                                                  <w:divsChild>
                                                    <w:div w:id="17985251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23876712">
          <w:marLeft w:val="0"/>
          <w:marRight w:val="0"/>
          <w:marTop w:val="0"/>
          <w:marBottom w:val="0"/>
          <w:divBdr>
            <w:top w:val="none" w:sz="0" w:space="0" w:color="auto"/>
            <w:left w:val="none" w:sz="0" w:space="0" w:color="auto"/>
            <w:bottom w:val="none" w:sz="0" w:space="0" w:color="auto"/>
            <w:right w:val="none" w:sz="0" w:space="0" w:color="auto"/>
          </w:divBdr>
        </w:div>
      </w:divsChild>
    </w:div>
    <w:div w:id="540828782">
      <w:bodyDiv w:val="1"/>
      <w:marLeft w:val="0"/>
      <w:marRight w:val="0"/>
      <w:marTop w:val="0"/>
      <w:marBottom w:val="0"/>
      <w:divBdr>
        <w:top w:val="none" w:sz="0" w:space="0" w:color="auto"/>
        <w:left w:val="none" w:sz="0" w:space="0" w:color="auto"/>
        <w:bottom w:val="none" w:sz="0" w:space="0" w:color="auto"/>
        <w:right w:val="none" w:sz="0" w:space="0" w:color="auto"/>
      </w:divBdr>
    </w:div>
    <w:div w:id="541482539">
      <w:bodyDiv w:val="1"/>
      <w:marLeft w:val="0"/>
      <w:marRight w:val="0"/>
      <w:marTop w:val="0"/>
      <w:marBottom w:val="0"/>
      <w:divBdr>
        <w:top w:val="none" w:sz="0" w:space="0" w:color="auto"/>
        <w:left w:val="none" w:sz="0" w:space="0" w:color="auto"/>
        <w:bottom w:val="none" w:sz="0" w:space="0" w:color="auto"/>
        <w:right w:val="none" w:sz="0" w:space="0" w:color="auto"/>
      </w:divBdr>
    </w:div>
    <w:div w:id="541788822">
      <w:bodyDiv w:val="1"/>
      <w:marLeft w:val="0"/>
      <w:marRight w:val="0"/>
      <w:marTop w:val="0"/>
      <w:marBottom w:val="0"/>
      <w:divBdr>
        <w:top w:val="none" w:sz="0" w:space="0" w:color="auto"/>
        <w:left w:val="none" w:sz="0" w:space="0" w:color="auto"/>
        <w:bottom w:val="none" w:sz="0" w:space="0" w:color="auto"/>
        <w:right w:val="none" w:sz="0" w:space="0" w:color="auto"/>
      </w:divBdr>
    </w:div>
    <w:div w:id="541865540">
      <w:bodyDiv w:val="1"/>
      <w:marLeft w:val="0"/>
      <w:marRight w:val="0"/>
      <w:marTop w:val="0"/>
      <w:marBottom w:val="0"/>
      <w:divBdr>
        <w:top w:val="none" w:sz="0" w:space="0" w:color="auto"/>
        <w:left w:val="none" w:sz="0" w:space="0" w:color="auto"/>
        <w:bottom w:val="none" w:sz="0" w:space="0" w:color="auto"/>
        <w:right w:val="none" w:sz="0" w:space="0" w:color="auto"/>
      </w:divBdr>
    </w:div>
    <w:div w:id="543446414">
      <w:bodyDiv w:val="1"/>
      <w:marLeft w:val="0"/>
      <w:marRight w:val="0"/>
      <w:marTop w:val="0"/>
      <w:marBottom w:val="0"/>
      <w:divBdr>
        <w:top w:val="none" w:sz="0" w:space="0" w:color="auto"/>
        <w:left w:val="none" w:sz="0" w:space="0" w:color="auto"/>
        <w:bottom w:val="none" w:sz="0" w:space="0" w:color="auto"/>
        <w:right w:val="none" w:sz="0" w:space="0" w:color="auto"/>
      </w:divBdr>
    </w:div>
    <w:div w:id="544177025">
      <w:bodyDiv w:val="1"/>
      <w:marLeft w:val="0"/>
      <w:marRight w:val="0"/>
      <w:marTop w:val="0"/>
      <w:marBottom w:val="0"/>
      <w:divBdr>
        <w:top w:val="none" w:sz="0" w:space="0" w:color="auto"/>
        <w:left w:val="none" w:sz="0" w:space="0" w:color="auto"/>
        <w:bottom w:val="none" w:sz="0" w:space="0" w:color="auto"/>
        <w:right w:val="none" w:sz="0" w:space="0" w:color="auto"/>
      </w:divBdr>
      <w:divsChild>
        <w:div w:id="2016347674">
          <w:marLeft w:val="0"/>
          <w:marRight w:val="0"/>
          <w:marTop w:val="0"/>
          <w:marBottom w:val="0"/>
          <w:divBdr>
            <w:top w:val="none" w:sz="0" w:space="0" w:color="auto"/>
            <w:left w:val="none" w:sz="0" w:space="0" w:color="auto"/>
            <w:bottom w:val="none" w:sz="0" w:space="0" w:color="auto"/>
            <w:right w:val="none" w:sz="0" w:space="0" w:color="auto"/>
          </w:divBdr>
        </w:div>
        <w:div w:id="2110157047">
          <w:marLeft w:val="0"/>
          <w:marRight w:val="0"/>
          <w:marTop w:val="0"/>
          <w:marBottom w:val="0"/>
          <w:divBdr>
            <w:top w:val="none" w:sz="0" w:space="0" w:color="auto"/>
            <w:left w:val="none" w:sz="0" w:space="0" w:color="auto"/>
            <w:bottom w:val="none" w:sz="0" w:space="0" w:color="auto"/>
            <w:right w:val="none" w:sz="0" w:space="0" w:color="auto"/>
          </w:divBdr>
        </w:div>
        <w:div w:id="1825664672">
          <w:marLeft w:val="0"/>
          <w:marRight w:val="0"/>
          <w:marTop w:val="0"/>
          <w:marBottom w:val="0"/>
          <w:divBdr>
            <w:top w:val="none" w:sz="0" w:space="0" w:color="auto"/>
            <w:left w:val="none" w:sz="0" w:space="0" w:color="auto"/>
            <w:bottom w:val="none" w:sz="0" w:space="0" w:color="auto"/>
            <w:right w:val="none" w:sz="0" w:space="0" w:color="auto"/>
          </w:divBdr>
        </w:div>
      </w:divsChild>
    </w:div>
    <w:div w:id="544217696">
      <w:bodyDiv w:val="1"/>
      <w:marLeft w:val="0"/>
      <w:marRight w:val="0"/>
      <w:marTop w:val="0"/>
      <w:marBottom w:val="0"/>
      <w:divBdr>
        <w:top w:val="none" w:sz="0" w:space="0" w:color="auto"/>
        <w:left w:val="none" w:sz="0" w:space="0" w:color="auto"/>
        <w:bottom w:val="none" w:sz="0" w:space="0" w:color="auto"/>
        <w:right w:val="none" w:sz="0" w:space="0" w:color="auto"/>
      </w:divBdr>
    </w:div>
    <w:div w:id="544222205">
      <w:bodyDiv w:val="1"/>
      <w:marLeft w:val="0"/>
      <w:marRight w:val="0"/>
      <w:marTop w:val="0"/>
      <w:marBottom w:val="0"/>
      <w:divBdr>
        <w:top w:val="none" w:sz="0" w:space="0" w:color="auto"/>
        <w:left w:val="none" w:sz="0" w:space="0" w:color="auto"/>
        <w:bottom w:val="none" w:sz="0" w:space="0" w:color="auto"/>
        <w:right w:val="none" w:sz="0" w:space="0" w:color="auto"/>
      </w:divBdr>
    </w:div>
    <w:div w:id="544636118">
      <w:bodyDiv w:val="1"/>
      <w:marLeft w:val="0"/>
      <w:marRight w:val="0"/>
      <w:marTop w:val="0"/>
      <w:marBottom w:val="0"/>
      <w:divBdr>
        <w:top w:val="none" w:sz="0" w:space="0" w:color="auto"/>
        <w:left w:val="none" w:sz="0" w:space="0" w:color="auto"/>
        <w:bottom w:val="none" w:sz="0" w:space="0" w:color="auto"/>
        <w:right w:val="none" w:sz="0" w:space="0" w:color="auto"/>
      </w:divBdr>
    </w:div>
    <w:div w:id="544751975">
      <w:bodyDiv w:val="1"/>
      <w:marLeft w:val="0"/>
      <w:marRight w:val="0"/>
      <w:marTop w:val="0"/>
      <w:marBottom w:val="0"/>
      <w:divBdr>
        <w:top w:val="none" w:sz="0" w:space="0" w:color="auto"/>
        <w:left w:val="none" w:sz="0" w:space="0" w:color="auto"/>
        <w:bottom w:val="none" w:sz="0" w:space="0" w:color="auto"/>
        <w:right w:val="none" w:sz="0" w:space="0" w:color="auto"/>
      </w:divBdr>
    </w:div>
    <w:div w:id="545216895">
      <w:bodyDiv w:val="1"/>
      <w:marLeft w:val="0"/>
      <w:marRight w:val="0"/>
      <w:marTop w:val="0"/>
      <w:marBottom w:val="0"/>
      <w:divBdr>
        <w:top w:val="none" w:sz="0" w:space="0" w:color="auto"/>
        <w:left w:val="none" w:sz="0" w:space="0" w:color="auto"/>
        <w:bottom w:val="none" w:sz="0" w:space="0" w:color="auto"/>
        <w:right w:val="none" w:sz="0" w:space="0" w:color="auto"/>
      </w:divBdr>
    </w:div>
    <w:div w:id="545219487">
      <w:bodyDiv w:val="1"/>
      <w:marLeft w:val="0"/>
      <w:marRight w:val="0"/>
      <w:marTop w:val="0"/>
      <w:marBottom w:val="0"/>
      <w:divBdr>
        <w:top w:val="none" w:sz="0" w:space="0" w:color="auto"/>
        <w:left w:val="none" w:sz="0" w:space="0" w:color="auto"/>
        <w:bottom w:val="none" w:sz="0" w:space="0" w:color="auto"/>
        <w:right w:val="none" w:sz="0" w:space="0" w:color="auto"/>
      </w:divBdr>
    </w:div>
    <w:div w:id="545878318">
      <w:bodyDiv w:val="1"/>
      <w:marLeft w:val="0"/>
      <w:marRight w:val="0"/>
      <w:marTop w:val="0"/>
      <w:marBottom w:val="0"/>
      <w:divBdr>
        <w:top w:val="none" w:sz="0" w:space="0" w:color="auto"/>
        <w:left w:val="none" w:sz="0" w:space="0" w:color="auto"/>
        <w:bottom w:val="none" w:sz="0" w:space="0" w:color="auto"/>
        <w:right w:val="none" w:sz="0" w:space="0" w:color="auto"/>
      </w:divBdr>
    </w:div>
    <w:div w:id="546263312">
      <w:bodyDiv w:val="1"/>
      <w:marLeft w:val="0"/>
      <w:marRight w:val="0"/>
      <w:marTop w:val="0"/>
      <w:marBottom w:val="0"/>
      <w:divBdr>
        <w:top w:val="none" w:sz="0" w:space="0" w:color="auto"/>
        <w:left w:val="none" w:sz="0" w:space="0" w:color="auto"/>
        <w:bottom w:val="none" w:sz="0" w:space="0" w:color="auto"/>
        <w:right w:val="none" w:sz="0" w:space="0" w:color="auto"/>
      </w:divBdr>
    </w:div>
    <w:div w:id="546379156">
      <w:bodyDiv w:val="1"/>
      <w:marLeft w:val="0"/>
      <w:marRight w:val="0"/>
      <w:marTop w:val="0"/>
      <w:marBottom w:val="0"/>
      <w:divBdr>
        <w:top w:val="none" w:sz="0" w:space="0" w:color="auto"/>
        <w:left w:val="none" w:sz="0" w:space="0" w:color="auto"/>
        <w:bottom w:val="none" w:sz="0" w:space="0" w:color="auto"/>
        <w:right w:val="none" w:sz="0" w:space="0" w:color="auto"/>
      </w:divBdr>
    </w:div>
    <w:div w:id="547184446">
      <w:bodyDiv w:val="1"/>
      <w:marLeft w:val="0"/>
      <w:marRight w:val="0"/>
      <w:marTop w:val="0"/>
      <w:marBottom w:val="0"/>
      <w:divBdr>
        <w:top w:val="none" w:sz="0" w:space="0" w:color="auto"/>
        <w:left w:val="none" w:sz="0" w:space="0" w:color="auto"/>
        <w:bottom w:val="none" w:sz="0" w:space="0" w:color="auto"/>
        <w:right w:val="none" w:sz="0" w:space="0" w:color="auto"/>
      </w:divBdr>
    </w:div>
    <w:div w:id="547766712">
      <w:bodyDiv w:val="1"/>
      <w:marLeft w:val="0"/>
      <w:marRight w:val="0"/>
      <w:marTop w:val="0"/>
      <w:marBottom w:val="0"/>
      <w:divBdr>
        <w:top w:val="none" w:sz="0" w:space="0" w:color="auto"/>
        <w:left w:val="none" w:sz="0" w:space="0" w:color="auto"/>
        <w:bottom w:val="none" w:sz="0" w:space="0" w:color="auto"/>
        <w:right w:val="none" w:sz="0" w:space="0" w:color="auto"/>
      </w:divBdr>
    </w:div>
    <w:div w:id="547839613">
      <w:bodyDiv w:val="1"/>
      <w:marLeft w:val="0"/>
      <w:marRight w:val="0"/>
      <w:marTop w:val="0"/>
      <w:marBottom w:val="0"/>
      <w:divBdr>
        <w:top w:val="none" w:sz="0" w:space="0" w:color="auto"/>
        <w:left w:val="none" w:sz="0" w:space="0" w:color="auto"/>
        <w:bottom w:val="none" w:sz="0" w:space="0" w:color="auto"/>
        <w:right w:val="none" w:sz="0" w:space="0" w:color="auto"/>
      </w:divBdr>
    </w:div>
    <w:div w:id="547956390">
      <w:bodyDiv w:val="1"/>
      <w:marLeft w:val="0"/>
      <w:marRight w:val="0"/>
      <w:marTop w:val="0"/>
      <w:marBottom w:val="0"/>
      <w:divBdr>
        <w:top w:val="none" w:sz="0" w:space="0" w:color="auto"/>
        <w:left w:val="none" w:sz="0" w:space="0" w:color="auto"/>
        <w:bottom w:val="none" w:sz="0" w:space="0" w:color="auto"/>
        <w:right w:val="none" w:sz="0" w:space="0" w:color="auto"/>
      </w:divBdr>
    </w:div>
    <w:div w:id="548029877">
      <w:bodyDiv w:val="1"/>
      <w:marLeft w:val="0"/>
      <w:marRight w:val="0"/>
      <w:marTop w:val="0"/>
      <w:marBottom w:val="0"/>
      <w:divBdr>
        <w:top w:val="none" w:sz="0" w:space="0" w:color="auto"/>
        <w:left w:val="none" w:sz="0" w:space="0" w:color="auto"/>
        <w:bottom w:val="none" w:sz="0" w:space="0" w:color="auto"/>
        <w:right w:val="none" w:sz="0" w:space="0" w:color="auto"/>
      </w:divBdr>
    </w:div>
    <w:div w:id="548341854">
      <w:bodyDiv w:val="1"/>
      <w:marLeft w:val="0"/>
      <w:marRight w:val="0"/>
      <w:marTop w:val="0"/>
      <w:marBottom w:val="0"/>
      <w:divBdr>
        <w:top w:val="none" w:sz="0" w:space="0" w:color="auto"/>
        <w:left w:val="none" w:sz="0" w:space="0" w:color="auto"/>
        <w:bottom w:val="none" w:sz="0" w:space="0" w:color="auto"/>
        <w:right w:val="none" w:sz="0" w:space="0" w:color="auto"/>
      </w:divBdr>
    </w:div>
    <w:div w:id="549414080">
      <w:bodyDiv w:val="1"/>
      <w:marLeft w:val="0"/>
      <w:marRight w:val="0"/>
      <w:marTop w:val="0"/>
      <w:marBottom w:val="0"/>
      <w:divBdr>
        <w:top w:val="none" w:sz="0" w:space="0" w:color="auto"/>
        <w:left w:val="none" w:sz="0" w:space="0" w:color="auto"/>
        <w:bottom w:val="none" w:sz="0" w:space="0" w:color="auto"/>
        <w:right w:val="none" w:sz="0" w:space="0" w:color="auto"/>
      </w:divBdr>
    </w:div>
    <w:div w:id="549848768">
      <w:bodyDiv w:val="1"/>
      <w:marLeft w:val="0"/>
      <w:marRight w:val="0"/>
      <w:marTop w:val="0"/>
      <w:marBottom w:val="0"/>
      <w:divBdr>
        <w:top w:val="none" w:sz="0" w:space="0" w:color="auto"/>
        <w:left w:val="none" w:sz="0" w:space="0" w:color="auto"/>
        <w:bottom w:val="none" w:sz="0" w:space="0" w:color="auto"/>
        <w:right w:val="none" w:sz="0" w:space="0" w:color="auto"/>
      </w:divBdr>
    </w:div>
    <w:div w:id="549920923">
      <w:bodyDiv w:val="1"/>
      <w:marLeft w:val="0"/>
      <w:marRight w:val="0"/>
      <w:marTop w:val="0"/>
      <w:marBottom w:val="0"/>
      <w:divBdr>
        <w:top w:val="none" w:sz="0" w:space="0" w:color="auto"/>
        <w:left w:val="none" w:sz="0" w:space="0" w:color="auto"/>
        <w:bottom w:val="none" w:sz="0" w:space="0" w:color="auto"/>
        <w:right w:val="none" w:sz="0" w:space="0" w:color="auto"/>
      </w:divBdr>
    </w:div>
    <w:div w:id="550187945">
      <w:bodyDiv w:val="1"/>
      <w:marLeft w:val="0"/>
      <w:marRight w:val="0"/>
      <w:marTop w:val="0"/>
      <w:marBottom w:val="0"/>
      <w:divBdr>
        <w:top w:val="none" w:sz="0" w:space="0" w:color="auto"/>
        <w:left w:val="none" w:sz="0" w:space="0" w:color="auto"/>
        <w:bottom w:val="none" w:sz="0" w:space="0" w:color="auto"/>
        <w:right w:val="none" w:sz="0" w:space="0" w:color="auto"/>
      </w:divBdr>
    </w:div>
    <w:div w:id="550726480">
      <w:bodyDiv w:val="1"/>
      <w:marLeft w:val="0"/>
      <w:marRight w:val="0"/>
      <w:marTop w:val="0"/>
      <w:marBottom w:val="0"/>
      <w:divBdr>
        <w:top w:val="none" w:sz="0" w:space="0" w:color="auto"/>
        <w:left w:val="none" w:sz="0" w:space="0" w:color="auto"/>
        <w:bottom w:val="none" w:sz="0" w:space="0" w:color="auto"/>
        <w:right w:val="none" w:sz="0" w:space="0" w:color="auto"/>
      </w:divBdr>
    </w:div>
    <w:div w:id="550964532">
      <w:bodyDiv w:val="1"/>
      <w:marLeft w:val="0"/>
      <w:marRight w:val="0"/>
      <w:marTop w:val="0"/>
      <w:marBottom w:val="0"/>
      <w:divBdr>
        <w:top w:val="none" w:sz="0" w:space="0" w:color="auto"/>
        <w:left w:val="none" w:sz="0" w:space="0" w:color="auto"/>
        <w:bottom w:val="none" w:sz="0" w:space="0" w:color="auto"/>
        <w:right w:val="none" w:sz="0" w:space="0" w:color="auto"/>
      </w:divBdr>
    </w:div>
    <w:div w:id="555436173">
      <w:bodyDiv w:val="1"/>
      <w:marLeft w:val="0"/>
      <w:marRight w:val="0"/>
      <w:marTop w:val="0"/>
      <w:marBottom w:val="0"/>
      <w:divBdr>
        <w:top w:val="none" w:sz="0" w:space="0" w:color="auto"/>
        <w:left w:val="none" w:sz="0" w:space="0" w:color="auto"/>
        <w:bottom w:val="none" w:sz="0" w:space="0" w:color="auto"/>
        <w:right w:val="none" w:sz="0" w:space="0" w:color="auto"/>
      </w:divBdr>
    </w:div>
    <w:div w:id="556162368">
      <w:bodyDiv w:val="1"/>
      <w:marLeft w:val="0"/>
      <w:marRight w:val="0"/>
      <w:marTop w:val="0"/>
      <w:marBottom w:val="0"/>
      <w:divBdr>
        <w:top w:val="none" w:sz="0" w:space="0" w:color="auto"/>
        <w:left w:val="none" w:sz="0" w:space="0" w:color="auto"/>
        <w:bottom w:val="none" w:sz="0" w:space="0" w:color="auto"/>
        <w:right w:val="none" w:sz="0" w:space="0" w:color="auto"/>
      </w:divBdr>
    </w:div>
    <w:div w:id="556626773">
      <w:bodyDiv w:val="1"/>
      <w:marLeft w:val="0"/>
      <w:marRight w:val="0"/>
      <w:marTop w:val="0"/>
      <w:marBottom w:val="0"/>
      <w:divBdr>
        <w:top w:val="none" w:sz="0" w:space="0" w:color="auto"/>
        <w:left w:val="none" w:sz="0" w:space="0" w:color="auto"/>
        <w:bottom w:val="none" w:sz="0" w:space="0" w:color="auto"/>
        <w:right w:val="none" w:sz="0" w:space="0" w:color="auto"/>
      </w:divBdr>
    </w:div>
    <w:div w:id="556867213">
      <w:bodyDiv w:val="1"/>
      <w:marLeft w:val="0"/>
      <w:marRight w:val="0"/>
      <w:marTop w:val="0"/>
      <w:marBottom w:val="0"/>
      <w:divBdr>
        <w:top w:val="none" w:sz="0" w:space="0" w:color="auto"/>
        <w:left w:val="none" w:sz="0" w:space="0" w:color="auto"/>
        <w:bottom w:val="none" w:sz="0" w:space="0" w:color="auto"/>
        <w:right w:val="none" w:sz="0" w:space="0" w:color="auto"/>
      </w:divBdr>
    </w:div>
    <w:div w:id="557278627">
      <w:bodyDiv w:val="1"/>
      <w:marLeft w:val="0"/>
      <w:marRight w:val="0"/>
      <w:marTop w:val="0"/>
      <w:marBottom w:val="0"/>
      <w:divBdr>
        <w:top w:val="none" w:sz="0" w:space="0" w:color="auto"/>
        <w:left w:val="none" w:sz="0" w:space="0" w:color="auto"/>
        <w:bottom w:val="none" w:sz="0" w:space="0" w:color="auto"/>
        <w:right w:val="none" w:sz="0" w:space="0" w:color="auto"/>
      </w:divBdr>
    </w:div>
    <w:div w:id="557594716">
      <w:bodyDiv w:val="1"/>
      <w:marLeft w:val="0"/>
      <w:marRight w:val="0"/>
      <w:marTop w:val="0"/>
      <w:marBottom w:val="0"/>
      <w:divBdr>
        <w:top w:val="none" w:sz="0" w:space="0" w:color="auto"/>
        <w:left w:val="none" w:sz="0" w:space="0" w:color="auto"/>
        <w:bottom w:val="none" w:sz="0" w:space="0" w:color="auto"/>
        <w:right w:val="none" w:sz="0" w:space="0" w:color="auto"/>
      </w:divBdr>
    </w:div>
    <w:div w:id="557861436">
      <w:bodyDiv w:val="1"/>
      <w:marLeft w:val="0"/>
      <w:marRight w:val="0"/>
      <w:marTop w:val="0"/>
      <w:marBottom w:val="0"/>
      <w:divBdr>
        <w:top w:val="none" w:sz="0" w:space="0" w:color="auto"/>
        <w:left w:val="none" w:sz="0" w:space="0" w:color="auto"/>
        <w:bottom w:val="none" w:sz="0" w:space="0" w:color="auto"/>
        <w:right w:val="none" w:sz="0" w:space="0" w:color="auto"/>
      </w:divBdr>
    </w:div>
    <w:div w:id="558712243">
      <w:bodyDiv w:val="1"/>
      <w:marLeft w:val="0"/>
      <w:marRight w:val="0"/>
      <w:marTop w:val="0"/>
      <w:marBottom w:val="0"/>
      <w:divBdr>
        <w:top w:val="none" w:sz="0" w:space="0" w:color="auto"/>
        <w:left w:val="none" w:sz="0" w:space="0" w:color="auto"/>
        <w:bottom w:val="none" w:sz="0" w:space="0" w:color="auto"/>
        <w:right w:val="none" w:sz="0" w:space="0" w:color="auto"/>
      </w:divBdr>
    </w:div>
    <w:div w:id="561676044">
      <w:bodyDiv w:val="1"/>
      <w:marLeft w:val="0"/>
      <w:marRight w:val="0"/>
      <w:marTop w:val="0"/>
      <w:marBottom w:val="0"/>
      <w:divBdr>
        <w:top w:val="none" w:sz="0" w:space="0" w:color="auto"/>
        <w:left w:val="none" w:sz="0" w:space="0" w:color="auto"/>
        <w:bottom w:val="none" w:sz="0" w:space="0" w:color="auto"/>
        <w:right w:val="none" w:sz="0" w:space="0" w:color="auto"/>
      </w:divBdr>
    </w:div>
    <w:div w:id="564029263">
      <w:bodyDiv w:val="1"/>
      <w:marLeft w:val="0"/>
      <w:marRight w:val="0"/>
      <w:marTop w:val="0"/>
      <w:marBottom w:val="0"/>
      <w:divBdr>
        <w:top w:val="none" w:sz="0" w:space="0" w:color="auto"/>
        <w:left w:val="none" w:sz="0" w:space="0" w:color="auto"/>
        <w:bottom w:val="none" w:sz="0" w:space="0" w:color="auto"/>
        <w:right w:val="none" w:sz="0" w:space="0" w:color="auto"/>
      </w:divBdr>
    </w:div>
    <w:div w:id="564030631">
      <w:bodyDiv w:val="1"/>
      <w:marLeft w:val="0"/>
      <w:marRight w:val="0"/>
      <w:marTop w:val="0"/>
      <w:marBottom w:val="0"/>
      <w:divBdr>
        <w:top w:val="none" w:sz="0" w:space="0" w:color="auto"/>
        <w:left w:val="none" w:sz="0" w:space="0" w:color="auto"/>
        <w:bottom w:val="none" w:sz="0" w:space="0" w:color="auto"/>
        <w:right w:val="none" w:sz="0" w:space="0" w:color="auto"/>
      </w:divBdr>
    </w:div>
    <w:div w:id="564074332">
      <w:bodyDiv w:val="1"/>
      <w:marLeft w:val="0"/>
      <w:marRight w:val="0"/>
      <w:marTop w:val="0"/>
      <w:marBottom w:val="0"/>
      <w:divBdr>
        <w:top w:val="none" w:sz="0" w:space="0" w:color="auto"/>
        <w:left w:val="none" w:sz="0" w:space="0" w:color="auto"/>
        <w:bottom w:val="none" w:sz="0" w:space="0" w:color="auto"/>
        <w:right w:val="none" w:sz="0" w:space="0" w:color="auto"/>
      </w:divBdr>
    </w:div>
    <w:div w:id="566065370">
      <w:bodyDiv w:val="1"/>
      <w:marLeft w:val="0"/>
      <w:marRight w:val="0"/>
      <w:marTop w:val="0"/>
      <w:marBottom w:val="0"/>
      <w:divBdr>
        <w:top w:val="none" w:sz="0" w:space="0" w:color="auto"/>
        <w:left w:val="none" w:sz="0" w:space="0" w:color="auto"/>
        <w:bottom w:val="none" w:sz="0" w:space="0" w:color="auto"/>
        <w:right w:val="none" w:sz="0" w:space="0" w:color="auto"/>
      </w:divBdr>
    </w:div>
    <w:div w:id="566575544">
      <w:bodyDiv w:val="1"/>
      <w:marLeft w:val="0"/>
      <w:marRight w:val="0"/>
      <w:marTop w:val="0"/>
      <w:marBottom w:val="0"/>
      <w:divBdr>
        <w:top w:val="none" w:sz="0" w:space="0" w:color="auto"/>
        <w:left w:val="none" w:sz="0" w:space="0" w:color="auto"/>
        <w:bottom w:val="none" w:sz="0" w:space="0" w:color="auto"/>
        <w:right w:val="none" w:sz="0" w:space="0" w:color="auto"/>
      </w:divBdr>
    </w:div>
    <w:div w:id="567811481">
      <w:bodyDiv w:val="1"/>
      <w:marLeft w:val="0"/>
      <w:marRight w:val="0"/>
      <w:marTop w:val="0"/>
      <w:marBottom w:val="0"/>
      <w:divBdr>
        <w:top w:val="none" w:sz="0" w:space="0" w:color="auto"/>
        <w:left w:val="none" w:sz="0" w:space="0" w:color="auto"/>
        <w:bottom w:val="none" w:sz="0" w:space="0" w:color="auto"/>
        <w:right w:val="none" w:sz="0" w:space="0" w:color="auto"/>
      </w:divBdr>
    </w:div>
    <w:div w:id="568074027">
      <w:bodyDiv w:val="1"/>
      <w:marLeft w:val="0"/>
      <w:marRight w:val="0"/>
      <w:marTop w:val="0"/>
      <w:marBottom w:val="0"/>
      <w:divBdr>
        <w:top w:val="none" w:sz="0" w:space="0" w:color="auto"/>
        <w:left w:val="none" w:sz="0" w:space="0" w:color="auto"/>
        <w:bottom w:val="none" w:sz="0" w:space="0" w:color="auto"/>
        <w:right w:val="none" w:sz="0" w:space="0" w:color="auto"/>
      </w:divBdr>
    </w:div>
    <w:div w:id="568610930">
      <w:bodyDiv w:val="1"/>
      <w:marLeft w:val="0"/>
      <w:marRight w:val="0"/>
      <w:marTop w:val="0"/>
      <w:marBottom w:val="0"/>
      <w:divBdr>
        <w:top w:val="none" w:sz="0" w:space="0" w:color="auto"/>
        <w:left w:val="none" w:sz="0" w:space="0" w:color="auto"/>
        <w:bottom w:val="none" w:sz="0" w:space="0" w:color="auto"/>
        <w:right w:val="none" w:sz="0" w:space="0" w:color="auto"/>
      </w:divBdr>
    </w:div>
    <w:div w:id="569191665">
      <w:bodyDiv w:val="1"/>
      <w:marLeft w:val="0"/>
      <w:marRight w:val="0"/>
      <w:marTop w:val="0"/>
      <w:marBottom w:val="0"/>
      <w:divBdr>
        <w:top w:val="none" w:sz="0" w:space="0" w:color="auto"/>
        <w:left w:val="none" w:sz="0" w:space="0" w:color="auto"/>
        <w:bottom w:val="none" w:sz="0" w:space="0" w:color="auto"/>
        <w:right w:val="none" w:sz="0" w:space="0" w:color="auto"/>
      </w:divBdr>
    </w:div>
    <w:div w:id="570426261">
      <w:bodyDiv w:val="1"/>
      <w:marLeft w:val="0"/>
      <w:marRight w:val="0"/>
      <w:marTop w:val="0"/>
      <w:marBottom w:val="0"/>
      <w:divBdr>
        <w:top w:val="none" w:sz="0" w:space="0" w:color="auto"/>
        <w:left w:val="none" w:sz="0" w:space="0" w:color="auto"/>
        <w:bottom w:val="none" w:sz="0" w:space="0" w:color="auto"/>
        <w:right w:val="none" w:sz="0" w:space="0" w:color="auto"/>
      </w:divBdr>
    </w:div>
    <w:div w:id="570505736">
      <w:bodyDiv w:val="1"/>
      <w:marLeft w:val="0"/>
      <w:marRight w:val="0"/>
      <w:marTop w:val="0"/>
      <w:marBottom w:val="0"/>
      <w:divBdr>
        <w:top w:val="none" w:sz="0" w:space="0" w:color="auto"/>
        <w:left w:val="none" w:sz="0" w:space="0" w:color="auto"/>
        <w:bottom w:val="none" w:sz="0" w:space="0" w:color="auto"/>
        <w:right w:val="none" w:sz="0" w:space="0" w:color="auto"/>
      </w:divBdr>
    </w:div>
    <w:div w:id="571739783">
      <w:bodyDiv w:val="1"/>
      <w:marLeft w:val="0"/>
      <w:marRight w:val="0"/>
      <w:marTop w:val="0"/>
      <w:marBottom w:val="0"/>
      <w:divBdr>
        <w:top w:val="none" w:sz="0" w:space="0" w:color="auto"/>
        <w:left w:val="none" w:sz="0" w:space="0" w:color="auto"/>
        <w:bottom w:val="none" w:sz="0" w:space="0" w:color="auto"/>
        <w:right w:val="none" w:sz="0" w:space="0" w:color="auto"/>
      </w:divBdr>
    </w:div>
    <w:div w:id="571895340">
      <w:bodyDiv w:val="1"/>
      <w:marLeft w:val="0"/>
      <w:marRight w:val="0"/>
      <w:marTop w:val="0"/>
      <w:marBottom w:val="0"/>
      <w:divBdr>
        <w:top w:val="none" w:sz="0" w:space="0" w:color="auto"/>
        <w:left w:val="none" w:sz="0" w:space="0" w:color="auto"/>
        <w:bottom w:val="none" w:sz="0" w:space="0" w:color="auto"/>
        <w:right w:val="none" w:sz="0" w:space="0" w:color="auto"/>
      </w:divBdr>
    </w:div>
    <w:div w:id="571964538">
      <w:bodyDiv w:val="1"/>
      <w:marLeft w:val="0"/>
      <w:marRight w:val="0"/>
      <w:marTop w:val="0"/>
      <w:marBottom w:val="0"/>
      <w:divBdr>
        <w:top w:val="none" w:sz="0" w:space="0" w:color="auto"/>
        <w:left w:val="none" w:sz="0" w:space="0" w:color="auto"/>
        <w:bottom w:val="none" w:sz="0" w:space="0" w:color="auto"/>
        <w:right w:val="none" w:sz="0" w:space="0" w:color="auto"/>
      </w:divBdr>
    </w:div>
    <w:div w:id="573272720">
      <w:bodyDiv w:val="1"/>
      <w:marLeft w:val="0"/>
      <w:marRight w:val="0"/>
      <w:marTop w:val="0"/>
      <w:marBottom w:val="0"/>
      <w:divBdr>
        <w:top w:val="none" w:sz="0" w:space="0" w:color="auto"/>
        <w:left w:val="none" w:sz="0" w:space="0" w:color="auto"/>
        <w:bottom w:val="none" w:sz="0" w:space="0" w:color="auto"/>
        <w:right w:val="none" w:sz="0" w:space="0" w:color="auto"/>
      </w:divBdr>
    </w:div>
    <w:div w:id="573854975">
      <w:bodyDiv w:val="1"/>
      <w:marLeft w:val="0"/>
      <w:marRight w:val="0"/>
      <w:marTop w:val="0"/>
      <w:marBottom w:val="0"/>
      <w:divBdr>
        <w:top w:val="none" w:sz="0" w:space="0" w:color="auto"/>
        <w:left w:val="none" w:sz="0" w:space="0" w:color="auto"/>
        <w:bottom w:val="none" w:sz="0" w:space="0" w:color="auto"/>
        <w:right w:val="none" w:sz="0" w:space="0" w:color="auto"/>
      </w:divBdr>
    </w:div>
    <w:div w:id="574245734">
      <w:bodyDiv w:val="1"/>
      <w:marLeft w:val="0"/>
      <w:marRight w:val="0"/>
      <w:marTop w:val="0"/>
      <w:marBottom w:val="0"/>
      <w:divBdr>
        <w:top w:val="none" w:sz="0" w:space="0" w:color="auto"/>
        <w:left w:val="none" w:sz="0" w:space="0" w:color="auto"/>
        <w:bottom w:val="none" w:sz="0" w:space="0" w:color="auto"/>
        <w:right w:val="none" w:sz="0" w:space="0" w:color="auto"/>
      </w:divBdr>
    </w:div>
    <w:div w:id="574245879">
      <w:bodyDiv w:val="1"/>
      <w:marLeft w:val="0"/>
      <w:marRight w:val="0"/>
      <w:marTop w:val="0"/>
      <w:marBottom w:val="0"/>
      <w:divBdr>
        <w:top w:val="none" w:sz="0" w:space="0" w:color="auto"/>
        <w:left w:val="none" w:sz="0" w:space="0" w:color="auto"/>
        <w:bottom w:val="none" w:sz="0" w:space="0" w:color="auto"/>
        <w:right w:val="none" w:sz="0" w:space="0" w:color="auto"/>
      </w:divBdr>
    </w:div>
    <w:div w:id="574508762">
      <w:bodyDiv w:val="1"/>
      <w:marLeft w:val="0"/>
      <w:marRight w:val="0"/>
      <w:marTop w:val="0"/>
      <w:marBottom w:val="0"/>
      <w:divBdr>
        <w:top w:val="none" w:sz="0" w:space="0" w:color="auto"/>
        <w:left w:val="none" w:sz="0" w:space="0" w:color="auto"/>
        <w:bottom w:val="none" w:sz="0" w:space="0" w:color="auto"/>
        <w:right w:val="none" w:sz="0" w:space="0" w:color="auto"/>
      </w:divBdr>
    </w:div>
    <w:div w:id="574514043">
      <w:bodyDiv w:val="1"/>
      <w:marLeft w:val="0"/>
      <w:marRight w:val="0"/>
      <w:marTop w:val="0"/>
      <w:marBottom w:val="0"/>
      <w:divBdr>
        <w:top w:val="none" w:sz="0" w:space="0" w:color="auto"/>
        <w:left w:val="none" w:sz="0" w:space="0" w:color="auto"/>
        <w:bottom w:val="none" w:sz="0" w:space="0" w:color="auto"/>
        <w:right w:val="none" w:sz="0" w:space="0" w:color="auto"/>
      </w:divBdr>
    </w:div>
    <w:div w:id="575282311">
      <w:bodyDiv w:val="1"/>
      <w:marLeft w:val="0"/>
      <w:marRight w:val="0"/>
      <w:marTop w:val="0"/>
      <w:marBottom w:val="0"/>
      <w:divBdr>
        <w:top w:val="none" w:sz="0" w:space="0" w:color="auto"/>
        <w:left w:val="none" w:sz="0" w:space="0" w:color="auto"/>
        <w:bottom w:val="none" w:sz="0" w:space="0" w:color="auto"/>
        <w:right w:val="none" w:sz="0" w:space="0" w:color="auto"/>
      </w:divBdr>
    </w:div>
    <w:div w:id="576475726">
      <w:bodyDiv w:val="1"/>
      <w:marLeft w:val="0"/>
      <w:marRight w:val="0"/>
      <w:marTop w:val="0"/>
      <w:marBottom w:val="0"/>
      <w:divBdr>
        <w:top w:val="none" w:sz="0" w:space="0" w:color="auto"/>
        <w:left w:val="none" w:sz="0" w:space="0" w:color="auto"/>
        <w:bottom w:val="none" w:sz="0" w:space="0" w:color="auto"/>
        <w:right w:val="none" w:sz="0" w:space="0" w:color="auto"/>
      </w:divBdr>
    </w:div>
    <w:div w:id="576867230">
      <w:bodyDiv w:val="1"/>
      <w:marLeft w:val="0"/>
      <w:marRight w:val="0"/>
      <w:marTop w:val="0"/>
      <w:marBottom w:val="0"/>
      <w:divBdr>
        <w:top w:val="none" w:sz="0" w:space="0" w:color="auto"/>
        <w:left w:val="none" w:sz="0" w:space="0" w:color="auto"/>
        <w:bottom w:val="none" w:sz="0" w:space="0" w:color="auto"/>
        <w:right w:val="none" w:sz="0" w:space="0" w:color="auto"/>
      </w:divBdr>
    </w:div>
    <w:div w:id="577524166">
      <w:bodyDiv w:val="1"/>
      <w:marLeft w:val="0"/>
      <w:marRight w:val="0"/>
      <w:marTop w:val="0"/>
      <w:marBottom w:val="0"/>
      <w:divBdr>
        <w:top w:val="none" w:sz="0" w:space="0" w:color="auto"/>
        <w:left w:val="none" w:sz="0" w:space="0" w:color="auto"/>
        <w:bottom w:val="none" w:sz="0" w:space="0" w:color="auto"/>
        <w:right w:val="none" w:sz="0" w:space="0" w:color="auto"/>
      </w:divBdr>
    </w:div>
    <w:div w:id="578176999">
      <w:bodyDiv w:val="1"/>
      <w:marLeft w:val="0"/>
      <w:marRight w:val="0"/>
      <w:marTop w:val="0"/>
      <w:marBottom w:val="0"/>
      <w:divBdr>
        <w:top w:val="none" w:sz="0" w:space="0" w:color="auto"/>
        <w:left w:val="none" w:sz="0" w:space="0" w:color="auto"/>
        <w:bottom w:val="none" w:sz="0" w:space="0" w:color="auto"/>
        <w:right w:val="none" w:sz="0" w:space="0" w:color="auto"/>
      </w:divBdr>
    </w:div>
    <w:div w:id="580335898">
      <w:bodyDiv w:val="1"/>
      <w:marLeft w:val="0"/>
      <w:marRight w:val="0"/>
      <w:marTop w:val="0"/>
      <w:marBottom w:val="0"/>
      <w:divBdr>
        <w:top w:val="none" w:sz="0" w:space="0" w:color="auto"/>
        <w:left w:val="none" w:sz="0" w:space="0" w:color="auto"/>
        <w:bottom w:val="none" w:sz="0" w:space="0" w:color="auto"/>
        <w:right w:val="none" w:sz="0" w:space="0" w:color="auto"/>
      </w:divBdr>
    </w:div>
    <w:div w:id="581329991">
      <w:bodyDiv w:val="1"/>
      <w:marLeft w:val="0"/>
      <w:marRight w:val="0"/>
      <w:marTop w:val="0"/>
      <w:marBottom w:val="0"/>
      <w:divBdr>
        <w:top w:val="none" w:sz="0" w:space="0" w:color="auto"/>
        <w:left w:val="none" w:sz="0" w:space="0" w:color="auto"/>
        <w:bottom w:val="none" w:sz="0" w:space="0" w:color="auto"/>
        <w:right w:val="none" w:sz="0" w:space="0" w:color="auto"/>
      </w:divBdr>
    </w:div>
    <w:div w:id="581381112">
      <w:bodyDiv w:val="1"/>
      <w:marLeft w:val="0"/>
      <w:marRight w:val="0"/>
      <w:marTop w:val="0"/>
      <w:marBottom w:val="0"/>
      <w:divBdr>
        <w:top w:val="none" w:sz="0" w:space="0" w:color="auto"/>
        <w:left w:val="none" w:sz="0" w:space="0" w:color="auto"/>
        <w:bottom w:val="none" w:sz="0" w:space="0" w:color="auto"/>
        <w:right w:val="none" w:sz="0" w:space="0" w:color="auto"/>
      </w:divBdr>
    </w:div>
    <w:div w:id="581724697">
      <w:bodyDiv w:val="1"/>
      <w:marLeft w:val="0"/>
      <w:marRight w:val="0"/>
      <w:marTop w:val="0"/>
      <w:marBottom w:val="0"/>
      <w:divBdr>
        <w:top w:val="none" w:sz="0" w:space="0" w:color="auto"/>
        <w:left w:val="none" w:sz="0" w:space="0" w:color="auto"/>
        <w:bottom w:val="none" w:sz="0" w:space="0" w:color="auto"/>
        <w:right w:val="none" w:sz="0" w:space="0" w:color="auto"/>
      </w:divBdr>
    </w:div>
    <w:div w:id="582380007">
      <w:bodyDiv w:val="1"/>
      <w:marLeft w:val="0"/>
      <w:marRight w:val="0"/>
      <w:marTop w:val="0"/>
      <w:marBottom w:val="0"/>
      <w:divBdr>
        <w:top w:val="none" w:sz="0" w:space="0" w:color="auto"/>
        <w:left w:val="none" w:sz="0" w:space="0" w:color="auto"/>
        <w:bottom w:val="none" w:sz="0" w:space="0" w:color="auto"/>
        <w:right w:val="none" w:sz="0" w:space="0" w:color="auto"/>
      </w:divBdr>
    </w:div>
    <w:div w:id="582686429">
      <w:bodyDiv w:val="1"/>
      <w:marLeft w:val="0"/>
      <w:marRight w:val="0"/>
      <w:marTop w:val="0"/>
      <w:marBottom w:val="0"/>
      <w:divBdr>
        <w:top w:val="none" w:sz="0" w:space="0" w:color="auto"/>
        <w:left w:val="none" w:sz="0" w:space="0" w:color="auto"/>
        <w:bottom w:val="none" w:sz="0" w:space="0" w:color="auto"/>
        <w:right w:val="none" w:sz="0" w:space="0" w:color="auto"/>
      </w:divBdr>
    </w:div>
    <w:div w:id="583563943">
      <w:bodyDiv w:val="1"/>
      <w:marLeft w:val="0"/>
      <w:marRight w:val="0"/>
      <w:marTop w:val="0"/>
      <w:marBottom w:val="0"/>
      <w:divBdr>
        <w:top w:val="none" w:sz="0" w:space="0" w:color="auto"/>
        <w:left w:val="none" w:sz="0" w:space="0" w:color="auto"/>
        <w:bottom w:val="none" w:sz="0" w:space="0" w:color="auto"/>
        <w:right w:val="none" w:sz="0" w:space="0" w:color="auto"/>
      </w:divBdr>
    </w:div>
    <w:div w:id="583995655">
      <w:bodyDiv w:val="1"/>
      <w:marLeft w:val="0"/>
      <w:marRight w:val="0"/>
      <w:marTop w:val="0"/>
      <w:marBottom w:val="0"/>
      <w:divBdr>
        <w:top w:val="none" w:sz="0" w:space="0" w:color="auto"/>
        <w:left w:val="none" w:sz="0" w:space="0" w:color="auto"/>
        <w:bottom w:val="none" w:sz="0" w:space="0" w:color="auto"/>
        <w:right w:val="none" w:sz="0" w:space="0" w:color="auto"/>
      </w:divBdr>
    </w:div>
    <w:div w:id="584191253">
      <w:bodyDiv w:val="1"/>
      <w:marLeft w:val="0"/>
      <w:marRight w:val="0"/>
      <w:marTop w:val="0"/>
      <w:marBottom w:val="0"/>
      <w:divBdr>
        <w:top w:val="none" w:sz="0" w:space="0" w:color="auto"/>
        <w:left w:val="none" w:sz="0" w:space="0" w:color="auto"/>
        <w:bottom w:val="none" w:sz="0" w:space="0" w:color="auto"/>
        <w:right w:val="none" w:sz="0" w:space="0" w:color="auto"/>
      </w:divBdr>
    </w:div>
    <w:div w:id="584803957">
      <w:bodyDiv w:val="1"/>
      <w:marLeft w:val="0"/>
      <w:marRight w:val="0"/>
      <w:marTop w:val="0"/>
      <w:marBottom w:val="0"/>
      <w:divBdr>
        <w:top w:val="none" w:sz="0" w:space="0" w:color="auto"/>
        <w:left w:val="none" w:sz="0" w:space="0" w:color="auto"/>
        <w:bottom w:val="none" w:sz="0" w:space="0" w:color="auto"/>
        <w:right w:val="none" w:sz="0" w:space="0" w:color="auto"/>
      </w:divBdr>
    </w:div>
    <w:div w:id="585265961">
      <w:bodyDiv w:val="1"/>
      <w:marLeft w:val="0"/>
      <w:marRight w:val="0"/>
      <w:marTop w:val="0"/>
      <w:marBottom w:val="0"/>
      <w:divBdr>
        <w:top w:val="none" w:sz="0" w:space="0" w:color="auto"/>
        <w:left w:val="none" w:sz="0" w:space="0" w:color="auto"/>
        <w:bottom w:val="none" w:sz="0" w:space="0" w:color="auto"/>
        <w:right w:val="none" w:sz="0" w:space="0" w:color="auto"/>
      </w:divBdr>
    </w:div>
    <w:div w:id="585382431">
      <w:bodyDiv w:val="1"/>
      <w:marLeft w:val="0"/>
      <w:marRight w:val="0"/>
      <w:marTop w:val="0"/>
      <w:marBottom w:val="0"/>
      <w:divBdr>
        <w:top w:val="none" w:sz="0" w:space="0" w:color="auto"/>
        <w:left w:val="none" w:sz="0" w:space="0" w:color="auto"/>
        <w:bottom w:val="none" w:sz="0" w:space="0" w:color="auto"/>
        <w:right w:val="none" w:sz="0" w:space="0" w:color="auto"/>
      </w:divBdr>
    </w:div>
    <w:div w:id="585385544">
      <w:bodyDiv w:val="1"/>
      <w:marLeft w:val="0"/>
      <w:marRight w:val="0"/>
      <w:marTop w:val="0"/>
      <w:marBottom w:val="0"/>
      <w:divBdr>
        <w:top w:val="none" w:sz="0" w:space="0" w:color="auto"/>
        <w:left w:val="none" w:sz="0" w:space="0" w:color="auto"/>
        <w:bottom w:val="none" w:sz="0" w:space="0" w:color="auto"/>
        <w:right w:val="none" w:sz="0" w:space="0" w:color="auto"/>
      </w:divBdr>
    </w:div>
    <w:div w:id="586306890">
      <w:bodyDiv w:val="1"/>
      <w:marLeft w:val="0"/>
      <w:marRight w:val="0"/>
      <w:marTop w:val="0"/>
      <w:marBottom w:val="0"/>
      <w:divBdr>
        <w:top w:val="none" w:sz="0" w:space="0" w:color="auto"/>
        <w:left w:val="none" w:sz="0" w:space="0" w:color="auto"/>
        <w:bottom w:val="none" w:sz="0" w:space="0" w:color="auto"/>
        <w:right w:val="none" w:sz="0" w:space="0" w:color="auto"/>
      </w:divBdr>
    </w:div>
    <w:div w:id="587344954">
      <w:bodyDiv w:val="1"/>
      <w:marLeft w:val="0"/>
      <w:marRight w:val="0"/>
      <w:marTop w:val="0"/>
      <w:marBottom w:val="0"/>
      <w:divBdr>
        <w:top w:val="none" w:sz="0" w:space="0" w:color="auto"/>
        <w:left w:val="none" w:sz="0" w:space="0" w:color="auto"/>
        <w:bottom w:val="none" w:sz="0" w:space="0" w:color="auto"/>
        <w:right w:val="none" w:sz="0" w:space="0" w:color="auto"/>
      </w:divBdr>
    </w:div>
    <w:div w:id="587617341">
      <w:bodyDiv w:val="1"/>
      <w:marLeft w:val="0"/>
      <w:marRight w:val="0"/>
      <w:marTop w:val="0"/>
      <w:marBottom w:val="0"/>
      <w:divBdr>
        <w:top w:val="none" w:sz="0" w:space="0" w:color="auto"/>
        <w:left w:val="none" w:sz="0" w:space="0" w:color="auto"/>
        <w:bottom w:val="none" w:sz="0" w:space="0" w:color="auto"/>
        <w:right w:val="none" w:sz="0" w:space="0" w:color="auto"/>
      </w:divBdr>
    </w:div>
    <w:div w:id="587694072">
      <w:bodyDiv w:val="1"/>
      <w:marLeft w:val="0"/>
      <w:marRight w:val="0"/>
      <w:marTop w:val="0"/>
      <w:marBottom w:val="0"/>
      <w:divBdr>
        <w:top w:val="none" w:sz="0" w:space="0" w:color="auto"/>
        <w:left w:val="none" w:sz="0" w:space="0" w:color="auto"/>
        <w:bottom w:val="none" w:sz="0" w:space="0" w:color="auto"/>
        <w:right w:val="none" w:sz="0" w:space="0" w:color="auto"/>
      </w:divBdr>
    </w:div>
    <w:div w:id="587930382">
      <w:bodyDiv w:val="1"/>
      <w:marLeft w:val="0"/>
      <w:marRight w:val="0"/>
      <w:marTop w:val="0"/>
      <w:marBottom w:val="0"/>
      <w:divBdr>
        <w:top w:val="none" w:sz="0" w:space="0" w:color="auto"/>
        <w:left w:val="none" w:sz="0" w:space="0" w:color="auto"/>
        <w:bottom w:val="none" w:sz="0" w:space="0" w:color="auto"/>
        <w:right w:val="none" w:sz="0" w:space="0" w:color="auto"/>
      </w:divBdr>
    </w:div>
    <w:div w:id="588195374">
      <w:bodyDiv w:val="1"/>
      <w:marLeft w:val="0"/>
      <w:marRight w:val="0"/>
      <w:marTop w:val="0"/>
      <w:marBottom w:val="0"/>
      <w:divBdr>
        <w:top w:val="none" w:sz="0" w:space="0" w:color="auto"/>
        <w:left w:val="none" w:sz="0" w:space="0" w:color="auto"/>
        <w:bottom w:val="none" w:sz="0" w:space="0" w:color="auto"/>
        <w:right w:val="none" w:sz="0" w:space="0" w:color="auto"/>
      </w:divBdr>
    </w:div>
    <w:div w:id="588462874">
      <w:bodyDiv w:val="1"/>
      <w:marLeft w:val="0"/>
      <w:marRight w:val="0"/>
      <w:marTop w:val="0"/>
      <w:marBottom w:val="0"/>
      <w:divBdr>
        <w:top w:val="none" w:sz="0" w:space="0" w:color="auto"/>
        <w:left w:val="none" w:sz="0" w:space="0" w:color="auto"/>
        <w:bottom w:val="none" w:sz="0" w:space="0" w:color="auto"/>
        <w:right w:val="none" w:sz="0" w:space="0" w:color="auto"/>
      </w:divBdr>
    </w:div>
    <w:div w:id="590045982">
      <w:bodyDiv w:val="1"/>
      <w:marLeft w:val="0"/>
      <w:marRight w:val="0"/>
      <w:marTop w:val="0"/>
      <w:marBottom w:val="0"/>
      <w:divBdr>
        <w:top w:val="none" w:sz="0" w:space="0" w:color="auto"/>
        <w:left w:val="none" w:sz="0" w:space="0" w:color="auto"/>
        <w:bottom w:val="none" w:sz="0" w:space="0" w:color="auto"/>
        <w:right w:val="none" w:sz="0" w:space="0" w:color="auto"/>
      </w:divBdr>
    </w:div>
    <w:div w:id="590090179">
      <w:bodyDiv w:val="1"/>
      <w:marLeft w:val="0"/>
      <w:marRight w:val="0"/>
      <w:marTop w:val="0"/>
      <w:marBottom w:val="0"/>
      <w:divBdr>
        <w:top w:val="none" w:sz="0" w:space="0" w:color="auto"/>
        <w:left w:val="none" w:sz="0" w:space="0" w:color="auto"/>
        <w:bottom w:val="none" w:sz="0" w:space="0" w:color="auto"/>
        <w:right w:val="none" w:sz="0" w:space="0" w:color="auto"/>
      </w:divBdr>
    </w:div>
    <w:div w:id="590285237">
      <w:bodyDiv w:val="1"/>
      <w:marLeft w:val="0"/>
      <w:marRight w:val="0"/>
      <w:marTop w:val="0"/>
      <w:marBottom w:val="0"/>
      <w:divBdr>
        <w:top w:val="none" w:sz="0" w:space="0" w:color="auto"/>
        <w:left w:val="none" w:sz="0" w:space="0" w:color="auto"/>
        <w:bottom w:val="none" w:sz="0" w:space="0" w:color="auto"/>
        <w:right w:val="none" w:sz="0" w:space="0" w:color="auto"/>
      </w:divBdr>
    </w:div>
    <w:div w:id="590355660">
      <w:bodyDiv w:val="1"/>
      <w:marLeft w:val="0"/>
      <w:marRight w:val="0"/>
      <w:marTop w:val="0"/>
      <w:marBottom w:val="0"/>
      <w:divBdr>
        <w:top w:val="none" w:sz="0" w:space="0" w:color="auto"/>
        <w:left w:val="none" w:sz="0" w:space="0" w:color="auto"/>
        <w:bottom w:val="none" w:sz="0" w:space="0" w:color="auto"/>
        <w:right w:val="none" w:sz="0" w:space="0" w:color="auto"/>
      </w:divBdr>
    </w:div>
    <w:div w:id="593054178">
      <w:bodyDiv w:val="1"/>
      <w:marLeft w:val="0"/>
      <w:marRight w:val="0"/>
      <w:marTop w:val="0"/>
      <w:marBottom w:val="0"/>
      <w:divBdr>
        <w:top w:val="none" w:sz="0" w:space="0" w:color="auto"/>
        <w:left w:val="none" w:sz="0" w:space="0" w:color="auto"/>
        <w:bottom w:val="none" w:sz="0" w:space="0" w:color="auto"/>
        <w:right w:val="none" w:sz="0" w:space="0" w:color="auto"/>
      </w:divBdr>
    </w:div>
    <w:div w:id="593365560">
      <w:bodyDiv w:val="1"/>
      <w:marLeft w:val="0"/>
      <w:marRight w:val="0"/>
      <w:marTop w:val="0"/>
      <w:marBottom w:val="0"/>
      <w:divBdr>
        <w:top w:val="none" w:sz="0" w:space="0" w:color="auto"/>
        <w:left w:val="none" w:sz="0" w:space="0" w:color="auto"/>
        <w:bottom w:val="none" w:sz="0" w:space="0" w:color="auto"/>
        <w:right w:val="none" w:sz="0" w:space="0" w:color="auto"/>
      </w:divBdr>
    </w:div>
    <w:div w:id="593586052">
      <w:bodyDiv w:val="1"/>
      <w:marLeft w:val="0"/>
      <w:marRight w:val="0"/>
      <w:marTop w:val="0"/>
      <w:marBottom w:val="0"/>
      <w:divBdr>
        <w:top w:val="none" w:sz="0" w:space="0" w:color="auto"/>
        <w:left w:val="none" w:sz="0" w:space="0" w:color="auto"/>
        <w:bottom w:val="none" w:sz="0" w:space="0" w:color="auto"/>
        <w:right w:val="none" w:sz="0" w:space="0" w:color="auto"/>
      </w:divBdr>
    </w:div>
    <w:div w:id="593589391">
      <w:bodyDiv w:val="1"/>
      <w:marLeft w:val="0"/>
      <w:marRight w:val="0"/>
      <w:marTop w:val="0"/>
      <w:marBottom w:val="0"/>
      <w:divBdr>
        <w:top w:val="none" w:sz="0" w:space="0" w:color="auto"/>
        <w:left w:val="none" w:sz="0" w:space="0" w:color="auto"/>
        <w:bottom w:val="none" w:sz="0" w:space="0" w:color="auto"/>
        <w:right w:val="none" w:sz="0" w:space="0" w:color="auto"/>
      </w:divBdr>
    </w:div>
    <w:div w:id="593631603">
      <w:bodyDiv w:val="1"/>
      <w:marLeft w:val="0"/>
      <w:marRight w:val="0"/>
      <w:marTop w:val="0"/>
      <w:marBottom w:val="0"/>
      <w:divBdr>
        <w:top w:val="none" w:sz="0" w:space="0" w:color="auto"/>
        <w:left w:val="none" w:sz="0" w:space="0" w:color="auto"/>
        <w:bottom w:val="none" w:sz="0" w:space="0" w:color="auto"/>
        <w:right w:val="none" w:sz="0" w:space="0" w:color="auto"/>
      </w:divBdr>
    </w:div>
    <w:div w:id="593779488">
      <w:bodyDiv w:val="1"/>
      <w:marLeft w:val="0"/>
      <w:marRight w:val="0"/>
      <w:marTop w:val="0"/>
      <w:marBottom w:val="0"/>
      <w:divBdr>
        <w:top w:val="none" w:sz="0" w:space="0" w:color="auto"/>
        <w:left w:val="none" w:sz="0" w:space="0" w:color="auto"/>
        <w:bottom w:val="none" w:sz="0" w:space="0" w:color="auto"/>
        <w:right w:val="none" w:sz="0" w:space="0" w:color="auto"/>
      </w:divBdr>
    </w:div>
    <w:div w:id="593825701">
      <w:bodyDiv w:val="1"/>
      <w:marLeft w:val="0"/>
      <w:marRight w:val="0"/>
      <w:marTop w:val="0"/>
      <w:marBottom w:val="0"/>
      <w:divBdr>
        <w:top w:val="none" w:sz="0" w:space="0" w:color="auto"/>
        <w:left w:val="none" w:sz="0" w:space="0" w:color="auto"/>
        <w:bottom w:val="none" w:sz="0" w:space="0" w:color="auto"/>
        <w:right w:val="none" w:sz="0" w:space="0" w:color="auto"/>
      </w:divBdr>
    </w:div>
    <w:div w:id="595015688">
      <w:bodyDiv w:val="1"/>
      <w:marLeft w:val="0"/>
      <w:marRight w:val="0"/>
      <w:marTop w:val="0"/>
      <w:marBottom w:val="0"/>
      <w:divBdr>
        <w:top w:val="none" w:sz="0" w:space="0" w:color="auto"/>
        <w:left w:val="none" w:sz="0" w:space="0" w:color="auto"/>
        <w:bottom w:val="none" w:sz="0" w:space="0" w:color="auto"/>
        <w:right w:val="none" w:sz="0" w:space="0" w:color="auto"/>
      </w:divBdr>
    </w:div>
    <w:div w:id="595557581">
      <w:bodyDiv w:val="1"/>
      <w:marLeft w:val="0"/>
      <w:marRight w:val="0"/>
      <w:marTop w:val="0"/>
      <w:marBottom w:val="0"/>
      <w:divBdr>
        <w:top w:val="none" w:sz="0" w:space="0" w:color="auto"/>
        <w:left w:val="none" w:sz="0" w:space="0" w:color="auto"/>
        <w:bottom w:val="none" w:sz="0" w:space="0" w:color="auto"/>
        <w:right w:val="none" w:sz="0" w:space="0" w:color="auto"/>
      </w:divBdr>
    </w:div>
    <w:div w:id="595597416">
      <w:bodyDiv w:val="1"/>
      <w:marLeft w:val="0"/>
      <w:marRight w:val="0"/>
      <w:marTop w:val="0"/>
      <w:marBottom w:val="0"/>
      <w:divBdr>
        <w:top w:val="none" w:sz="0" w:space="0" w:color="auto"/>
        <w:left w:val="none" w:sz="0" w:space="0" w:color="auto"/>
        <w:bottom w:val="none" w:sz="0" w:space="0" w:color="auto"/>
        <w:right w:val="none" w:sz="0" w:space="0" w:color="auto"/>
      </w:divBdr>
    </w:div>
    <w:div w:id="595676575">
      <w:bodyDiv w:val="1"/>
      <w:marLeft w:val="0"/>
      <w:marRight w:val="0"/>
      <w:marTop w:val="0"/>
      <w:marBottom w:val="0"/>
      <w:divBdr>
        <w:top w:val="none" w:sz="0" w:space="0" w:color="auto"/>
        <w:left w:val="none" w:sz="0" w:space="0" w:color="auto"/>
        <w:bottom w:val="none" w:sz="0" w:space="0" w:color="auto"/>
        <w:right w:val="none" w:sz="0" w:space="0" w:color="auto"/>
      </w:divBdr>
    </w:div>
    <w:div w:id="597950787">
      <w:bodyDiv w:val="1"/>
      <w:marLeft w:val="0"/>
      <w:marRight w:val="0"/>
      <w:marTop w:val="0"/>
      <w:marBottom w:val="0"/>
      <w:divBdr>
        <w:top w:val="none" w:sz="0" w:space="0" w:color="auto"/>
        <w:left w:val="none" w:sz="0" w:space="0" w:color="auto"/>
        <w:bottom w:val="none" w:sz="0" w:space="0" w:color="auto"/>
        <w:right w:val="none" w:sz="0" w:space="0" w:color="auto"/>
      </w:divBdr>
    </w:div>
    <w:div w:id="598755577">
      <w:bodyDiv w:val="1"/>
      <w:marLeft w:val="0"/>
      <w:marRight w:val="0"/>
      <w:marTop w:val="0"/>
      <w:marBottom w:val="0"/>
      <w:divBdr>
        <w:top w:val="none" w:sz="0" w:space="0" w:color="auto"/>
        <w:left w:val="none" w:sz="0" w:space="0" w:color="auto"/>
        <w:bottom w:val="none" w:sz="0" w:space="0" w:color="auto"/>
        <w:right w:val="none" w:sz="0" w:space="0" w:color="auto"/>
      </w:divBdr>
    </w:div>
    <w:div w:id="600185224">
      <w:bodyDiv w:val="1"/>
      <w:marLeft w:val="0"/>
      <w:marRight w:val="0"/>
      <w:marTop w:val="0"/>
      <w:marBottom w:val="0"/>
      <w:divBdr>
        <w:top w:val="none" w:sz="0" w:space="0" w:color="auto"/>
        <w:left w:val="none" w:sz="0" w:space="0" w:color="auto"/>
        <w:bottom w:val="none" w:sz="0" w:space="0" w:color="auto"/>
        <w:right w:val="none" w:sz="0" w:space="0" w:color="auto"/>
      </w:divBdr>
    </w:div>
    <w:div w:id="601493507">
      <w:bodyDiv w:val="1"/>
      <w:marLeft w:val="0"/>
      <w:marRight w:val="0"/>
      <w:marTop w:val="0"/>
      <w:marBottom w:val="0"/>
      <w:divBdr>
        <w:top w:val="none" w:sz="0" w:space="0" w:color="auto"/>
        <w:left w:val="none" w:sz="0" w:space="0" w:color="auto"/>
        <w:bottom w:val="none" w:sz="0" w:space="0" w:color="auto"/>
        <w:right w:val="none" w:sz="0" w:space="0" w:color="auto"/>
      </w:divBdr>
    </w:div>
    <w:div w:id="601571461">
      <w:bodyDiv w:val="1"/>
      <w:marLeft w:val="0"/>
      <w:marRight w:val="0"/>
      <w:marTop w:val="0"/>
      <w:marBottom w:val="0"/>
      <w:divBdr>
        <w:top w:val="none" w:sz="0" w:space="0" w:color="auto"/>
        <w:left w:val="none" w:sz="0" w:space="0" w:color="auto"/>
        <w:bottom w:val="none" w:sz="0" w:space="0" w:color="auto"/>
        <w:right w:val="none" w:sz="0" w:space="0" w:color="auto"/>
      </w:divBdr>
    </w:div>
    <w:div w:id="601649118">
      <w:bodyDiv w:val="1"/>
      <w:marLeft w:val="0"/>
      <w:marRight w:val="0"/>
      <w:marTop w:val="0"/>
      <w:marBottom w:val="0"/>
      <w:divBdr>
        <w:top w:val="none" w:sz="0" w:space="0" w:color="auto"/>
        <w:left w:val="none" w:sz="0" w:space="0" w:color="auto"/>
        <w:bottom w:val="none" w:sz="0" w:space="0" w:color="auto"/>
        <w:right w:val="none" w:sz="0" w:space="0" w:color="auto"/>
      </w:divBdr>
    </w:div>
    <w:div w:id="602107919">
      <w:bodyDiv w:val="1"/>
      <w:marLeft w:val="0"/>
      <w:marRight w:val="0"/>
      <w:marTop w:val="0"/>
      <w:marBottom w:val="0"/>
      <w:divBdr>
        <w:top w:val="none" w:sz="0" w:space="0" w:color="auto"/>
        <w:left w:val="none" w:sz="0" w:space="0" w:color="auto"/>
        <w:bottom w:val="none" w:sz="0" w:space="0" w:color="auto"/>
        <w:right w:val="none" w:sz="0" w:space="0" w:color="auto"/>
      </w:divBdr>
    </w:div>
    <w:div w:id="602147844">
      <w:bodyDiv w:val="1"/>
      <w:marLeft w:val="0"/>
      <w:marRight w:val="0"/>
      <w:marTop w:val="0"/>
      <w:marBottom w:val="0"/>
      <w:divBdr>
        <w:top w:val="none" w:sz="0" w:space="0" w:color="auto"/>
        <w:left w:val="none" w:sz="0" w:space="0" w:color="auto"/>
        <w:bottom w:val="none" w:sz="0" w:space="0" w:color="auto"/>
        <w:right w:val="none" w:sz="0" w:space="0" w:color="auto"/>
      </w:divBdr>
    </w:div>
    <w:div w:id="602566828">
      <w:bodyDiv w:val="1"/>
      <w:marLeft w:val="0"/>
      <w:marRight w:val="0"/>
      <w:marTop w:val="0"/>
      <w:marBottom w:val="0"/>
      <w:divBdr>
        <w:top w:val="none" w:sz="0" w:space="0" w:color="auto"/>
        <w:left w:val="none" w:sz="0" w:space="0" w:color="auto"/>
        <w:bottom w:val="none" w:sz="0" w:space="0" w:color="auto"/>
        <w:right w:val="none" w:sz="0" w:space="0" w:color="auto"/>
      </w:divBdr>
    </w:div>
    <w:div w:id="602804381">
      <w:bodyDiv w:val="1"/>
      <w:marLeft w:val="0"/>
      <w:marRight w:val="0"/>
      <w:marTop w:val="0"/>
      <w:marBottom w:val="0"/>
      <w:divBdr>
        <w:top w:val="none" w:sz="0" w:space="0" w:color="auto"/>
        <w:left w:val="none" w:sz="0" w:space="0" w:color="auto"/>
        <w:bottom w:val="none" w:sz="0" w:space="0" w:color="auto"/>
        <w:right w:val="none" w:sz="0" w:space="0" w:color="auto"/>
      </w:divBdr>
    </w:div>
    <w:div w:id="602882797">
      <w:bodyDiv w:val="1"/>
      <w:marLeft w:val="0"/>
      <w:marRight w:val="0"/>
      <w:marTop w:val="0"/>
      <w:marBottom w:val="0"/>
      <w:divBdr>
        <w:top w:val="none" w:sz="0" w:space="0" w:color="auto"/>
        <w:left w:val="none" w:sz="0" w:space="0" w:color="auto"/>
        <w:bottom w:val="none" w:sz="0" w:space="0" w:color="auto"/>
        <w:right w:val="none" w:sz="0" w:space="0" w:color="auto"/>
      </w:divBdr>
    </w:div>
    <w:div w:id="602960896">
      <w:bodyDiv w:val="1"/>
      <w:marLeft w:val="0"/>
      <w:marRight w:val="0"/>
      <w:marTop w:val="0"/>
      <w:marBottom w:val="0"/>
      <w:divBdr>
        <w:top w:val="none" w:sz="0" w:space="0" w:color="auto"/>
        <w:left w:val="none" w:sz="0" w:space="0" w:color="auto"/>
        <w:bottom w:val="none" w:sz="0" w:space="0" w:color="auto"/>
        <w:right w:val="none" w:sz="0" w:space="0" w:color="auto"/>
      </w:divBdr>
    </w:div>
    <w:div w:id="603194310">
      <w:bodyDiv w:val="1"/>
      <w:marLeft w:val="0"/>
      <w:marRight w:val="0"/>
      <w:marTop w:val="0"/>
      <w:marBottom w:val="0"/>
      <w:divBdr>
        <w:top w:val="none" w:sz="0" w:space="0" w:color="auto"/>
        <w:left w:val="none" w:sz="0" w:space="0" w:color="auto"/>
        <w:bottom w:val="none" w:sz="0" w:space="0" w:color="auto"/>
        <w:right w:val="none" w:sz="0" w:space="0" w:color="auto"/>
      </w:divBdr>
    </w:div>
    <w:div w:id="603999208">
      <w:bodyDiv w:val="1"/>
      <w:marLeft w:val="0"/>
      <w:marRight w:val="0"/>
      <w:marTop w:val="0"/>
      <w:marBottom w:val="0"/>
      <w:divBdr>
        <w:top w:val="none" w:sz="0" w:space="0" w:color="auto"/>
        <w:left w:val="none" w:sz="0" w:space="0" w:color="auto"/>
        <w:bottom w:val="none" w:sz="0" w:space="0" w:color="auto"/>
        <w:right w:val="none" w:sz="0" w:space="0" w:color="auto"/>
      </w:divBdr>
    </w:div>
    <w:div w:id="604076293">
      <w:bodyDiv w:val="1"/>
      <w:marLeft w:val="0"/>
      <w:marRight w:val="0"/>
      <w:marTop w:val="0"/>
      <w:marBottom w:val="0"/>
      <w:divBdr>
        <w:top w:val="none" w:sz="0" w:space="0" w:color="auto"/>
        <w:left w:val="none" w:sz="0" w:space="0" w:color="auto"/>
        <w:bottom w:val="none" w:sz="0" w:space="0" w:color="auto"/>
        <w:right w:val="none" w:sz="0" w:space="0" w:color="auto"/>
      </w:divBdr>
    </w:div>
    <w:div w:id="604192348">
      <w:bodyDiv w:val="1"/>
      <w:marLeft w:val="0"/>
      <w:marRight w:val="0"/>
      <w:marTop w:val="0"/>
      <w:marBottom w:val="0"/>
      <w:divBdr>
        <w:top w:val="none" w:sz="0" w:space="0" w:color="auto"/>
        <w:left w:val="none" w:sz="0" w:space="0" w:color="auto"/>
        <w:bottom w:val="none" w:sz="0" w:space="0" w:color="auto"/>
        <w:right w:val="none" w:sz="0" w:space="0" w:color="auto"/>
      </w:divBdr>
    </w:div>
    <w:div w:id="605161075">
      <w:bodyDiv w:val="1"/>
      <w:marLeft w:val="0"/>
      <w:marRight w:val="0"/>
      <w:marTop w:val="0"/>
      <w:marBottom w:val="0"/>
      <w:divBdr>
        <w:top w:val="none" w:sz="0" w:space="0" w:color="auto"/>
        <w:left w:val="none" w:sz="0" w:space="0" w:color="auto"/>
        <w:bottom w:val="none" w:sz="0" w:space="0" w:color="auto"/>
        <w:right w:val="none" w:sz="0" w:space="0" w:color="auto"/>
      </w:divBdr>
    </w:div>
    <w:div w:id="605238298">
      <w:bodyDiv w:val="1"/>
      <w:marLeft w:val="0"/>
      <w:marRight w:val="0"/>
      <w:marTop w:val="0"/>
      <w:marBottom w:val="0"/>
      <w:divBdr>
        <w:top w:val="none" w:sz="0" w:space="0" w:color="auto"/>
        <w:left w:val="none" w:sz="0" w:space="0" w:color="auto"/>
        <w:bottom w:val="none" w:sz="0" w:space="0" w:color="auto"/>
        <w:right w:val="none" w:sz="0" w:space="0" w:color="auto"/>
      </w:divBdr>
    </w:div>
    <w:div w:id="605356086">
      <w:bodyDiv w:val="1"/>
      <w:marLeft w:val="0"/>
      <w:marRight w:val="0"/>
      <w:marTop w:val="0"/>
      <w:marBottom w:val="0"/>
      <w:divBdr>
        <w:top w:val="none" w:sz="0" w:space="0" w:color="auto"/>
        <w:left w:val="none" w:sz="0" w:space="0" w:color="auto"/>
        <w:bottom w:val="none" w:sz="0" w:space="0" w:color="auto"/>
        <w:right w:val="none" w:sz="0" w:space="0" w:color="auto"/>
      </w:divBdr>
    </w:div>
    <w:div w:id="605385100">
      <w:bodyDiv w:val="1"/>
      <w:marLeft w:val="0"/>
      <w:marRight w:val="0"/>
      <w:marTop w:val="0"/>
      <w:marBottom w:val="0"/>
      <w:divBdr>
        <w:top w:val="none" w:sz="0" w:space="0" w:color="auto"/>
        <w:left w:val="none" w:sz="0" w:space="0" w:color="auto"/>
        <w:bottom w:val="none" w:sz="0" w:space="0" w:color="auto"/>
        <w:right w:val="none" w:sz="0" w:space="0" w:color="auto"/>
      </w:divBdr>
    </w:div>
    <w:div w:id="605506015">
      <w:bodyDiv w:val="1"/>
      <w:marLeft w:val="0"/>
      <w:marRight w:val="0"/>
      <w:marTop w:val="0"/>
      <w:marBottom w:val="0"/>
      <w:divBdr>
        <w:top w:val="none" w:sz="0" w:space="0" w:color="auto"/>
        <w:left w:val="none" w:sz="0" w:space="0" w:color="auto"/>
        <w:bottom w:val="none" w:sz="0" w:space="0" w:color="auto"/>
        <w:right w:val="none" w:sz="0" w:space="0" w:color="auto"/>
      </w:divBdr>
    </w:div>
    <w:div w:id="606080266">
      <w:bodyDiv w:val="1"/>
      <w:marLeft w:val="0"/>
      <w:marRight w:val="0"/>
      <w:marTop w:val="0"/>
      <w:marBottom w:val="0"/>
      <w:divBdr>
        <w:top w:val="none" w:sz="0" w:space="0" w:color="auto"/>
        <w:left w:val="none" w:sz="0" w:space="0" w:color="auto"/>
        <w:bottom w:val="none" w:sz="0" w:space="0" w:color="auto"/>
        <w:right w:val="none" w:sz="0" w:space="0" w:color="auto"/>
      </w:divBdr>
    </w:div>
    <w:div w:id="606694833">
      <w:bodyDiv w:val="1"/>
      <w:marLeft w:val="0"/>
      <w:marRight w:val="0"/>
      <w:marTop w:val="0"/>
      <w:marBottom w:val="0"/>
      <w:divBdr>
        <w:top w:val="none" w:sz="0" w:space="0" w:color="auto"/>
        <w:left w:val="none" w:sz="0" w:space="0" w:color="auto"/>
        <w:bottom w:val="none" w:sz="0" w:space="0" w:color="auto"/>
        <w:right w:val="none" w:sz="0" w:space="0" w:color="auto"/>
      </w:divBdr>
    </w:div>
    <w:div w:id="606930335">
      <w:bodyDiv w:val="1"/>
      <w:marLeft w:val="0"/>
      <w:marRight w:val="0"/>
      <w:marTop w:val="0"/>
      <w:marBottom w:val="0"/>
      <w:divBdr>
        <w:top w:val="none" w:sz="0" w:space="0" w:color="auto"/>
        <w:left w:val="none" w:sz="0" w:space="0" w:color="auto"/>
        <w:bottom w:val="none" w:sz="0" w:space="0" w:color="auto"/>
        <w:right w:val="none" w:sz="0" w:space="0" w:color="auto"/>
      </w:divBdr>
    </w:div>
    <w:div w:id="607855818">
      <w:bodyDiv w:val="1"/>
      <w:marLeft w:val="0"/>
      <w:marRight w:val="0"/>
      <w:marTop w:val="0"/>
      <w:marBottom w:val="0"/>
      <w:divBdr>
        <w:top w:val="none" w:sz="0" w:space="0" w:color="auto"/>
        <w:left w:val="none" w:sz="0" w:space="0" w:color="auto"/>
        <w:bottom w:val="none" w:sz="0" w:space="0" w:color="auto"/>
        <w:right w:val="none" w:sz="0" w:space="0" w:color="auto"/>
      </w:divBdr>
    </w:div>
    <w:div w:id="608044434">
      <w:bodyDiv w:val="1"/>
      <w:marLeft w:val="0"/>
      <w:marRight w:val="0"/>
      <w:marTop w:val="0"/>
      <w:marBottom w:val="0"/>
      <w:divBdr>
        <w:top w:val="none" w:sz="0" w:space="0" w:color="auto"/>
        <w:left w:val="none" w:sz="0" w:space="0" w:color="auto"/>
        <w:bottom w:val="none" w:sz="0" w:space="0" w:color="auto"/>
        <w:right w:val="none" w:sz="0" w:space="0" w:color="auto"/>
      </w:divBdr>
    </w:div>
    <w:div w:id="608045377">
      <w:bodyDiv w:val="1"/>
      <w:marLeft w:val="0"/>
      <w:marRight w:val="0"/>
      <w:marTop w:val="0"/>
      <w:marBottom w:val="0"/>
      <w:divBdr>
        <w:top w:val="none" w:sz="0" w:space="0" w:color="auto"/>
        <w:left w:val="none" w:sz="0" w:space="0" w:color="auto"/>
        <w:bottom w:val="none" w:sz="0" w:space="0" w:color="auto"/>
        <w:right w:val="none" w:sz="0" w:space="0" w:color="auto"/>
      </w:divBdr>
    </w:div>
    <w:div w:id="608315720">
      <w:bodyDiv w:val="1"/>
      <w:marLeft w:val="0"/>
      <w:marRight w:val="0"/>
      <w:marTop w:val="0"/>
      <w:marBottom w:val="0"/>
      <w:divBdr>
        <w:top w:val="none" w:sz="0" w:space="0" w:color="auto"/>
        <w:left w:val="none" w:sz="0" w:space="0" w:color="auto"/>
        <w:bottom w:val="none" w:sz="0" w:space="0" w:color="auto"/>
        <w:right w:val="none" w:sz="0" w:space="0" w:color="auto"/>
      </w:divBdr>
    </w:div>
    <w:div w:id="608778003">
      <w:bodyDiv w:val="1"/>
      <w:marLeft w:val="0"/>
      <w:marRight w:val="0"/>
      <w:marTop w:val="0"/>
      <w:marBottom w:val="0"/>
      <w:divBdr>
        <w:top w:val="none" w:sz="0" w:space="0" w:color="auto"/>
        <w:left w:val="none" w:sz="0" w:space="0" w:color="auto"/>
        <w:bottom w:val="none" w:sz="0" w:space="0" w:color="auto"/>
        <w:right w:val="none" w:sz="0" w:space="0" w:color="auto"/>
      </w:divBdr>
    </w:div>
    <w:div w:id="609436669">
      <w:bodyDiv w:val="1"/>
      <w:marLeft w:val="0"/>
      <w:marRight w:val="0"/>
      <w:marTop w:val="0"/>
      <w:marBottom w:val="0"/>
      <w:divBdr>
        <w:top w:val="none" w:sz="0" w:space="0" w:color="auto"/>
        <w:left w:val="none" w:sz="0" w:space="0" w:color="auto"/>
        <w:bottom w:val="none" w:sz="0" w:space="0" w:color="auto"/>
        <w:right w:val="none" w:sz="0" w:space="0" w:color="auto"/>
      </w:divBdr>
    </w:div>
    <w:div w:id="609511267">
      <w:bodyDiv w:val="1"/>
      <w:marLeft w:val="0"/>
      <w:marRight w:val="0"/>
      <w:marTop w:val="0"/>
      <w:marBottom w:val="0"/>
      <w:divBdr>
        <w:top w:val="none" w:sz="0" w:space="0" w:color="auto"/>
        <w:left w:val="none" w:sz="0" w:space="0" w:color="auto"/>
        <w:bottom w:val="none" w:sz="0" w:space="0" w:color="auto"/>
        <w:right w:val="none" w:sz="0" w:space="0" w:color="auto"/>
      </w:divBdr>
    </w:div>
    <w:div w:id="609700316">
      <w:bodyDiv w:val="1"/>
      <w:marLeft w:val="0"/>
      <w:marRight w:val="0"/>
      <w:marTop w:val="0"/>
      <w:marBottom w:val="0"/>
      <w:divBdr>
        <w:top w:val="none" w:sz="0" w:space="0" w:color="auto"/>
        <w:left w:val="none" w:sz="0" w:space="0" w:color="auto"/>
        <w:bottom w:val="none" w:sz="0" w:space="0" w:color="auto"/>
        <w:right w:val="none" w:sz="0" w:space="0" w:color="auto"/>
      </w:divBdr>
    </w:div>
    <w:div w:id="611672341">
      <w:bodyDiv w:val="1"/>
      <w:marLeft w:val="0"/>
      <w:marRight w:val="0"/>
      <w:marTop w:val="0"/>
      <w:marBottom w:val="0"/>
      <w:divBdr>
        <w:top w:val="none" w:sz="0" w:space="0" w:color="auto"/>
        <w:left w:val="none" w:sz="0" w:space="0" w:color="auto"/>
        <w:bottom w:val="none" w:sz="0" w:space="0" w:color="auto"/>
        <w:right w:val="none" w:sz="0" w:space="0" w:color="auto"/>
      </w:divBdr>
    </w:div>
    <w:div w:id="611865777">
      <w:bodyDiv w:val="1"/>
      <w:marLeft w:val="0"/>
      <w:marRight w:val="0"/>
      <w:marTop w:val="0"/>
      <w:marBottom w:val="0"/>
      <w:divBdr>
        <w:top w:val="none" w:sz="0" w:space="0" w:color="auto"/>
        <w:left w:val="none" w:sz="0" w:space="0" w:color="auto"/>
        <w:bottom w:val="none" w:sz="0" w:space="0" w:color="auto"/>
        <w:right w:val="none" w:sz="0" w:space="0" w:color="auto"/>
      </w:divBdr>
    </w:div>
    <w:div w:id="612791149">
      <w:bodyDiv w:val="1"/>
      <w:marLeft w:val="0"/>
      <w:marRight w:val="0"/>
      <w:marTop w:val="0"/>
      <w:marBottom w:val="0"/>
      <w:divBdr>
        <w:top w:val="none" w:sz="0" w:space="0" w:color="auto"/>
        <w:left w:val="none" w:sz="0" w:space="0" w:color="auto"/>
        <w:bottom w:val="none" w:sz="0" w:space="0" w:color="auto"/>
        <w:right w:val="none" w:sz="0" w:space="0" w:color="auto"/>
      </w:divBdr>
    </w:div>
    <w:div w:id="613369945">
      <w:bodyDiv w:val="1"/>
      <w:marLeft w:val="0"/>
      <w:marRight w:val="0"/>
      <w:marTop w:val="0"/>
      <w:marBottom w:val="0"/>
      <w:divBdr>
        <w:top w:val="none" w:sz="0" w:space="0" w:color="auto"/>
        <w:left w:val="none" w:sz="0" w:space="0" w:color="auto"/>
        <w:bottom w:val="none" w:sz="0" w:space="0" w:color="auto"/>
        <w:right w:val="none" w:sz="0" w:space="0" w:color="auto"/>
      </w:divBdr>
    </w:div>
    <w:div w:id="613558370">
      <w:bodyDiv w:val="1"/>
      <w:marLeft w:val="0"/>
      <w:marRight w:val="0"/>
      <w:marTop w:val="0"/>
      <w:marBottom w:val="0"/>
      <w:divBdr>
        <w:top w:val="none" w:sz="0" w:space="0" w:color="auto"/>
        <w:left w:val="none" w:sz="0" w:space="0" w:color="auto"/>
        <w:bottom w:val="none" w:sz="0" w:space="0" w:color="auto"/>
        <w:right w:val="none" w:sz="0" w:space="0" w:color="auto"/>
      </w:divBdr>
    </w:div>
    <w:div w:id="614138496">
      <w:bodyDiv w:val="1"/>
      <w:marLeft w:val="0"/>
      <w:marRight w:val="0"/>
      <w:marTop w:val="0"/>
      <w:marBottom w:val="0"/>
      <w:divBdr>
        <w:top w:val="none" w:sz="0" w:space="0" w:color="auto"/>
        <w:left w:val="none" w:sz="0" w:space="0" w:color="auto"/>
        <w:bottom w:val="none" w:sz="0" w:space="0" w:color="auto"/>
        <w:right w:val="none" w:sz="0" w:space="0" w:color="auto"/>
      </w:divBdr>
    </w:div>
    <w:div w:id="614170403">
      <w:bodyDiv w:val="1"/>
      <w:marLeft w:val="0"/>
      <w:marRight w:val="0"/>
      <w:marTop w:val="0"/>
      <w:marBottom w:val="0"/>
      <w:divBdr>
        <w:top w:val="none" w:sz="0" w:space="0" w:color="auto"/>
        <w:left w:val="none" w:sz="0" w:space="0" w:color="auto"/>
        <w:bottom w:val="none" w:sz="0" w:space="0" w:color="auto"/>
        <w:right w:val="none" w:sz="0" w:space="0" w:color="auto"/>
      </w:divBdr>
    </w:div>
    <w:div w:id="614560373">
      <w:bodyDiv w:val="1"/>
      <w:marLeft w:val="0"/>
      <w:marRight w:val="0"/>
      <w:marTop w:val="0"/>
      <w:marBottom w:val="0"/>
      <w:divBdr>
        <w:top w:val="none" w:sz="0" w:space="0" w:color="auto"/>
        <w:left w:val="none" w:sz="0" w:space="0" w:color="auto"/>
        <w:bottom w:val="none" w:sz="0" w:space="0" w:color="auto"/>
        <w:right w:val="none" w:sz="0" w:space="0" w:color="auto"/>
      </w:divBdr>
    </w:div>
    <w:div w:id="614752994">
      <w:bodyDiv w:val="1"/>
      <w:marLeft w:val="0"/>
      <w:marRight w:val="0"/>
      <w:marTop w:val="0"/>
      <w:marBottom w:val="0"/>
      <w:divBdr>
        <w:top w:val="none" w:sz="0" w:space="0" w:color="auto"/>
        <w:left w:val="none" w:sz="0" w:space="0" w:color="auto"/>
        <w:bottom w:val="none" w:sz="0" w:space="0" w:color="auto"/>
        <w:right w:val="none" w:sz="0" w:space="0" w:color="auto"/>
      </w:divBdr>
    </w:div>
    <w:div w:id="615214324">
      <w:bodyDiv w:val="1"/>
      <w:marLeft w:val="0"/>
      <w:marRight w:val="0"/>
      <w:marTop w:val="0"/>
      <w:marBottom w:val="0"/>
      <w:divBdr>
        <w:top w:val="none" w:sz="0" w:space="0" w:color="auto"/>
        <w:left w:val="none" w:sz="0" w:space="0" w:color="auto"/>
        <w:bottom w:val="none" w:sz="0" w:space="0" w:color="auto"/>
        <w:right w:val="none" w:sz="0" w:space="0" w:color="auto"/>
      </w:divBdr>
    </w:div>
    <w:div w:id="615260039">
      <w:bodyDiv w:val="1"/>
      <w:marLeft w:val="0"/>
      <w:marRight w:val="0"/>
      <w:marTop w:val="0"/>
      <w:marBottom w:val="0"/>
      <w:divBdr>
        <w:top w:val="none" w:sz="0" w:space="0" w:color="auto"/>
        <w:left w:val="none" w:sz="0" w:space="0" w:color="auto"/>
        <w:bottom w:val="none" w:sz="0" w:space="0" w:color="auto"/>
        <w:right w:val="none" w:sz="0" w:space="0" w:color="auto"/>
      </w:divBdr>
    </w:div>
    <w:div w:id="615522741">
      <w:bodyDiv w:val="1"/>
      <w:marLeft w:val="0"/>
      <w:marRight w:val="0"/>
      <w:marTop w:val="0"/>
      <w:marBottom w:val="0"/>
      <w:divBdr>
        <w:top w:val="none" w:sz="0" w:space="0" w:color="auto"/>
        <w:left w:val="none" w:sz="0" w:space="0" w:color="auto"/>
        <w:bottom w:val="none" w:sz="0" w:space="0" w:color="auto"/>
        <w:right w:val="none" w:sz="0" w:space="0" w:color="auto"/>
      </w:divBdr>
    </w:div>
    <w:div w:id="616066137">
      <w:bodyDiv w:val="1"/>
      <w:marLeft w:val="0"/>
      <w:marRight w:val="0"/>
      <w:marTop w:val="0"/>
      <w:marBottom w:val="0"/>
      <w:divBdr>
        <w:top w:val="none" w:sz="0" w:space="0" w:color="auto"/>
        <w:left w:val="none" w:sz="0" w:space="0" w:color="auto"/>
        <w:bottom w:val="none" w:sz="0" w:space="0" w:color="auto"/>
        <w:right w:val="none" w:sz="0" w:space="0" w:color="auto"/>
      </w:divBdr>
    </w:div>
    <w:div w:id="616107433">
      <w:bodyDiv w:val="1"/>
      <w:marLeft w:val="0"/>
      <w:marRight w:val="0"/>
      <w:marTop w:val="0"/>
      <w:marBottom w:val="0"/>
      <w:divBdr>
        <w:top w:val="none" w:sz="0" w:space="0" w:color="auto"/>
        <w:left w:val="none" w:sz="0" w:space="0" w:color="auto"/>
        <w:bottom w:val="none" w:sz="0" w:space="0" w:color="auto"/>
        <w:right w:val="none" w:sz="0" w:space="0" w:color="auto"/>
      </w:divBdr>
    </w:div>
    <w:div w:id="616523518">
      <w:bodyDiv w:val="1"/>
      <w:marLeft w:val="0"/>
      <w:marRight w:val="0"/>
      <w:marTop w:val="0"/>
      <w:marBottom w:val="0"/>
      <w:divBdr>
        <w:top w:val="none" w:sz="0" w:space="0" w:color="auto"/>
        <w:left w:val="none" w:sz="0" w:space="0" w:color="auto"/>
        <w:bottom w:val="none" w:sz="0" w:space="0" w:color="auto"/>
        <w:right w:val="none" w:sz="0" w:space="0" w:color="auto"/>
      </w:divBdr>
    </w:div>
    <w:div w:id="617879091">
      <w:bodyDiv w:val="1"/>
      <w:marLeft w:val="0"/>
      <w:marRight w:val="0"/>
      <w:marTop w:val="0"/>
      <w:marBottom w:val="0"/>
      <w:divBdr>
        <w:top w:val="none" w:sz="0" w:space="0" w:color="auto"/>
        <w:left w:val="none" w:sz="0" w:space="0" w:color="auto"/>
        <w:bottom w:val="none" w:sz="0" w:space="0" w:color="auto"/>
        <w:right w:val="none" w:sz="0" w:space="0" w:color="auto"/>
      </w:divBdr>
    </w:div>
    <w:div w:id="618875628">
      <w:bodyDiv w:val="1"/>
      <w:marLeft w:val="0"/>
      <w:marRight w:val="0"/>
      <w:marTop w:val="0"/>
      <w:marBottom w:val="0"/>
      <w:divBdr>
        <w:top w:val="none" w:sz="0" w:space="0" w:color="auto"/>
        <w:left w:val="none" w:sz="0" w:space="0" w:color="auto"/>
        <w:bottom w:val="none" w:sz="0" w:space="0" w:color="auto"/>
        <w:right w:val="none" w:sz="0" w:space="0" w:color="auto"/>
      </w:divBdr>
    </w:div>
    <w:div w:id="618993236">
      <w:bodyDiv w:val="1"/>
      <w:marLeft w:val="0"/>
      <w:marRight w:val="0"/>
      <w:marTop w:val="0"/>
      <w:marBottom w:val="0"/>
      <w:divBdr>
        <w:top w:val="none" w:sz="0" w:space="0" w:color="auto"/>
        <w:left w:val="none" w:sz="0" w:space="0" w:color="auto"/>
        <w:bottom w:val="none" w:sz="0" w:space="0" w:color="auto"/>
        <w:right w:val="none" w:sz="0" w:space="0" w:color="auto"/>
      </w:divBdr>
    </w:div>
    <w:div w:id="619148958">
      <w:bodyDiv w:val="1"/>
      <w:marLeft w:val="0"/>
      <w:marRight w:val="0"/>
      <w:marTop w:val="0"/>
      <w:marBottom w:val="0"/>
      <w:divBdr>
        <w:top w:val="none" w:sz="0" w:space="0" w:color="auto"/>
        <w:left w:val="none" w:sz="0" w:space="0" w:color="auto"/>
        <w:bottom w:val="none" w:sz="0" w:space="0" w:color="auto"/>
        <w:right w:val="none" w:sz="0" w:space="0" w:color="auto"/>
      </w:divBdr>
    </w:div>
    <w:div w:id="619193448">
      <w:bodyDiv w:val="1"/>
      <w:marLeft w:val="0"/>
      <w:marRight w:val="0"/>
      <w:marTop w:val="0"/>
      <w:marBottom w:val="0"/>
      <w:divBdr>
        <w:top w:val="none" w:sz="0" w:space="0" w:color="auto"/>
        <w:left w:val="none" w:sz="0" w:space="0" w:color="auto"/>
        <w:bottom w:val="none" w:sz="0" w:space="0" w:color="auto"/>
        <w:right w:val="none" w:sz="0" w:space="0" w:color="auto"/>
      </w:divBdr>
    </w:div>
    <w:div w:id="619339105">
      <w:bodyDiv w:val="1"/>
      <w:marLeft w:val="0"/>
      <w:marRight w:val="0"/>
      <w:marTop w:val="0"/>
      <w:marBottom w:val="0"/>
      <w:divBdr>
        <w:top w:val="none" w:sz="0" w:space="0" w:color="auto"/>
        <w:left w:val="none" w:sz="0" w:space="0" w:color="auto"/>
        <w:bottom w:val="none" w:sz="0" w:space="0" w:color="auto"/>
        <w:right w:val="none" w:sz="0" w:space="0" w:color="auto"/>
      </w:divBdr>
    </w:div>
    <w:div w:id="620067013">
      <w:bodyDiv w:val="1"/>
      <w:marLeft w:val="0"/>
      <w:marRight w:val="0"/>
      <w:marTop w:val="0"/>
      <w:marBottom w:val="0"/>
      <w:divBdr>
        <w:top w:val="none" w:sz="0" w:space="0" w:color="auto"/>
        <w:left w:val="none" w:sz="0" w:space="0" w:color="auto"/>
        <w:bottom w:val="none" w:sz="0" w:space="0" w:color="auto"/>
        <w:right w:val="none" w:sz="0" w:space="0" w:color="auto"/>
      </w:divBdr>
    </w:div>
    <w:div w:id="620189315">
      <w:bodyDiv w:val="1"/>
      <w:marLeft w:val="0"/>
      <w:marRight w:val="0"/>
      <w:marTop w:val="0"/>
      <w:marBottom w:val="0"/>
      <w:divBdr>
        <w:top w:val="none" w:sz="0" w:space="0" w:color="auto"/>
        <w:left w:val="none" w:sz="0" w:space="0" w:color="auto"/>
        <w:bottom w:val="none" w:sz="0" w:space="0" w:color="auto"/>
        <w:right w:val="none" w:sz="0" w:space="0" w:color="auto"/>
      </w:divBdr>
    </w:div>
    <w:div w:id="620377506">
      <w:bodyDiv w:val="1"/>
      <w:marLeft w:val="0"/>
      <w:marRight w:val="0"/>
      <w:marTop w:val="0"/>
      <w:marBottom w:val="0"/>
      <w:divBdr>
        <w:top w:val="none" w:sz="0" w:space="0" w:color="auto"/>
        <w:left w:val="none" w:sz="0" w:space="0" w:color="auto"/>
        <w:bottom w:val="none" w:sz="0" w:space="0" w:color="auto"/>
        <w:right w:val="none" w:sz="0" w:space="0" w:color="auto"/>
      </w:divBdr>
    </w:div>
    <w:div w:id="620695683">
      <w:bodyDiv w:val="1"/>
      <w:marLeft w:val="0"/>
      <w:marRight w:val="0"/>
      <w:marTop w:val="0"/>
      <w:marBottom w:val="0"/>
      <w:divBdr>
        <w:top w:val="none" w:sz="0" w:space="0" w:color="auto"/>
        <w:left w:val="none" w:sz="0" w:space="0" w:color="auto"/>
        <w:bottom w:val="none" w:sz="0" w:space="0" w:color="auto"/>
        <w:right w:val="none" w:sz="0" w:space="0" w:color="auto"/>
      </w:divBdr>
    </w:div>
    <w:div w:id="621348000">
      <w:bodyDiv w:val="1"/>
      <w:marLeft w:val="0"/>
      <w:marRight w:val="0"/>
      <w:marTop w:val="0"/>
      <w:marBottom w:val="0"/>
      <w:divBdr>
        <w:top w:val="none" w:sz="0" w:space="0" w:color="auto"/>
        <w:left w:val="none" w:sz="0" w:space="0" w:color="auto"/>
        <w:bottom w:val="none" w:sz="0" w:space="0" w:color="auto"/>
        <w:right w:val="none" w:sz="0" w:space="0" w:color="auto"/>
      </w:divBdr>
    </w:div>
    <w:div w:id="621427206">
      <w:bodyDiv w:val="1"/>
      <w:marLeft w:val="0"/>
      <w:marRight w:val="0"/>
      <w:marTop w:val="0"/>
      <w:marBottom w:val="0"/>
      <w:divBdr>
        <w:top w:val="none" w:sz="0" w:space="0" w:color="auto"/>
        <w:left w:val="none" w:sz="0" w:space="0" w:color="auto"/>
        <w:bottom w:val="none" w:sz="0" w:space="0" w:color="auto"/>
        <w:right w:val="none" w:sz="0" w:space="0" w:color="auto"/>
      </w:divBdr>
    </w:div>
    <w:div w:id="622346574">
      <w:bodyDiv w:val="1"/>
      <w:marLeft w:val="0"/>
      <w:marRight w:val="0"/>
      <w:marTop w:val="0"/>
      <w:marBottom w:val="0"/>
      <w:divBdr>
        <w:top w:val="none" w:sz="0" w:space="0" w:color="auto"/>
        <w:left w:val="none" w:sz="0" w:space="0" w:color="auto"/>
        <w:bottom w:val="none" w:sz="0" w:space="0" w:color="auto"/>
        <w:right w:val="none" w:sz="0" w:space="0" w:color="auto"/>
      </w:divBdr>
    </w:div>
    <w:div w:id="623313832">
      <w:bodyDiv w:val="1"/>
      <w:marLeft w:val="0"/>
      <w:marRight w:val="0"/>
      <w:marTop w:val="0"/>
      <w:marBottom w:val="0"/>
      <w:divBdr>
        <w:top w:val="none" w:sz="0" w:space="0" w:color="auto"/>
        <w:left w:val="none" w:sz="0" w:space="0" w:color="auto"/>
        <w:bottom w:val="none" w:sz="0" w:space="0" w:color="auto"/>
        <w:right w:val="none" w:sz="0" w:space="0" w:color="auto"/>
      </w:divBdr>
    </w:div>
    <w:div w:id="623583183">
      <w:bodyDiv w:val="1"/>
      <w:marLeft w:val="0"/>
      <w:marRight w:val="0"/>
      <w:marTop w:val="0"/>
      <w:marBottom w:val="0"/>
      <w:divBdr>
        <w:top w:val="none" w:sz="0" w:space="0" w:color="auto"/>
        <w:left w:val="none" w:sz="0" w:space="0" w:color="auto"/>
        <w:bottom w:val="none" w:sz="0" w:space="0" w:color="auto"/>
        <w:right w:val="none" w:sz="0" w:space="0" w:color="auto"/>
      </w:divBdr>
    </w:div>
    <w:div w:id="623654379">
      <w:bodyDiv w:val="1"/>
      <w:marLeft w:val="0"/>
      <w:marRight w:val="0"/>
      <w:marTop w:val="0"/>
      <w:marBottom w:val="0"/>
      <w:divBdr>
        <w:top w:val="none" w:sz="0" w:space="0" w:color="auto"/>
        <w:left w:val="none" w:sz="0" w:space="0" w:color="auto"/>
        <w:bottom w:val="none" w:sz="0" w:space="0" w:color="auto"/>
        <w:right w:val="none" w:sz="0" w:space="0" w:color="auto"/>
      </w:divBdr>
    </w:div>
    <w:div w:id="624119983">
      <w:bodyDiv w:val="1"/>
      <w:marLeft w:val="0"/>
      <w:marRight w:val="0"/>
      <w:marTop w:val="0"/>
      <w:marBottom w:val="0"/>
      <w:divBdr>
        <w:top w:val="none" w:sz="0" w:space="0" w:color="auto"/>
        <w:left w:val="none" w:sz="0" w:space="0" w:color="auto"/>
        <w:bottom w:val="none" w:sz="0" w:space="0" w:color="auto"/>
        <w:right w:val="none" w:sz="0" w:space="0" w:color="auto"/>
      </w:divBdr>
    </w:div>
    <w:div w:id="624771274">
      <w:bodyDiv w:val="1"/>
      <w:marLeft w:val="0"/>
      <w:marRight w:val="0"/>
      <w:marTop w:val="0"/>
      <w:marBottom w:val="0"/>
      <w:divBdr>
        <w:top w:val="none" w:sz="0" w:space="0" w:color="auto"/>
        <w:left w:val="none" w:sz="0" w:space="0" w:color="auto"/>
        <w:bottom w:val="none" w:sz="0" w:space="0" w:color="auto"/>
        <w:right w:val="none" w:sz="0" w:space="0" w:color="auto"/>
      </w:divBdr>
    </w:div>
    <w:div w:id="625282490">
      <w:bodyDiv w:val="1"/>
      <w:marLeft w:val="0"/>
      <w:marRight w:val="0"/>
      <w:marTop w:val="0"/>
      <w:marBottom w:val="0"/>
      <w:divBdr>
        <w:top w:val="none" w:sz="0" w:space="0" w:color="auto"/>
        <w:left w:val="none" w:sz="0" w:space="0" w:color="auto"/>
        <w:bottom w:val="none" w:sz="0" w:space="0" w:color="auto"/>
        <w:right w:val="none" w:sz="0" w:space="0" w:color="auto"/>
      </w:divBdr>
    </w:div>
    <w:div w:id="625812765">
      <w:bodyDiv w:val="1"/>
      <w:marLeft w:val="0"/>
      <w:marRight w:val="0"/>
      <w:marTop w:val="0"/>
      <w:marBottom w:val="0"/>
      <w:divBdr>
        <w:top w:val="none" w:sz="0" w:space="0" w:color="auto"/>
        <w:left w:val="none" w:sz="0" w:space="0" w:color="auto"/>
        <w:bottom w:val="none" w:sz="0" w:space="0" w:color="auto"/>
        <w:right w:val="none" w:sz="0" w:space="0" w:color="auto"/>
      </w:divBdr>
    </w:div>
    <w:div w:id="628627377">
      <w:bodyDiv w:val="1"/>
      <w:marLeft w:val="0"/>
      <w:marRight w:val="0"/>
      <w:marTop w:val="0"/>
      <w:marBottom w:val="0"/>
      <w:divBdr>
        <w:top w:val="none" w:sz="0" w:space="0" w:color="auto"/>
        <w:left w:val="none" w:sz="0" w:space="0" w:color="auto"/>
        <w:bottom w:val="none" w:sz="0" w:space="0" w:color="auto"/>
        <w:right w:val="none" w:sz="0" w:space="0" w:color="auto"/>
      </w:divBdr>
    </w:div>
    <w:div w:id="628705108">
      <w:bodyDiv w:val="1"/>
      <w:marLeft w:val="0"/>
      <w:marRight w:val="0"/>
      <w:marTop w:val="0"/>
      <w:marBottom w:val="0"/>
      <w:divBdr>
        <w:top w:val="none" w:sz="0" w:space="0" w:color="auto"/>
        <w:left w:val="none" w:sz="0" w:space="0" w:color="auto"/>
        <w:bottom w:val="none" w:sz="0" w:space="0" w:color="auto"/>
        <w:right w:val="none" w:sz="0" w:space="0" w:color="auto"/>
      </w:divBdr>
    </w:div>
    <w:div w:id="629557049">
      <w:bodyDiv w:val="1"/>
      <w:marLeft w:val="0"/>
      <w:marRight w:val="0"/>
      <w:marTop w:val="0"/>
      <w:marBottom w:val="0"/>
      <w:divBdr>
        <w:top w:val="none" w:sz="0" w:space="0" w:color="auto"/>
        <w:left w:val="none" w:sz="0" w:space="0" w:color="auto"/>
        <w:bottom w:val="none" w:sz="0" w:space="0" w:color="auto"/>
        <w:right w:val="none" w:sz="0" w:space="0" w:color="auto"/>
      </w:divBdr>
    </w:div>
    <w:div w:id="632561313">
      <w:bodyDiv w:val="1"/>
      <w:marLeft w:val="0"/>
      <w:marRight w:val="0"/>
      <w:marTop w:val="0"/>
      <w:marBottom w:val="0"/>
      <w:divBdr>
        <w:top w:val="none" w:sz="0" w:space="0" w:color="auto"/>
        <w:left w:val="none" w:sz="0" w:space="0" w:color="auto"/>
        <w:bottom w:val="none" w:sz="0" w:space="0" w:color="auto"/>
        <w:right w:val="none" w:sz="0" w:space="0" w:color="auto"/>
      </w:divBdr>
    </w:div>
    <w:div w:id="632563221">
      <w:bodyDiv w:val="1"/>
      <w:marLeft w:val="0"/>
      <w:marRight w:val="0"/>
      <w:marTop w:val="0"/>
      <w:marBottom w:val="0"/>
      <w:divBdr>
        <w:top w:val="none" w:sz="0" w:space="0" w:color="auto"/>
        <w:left w:val="none" w:sz="0" w:space="0" w:color="auto"/>
        <w:bottom w:val="none" w:sz="0" w:space="0" w:color="auto"/>
        <w:right w:val="none" w:sz="0" w:space="0" w:color="auto"/>
      </w:divBdr>
    </w:div>
    <w:div w:id="632827321">
      <w:bodyDiv w:val="1"/>
      <w:marLeft w:val="0"/>
      <w:marRight w:val="0"/>
      <w:marTop w:val="0"/>
      <w:marBottom w:val="0"/>
      <w:divBdr>
        <w:top w:val="none" w:sz="0" w:space="0" w:color="auto"/>
        <w:left w:val="none" w:sz="0" w:space="0" w:color="auto"/>
        <w:bottom w:val="none" w:sz="0" w:space="0" w:color="auto"/>
        <w:right w:val="none" w:sz="0" w:space="0" w:color="auto"/>
      </w:divBdr>
    </w:div>
    <w:div w:id="633025008">
      <w:bodyDiv w:val="1"/>
      <w:marLeft w:val="0"/>
      <w:marRight w:val="0"/>
      <w:marTop w:val="0"/>
      <w:marBottom w:val="0"/>
      <w:divBdr>
        <w:top w:val="none" w:sz="0" w:space="0" w:color="auto"/>
        <w:left w:val="none" w:sz="0" w:space="0" w:color="auto"/>
        <w:bottom w:val="none" w:sz="0" w:space="0" w:color="auto"/>
        <w:right w:val="none" w:sz="0" w:space="0" w:color="auto"/>
      </w:divBdr>
    </w:div>
    <w:div w:id="633872382">
      <w:bodyDiv w:val="1"/>
      <w:marLeft w:val="0"/>
      <w:marRight w:val="0"/>
      <w:marTop w:val="0"/>
      <w:marBottom w:val="0"/>
      <w:divBdr>
        <w:top w:val="none" w:sz="0" w:space="0" w:color="auto"/>
        <w:left w:val="none" w:sz="0" w:space="0" w:color="auto"/>
        <w:bottom w:val="none" w:sz="0" w:space="0" w:color="auto"/>
        <w:right w:val="none" w:sz="0" w:space="0" w:color="auto"/>
      </w:divBdr>
    </w:div>
    <w:div w:id="633874796">
      <w:bodyDiv w:val="1"/>
      <w:marLeft w:val="0"/>
      <w:marRight w:val="0"/>
      <w:marTop w:val="0"/>
      <w:marBottom w:val="0"/>
      <w:divBdr>
        <w:top w:val="none" w:sz="0" w:space="0" w:color="auto"/>
        <w:left w:val="none" w:sz="0" w:space="0" w:color="auto"/>
        <w:bottom w:val="none" w:sz="0" w:space="0" w:color="auto"/>
        <w:right w:val="none" w:sz="0" w:space="0" w:color="auto"/>
      </w:divBdr>
    </w:div>
    <w:div w:id="636301982">
      <w:bodyDiv w:val="1"/>
      <w:marLeft w:val="0"/>
      <w:marRight w:val="0"/>
      <w:marTop w:val="0"/>
      <w:marBottom w:val="0"/>
      <w:divBdr>
        <w:top w:val="none" w:sz="0" w:space="0" w:color="auto"/>
        <w:left w:val="none" w:sz="0" w:space="0" w:color="auto"/>
        <w:bottom w:val="none" w:sz="0" w:space="0" w:color="auto"/>
        <w:right w:val="none" w:sz="0" w:space="0" w:color="auto"/>
      </w:divBdr>
    </w:div>
    <w:div w:id="636691318">
      <w:bodyDiv w:val="1"/>
      <w:marLeft w:val="0"/>
      <w:marRight w:val="0"/>
      <w:marTop w:val="0"/>
      <w:marBottom w:val="0"/>
      <w:divBdr>
        <w:top w:val="none" w:sz="0" w:space="0" w:color="auto"/>
        <w:left w:val="none" w:sz="0" w:space="0" w:color="auto"/>
        <w:bottom w:val="none" w:sz="0" w:space="0" w:color="auto"/>
        <w:right w:val="none" w:sz="0" w:space="0" w:color="auto"/>
      </w:divBdr>
    </w:div>
    <w:div w:id="636952957">
      <w:bodyDiv w:val="1"/>
      <w:marLeft w:val="0"/>
      <w:marRight w:val="0"/>
      <w:marTop w:val="0"/>
      <w:marBottom w:val="0"/>
      <w:divBdr>
        <w:top w:val="none" w:sz="0" w:space="0" w:color="auto"/>
        <w:left w:val="none" w:sz="0" w:space="0" w:color="auto"/>
        <w:bottom w:val="none" w:sz="0" w:space="0" w:color="auto"/>
        <w:right w:val="none" w:sz="0" w:space="0" w:color="auto"/>
      </w:divBdr>
    </w:div>
    <w:div w:id="637539725">
      <w:bodyDiv w:val="1"/>
      <w:marLeft w:val="0"/>
      <w:marRight w:val="0"/>
      <w:marTop w:val="0"/>
      <w:marBottom w:val="0"/>
      <w:divBdr>
        <w:top w:val="none" w:sz="0" w:space="0" w:color="auto"/>
        <w:left w:val="none" w:sz="0" w:space="0" w:color="auto"/>
        <w:bottom w:val="none" w:sz="0" w:space="0" w:color="auto"/>
        <w:right w:val="none" w:sz="0" w:space="0" w:color="auto"/>
      </w:divBdr>
    </w:div>
    <w:div w:id="638725897">
      <w:bodyDiv w:val="1"/>
      <w:marLeft w:val="0"/>
      <w:marRight w:val="0"/>
      <w:marTop w:val="0"/>
      <w:marBottom w:val="0"/>
      <w:divBdr>
        <w:top w:val="none" w:sz="0" w:space="0" w:color="auto"/>
        <w:left w:val="none" w:sz="0" w:space="0" w:color="auto"/>
        <w:bottom w:val="none" w:sz="0" w:space="0" w:color="auto"/>
        <w:right w:val="none" w:sz="0" w:space="0" w:color="auto"/>
      </w:divBdr>
    </w:div>
    <w:div w:id="639187516">
      <w:bodyDiv w:val="1"/>
      <w:marLeft w:val="0"/>
      <w:marRight w:val="0"/>
      <w:marTop w:val="0"/>
      <w:marBottom w:val="0"/>
      <w:divBdr>
        <w:top w:val="none" w:sz="0" w:space="0" w:color="auto"/>
        <w:left w:val="none" w:sz="0" w:space="0" w:color="auto"/>
        <w:bottom w:val="none" w:sz="0" w:space="0" w:color="auto"/>
        <w:right w:val="none" w:sz="0" w:space="0" w:color="auto"/>
      </w:divBdr>
    </w:div>
    <w:div w:id="639386914">
      <w:bodyDiv w:val="1"/>
      <w:marLeft w:val="0"/>
      <w:marRight w:val="0"/>
      <w:marTop w:val="0"/>
      <w:marBottom w:val="0"/>
      <w:divBdr>
        <w:top w:val="none" w:sz="0" w:space="0" w:color="auto"/>
        <w:left w:val="none" w:sz="0" w:space="0" w:color="auto"/>
        <w:bottom w:val="none" w:sz="0" w:space="0" w:color="auto"/>
        <w:right w:val="none" w:sz="0" w:space="0" w:color="auto"/>
      </w:divBdr>
    </w:div>
    <w:div w:id="640771022">
      <w:bodyDiv w:val="1"/>
      <w:marLeft w:val="0"/>
      <w:marRight w:val="0"/>
      <w:marTop w:val="0"/>
      <w:marBottom w:val="0"/>
      <w:divBdr>
        <w:top w:val="none" w:sz="0" w:space="0" w:color="auto"/>
        <w:left w:val="none" w:sz="0" w:space="0" w:color="auto"/>
        <w:bottom w:val="none" w:sz="0" w:space="0" w:color="auto"/>
        <w:right w:val="none" w:sz="0" w:space="0" w:color="auto"/>
      </w:divBdr>
    </w:div>
    <w:div w:id="640964346">
      <w:bodyDiv w:val="1"/>
      <w:marLeft w:val="0"/>
      <w:marRight w:val="0"/>
      <w:marTop w:val="0"/>
      <w:marBottom w:val="0"/>
      <w:divBdr>
        <w:top w:val="none" w:sz="0" w:space="0" w:color="auto"/>
        <w:left w:val="none" w:sz="0" w:space="0" w:color="auto"/>
        <w:bottom w:val="none" w:sz="0" w:space="0" w:color="auto"/>
        <w:right w:val="none" w:sz="0" w:space="0" w:color="auto"/>
      </w:divBdr>
    </w:div>
    <w:div w:id="641271864">
      <w:bodyDiv w:val="1"/>
      <w:marLeft w:val="0"/>
      <w:marRight w:val="0"/>
      <w:marTop w:val="0"/>
      <w:marBottom w:val="0"/>
      <w:divBdr>
        <w:top w:val="none" w:sz="0" w:space="0" w:color="auto"/>
        <w:left w:val="none" w:sz="0" w:space="0" w:color="auto"/>
        <w:bottom w:val="none" w:sz="0" w:space="0" w:color="auto"/>
        <w:right w:val="none" w:sz="0" w:space="0" w:color="auto"/>
      </w:divBdr>
    </w:div>
    <w:div w:id="642005137">
      <w:bodyDiv w:val="1"/>
      <w:marLeft w:val="0"/>
      <w:marRight w:val="0"/>
      <w:marTop w:val="0"/>
      <w:marBottom w:val="0"/>
      <w:divBdr>
        <w:top w:val="none" w:sz="0" w:space="0" w:color="auto"/>
        <w:left w:val="none" w:sz="0" w:space="0" w:color="auto"/>
        <w:bottom w:val="none" w:sz="0" w:space="0" w:color="auto"/>
        <w:right w:val="none" w:sz="0" w:space="0" w:color="auto"/>
      </w:divBdr>
    </w:div>
    <w:div w:id="642345087">
      <w:bodyDiv w:val="1"/>
      <w:marLeft w:val="0"/>
      <w:marRight w:val="0"/>
      <w:marTop w:val="0"/>
      <w:marBottom w:val="0"/>
      <w:divBdr>
        <w:top w:val="none" w:sz="0" w:space="0" w:color="auto"/>
        <w:left w:val="none" w:sz="0" w:space="0" w:color="auto"/>
        <w:bottom w:val="none" w:sz="0" w:space="0" w:color="auto"/>
        <w:right w:val="none" w:sz="0" w:space="0" w:color="auto"/>
      </w:divBdr>
    </w:div>
    <w:div w:id="642345670">
      <w:bodyDiv w:val="1"/>
      <w:marLeft w:val="0"/>
      <w:marRight w:val="0"/>
      <w:marTop w:val="0"/>
      <w:marBottom w:val="0"/>
      <w:divBdr>
        <w:top w:val="none" w:sz="0" w:space="0" w:color="auto"/>
        <w:left w:val="none" w:sz="0" w:space="0" w:color="auto"/>
        <w:bottom w:val="none" w:sz="0" w:space="0" w:color="auto"/>
        <w:right w:val="none" w:sz="0" w:space="0" w:color="auto"/>
      </w:divBdr>
    </w:div>
    <w:div w:id="643197576">
      <w:bodyDiv w:val="1"/>
      <w:marLeft w:val="0"/>
      <w:marRight w:val="0"/>
      <w:marTop w:val="0"/>
      <w:marBottom w:val="0"/>
      <w:divBdr>
        <w:top w:val="none" w:sz="0" w:space="0" w:color="auto"/>
        <w:left w:val="none" w:sz="0" w:space="0" w:color="auto"/>
        <w:bottom w:val="none" w:sz="0" w:space="0" w:color="auto"/>
        <w:right w:val="none" w:sz="0" w:space="0" w:color="auto"/>
      </w:divBdr>
    </w:div>
    <w:div w:id="643239322">
      <w:bodyDiv w:val="1"/>
      <w:marLeft w:val="0"/>
      <w:marRight w:val="0"/>
      <w:marTop w:val="0"/>
      <w:marBottom w:val="0"/>
      <w:divBdr>
        <w:top w:val="none" w:sz="0" w:space="0" w:color="auto"/>
        <w:left w:val="none" w:sz="0" w:space="0" w:color="auto"/>
        <w:bottom w:val="none" w:sz="0" w:space="0" w:color="auto"/>
        <w:right w:val="none" w:sz="0" w:space="0" w:color="auto"/>
      </w:divBdr>
    </w:div>
    <w:div w:id="643317379">
      <w:bodyDiv w:val="1"/>
      <w:marLeft w:val="0"/>
      <w:marRight w:val="0"/>
      <w:marTop w:val="0"/>
      <w:marBottom w:val="0"/>
      <w:divBdr>
        <w:top w:val="none" w:sz="0" w:space="0" w:color="auto"/>
        <w:left w:val="none" w:sz="0" w:space="0" w:color="auto"/>
        <w:bottom w:val="none" w:sz="0" w:space="0" w:color="auto"/>
        <w:right w:val="none" w:sz="0" w:space="0" w:color="auto"/>
      </w:divBdr>
    </w:div>
    <w:div w:id="643509748">
      <w:bodyDiv w:val="1"/>
      <w:marLeft w:val="0"/>
      <w:marRight w:val="0"/>
      <w:marTop w:val="0"/>
      <w:marBottom w:val="0"/>
      <w:divBdr>
        <w:top w:val="none" w:sz="0" w:space="0" w:color="auto"/>
        <w:left w:val="none" w:sz="0" w:space="0" w:color="auto"/>
        <w:bottom w:val="none" w:sz="0" w:space="0" w:color="auto"/>
        <w:right w:val="none" w:sz="0" w:space="0" w:color="auto"/>
      </w:divBdr>
    </w:div>
    <w:div w:id="645595591">
      <w:bodyDiv w:val="1"/>
      <w:marLeft w:val="0"/>
      <w:marRight w:val="0"/>
      <w:marTop w:val="0"/>
      <w:marBottom w:val="0"/>
      <w:divBdr>
        <w:top w:val="none" w:sz="0" w:space="0" w:color="auto"/>
        <w:left w:val="none" w:sz="0" w:space="0" w:color="auto"/>
        <w:bottom w:val="none" w:sz="0" w:space="0" w:color="auto"/>
        <w:right w:val="none" w:sz="0" w:space="0" w:color="auto"/>
      </w:divBdr>
    </w:div>
    <w:div w:id="646010107">
      <w:bodyDiv w:val="1"/>
      <w:marLeft w:val="0"/>
      <w:marRight w:val="0"/>
      <w:marTop w:val="0"/>
      <w:marBottom w:val="0"/>
      <w:divBdr>
        <w:top w:val="none" w:sz="0" w:space="0" w:color="auto"/>
        <w:left w:val="none" w:sz="0" w:space="0" w:color="auto"/>
        <w:bottom w:val="none" w:sz="0" w:space="0" w:color="auto"/>
        <w:right w:val="none" w:sz="0" w:space="0" w:color="auto"/>
      </w:divBdr>
    </w:div>
    <w:div w:id="646326306">
      <w:bodyDiv w:val="1"/>
      <w:marLeft w:val="0"/>
      <w:marRight w:val="0"/>
      <w:marTop w:val="0"/>
      <w:marBottom w:val="0"/>
      <w:divBdr>
        <w:top w:val="none" w:sz="0" w:space="0" w:color="auto"/>
        <w:left w:val="none" w:sz="0" w:space="0" w:color="auto"/>
        <w:bottom w:val="none" w:sz="0" w:space="0" w:color="auto"/>
        <w:right w:val="none" w:sz="0" w:space="0" w:color="auto"/>
      </w:divBdr>
    </w:div>
    <w:div w:id="646594765">
      <w:bodyDiv w:val="1"/>
      <w:marLeft w:val="0"/>
      <w:marRight w:val="0"/>
      <w:marTop w:val="0"/>
      <w:marBottom w:val="0"/>
      <w:divBdr>
        <w:top w:val="none" w:sz="0" w:space="0" w:color="auto"/>
        <w:left w:val="none" w:sz="0" w:space="0" w:color="auto"/>
        <w:bottom w:val="none" w:sz="0" w:space="0" w:color="auto"/>
        <w:right w:val="none" w:sz="0" w:space="0" w:color="auto"/>
      </w:divBdr>
    </w:div>
    <w:div w:id="646595708">
      <w:bodyDiv w:val="1"/>
      <w:marLeft w:val="0"/>
      <w:marRight w:val="0"/>
      <w:marTop w:val="0"/>
      <w:marBottom w:val="0"/>
      <w:divBdr>
        <w:top w:val="none" w:sz="0" w:space="0" w:color="auto"/>
        <w:left w:val="none" w:sz="0" w:space="0" w:color="auto"/>
        <w:bottom w:val="none" w:sz="0" w:space="0" w:color="auto"/>
        <w:right w:val="none" w:sz="0" w:space="0" w:color="auto"/>
      </w:divBdr>
    </w:div>
    <w:div w:id="647513500">
      <w:bodyDiv w:val="1"/>
      <w:marLeft w:val="0"/>
      <w:marRight w:val="0"/>
      <w:marTop w:val="0"/>
      <w:marBottom w:val="0"/>
      <w:divBdr>
        <w:top w:val="none" w:sz="0" w:space="0" w:color="auto"/>
        <w:left w:val="none" w:sz="0" w:space="0" w:color="auto"/>
        <w:bottom w:val="none" w:sz="0" w:space="0" w:color="auto"/>
        <w:right w:val="none" w:sz="0" w:space="0" w:color="auto"/>
      </w:divBdr>
    </w:div>
    <w:div w:id="648628682">
      <w:bodyDiv w:val="1"/>
      <w:marLeft w:val="0"/>
      <w:marRight w:val="0"/>
      <w:marTop w:val="0"/>
      <w:marBottom w:val="0"/>
      <w:divBdr>
        <w:top w:val="none" w:sz="0" w:space="0" w:color="auto"/>
        <w:left w:val="none" w:sz="0" w:space="0" w:color="auto"/>
        <w:bottom w:val="none" w:sz="0" w:space="0" w:color="auto"/>
        <w:right w:val="none" w:sz="0" w:space="0" w:color="auto"/>
      </w:divBdr>
    </w:div>
    <w:div w:id="648704026">
      <w:bodyDiv w:val="1"/>
      <w:marLeft w:val="0"/>
      <w:marRight w:val="0"/>
      <w:marTop w:val="0"/>
      <w:marBottom w:val="0"/>
      <w:divBdr>
        <w:top w:val="none" w:sz="0" w:space="0" w:color="auto"/>
        <w:left w:val="none" w:sz="0" w:space="0" w:color="auto"/>
        <w:bottom w:val="none" w:sz="0" w:space="0" w:color="auto"/>
        <w:right w:val="none" w:sz="0" w:space="0" w:color="auto"/>
      </w:divBdr>
    </w:div>
    <w:div w:id="649527620">
      <w:bodyDiv w:val="1"/>
      <w:marLeft w:val="0"/>
      <w:marRight w:val="0"/>
      <w:marTop w:val="0"/>
      <w:marBottom w:val="0"/>
      <w:divBdr>
        <w:top w:val="none" w:sz="0" w:space="0" w:color="auto"/>
        <w:left w:val="none" w:sz="0" w:space="0" w:color="auto"/>
        <w:bottom w:val="none" w:sz="0" w:space="0" w:color="auto"/>
        <w:right w:val="none" w:sz="0" w:space="0" w:color="auto"/>
      </w:divBdr>
    </w:div>
    <w:div w:id="650255299">
      <w:bodyDiv w:val="1"/>
      <w:marLeft w:val="0"/>
      <w:marRight w:val="0"/>
      <w:marTop w:val="0"/>
      <w:marBottom w:val="0"/>
      <w:divBdr>
        <w:top w:val="none" w:sz="0" w:space="0" w:color="auto"/>
        <w:left w:val="none" w:sz="0" w:space="0" w:color="auto"/>
        <w:bottom w:val="none" w:sz="0" w:space="0" w:color="auto"/>
        <w:right w:val="none" w:sz="0" w:space="0" w:color="auto"/>
      </w:divBdr>
    </w:div>
    <w:div w:id="650595568">
      <w:bodyDiv w:val="1"/>
      <w:marLeft w:val="0"/>
      <w:marRight w:val="0"/>
      <w:marTop w:val="0"/>
      <w:marBottom w:val="0"/>
      <w:divBdr>
        <w:top w:val="none" w:sz="0" w:space="0" w:color="auto"/>
        <w:left w:val="none" w:sz="0" w:space="0" w:color="auto"/>
        <w:bottom w:val="none" w:sz="0" w:space="0" w:color="auto"/>
        <w:right w:val="none" w:sz="0" w:space="0" w:color="auto"/>
      </w:divBdr>
    </w:div>
    <w:div w:id="651131861">
      <w:bodyDiv w:val="1"/>
      <w:marLeft w:val="0"/>
      <w:marRight w:val="0"/>
      <w:marTop w:val="0"/>
      <w:marBottom w:val="0"/>
      <w:divBdr>
        <w:top w:val="none" w:sz="0" w:space="0" w:color="auto"/>
        <w:left w:val="none" w:sz="0" w:space="0" w:color="auto"/>
        <w:bottom w:val="none" w:sz="0" w:space="0" w:color="auto"/>
        <w:right w:val="none" w:sz="0" w:space="0" w:color="auto"/>
      </w:divBdr>
    </w:div>
    <w:div w:id="652416966">
      <w:bodyDiv w:val="1"/>
      <w:marLeft w:val="0"/>
      <w:marRight w:val="0"/>
      <w:marTop w:val="0"/>
      <w:marBottom w:val="0"/>
      <w:divBdr>
        <w:top w:val="none" w:sz="0" w:space="0" w:color="auto"/>
        <w:left w:val="none" w:sz="0" w:space="0" w:color="auto"/>
        <w:bottom w:val="none" w:sz="0" w:space="0" w:color="auto"/>
        <w:right w:val="none" w:sz="0" w:space="0" w:color="auto"/>
      </w:divBdr>
    </w:div>
    <w:div w:id="652758951">
      <w:bodyDiv w:val="1"/>
      <w:marLeft w:val="0"/>
      <w:marRight w:val="0"/>
      <w:marTop w:val="0"/>
      <w:marBottom w:val="0"/>
      <w:divBdr>
        <w:top w:val="none" w:sz="0" w:space="0" w:color="auto"/>
        <w:left w:val="none" w:sz="0" w:space="0" w:color="auto"/>
        <w:bottom w:val="none" w:sz="0" w:space="0" w:color="auto"/>
        <w:right w:val="none" w:sz="0" w:space="0" w:color="auto"/>
      </w:divBdr>
    </w:div>
    <w:div w:id="652871099">
      <w:bodyDiv w:val="1"/>
      <w:marLeft w:val="0"/>
      <w:marRight w:val="0"/>
      <w:marTop w:val="0"/>
      <w:marBottom w:val="0"/>
      <w:divBdr>
        <w:top w:val="none" w:sz="0" w:space="0" w:color="auto"/>
        <w:left w:val="none" w:sz="0" w:space="0" w:color="auto"/>
        <w:bottom w:val="none" w:sz="0" w:space="0" w:color="auto"/>
        <w:right w:val="none" w:sz="0" w:space="0" w:color="auto"/>
      </w:divBdr>
    </w:div>
    <w:div w:id="653335952">
      <w:bodyDiv w:val="1"/>
      <w:marLeft w:val="0"/>
      <w:marRight w:val="0"/>
      <w:marTop w:val="0"/>
      <w:marBottom w:val="0"/>
      <w:divBdr>
        <w:top w:val="none" w:sz="0" w:space="0" w:color="auto"/>
        <w:left w:val="none" w:sz="0" w:space="0" w:color="auto"/>
        <w:bottom w:val="none" w:sz="0" w:space="0" w:color="auto"/>
        <w:right w:val="none" w:sz="0" w:space="0" w:color="auto"/>
      </w:divBdr>
    </w:div>
    <w:div w:id="653409904">
      <w:bodyDiv w:val="1"/>
      <w:marLeft w:val="0"/>
      <w:marRight w:val="0"/>
      <w:marTop w:val="0"/>
      <w:marBottom w:val="0"/>
      <w:divBdr>
        <w:top w:val="none" w:sz="0" w:space="0" w:color="auto"/>
        <w:left w:val="none" w:sz="0" w:space="0" w:color="auto"/>
        <w:bottom w:val="none" w:sz="0" w:space="0" w:color="auto"/>
        <w:right w:val="none" w:sz="0" w:space="0" w:color="auto"/>
      </w:divBdr>
    </w:div>
    <w:div w:id="654147321">
      <w:bodyDiv w:val="1"/>
      <w:marLeft w:val="0"/>
      <w:marRight w:val="0"/>
      <w:marTop w:val="0"/>
      <w:marBottom w:val="0"/>
      <w:divBdr>
        <w:top w:val="none" w:sz="0" w:space="0" w:color="auto"/>
        <w:left w:val="none" w:sz="0" w:space="0" w:color="auto"/>
        <w:bottom w:val="none" w:sz="0" w:space="0" w:color="auto"/>
        <w:right w:val="none" w:sz="0" w:space="0" w:color="auto"/>
      </w:divBdr>
    </w:div>
    <w:div w:id="654190978">
      <w:bodyDiv w:val="1"/>
      <w:marLeft w:val="0"/>
      <w:marRight w:val="0"/>
      <w:marTop w:val="0"/>
      <w:marBottom w:val="0"/>
      <w:divBdr>
        <w:top w:val="none" w:sz="0" w:space="0" w:color="auto"/>
        <w:left w:val="none" w:sz="0" w:space="0" w:color="auto"/>
        <w:bottom w:val="none" w:sz="0" w:space="0" w:color="auto"/>
        <w:right w:val="none" w:sz="0" w:space="0" w:color="auto"/>
      </w:divBdr>
    </w:div>
    <w:div w:id="655189704">
      <w:bodyDiv w:val="1"/>
      <w:marLeft w:val="0"/>
      <w:marRight w:val="0"/>
      <w:marTop w:val="0"/>
      <w:marBottom w:val="0"/>
      <w:divBdr>
        <w:top w:val="none" w:sz="0" w:space="0" w:color="auto"/>
        <w:left w:val="none" w:sz="0" w:space="0" w:color="auto"/>
        <w:bottom w:val="none" w:sz="0" w:space="0" w:color="auto"/>
        <w:right w:val="none" w:sz="0" w:space="0" w:color="auto"/>
      </w:divBdr>
    </w:div>
    <w:div w:id="655915210">
      <w:bodyDiv w:val="1"/>
      <w:marLeft w:val="0"/>
      <w:marRight w:val="0"/>
      <w:marTop w:val="0"/>
      <w:marBottom w:val="0"/>
      <w:divBdr>
        <w:top w:val="none" w:sz="0" w:space="0" w:color="auto"/>
        <w:left w:val="none" w:sz="0" w:space="0" w:color="auto"/>
        <w:bottom w:val="none" w:sz="0" w:space="0" w:color="auto"/>
        <w:right w:val="none" w:sz="0" w:space="0" w:color="auto"/>
      </w:divBdr>
    </w:div>
    <w:div w:id="656569198">
      <w:bodyDiv w:val="1"/>
      <w:marLeft w:val="0"/>
      <w:marRight w:val="0"/>
      <w:marTop w:val="0"/>
      <w:marBottom w:val="0"/>
      <w:divBdr>
        <w:top w:val="none" w:sz="0" w:space="0" w:color="auto"/>
        <w:left w:val="none" w:sz="0" w:space="0" w:color="auto"/>
        <w:bottom w:val="none" w:sz="0" w:space="0" w:color="auto"/>
        <w:right w:val="none" w:sz="0" w:space="0" w:color="auto"/>
      </w:divBdr>
    </w:div>
    <w:div w:id="656611509">
      <w:bodyDiv w:val="1"/>
      <w:marLeft w:val="0"/>
      <w:marRight w:val="0"/>
      <w:marTop w:val="0"/>
      <w:marBottom w:val="0"/>
      <w:divBdr>
        <w:top w:val="none" w:sz="0" w:space="0" w:color="auto"/>
        <w:left w:val="none" w:sz="0" w:space="0" w:color="auto"/>
        <w:bottom w:val="none" w:sz="0" w:space="0" w:color="auto"/>
        <w:right w:val="none" w:sz="0" w:space="0" w:color="auto"/>
      </w:divBdr>
    </w:div>
    <w:div w:id="656999539">
      <w:bodyDiv w:val="1"/>
      <w:marLeft w:val="0"/>
      <w:marRight w:val="0"/>
      <w:marTop w:val="0"/>
      <w:marBottom w:val="0"/>
      <w:divBdr>
        <w:top w:val="none" w:sz="0" w:space="0" w:color="auto"/>
        <w:left w:val="none" w:sz="0" w:space="0" w:color="auto"/>
        <w:bottom w:val="none" w:sz="0" w:space="0" w:color="auto"/>
        <w:right w:val="none" w:sz="0" w:space="0" w:color="auto"/>
      </w:divBdr>
    </w:div>
    <w:div w:id="657072763">
      <w:bodyDiv w:val="1"/>
      <w:marLeft w:val="0"/>
      <w:marRight w:val="0"/>
      <w:marTop w:val="0"/>
      <w:marBottom w:val="0"/>
      <w:divBdr>
        <w:top w:val="none" w:sz="0" w:space="0" w:color="auto"/>
        <w:left w:val="none" w:sz="0" w:space="0" w:color="auto"/>
        <w:bottom w:val="none" w:sz="0" w:space="0" w:color="auto"/>
        <w:right w:val="none" w:sz="0" w:space="0" w:color="auto"/>
      </w:divBdr>
    </w:div>
    <w:div w:id="657660861">
      <w:bodyDiv w:val="1"/>
      <w:marLeft w:val="0"/>
      <w:marRight w:val="0"/>
      <w:marTop w:val="0"/>
      <w:marBottom w:val="0"/>
      <w:divBdr>
        <w:top w:val="none" w:sz="0" w:space="0" w:color="auto"/>
        <w:left w:val="none" w:sz="0" w:space="0" w:color="auto"/>
        <w:bottom w:val="none" w:sz="0" w:space="0" w:color="auto"/>
        <w:right w:val="none" w:sz="0" w:space="0" w:color="auto"/>
      </w:divBdr>
    </w:div>
    <w:div w:id="658994978">
      <w:bodyDiv w:val="1"/>
      <w:marLeft w:val="0"/>
      <w:marRight w:val="0"/>
      <w:marTop w:val="0"/>
      <w:marBottom w:val="0"/>
      <w:divBdr>
        <w:top w:val="none" w:sz="0" w:space="0" w:color="auto"/>
        <w:left w:val="none" w:sz="0" w:space="0" w:color="auto"/>
        <w:bottom w:val="none" w:sz="0" w:space="0" w:color="auto"/>
        <w:right w:val="none" w:sz="0" w:space="0" w:color="auto"/>
      </w:divBdr>
    </w:div>
    <w:div w:id="659694236">
      <w:bodyDiv w:val="1"/>
      <w:marLeft w:val="0"/>
      <w:marRight w:val="0"/>
      <w:marTop w:val="0"/>
      <w:marBottom w:val="0"/>
      <w:divBdr>
        <w:top w:val="none" w:sz="0" w:space="0" w:color="auto"/>
        <w:left w:val="none" w:sz="0" w:space="0" w:color="auto"/>
        <w:bottom w:val="none" w:sz="0" w:space="0" w:color="auto"/>
        <w:right w:val="none" w:sz="0" w:space="0" w:color="auto"/>
      </w:divBdr>
    </w:div>
    <w:div w:id="659819085">
      <w:bodyDiv w:val="1"/>
      <w:marLeft w:val="0"/>
      <w:marRight w:val="0"/>
      <w:marTop w:val="0"/>
      <w:marBottom w:val="0"/>
      <w:divBdr>
        <w:top w:val="none" w:sz="0" w:space="0" w:color="auto"/>
        <w:left w:val="none" w:sz="0" w:space="0" w:color="auto"/>
        <w:bottom w:val="none" w:sz="0" w:space="0" w:color="auto"/>
        <w:right w:val="none" w:sz="0" w:space="0" w:color="auto"/>
      </w:divBdr>
    </w:div>
    <w:div w:id="660085481">
      <w:bodyDiv w:val="1"/>
      <w:marLeft w:val="0"/>
      <w:marRight w:val="0"/>
      <w:marTop w:val="0"/>
      <w:marBottom w:val="0"/>
      <w:divBdr>
        <w:top w:val="none" w:sz="0" w:space="0" w:color="auto"/>
        <w:left w:val="none" w:sz="0" w:space="0" w:color="auto"/>
        <w:bottom w:val="none" w:sz="0" w:space="0" w:color="auto"/>
        <w:right w:val="none" w:sz="0" w:space="0" w:color="auto"/>
      </w:divBdr>
    </w:div>
    <w:div w:id="662008427">
      <w:bodyDiv w:val="1"/>
      <w:marLeft w:val="0"/>
      <w:marRight w:val="0"/>
      <w:marTop w:val="0"/>
      <w:marBottom w:val="0"/>
      <w:divBdr>
        <w:top w:val="none" w:sz="0" w:space="0" w:color="auto"/>
        <w:left w:val="none" w:sz="0" w:space="0" w:color="auto"/>
        <w:bottom w:val="none" w:sz="0" w:space="0" w:color="auto"/>
        <w:right w:val="none" w:sz="0" w:space="0" w:color="auto"/>
      </w:divBdr>
    </w:div>
    <w:div w:id="662665560">
      <w:bodyDiv w:val="1"/>
      <w:marLeft w:val="0"/>
      <w:marRight w:val="0"/>
      <w:marTop w:val="0"/>
      <w:marBottom w:val="0"/>
      <w:divBdr>
        <w:top w:val="none" w:sz="0" w:space="0" w:color="auto"/>
        <w:left w:val="none" w:sz="0" w:space="0" w:color="auto"/>
        <w:bottom w:val="none" w:sz="0" w:space="0" w:color="auto"/>
        <w:right w:val="none" w:sz="0" w:space="0" w:color="auto"/>
      </w:divBdr>
    </w:div>
    <w:div w:id="662705239">
      <w:bodyDiv w:val="1"/>
      <w:marLeft w:val="0"/>
      <w:marRight w:val="0"/>
      <w:marTop w:val="0"/>
      <w:marBottom w:val="0"/>
      <w:divBdr>
        <w:top w:val="none" w:sz="0" w:space="0" w:color="auto"/>
        <w:left w:val="none" w:sz="0" w:space="0" w:color="auto"/>
        <w:bottom w:val="none" w:sz="0" w:space="0" w:color="auto"/>
        <w:right w:val="none" w:sz="0" w:space="0" w:color="auto"/>
      </w:divBdr>
    </w:div>
    <w:div w:id="662775987">
      <w:bodyDiv w:val="1"/>
      <w:marLeft w:val="0"/>
      <w:marRight w:val="0"/>
      <w:marTop w:val="0"/>
      <w:marBottom w:val="0"/>
      <w:divBdr>
        <w:top w:val="none" w:sz="0" w:space="0" w:color="auto"/>
        <w:left w:val="none" w:sz="0" w:space="0" w:color="auto"/>
        <w:bottom w:val="none" w:sz="0" w:space="0" w:color="auto"/>
        <w:right w:val="none" w:sz="0" w:space="0" w:color="auto"/>
      </w:divBdr>
    </w:div>
    <w:div w:id="663120358">
      <w:bodyDiv w:val="1"/>
      <w:marLeft w:val="0"/>
      <w:marRight w:val="0"/>
      <w:marTop w:val="0"/>
      <w:marBottom w:val="0"/>
      <w:divBdr>
        <w:top w:val="none" w:sz="0" w:space="0" w:color="auto"/>
        <w:left w:val="none" w:sz="0" w:space="0" w:color="auto"/>
        <w:bottom w:val="none" w:sz="0" w:space="0" w:color="auto"/>
        <w:right w:val="none" w:sz="0" w:space="0" w:color="auto"/>
      </w:divBdr>
    </w:div>
    <w:div w:id="663313461">
      <w:bodyDiv w:val="1"/>
      <w:marLeft w:val="0"/>
      <w:marRight w:val="0"/>
      <w:marTop w:val="0"/>
      <w:marBottom w:val="0"/>
      <w:divBdr>
        <w:top w:val="none" w:sz="0" w:space="0" w:color="auto"/>
        <w:left w:val="none" w:sz="0" w:space="0" w:color="auto"/>
        <w:bottom w:val="none" w:sz="0" w:space="0" w:color="auto"/>
        <w:right w:val="none" w:sz="0" w:space="0" w:color="auto"/>
      </w:divBdr>
    </w:div>
    <w:div w:id="663977096">
      <w:bodyDiv w:val="1"/>
      <w:marLeft w:val="0"/>
      <w:marRight w:val="0"/>
      <w:marTop w:val="0"/>
      <w:marBottom w:val="0"/>
      <w:divBdr>
        <w:top w:val="none" w:sz="0" w:space="0" w:color="auto"/>
        <w:left w:val="none" w:sz="0" w:space="0" w:color="auto"/>
        <w:bottom w:val="none" w:sz="0" w:space="0" w:color="auto"/>
        <w:right w:val="none" w:sz="0" w:space="0" w:color="auto"/>
      </w:divBdr>
    </w:div>
    <w:div w:id="665204987">
      <w:bodyDiv w:val="1"/>
      <w:marLeft w:val="0"/>
      <w:marRight w:val="0"/>
      <w:marTop w:val="0"/>
      <w:marBottom w:val="0"/>
      <w:divBdr>
        <w:top w:val="none" w:sz="0" w:space="0" w:color="auto"/>
        <w:left w:val="none" w:sz="0" w:space="0" w:color="auto"/>
        <w:bottom w:val="none" w:sz="0" w:space="0" w:color="auto"/>
        <w:right w:val="none" w:sz="0" w:space="0" w:color="auto"/>
      </w:divBdr>
    </w:div>
    <w:div w:id="665321842">
      <w:bodyDiv w:val="1"/>
      <w:marLeft w:val="0"/>
      <w:marRight w:val="0"/>
      <w:marTop w:val="0"/>
      <w:marBottom w:val="0"/>
      <w:divBdr>
        <w:top w:val="none" w:sz="0" w:space="0" w:color="auto"/>
        <w:left w:val="none" w:sz="0" w:space="0" w:color="auto"/>
        <w:bottom w:val="none" w:sz="0" w:space="0" w:color="auto"/>
        <w:right w:val="none" w:sz="0" w:space="0" w:color="auto"/>
      </w:divBdr>
    </w:div>
    <w:div w:id="665787013">
      <w:bodyDiv w:val="1"/>
      <w:marLeft w:val="0"/>
      <w:marRight w:val="0"/>
      <w:marTop w:val="0"/>
      <w:marBottom w:val="0"/>
      <w:divBdr>
        <w:top w:val="none" w:sz="0" w:space="0" w:color="auto"/>
        <w:left w:val="none" w:sz="0" w:space="0" w:color="auto"/>
        <w:bottom w:val="none" w:sz="0" w:space="0" w:color="auto"/>
        <w:right w:val="none" w:sz="0" w:space="0" w:color="auto"/>
      </w:divBdr>
    </w:div>
    <w:div w:id="666371547">
      <w:bodyDiv w:val="1"/>
      <w:marLeft w:val="0"/>
      <w:marRight w:val="0"/>
      <w:marTop w:val="0"/>
      <w:marBottom w:val="0"/>
      <w:divBdr>
        <w:top w:val="none" w:sz="0" w:space="0" w:color="auto"/>
        <w:left w:val="none" w:sz="0" w:space="0" w:color="auto"/>
        <w:bottom w:val="none" w:sz="0" w:space="0" w:color="auto"/>
        <w:right w:val="none" w:sz="0" w:space="0" w:color="auto"/>
      </w:divBdr>
    </w:div>
    <w:div w:id="666908138">
      <w:bodyDiv w:val="1"/>
      <w:marLeft w:val="0"/>
      <w:marRight w:val="0"/>
      <w:marTop w:val="0"/>
      <w:marBottom w:val="0"/>
      <w:divBdr>
        <w:top w:val="none" w:sz="0" w:space="0" w:color="auto"/>
        <w:left w:val="none" w:sz="0" w:space="0" w:color="auto"/>
        <w:bottom w:val="none" w:sz="0" w:space="0" w:color="auto"/>
        <w:right w:val="none" w:sz="0" w:space="0" w:color="auto"/>
      </w:divBdr>
    </w:div>
    <w:div w:id="667833268">
      <w:bodyDiv w:val="1"/>
      <w:marLeft w:val="0"/>
      <w:marRight w:val="0"/>
      <w:marTop w:val="0"/>
      <w:marBottom w:val="0"/>
      <w:divBdr>
        <w:top w:val="none" w:sz="0" w:space="0" w:color="auto"/>
        <w:left w:val="none" w:sz="0" w:space="0" w:color="auto"/>
        <w:bottom w:val="none" w:sz="0" w:space="0" w:color="auto"/>
        <w:right w:val="none" w:sz="0" w:space="0" w:color="auto"/>
      </w:divBdr>
    </w:div>
    <w:div w:id="667907072">
      <w:bodyDiv w:val="1"/>
      <w:marLeft w:val="0"/>
      <w:marRight w:val="0"/>
      <w:marTop w:val="0"/>
      <w:marBottom w:val="0"/>
      <w:divBdr>
        <w:top w:val="none" w:sz="0" w:space="0" w:color="auto"/>
        <w:left w:val="none" w:sz="0" w:space="0" w:color="auto"/>
        <w:bottom w:val="none" w:sz="0" w:space="0" w:color="auto"/>
        <w:right w:val="none" w:sz="0" w:space="0" w:color="auto"/>
      </w:divBdr>
    </w:div>
    <w:div w:id="668485851">
      <w:bodyDiv w:val="1"/>
      <w:marLeft w:val="0"/>
      <w:marRight w:val="0"/>
      <w:marTop w:val="0"/>
      <w:marBottom w:val="0"/>
      <w:divBdr>
        <w:top w:val="none" w:sz="0" w:space="0" w:color="auto"/>
        <w:left w:val="none" w:sz="0" w:space="0" w:color="auto"/>
        <w:bottom w:val="none" w:sz="0" w:space="0" w:color="auto"/>
        <w:right w:val="none" w:sz="0" w:space="0" w:color="auto"/>
      </w:divBdr>
    </w:div>
    <w:div w:id="669018249">
      <w:bodyDiv w:val="1"/>
      <w:marLeft w:val="0"/>
      <w:marRight w:val="0"/>
      <w:marTop w:val="0"/>
      <w:marBottom w:val="0"/>
      <w:divBdr>
        <w:top w:val="none" w:sz="0" w:space="0" w:color="auto"/>
        <w:left w:val="none" w:sz="0" w:space="0" w:color="auto"/>
        <w:bottom w:val="none" w:sz="0" w:space="0" w:color="auto"/>
        <w:right w:val="none" w:sz="0" w:space="0" w:color="auto"/>
      </w:divBdr>
    </w:div>
    <w:div w:id="669060527">
      <w:bodyDiv w:val="1"/>
      <w:marLeft w:val="0"/>
      <w:marRight w:val="0"/>
      <w:marTop w:val="0"/>
      <w:marBottom w:val="0"/>
      <w:divBdr>
        <w:top w:val="none" w:sz="0" w:space="0" w:color="auto"/>
        <w:left w:val="none" w:sz="0" w:space="0" w:color="auto"/>
        <w:bottom w:val="none" w:sz="0" w:space="0" w:color="auto"/>
        <w:right w:val="none" w:sz="0" w:space="0" w:color="auto"/>
      </w:divBdr>
    </w:div>
    <w:div w:id="670570974">
      <w:bodyDiv w:val="1"/>
      <w:marLeft w:val="0"/>
      <w:marRight w:val="0"/>
      <w:marTop w:val="0"/>
      <w:marBottom w:val="0"/>
      <w:divBdr>
        <w:top w:val="none" w:sz="0" w:space="0" w:color="auto"/>
        <w:left w:val="none" w:sz="0" w:space="0" w:color="auto"/>
        <w:bottom w:val="none" w:sz="0" w:space="0" w:color="auto"/>
        <w:right w:val="none" w:sz="0" w:space="0" w:color="auto"/>
      </w:divBdr>
    </w:div>
    <w:div w:id="670790396">
      <w:bodyDiv w:val="1"/>
      <w:marLeft w:val="0"/>
      <w:marRight w:val="0"/>
      <w:marTop w:val="0"/>
      <w:marBottom w:val="0"/>
      <w:divBdr>
        <w:top w:val="none" w:sz="0" w:space="0" w:color="auto"/>
        <w:left w:val="none" w:sz="0" w:space="0" w:color="auto"/>
        <w:bottom w:val="none" w:sz="0" w:space="0" w:color="auto"/>
        <w:right w:val="none" w:sz="0" w:space="0" w:color="auto"/>
      </w:divBdr>
    </w:div>
    <w:div w:id="670835358">
      <w:bodyDiv w:val="1"/>
      <w:marLeft w:val="0"/>
      <w:marRight w:val="0"/>
      <w:marTop w:val="0"/>
      <w:marBottom w:val="0"/>
      <w:divBdr>
        <w:top w:val="none" w:sz="0" w:space="0" w:color="auto"/>
        <w:left w:val="none" w:sz="0" w:space="0" w:color="auto"/>
        <w:bottom w:val="none" w:sz="0" w:space="0" w:color="auto"/>
        <w:right w:val="none" w:sz="0" w:space="0" w:color="auto"/>
      </w:divBdr>
    </w:div>
    <w:div w:id="671176406">
      <w:bodyDiv w:val="1"/>
      <w:marLeft w:val="0"/>
      <w:marRight w:val="0"/>
      <w:marTop w:val="0"/>
      <w:marBottom w:val="0"/>
      <w:divBdr>
        <w:top w:val="none" w:sz="0" w:space="0" w:color="auto"/>
        <w:left w:val="none" w:sz="0" w:space="0" w:color="auto"/>
        <w:bottom w:val="none" w:sz="0" w:space="0" w:color="auto"/>
        <w:right w:val="none" w:sz="0" w:space="0" w:color="auto"/>
      </w:divBdr>
    </w:div>
    <w:div w:id="671180170">
      <w:bodyDiv w:val="1"/>
      <w:marLeft w:val="0"/>
      <w:marRight w:val="0"/>
      <w:marTop w:val="0"/>
      <w:marBottom w:val="0"/>
      <w:divBdr>
        <w:top w:val="none" w:sz="0" w:space="0" w:color="auto"/>
        <w:left w:val="none" w:sz="0" w:space="0" w:color="auto"/>
        <w:bottom w:val="none" w:sz="0" w:space="0" w:color="auto"/>
        <w:right w:val="none" w:sz="0" w:space="0" w:color="auto"/>
      </w:divBdr>
    </w:div>
    <w:div w:id="672103720">
      <w:bodyDiv w:val="1"/>
      <w:marLeft w:val="0"/>
      <w:marRight w:val="0"/>
      <w:marTop w:val="0"/>
      <w:marBottom w:val="0"/>
      <w:divBdr>
        <w:top w:val="none" w:sz="0" w:space="0" w:color="auto"/>
        <w:left w:val="none" w:sz="0" w:space="0" w:color="auto"/>
        <w:bottom w:val="none" w:sz="0" w:space="0" w:color="auto"/>
        <w:right w:val="none" w:sz="0" w:space="0" w:color="auto"/>
      </w:divBdr>
    </w:div>
    <w:div w:id="672296293">
      <w:bodyDiv w:val="1"/>
      <w:marLeft w:val="0"/>
      <w:marRight w:val="0"/>
      <w:marTop w:val="0"/>
      <w:marBottom w:val="0"/>
      <w:divBdr>
        <w:top w:val="none" w:sz="0" w:space="0" w:color="auto"/>
        <w:left w:val="none" w:sz="0" w:space="0" w:color="auto"/>
        <w:bottom w:val="none" w:sz="0" w:space="0" w:color="auto"/>
        <w:right w:val="none" w:sz="0" w:space="0" w:color="auto"/>
      </w:divBdr>
    </w:div>
    <w:div w:id="673649715">
      <w:bodyDiv w:val="1"/>
      <w:marLeft w:val="0"/>
      <w:marRight w:val="0"/>
      <w:marTop w:val="0"/>
      <w:marBottom w:val="0"/>
      <w:divBdr>
        <w:top w:val="none" w:sz="0" w:space="0" w:color="auto"/>
        <w:left w:val="none" w:sz="0" w:space="0" w:color="auto"/>
        <w:bottom w:val="none" w:sz="0" w:space="0" w:color="auto"/>
        <w:right w:val="none" w:sz="0" w:space="0" w:color="auto"/>
      </w:divBdr>
    </w:div>
    <w:div w:id="676078343">
      <w:bodyDiv w:val="1"/>
      <w:marLeft w:val="0"/>
      <w:marRight w:val="0"/>
      <w:marTop w:val="0"/>
      <w:marBottom w:val="0"/>
      <w:divBdr>
        <w:top w:val="none" w:sz="0" w:space="0" w:color="auto"/>
        <w:left w:val="none" w:sz="0" w:space="0" w:color="auto"/>
        <w:bottom w:val="none" w:sz="0" w:space="0" w:color="auto"/>
        <w:right w:val="none" w:sz="0" w:space="0" w:color="auto"/>
      </w:divBdr>
    </w:div>
    <w:div w:id="676232968">
      <w:bodyDiv w:val="1"/>
      <w:marLeft w:val="0"/>
      <w:marRight w:val="0"/>
      <w:marTop w:val="0"/>
      <w:marBottom w:val="0"/>
      <w:divBdr>
        <w:top w:val="none" w:sz="0" w:space="0" w:color="auto"/>
        <w:left w:val="none" w:sz="0" w:space="0" w:color="auto"/>
        <w:bottom w:val="none" w:sz="0" w:space="0" w:color="auto"/>
        <w:right w:val="none" w:sz="0" w:space="0" w:color="auto"/>
      </w:divBdr>
    </w:div>
    <w:div w:id="676735501">
      <w:bodyDiv w:val="1"/>
      <w:marLeft w:val="0"/>
      <w:marRight w:val="0"/>
      <w:marTop w:val="0"/>
      <w:marBottom w:val="0"/>
      <w:divBdr>
        <w:top w:val="none" w:sz="0" w:space="0" w:color="auto"/>
        <w:left w:val="none" w:sz="0" w:space="0" w:color="auto"/>
        <w:bottom w:val="none" w:sz="0" w:space="0" w:color="auto"/>
        <w:right w:val="none" w:sz="0" w:space="0" w:color="auto"/>
      </w:divBdr>
    </w:div>
    <w:div w:id="677314675">
      <w:bodyDiv w:val="1"/>
      <w:marLeft w:val="0"/>
      <w:marRight w:val="0"/>
      <w:marTop w:val="0"/>
      <w:marBottom w:val="0"/>
      <w:divBdr>
        <w:top w:val="none" w:sz="0" w:space="0" w:color="auto"/>
        <w:left w:val="none" w:sz="0" w:space="0" w:color="auto"/>
        <w:bottom w:val="none" w:sz="0" w:space="0" w:color="auto"/>
        <w:right w:val="none" w:sz="0" w:space="0" w:color="auto"/>
      </w:divBdr>
    </w:div>
    <w:div w:id="677465025">
      <w:bodyDiv w:val="1"/>
      <w:marLeft w:val="0"/>
      <w:marRight w:val="0"/>
      <w:marTop w:val="0"/>
      <w:marBottom w:val="0"/>
      <w:divBdr>
        <w:top w:val="none" w:sz="0" w:space="0" w:color="auto"/>
        <w:left w:val="none" w:sz="0" w:space="0" w:color="auto"/>
        <w:bottom w:val="none" w:sz="0" w:space="0" w:color="auto"/>
        <w:right w:val="none" w:sz="0" w:space="0" w:color="auto"/>
      </w:divBdr>
    </w:div>
    <w:div w:id="678431397">
      <w:bodyDiv w:val="1"/>
      <w:marLeft w:val="0"/>
      <w:marRight w:val="0"/>
      <w:marTop w:val="0"/>
      <w:marBottom w:val="0"/>
      <w:divBdr>
        <w:top w:val="none" w:sz="0" w:space="0" w:color="auto"/>
        <w:left w:val="none" w:sz="0" w:space="0" w:color="auto"/>
        <w:bottom w:val="none" w:sz="0" w:space="0" w:color="auto"/>
        <w:right w:val="none" w:sz="0" w:space="0" w:color="auto"/>
      </w:divBdr>
    </w:div>
    <w:div w:id="678629234">
      <w:bodyDiv w:val="1"/>
      <w:marLeft w:val="0"/>
      <w:marRight w:val="0"/>
      <w:marTop w:val="0"/>
      <w:marBottom w:val="0"/>
      <w:divBdr>
        <w:top w:val="none" w:sz="0" w:space="0" w:color="auto"/>
        <w:left w:val="none" w:sz="0" w:space="0" w:color="auto"/>
        <w:bottom w:val="none" w:sz="0" w:space="0" w:color="auto"/>
        <w:right w:val="none" w:sz="0" w:space="0" w:color="auto"/>
      </w:divBdr>
    </w:div>
    <w:div w:id="679506879">
      <w:bodyDiv w:val="1"/>
      <w:marLeft w:val="0"/>
      <w:marRight w:val="0"/>
      <w:marTop w:val="0"/>
      <w:marBottom w:val="0"/>
      <w:divBdr>
        <w:top w:val="none" w:sz="0" w:space="0" w:color="auto"/>
        <w:left w:val="none" w:sz="0" w:space="0" w:color="auto"/>
        <w:bottom w:val="none" w:sz="0" w:space="0" w:color="auto"/>
        <w:right w:val="none" w:sz="0" w:space="0" w:color="auto"/>
      </w:divBdr>
    </w:div>
    <w:div w:id="679746331">
      <w:bodyDiv w:val="1"/>
      <w:marLeft w:val="0"/>
      <w:marRight w:val="0"/>
      <w:marTop w:val="0"/>
      <w:marBottom w:val="0"/>
      <w:divBdr>
        <w:top w:val="none" w:sz="0" w:space="0" w:color="auto"/>
        <w:left w:val="none" w:sz="0" w:space="0" w:color="auto"/>
        <w:bottom w:val="none" w:sz="0" w:space="0" w:color="auto"/>
        <w:right w:val="none" w:sz="0" w:space="0" w:color="auto"/>
      </w:divBdr>
    </w:div>
    <w:div w:id="680401113">
      <w:bodyDiv w:val="1"/>
      <w:marLeft w:val="0"/>
      <w:marRight w:val="0"/>
      <w:marTop w:val="0"/>
      <w:marBottom w:val="0"/>
      <w:divBdr>
        <w:top w:val="none" w:sz="0" w:space="0" w:color="auto"/>
        <w:left w:val="none" w:sz="0" w:space="0" w:color="auto"/>
        <w:bottom w:val="none" w:sz="0" w:space="0" w:color="auto"/>
        <w:right w:val="none" w:sz="0" w:space="0" w:color="auto"/>
      </w:divBdr>
    </w:div>
    <w:div w:id="680788061">
      <w:bodyDiv w:val="1"/>
      <w:marLeft w:val="0"/>
      <w:marRight w:val="0"/>
      <w:marTop w:val="0"/>
      <w:marBottom w:val="0"/>
      <w:divBdr>
        <w:top w:val="none" w:sz="0" w:space="0" w:color="auto"/>
        <w:left w:val="none" w:sz="0" w:space="0" w:color="auto"/>
        <w:bottom w:val="none" w:sz="0" w:space="0" w:color="auto"/>
        <w:right w:val="none" w:sz="0" w:space="0" w:color="auto"/>
      </w:divBdr>
    </w:div>
    <w:div w:id="680815724">
      <w:bodyDiv w:val="1"/>
      <w:marLeft w:val="0"/>
      <w:marRight w:val="0"/>
      <w:marTop w:val="0"/>
      <w:marBottom w:val="0"/>
      <w:divBdr>
        <w:top w:val="none" w:sz="0" w:space="0" w:color="auto"/>
        <w:left w:val="none" w:sz="0" w:space="0" w:color="auto"/>
        <w:bottom w:val="none" w:sz="0" w:space="0" w:color="auto"/>
        <w:right w:val="none" w:sz="0" w:space="0" w:color="auto"/>
      </w:divBdr>
    </w:div>
    <w:div w:id="680816856">
      <w:bodyDiv w:val="1"/>
      <w:marLeft w:val="0"/>
      <w:marRight w:val="0"/>
      <w:marTop w:val="0"/>
      <w:marBottom w:val="0"/>
      <w:divBdr>
        <w:top w:val="none" w:sz="0" w:space="0" w:color="auto"/>
        <w:left w:val="none" w:sz="0" w:space="0" w:color="auto"/>
        <w:bottom w:val="none" w:sz="0" w:space="0" w:color="auto"/>
        <w:right w:val="none" w:sz="0" w:space="0" w:color="auto"/>
      </w:divBdr>
    </w:div>
    <w:div w:id="681395278">
      <w:bodyDiv w:val="1"/>
      <w:marLeft w:val="0"/>
      <w:marRight w:val="0"/>
      <w:marTop w:val="0"/>
      <w:marBottom w:val="0"/>
      <w:divBdr>
        <w:top w:val="none" w:sz="0" w:space="0" w:color="auto"/>
        <w:left w:val="none" w:sz="0" w:space="0" w:color="auto"/>
        <w:bottom w:val="none" w:sz="0" w:space="0" w:color="auto"/>
        <w:right w:val="none" w:sz="0" w:space="0" w:color="auto"/>
      </w:divBdr>
    </w:div>
    <w:div w:id="681711829">
      <w:bodyDiv w:val="1"/>
      <w:marLeft w:val="0"/>
      <w:marRight w:val="0"/>
      <w:marTop w:val="0"/>
      <w:marBottom w:val="0"/>
      <w:divBdr>
        <w:top w:val="none" w:sz="0" w:space="0" w:color="auto"/>
        <w:left w:val="none" w:sz="0" w:space="0" w:color="auto"/>
        <w:bottom w:val="none" w:sz="0" w:space="0" w:color="auto"/>
        <w:right w:val="none" w:sz="0" w:space="0" w:color="auto"/>
      </w:divBdr>
    </w:div>
    <w:div w:id="681853678">
      <w:bodyDiv w:val="1"/>
      <w:marLeft w:val="0"/>
      <w:marRight w:val="0"/>
      <w:marTop w:val="0"/>
      <w:marBottom w:val="0"/>
      <w:divBdr>
        <w:top w:val="none" w:sz="0" w:space="0" w:color="auto"/>
        <w:left w:val="none" w:sz="0" w:space="0" w:color="auto"/>
        <w:bottom w:val="none" w:sz="0" w:space="0" w:color="auto"/>
        <w:right w:val="none" w:sz="0" w:space="0" w:color="auto"/>
      </w:divBdr>
    </w:div>
    <w:div w:id="682165441">
      <w:bodyDiv w:val="1"/>
      <w:marLeft w:val="0"/>
      <w:marRight w:val="0"/>
      <w:marTop w:val="0"/>
      <w:marBottom w:val="0"/>
      <w:divBdr>
        <w:top w:val="none" w:sz="0" w:space="0" w:color="auto"/>
        <w:left w:val="none" w:sz="0" w:space="0" w:color="auto"/>
        <w:bottom w:val="none" w:sz="0" w:space="0" w:color="auto"/>
        <w:right w:val="none" w:sz="0" w:space="0" w:color="auto"/>
      </w:divBdr>
    </w:div>
    <w:div w:id="682754286">
      <w:bodyDiv w:val="1"/>
      <w:marLeft w:val="0"/>
      <w:marRight w:val="0"/>
      <w:marTop w:val="0"/>
      <w:marBottom w:val="0"/>
      <w:divBdr>
        <w:top w:val="none" w:sz="0" w:space="0" w:color="auto"/>
        <w:left w:val="none" w:sz="0" w:space="0" w:color="auto"/>
        <w:bottom w:val="none" w:sz="0" w:space="0" w:color="auto"/>
        <w:right w:val="none" w:sz="0" w:space="0" w:color="auto"/>
      </w:divBdr>
    </w:div>
    <w:div w:id="682904786">
      <w:bodyDiv w:val="1"/>
      <w:marLeft w:val="0"/>
      <w:marRight w:val="0"/>
      <w:marTop w:val="0"/>
      <w:marBottom w:val="0"/>
      <w:divBdr>
        <w:top w:val="none" w:sz="0" w:space="0" w:color="auto"/>
        <w:left w:val="none" w:sz="0" w:space="0" w:color="auto"/>
        <w:bottom w:val="none" w:sz="0" w:space="0" w:color="auto"/>
        <w:right w:val="none" w:sz="0" w:space="0" w:color="auto"/>
      </w:divBdr>
    </w:div>
    <w:div w:id="683937840">
      <w:bodyDiv w:val="1"/>
      <w:marLeft w:val="0"/>
      <w:marRight w:val="0"/>
      <w:marTop w:val="0"/>
      <w:marBottom w:val="0"/>
      <w:divBdr>
        <w:top w:val="none" w:sz="0" w:space="0" w:color="auto"/>
        <w:left w:val="none" w:sz="0" w:space="0" w:color="auto"/>
        <w:bottom w:val="none" w:sz="0" w:space="0" w:color="auto"/>
        <w:right w:val="none" w:sz="0" w:space="0" w:color="auto"/>
      </w:divBdr>
    </w:div>
    <w:div w:id="684863970">
      <w:bodyDiv w:val="1"/>
      <w:marLeft w:val="0"/>
      <w:marRight w:val="0"/>
      <w:marTop w:val="0"/>
      <w:marBottom w:val="0"/>
      <w:divBdr>
        <w:top w:val="none" w:sz="0" w:space="0" w:color="auto"/>
        <w:left w:val="none" w:sz="0" w:space="0" w:color="auto"/>
        <w:bottom w:val="none" w:sz="0" w:space="0" w:color="auto"/>
        <w:right w:val="none" w:sz="0" w:space="0" w:color="auto"/>
      </w:divBdr>
    </w:div>
    <w:div w:id="685450391">
      <w:bodyDiv w:val="1"/>
      <w:marLeft w:val="0"/>
      <w:marRight w:val="0"/>
      <w:marTop w:val="0"/>
      <w:marBottom w:val="0"/>
      <w:divBdr>
        <w:top w:val="none" w:sz="0" w:space="0" w:color="auto"/>
        <w:left w:val="none" w:sz="0" w:space="0" w:color="auto"/>
        <w:bottom w:val="none" w:sz="0" w:space="0" w:color="auto"/>
        <w:right w:val="none" w:sz="0" w:space="0" w:color="auto"/>
      </w:divBdr>
    </w:div>
    <w:div w:id="685643848">
      <w:bodyDiv w:val="1"/>
      <w:marLeft w:val="0"/>
      <w:marRight w:val="0"/>
      <w:marTop w:val="0"/>
      <w:marBottom w:val="0"/>
      <w:divBdr>
        <w:top w:val="none" w:sz="0" w:space="0" w:color="auto"/>
        <w:left w:val="none" w:sz="0" w:space="0" w:color="auto"/>
        <w:bottom w:val="none" w:sz="0" w:space="0" w:color="auto"/>
        <w:right w:val="none" w:sz="0" w:space="0" w:color="auto"/>
      </w:divBdr>
    </w:div>
    <w:div w:id="686518930">
      <w:bodyDiv w:val="1"/>
      <w:marLeft w:val="0"/>
      <w:marRight w:val="0"/>
      <w:marTop w:val="0"/>
      <w:marBottom w:val="0"/>
      <w:divBdr>
        <w:top w:val="none" w:sz="0" w:space="0" w:color="auto"/>
        <w:left w:val="none" w:sz="0" w:space="0" w:color="auto"/>
        <w:bottom w:val="none" w:sz="0" w:space="0" w:color="auto"/>
        <w:right w:val="none" w:sz="0" w:space="0" w:color="auto"/>
      </w:divBdr>
    </w:div>
    <w:div w:id="687873757">
      <w:bodyDiv w:val="1"/>
      <w:marLeft w:val="0"/>
      <w:marRight w:val="0"/>
      <w:marTop w:val="0"/>
      <w:marBottom w:val="0"/>
      <w:divBdr>
        <w:top w:val="none" w:sz="0" w:space="0" w:color="auto"/>
        <w:left w:val="none" w:sz="0" w:space="0" w:color="auto"/>
        <w:bottom w:val="none" w:sz="0" w:space="0" w:color="auto"/>
        <w:right w:val="none" w:sz="0" w:space="0" w:color="auto"/>
      </w:divBdr>
    </w:div>
    <w:div w:id="688065584">
      <w:bodyDiv w:val="1"/>
      <w:marLeft w:val="0"/>
      <w:marRight w:val="0"/>
      <w:marTop w:val="0"/>
      <w:marBottom w:val="0"/>
      <w:divBdr>
        <w:top w:val="none" w:sz="0" w:space="0" w:color="auto"/>
        <w:left w:val="none" w:sz="0" w:space="0" w:color="auto"/>
        <w:bottom w:val="none" w:sz="0" w:space="0" w:color="auto"/>
        <w:right w:val="none" w:sz="0" w:space="0" w:color="auto"/>
      </w:divBdr>
    </w:div>
    <w:div w:id="689405749">
      <w:bodyDiv w:val="1"/>
      <w:marLeft w:val="0"/>
      <w:marRight w:val="0"/>
      <w:marTop w:val="0"/>
      <w:marBottom w:val="0"/>
      <w:divBdr>
        <w:top w:val="none" w:sz="0" w:space="0" w:color="auto"/>
        <w:left w:val="none" w:sz="0" w:space="0" w:color="auto"/>
        <w:bottom w:val="none" w:sz="0" w:space="0" w:color="auto"/>
        <w:right w:val="none" w:sz="0" w:space="0" w:color="auto"/>
      </w:divBdr>
    </w:div>
    <w:div w:id="690029711">
      <w:bodyDiv w:val="1"/>
      <w:marLeft w:val="0"/>
      <w:marRight w:val="0"/>
      <w:marTop w:val="0"/>
      <w:marBottom w:val="0"/>
      <w:divBdr>
        <w:top w:val="none" w:sz="0" w:space="0" w:color="auto"/>
        <w:left w:val="none" w:sz="0" w:space="0" w:color="auto"/>
        <w:bottom w:val="none" w:sz="0" w:space="0" w:color="auto"/>
        <w:right w:val="none" w:sz="0" w:space="0" w:color="auto"/>
      </w:divBdr>
    </w:div>
    <w:div w:id="691298504">
      <w:bodyDiv w:val="1"/>
      <w:marLeft w:val="0"/>
      <w:marRight w:val="0"/>
      <w:marTop w:val="0"/>
      <w:marBottom w:val="0"/>
      <w:divBdr>
        <w:top w:val="none" w:sz="0" w:space="0" w:color="auto"/>
        <w:left w:val="none" w:sz="0" w:space="0" w:color="auto"/>
        <w:bottom w:val="none" w:sz="0" w:space="0" w:color="auto"/>
        <w:right w:val="none" w:sz="0" w:space="0" w:color="auto"/>
      </w:divBdr>
    </w:div>
    <w:div w:id="691885258">
      <w:bodyDiv w:val="1"/>
      <w:marLeft w:val="0"/>
      <w:marRight w:val="0"/>
      <w:marTop w:val="0"/>
      <w:marBottom w:val="0"/>
      <w:divBdr>
        <w:top w:val="none" w:sz="0" w:space="0" w:color="auto"/>
        <w:left w:val="none" w:sz="0" w:space="0" w:color="auto"/>
        <w:bottom w:val="none" w:sz="0" w:space="0" w:color="auto"/>
        <w:right w:val="none" w:sz="0" w:space="0" w:color="auto"/>
      </w:divBdr>
    </w:div>
    <w:div w:id="692071459">
      <w:bodyDiv w:val="1"/>
      <w:marLeft w:val="0"/>
      <w:marRight w:val="0"/>
      <w:marTop w:val="0"/>
      <w:marBottom w:val="0"/>
      <w:divBdr>
        <w:top w:val="none" w:sz="0" w:space="0" w:color="auto"/>
        <w:left w:val="none" w:sz="0" w:space="0" w:color="auto"/>
        <w:bottom w:val="none" w:sz="0" w:space="0" w:color="auto"/>
        <w:right w:val="none" w:sz="0" w:space="0" w:color="auto"/>
      </w:divBdr>
    </w:div>
    <w:div w:id="692264310">
      <w:bodyDiv w:val="1"/>
      <w:marLeft w:val="0"/>
      <w:marRight w:val="0"/>
      <w:marTop w:val="0"/>
      <w:marBottom w:val="0"/>
      <w:divBdr>
        <w:top w:val="none" w:sz="0" w:space="0" w:color="auto"/>
        <w:left w:val="none" w:sz="0" w:space="0" w:color="auto"/>
        <w:bottom w:val="none" w:sz="0" w:space="0" w:color="auto"/>
        <w:right w:val="none" w:sz="0" w:space="0" w:color="auto"/>
      </w:divBdr>
    </w:div>
    <w:div w:id="693578314">
      <w:bodyDiv w:val="1"/>
      <w:marLeft w:val="0"/>
      <w:marRight w:val="0"/>
      <w:marTop w:val="0"/>
      <w:marBottom w:val="0"/>
      <w:divBdr>
        <w:top w:val="none" w:sz="0" w:space="0" w:color="auto"/>
        <w:left w:val="none" w:sz="0" w:space="0" w:color="auto"/>
        <w:bottom w:val="none" w:sz="0" w:space="0" w:color="auto"/>
        <w:right w:val="none" w:sz="0" w:space="0" w:color="auto"/>
      </w:divBdr>
    </w:div>
    <w:div w:id="693847449">
      <w:bodyDiv w:val="1"/>
      <w:marLeft w:val="0"/>
      <w:marRight w:val="0"/>
      <w:marTop w:val="0"/>
      <w:marBottom w:val="0"/>
      <w:divBdr>
        <w:top w:val="none" w:sz="0" w:space="0" w:color="auto"/>
        <w:left w:val="none" w:sz="0" w:space="0" w:color="auto"/>
        <w:bottom w:val="none" w:sz="0" w:space="0" w:color="auto"/>
        <w:right w:val="none" w:sz="0" w:space="0" w:color="auto"/>
      </w:divBdr>
    </w:div>
    <w:div w:id="693964905">
      <w:bodyDiv w:val="1"/>
      <w:marLeft w:val="0"/>
      <w:marRight w:val="0"/>
      <w:marTop w:val="0"/>
      <w:marBottom w:val="0"/>
      <w:divBdr>
        <w:top w:val="none" w:sz="0" w:space="0" w:color="auto"/>
        <w:left w:val="none" w:sz="0" w:space="0" w:color="auto"/>
        <w:bottom w:val="none" w:sz="0" w:space="0" w:color="auto"/>
        <w:right w:val="none" w:sz="0" w:space="0" w:color="auto"/>
      </w:divBdr>
    </w:div>
    <w:div w:id="697586013">
      <w:bodyDiv w:val="1"/>
      <w:marLeft w:val="0"/>
      <w:marRight w:val="0"/>
      <w:marTop w:val="0"/>
      <w:marBottom w:val="0"/>
      <w:divBdr>
        <w:top w:val="none" w:sz="0" w:space="0" w:color="auto"/>
        <w:left w:val="none" w:sz="0" w:space="0" w:color="auto"/>
        <w:bottom w:val="none" w:sz="0" w:space="0" w:color="auto"/>
        <w:right w:val="none" w:sz="0" w:space="0" w:color="auto"/>
      </w:divBdr>
    </w:div>
    <w:div w:id="698169715">
      <w:bodyDiv w:val="1"/>
      <w:marLeft w:val="0"/>
      <w:marRight w:val="0"/>
      <w:marTop w:val="0"/>
      <w:marBottom w:val="0"/>
      <w:divBdr>
        <w:top w:val="none" w:sz="0" w:space="0" w:color="auto"/>
        <w:left w:val="none" w:sz="0" w:space="0" w:color="auto"/>
        <w:bottom w:val="none" w:sz="0" w:space="0" w:color="auto"/>
        <w:right w:val="none" w:sz="0" w:space="0" w:color="auto"/>
      </w:divBdr>
    </w:div>
    <w:div w:id="698899016">
      <w:bodyDiv w:val="1"/>
      <w:marLeft w:val="0"/>
      <w:marRight w:val="0"/>
      <w:marTop w:val="0"/>
      <w:marBottom w:val="0"/>
      <w:divBdr>
        <w:top w:val="none" w:sz="0" w:space="0" w:color="auto"/>
        <w:left w:val="none" w:sz="0" w:space="0" w:color="auto"/>
        <w:bottom w:val="none" w:sz="0" w:space="0" w:color="auto"/>
        <w:right w:val="none" w:sz="0" w:space="0" w:color="auto"/>
      </w:divBdr>
    </w:div>
    <w:div w:id="700669978">
      <w:bodyDiv w:val="1"/>
      <w:marLeft w:val="0"/>
      <w:marRight w:val="0"/>
      <w:marTop w:val="0"/>
      <w:marBottom w:val="0"/>
      <w:divBdr>
        <w:top w:val="none" w:sz="0" w:space="0" w:color="auto"/>
        <w:left w:val="none" w:sz="0" w:space="0" w:color="auto"/>
        <w:bottom w:val="none" w:sz="0" w:space="0" w:color="auto"/>
        <w:right w:val="none" w:sz="0" w:space="0" w:color="auto"/>
      </w:divBdr>
    </w:div>
    <w:div w:id="700715192">
      <w:bodyDiv w:val="1"/>
      <w:marLeft w:val="0"/>
      <w:marRight w:val="0"/>
      <w:marTop w:val="0"/>
      <w:marBottom w:val="0"/>
      <w:divBdr>
        <w:top w:val="none" w:sz="0" w:space="0" w:color="auto"/>
        <w:left w:val="none" w:sz="0" w:space="0" w:color="auto"/>
        <w:bottom w:val="none" w:sz="0" w:space="0" w:color="auto"/>
        <w:right w:val="none" w:sz="0" w:space="0" w:color="auto"/>
      </w:divBdr>
    </w:div>
    <w:div w:id="701248776">
      <w:bodyDiv w:val="1"/>
      <w:marLeft w:val="0"/>
      <w:marRight w:val="0"/>
      <w:marTop w:val="0"/>
      <w:marBottom w:val="0"/>
      <w:divBdr>
        <w:top w:val="none" w:sz="0" w:space="0" w:color="auto"/>
        <w:left w:val="none" w:sz="0" w:space="0" w:color="auto"/>
        <w:bottom w:val="none" w:sz="0" w:space="0" w:color="auto"/>
        <w:right w:val="none" w:sz="0" w:space="0" w:color="auto"/>
      </w:divBdr>
    </w:div>
    <w:div w:id="701319575">
      <w:bodyDiv w:val="1"/>
      <w:marLeft w:val="0"/>
      <w:marRight w:val="0"/>
      <w:marTop w:val="0"/>
      <w:marBottom w:val="0"/>
      <w:divBdr>
        <w:top w:val="none" w:sz="0" w:space="0" w:color="auto"/>
        <w:left w:val="none" w:sz="0" w:space="0" w:color="auto"/>
        <w:bottom w:val="none" w:sz="0" w:space="0" w:color="auto"/>
        <w:right w:val="none" w:sz="0" w:space="0" w:color="auto"/>
      </w:divBdr>
    </w:div>
    <w:div w:id="702294146">
      <w:bodyDiv w:val="1"/>
      <w:marLeft w:val="0"/>
      <w:marRight w:val="0"/>
      <w:marTop w:val="0"/>
      <w:marBottom w:val="0"/>
      <w:divBdr>
        <w:top w:val="none" w:sz="0" w:space="0" w:color="auto"/>
        <w:left w:val="none" w:sz="0" w:space="0" w:color="auto"/>
        <w:bottom w:val="none" w:sz="0" w:space="0" w:color="auto"/>
        <w:right w:val="none" w:sz="0" w:space="0" w:color="auto"/>
      </w:divBdr>
    </w:div>
    <w:div w:id="703676536">
      <w:bodyDiv w:val="1"/>
      <w:marLeft w:val="0"/>
      <w:marRight w:val="0"/>
      <w:marTop w:val="0"/>
      <w:marBottom w:val="0"/>
      <w:divBdr>
        <w:top w:val="none" w:sz="0" w:space="0" w:color="auto"/>
        <w:left w:val="none" w:sz="0" w:space="0" w:color="auto"/>
        <w:bottom w:val="none" w:sz="0" w:space="0" w:color="auto"/>
        <w:right w:val="none" w:sz="0" w:space="0" w:color="auto"/>
      </w:divBdr>
    </w:div>
    <w:div w:id="704871826">
      <w:bodyDiv w:val="1"/>
      <w:marLeft w:val="0"/>
      <w:marRight w:val="0"/>
      <w:marTop w:val="0"/>
      <w:marBottom w:val="0"/>
      <w:divBdr>
        <w:top w:val="none" w:sz="0" w:space="0" w:color="auto"/>
        <w:left w:val="none" w:sz="0" w:space="0" w:color="auto"/>
        <w:bottom w:val="none" w:sz="0" w:space="0" w:color="auto"/>
        <w:right w:val="none" w:sz="0" w:space="0" w:color="auto"/>
      </w:divBdr>
    </w:div>
    <w:div w:id="705181024">
      <w:bodyDiv w:val="1"/>
      <w:marLeft w:val="0"/>
      <w:marRight w:val="0"/>
      <w:marTop w:val="0"/>
      <w:marBottom w:val="0"/>
      <w:divBdr>
        <w:top w:val="none" w:sz="0" w:space="0" w:color="auto"/>
        <w:left w:val="none" w:sz="0" w:space="0" w:color="auto"/>
        <w:bottom w:val="none" w:sz="0" w:space="0" w:color="auto"/>
        <w:right w:val="none" w:sz="0" w:space="0" w:color="auto"/>
      </w:divBdr>
    </w:div>
    <w:div w:id="706682174">
      <w:bodyDiv w:val="1"/>
      <w:marLeft w:val="0"/>
      <w:marRight w:val="0"/>
      <w:marTop w:val="0"/>
      <w:marBottom w:val="0"/>
      <w:divBdr>
        <w:top w:val="none" w:sz="0" w:space="0" w:color="auto"/>
        <w:left w:val="none" w:sz="0" w:space="0" w:color="auto"/>
        <w:bottom w:val="none" w:sz="0" w:space="0" w:color="auto"/>
        <w:right w:val="none" w:sz="0" w:space="0" w:color="auto"/>
      </w:divBdr>
    </w:div>
    <w:div w:id="707920830">
      <w:bodyDiv w:val="1"/>
      <w:marLeft w:val="0"/>
      <w:marRight w:val="0"/>
      <w:marTop w:val="0"/>
      <w:marBottom w:val="0"/>
      <w:divBdr>
        <w:top w:val="none" w:sz="0" w:space="0" w:color="auto"/>
        <w:left w:val="none" w:sz="0" w:space="0" w:color="auto"/>
        <w:bottom w:val="none" w:sz="0" w:space="0" w:color="auto"/>
        <w:right w:val="none" w:sz="0" w:space="0" w:color="auto"/>
      </w:divBdr>
    </w:div>
    <w:div w:id="708190938">
      <w:bodyDiv w:val="1"/>
      <w:marLeft w:val="0"/>
      <w:marRight w:val="0"/>
      <w:marTop w:val="0"/>
      <w:marBottom w:val="0"/>
      <w:divBdr>
        <w:top w:val="none" w:sz="0" w:space="0" w:color="auto"/>
        <w:left w:val="none" w:sz="0" w:space="0" w:color="auto"/>
        <w:bottom w:val="none" w:sz="0" w:space="0" w:color="auto"/>
        <w:right w:val="none" w:sz="0" w:space="0" w:color="auto"/>
      </w:divBdr>
    </w:div>
    <w:div w:id="708381153">
      <w:bodyDiv w:val="1"/>
      <w:marLeft w:val="0"/>
      <w:marRight w:val="0"/>
      <w:marTop w:val="0"/>
      <w:marBottom w:val="0"/>
      <w:divBdr>
        <w:top w:val="none" w:sz="0" w:space="0" w:color="auto"/>
        <w:left w:val="none" w:sz="0" w:space="0" w:color="auto"/>
        <w:bottom w:val="none" w:sz="0" w:space="0" w:color="auto"/>
        <w:right w:val="none" w:sz="0" w:space="0" w:color="auto"/>
      </w:divBdr>
    </w:div>
    <w:div w:id="709035346">
      <w:bodyDiv w:val="1"/>
      <w:marLeft w:val="0"/>
      <w:marRight w:val="0"/>
      <w:marTop w:val="0"/>
      <w:marBottom w:val="0"/>
      <w:divBdr>
        <w:top w:val="none" w:sz="0" w:space="0" w:color="auto"/>
        <w:left w:val="none" w:sz="0" w:space="0" w:color="auto"/>
        <w:bottom w:val="none" w:sz="0" w:space="0" w:color="auto"/>
        <w:right w:val="none" w:sz="0" w:space="0" w:color="auto"/>
      </w:divBdr>
    </w:div>
    <w:div w:id="709304330">
      <w:bodyDiv w:val="1"/>
      <w:marLeft w:val="0"/>
      <w:marRight w:val="0"/>
      <w:marTop w:val="0"/>
      <w:marBottom w:val="0"/>
      <w:divBdr>
        <w:top w:val="none" w:sz="0" w:space="0" w:color="auto"/>
        <w:left w:val="none" w:sz="0" w:space="0" w:color="auto"/>
        <w:bottom w:val="none" w:sz="0" w:space="0" w:color="auto"/>
        <w:right w:val="none" w:sz="0" w:space="0" w:color="auto"/>
      </w:divBdr>
    </w:div>
    <w:div w:id="711342311">
      <w:bodyDiv w:val="1"/>
      <w:marLeft w:val="0"/>
      <w:marRight w:val="0"/>
      <w:marTop w:val="0"/>
      <w:marBottom w:val="0"/>
      <w:divBdr>
        <w:top w:val="none" w:sz="0" w:space="0" w:color="auto"/>
        <w:left w:val="none" w:sz="0" w:space="0" w:color="auto"/>
        <w:bottom w:val="none" w:sz="0" w:space="0" w:color="auto"/>
        <w:right w:val="none" w:sz="0" w:space="0" w:color="auto"/>
      </w:divBdr>
    </w:div>
    <w:div w:id="711422645">
      <w:bodyDiv w:val="1"/>
      <w:marLeft w:val="0"/>
      <w:marRight w:val="0"/>
      <w:marTop w:val="0"/>
      <w:marBottom w:val="0"/>
      <w:divBdr>
        <w:top w:val="none" w:sz="0" w:space="0" w:color="auto"/>
        <w:left w:val="none" w:sz="0" w:space="0" w:color="auto"/>
        <w:bottom w:val="none" w:sz="0" w:space="0" w:color="auto"/>
        <w:right w:val="none" w:sz="0" w:space="0" w:color="auto"/>
      </w:divBdr>
    </w:div>
    <w:div w:id="713776004">
      <w:bodyDiv w:val="1"/>
      <w:marLeft w:val="0"/>
      <w:marRight w:val="0"/>
      <w:marTop w:val="0"/>
      <w:marBottom w:val="0"/>
      <w:divBdr>
        <w:top w:val="none" w:sz="0" w:space="0" w:color="auto"/>
        <w:left w:val="none" w:sz="0" w:space="0" w:color="auto"/>
        <w:bottom w:val="none" w:sz="0" w:space="0" w:color="auto"/>
        <w:right w:val="none" w:sz="0" w:space="0" w:color="auto"/>
      </w:divBdr>
    </w:div>
    <w:div w:id="715665581">
      <w:bodyDiv w:val="1"/>
      <w:marLeft w:val="0"/>
      <w:marRight w:val="0"/>
      <w:marTop w:val="0"/>
      <w:marBottom w:val="0"/>
      <w:divBdr>
        <w:top w:val="none" w:sz="0" w:space="0" w:color="auto"/>
        <w:left w:val="none" w:sz="0" w:space="0" w:color="auto"/>
        <w:bottom w:val="none" w:sz="0" w:space="0" w:color="auto"/>
        <w:right w:val="none" w:sz="0" w:space="0" w:color="auto"/>
      </w:divBdr>
    </w:div>
    <w:div w:id="716046911">
      <w:bodyDiv w:val="1"/>
      <w:marLeft w:val="0"/>
      <w:marRight w:val="0"/>
      <w:marTop w:val="0"/>
      <w:marBottom w:val="0"/>
      <w:divBdr>
        <w:top w:val="none" w:sz="0" w:space="0" w:color="auto"/>
        <w:left w:val="none" w:sz="0" w:space="0" w:color="auto"/>
        <w:bottom w:val="none" w:sz="0" w:space="0" w:color="auto"/>
        <w:right w:val="none" w:sz="0" w:space="0" w:color="auto"/>
      </w:divBdr>
    </w:div>
    <w:div w:id="716272041">
      <w:bodyDiv w:val="1"/>
      <w:marLeft w:val="0"/>
      <w:marRight w:val="0"/>
      <w:marTop w:val="0"/>
      <w:marBottom w:val="0"/>
      <w:divBdr>
        <w:top w:val="none" w:sz="0" w:space="0" w:color="auto"/>
        <w:left w:val="none" w:sz="0" w:space="0" w:color="auto"/>
        <w:bottom w:val="none" w:sz="0" w:space="0" w:color="auto"/>
        <w:right w:val="none" w:sz="0" w:space="0" w:color="auto"/>
      </w:divBdr>
    </w:div>
    <w:div w:id="716322549">
      <w:bodyDiv w:val="1"/>
      <w:marLeft w:val="0"/>
      <w:marRight w:val="0"/>
      <w:marTop w:val="0"/>
      <w:marBottom w:val="0"/>
      <w:divBdr>
        <w:top w:val="none" w:sz="0" w:space="0" w:color="auto"/>
        <w:left w:val="none" w:sz="0" w:space="0" w:color="auto"/>
        <w:bottom w:val="none" w:sz="0" w:space="0" w:color="auto"/>
        <w:right w:val="none" w:sz="0" w:space="0" w:color="auto"/>
      </w:divBdr>
    </w:div>
    <w:div w:id="716859882">
      <w:bodyDiv w:val="1"/>
      <w:marLeft w:val="0"/>
      <w:marRight w:val="0"/>
      <w:marTop w:val="0"/>
      <w:marBottom w:val="0"/>
      <w:divBdr>
        <w:top w:val="none" w:sz="0" w:space="0" w:color="auto"/>
        <w:left w:val="none" w:sz="0" w:space="0" w:color="auto"/>
        <w:bottom w:val="none" w:sz="0" w:space="0" w:color="auto"/>
        <w:right w:val="none" w:sz="0" w:space="0" w:color="auto"/>
      </w:divBdr>
    </w:div>
    <w:div w:id="717389065">
      <w:bodyDiv w:val="1"/>
      <w:marLeft w:val="0"/>
      <w:marRight w:val="0"/>
      <w:marTop w:val="0"/>
      <w:marBottom w:val="0"/>
      <w:divBdr>
        <w:top w:val="none" w:sz="0" w:space="0" w:color="auto"/>
        <w:left w:val="none" w:sz="0" w:space="0" w:color="auto"/>
        <w:bottom w:val="none" w:sz="0" w:space="0" w:color="auto"/>
        <w:right w:val="none" w:sz="0" w:space="0" w:color="auto"/>
      </w:divBdr>
    </w:div>
    <w:div w:id="718013441">
      <w:bodyDiv w:val="1"/>
      <w:marLeft w:val="0"/>
      <w:marRight w:val="0"/>
      <w:marTop w:val="0"/>
      <w:marBottom w:val="0"/>
      <w:divBdr>
        <w:top w:val="none" w:sz="0" w:space="0" w:color="auto"/>
        <w:left w:val="none" w:sz="0" w:space="0" w:color="auto"/>
        <w:bottom w:val="none" w:sz="0" w:space="0" w:color="auto"/>
        <w:right w:val="none" w:sz="0" w:space="0" w:color="auto"/>
      </w:divBdr>
    </w:div>
    <w:div w:id="718283133">
      <w:bodyDiv w:val="1"/>
      <w:marLeft w:val="0"/>
      <w:marRight w:val="0"/>
      <w:marTop w:val="0"/>
      <w:marBottom w:val="0"/>
      <w:divBdr>
        <w:top w:val="none" w:sz="0" w:space="0" w:color="auto"/>
        <w:left w:val="none" w:sz="0" w:space="0" w:color="auto"/>
        <w:bottom w:val="none" w:sz="0" w:space="0" w:color="auto"/>
        <w:right w:val="none" w:sz="0" w:space="0" w:color="auto"/>
      </w:divBdr>
    </w:div>
    <w:div w:id="718288621">
      <w:bodyDiv w:val="1"/>
      <w:marLeft w:val="0"/>
      <w:marRight w:val="0"/>
      <w:marTop w:val="0"/>
      <w:marBottom w:val="0"/>
      <w:divBdr>
        <w:top w:val="none" w:sz="0" w:space="0" w:color="auto"/>
        <w:left w:val="none" w:sz="0" w:space="0" w:color="auto"/>
        <w:bottom w:val="none" w:sz="0" w:space="0" w:color="auto"/>
        <w:right w:val="none" w:sz="0" w:space="0" w:color="auto"/>
      </w:divBdr>
    </w:div>
    <w:div w:id="719983877">
      <w:bodyDiv w:val="1"/>
      <w:marLeft w:val="0"/>
      <w:marRight w:val="0"/>
      <w:marTop w:val="0"/>
      <w:marBottom w:val="0"/>
      <w:divBdr>
        <w:top w:val="none" w:sz="0" w:space="0" w:color="auto"/>
        <w:left w:val="none" w:sz="0" w:space="0" w:color="auto"/>
        <w:bottom w:val="none" w:sz="0" w:space="0" w:color="auto"/>
        <w:right w:val="none" w:sz="0" w:space="0" w:color="auto"/>
      </w:divBdr>
    </w:div>
    <w:div w:id="721517950">
      <w:bodyDiv w:val="1"/>
      <w:marLeft w:val="0"/>
      <w:marRight w:val="0"/>
      <w:marTop w:val="0"/>
      <w:marBottom w:val="0"/>
      <w:divBdr>
        <w:top w:val="none" w:sz="0" w:space="0" w:color="auto"/>
        <w:left w:val="none" w:sz="0" w:space="0" w:color="auto"/>
        <w:bottom w:val="none" w:sz="0" w:space="0" w:color="auto"/>
        <w:right w:val="none" w:sz="0" w:space="0" w:color="auto"/>
      </w:divBdr>
    </w:div>
    <w:div w:id="722338290">
      <w:bodyDiv w:val="1"/>
      <w:marLeft w:val="0"/>
      <w:marRight w:val="0"/>
      <w:marTop w:val="0"/>
      <w:marBottom w:val="0"/>
      <w:divBdr>
        <w:top w:val="none" w:sz="0" w:space="0" w:color="auto"/>
        <w:left w:val="none" w:sz="0" w:space="0" w:color="auto"/>
        <w:bottom w:val="none" w:sz="0" w:space="0" w:color="auto"/>
        <w:right w:val="none" w:sz="0" w:space="0" w:color="auto"/>
      </w:divBdr>
    </w:div>
    <w:div w:id="723329229">
      <w:bodyDiv w:val="1"/>
      <w:marLeft w:val="0"/>
      <w:marRight w:val="0"/>
      <w:marTop w:val="0"/>
      <w:marBottom w:val="0"/>
      <w:divBdr>
        <w:top w:val="none" w:sz="0" w:space="0" w:color="auto"/>
        <w:left w:val="none" w:sz="0" w:space="0" w:color="auto"/>
        <w:bottom w:val="none" w:sz="0" w:space="0" w:color="auto"/>
        <w:right w:val="none" w:sz="0" w:space="0" w:color="auto"/>
      </w:divBdr>
    </w:div>
    <w:div w:id="724187250">
      <w:bodyDiv w:val="1"/>
      <w:marLeft w:val="0"/>
      <w:marRight w:val="0"/>
      <w:marTop w:val="0"/>
      <w:marBottom w:val="0"/>
      <w:divBdr>
        <w:top w:val="none" w:sz="0" w:space="0" w:color="auto"/>
        <w:left w:val="none" w:sz="0" w:space="0" w:color="auto"/>
        <w:bottom w:val="none" w:sz="0" w:space="0" w:color="auto"/>
        <w:right w:val="none" w:sz="0" w:space="0" w:color="auto"/>
      </w:divBdr>
    </w:div>
    <w:div w:id="724257224">
      <w:bodyDiv w:val="1"/>
      <w:marLeft w:val="0"/>
      <w:marRight w:val="0"/>
      <w:marTop w:val="0"/>
      <w:marBottom w:val="0"/>
      <w:divBdr>
        <w:top w:val="none" w:sz="0" w:space="0" w:color="auto"/>
        <w:left w:val="none" w:sz="0" w:space="0" w:color="auto"/>
        <w:bottom w:val="none" w:sz="0" w:space="0" w:color="auto"/>
        <w:right w:val="none" w:sz="0" w:space="0" w:color="auto"/>
      </w:divBdr>
    </w:div>
    <w:div w:id="724451955">
      <w:bodyDiv w:val="1"/>
      <w:marLeft w:val="0"/>
      <w:marRight w:val="0"/>
      <w:marTop w:val="0"/>
      <w:marBottom w:val="0"/>
      <w:divBdr>
        <w:top w:val="none" w:sz="0" w:space="0" w:color="auto"/>
        <w:left w:val="none" w:sz="0" w:space="0" w:color="auto"/>
        <w:bottom w:val="none" w:sz="0" w:space="0" w:color="auto"/>
        <w:right w:val="none" w:sz="0" w:space="0" w:color="auto"/>
      </w:divBdr>
    </w:div>
    <w:div w:id="724835777">
      <w:bodyDiv w:val="1"/>
      <w:marLeft w:val="0"/>
      <w:marRight w:val="0"/>
      <w:marTop w:val="0"/>
      <w:marBottom w:val="0"/>
      <w:divBdr>
        <w:top w:val="none" w:sz="0" w:space="0" w:color="auto"/>
        <w:left w:val="none" w:sz="0" w:space="0" w:color="auto"/>
        <w:bottom w:val="none" w:sz="0" w:space="0" w:color="auto"/>
        <w:right w:val="none" w:sz="0" w:space="0" w:color="auto"/>
      </w:divBdr>
    </w:div>
    <w:div w:id="724911787">
      <w:bodyDiv w:val="1"/>
      <w:marLeft w:val="0"/>
      <w:marRight w:val="0"/>
      <w:marTop w:val="0"/>
      <w:marBottom w:val="0"/>
      <w:divBdr>
        <w:top w:val="none" w:sz="0" w:space="0" w:color="auto"/>
        <w:left w:val="none" w:sz="0" w:space="0" w:color="auto"/>
        <w:bottom w:val="none" w:sz="0" w:space="0" w:color="auto"/>
        <w:right w:val="none" w:sz="0" w:space="0" w:color="auto"/>
      </w:divBdr>
    </w:div>
    <w:div w:id="725879434">
      <w:bodyDiv w:val="1"/>
      <w:marLeft w:val="0"/>
      <w:marRight w:val="0"/>
      <w:marTop w:val="0"/>
      <w:marBottom w:val="0"/>
      <w:divBdr>
        <w:top w:val="none" w:sz="0" w:space="0" w:color="auto"/>
        <w:left w:val="none" w:sz="0" w:space="0" w:color="auto"/>
        <w:bottom w:val="none" w:sz="0" w:space="0" w:color="auto"/>
        <w:right w:val="none" w:sz="0" w:space="0" w:color="auto"/>
      </w:divBdr>
    </w:div>
    <w:div w:id="726801497">
      <w:bodyDiv w:val="1"/>
      <w:marLeft w:val="0"/>
      <w:marRight w:val="0"/>
      <w:marTop w:val="0"/>
      <w:marBottom w:val="0"/>
      <w:divBdr>
        <w:top w:val="none" w:sz="0" w:space="0" w:color="auto"/>
        <w:left w:val="none" w:sz="0" w:space="0" w:color="auto"/>
        <w:bottom w:val="none" w:sz="0" w:space="0" w:color="auto"/>
        <w:right w:val="none" w:sz="0" w:space="0" w:color="auto"/>
      </w:divBdr>
    </w:div>
    <w:div w:id="728649021">
      <w:bodyDiv w:val="1"/>
      <w:marLeft w:val="0"/>
      <w:marRight w:val="0"/>
      <w:marTop w:val="0"/>
      <w:marBottom w:val="0"/>
      <w:divBdr>
        <w:top w:val="none" w:sz="0" w:space="0" w:color="auto"/>
        <w:left w:val="none" w:sz="0" w:space="0" w:color="auto"/>
        <w:bottom w:val="none" w:sz="0" w:space="0" w:color="auto"/>
        <w:right w:val="none" w:sz="0" w:space="0" w:color="auto"/>
      </w:divBdr>
    </w:div>
    <w:div w:id="728650485">
      <w:bodyDiv w:val="1"/>
      <w:marLeft w:val="0"/>
      <w:marRight w:val="0"/>
      <w:marTop w:val="0"/>
      <w:marBottom w:val="0"/>
      <w:divBdr>
        <w:top w:val="none" w:sz="0" w:space="0" w:color="auto"/>
        <w:left w:val="none" w:sz="0" w:space="0" w:color="auto"/>
        <w:bottom w:val="none" w:sz="0" w:space="0" w:color="auto"/>
        <w:right w:val="none" w:sz="0" w:space="0" w:color="auto"/>
      </w:divBdr>
    </w:div>
    <w:div w:id="728920885">
      <w:bodyDiv w:val="1"/>
      <w:marLeft w:val="0"/>
      <w:marRight w:val="0"/>
      <w:marTop w:val="0"/>
      <w:marBottom w:val="0"/>
      <w:divBdr>
        <w:top w:val="none" w:sz="0" w:space="0" w:color="auto"/>
        <w:left w:val="none" w:sz="0" w:space="0" w:color="auto"/>
        <w:bottom w:val="none" w:sz="0" w:space="0" w:color="auto"/>
        <w:right w:val="none" w:sz="0" w:space="0" w:color="auto"/>
      </w:divBdr>
    </w:div>
    <w:div w:id="729227864">
      <w:bodyDiv w:val="1"/>
      <w:marLeft w:val="0"/>
      <w:marRight w:val="0"/>
      <w:marTop w:val="0"/>
      <w:marBottom w:val="0"/>
      <w:divBdr>
        <w:top w:val="none" w:sz="0" w:space="0" w:color="auto"/>
        <w:left w:val="none" w:sz="0" w:space="0" w:color="auto"/>
        <w:bottom w:val="none" w:sz="0" w:space="0" w:color="auto"/>
        <w:right w:val="none" w:sz="0" w:space="0" w:color="auto"/>
      </w:divBdr>
    </w:div>
    <w:div w:id="729308630">
      <w:bodyDiv w:val="1"/>
      <w:marLeft w:val="0"/>
      <w:marRight w:val="0"/>
      <w:marTop w:val="0"/>
      <w:marBottom w:val="0"/>
      <w:divBdr>
        <w:top w:val="none" w:sz="0" w:space="0" w:color="auto"/>
        <w:left w:val="none" w:sz="0" w:space="0" w:color="auto"/>
        <w:bottom w:val="none" w:sz="0" w:space="0" w:color="auto"/>
        <w:right w:val="none" w:sz="0" w:space="0" w:color="auto"/>
      </w:divBdr>
    </w:div>
    <w:div w:id="729957779">
      <w:bodyDiv w:val="1"/>
      <w:marLeft w:val="0"/>
      <w:marRight w:val="0"/>
      <w:marTop w:val="0"/>
      <w:marBottom w:val="0"/>
      <w:divBdr>
        <w:top w:val="none" w:sz="0" w:space="0" w:color="auto"/>
        <w:left w:val="none" w:sz="0" w:space="0" w:color="auto"/>
        <w:bottom w:val="none" w:sz="0" w:space="0" w:color="auto"/>
        <w:right w:val="none" w:sz="0" w:space="0" w:color="auto"/>
      </w:divBdr>
    </w:div>
    <w:div w:id="730275352">
      <w:bodyDiv w:val="1"/>
      <w:marLeft w:val="0"/>
      <w:marRight w:val="0"/>
      <w:marTop w:val="0"/>
      <w:marBottom w:val="0"/>
      <w:divBdr>
        <w:top w:val="none" w:sz="0" w:space="0" w:color="auto"/>
        <w:left w:val="none" w:sz="0" w:space="0" w:color="auto"/>
        <w:bottom w:val="none" w:sz="0" w:space="0" w:color="auto"/>
        <w:right w:val="none" w:sz="0" w:space="0" w:color="auto"/>
      </w:divBdr>
    </w:div>
    <w:div w:id="730619883">
      <w:bodyDiv w:val="1"/>
      <w:marLeft w:val="0"/>
      <w:marRight w:val="0"/>
      <w:marTop w:val="0"/>
      <w:marBottom w:val="0"/>
      <w:divBdr>
        <w:top w:val="none" w:sz="0" w:space="0" w:color="auto"/>
        <w:left w:val="none" w:sz="0" w:space="0" w:color="auto"/>
        <w:bottom w:val="none" w:sz="0" w:space="0" w:color="auto"/>
        <w:right w:val="none" w:sz="0" w:space="0" w:color="auto"/>
      </w:divBdr>
    </w:div>
    <w:div w:id="732117468">
      <w:bodyDiv w:val="1"/>
      <w:marLeft w:val="0"/>
      <w:marRight w:val="0"/>
      <w:marTop w:val="0"/>
      <w:marBottom w:val="0"/>
      <w:divBdr>
        <w:top w:val="none" w:sz="0" w:space="0" w:color="auto"/>
        <w:left w:val="none" w:sz="0" w:space="0" w:color="auto"/>
        <w:bottom w:val="none" w:sz="0" w:space="0" w:color="auto"/>
        <w:right w:val="none" w:sz="0" w:space="0" w:color="auto"/>
      </w:divBdr>
    </w:div>
    <w:div w:id="732393174">
      <w:bodyDiv w:val="1"/>
      <w:marLeft w:val="0"/>
      <w:marRight w:val="0"/>
      <w:marTop w:val="0"/>
      <w:marBottom w:val="0"/>
      <w:divBdr>
        <w:top w:val="none" w:sz="0" w:space="0" w:color="auto"/>
        <w:left w:val="none" w:sz="0" w:space="0" w:color="auto"/>
        <w:bottom w:val="none" w:sz="0" w:space="0" w:color="auto"/>
        <w:right w:val="none" w:sz="0" w:space="0" w:color="auto"/>
      </w:divBdr>
    </w:div>
    <w:div w:id="732430527">
      <w:bodyDiv w:val="1"/>
      <w:marLeft w:val="0"/>
      <w:marRight w:val="0"/>
      <w:marTop w:val="0"/>
      <w:marBottom w:val="0"/>
      <w:divBdr>
        <w:top w:val="none" w:sz="0" w:space="0" w:color="auto"/>
        <w:left w:val="none" w:sz="0" w:space="0" w:color="auto"/>
        <w:bottom w:val="none" w:sz="0" w:space="0" w:color="auto"/>
        <w:right w:val="none" w:sz="0" w:space="0" w:color="auto"/>
      </w:divBdr>
    </w:div>
    <w:div w:id="732630191">
      <w:bodyDiv w:val="1"/>
      <w:marLeft w:val="0"/>
      <w:marRight w:val="0"/>
      <w:marTop w:val="0"/>
      <w:marBottom w:val="0"/>
      <w:divBdr>
        <w:top w:val="none" w:sz="0" w:space="0" w:color="auto"/>
        <w:left w:val="none" w:sz="0" w:space="0" w:color="auto"/>
        <w:bottom w:val="none" w:sz="0" w:space="0" w:color="auto"/>
        <w:right w:val="none" w:sz="0" w:space="0" w:color="auto"/>
      </w:divBdr>
    </w:div>
    <w:div w:id="732849585">
      <w:bodyDiv w:val="1"/>
      <w:marLeft w:val="0"/>
      <w:marRight w:val="0"/>
      <w:marTop w:val="0"/>
      <w:marBottom w:val="0"/>
      <w:divBdr>
        <w:top w:val="none" w:sz="0" w:space="0" w:color="auto"/>
        <w:left w:val="none" w:sz="0" w:space="0" w:color="auto"/>
        <w:bottom w:val="none" w:sz="0" w:space="0" w:color="auto"/>
        <w:right w:val="none" w:sz="0" w:space="0" w:color="auto"/>
      </w:divBdr>
    </w:div>
    <w:div w:id="732849647">
      <w:bodyDiv w:val="1"/>
      <w:marLeft w:val="0"/>
      <w:marRight w:val="0"/>
      <w:marTop w:val="0"/>
      <w:marBottom w:val="0"/>
      <w:divBdr>
        <w:top w:val="none" w:sz="0" w:space="0" w:color="auto"/>
        <w:left w:val="none" w:sz="0" w:space="0" w:color="auto"/>
        <w:bottom w:val="none" w:sz="0" w:space="0" w:color="auto"/>
        <w:right w:val="none" w:sz="0" w:space="0" w:color="auto"/>
      </w:divBdr>
    </w:div>
    <w:div w:id="733354313">
      <w:bodyDiv w:val="1"/>
      <w:marLeft w:val="0"/>
      <w:marRight w:val="0"/>
      <w:marTop w:val="0"/>
      <w:marBottom w:val="0"/>
      <w:divBdr>
        <w:top w:val="none" w:sz="0" w:space="0" w:color="auto"/>
        <w:left w:val="none" w:sz="0" w:space="0" w:color="auto"/>
        <w:bottom w:val="none" w:sz="0" w:space="0" w:color="auto"/>
        <w:right w:val="none" w:sz="0" w:space="0" w:color="auto"/>
      </w:divBdr>
    </w:div>
    <w:div w:id="736976981">
      <w:bodyDiv w:val="1"/>
      <w:marLeft w:val="0"/>
      <w:marRight w:val="0"/>
      <w:marTop w:val="0"/>
      <w:marBottom w:val="0"/>
      <w:divBdr>
        <w:top w:val="none" w:sz="0" w:space="0" w:color="auto"/>
        <w:left w:val="none" w:sz="0" w:space="0" w:color="auto"/>
        <w:bottom w:val="none" w:sz="0" w:space="0" w:color="auto"/>
        <w:right w:val="none" w:sz="0" w:space="0" w:color="auto"/>
      </w:divBdr>
    </w:div>
    <w:div w:id="738329232">
      <w:bodyDiv w:val="1"/>
      <w:marLeft w:val="0"/>
      <w:marRight w:val="0"/>
      <w:marTop w:val="0"/>
      <w:marBottom w:val="0"/>
      <w:divBdr>
        <w:top w:val="none" w:sz="0" w:space="0" w:color="auto"/>
        <w:left w:val="none" w:sz="0" w:space="0" w:color="auto"/>
        <w:bottom w:val="none" w:sz="0" w:space="0" w:color="auto"/>
        <w:right w:val="none" w:sz="0" w:space="0" w:color="auto"/>
      </w:divBdr>
    </w:div>
    <w:div w:id="738552732">
      <w:bodyDiv w:val="1"/>
      <w:marLeft w:val="0"/>
      <w:marRight w:val="0"/>
      <w:marTop w:val="0"/>
      <w:marBottom w:val="0"/>
      <w:divBdr>
        <w:top w:val="none" w:sz="0" w:space="0" w:color="auto"/>
        <w:left w:val="none" w:sz="0" w:space="0" w:color="auto"/>
        <w:bottom w:val="none" w:sz="0" w:space="0" w:color="auto"/>
        <w:right w:val="none" w:sz="0" w:space="0" w:color="auto"/>
      </w:divBdr>
    </w:div>
    <w:div w:id="740445130">
      <w:bodyDiv w:val="1"/>
      <w:marLeft w:val="0"/>
      <w:marRight w:val="0"/>
      <w:marTop w:val="0"/>
      <w:marBottom w:val="0"/>
      <w:divBdr>
        <w:top w:val="none" w:sz="0" w:space="0" w:color="auto"/>
        <w:left w:val="none" w:sz="0" w:space="0" w:color="auto"/>
        <w:bottom w:val="none" w:sz="0" w:space="0" w:color="auto"/>
        <w:right w:val="none" w:sz="0" w:space="0" w:color="auto"/>
      </w:divBdr>
    </w:div>
    <w:div w:id="741147358">
      <w:bodyDiv w:val="1"/>
      <w:marLeft w:val="0"/>
      <w:marRight w:val="0"/>
      <w:marTop w:val="0"/>
      <w:marBottom w:val="0"/>
      <w:divBdr>
        <w:top w:val="none" w:sz="0" w:space="0" w:color="auto"/>
        <w:left w:val="none" w:sz="0" w:space="0" w:color="auto"/>
        <w:bottom w:val="none" w:sz="0" w:space="0" w:color="auto"/>
        <w:right w:val="none" w:sz="0" w:space="0" w:color="auto"/>
      </w:divBdr>
    </w:div>
    <w:div w:id="743182281">
      <w:bodyDiv w:val="1"/>
      <w:marLeft w:val="0"/>
      <w:marRight w:val="0"/>
      <w:marTop w:val="0"/>
      <w:marBottom w:val="0"/>
      <w:divBdr>
        <w:top w:val="none" w:sz="0" w:space="0" w:color="auto"/>
        <w:left w:val="none" w:sz="0" w:space="0" w:color="auto"/>
        <w:bottom w:val="none" w:sz="0" w:space="0" w:color="auto"/>
        <w:right w:val="none" w:sz="0" w:space="0" w:color="auto"/>
      </w:divBdr>
    </w:div>
    <w:div w:id="744033882">
      <w:bodyDiv w:val="1"/>
      <w:marLeft w:val="0"/>
      <w:marRight w:val="0"/>
      <w:marTop w:val="0"/>
      <w:marBottom w:val="0"/>
      <w:divBdr>
        <w:top w:val="none" w:sz="0" w:space="0" w:color="auto"/>
        <w:left w:val="none" w:sz="0" w:space="0" w:color="auto"/>
        <w:bottom w:val="none" w:sz="0" w:space="0" w:color="auto"/>
        <w:right w:val="none" w:sz="0" w:space="0" w:color="auto"/>
      </w:divBdr>
    </w:div>
    <w:div w:id="744448368">
      <w:bodyDiv w:val="1"/>
      <w:marLeft w:val="0"/>
      <w:marRight w:val="0"/>
      <w:marTop w:val="0"/>
      <w:marBottom w:val="0"/>
      <w:divBdr>
        <w:top w:val="none" w:sz="0" w:space="0" w:color="auto"/>
        <w:left w:val="none" w:sz="0" w:space="0" w:color="auto"/>
        <w:bottom w:val="none" w:sz="0" w:space="0" w:color="auto"/>
        <w:right w:val="none" w:sz="0" w:space="0" w:color="auto"/>
      </w:divBdr>
    </w:div>
    <w:div w:id="744883934">
      <w:bodyDiv w:val="1"/>
      <w:marLeft w:val="0"/>
      <w:marRight w:val="0"/>
      <w:marTop w:val="0"/>
      <w:marBottom w:val="0"/>
      <w:divBdr>
        <w:top w:val="none" w:sz="0" w:space="0" w:color="auto"/>
        <w:left w:val="none" w:sz="0" w:space="0" w:color="auto"/>
        <w:bottom w:val="none" w:sz="0" w:space="0" w:color="auto"/>
        <w:right w:val="none" w:sz="0" w:space="0" w:color="auto"/>
      </w:divBdr>
    </w:div>
    <w:div w:id="745953098">
      <w:bodyDiv w:val="1"/>
      <w:marLeft w:val="0"/>
      <w:marRight w:val="0"/>
      <w:marTop w:val="0"/>
      <w:marBottom w:val="0"/>
      <w:divBdr>
        <w:top w:val="none" w:sz="0" w:space="0" w:color="auto"/>
        <w:left w:val="none" w:sz="0" w:space="0" w:color="auto"/>
        <w:bottom w:val="none" w:sz="0" w:space="0" w:color="auto"/>
        <w:right w:val="none" w:sz="0" w:space="0" w:color="auto"/>
      </w:divBdr>
    </w:div>
    <w:div w:id="746270597">
      <w:bodyDiv w:val="1"/>
      <w:marLeft w:val="0"/>
      <w:marRight w:val="0"/>
      <w:marTop w:val="0"/>
      <w:marBottom w:val="0"/>
      <w:divBdr>
        <w:top w:val="none" w:sz="0" w:space="0" w:color="auto"/>
        <w:left w:val="none" w:sz="0" w:space="0" w:color="auto"/>
        <w:bottom w:val="none" w:sz="0" w:space="0" w:color="auto"/>
        <w:right w:val="none" w:sz="0" w:space="0" w:color="auto"/>
      </w:divBdr>
    </w:div>
    <w:div w:id="746346571">
      <w:bodyDiv w:val="1"/>
      <w:marLeft w:val="0"/>
      <w:marRight w:val="0"/>
      <w:marTop w:val="0"/>
      <w:marBottom w:val="0"/>
      <w:divBdr>
        <w:top w:val="none" w:sz="0" w:space="0" w:color="auto"/>
        <w:left w:val="none" w:sz="0" w:space="0" w:color="auto"/>
        <w:bottom w:val="none" w:sz="0" w:space="0" w:color="auto"/>
        <w:right w:val="none" w:sz="0" w:space="0" w:color="auto"/>
      </w:divBdr>
    </w:div>
    <w:div w:id="746657282">
      <w:bodyDiv w:val="1"/>
      <w:marLeft w:val="0"/>
      <w:marRight w:val="0"/>
      <w:marTop w:val="0"/>
      <w:marBottom w:val="0"/>
      <w:divBdr>
        <w:top w:val="none" w:sz="0" w:space="0" w:color="auto"/>
        <w:left w:val="none" w:sz="0" w:space="0" w:color="auto"/>
        <w:bottom w:val="none" w:sz="0" w:space="0" w:color="auto"/>
        <w:right w:val="none" w:sz="0" w:space="0" w:color="auto"/>
      </w:divBdr>
    </w:div>
    <w:div w:id="747114379">
      <w:bodyDiv w:val="1"/>
      <w:marLeft w:val="0"/>
      <w:marRight w:val="0"/>
      <w:marTop w:val="0"/>
      <w:marBottom w:val="0"/>
      <w:divBdr>
        <w:top w:val="none" w:sz="0" w:space="0" w:color="auto"/>
        <w:left w:val="none" w:sz="0" w:space="0" w:color="auto"/>
        <w:bottom w:val="none" w:sz="0" w:space="0" w:color="auto"/>
        <w:right w:val="none" w:sz="0" w:space="0" w:color="auto"/>
      </w:divBdr>
    </w:div>
    <w:div w:id="747727369">
      <w:bodyDiv w:val="1"/>
      <w:marLeft w:val="0"/>
      <w:marRight w:val="0"/>
      <w:marTop w:val="0"/>
      <w:marBottom w:val="0"/>
      <w:divBdr>
        <w:top w:val="none" w:sz="0" w:space="0" w:color="auto"/>
        <w:left w:val="none" w:sz="0" w:space="0" w:color="auto"/>
        <w:bottom w:val="none" w:sz="0" w:space="0" w:color="auto"/>
        <w:right w:val="none" w:sz="0" w:space="0" w:color="auto"/>
      </w:divBdr>
    </w:div>
    <w:div w:id="747994138">
      <w:bodyDiv w:val="1"/>
      <w:marLeft w:val="0"/>
      <w:marRight w:val="0"/>
      <w:marTop w:val="0"/>
      <w:marBottom w:val="0"/>
      <w:divBdr>
        <w:top w:val="none" w:sz="0" w:space="0" w:color="auto"/>
        <w:left w:val="none" w:sz="0" w:space="0" w:color="auto"/>
        <w:bottom w:val="none" w:sz="0" w:space="0" w:color="auto"/>
        <w:right w:val="none" w:sz="0" w:space="0" w:color="auto"/>
      </w:divBdr>
    </w:div>
    <w:div w:id="748381887">
      <w:bodyDiv w:val="1"/>
      <w:marLeft w:val="0"/>
      <w:marRight w:val="0"/>
      <w:marTop w:val="0"/>
      <w:marBottom w:val="0"/>
      <w:divBdr>
        <w:top w:val="none" w:sz="0" w:space="0" w:color="auto"/>
        <w:left w:val="none" w:sz="0" w:space="0" w:color="auto"/>
        <w:bottom w:val="none" w:sz="0" w:space="0" w:color="auto"/>
        <w:right w:val="none" w:sz="0" w:space="0" w:color="auto"/>
      </w:divBdr>
    </w:div>
    <w:div w:id="748968006">
      <w:bodyDiv w:val="1"/>
      <w:marLeft w:val="0"/>
      <w:marRight w:val="0"/>
      <w:marTop w:val="0"/>
      <w:marBottom w:val="0"/>
      <w:divBdr>
        <w:top w:val="none" w:sz="0" w:space="0" w:color="auto"/>
        <w:left w:val="none" w:sz="0" w:space="0" w:color="auto"/>
        <w:bottom w:val="none" w:sz="0" w:space="0" w:color="auto"/>
        <w:right w:val="none" w:sz="0" w:space="0" w:color="auto"/>
      </w:divBdr>
    </w:div>
    <w:div w:id="750006133">
      <w:bodyDiv w:val="1"/>
      <w:marLeft w:val="0"/>
      <w:marRight w:val="0"/>
      <w:marTop w:val="0"/>
      <w:marBottom w:val="0"/>
      <w:divBdr>
        <w:top w:val="none" w:sz="0" w:space="0" w:color="auto"/>
        <w:left w:val="none" w:sz="0" w:space="0" w:color="auto"/>
        <w:bottom w:val="none" w:sz="0" w:space="0" w:color="auto"/>
        <w:right w:val="none" w:sz="0" w:space="0" w:color="auto"/>
      </w:divBdr>
    </w:div>
    <w:div w:id="750125792">
      <w:bodyDiv w:val="1"/>
      <w:marLeft w:val="0"/>
      <w:marRight w:val="0"/>
      <w:marTop w:val="0"/>
      <w:marBottom w:val="0"/>
      <w:divBdr>
        <w:top w:val="none" w:sz="0" w:space="0" w:color="auto"/>
        <w:left w:val="none" w:sz="0" w:space="0" w:color="auto"/>
        <w:bottom w:val="none" w:sz="0" w:space="0" w:color="auto"/>
        <w:right w:val="none" w:sz="0" w:space="0" w:color="auto"/>
      </w:divBdr>
    </w:div>
    <w:div w:id="750738861">
      <w:bodyDiv w:val="1"/>
      <w:marLeft w:val="0"/>
      <w:marRight w:val="0"/>
      <w:marTop w:val="0"/>
      <w:marBottom w:val="0"/>
      <w:divBdr>
        <w:top w:val="none" w:sz="0" w:space="0" w:color="auto"/>
        <w:left w:val="none" w:sz="0" w:space="0" w:color="auto"/>
        <w:bottom w:val="none" w:sz="0" w:space="0" w:color="auto"/>
        <w:right w:val="none" w:sz="0" w:space="0" w:color="auto"/>
      </w:divBdr>
    </w:div>
    <w:div w:id="750781230">
      <w:bodyDiv w:val="1"/>
      <w:marLeft w:val="0"/>
      <w:marRight w:val="0"/>
      <w:marTop w:val="0"/>
      <w:marBottom w:val="0"/>
      <w:divBdr>
        <w:top w:val="none" w:sz="0" w:space="0" w:color="auto"/>
        <w:left w:val="none" w:sz="0" w:space="0" w:color="auto"/>
        <w:bottom w:val="none" w:sz="0" w:space="0" w:color="auto"/>
        <w:right w:val="none" w:sz="0" w:space="0" w:color="auto"/>
      </w:divBdr>
    </w:div>
    <w:div w:id="751664374">
      <w:bodyDiv w:val="1"/>
      <w:marLeft w:val="0"/>
      <w:marRight w:val="0"/>
      <w:marTop w:val="0"/>
      <w:marBottom w:val="0"/>
      <w:divBdr>
        <w:top w:val="none" w:sz="0" w:space="0" w:color="auto"/>
        <w:left w:val="none" w:sz="0" w:space="0" w:color="auto"/>
        <w:bottom w:val="none" w:sz="0" w:space="0" w:color="auto"/>
        <w:right w:val="none" w:sz="0" w:space="0" w:color="auto"/>
      </w:divBdr>
    </w:div>
    <w:div w:id="754936330">
      <w:bodyDiv w:val="1"/>
      <w:marLeft w:val="0"/>
      <w:marRight w:val="0"/>
      <w:marTop w:val="0"/>
      <w:marBottom w:val="0"/>
      <w:divBdr>
        <w:top w:val="none" w:sz="0" w:space="0" w:color="auto"/>
        <w:left w:val="none" w:sz="0" w:space="0" w:color="auto"/>
        <w:bottom w:val="none" w:sz="0" w:space="0" w:color="auto"/>
        <w:right w:val="none" w:sz="0" w:space="0" w:color="auto"/>
      </w:divBdr>
    </w:div>
    <w:div w:id="754940441">
      <w:bodyDiv w:val="1"/>
      <w:marLeft w:val="0"/>
      <w:marRight w:val="0"/>
      <w:marTop w:val="0"/>
      <w:marBottom w:val="0"/>
      <w:divBdr>
        <w:top w:val="none" w:sz="0" w:space="0" w:color="auto"/>
        <w:left w:val="none" w:sz="0" w:space="0" w:color="auto"/>
        <w:bottom w:val="none" w:sz="0" w:space="0" w:color="auto"/>
        <w:right w:val="none" w:sz="0" w:space="0" w:color="auto"/>
      </w:divBdr>
    </w:div>
    <w:div w:id="756055344">
      <w:bodyDiv w:val="1"/>
      <w:marLeft w:val="0"/>
      <w:marRight w:val="0"/>
      <w:marTop w:val="0"/>
      <w:marBottom w:val="0"/>
      <w:divBdr>
        <w:top w:val="none" w:sz="0" w:space="0" w:color="auto"/>
        <w:left w:val="none" w:sz="0" w:space="0" w:color="auto"/>
        <w:bottom w:val="none" w:sz="0" w:space="0" w:color="auto"/>
        <w:right w:val="none" w:sz="0" w:space="0" w:color="auto"/>
      </w:divBdr>
    </w:div>
    <w:div w:id="757022037">
      <w:bodyDiv w:val="1"/>
      <w:marLeft w:val="0"/>
      <w:marRight w:val="0"/>
      <w:marTop w:val="0"/>
      <w:marBottom w:val="0"/>
      <w:divBdr>
        <w:top w:val="none" w:sz="0" w:space="0" w:color="auto"/>
        <w:left w:val="none" w:sz="0" w:space="0" w:color="auto"/>
        <w:bottom w:val="none" w:sz="0" w:space="0" w:color="auto"/>
        <w:right w:val="none" w:sz="0" w:space="0" w:color="auto"/>
      </w:divBdr>
    </w:div>
    <w:div w:id="759063204">
      <w:bodyDiv w:val="1"/>
      <w:marLeft w:val="0"/>
      <w:marRight w:val="0"/>
      <w:marTop w:val="0"/>
      <w:marBottom w:val="0"/>
      <w:divBdr>
        <w:top w:val="none" w:sz="0" w:space="0" w:color="auto"/>
        <w:left w:val="none" w:sz="0" w:space="0" w:color="auto"/>
        <w:bottom w:val="none" w:sz="0" w:space="0" w:color="auto"/>
        <w:right w:val="none" w:sz="0" w:space="0" w:color="auto"/>
      </w:divBdr>
    </w:div>
    <w:div w:id="759567830">
      <w:bodyDiv w:val="1"/>
      <w:marLeft w:val="0"/>
      <w:marRight w:val="0"/>
      <w:marTop w:val="0"/>
      <w:marBottom w:val="0"/>
      <w:divBdr>
        <w:top w:val="none" w:sz="0" w:space="0" w:color="auto"/>
        <w:left w:val="none" w:sz="0" w:space="0" w:color="auto"/>
        <w:bottom w:val="none" w:sz="0" w:space="0" w:color="auto"/>
        <w:right w:val="none" w:sz="0" w:space="0" w:color="auto"/>
      </w:divBdr>
    </w:div>
    <w:div w:id="761678529">
      <w:bodyDiv w:val="1"/>
      <w:marLeft w:val="0"/>
      <w:marRight w:val="0"/>
      <w:marTop w:val="0"/>
      <w:marBottom w:val="0"/>
      <w:divBdr>
        <w:top w:val="none" w:sz="0" w:space="0" w:color="auto"/>
        <w:left w:val="none" w:sz="0" w:space="0" w:color="auto"/>
        <w:bottom w:val="none" w:sz="0" w:space="0" w:color="auto"/>
        <w:right w:val="none" w:sz="0" w:space="0" w:color="auto"/>
      </w:divBdr>
    </w:div>
    <w:div w:id="761872229">
      <w:bodyDiv w:val="1"/>
      <w:marLeft w:val="0"/>
      <w:marRight w:val="0"/>
      <w:marTop w:val="0"/>
      <w:marBottom w:val="0"/>
      <w:divBdr>
        <w:top w:val="none" w:sz="0" w:space="0" w:color="auto"/>
        <w:left w:val="none" w:sz="0" w:space="0" w:color="auto"/>
        <w:bottom w:val="none" w:sz="0" w:space="0" w:color="auto"/>
        <w:right w:val="none" w:sz="0" w:space="0" w:color="auto"/>
      </w:divBdr>
    </w:div>
    <w:div w:id="762453057">
      <w:bodyDiv w:val="1"/>
      <w:marLeft w:val="0"/>
      <w:marRight w:val="0"/>
      <w:marTop w:val="0"/>
      <w:marBottom w:val="0"/>
      <w:divBdr>
        <w:top w:val="none" w:sz="0" w:space="0" w:color="auto"/>
        <w:left w:val="none" w:sz="0" w:space="0" w:color="auto"/>
        <w:bottom w:val="none" w:sz="0" w:space="0" w:color="auto"/>
        <w:right w:val="none" w:sz="0" w:space="0" w:color="auto"/>
      </w:divBdr>
    </w:div>
    <w:div w:id="763459318">
      <w:bodyDiv w:val="1"/>
      <w:marLeft w:val="0"/>
      <w:marRight w:val="0"/>
      <w:marTop w:val="0"/>
      <w:marBottom w:val="0"/>
      <w:divBdr>
        <w:top w:val="none" w:sz="0" w:space="0" w:color="auto"/>
        <w:left w:val="none" w:sz="0" w:space="0" w:color="auto"/>
        <w:bottom w:val="none" w:sz="0" w:space="0" w:color="auto"/>
        <w:right w:val="none" w:sz="0" w:space="0" w:color="auto"/>
      </w:divBdr>
    </w:div>
    <w:div w:id="763720482">
      <w:bodyDiv w:val="1"/>
      <w:marLeft w:val="0"/>
      <w:marRight w:val="0"/>
      <w:marTop w:val="0"/>
      <w:marBottom w:val="0"/>
      <w:divBdr>
        <w:top w:val="none" w:sz="0" w:space="0" w:color="auto"/>
        <w:left w:val="none" w:sz="0" w:space="0" w:color="auto"/>
        <w:bottom w:val="none" w:sz="0" w:space="0" w:color="auto"/>
        <w:right w:val="none" w:sz="0" w:space="0" w:color="auto"/>
      </w:divBdr>
    </w:div>
    <w:div w:id="763888070">
      <w:bodyDiv w:val="1"/>
      <w:marLeft w:val="0"/>
      <w:marRight w:val="0"/>
      <w:marTop w:val="0"/>
      <w:marBottom w:val="0"/>
      <w:divBdr>
        <w:top w:val="none" w:sz="0" w:space="0" w:color="auto"/>
        <w:left w:val="none" w:sz="0" w:space="0" w:color="auto"/>
        <w:bottom w:val="none" w:sz="0" w:space="0" w:color="auto"/>
        <w:right w:val="none" w:sz="0" w:space="0" w:color="auto"/>
      </w:divBdr>
    </w:div>
    <w:div w:id="764499029">
      <w:bodyDiv w:val="1"/>
      <w:marLeft w:val="0"/>
      <w:marRight w:val="0"/>
      <w:marTop w:val="0"/>
      <w:marBottom w:val="0"/>
      <w:divBdr>
        <w:top w:val="none" w:sz="0" w:space="0" w:color="auto"/>
        <w:left w:val="none" w:sz="0" w:space="0" w:color="auto"/>
        <w:bottom w:val="none" w:sz="0" w:space="0" w:color="auto"/>
        <w:right w:val="none" w:sz="0" w:space="0" w:color="auto"/>
      </w:divBdr>
    </w:div>
    <w:div w:id="766120499">
      <w:bodyDiv w:val="1"/>
      <w:marLeft w:val="0"/>
      <w:marRight w:val="0"/>
      <w:marTop w:val="0"/>
      <w:marBottom w:val="0"/>
      <w:divBdr>
        <w:top w:val="none" w:sz="0" w:space="0" w:color="auto"/>
        <w:left w:val="none" w:sz="0" w:space="0" w:color="auto"/>
        <w:bottom w:val="none" w:sz="0" w:space="0" w:color="auto"/>
        <w:right w:val="none" w:sz="0" w:space="0" w:color="auto"/>
      </w:divBdr>
    </w:div>
    <w:div w:id="766851419">
      <w:bodyDiv w:val="1"/>
      <w:marLeft w:val="0"/>
      <w:marRight w:val="0"/>
      <w:marTop w:val="0"/>
      <w:marBottom w:val="0"/>
      <w:divBdr>
        <w:top w:val="none" w:sz="0" w:space="0" w:color="auto"/>
        <w:left w:val="none" w:sz="0" w:space="0" w:color="auto"/>
        <w:bottom w:val="none" w:sz="0" w:space="0" w:color="auto"/>
        <w:right w:val="none" w:sz="0" w:space="0" w:color="auto"/>
      </w:divBdr>
    </w:div>
    <w:div w:id="767165690">
      <w:bodyDiv w:val="1"/>
      <w:marLeft w:val="0"/>
      <w:marRight w:val="0"/>
      <w:marTop w:val="0"/>
      <w:marBottom w:val="0"/>
      <w:divBdr>
        <w:top w:val="none" w:sz="0" w:space="0" w:color="auto"/>
        <w:left w:val="none" w:sz="0" w:space="0" w:color="auto"/>
        <w:bottom w:val="none" w:sz="0" w:space="0" w:color="auto"/>
        <w:right w:val="none" w:sz="0" w:space="0" w:color="auto"/>
      </w:divBdr>
    </w:div>
    <w:div w:id="767702798">
      <w:bodyDiv w:val="1"/>
      <w:marLeft w:val="0"/>
      <w:marRight w:val="0"/>
      <w:marTop w:val="0"/>
      <w:marBottom w:val="0"/>
      <w:divBdr>
        <w:top w:val="none" w:sz="0" w:space="0" w:color="auto"/>
        <w:left w:val="none" w:sz="0" w:space="0" w:color="auto"/>
        <w:bottom w:val="none" w:sz="0" w:space="0" w:color="auto"/>
        <w:right w:val="none" w:sz="0" w:space="0" w:color="auto"/>
      </w:divBdr>
    </w:div>
    <w:div w:id="767703145">
      <w:bodyDiv w:val="1"/>
      <w:marLeft w:val="0"/>
      <w:marRight w:val="0"/>
      <w:marTop w:val="0"/>
      <w:marBottom w:val="0"/>
      <w:divBdr>
        <w:top w:val="none" w:sz="0" w:space="0" w:color="auto"/>
        <w:left w:val="none" w:sz="0" w:space="0" w:color="auto"/>
        <w:bottom w:val="none" w:sz="0" w:space="0" w:color="auto"/>
        <w:right w:val="none" w:sz="0" w:space="0" w:color="auto"/>
      </w:divBdr>
    </w:div>
    <w:div w:id="768086762">
      <w:bodyDiv w:val="1"/>
      <w:marLeft w:val="0"/>
      <w:marRight w:val="0"/>
      <w:marTop w:val="0"/>
      <w:marBottom w:val="0"/>
      <w:divBdr>
        <w:top w:val="none" w:sz="0" w:space="0" w:color="auto"/>
        <w:left w:val="none" w:sz="0" w:space="0" w:color="auto"/>
        <w:bottom w:val="none" w:sz="0" w:space="0" w:color="auto"/>
        <w:right w:val="none" w:sz="0" w:space="0" w:color="auto"/>
      </w:divBdr>
    </w:div>
    <w:div w:id="768162691">
      <w:bodyDiv w:val="1"/>
      <w:marLeft w:val="0"/>
      <w:marRight w:val="0"/>
      <w:marTop w:val="0"/>
      <w:marBottom w:val="0"/>
      <w:divBdr>
        <w:top w:val="none" w:sz="0" w:space="0" w:color="auto"/>
        <w:left w:val="none" w:sz="0" w:space="0" w:color="auto"/>
        <w:bottom w:val="none" w:sz="0" w:space="0" w:color="auto"/>
        <w:right w:val="none" w:sz="0" w:space="0" w:color="auto"/>
      </w:divBdr>
    </w:div>
    <w:div w:id="768475907">
      <w:bodyDiv w:val="1"/>
      <w:marLeft w:val="0"/>
      <w:marRight w:val="0"/>
      <w:marTop w:val="0"/>
      <w:marBottom w:val="0"/>
      <w:divBdr>
        <w:top w:val="none" w:sz="0" w:space="0" w:color="auto"/>
        <w:left w:val="none" w:sz="0" w:space="0" w:color="auto"/>
        <w:bottom w:val="none" w:sz="0" w:space="0" w:color="auto"/>
        <w:right w:val="none" w:sz="0" w:space="0" w:color="auto"/>
      </w:divBdr>
    </w:div>
    <w:div w:id="769011900">
      <w:bodyDiv w:val="1"/>
      <w:marLeft w:val="0"/>
      <w:marRight w:val="0"/>
      <w:marTop w:val="0"/>
      <w:marBottom w:val="0"/>
      <w:divBdr>
        <w:top w:val="none" w:sz="0" w:space="0" w:color="auto"/>
        <w:left w:val="none" w:sz="0" w:space="0" w:color="auto"/>
        <w:bottom w:val="none" w:sz="0" w:space="0" w:color="auto"/>
        <w:right w:val="none" w:sz="0" w:space="0" w:color="auto"/>
      </w:divBdr>
    </w:div>
    <w:div w:id="769398712">
      <w:bodyDiv w:val="1"/>
      <w:marLeft w:val="0"/>
      <w:marRight w:val="0"/>
      <w:marTop w:val="0"/>
      <w:marBottom w:val="0"/>
      <w:divBdr>
        <w:top w:val="none" w:sz="0" w:space="0" w:color="auto"/>
        <w:left w:val="none" w:sz="0" w:space="0" w:color="auto"/>
        <w:bottom w:val="none" w:sz="0" w:space="0" w:color="auto"/>
        <w:right w:val="none" w:sz="0" w:space="0" w:color="auto"/>
      </w:divBdr>
    </w:div>
    <w:div w:id="770777875">
      <w:bodyDiv w:val="1"/>
      <w:marLeft w:val="0"/>
      <w:marRight w:val="0"/>
      <w:marTop w:val="0"/>
      <w:marBottom w:val="0"/>
      <w:divBdr>
        <w:top w:val="none" w:sz="0" w:space="0" w:color="auto"/>
        <w:left w:val="none" w:sz="0" w:space="0" w:color="auto"/>
        <w:bottom w:val="none" w:sz="0" w:space="0" w:color="auto"/>
        <w:right w:val="none" w:sz="0" w:space="0" w:color="auto"/>
      </w:divBdr>
    </w:div>
    <w:div w:id="772095988">
      <w:bodyDiv w:val="1"/>
      <w:marLeft w:val="0"/>
      <w:marRight w:val="0"/>
      <w:marTop w:val="0"/>
      <w:marBottom w:val="0"/>
      <w:divBdr>
        <w:top w:val="none" w:sz="0" w:space="0" w:color="auto"/>
        <w:left w:val="none" w:sz="0" w:space="0" w:color="auto"/>
        <w:bottom w:val="none" w:sz="0" w:space="0" w:color="auto"/>
        <w:right w:val="none" w:sz="0" w:space="0" w:color="auto"/>
      </w:divBdr>
    </w:div>
    <w:div w:id="772750231">
      <w:bodyDiv w:val="1"/>
      <w:marLeft w:val="0"/>
      <w:marRight w:val="0"/>
      <w:marTop w:val="0"/>
      <w:marBottom w:val="0"/>
      <w:divBdr>
        <w:top w:val="none" w:sz="0" w:space="0" w:color="auto"/>
        <w:left w:val="none" w:sz="0" w:space="0" w:color="auto"/>
        <w:bottom w:val="none" w:sz="0" w:space="0" w:color="auto"/>
        <w:right w:val="none" w:sz="0" w:space="0" w:color="auto"/>
      </w:divBdr>
    </w:div>
    <w:div w:id="774330657">
      <w:bodyDiv w:val="1"/>
      <w:marLeft w:val="0"/>
      <w:marRight w:val="0"/>
      <w:marTop w:val="0"/>
      <w:marBottom w:val="0"/>
      <w:divBdr>
        <w:top w:val="none" w:sz="0" w:space="0" w:color="auto"/>
        <w:left w:val="none" w:sz="0" w:space="0" w:color="auto"/>
        <w:bottom w:val="none" w:sz="0" w:space="0" w:color="auto"/>
        <w:right w:val="none" w:sz="0" w:space="0" w:color="auto"/>
      </w:divBdr>
    </w:div>
    <w:div w:id="774595574">
      <w:bodyDiv w:val="1"/>
      <w:marLeft w:val="0"/>
      <w:marRight w:val="0"/>
      <w:marTop w:val="0"/>
      <w:marBottom w:val="0"/>
      <w:divBdr>
        <w:top w:val="none" w:sz="0" w:space="0" w:color="auto"/>
        <w:left w:val="none" w:sz="0" w:space="0" w:color="auto"/>
        <w:bottom w:val="none" w:sz="0" w:space="0" w:color="auto"/>
        <w:right w:val="none" w:sz="0" w:space="0" w:color="auto"/>
      </w:divBdr>
    </w:div>
    <w:div w:id="774713630">
      <w:bodyDiv w:val="1"/>
      <w:marLeft w:val="0"/>
      <w:marRight w:val="0"/>
      <w:marTop w:val="0"/>
      <w:marBottom w:val="0"/>
      <w:divBdr>
        <w:top w:val="none" w:sz="0" w:space="0" w:color="auto"/>
        <w:left w:val="none" w:sz="0" w:space="0" w:color="auto"/>
        <w:bottom w:val="none" w:sz="0" w:space="0" w:color="auto"/>
        <w:right w:val="none" w:sz="0" w:space="0" w:color="auto"/>
      </w:divBdr>
    </w:div>
    <w:div w:id="774977720">
      <w:bodyDiv w:val="1"/>
      <w:marLeft w:val="0"/>
      <w:marRight w:val="0"/>
      <w:marTop w:val="0"/>
      <w:marBottom w:val="0"/>
      <w:divBdr>
        <w:top w:val="none" w:sz="0" w:space="0" w:color="auto"/>
        <w:left w:val="none" w:sz="0" w:space="0" w:color="auto"/>
        <w:bottom w:val="none" w:sz="0" w:space="0" w:color="auto"/>
        <w:right w:val="none" w:sz="0" w:space="0" w:color="auto"/>
      </w:divBdr>
    </w:div>
    <w:div w:id="776369008">
      <w:bodyDiv w:val="1"/>
      <w:marLeft w:val="0"/>
      <w:marRight w:val="0"/>
      <w:marTop w:val="0"/>
      <w:marBottom w:val="0"/>
      <w:divBdr>
        <w:top w:val="none" w:sz="0" w:space="0" w:color="auto"/>
        <w:left w:val="none" w:sz="0" w:space="0" w:color="auto"/>
        <w:bottom w:val="none" w:sz="0" w:space="0" w:color="auto"/>
        <w:right w:val="none" w:sz="0" w:space="0" w:color="auto"/>
      </w:divBdr>
    </w:div>
    <w:div w:id="777915371">
      <w:bodyDiv w:val="1"/>
      <w:marLeft w:val="0"/>
      <w:marRight w:val="0"/>
      <w:marTop w:val="0"/>
      <w:marBottom w:val="0"/>
      <w:divBdr>
        <w:top w:val="none" w:sz="0" w:space="0" w:color="auto"/>
        <w:left w:val="none" w:sz="0" w:space="0" w:color="auto"/>
        <w:bottom w:val="none" w:sz="0" w:space="0" w:color="auto"/>
        <w:right w:val="none" w:sz="0" w:space="0" w:color="auto"/>
      </w:divBdr>
    </w:div>
    <w:div w:id="778180717">
      <w:bodyDiv w:val="1"/>
      <w:marLeft w:val="0"/>
      <w:marRight w:val="0"/>
      <w:marTop w:val="0"/>
      <w:marBottom w:val="0"/>
      <w:divBdr>
        <w:top w:val="none" w:sz="0" w:space="0" w:color="auto"/>
        <w:left w:val="none" w:sz="0" w:space="0" w:color="auto"/>
        <w:bottom w:val="none" w:sz="0" w:space="0" w:color="auto"/>
        <w:right w:val="none" w:sz="0" w:space="0" w:color="auto"/>
      </w:divBdr>
    </w:div>
    <w:div w:id="778791852">
      <w:bodyDiv w:val="1"/>
      <w:marLeft w:val="0"/>
      <w:marRight w:val="0"/>
      <w:marTop w:val="0"/>
      <w:marBottom w:val="0"/>
      <w:divBdr>
        <w:top w:val="none" w:sz="0" w:space="0" w:color="auto"/>
        <w:left w:val="none" w:sz="0" w:space="0" w:color="auto"/>
        <w:bottom w:val="none" w:sz="0" w:space="0" w:color="auto"/>
        <w:right w:val="none" w:sz="0" w:space="0" w:color="auto"/>
      </w:divBdr>
    </w:div>
    <w:div w:id="779106487">
      <w:bodyDiv w:val="1"/>
      <w:marLeft w:val="0"/>
      <w:marRight w:val="0"/>
      <w:marTop w:val="0"/>
      <w:marBottom w:val="0"/>
      <w:divBdr>
        <w:top w:val="none" w:sz="0" w:space="0" w:color="auto"/>
        <w:left w:val="none" w:sz="0" w:space="0" w:color="auto"/>
        <w:bottom w:val="none" w:sz="0" w:space="0" w:color="auto"/>
        <w:right w:val="none" w:sz="0" w:space="0" w:color="auto"/>
      </w:divBdr>
    </w:div>
    <w:div w:id="779253255">
      <w:bodyDiv w:val="1"/>
      <w:marLeft w:val="0"/>
      <w:marRight w:val="0"/>
      <w:marTop w:val="0"/>
      <w:marBottom w:val="0"/>
      <w:divBdr>
        <w:top w:val="none" w:sz="0" w:space="0" w:color="auto"/>
        <w:left w:val="none" w:sz="0" w:space="0" w:color="auto"/>
        <w:bottom w:val="none" w:sz="0" w:space="0" w:color="auto"/>
        <w:right w:val="none" w:sz="0" w:space="0" w:color="auto"/>
      </w:divBdr>
    </w:div>
    <w:div w:id="779254242">
      <w:bodyDiv w:val="1"/>
      <w:marLeft w:val="0"/>
      <w:marRight w:val="0"/>
      <w:marTop w:val="0"/>
      <w:marBottom w:val="0"/>
      <w:divBdr>
        <w:top w:val="none" w:sz="0" w:space="0" w:color="auto"/>
        <w:left w:val="none" w:sz="0" w:space="0" w:color="auto"/>
        <w:bottom w:val="none" w:sz="0" w:space="0" w:color="auto"/>
        <w:right w:val="none" w:sz="0" w:space="0" w:color="auto"/>
      </w:divBdr>
    </w:div>
    <w:div w:id="779378119">
      <w:bodyDiv w:val="1"/>
      <w:marLeft w:val="0"/>
      <w:marRight w:val="0"/>
      <w:marTop w:val="0"/>
      <w:marBottom w:val="0"/>
      <w:divBdr>
        <w:top w:val="none" w:sz="0" w:space="0" w:color="auto"/>
        <w:left w:val="none" w:sz="0" w:space="0" w:color="auto"/>
        <w:bottom w:val="none" w:sz="0" w:space="0" w:color="auto"/>
        <w:right w:val="none" w:sz="0" w:space="0" w:color="auto"/>
      </w:divBdr>
    </w:div>
    <w:div w:id="780612256">
      <w:bodyDiv w:val="1"/>
      <w:marLeft w:val="0"/>
      <w:marRight w:val="0"/>
      <w:marTop w:val="0"/>
      <w:marBottom w:val="0"/>
      <w:divBdr>
        <w:top w:val="none" w:sz="0" w:space="0" w:color="auto"/>
        <w:left w:val="none" w:sz="0" w:space="0" w:color="auto"/>
        <w:bottom w:val="none" w:sz="0" w:space="0" w:color="auto"/>
        <w:right w:val="none" w:sz="0" w:space="0" w:color="auto"/>
      </w:divBdr>
    </w:div>
    <w:div w:id="782189864">
      <w:bodyDiv w:val="1"/>
      <w:marLeft w:val="0"/>
      <w:marRight w:val="0"/>
      <w:marTop w:val="0"/>
      <w:marBottom w:val="0"/>
      <w:divBdr>
        <w:top w:val="none" w:sz="0" w:space="0" w:color="auto"/>
        <w:left w:val="none" w:sz="0" w:space="0" w:color="auto"/>
        <w:bottom w:val="none" w:sz="0" w:space="0" w:color="auto"/>
        <w:right w:val="none" w:sz="0" w:space="0" w:color="auto"/>
      </w:divBdr>
    </w:div>
    <w:div w:id="782959933">
      <w:bodyDiv w:val="1"/>
      <w:marLeft w:val="0"/>
      <w:marRight w:val="0"/>
      <w:marTop w:val="0"/>
      <w:marBottom w:val="0"/>
      <w:divBdr>
        <w:top w:val="none" w:sz="0" w:space="0" w:color="auto"/>
        <w:left w:val="none" w:sz="0" w:space="0" w:color="auto"/>
        <w:bottom w:val="none" w:sz="0" w:space="0" w:color="auto"/>
        <w:right w:val="none" w:sz="0" w:space="0" w:color="auto"/>
      </w:divBdr>
    </w:div>
    <w:div w:id="783887894">
      <w:bodyDiv w:val="1"/>
      <w:marLeft w:val="0"/>
      <w:marRight w:val="0"/>
      <w:marTop w:val="0"/>
      <w:marBottom w:val="0"/>
      <w:divBdr>
        <w:top w:val="none" w:sz="0" w:space="0" w:color="auto"/>
        <w:left w:val="none" w:sz="0" w:space="0" w:color="auto"/>
        <w:bottom w:val="none" w:sz="0" w:space="0" w:color="auto"/>
        <w:right w:val="none" w:sz="0" w:space="0" w:color="auto"/>
      </w:divBdr>
    </w:div>
    <w:div w:id="784036798">
      <w:bodyDiv w:val="1"/>
      <w:marLeft w:val="0"/>
      <w:marRight w:val="0"/>
      <w:marTop w:val="0"/>
      <w:marBottom w:val="0"/>
      <w:divBdr>
        <w:top w:val="none" w:sz="0" w:space="0" w:color="auto"/>
        <w:left w:val="none" w:sz="0" w:space="0" w:color="auto"/>
        <w:bottom w:val="none" w:sz="0" w:space="0" w:color="auto"/>
        <w:right w:val="none" w:sz="0" w:space="0" w:color="auto"/>
      </w:divBdr>
    </w:div>
    <w:div w:id="784154620">
      <w:bodyDiv w:val="1"/>
      <w:marLeft w:val="0"/>
      <w:marRight w:val="0"/>
      <w:marTop w:val="0"/>
      <w:marBottom w:val="0"/>
      <w:divBdr>
        <w:top w:val="none" w:sz="0" w:space="0" w:color="auto"/>
        <w:left w:val="none" w:sz="0" w:space="0" w:color="auto"/>
        <w:bottom w:val="none" w:sz="0" w:space="0" w:color="auto"/>
        <w:right w:val="none" w:sz="0" w:space="0" w:color="auto"/>
      </w:divBdr>
    </w:div>
    <w:div w:id="784274430">
      <w:bodyDiv w:val="1"/>
      <w:marLeft w:val="0"/>
      <w:marRight w:val="0"/>
      <w:marTop w:val="0"/>
      <w:marBottom w:val="0"/>
      <w:divBdr>
        <w:top w:val="none" w:sz="0" w:space="0" w:color="auto"/>
        <w:left w:val="none" w:sz="0" w:space="0" w:color="auto"/>
        <w:bottom w:val="none" w:sz="0" w:space="0" w:color="auto"/>
        <w:right w:val="none" w:sz="0" w:space="0" w:color="auto"/>
      </w:divBdr>
    </w:div>
    <w:div w:id="784811612">
      <w:bodyDiv w:val="1"/>
      <w:marLeft w:val="0"/>
      <w:marRight w:val="0"/>
      <w:marTop w:val="0"/>
      <w:marBottom w:val="0"/>
      <w:divBdr>
        <w:top w:val="none" w:sz="0" w:space="0" w:color="auto"/>
        <w:left w:val="none" w:sz="0" w:space="0" w:color="auto"/>
        <w:bottom w:val="none" w:sz="0" w:space="0" w:color="auto"/>
        <w:right w:val="none" w:sz="0" w:space="0" w:color="auto"/>
      </w:divBdr>
    </w:div>
    <w:div w:id="785348609">
      <w:bodyDiv w:val="1"/>
      <w:marLeft w:val="0"/>
      <w:marRight w:val="0"/>
      <w:marTop w:val="0"/>
      <w:marBottom w:val="0"/>
      <w:divBdr>
        <w:top w:val="none" w:sz="0" w:space="0" w:color="auto"/>
        <w:left w:val="none" w:sz="0" w:space="0" w:color="auto"/>
        <w:bottom w:val="none" w:sz="0" w:space="0" w:color="auto"/>
        <w:right w:val="none" w:sz="0" w:space="0" w:color="auto"/>
      </w:divBdr>
    </w:div>
    <w:div w:id="785657869">
      <w:bodyDiv w:val="1"/>
      <w:marLeft w:val="0"/>
      <w:marRight w:val="0"/>
      <w:marTop w:val="0"/>
      <w:marBottom w:val="0"/>
      <w:divBdr>
        <w:top w:val="none" w:sz="0" w:space="0" w:color="auto"/>
        <w:left w:val="none" w:sz="0" w:space="0" w:color="auto"/>
        <w:bottom w:val="none" w:sz="0" w:space="0" w:color="auto"/>
        <w:right w:val="none" w:sz="0" w:space="0" w:color="auto"/>
      </w:divBdr>
    </w:div>
    <w:div w:id="787242478">
      <w:bodyDiv w:val="1"/>
      <w:marLeft w:val="0"/>
      <w:marRight w:val="0"/>
      <w:marTop w:val="0"/>
      <w:marBottom w:val="0"/>
      <w:divBdr>
        <w:top w:val="none" w:sz="0" w:space="0" w:color="auto"/>
        <w:left w:val="none" w:sz="0" w:space="0" w:color="auto"/>
        <w:bottom w:val="none" w:sz="0" w:space="0" w:color="auto"/>
        <w:right w:val="none" w:sz="0" w:space="0" w:color="auto"/>
      </w:divBdr>
    </w:div>
    <w:div w:id="787627333">
      <w:bodyDiv w:val="1"/>
      <w:marLeft w:val="0"/>
      <w:marRight w:val="0"/>
      <w:marTop w:val="0"/>
      <w:marBottom w:val="0"/>
      <w:divBdr>
        <w:top w:val="none" w:sz="0" w:space="0" w:color="auto"/>
        <w:left w:val="none" w:sz="0" w:space="0" w:color="auto"/>
        <w:bottom w:val="none" w:sz="0" w:space="0" w:color="auto"/>
        <w:right w:val="none" w:sz="0" w:space="0" w:color="auto"/>
      </w:divBdr>
    </w:div>
    <w:div w:id="788546671">
      <w:bodyDiv w:val="1"/>
      <w:marLeft w:val="0"/>
      <w:marRight w:val="0"/>
      <w:marTop w:val="0"/>
      <w:marBottom w:val="0"/>
      <w:divBdr>
        <w:top w:val="none" w:sz="0" w:space="0" w:color="auto"/>
        <w:left w:val="none" w:sz="0" w:space="0" w:color="auto"/>
        <w:bottom w:val="none" w:sz="0" w:space="0" w:color="auto"/>
        <w:right w:val="none" w:sz="0" w:space="0" w:color="auto"/>
      </w:divBdr>
    </w:div>
    <w:div w:id="789209346">
      <w:bodyDiv w:val="1"/>
      <w:marLeft w:val="0"/>
      <w:marRight w:val="0"/>
      <w:marTop w:val="0"/>
      <w:marBottom w:val="0"/>
      <w:divBdr>
        <w:top w:val="none" w:sz="0" w:space="0" w:color="auto"/>
        <w:left w:val="none" w:sz="0" w:space="0" w:color="auto"/>
        <w:bottom w:val="none" w:sz="0" w:space="0" w:color="auto"/>
        <w:right w:val="none" w:sz="0" w:space="0" w:color="auto"/>
      </w:divBdr>
    </w:div>
    <w:div w:id="789474728">
      <w:bodyDiv w:val="1"/>
      <w:marLeft w:val="0"/>
      <w:marRight w:val="0"/>
      <w:marTop w:val="0"/>
      <w:marBottom w:val="0"/>
      <w:divBdr>
        <w:top w:val="none" w:sz="0" w:space="0" w:color="auto"/>
        <w:left w:val="none" w:sz="0" w:space="0" w:color="auto"/>
        <w:bottom w:val="none" w:sz="0" w:space="0" w:color="auto"/>
        <w:right w:val="none" w:sz="0" w:space="0" w:color="auto"/>
      </w:divBdr>
    </w:div>
    <w:div w:id="790049874">
      <w:bodyDiv w:val="1"/>
      <w:marLeft w:val="0"/>
      <w:marRight w:val="0"/>
      <w:marTop w:val="0"/>
      <w:marBottom w:val="0"/>
      <w:divBdr>
        <w:top w:val="none" w:sz="0" w:space="0" w:color="auto"/>
        <w:left w:val="none" w:sz="0" w:space="0" w:color="auto"/>
        <w:bottom w:val="none" w:sz="0" w:space="0" w:color="auto"/>
        <w:right w:val="none" w:sz="0" w:space="0" w:color="auto"/>
      </w:divBdr>
    </w:div>
    <w:div w:id="790053647">
      <w:bodyDiv w:val="1"/>
      <w:marLeft w:val="0"/>
      <w:marRight w:val="0"/>
      <w:marTop w:val="0"/>
      <w:marBottom w:val="0"/>
      <w:divBdr>
        <w:top w:val="none" w:sz="0" w:space="0" w:color="auto"/>
        <w:left w:val="none" w:sz="0" w:space="0" w:color="auto"/>
        <w:bottom w:val="none" w:sz="0" w:space="0" w:color="auto"/>
        <w:right w:val="none" w:sz="0" w:space="0" w:color="auto"/>
      </w:divBdr>
    </w:div>
    <w:div w:id="790174137">
      <w:bodyDiv w:val="1"/>
      <w:marLeft w:val="0"/>
      <w:marRight w:val="0"/>
      <w:marTop w:val="0"/>
      <w:marBottom w:val="0"/>
      <w:divBdr>
        <w:top w:val="none" w:sz="0" w:space="0" w:color="auto"/>
        <w:left w:val="none" w:sz="0" w:space="0" w:color="auto"/>
        <w:bottom w:val="none" w:sz="0" w:space="0" w:color="auto"/>
        <w:right w:val="none" w:sz="0" w:space="0" w:color="auto"/>
      </w:divBdr>
    </w:div>
    <w:div w:id="790632428">
      <w:bodyDiv w:val="1"/>
      <w:marLeft w:val="0"/>
      <w:marRight w:val="0"/>
      <w:marTop w:val="0"/>
      <w:marBottom w:val="0"/>
      <w:divBdr>
        <w:top w:val="none" w:sz="0" w:space="0" w:color="auto"/>
        <w:left w:val="none" w:sz="0" w:space="0" w:color="auto"/>
        <w:bottom w:val="none" w:sz="0" w:space="0" w:color="auto"/>
        <w:right w:val="none" w:sz="0" w:space="0" w:color="auto"/>
      </w:divBdr>
    </w:div>
    <w:div w:id="791050783">
      <w:bodyDiv w:val="1"/>
      <w:marLeft w:val="0"/>
      <w:marRight w:val="0"/>
      <w:marTop w:val="0"/>
      <w:marBottom w:val="0"/>
      <w:divBdr>
        <w:top w:val="none" w:sz="0" w:space="0" w:color="auto"/>
        <w:left w:val="none" w:sz="0" w:space="0" w:color="auto"/>
        <w:bottom w:val="none" w:sz="0" w:space="0" w:color="auto"/>
        <w:right w:val="none" w:sz="0" w:space="0" w:color="auto"/>
      </w:divBdr>
    </w:div>
    <w:div w:id="791442820">
      <w:bodyDiv w:val="1"/>
      <w:marLeft w:val="0"/>
      <w:marRight w:val="0"/>
      <w:marTop w:val="0"/>
      <w:marBottom w:val="0"/>
      <w:divBdr>
        <w:top w:val="none" w:sz="0" w:space="0" w:color="auto"/>
        <w:left w:val="none" w:sz="0" w:space="0" w:color="auto"/>
        <w:bottom w:val="none" w:sz="0" w:space="0" w:color="auto"/>
        <w:right w:val="none" w:sz="0" w:space="0" w:color="auto"/>
      </w:divBdr>
    </w:div>
    <w:div w:id="791483272">
      <w:bodyDiv w:val="1"/>
      <w:marLeft w:val="0"/>
      <w:marRight w:val="0"/>
      <w:marTop w:val="0"/>
      <w:marBottom w:val="0"/>
      <w:divBdr>
        <w:top w:val="none" w:sz="0" w:space="0" w:color="auto"/>
        <w:left w:val="none" w:sz="0" w:space="0" w:color="auto"/>
        <w:bottom w:val="none" w:sz="0" w:space="0" w:color="auto"/>
        <w:right w:val="none" w:sz="0" w:space="0" w:color="auto"/>
      </w:divBdr>
    </w:div>
    <w:div w:id="792556037">
      <w:bodyDiv w:val="1"/>
      <w:marLeft w:val="0"/>
      <w:marRight w:val="0"/>
      <w:marTop w:val="0"/>
      <w:marBottom w:val="0"/>
      <w:divBdr>
        <w:top w:val="none" w:sz="0" w:space="0" w:color="auto"/>
        <w:left w:val="none" w:sz="0" w:space="0" w:color="auto"/>
        <w:bottom w:val="none" w:sz="0" w:space="0" w:color="auto"/>
        <w:right w:val="none" w:sz="0" w:space="0" w:color="auto"/>
      </w:divBdr>
    </w:div>
    <w:div w:id="793594481">
      <w:bodyDiv w:val="1"/>
      <w:marLeft w:val="0"/>
      <w:marRight w:val="0"/>
      <w:marTop w:val="0"/>
      <w:marBottom w:val="0"/>
      <w:divBdr>
        <w:top w:val="none" w:sz="0" w:space="0" w:color="auto"/>
        <w:left w:val="none" w:sz="0" w:space="0" w:color="auto"/>
        <w:bottom w:val="none" w:sz="0" w:space="0" w:color="auto"/>
        <w:right w:val="none" w:sz="0" w:space="0" w:color="auto"/>
      </w:divBdr>
    </w:div>
    <w:div w:id="793989660">
      <w:bodyDiv w:val="1"/>
      <w:marLeft w:val="0"/>
      <w:marRight w:val="0"/>
      <w:marTop w:val="0"/>
      <w:marBottom w:val="0"/>
      <w:divBdr>
        <w:top w:val="none" w:sz="0" w:space="0" w:color="auto"/>
        <w:left w:val="none" w:sz="0" w:space="0" w:color="auto"/>
        <w:bottom w:val="none" w:sz="0" w:space="0" w:color="auto"/>
        <w:right w:val="none" w:sz="0" w:space="0" w:color="auto"/>
      </w:divBdr>
    </w:div>
    <w:div w:id="794448266">
      <w:bodyDiv w:val="1"/>
      <w:marLeft w:val="0"/>
      <w:marRight w:val="0"/>
      <w:marTop w:val="0"/>
      <w:marBottom w:val="0"/>
      <w:divBdr>
        <w:top w:val="none" w:sz="0" w:space="0" w:color="auto"/>
        <w:left w:val="none" w:sz="0" w:space="0" w:color="auto"/>
        <w:bottom w:val="none" w:sz="0" w:space="0" w:color="auto"/>
        <w:right w:val="none" w:sz="0" w:space="0" w:color="auto"/>
      </w:divBdr>
    </w:div>
    <w:div w:id="794715775">
      <w:bodyDiv w:val="1"/>
      <w:marLeft w:val="0"/>
      <w:marRight w:val="0"/>
      <w:marTop w:val="0"/>
      <w:marBottom w:val="0"/>
      <w:divBdr>
        <w:top w:val="none" w:sz="0" w:space="0" w:color="auto"/>
        <w:left w:val="none" w:sz="0" w:space="0" w:color="auto"/>
        <w:bottom w:val="none" w:sz="0" w:space="0" w:color="auto"/>
        <w:right w:val="none" w:sz="0" w:space="0" w:color="auto"/>
      </w:divBdr>
    </w:div>
    <w:div w:id="794717656">
      <w:bodyDiv w:val="1"/>
      <w:marLeft w:val="0"/>
      <w:marRight w:val="0"/>
      <w:marTop w:val="0"/>
      <w:marBottom w:val="0"/>
      <w:divBdr>
        <w:top w:val="none" w:sz="0" w:space="0" w:color="auto"/>
        <w:left w:val="none" w:sz="0" w:space="0" w:color="auto"/>
        <w:bottom w:val="none" w:sz="0" w:space="0" w:color="auto"/>
        <w:right w:val="none" w:sz="0" w:space="0" w:color="auto"/>
      </w:divBdr>
    </w:div>
    <w:div w:id="795291670">
      <w:bodyDiv w:val="1"/>
      <w:marLeft w:val="0"/>
      <w:marRight w:val="0"/>
      <w:marTop w:val="0"/>
      <w:marBottom w:val="0"/>
      <w:divBdr>
        <w:top w:val="none" w:sz="0" w:space="0" w:color="auto"/>
        <w:left w:val="none" w:sz="0" w:space="0" w:color="auto"/>
        <w:bottom w:val="none" w:sz="0" w:space="0" w:color="auto"/>
        <w:right w:val="none" w:sz="0" w:space="0" w:color="auto"/>
      </w:divBdr>
    </w:div>
    <w:div w:id="795369514">
      <w:bodyDiv w:val="1"/>
      <w:marLeft w:val="0"/>
      <w:marRight w:val="0"/>
      <w:marTop w:val="0"/>
      <w:marBottom w:val="0"/>
      <w:divBdr>
        <w:top w:val="none" w:sz="0" w:space="0" w:color="auto"/>
        <w:left w:val="none" w:sz="0" w:space="0" w:color="auto"/>
        <w:bottom w:val="none" w:sz="0" w:space="0" w:color="auto"/>
        <w:right w:val="none" w:sz="0" w:space="0" w:color="auto"/>
      </w:divBdr>
    </w:div>
    <w:div w:id="796098365">
      <w:bodyDiv w:val="1"/>
      <w:marLeft w:val="0"/>
      <w:marRight w:val="0"/>
      <w:marTop w:val="0"/>
      <w:marBottom w:val="0"/>
      <w:divBdr>
        <w:top w:val="none" w:sz="0" w:space="0" w:color="auto"/>
        <w:left w:val="none" w:sz="0" w:space="0" w:color="auto"/>
        <w:bottom w:val="none" w:sz="0" w:space="0" w:color="auto"/>
        <w:right w:val="none" w:sz="0" w:space="0" w:color="auto"/>
      </w:divBdr>
    </w:div>
    <w:div w:id="796218441">
      <w:bodyDiv w:val="1"/>
      <w:marLeft w:val="0"/>
      <w:marRight w:val="0"/>
      <w:marTop w:val="0"/>
      <w:marBottom w:val="0"/>
      <w:divBdr>
        <w:top w:val="none" w:sz="0" w:space="0" w:color="auto"/>
        <w:left w:val="none" w:sz="0" w:space="0" w:color="auto"/>
        <w:bottom w:val="none" w:sz="0" w:space="0" w:color="auto"/>
        <w:right w:val="none" w:sz="0" w:space="0" w:color="auto"/>
      </w:divBdr>
    </w:div>
    <w:div w:id="796534915">
      <w:bodyDiv w:val="1"/>
      <w:marLeft w:val="0"/>
      <w:marRight w:val="0"/>
      <w:marTop w:val="0"/>
      <w:marBottom w:val="0"/>
      <w:divBdr>
        <w:top w:val="none" w:sz="0" w:space="0" w:color="auto"/>
        <w:left w:val="none" w:sz="0" w:space="0" w:color="auto"/>
        <w:bottom w:val="none" w:sz="0" w:space="0" w:color="auto"/>
        <w:right w:val="none" w:sz="0" w:space="0" w:color="auto"/>
      </w:divBdr>
    </w:div>
    <w:div w:id="796752772">
      <w:bodyDiv w:val="1"/>
      <w:marLeft w:val="0"/>
      <w:marRight w:val="0"/>
      <w:marTop w:val="0"/>
      <w:marBottom w:val="0"/>
      <w:divBdr>
        <w:top w:val="none" w:sz="0" w:space="0" w:color="auto"/>
        <w:left w:val="none" w:sz="0" w:space="0" w:color="auto"/>
        <w:bottom w:val="none" w:sz="0" w:space="0" w:color="auto"/>
        <w:right w:val="none" w:sz="0" w:space="0" w:color="auto"/>
      </w:divBdr>
    </w:div>
    <w:div w:id="797186980">
      <w:bodyDiv w:val="1"/>
      <w:marLeft w:val="0"/>
      <w:marRight w:val="0"/>
      <w:marTop w:val="0"/>
      <w:marBottom w:val="0"/>
      <w:divBdr>
        <w:top w:val="none" w:sz="0" w:space="0" w:color="auto"/>
        <w:left w:val="none" w:sz="0" w:space="0" w:color="auto"/>
        <w:bottom w:val="none" w:sz="0" w:space="0" w:color="auto"/>
        <w:right w:val="none" w:sz="0" w:space="0" w:color="auto"/>
      </w:divBdr>
    </w:div>
    <w:div w:id="798766863">
      <w:bodyDiv w:val="1"/>
      <w:marLeft w:val="0"/>
      <w:marRight w:val="0"/>
      <w:marTop w:val="0"/>
      <w:marBottom w:val="0"/>
      <w:divBdr>
        <w:top w:val="none" w:sz="0" w:space="0" w:color="auto"/>
        <w:left w:val="none" w:sz="0" w:space="0" w:color="auto"/>
        <w:bottom w:val="none" w:sz="0" w:space="0" w:color="auto"/>
        <w:right w:val="none" w:sz="0" w:space="0" w:color="auto"/>
      </w:divBdr>
    </w:div>
    <w:div w:id="799496283">
      <w:bodyDiv w:val="1"/>
      <w:marLeft w:val="0"/>
      <w:marRight w:val="0"/>
      <w:marTop w:val="0"/>
      <w:marBottom w:val="0"/>
      <w:divBdr>
        <w:top w:val="none" w:sz="0" w:space="0" w:color="auto"/>
        <w:left w:val="none" w:sz="0" w:space="0" w:color="auto"/>
        <w:bottom w:val="none" w:sz="0" w:space="0" w:color="auto"/>
        <w:right w:val="none" w:sz="0" w:space="0" w:color="auto"/>
      </w:divBdr>
    </w:div>
    <w:div w:id="800075195">
      <w:bodyDiv w:val="1"/>
      <w:marLeft w:val="0"/>
      <w:marRight w:val="0"/>
      <w:marTop w:val="0"/>
      <w:marBottom w:val="0"/>
      <w:divBdr>
        <w:top w:val="none" w:sz="0" w:space="0" w:color="auto"/>
        <w:left w:val="none" w:sz="0" w:space="0" w:color="auto"/>
        <w:bottom w:val="none" w:sz="0" w:space="0" w:color="auto"/>
        <w:right w:val="none" w:sz="0" w:space="0" w:color="auto"/>
      </w:divBdr>
    </w:div>
    <w:div w:id="800653477">
      <w:bodyDiv w:val="1"/>
      <w:marLeft w:val="0"/>
      <w:marRight w:val="0"/>
      <w:marTop w:val="0"/>
      <w:marBottom w:val="0"/>
      <w:divBdr>
        <w:top w:val="none" w:sz="0" w:space="0" w:color="auto"/>
        <w:left w:val="none" w:sz="0" w:space="0" w:color="auto"/>
        <w:bottom w:val="none" w:sz="0" w:space="0" w:color="auto"/>
        <w:right w:val="none" w:sz="0" w:space="0" w:color="auto"/>
      </w:divBdr>
    </w:div>
    <w:div w:id="802819062">
      <w:bodyDiv w:val="1"/>
      <w:marLeft w:val="0"/>
      <w:marRight w:val="0"/>
      <w:marTop w:val="0"/>
      <w:marBottom w:val="0"/>
      <w:divBdr>
        <w:top w:val="none" w:sz="0" w:space="0" w:color="auto"/>
        <w:left w:val="none" w:sz="0" w:space="0" w:color="auto"/>
        <w:bottom w:val="none" w:sz="0" w:space="0" w:color="auto"/>
        <w:right w:val="none" w:sz="0" w:space="0" w:color="auto"/>
      </w:divBdr>
    </w:div>
    <w:div w:id="803080676">
      <w:bodyDiv w:val="1"/>
      <w:marLeft w:val="0"/>
      <w:marRight w:val="0"/>
      <w:marTop w:val="0"/>
      <w:marBottom w:val="0"/>
      <w:divBdr>
        <w:top w:val="none" w:sz="0" w:space="0" w:color="auto"/>
        <w:left w:val="none" w:sz="0" w:space="0" w:color="auto"/>
        <w:bottom w:val="none" w:sz="0" w:space="0" w:color="auto"/>
        <w:right w:val="none" w:sz="0" w:space="0" w:color="auto"/>
      </w:divBdr>
    </w:div>
    <w:div w:id="803232802">
      <w:bodyDiv w:val="1"/>
      <w:marLeft w:val="0"/>
      <w:marRight w:val="0"/>
      <w:marTop w:val="0"/>
      <w:marBottom w:val="0"/>
      <w:divBdr>
        <w:top w:val="none" w:sz="0" w:space="0" w:color="auto"/>
        <w:left w:val="none" w:sz="0" w:space="0" w:color="auto"/>
        <w:bottom w:val="none" w:sz="0" w:space="0" w:color="auto"/>
        <w:right w:val="none" w:sz="0" w:space="0" w:color="auto"/>
      </w:divBdr>
      <w:divsChild>
        <w:div w:id="118769634">
          <w:marLeft w:val="0"/>
          <w:marRight w:val="0"/>
          <w:marTop w:val="0"/>
          <w:marBottom w:val="0"/>
          <w:divBdr>
            <w:top w:val="single" w:sz="2" w:space="0" w:color="D9D9E3"/>
            <w:left w:val="single" w:sz="2" w:space="0" w:color="D9D9E3"/>
            <w:bottom w:val="single" w:sz="2" w:space="0" w:color="D9D9E3"/>
            <w:right w:val="single" w:sz="2" w:space="0" w:color="D9D9E3"/>
          </w:divBdr>
          <w:divsChild>
            <w:div w:id="906309185">
              <w:marLeft w:val="0"/>
              <w:marRight w:val="0"/>
              <w:marTop w:val="100"/>
              <w:marBottom w:val="100"/>
              <w:divBdr>
                <w:top w:val="single" w:sz="2" w:space="0" w:color="D9D9E3"/>
                <w:left w:val="single" w:sz="2" w:space="0" w:color="D9D9E3"/>
                <w:bottom w:val="single" w:sz="2" w:space="0" w:color="D9D9E3"/>
                <w:right w:val="single" w:sz="2" w:space="0" w:color="D9D9E3"/>
              </w:divBdr>
              <w:divsChild>
                <w:div w:id="2063017634">
                  <w:marLeft w:val="0"/>
                  <w:marRight w:val="0"/>
                  <w:marTop w:val="0"/>
                  <w:marBottom w:val="0"/>
                  <w:divBdr>
                    <w:top w:val="single" w:sz="2" w:space="0" w:color="D9D9E3"/>
                    <w:left w:val="single" w:sz="2" w:space="0" w:color="D9D9E3"/>
                    <w:bottom w:val="single" w:sz="2" w:space="0" w:color="D9D9E3"/>
                    <w:right w:val="single" w:sz="2" w:space="0" w:color="D9D9E3"/>
                  </w:divBdr>
                  <w:divsChild>
                    <w:div w:id="370346205">
                      <w:marLeft w:val="0"/>
                      <w:marRight w:val="0"/>
                      <w:marTop w:val="0"/>
                      <w:marBottom w:val="0"/>
                      <w:divBdr>
                        <w:top w:val="single" w:sz="2" w:space="0" w:color="D9D9E3"/>
                        <w:left w:val="single" w:sz="2" w:space="0" w:color="D9D9E3"/>
                        <w:bottom w:val="single" w:sz="2" w:space="0" w:color="D9D9E3"/>
                        <w:right w:val="single" w:sz="2" w:space="0" w:color="D9D9E3"/>
                      </w:divBdr>
                      <w:divsChild>
                        <w:div w:id="1183861699">
                          <w:marLeft w:val="0"/>
                          <w:marRight w:val="0"/>
                          <w:marTop w:val="0"/>
                          <w:marBottom w:val="0"/>
                          <w:divBdr>
                            <w:top w:val="single" w:sz="2" w:space="0" w:color="D9D9E3"/>
                            <w:left w:val="single" w:sz="2" w:space="0" w:color="D9D9E3"/>
                            <w:bottom w:val="single" w:sz="2" w:space="0" w:color="D9D9E3"/>
                            <w:right w:val="single" w:sz="2" w:space="0" w:color="D9D9E3"/>
                          </w:divBdr>
                          <w:divsChild>
                            <w:div w:id="1041319189">
                              <w:marLeft w:val="0"/>
                              <w:marRight w:val="0"/>
                              <w:marTop w:val="0"/>
                              <w:marBottom w:val="0"/>
                              <w:divBdr>
                                <w:top w:val="single" w:sz="2" w:space="0" w:color="D9D9E3"/>
                                <w:left w:val="single" w:sz="2" w:space="0" w:color="D9D9E3"/>
                                <w:bottom w:val="single" w:sz="2" w:space="0" w:color="D9D9E3"/>
                                <w:right w:val="single" w:sz="2" w:space="0" w:color="D9D9E3"/>
                              </w:divBdr>
                              <w:divsChild>
                                <w:div w:id="989560432">
                                  <w:marLeft w:val="0"/>
                                  <w:marRight w:val="0"/>
                                  <w:marTop w:val="0"/>
                                  <w:marBottom w:val="0"/>
                                  <w:divBdr>
                                    <w:top w:val="single" w:sz="2" w:space="0" w:color="D9D9E3"/>
                                    <w:left w:val="single" w:sz="2" w:space="0" w:color="D9D9E3"/>
                                    <w:bottom w:val="single" w:sz="2" w:space="0" w:color="D9D9E3"/>
                                    <w:right w:val="single" w:sz="2" w:space="0" w:color="D9D9E3"/>
                                  </w:divBdr>
                                  <w:divsChild>
                                    <w:div w:id="14576760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46656900">
                      <w:marLeft w:val="0"/>
                      <w:marRight w:val="0"/>
                      <w:marTop w:val="0"/>
                      <w:marBottom w:val="0"/>
                      <w:divBdr>
                        <w:top w:val="single" w:sz="2" w:space="0" w:color="D9D9E3"/>
                        <w:left w:val="single" w:sz="2" w:space="0" w:color="D9D9E3"/>
                        <w:bottom w:val="single" w:sz="2" w:space="0" w:color="D9D9E3"/>
                        <w:right w:val="single" w:sz="2" w:space="0" w:color="D9D9E3"/>
                      </w:divBdr>
                      <w:divsChild>
                        <w:div w:id="459686853">
                          <w:marLeft w:val="0"/>
                          <w:marRight w:val="0"/>
                          <w:marTop w:val="0"/>
                          <w:marBottom w:val="0"/>
                          <w:divBdr>
                            <w:top w:val="single" w:sz="2" w:space="0" w:color="D9D9E3"/>
                            <w:left w:val="single" w:sz="2" w:space="0" w:color="D9D9E3"/>
                            <w:bottom w:val="single" w:sz="2" w:space="0" w:color="D9D9E3"/>
                            <w:right w:val="single" w:sz="2" w:space="0" w:color="D9D9E3"/>
                          </w:divBdr>
                          <w:divsChild>
                            <w:div w:id="790510854">
                              <w:marLeft w:val="0"/>
                              <w:marRight w:val="0"/>
                              <w:marTop w:val="0"/>
                              <w:marBottom w:val="0"/>
                              <w:divBdr>
                                <w:top w:val="single" w:sz="2" w:space="0" w:color="D9D9E3"/>
                                <w:left w:val="single" w:sz="2" w:space="0" w:color="D9D9E3"/>
                                <w:bottom w:val="single" w:sz="2" w:space="0" w:color="D9D9E3"/>
                                <w:right w:val="single" w:sz="2" w:space="0" w:color="D9D9E3"/>
                              </w:divBdr>
                              <w:divsChild>
                                <w:div w:id="2066104766">
                                  <w:marLeft w:val="0"/>
                                  <w:marRight w:val="0"/>
                                  <w:marTop w:val="0"/>
                                  <w:marBottom w:val="0"/>
                                  <w:divBdr>
                                    <w:top w:val="single" w:sz="2" w:space="0" w:color="D9D9E3"/>
                                    <w:left w:val="single" w:sz="2" w:space="0" w:color="D9D9E3"/>
                                    <w:bottom w:val="single" w:sz="2" w:space="0" w:color="D9D9E3"/>
                                    <w:right w:val="single" w:sz="2" w:space="0" w:color="D9D9E3"/>
                                  </w:divBdr>
                                  <w:divsChild>
                                    <w:div w:id="15575427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5727408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69980388">
          <w:marLeft w:val="0"/>
          <w:marRight w:val="0"/>
          <w:marTop w:val="0"/>
          <w:marBottom w:val="0"/>
          <w:divBdr>
            <w:top w:val="single" w:sz="2" w:space="0" w:color="D9D9E3"/>
            <w:left w:val="single" w:sz="2" w:space="0" w:color="D9D9E3"/>
            <w:bottom w:val="single" w:sz="2" w:space="0" w:color="D9D9E3"/>
            <w:right w:val="single" w:sz="2" w:space="0" w:color="D9D9E3"/>
          </w:divBdr>
          <w:divsChild>
            <w:div w:id="924071497">
              <w:marLeft w:val="0"/>
              <w:marRight w:val="0"/>
              <w:marTop w:val="100"/>
              <w:marBottom w:val="100"/>
              <w:divBdr>
                <w:top w:val="single" w:sz="2" w:space="0" w:color="D9D9E3"/>
                <w:left w:val="single" w:sz="2" w:space="0" w:color="D9D9E3"/>
                <w:bottom w:val="single" w:sz="2" w:space="0" w:color="D9D9E3"/>
                <w:right w:val="single" w:sz="2" w:space="0" w:color="D9D9E3"/>
              </w:divBdr>
              <w:divsChild>
                <w:div w:id="1581331408">
                  <w:marLeft w:val="0"/>
                  <w:marRight w:val="0"/>
                  <w:marTop w:val="0"/>
                  <w:marBottom w:val="0"/>
                  <w:divBdr>
                    <w:top w:val="single" w:sz="2" w:space="0" w:color="D9D9E3"/>
                    <w:left w:val="single" w:sz="2" w:space="0" w:color="D9D9E3"/>
                    <w:bottom w:val="single" w:sz="2" w:space="0" w:color="D9D9E3"/>
                    <w:right w:val="single" w:sz="2" w:space="0" w:color="D9D9E3"/>
                  </w:divBdr>
                  <w:divsChild>
                    <w:div w:id="2029603110">
                      <w:marLeft w:val="0"/>
                      <w:marRight w:val="0"/>
                      <w:marTop w:val="0"/>
                      <w:marBottom w:val="0"/>
                      <w:divBdr>
                        <w:top w:val="single" w:sz="2" w:space="0" w:color="D9D9E3"/>
                        <w:left w:val="single" w:sz="2" w:space="0" w:color="D9D9E3"/>
                        <w:bottom w:val="single" w:sz="2" w:space="0" w:color="D9D9E3"/>
                        <w:right w:val="single" w:sz="2" w:space="0" w:color="D9D9E3"/>
                      </w:divBdr>
                      <w:divsChild>
                        <w:div w:id="1789398457">
                          <w:marLeft w:val="0"/>
                          <w:marRight w:val="0"/>
                          <w:marTop w:val="0"/>
                          <w:marBottom w:val="0"/>
                          <w:divBdr>
                            <w:top w:val="single" w:sz="2" w:space="0" w:color="D9D9E3"/>
                            <w:left w:val="single" w:sz="2" w:space="0" w:color="D9D9E3"/>
                            <w:bottom w:val="single" w:sz="2" w:space="0" w:color="D9D9E3"/>
                            <w:right w:val="single" w:sz="2" w:space="0" w:color="D9D9E3"/>
                          </w:divBdr>
                          <w:divsChild>
                            <w:div w:id="1955207699">
                              <w:marLeft w:val="0"/>
                              <w:marRight w:val="0"/>
                              <w:marTop w:val="0"/>
                              <w:marBottom w:val="0"/>
                              <w:divBdr>
                                <w:top w:val="single" w:sz="2" w:space="0" w:color="D9D9E3"/>
                                <w:left w:val="single" w:sz="2" w:space="0" w:color="D9D9E3"/>
                                <w:bottom w:val="single" w:sz="2" w:space="0" w:color="D9D9E3"/>
                                <w:right w:val="single" w:sz="2" w:space="0" w:color="D9D9E3"/>
                              </w:divBdr>
                              <w:divsChild>
                                <w:div w:id="1336180191">
                                  <w:marLeft w:val="0"/>
                                  <w:marRight w:val="0"/>
                                  <w:marTop w:val="0"/>
                                  <w:marBottom w:val="0"/>
                                  <w:divBdr>
                                    <w:top w:val="single" w:sz="2" w:space="0" w:color="D9D9E3"/>
                                    <w:left w:val="single" w:sz="2" w:space="0" w:color="D9D9E3"/>
                                    <w:bottom w:val="single" w:sz="2" w:space="0" w:color="D9D9E3"/>
                                    <w:right w:val="single" w:sz="2" w:space="0" w:color="D9D9E3"/>
                                  </w:divBdr>
                                  <w:divsChild>
                                    <w:div w:id="6867151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73964847">
          <w:marLeft w:val="0"/>
          <w:marRight w:val="0"/>
          <w:marTop w:val="0"/>
          <w:marBottom w:val="0"/>
          <w:divBdr>
            <w:top w:val="single" w:sz="2" w:space="0" w:color="D9D9E3"/>
            <w:left w:val="single" w:sz="2" w:space="0" w:color="D9D9E3"/>
            <w:bottom w:val="single" w:sz="2" w:space="0" w:color="D9D9E3"/>
            <w:right w:val="single" w:sz="2" w:space="0" w:color="D9D9E3"/>
          </w:divBdr>
          <w:divsChild>
            <w:div w:id="1790391351">
              <w:marLeft w:val="0"/>
              <w:marRight w:val="0"/>
              <w:marTop w:val="100"/>
              <w:marBottom w:val="100"/>
              <w:divBdr>
                <w:top w:val="single" w:sz="2" w:space="0" w:color="D9D9E3"/>
                <w:left w:val="single" w:sz="2" w:space="0" w:color="D9D9E3"/>
                <w:bottom w:val="single" w:sz="2" w:space="0" w:color="D9D9E3"/>
                <w:right w:val="single" w:sz="2" w:space="0" w:color="D9D9E3"/>
              </w:divBdr>
              <w:divsChild>
                <w:div w:id="2001691824">
                  <w:marLeft w:val="0"/>
                  <w:marRight w:val="0"/>
                  <w:marTop w:val="0"/>
                  <w:marBottom w:val="0"/>
                  <w:divBdr>
                    <w:top w:val="single" w:sz="2" w:space="0" w:color="D9D9E3"/>
                    <w:left w:val="single" w:sz="2" w:space="0" w:color="D9D9E3"/>
                    <w:bottom w:val="single" w:sz="2" w:space="0" w:color="D9D9E3"/>
                    <w:right w:val="single" w:sz="2" w:space="0" w:color="D9D9E3"/>
                  </w:divBdr>
                  <w:divsChild>
                    <w:div w:id="85151692">
                      <w:marLeft w:val="0"/>
                      <w:marRight w:val="0"/>
                      <w:marTop w:val="0"/>
                      <w:marBottom w:val="0"/>
                      <w:divBdr>
                        <w:top w:val="single" w:sz="2" w:space="0" w:color="D9D9E3"/>
                        <w:left w:val="single" w:sz="2" w:space="0" w:color="D9D9E3"/>
                        <w:bottom w:val="single" w:sz="2" w:space="0" w:color="D9D9E3"/>
                        <w:right w:val="single" w:sz="2" w:space="0" w:color="D9D9E3"/>
                      </w:divBdr>
                      <w:divsChild>
                        <w:div w:id="1241214019">
                          <w:marLeft w:val="0"/>
                          <w:marRight w:val="0"/>
                          <w:marTop w:val="0"/>
                          <w:marBottom w:val="0"/>
                          <w:divBdr>
                            <w:top w:val="single" w:sz="2" w:space="0" w:color="D9D9E3"/>
                            <w:left w:val="single" w:sz="2" w:space="0" w:color="D9D9E3"/>
                            <w:bottom w:val="single" w:sz="2" w:space="0" w:color="D9D9E3"/>
                            <w:right w:val="single" w:sz="2" w:space="0" w:color="D9D9E3"/>
                          </w:divBdr>
                        </w:div>
                        <w:div w:id="1610428283">
                          <w:marLeft w:val="0"/>
                          <w:marRight w:val="0"/>
                          <w:marTop w:val="0"/>
                          <w:marBottom w:val="0"/>
                          <w:divBdr>
                            <w:top w:val="single" w:sz="2" w:space="0" w:color="D9D9E3"/>
                            <w:left w:val="single" w:sz="2" w:space="0" w:color="D9D9E3"/>
                            <w:bottom w:val="single" w:sz="2" w:space="0" w:color="D9D9E3"/>
                            <w:right w:val="single" w:sz="2" w:space="0" w:color="D9D9E3"/>
                          </w:divBdr>
                          <w:divsChild>
                            <w:div w:id="1477868722">
                              <w:marLeft w:val="0"/>
                              <w:marRight w:val="0"/>
                              <w:marTop w:val="0"/>
                              <w:marBottom w:val="0"/>
                              <w:divBdr>
                                <w:top w:val="single" w:sz="2" w:space="0" w:color="D9D9E3"/>
                                <w:left w:val="single" w:sz="2" w:space="0" w:color="D9D9E3"/>
                                <w:bottom w:val="single" w:sz="2" w:space="0" w:color="D9D9E3"/>
                                <w:right w:val="single" w:sz="2" w:space="0" w:color="D9D9E3"/>
                              </w:divBdr>
                              <w:divsChild>
                                <w:div w:id="982808179">
                                  <w:marLeft w:val="0"/>
                                  <w:marRight w:val="0"/>
                                  <w:marTop w:val="0"/>
                                  <w:marBottom w:val="0"/>
                                  <w:divBdr>
                                    <w:top w:val="single" w:sz="2" w:space="0" w:color="D9D9E3"/>
                                    <w:left w:val="single" w:sz="2" w:space="0" w:color="D9D9E3"/>
                                    <w:bottom w:val="single" w:sz="2" w:space="0" w:color="D9D9E3"/>
                                    <w:right w:val="single" w:sz="2" w:space="0" w:color="D9D9E3"/>
                                  </w:divBdr>
                                  <w:divsChild>
                                    <w:div w:id="2105755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65109319">
                      <w:marLeft w:val="0"/>
                      <w:marRight w:val="0"/>
                      <w:marTop w:val="0"/>
                      <w:marBottom w:val="0"/>
                      <w:divBdr>
                        <w:top w:val="single" w:sz="2" w:space="0" w:color="D9D9E3"/>
                        <w:left w:val="single" w:sz="2" w:space="0" w:color="D9D9E3"/>
                        <w:bottom w:val="single" w:sz="2" w:space="0" w:color="D9D9E3"/>
                        <w:right w:val="single" w:sz="2" w:space="0" w:color="D9D9E3"/>
                      </w:divBdr>
                      <w:divsChild>
                        <w:div w:id="760104501">
                          <w:marLeft w:val="0"/>
                          <w:marRight w:val="0"/>
                          <w:marTop w:val="0"/>
                          <w:marBottom w:val="0"/>
                          <w:divBdr>
                            <w:top w:val="single" w:sz="2" w:space="0" w:color="D9D9E3"/>
                            <w:left w:val="single" w:sz="2" w:space="0" w:color="D9D9E3"/>
                            <w:bottom w:val="single" w:sz="2" w:space="0" w:color="D9D9E3"/>
                            <w:right w:val="single" w:sz="2" w:space="0" w:color="D9D9E3"/>
                          </w:divBdr>
                          <w:divsChild>
                            <w:div w:id="1750927705">
                              <w:marLeft w:val="0"/>
                              <w:marRight w:val="0"/>
                              <w:marTop w:val="0"/>
                              <w:marBottom w:val="0"/>
                              <w:divBdr>
                                <w:top w:val="single" w:sz="2" w:space="0" w:color="D9D9E3"/>
                                <w:left w:val="single" w:sz="2" w:space="0" w:color="D9D9E3"/>
                                <w:bottom w:val="single" w:sz="2" w:space="0" w:color="D9D9E3"/>
                                <w:right w:val="single" w:sz="2" w:space="0" w:color="D9D9E3"/>
                              </w:divBdr>
                              <w:divsChild>
                                <w:div w:id="1896310587">
                                  <w:marLeft w:val="0"/>
                                  <w:marRight w:val="0"/>
                                  <w:marTop w:val="0"/>
                                  <w:marBottom w:val="0"/>
                                  <w:divBdr>
                                    <w:top w:val="single" w:sz="2" w:space="0" w:color="D9D9E3"/>
                                    <w:left w:val="single" w:sz="2" w:space="0" w:color="D9D9E3"/>
                                    <w:bottom w:val="single" w:sz="2" w:space="0" w:color="D9D9E3"/>
                                    <w:right w:val="single" w:sz="2" w:space="0" w:color="D9D9E3"/>
                                  </w:divBdr>
                                  <w:divsChild>
                                    <w:div w:id="12660348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804082847">
      <w:bodyDiv w:val="1"/>
      <w:marLeft w:val="0"/>
      <w:marRight w:val="0"/>
      <w:marTop w:val="0"/>
      <w:marBottom w:val="0"/>
      <w:divBdr>
        <w:top w:val="none" w:sz="0" w:space="0" w:color="auto"/>
        <w:left w:val="none" w:sz="0" w:space="0" w:color="auto"/>
        <w:bottom w:val="none" w:sz="0" w:space="0" w:color="auto"/>
        <w:right w:val="none" w:sz="0" w:space="0" w:color="auto"/>
      </w:divBdr>
    </w:div>
    <w:div w:id="804468855">
      <w:bodyDiv w:val="1"/>
      <w:marLeft w:val="0"/>
      <w:marRight w:val="0"/>
      <w:marTop w:val="0"/>
      <w:marBottom w:val="0"/>
      <w:divBdr>
        <w:top w:val="none" w:sz="0" w:space="0" w:color="auto"/>
        <w:left w:val="none" w:sz="0" w:space="0" w:color="auto"/>
        <w:bottom w:val="none" w:sz="0" w:space="0" w:color="auto"/>
        <w:right w:val="none" w:sz="0" w:space="0" w:color="auto"/>
      </w:divBdr>
    </w:div>
    <w:div w:id="804930637">
      <w:bodyDiv w:val="1"/>
      <w:marLeft w:val="0"/>
      <w:marRight w:val="0"/>
      <w:marTop w:val="0"/>
      <w:marBottom w:val="0"/>
      <w:divBdr>
        <w:top w:val="none" w:sz="0" w:space="0" w:color="auto"/>
        <w:left w:val="none" w:sz="0" w:space="0" w:color="auto"/>
        <w:bottom w:val="none" w:sz="0" w:space="0" w:color="auto"/>
        <w:right w:val="none" w:sz="0" w:space="0" w:color="auto"/>
      </w:divBdr>
    </w:div>
    <w:div w:id="805007712">
      <w:bodyDiv w:val="1"/>
      <w:marLeft w:val="0"/>
      <w:marRight w:val="0"/>
      <w:marTop w:val="0"/>
      <w:marBottom w:val="0"/>
      <w:divBdr>
        <w:top w:val="none" w:sz="0" w:space="0" w:color="auto"/>
        <w:left w:val="none" w:sz="0" w:space="0" w:color="auto"/>
        <w:bottom w:val="none" w:sz="0" w:space="0" w:color="auto"/>
        <w:right w:val="none" w:sz="0" w:space="0" w:color="auto"/>
      </w:divBdr>
    </w:div>
    <w:div w:id="805856253">
      <w:bodyDiv w:val="1"/>
      <w:marLeft w:val="0"/>
      <w:marRight w:val="0"/>
      <w:marTop w:val="0"/>
      <w:marBottom w:val="0"/>
      <w:divBdr>
        <w:top w:val="none" w:sz="0" w:space="0" w:color="auto"/>
        <w:left w:val="none" w:sz="0" w:space="0" w:color="auto"/>
        <w:bottom w:val="none" w:sz="0" w:space="0" w:color="auto"/>
        <w:right w:val="none" w:sz="0" w:space="0" w:color="auto"/>
      </w:divBdr>
    </w:div>
    <w:div w:id="806361407">
      <w:bodyDiv w:val="1"/>
      <w:marLeft w:val="0"/>
      <w:marRight w:val="0"/>
      <w:marTop w:val="0"/>
      <w:marBottom w:val="0"/>
      <w:divBdr>
        <w:top w:val="none" w:sz="0" w:space="0" w:color="auto"/>
        <w:left w:val="none" w:sz="0" w:space="0" w:color="auto"/>
        <w:bottom w:val="none" w:sz="0" w:space="0" w:color="auto"/>
        <w:right w:val="none" w:sz="0" w:space="0" w:color="auto"/>
      </w:divBdr>
    </w:div>
    <w:div w:id="806362878">
      <w:bodyDiv w:val="1"/>
      <w:marLeft w:val="0"/>
      <w:marRight w:val="0"/>
      <w:marTop w:val="0"/>
      <w:marBottom w:val="0"/>
      <w:divBdr>
        <w:top w:val="none" w:sz="0" w:space="0" w:color="auto"/>
        <w:left w:val="none" w:sz="0" w:space="0" w:color="auto"/>
        <w:bottom w:val="none" w:sz="0" w:space="0" w:color="auto"/>
        <w:right w:val="none" w:sz="0" w:space="0" w:color="auto"/>
      </w:divBdr>
    </w:div>
    <w:div w:id="806707855">
      <w:bodyDiv w:val="1"/>
      <w:marLeft w:val="0"/>
      <w:marRight w:val="0"/>
      <w:marTop w:val="0"/>
      <w:marBottom w:val="0"/>
      <w:divBdr>
        <w:top w:val="none" w:sz="0" w:space="0" w:color="auto"/>
        <w:left w:val="none" w:sz="0" w:space="0" w:color="auto"/>
        <w:bottom w:val="none" w:sz="0" w:space="0" w:color="auto"/>
        <w:right w:val="none" w:sz="0" w:space="0" w:color="auto"/>
      </w:divBdr>
    </w:div>
    <w:div w:id="806901470">
      <w:bodyDiv w:val="1"/>
      <w:marLeft w:val="0"/>
      <w:marRight w:val="0"/>
      <w:marTop w:val="0"/>
      <w:marBottom w:val="0"/>
      <w:divBdr>
        <w:top w:val="none" w:sz="0" w:space="0" w:color="auto"/>
        <w:left w:val="none" w:sz="0" w:space="0" w:color="auto"/>
        <w:bottom w:val="none" w:sz="0" w:space="0" w:color="auto"/>
        <w:right w:val="none" w:sz="0" w:space="0" w:color="auto"/>
      </w:divBdr>
    </w:div>
    <w:div w:id="807285829">
      <w:bodyDiv w:val="1"/>
      <w:marLeft w:val="0"/>
      <w:marRight w:val="0"/>
      <w:marTop w:val="0"/>
      <w:marBottom w:val="0"/>
      <w:divBdr>
        <w:top w:val="none" w:sz="0" w:space="0" w:color="auto"/>
        <w:left w:val="none" w:sz="0" w:space="0" w:color="auto"/>
        <w:bottom w:val="none" w:sz="0" w:space="0" w:color="auto"/>
        <w:right w:val="none" w:sz="0" w:space="0" w:color="auto"/>
      </w:divBdr>
    </w:div>
    <w:div w:id="807629497">
      <w:bodyDiv w:val="1"/>
      <w:marLeft w:val="0"/>
      <w:marRight w:val="0"/>
      <w:marTop w:val="0"/>
      <w:marBottom w:val="0"/>
      <w:divBdr>
        <w:top w:val="none" w:sz="0" w:space="0" w:color="auto"/>
        <w:left w:val="none" w:sz="0" w:space="0" w:color="auto"/>
        <w:bottom w:val="none" w:sz="0" w:space="0" w:color="auto"/>
        <w:right w:val="none" w:sz="0" w:space="0" w:color="auto"/>
      </w:divBdr>
    </w:div>
    <w:div w:id="808015134">
      <w:bodyDiv w:val="1"/>
      <w:marLeft w:val="0"/>
      <w:marRight w:val="0"/>
      <w:marTop w:val="0"/>
      <w:marBottom w:val="0"/>
      <w:divBdr>
        <w:top w:val="none" w:sz="0" w:space="0" w:color="auto"/>
        <w:left w:val="none" w:sz="0" w:space="0" w:color="auto"/>
        <w:bottom w:val="none" w:sz="0" w:space="0" w:color="auto"/>
        <w:right w:val="none" w:sz="0" w:space="0" w:color="auto"/>
      </w:divBdr>
    </w:div>
    <w:div w:id="809400787">
      <w:bodyDiv w:val="1"/>
      <w:marLeft w:val="0"/>
      <w:marRight w:val="0"/>
      <w:marTop w:val="0"/>
      <w:marBottom w:val="0"/>
      <w:divBdr>
        <w:top w:val="none" w:sz="0" w:space="0" w:color="auto"/>
        <w:left w:val="none" w:sz="0" w:space="0" w:color="auto"/>
        <w:bottom w:val="none" w:sz="0" w:space="0" w:color="auto"/>
        <w:right w:val="none" w:sz="0" w:space="0" w:color="auto"/>
      </w:divBdr>
    </w:div>
    <w:div w:id="811291141">
      <w:bodyDiv w:val="1"/>
      <w:marLeft w:val="0"/>
      <w:marRight w:val="0"/>
      <w:marTop w:val="0"/>
      <w:marBottom w:val="0"/>
      <w:divBdr>
        <w:top w:val="none" w:sz="0" w:space="0" w:color="auto"/>
        <w:left w:val="none" w:sz="0" w:space="0" w:color="auto"/>
        <w:bottom w:val="none" w:sz="0" w:space="0" w:color="auto"/>
        <w:right w:val="none" w:sz="0" w:space="0" w:color="auto"/>
      </w:divBdr>
    </w:div>
    <w:div w:id="811794755">
      <w:bodyDiv w:val="1"/>
      <w:marLeft w:val="0"/>
      <w:marRight w:val="0"/>
      <w:marTop w:val="0"/>
      <w:marBottom w:val="0"/>
      <w:divBdr>
        <w:top w:val="none" w:sz="0" w:space="0" w:color="auto"/>
        <w:left w:val="none" w:sz="0" w:space="0" w:color="auto"/>
        <w:bottom w:val="none" w:sz="0" w:space="0" w:color="auto"/>
        <w:right w:val="none" w:sz="0" w:space="0" w:color="auto"/>
      </w:divBdr>
    </w:div>
    <w:div w:id="812718310">
      <w:bodyDiv w:val="1"/>
      <w:marLeft w:val="0"/>
      <w:marRight w:val="0"/>
      <w:marTop w:val="0"/>
      <w:marBottom w:val="0"/>
      <w:divBdr>
        <w:top w:val="none" w:sz="0" w:space="0" w:color="auto"/>
        <w:left w:val="none" w:sz="0" w:space="0" w:color="auto"/>
        <w:bottom w:val="none" w:sz="0" w:space="0" w:color="auto"/>
        <w:right w:val="none" w:sz="0" w:space="0" w:color="auto"/>
      </w:divBdr>
    </w:div>
    <w:div w:id="813331038">
      <w:bodyDiv w:val="1"/>
      <w:marLeft w:val="0"/>
      <w:marRight w:val="0"/>
      <w:marTop w:val="0"/>
      <w:marBottom w:val="0"/>
      <w:divBdr>
        <w:top w:val="none" w:sz="0" w:space="0" w:color="auto"/>
        <w:left w:val="none" w:sz="0" w:space="0" w:color="auto"/>
        <w:bottom w:val="none" w:sz="0" w:space="0" w:color="auto"/>
        <w:right w:val="none" w:sz="0" w:space="0" w:color="auto"/>
      </w:divBdr>
    </w:div>
    <w:div w:id="815604573">
      <w:bodyDiv w:val="1"/>
      <w:marLeft w:val="0"/>
      <w:marRight w:val="0"/>
      <w:marTop w:val="0"/>
      <w:marBottom w:val="0"/>
      <w:divBdr>
        <w:top w:val="none" w:sz="0" w:space="0" w:color="auto"/>
        <w:left w:val="none" w:sz="0" w:space="0" w:color="auto"/>
        <w:bottom w:val="none" w:sz="0" w:space="0" w:color="auto"/>
        <w:right w:val="none" w:sz="0" w:space="0" w:color="auto"/>
      </w:divBdr>
    </w:div>
    <w:div w:id="815729807">
      <w:bodyDiv w:val="1"/>
      <w:marLeft w:val="0"/>
      <w:marRight w:val="0"/>
      <w:marTop w:val="0"/>
      <w:marBottom w:val="0"/>
      <w:divBdr>
        <w:top w:val="none" w:sz="0" w:space="0" w:color="auto"/>
        <w:left w:val="none" w:sz="0" w:space="0" w:color="auto"/>
        <w:bottom w:val="none" w:sz="0" w:space="0" w:color="auto"/>
        <w:right w:val="none" w:sz="0" w:space="0" w:color="auto"/>
      </w:divBdr>
    </w:div>
    <w:div w:id="816068244">
      <w:bodyDiv w:val="1"/>
      <w:marLeft w:val="0"/>
      <w:marRight w:val="0"/>
      <w:marTop w:val="0"/>
      <w:marBottom w:val="0"/>
      <w:divBdr>
        <w:top w:val="none" w:sz="0" w:space="0" w:color="auto"/>
        <w:left w:val="none" w:sz="0" w:space="0" w:color="auto"/>
        <w:bottom w:val="none" w:sz="0" w:space="0" w:color="auto"/>
        <w:right w:val="none" w:sz="0" w:space="0" w:color="auto"/>
      </w:divBdr>
    </w:div>
    <w:div w:id="816605440">
      <w:bodyDiv w:val="1"/>
      <w:marLeft w:val="0"/>
      <w:marRight w:val="0"/>
      <w:marTop w:val="0"/>
      <w:marBottom w:val="0"/>
      <w:divBdr>
        <w:top w:val="none" w:sz="0" w:space="0" w:color="auto"/>
        <w:left w:val="none" w:sz="0" w:space="0" w:color="auto"/>
        <w:bottom w:val="none" w:sz="0" w:space="0" w:color="auto"/>
        <w:right w:val="none" w:sz="0" w:space="0" w:color="auto"/>
      </w:divBdr>
    </w:div>
    <w:div w:id="816607126">
      <w:bodyDiv w:val="1"/>
      <w:marLeft w:val="0"/>
      <w:marRight w:val="0"/>
      <w:marTop w:val="0"/>
      <w:marBottom w:val="0"/>
      <w:divBdr>
        <w:top w:val="none" w:sz="0" w:space="0" w:color="auto"/>
        <w:left w:val="none" w:sz="0" w:space="0" w:color="auto"/>
        <w:bottom w:val="none" w:sz="0" w:space="0" w:color="auto"/>
        <w:right w:val="none" w:sz="0" w:space="0" w:color="auto"/>
      </w:divBdr>
    </w:div>
    <w:div w:id="818040983">
      <w:bodyDiv w:val="1"/>
      <w:marLeft w:val="0"/>
      <w:marRight w:val="0"/>
      <w:marTop w:val="0"/>
      <w:marBottom w:val="0"/>
      <w:divBdr>
        <w:top w:val="none" w:sz="0" w:space="0" w:color="auto"/>
        <w:left w:val="none" w:sz="0" w:space="0" w:color="auto"/>
        <w:bottom w:val="none" w:sz="0" w:space="0" w:color="auto"/>
        <w:right w:val="none" w:sz="0" w:space="0" w:color="auto"/>
      </w:divBdr>
    </w:div>
    <w:div w:id="818499052">
      <w:bodyDiv w:val="1"/>
      <w:marLeft w:val="0"/>
      <w:marRight w:val="0"/>
      <w:marTop w:val="0"/>
      <w:marBottom w:val="0"/>
      <w:divBdr>
        <w:top w:val="none" w:sz="0" w:space="0" w:color="auto"/>
        <w:left w:val="none" w:sz="0" w:space="0" w:color="auto"/>
        <w:bottom w:val="none" w:sz="0" w:space="0" w:color="auto"/>
        <w:right w:val="none" w:sz="0" w:space="0" w:color="auto"/>
      </w:divBdr>
    </w:div>
    <w:div w:id="819342882">
      <w:bodyDiv w:val="1"/>
      <w:marLeft w:val="0"/>
      <w:marRight w:val="0"/>
      <w:marTop w:val="0"/>
      <w:marBottom w:val="0"/>
      <w:divBdr>
        <w:top w:val="none" w:sz="0" w:space="0" w:color="auto"/>
        <w:left w:val="none" w:sz="0" w:space="0" w:color="auto"/>
        <w:bottom w:val="none" w:sz="0" w:space="0" w:color="auto"/>
        <w:right w:val="none" w:sz="0" w:space="0" w:color="auto"/>
      </w:divBdr>
    </w:div>
    <w:div w:id="820198639">
      <w:bodyDiv w:val="1"/>
      <w:marLeft w:val="0"/>
      <w:marRight w:val="0"/>
      <w:marTop w:val="0"/>
      <w:marBottom w:val="0"/>
      <w:divBdr>
        <w:top w:val="none" w:sz="0" w:space="0" w:color="auto"/>
        <w:left w:val="none" w:sz="0" w:space="0" w:color="auto"/>
        <w:bottom w:val="none" w:sz="0" w:space="0" w:color="auto"/>
        <w:right w:val="none" w:sz="0" w:space="0" w:color="auto"/>
      </w:divBdr>
    </w:div>
    <w:div w:id="820316398">
      <w:bodyDiv w:val="1"/>
      <w:marLeft w:val="0"/>
      <w:marRight w:val="0"/>
      <w:marTop w:val="0"/>
      <w:marBottom w:val="0"/>
      <w:divBdr>
        <w:top w:val="none" w:sz="0" w:space="0" w:color="auto"/>
        <w:left w:val="none" w:sz="0" w:space="0" w:color="auto"/>
        <w:bottom w:val="none" w:sz="0" w:space="0" w:color="auto"/>
        <w:right w:val="none" w:sz="0" w:space="0" w:color="auto"/>
      </w:divBdr>
    </w:div>
    <w:div w:id="820387504">
      <w:bodyDiv w:val="1"/>
      <w:marLeft w:val="0"/>
      <w:marRight w:val="0"/>
      <w:marTop w:val="0"/>
      <w:marBottom w:val="0"/>
      <w:divBdr>
        <w:top w:val="none" w:sz="0" w:space="0" w:color="auto"/>
        <w:left w:val="none" w:sz="0" w:space="0" w:color="auto"/>
        <w:bottom w:val="none" w:sz="0" w:space="0" w:color="auto"/>
        <w:right w:val="none" w:sz="0" w:space="0" w:color="auto"/>
      </w:divBdr>
    </w:div>
    <w:div w:id="820969779">
      <w:bodyDiv w:val="1"/>
      <w:marLeft w:val="0"/>
      <w:marRight w:val="0"/>
      <w:marTop w:val="0"/>
      <w:marBottom w:val="0"/>
      <w:divBdr>
        <w:top w:val="none" w:sz="0" w:space="0" w:color="auto"/>
        <w:left w:val="none" w:sz="0" w:space="0" w:color="auto"/>
        <w:bottom w:val="none" w:sz="0" w:space="0" w:color="auto"/>
        <w:right w:val="none" w:sz="0" w:space="0" w:color="auto"/>
      </w:divBdr>
    </w:div>
    <w:div w:id="821115300">
      <w:bodyDiv w:val="1"/>
      <w:marLeft w:val="0"/>
      <w:marRight w:val="0"/>
      <w:marTop w:val="0"/>
      <w:marBottom w:val="0"/>
      <w:divBdr>
        <w:top w:val="none" w:sz="0" w:space="0" w:color="auto"/>
        <w:left w:val="none" w:sz="0" w:space="0" w:color="auto"/>
        <w:bottom w:val="none" w:sz="0" w:space="0" w:color="auto"/>
        <w:right w:val="none" w:sz="0" w:space="0" w:color="auto"/>
      </w:divBdr>
    </w:div>
    <w:div w:id="822233910">
      <w:bodyDiv w:val="1"/>
      <w:marLeft w:val="0"/>
      <w:marRight w:val="0"/>
      <w:marTop w:val="0"/>
      <w:marBottom w:val="0"/>
      <w:divBdr>
        <w:top w:val="none" w:sz="0" w:space="0" w:color="auto"/>
        <w:left w:val="none" w:sz="0" w:space="0" w:color="auto"/>
        <w:bottom w:val="none" w:sz="0" w:space="0" w:color="auto"/>
        <w:right w:val="none" w:sz="0" w:space="0" w:color="auto"/>
      </w:divBdr>
    </w:div>
    <w:div w:id="822282694">
      <w:bodyDiv w:val="1"/>
      <w:marLeft w:val="0"/>
      <w:marRight w:val="0"/>
      <w:marTop w:val="0"/>
      <w:marBottom w:val="0"/>
      <w:divBdr>
        <w:top w:val="none" w:sz="0" w:space="0" w:color="auto"/>
        <w:left w:val="none" w:sz="0" w:space="0" w:color="auto"/>
        <w:bottom w:val="none" w:sz="0" w:space="0" w:color="auto"/>
        <w:right w:val="none" w:sz="0" w:space="0" w:color="auto"/>
      </w:divBdr>
    </w:div>
    <w:div w:id="822357149">
      <w:bodyDiv w:val="1"/>
      <w:marLeft w:val="0"/>
      <w:marRight w:val="0"/>
      <w:marTop w:val="0"/>
      <w:marBottom w:val="0"/>
      <w:divBdr>
        <w:top w:val="none" w:sz="0" w:space="0" w:color="auto"/>
        <w:left w:val="none" w:sz="0" w:space="0" w:color="auto"/>
        <w:bottom w:val="none" w:sz="0" w:space="0" w:color="auto"/>
        <w:right w:val="none" w:sz="0" w:space="0" w:color="auto"/>
      </w:divBdr>
    </w:div>
    <w:div w:id="822550032">
      <w:bodyDiv w:val="1"/>
      <w:marLeft w:val="0"/>
      <w:marRight w:val="0"/>
      <w:marTop w:val="0"/>
      <w:marBottom w:val="0"/>
      <w:divBdr>
        <w:top w:val="none" w:sz="0" w:space="0" w:color="auto"/>
        <w:left w:val="none" w:sz="0" w:space="0" w:color="auto"/>
        <w:bottom w:val="none" w:sz="0" w:space="0" w:color="auto"/>
        <w:right w:val="none" w:sz="0" w:space="0" w:color="auto"/>
      </w:divBdr>
    </w:div>
    <w:div w:id="822698944">
      <w:bodyDiv w:val="1"/>
      <w:marLeft w:val="0"/>
      <w:marRight w:val="0"/>
      <w:marTop w:val="0"/>
      <w:marBottom w:val="0"/>
      <w:divBdr>
        <w:top w:val="none" w:sz="0" w:space="0" w:color="auto"/>
        <w:left w:val="none" w:sz="0" w:space="0" w:color="auto"/>
        <w:bottom w:val="none" w:sz="0" w:space="0" w:color="auto"/>
        <w:right w:val="none" w:sz="0" w:space="0" w:color="auto"/>
      </w:divBdr>
    </w:div>
    <w:div w:id="823156057">
      <w:bodyDiv w:val="1"/>
      <w:marLeft w:val="0"/>
      <w:marRight w:val="0"/>
      <w:marTop w:val="0"/>
      <w:marBottom w:val="0"/>
      <w:divBdr>
        <w:top w:val="none" w:sz="0" w:space="0" w:color="auto"/>
        <w:left w:val="none" w:sz="0" w:space="0" w:color="auto"/>
        <w:bottom w:val="none" w:sz="0" w:space="0" w:color="auto"/>
        <w:right w:val="none" w:sz="0" w:space="0" w:color="auto"/>
      </w:divBdr>
    </w:div>
    <w:div w:id="823811975">
      <w:bodyDiv w:val="1"/>
      <w:marLeft w:val="0"/>
      <w:marRight w:val="0"/>
      <w:marTop w:val="0"/>
      <w:marBottom w:val="0"/>
      <w:divBdr>
        <w:top w:val="none" w:sz="0" w:space="0" w:color="auto"/>
        <w:left w:val="none" w:sz="0" w:space="0" w:color="auto"/>
        <w:bottom w:val="none" w:sz="0" w:space="0" w:color="auto"/>
        <w:right w:val="none" w:sz="0" w:space="0" w:color="auto"/>
      </w:divBdr>
    </w:div>
    <w:div w:id="824782559">
      <w:bodyDiv w:val="1"/>
      <w:marLeft w:val="0"/>
      <w:marRight w:val="0"/>
      <w:marTop w:val="0"/>
      <w:marBottom w:val="0"/>
      <w:divBdr>
        <w:top w:val="none" w:sz="0" w:space="0" w:color="auto"/>
        <w:left w:val="none" w:sz="0" w:space="0" w:color="auto"/>
        <w:bottom w:val="none" w:sz="0" w:space="0" w:color="auto"/>
        <w:right w:val="none" w:sz="0" w:space="0" w:color="auto"/>
      </w:divBdr>
    </w:div>
    <w:div w:id="824901928">
      <w:bodyDiv w:val="1"/>
      <w:marLeft w:val="0"/>
      <w:marRight w:val="0"/>
      <w:marTop w:val="0"/>
      <w:marBottom w:val="0"/>
      <w:divBdr>
        <w:top w:val="none" w:sz="0" w:space="0" w:color="auto"/>
        <w:left w:val="none" w:sz="0" w:space="0" w:color="auto"/>
        <w:bottom w:val="none" w:sz="0" w:space="0" w:color="auto"/>
        <w:right w:val="none" w:sz="0" w:space="0" w:color="auto"/>
      </w:divBdr>
    </w:div>
    <w:div w:id="826554232">
      <w:bodyDiv w:val="1"/>
      <w:marLeft w:val="0"/>
      <w:marRight w:val="0"/>
      <w:marTop w:val="0"/>
      <w:marBottom w:val="0"/>
      <w:divBdr>
        <w:top w:val="none" w:sz="0" w:space="0" w:color="auto"/>
        <w:left w:val="none" w:sz="0" w:space="0" w:color="auto"/>
        <w:bottom w:val="none" w:sz="0" w:space="0" w:color="auto"/>
        <w:right w:val="none" w:sz="0" w:space="0" w:color="auto"/>
      </w:divBdr>
    </w:div>
    <w:div w:id="827016571">
      <w:bodyDiv w:val="1"/>
      <w:marLeft w:val="0"/>
      <w:marRight w:val="0"/>
      <w:marTop w:val="0"/>
      <w:marBottom w:val="0"/>
      <w:divBdr>
        <w:top w:val="none" w:sz="0" w:space="0" w:color="auto"/>
        <w:left w:val="none" w:sz="0" w:space="0" w:color="auto"/>
        <w:bottom w:val="none" w:sz="0" w:space="0" w:color="auto"/>
        <w:right w:val="none" w:sz="0" w:space="0" w:color="auto"/>
      </w:divBdr>
    </w:div>
    <w:div w:id="827747463">
      <w:bodyDiv w:val="1"/>
      <w:marLeft w:val="0"/>
      <w:marRight w:val="0"/>
      <w:marTop w:val="0"/>
      <w:marBottom w:val="0"/>
      <w:divBdr>
        <w:top w:val="none" w:sz="0" w:space="0" w:color="auto"/>
        <w:left w:val="none" w:sz="0" w:space="0" w:color="auto"/>
        <w:bottom w:val="none" w:sz="0" w:space="0" w:color="auto"/>
        <w:right w:val="none" w:sz="0" w:space="0" w:color="auto"/>
      </w:divBdr>
    </w:div>
    <w:div w:id="827988042">
      <w:bodyDiv w:val="1"/>
      <w:marLeft w:val="0"/>
      <w:marRight w:val="0"/>
      <w:marTop w:val="0"/>
      <w:marBottom w:val="0"/>
      <w:divBdr>
        <w:top w:val="none" w:sz="0" w:space="0" w:color="auto"/>
        <w:left w:val="none" w:sz="0" w:space="0" w:color="auto"/>
        <w:bottom w:val="none" w:sz="0" w:space="0" w:color="auto"/>
        <w:right w:val="none" w:sz="0" w:space="0" w:color="auto"/>
      </w:divBdr>
    </w:div>
    <w:div w:id="828448409">
      <w:bodyDiv w:val="1"/>
      <w:marLeft w:val="0"/>
      <w:marRight w:val="0"/>
      <w:marTop w:val="0"/>
      <w:marBottom w:val="0"/>
      <w:divBdr>
        <w:top w:val="none" w:sz="0" w:space="0" w:color="auto"/>
        <w:left w:val="none" w:sz="0" w:space="0" w:color="auto"/>
        <w:bottom w:val="none" w:sz="0" w:space="0" w:color="auto"/>
        <w:right w:val="none" w:sz="0" w:space="0" w:color="auto"/>
      </w:divBdr>
    </w:div>
    <w:div w:id="828986604">
      <w:bodyDiv w:val="1"/>
      <w:marLeft w:val="0"/>
      <w:marRight w:val="0"/>
      <w:marTop w:val="0"/>
      <w:marBottom w:val="0"/>
      <w:divBdr>
        <w:top w:val="none" w:sz="0" w:space="0" w:color="auto"/>
        <w:left w:val="none" w:sz="0" w:space="0" w:color="auto"/>
        <w:bottom w:val="none" w:sz="0" w:space="0" w:color="auto"/>
        <w:right w:val="none" w:sz="0" w:space="0" w:color="auto"/>
      </w:divBdr>
    </w:div>
    <w:div w:id="830409370">
      <w:bodyDiv w:val="1"/>
      <w:marLeft w:val="0"/>
      <w:marRight w:val="0"/>
      <w:marTop w:val="0"/>
      <w:marBottom w:val="0"/>
      <w:divBdr>
        <w:top w:val="none" w:sz="0" w:space="0" w:color="auto"/>
        <w:left w:val="none" w:sz="0" w:space="0" w:color="auto"/>
        <w:bottom w:val="none" w:sz="0" w:space="0" w:color="auto"/>
        <w:right w:val="none" w:sz="0" w:space="0" w:color="auto"/>
      </w:divBdr>
    </w:div>
    <w:div w:id="831482234">
      <w:bodyDiv w:val="1"/>
      <w:marLeft w:val="0"/>
      <w:marRight w:val="0"/>
      <w:marTop w:val="0"/>
      <w:marBottom w:val="0"/>
      <w:divBdr>
        <w:top w:val="none" w:sz="0" w:space="0" w:color="auto"/>
        <w:left w:val="none" w:sz="0" w:space="0" w:color="auto"/>
        <w:bottom w:val="none" w:sz="0" w:space="0" w:color="auto"/>
        <w:right w:val="none" w:sz="0" w:space="0" w:color="auto"/>
      </w:divBdr>
    </w:div>
    <w:div w:id="831486961">
      <w:bodyDiv w:val="1"/>
      <w:marLeft w:val="0"/>
      <w:marRight w:val="0"/>
      <w:marTop w:val="0"/>
      <w:marBottom w:val="0"/>
      <w:divBdr>
        <w:top w:val="none" w:sz="0" w:space="0" w:color="auto"/>
        <w:left w:val="none" w:sz="0" w:space="0" w:color="auto"/>
        <w:bottom w:val="none" w:sz="0" w:space="0" w:color="auto"/>
        <w:right w:val="none" w:sz="0" w:space="0" w:color="auto"/>
      </w:divBdr>
    </w:div>
    <w:div w:id="831679254">
      <w:bodyDiv w:val="1"/>
      <w:marLeft w:val="0"/>
      <w:marRight w:val="0"/>
      <w:marTop w:val="0"/>
      <w:marBottom w:val="0"/>
      <w:divBdr>
        <w:top w:val="none" w:sz="0" w:space="0" w:color="auto"/>
        <w:left w:val="none" w:sz="0" w:space="0" w:color="auto"/>
        <w:bottom w:val="none" w:sz="0" w:space="0" w:color="auto"/>
        <w:right w:val="none" w:sz="0" w:space="0" w:color="auto"/>
      </w:divBdr>
    </w:div>
    <w:div w:id="832065738">
      <w:bodyDiv w:val="1"/>
      <w:marLeft w:val="0"/>
      <w:marRight w:val="0"/>
      <w:marTop w:val="0"/>
      <w:marBottom w:val="0"/>
      <w:divBdr>
        <w:top w:val="none" w:sz="0" w:space="0" w:color="auto"/>
        <w:left w:val="none" w:sz="0" w:space="0" w:color="auto"/>
        <w:bottom w:val="none" w:sz="0" w:space="0" w:color="auto"/>
        <w:right w:val="none" w:sz="0" w:space="0" w:color="auto"/>
      </w:divBdr>
    </w:div>
    <w:div w:id="832185562">
      <w:bodyDiv w:val="1"/>
      <w:marLeft w:val="0"/>
      <w:marRight w:val="0"/>
      <w:marTop w:val="0"/>
      <w:marBottom w:val="0"/>
      <w:divBdr>
        <w:top w:val="none" w:sz="0" w:space="0" w:color="auto"/>
        <w:left w:val="none" w:sz="0" w:space="0" w:color="auto"/>
        <w:bottom w:val="none" w:sz="0" w:space="0" w:color="auto"/>
        <w:right w:val="none" w:sz="0" w:space="0" w:color="auto"/>
      </w:divBdr>
    </w:div>
    <w:div w:id="833952718">
      <w:bodyDiv w:val="1"/>
      <w:marLeft w:val="0"/>
      <w:marRight w:val="0"/>
      <w:marTop w:val="0"/>
      <w:marBottom w:val="0"/>
      <w:divBdr>
        <w:top w:val="none" w:sz="0" w:space="0" w:color="auto"/>
        <w:left w:val="none" w:sz="0" w:space="0" w:color="auto"/>
        <w:bottom w:val="none" w:sz="0" w:space="0" w:color="auto"/>
        <w:right w:val="none" w:sz="0" w:space="0" w:color="auto"/>
      </w:divBdr>
    </w:div>
    <w:div w:id="834036127">
      <w:bodyDiv w:val="1"/>
      <w:marLeft w:val="0"/>
      <w:marRight w:val="0"/>
      <w:marTop w:val="0"/>
      <w:marBottom w:val="0"/>
      <w:divBdr>
        <w:top w:val="none" w:sz="0" w:space="0" w:color="auto"/>
        <w:left w:val="none" w:sz="0" w:space="0" w:color="auto"/>
        <w:bottom w:val="none" w:sz="0" w:space="0" w:color="auto"/>
        <w:right w:val="none" w:sz="0" w:space="0" w:color="auto"/>
      </w:divBdr>
    </w:div>
    <w:div w:id="835194226">
      <w:bodyDiv w:val="1"/>
      <w:marLeft w:val="0"/>
      <w:marRight w:val="0"/>
      <w:marTop w:val="0"/>
      <w:marBottom w:val="0"/>
      <w:divBdr>
        <w:top w:val="none" w:sz="0" w:space="0" w:color="auto"/>
        <w:left w:val="none" w:sz="0" w:space="0" w:color="auto"/>
        <w:bottom w:val="none" w:sz="0" w:space="0" w:color="auto"/>
        <w:right w:val="none" w:sz="0" w:space="0" w:color="auto"/>
      </w:divBdr>
    </w:div>
    <w:div w:id="835264460">
      <w:bodyDiv w:val="1"/>
      <w:marLeft w:val="0"/>
      <w:marRight w:val="0"/>
      <w:marTop w:val="0"/>
      <w:marBottom w:val="0"/>
      <w:divBdr>
        <w:top w:val="none" w:sz="0" w:space="0" w:color="auto"/>
        <w:left w:val="none" w:sz="0" w:space="0" w:color="auto"/>
        <w:bottom w:val="none" w:sz="0" w:space="0" w:color="auto"/>
        <w:right w:val="none" w:sz="0" w:space="0" w:color="auto"/>
      </w:divBdr>
    </w:div>
    <w:div w:id="835268378">
      <w:bodyDiv w:val="1"/>
      <w:marLeft w:val="0"/>
      <w:marRight w:val="0"/>
      <w:marTop w:val="0"/>
      <w:marBottom w:val="0"/>
      <w:divBdr>
        <w:top w:val="none" w:sz="0" w:space="0" w:color="auto"/>
        <w:left w:val="none" w:sz="0" w:space="0" w:color="auto"/>
        <w:bottom w:val="none" w:sz="0" w:space="0" w:color="auto"/>
        <w:right w:val="none" w:sz="0" w:space="0" w:color="auto"/>
      </w:divBdr>
    </w:div>
    <w:div w:id="835532413">
      <w:bodyDiv w:val="1"/>
      <w:marLeft w:val="0"/>
      <w:marRight w:val="0"/>
      <w:marTop w:val="0"/>
      <w:marBottom w:val="0"/>
      <w:divBdr>
        <w:top w:val="none" w:sz="0" w:space="0" w:color="auto"/>
        <w:left w:val="none" w:sz="0" w:space="0" w:color="auto"/>
        <w:bottom w:val="none" w:sz="0" w:space="0" w:color="auto"/>
        <w:right w:val="none" w:sz="0" w:space="0" w:color="auto"/>
      </w:divBdr>
    </w:div>
    <w:div w:id="836263478">
      <w:bodyDiv w:val="1"/>
      <w:marLeft w:val="0"/>
      <w:marRight w:val="0"/>
      <w:marTop w:val="0"/>
      <w:marBottom w:val="0"/>
      <w:divBdr>
        <w:top w:val="none" w:sz="0" w:space="0" w:color="auto"/>
        <w:left w:val="none" w:sz="0" w:space="0" w:color="auto"/>
        <w:bottom w:val="none" w:sz="0" w:space="0" w:color="auto"/>
        <w:right w:val="none" w:sz="0" w:space="0" w:color="auto"/>
      </w:divBdr>
    </w:div>
    <w:div w:id="836961855">
      <w:bodyDiv w:val="1"/>
      <w:marLeft w:val="0"/>
      <w:marRight w:val="0"/>
      <w:marTop w:val="0"/>
      <w:marBottom w:val="0"/>
      <w:divBdr>
        <w:top w:val="none" w:sz="0" w:space="0" w:color="auto"/>
        <w:left w:val="none" w:sz="0" w:space="0" w:color="auto"/>
        <w:bottom w:val="none" w:sz="0" w:space="0" w:color="auto"/>
        <w:right w:val="none" w:sz="0" w:space="0" w:color="auto"/>
      </w:divBdr>
    </w:div>
    <w:div w:id="836968877">
      <w:bodyDiv w:val="1"/>
      <w:marLeft w:val="0"/>
      <w:marRight w:val="0"/>
      <w:marTop w:val="0"/>
      <w:marBottom w:val="0"/>
      <w:divBdr>
        <w:top w:val="none" w:sz="0" w:space="0" w:color="auto"/>
        <w:left w:val="none" w:sz="0" w:space="0" w:color="auto"/>
        <w:bottom w:val="none" w:sz="0" w:space="0" w:color="auto"/>
        <w:right w:val="none" w:sz="0" w:space="0" w:color="auto"/>
      </w:divBdr>
    </w:div>
    <w:div w:id="837692152">
      <w:bodyDiv w:val="1"/>
      <w:marLeft w:val="0"/>
      <w:marRight w:val="0"/>
      <w:marTop w:val="0"/>
      <w:marBottom w:val="0"/>
      <w:divBdr>
        <w:top w:val="none" w:sz="0" w:space="0" w:color="auto"/>
        <w:left w:val="none" w:sz="0" w:space="0" w:color="auto"/>
        <w:bottom w:val="none" w:sz="0" w:space="0" w:color="auto"/>
        <w:right w:val="none" w:sz="0" w:space="0" w:color="auto"/>
      </w:divBdr>
    </w:div>
    <w:div w:id="837693599">
      <w:bodyDiv w:val="1"/>
      <w:marLeft w:val="0"/>
      <w:marRight w:val="0"/>
      <w:marTop w:val="0"/>
      <w:marBottom w:val="0"/>
      <w:divBdr>
        <w:top w:val="none" w:sz="0" w:space="0" w:color="auto"/>
        <w:left w:val="none" w:sz="0" w:space="0" w:color="auto"/>
        <w:bottom w:val="none" w:sz="0" w:space="0" w:color="auto"/>
        <w:right w:val="none" w:sz="0" w:space="0" w:color="auto"/>
      </w:divBdr>
    </w:div>
    <w:div w:id="837843122">
      <w:bodyDiv w:val="1"/>
      <w:marLeft w:val="0"/>
      <w:marRight w:val="0"/>
      <w:marTop w:val="0"/>
      <w:marBottom w:val="0"/>
      <w:divBdr>
        <w:top w:val="none" w:sz="0" w:space="0" w:color="auto"/>
        <w:left w:val="none" w:sz="0" w:space="0" w:color="auto"/>
        <w:bottom w:val="none" w:sz="0" w:space="0" w:color="auto"/>
        <w:right w:val="none" w:sz="0" w:space="0" w:color="auto"/>
      </w:divBdr>
    </w:div>
    <w:div w:id="838540160">
      <w:bodyDiv w:val="1"/>
      <w:marLeft w:val="0"/>
      <w:marRight w:val="0"/>
      <w:marTop w:val="0"/>
      <w:marBottom w:val="0"/>
      <w:divBdr>
        <w:top w:val="none" w:sz="0" w:space="0" w:color="auto"/>
        <w:left w:val="none" w:sz="0" w:space="0" w:color="auto"/>
        <w:bottom w:val="none" w:sz="0" w:space="0" w:color="auto"/>
        <w:right w:val="none" w:sz="0" w:space="0" w:color="auto"/>
      </w:divBdr>
    </w:div>
    <w:div w:id="839737726">
      <w:bodyDiv w:val="1"/>
      <w:marLeft w:val="0"/>
      <w:marRight w:val="0"/>
      <w:marTop w:val="0"/>
      <w:marBottom w:val="0"/>
      <w:divBdr>
        <w:top w:val="none" w:sz="0" w:space="0" w:color="auto"/>
        <w:left w:val="none" w:sz="0" w:space="0" w:color="auto"/>
        <w:bottom w:val="none" w:sz="0" w:space="0" w:color="auto"/>
        <w:right w:val="none" w:sz="0" w:space="0" w:color="auto"/>
      </w:divBdr>
    </w:div>
    <w:div w:id="841505877">
      <w:bodyDiv w:val="1"/>
      <w:marLeft w:val="0"/>
      <w:marRight w:val="0"/>
      <w:marTop w:val="0"/>
      <w:marBottom w:val="0"/>
      <w:divBdr>
        <w:top w:val="none" w:sz="0" w:space="0" w:color="auto"/>
        <w:left w:val="none" w:sz="0" w:space="0" w:color="auto"/>
        <w:bottom w:val="none" w:sz="0" w:space="0" w:color="auto"/>
        <w:right w:val="none" w:sz="0" w:space="0" w:color="auto"/>
      </w:divBdr>
    </w:div>
    <w:div w:id="841748234">
      <w:bodyDiv w:val="1"/>
      <w:marLeft w:val="0"/>
      <w:marRight w:val="0"/>
      <w:marTop w:val="0"/>
      <w:marBottom w:val="0"/>
      <w:divBdr>
        <w:top w:val="none" w:sz="0" w:space="0" w:color="auto"/>
        <w:left w:val="none" w:sz="0" w:space="0" w:color="auto"/>
        <w:bottom w:val="none" w:sz="0" w:space="0" w:color="auto"/>
        <w:right w:val="none" w:sz="0" w:space="0" w:color="auto"/>
      </w:divBdr>
    </w:div>
    <w:div w:id="842352148">
      <w:bodyDiv w:val="1"/>
      <w:marLeft w:val="0"/>
      <w:marRight w:val="0"/>
      <w:marTop w:val="0"/>
      <w:marBottom w:val="0"/>
      <w:divBdr>
        <w:top w:val="none" w:sz="0" w:space="0" w:color="auto"/>
        <w:left w:val="none" w:sz="0" w:space="0" w:color="auto"/>
        <w:bottom w:val="none" w:sz="0" w:space="0" w:color="auto"/>
        <w:right w:val="none" w:sz="0" w:space="0" w:color="auto"/>
      </w:divBdr>
    </w:div>
    <w:div w:id="842430391">
      <w:bodyDiv w:val="1"/>
      <w:marLeft w:val="0"/>
      <w:marRight w:val="0"/>
      <w:marTop w:val="0"/>
      <w:marBottom w:val="0"/>
      <w:divBdr>
        <w:top w:val="none" w:sz="0" w:space="0" w:color="auto"/>
        <w:left w:val="none" w:sz="0" w:space="0" w:color="auto"/>
        <w:bottom w:val="none" w:sz="0" w:space="0" w:color="auto"/>
        <w:right w:val="none" w:sz="0" w:space="0" w:color="auto"/>
      </w:divBdr>
    </w:div>
    <w:div w:id="845364286">
      <w:bodyDiv w:val="1"/>
      <w:marLeft w:val="0"/>
      <w:marRight w:val="0"/>
      <w:marTop w:val="0"/>
      <w:marBottom w:val="0"/>
      <w:divBdr>
        <w:top w:val="none" w:sz="0" w:space="0" w:color="auto"/>
        <w:left w:val="none" w:sz="0" w:space="0" w:color="auto"/>
        <w:bottom w:val="none" w:sz="0" w:space="0" w:color="auto"/>
        <w:right w:val="none" w:sz="0" w:space="0" w:color="auto"/>
      </w:divBdr>
    </w:div>
    <w:div w:id="845637150">
      <w:bodyDiv w:val="1"/>
      <w:marLeft w:val="0"/>
      <w:marRight w:val="0"/>
      <w:marTop w:val="0"/>
      <w:marBottom w:val="0"/>
      <w:divBdr>
        <w:top w:val="none" w:sz="0" w:space="0" w:color="auto"/>
        <w:left w:val="none" w:sz="0" w:space="0" w:color="auto"/>
        <w:bottom w:val="none" w:sz="0" w:space="0" w:color="auto"/>
        <w:right w:val="none" w:sz="0" w:space="0" w:color="auto"/>
      </w:divBdr>
    </w:div>
    <w:div w:id="846137337">
      <w:bodyDiv w:val="1"/>
      <w:marLeft w:val="0"/>
      <w:marRight w:val="0"/>
      <w:marTop w:val="0"/>
      <w:marBottom w:val="0"/>
      <w:divBdr>
        <w:top w:val="none" w:sz="0" w:space="0" w:color="auto"/>
        <w:left w:val="none" w:sz="0" w:space="0" w:color="auto"/>
        <w:bottom w:val="none" w:sz="0" w:space="0" w:color="auto"/>
        <w:right w:val="none" w:sz="0" w:space="0" w:color="auto"/>
      </w:divBdr>
    </w:div>
    <w:div w:id="847451718">
      <w:bodyDiv w:val="1"/>
      <w:marLeft w:val="0"/>
      <w:marRight w:val="0"/>
      <w:marTop w:val="0"/>
      <w:marBottom w:val="0"/>
      <w:divBdr>
        <w:top w:val="none" w:sz="0" w:space="0" w:color="auto"/>
        <w:left w:val="none" w:sz="0" w:space="0" w:color="auto"/>
        <w:bottom w:val="none" w:sz="0" w:space="0" w:color="auto"/>
        <w:right w:val="none" w:sz="0" w:space="0" w:color="auto"/>
      </w:divBdr>
    </w:div>
    <w:div w:id="847518865">
      <w:bodyDiv w:val="1"/>
      <w:marLeft w:val="0"/>
      <w:marRight w:val="0"/>
      <w:marTop w:val="0"/>
      <w:marBottom w:val="0"/>
      <w:divBdr>
        <w:top w:val="none" w:sz="0" w:space="0" w:color="auto"/>
        <w:left w:val="none" w:sz="0" w:space="0" w:color="auto"/>
        <w:bottom w:val="none" w:sz="0" w:space="0" w:color="auto"/>
        <w:right w:val="none" w:sz="0" w:space="0" w:color="auto"/>
      </w:divBdr>
    </w:div>
    <w:div w:id="847716071">
      <w:bodyDiv w:val="1"/>
      <w:marLeft w:val="0"/>
      <w:marRight w:val="0"/>
      <w:marTop w:val="0"/>
      <w:marBottom w:val="0"/>
      <w:divBdr>
        <w:top w:val="none" w:sz="0" w:space="0" w:color="auto"/>
        <w:left w:val="none" w:sz="0" w:space="0" w:color="auto"/>
        <w:bottom w:val="none" w:sz="0" w:space="0" w:color="auto"/>
        <w:right w:val="none" w:sz="0" w:space="0" w:color="auto"/>
      </w:divBdr>
    </w:div>
    <w:div w:id="848638225">
      <w:bodyDiv w:val="1"/>
      <w:marLeft w:val="0"/>
      <w:marRight w:val="0"/>
      <w:marTop w:val="0"/>
      <w:marBottom w:val="0"/>
      <w:divBdr>
        <w:top w:val="none" w:sz="0" w:space="0" w:color="auto"/>
        <w:left w:val="none" w:sz="0" w:space="0" w:color="auto"/>
        <w:bottom w:val="none" w:sz="0" w:space="0" w:color="auto"/>
        <w:right w:val="none" w:sz="0" w:space="0" w:color="auto"/>
      </w:divBdr>
    </w:div>
    <w:div w:id="848760759">
      <w:bodyDiv w:val="1"/>
      <w:marLeft w:val="0"/>
      <w:marRight w:val="0"/>
      <w:marTop w:val="0"/>
      <w:marBottom w:val="0"/>
      <w:divBdr>
        <w:top w:val="none" w:sz="0" w:space="0" w:color="auto"/>
        <w:left w:val="none" w:sz="0" w:space="0" w:color="auto"/>
        <w:bottom w:val="none" w:sz="0" w:space="0" w:color="auto"/>
        <w:right w:val="none" w:sz="0" w:space="0" w:color="auto"/>
      </w:divBdr>
    </w:div>
    <w:div w:id="848835163">
      <w:bodyDiv w:val="1"/>
      <w:marLeft w:val="0"/>
      <w:marRight w:val="0"/>
      <w:marTop w:val="0"/>
      <w:marBottom w:val="0"/>
      <w:divBdr>
        <w:top w:val="none" w:sz="0" w:space="0" w:color="auto"/>
        <w:left w:val="none" w:sz="0" w:space="0" w:color="auto"/>
        <w:bottom w:val="none" w:sz="0" w:space="0" w:color="auto"/>
        <w:right w:val="none" w:sz="0" w:space="0" w:color="auto"/>
      </w:divBdr>
    </w:div>
    <w:div w:id="849369570">
      <w:bodyDiv w:val="1"/>
      <w:marLeft w:val="0"/>
      <w:marRight w:val="0"/>
      <w:marTop w:val="0"/>
      <w:marBottom w:val="0"/>
      <w:divBdr>
        <w:top w:val="none" w:sz="0" w:space="0" w:color="auto"/>
        <w:left w:val="none" w:sz="0" w:space="0" w:color="auto"/>
        <w:bottom w:val="none" w:sz="0" w:space="0" w:color="auto"/>
        <w:right w:val="none" w:sz="0" w:space="0" w:color="auto"/>
      </w:divBdr>
    </w:div>
    <w:div w:id="850922390">
      <w:bodyDiv w:val="1"/>
      <w:marLeft w:val="0"/>
      <w:marRight w:val="0"/>
      <w:marTop w:val="0"/>
      <w:marBottom w:val="0"/>
      <w:divBdr>
        <w:top w:val="none" w:sz="0" w:space="0" w:color="auto"/>
        <w:left w:val="none" w:sz="0" w:space="0" w:color="auto"/>
        <w:bottom w:val="none" w:sz="0" w:space="0" w:color="auto"/>
        <w:right w:val="none" w:sz="0" w:space="0" w:color="auto"/>
      </w:divBdr>
    </w:div>
    <w:div w:id="850948434">
      <w:bodyDiv w:val="1"/>
      <w:marLeft w:val="0"/>
      <w:marRight w:val="0"/>
      <w:marTop w:val="0"/>
      <w:marBottom w:val="0"/>
      <w:divBdr>
        <w:top w:val="none" w:sz="0" w:space="0" w:color="auto"/>
        <w:left w:val="none" w:sz="0" w:space="0" w:color="auto"/>
        <w:bottom w:val="none" w:sz="0" w:space="0" w:color="auto"/>
        <w:right w:val="none" w:sz="0" w:space="0" w:color="auto"/>
      </w:divBdr>
    </w:div>
    <w:div w:id="851335801">
      <w:bodyDiv w:val="1"/>
      <w:marLeft w:val="0"/>
      <w:marRight w:val="0"/>
      <w:marTop w:val="0"/>
      <w:marBottom w:val="0"/>
      <w:divBdr>
        <w:top w:val="none" w:sz="0" w:space="0" w:color="auto"/>
        <w:left w:val="none" w:sz="0" w:space="0" w:color="auto"/>
        <w:bottom w:val="none" w:sz="0" w:space="0" w:color="auto"/>
        <w:right w:val="none" w:sz="0" w:space="0" w:color="auto"/>
      </w:divBdr>
    </w:div>
    <w:div w:id="851340373">
      <w:bodyDiv w:val="1"/>
      <w:marLeft w:val="0"/>
      <w:marRight w:val="0"/>
      <w:marTop w:val="0"/>
      <w:marBottom w:val="0"/>
      <w:divBdr>
        <w:top w:val="none" w:sz="0" w:space="0" w:color="auto"/>
        <w:left w:val="none" w:sz="0" w:space="0" w:color="auto"/>
        <w:bottom w:val="none" w:sz="0" w:space="0" w:color="auto"/>
        <w:right w:val="none" w:sz="0" w:space="0" w:color="auto"/>
      </w:divBdr>
    </w:div>
    <w:div w:id="851725744">
      <w:bodyDiv w:val="1"/>
      <w:marLeft w:val="0"/>
      <w:marRight w:val="0"/>
      <w:marTop w:val="0"/>
      <w:marBottom w:val="0"/>
      <w:divBdr>
        <w:top w:val="none" w:sz="0" w:space="0" w:color="auto"/>
        <w:left w:val="none" w:sz="0" w:space="0" w:color="auto"/>
        <w:bottom w:val="none" w:sz="0" w:space="0" w:color="auto"/>
        <w:right w:val="none" w:sz="0" w:space="0" w:color="auto"/>
      </w:divBdr>
    </w:div>
    <w:div w:id="852306092">
      <w:bodyDiv w:val="1"/>
      <w:marLeft w:val="0"/>
      <w:marRight w:val="0"/>
      <w:marTop w:val="0"/>
      <w:marBottom w:val="0"/>
      <w:divBdr>
        <w:top w:val="none" w:sz="0" w:space="0" w:color="auto"/>
        <w:left w:val="none" w:sz="0" w:space="0" w:color="auto"/>
        <w:bottom w:val="none" w:sz="0" w:space="0" w:color="auto"/>
        <w:right w:val="none" w:sz="0" w:space="0" w:color="auto"/>
      </w:divBdr>
    </w:div>
    <w:div w:id="852844472">
      <w:bodyDiv w:val="1"/>
      <w:marLeft w:val="0"/>
      <w:marRight w:val="0"/>
      <w:marTop w:val="0"/>
      <w:marBottom w:val="0"/>
      <w:divBdr>
        <w:top w:val="none" w:sz="0" w:space="0" w:color="auto"/>
        <w:left w:val="none" w:sz="0" w:space="0" w:color="auto"/>
        <w:bottom w:val="none" w:sz="0" w:space="0" w:color="auto"/>
        <w:right w:val="none" w:sz="0" w:space="0" w:color="auto"/>
      </w:divBdr>
    </w:div>
    <w:div w:id="853763060">
      <w:bodyDiv w:val="1"/>
      <w:marLeft w:val="0"/>
      <w:marRight w:val="0"/>
      <w:marTop w:val="0"/>
      <w:marBottom w:val="0"/>
      <w:divBdr>
        <w:top w:val="none" w:sz="0" w:space="0" w:color="auto"/>
        <w:left w:val="none" w:sz="0" w:space="0" w:color="auto"/>
        <w:bottom w:val="none" w:sz="0" w:space="0" w:color="auto"/>
        <w:right w:val="none" w:sz="0" w:space="0" w:color="auto"/>
      </w:divBdr>
    </w:div>
    <w:div w:id="853954806">
      <w:bodyDiv w:val="1"/>
      <w:marLeft w:val="0"/>
      <w:marRight w:val="0"/>
      <w:marTop w:val="0"/>
      <w:marBottom w:val="0"/>
      <w:divBdr>
        <w:top w:val="none" w:sz="0" w:space="0" w:color="auto"/>
        <w:left w:val="none" w:sz="0" w:space="0" w:color="auto"/>
        <w:bottom w:val="none" w:sz="0" w:space="0" w:color="auto"/>
        <w:right w:val="none" w:sz="0" w:space="0" w:color="auto"/>
      </w:divBdr>
    </w:div>
    <w:div w:id="855733929">
      <w:bodyDiv w:val="1"/>
      <w:marLeft w:val="0"/>
      <w:marRight w:val="0"/>
      <w:marTop w:val="0"/>
      <w:marBottom w:val="0"/>
      <w:divBdr>
        <w:top w:val="none" w:sz="0" w:space="0" w:color="auto"/>
        <w:left w:val="none" w:sz="0" w:space="0" w:color="auto"/>
        <w:bottom w:val="none" w:sz="0" w:space="0" w:color="auto"/>
        <w:right w:val="none" w:sz="0" w:space="0" w:color="auto"/>
      </w:divBdr>
    </w:div>
    <w:div w:id="855925771">
      <w:bodyDiv w:val="1"/>
      <w:marLeft w:val="0"/>
      <w:marRight w:val="0"/>
      <w:marTop w:val="0"/>
      <w:marBottom w:val="0"/>
      <w:divBdr>
        <w:top w:val="none" w:sz="0" w:space="0" w:color="auto"/>
        <w:left w:val="none" w:sz="0" w:space="0" w:color="auto"/>
        <w:bottom w:val="none" w:sz="0" w:space="0" w:color="auto"/>
        <w:right w:val="none" w:sz="0" w:space="0" w:color="auto"/>
      </w:divBdr>
    </w:div>
    <w:div w:id="858006996">
      <w:bodyDiv w:val="1"/>
      <w:marLeft w:val="0"/>
      <w:marRight w:val="0"/>
      <w:marTop w:val="0"/>
      <w:marBottom w:val="0"/>
      <w:divBdr>
        <w:top w:val="none" w:sz="0" w:space="0" w:color="auto"/>
        <w:left w:val="none" w:sz="0" w:space="0" w:color="auto"/>
        <w:bottom w:val="none" w:sz="0" w:space="0" w:color="auto"/>
        <w:right w:val="none" w:sz="0" w:space="0" w:color="auto"/>
      </w:divBdr>
    </w:div>
    <w:div w:id="858084274">
      <w:bodyDiv w:val="1"/>
      <w:marLeft w:val="0"/>
      <w:marRight w:val="0"/>
      <w:marTop w:val="0"/>
      <w:marBottom w:val="0"/>
      <w:divBdr>
        <w:top w:val="none" w:sz="0" w:space="0" w:color="auto"/>
        <w:left w:val="none" w:sz="0" w:space="0" w:color="auto"/>
        <w:bottom w:val="none" w:sz="0" w:space="0" w:color="auto"/>
        <w:right w:val="none" w:sz="0" w:space="0" w:color="auto"/>
      </w:divBdr>
    </w:div>
    <w:div w:id="859006882">
      <w:bodyDiv w:val="1"/>
      <w:marLeft w:val="0"/>
      <w:marRight w:val="0"/>
      <w:marTop w:val="0"/>
      <w:marBottom w:val="0"/>
      <w:divBdr>
        <w:top w:val="none" w:sz="0" w:space="0" w:color="auto"/>
        <w:left w:val="none" w:sz="0" w:space="0" w:color="auto"/>
        <w:bottom w:val="none" w:sz="0" w:space="0" w:color="auto"/>
        <w:right w:val="none" w:sz="0" w:space="0" w:color="auto"/>
      </w:divBdr>
    </w:div>
    <w:div w:id="859129022">
      <w:bodyDiv w:val="1"/>
      <w:marLeft w:val="0"/>
      <w:marRight w:val="0"/>
      <w:marTop w:val="0"/>
      <w:marBottom w:val="0"/>
      <w:divBdr>
        <w:top w:val="none" w:sz="0" w:space="0" w:color="auto"/>
        <w:left w:val="none" w:sz="0" w:space="0" w:color="auto"/>
        <w:bottom w:val="none" w:sz="0" w:space="0" w:color="auto"/>
        <w:right w:val="none" w:sz="0" w:space="0" w:color="auto"/>
      </w:divBdr>
    </w:div>
    <w:div w:id="860973466">
      <w:bodyDiv w:val="1"/>
      <w:marLeft w:val="0"/>
      <w:marRight w:val="0"/>
      <w:marTop w:val="0"/>
      <w:marBottom w:val="0"/>
      <w:divBdr>
        <w:top w:val="none" w:sz="0" w:space="0" w:color="auto"/>
        <w:left w:val="none" w:sz="0" w:space="0" w:color="auto"/>
        <w:bottom w:val="none" w:sz="0" w:space="0" w:color="auto"/>
        <w:right w:val="none" w:sz="0" w:space="0" w:color="auto"/>
      </w:divBdr>
    </w:div>
    <w:div w:id="861237642">
      <w:bodyDiv w:val="1"/>
      <w:marLeft w:val="0"/>
      <w:marRight w:val="0"/>
      <w:marTop w:val="0"/>
      <w:marBottom w:val="0"/>
      <w:divBdr>
        <w:top w:val="none" w:sz="0" w:space="0" w:color="auto"/>
        <w:left w:val="none" w:sz="0" w:space="0" w:color="auto"/>
        <w:bottom w:val="none" w:sz="0" w:space="0" w:color="auto"/>
        <w:right w:val="none" w:sz="0" w:space="0" w:color="auto"/>
      </w:divBdr>
    </w:div>
    <w:div w:id="863440128">
      <w:bodyDiv w:val="1"/>
      <w:marLeft w:val="0"/>
      <w:marRight w:val="0"/>
      <w:marTop w:val="0"/>
      <w:marBottom w:val="0"/>
      <w:divBdr>
        <w:top w:val="none" w:sz="0" w:space="0" w:color="auto"/>
        <w:left w:val="none" w:sz="0" w:space="0" w:color="auto"/>
        <w:bottom w:val="none" w:sz="0" w:space="0" w:color="auto"/>
        <w:right w:val="none" w:sz="0" w:space="0" w:color="auto"/>
      </w:divBdr>
    </w:div>
    <w:div w:id="864171525">
      <w:bodyDiv w:val="1"/>
      <w:marLeft w:val="0"/>
      <w:marRight w:val="0"/>
      <w:marTop w:val="0"/>
      <w:marBottom w:val="0"/>
      <w:divBdr>
        <w:top w:val="none" w:sz="0" w:space="0" w:color="auto"/>
        <w:left w:val="none" w:sz="0" w:space="0" w:color="auto"/>
        <w:bottom w:val="none" w:sz="0" w:space="0" w:color="auto"/>
        <w:right w:val="none" w:sz="0" w:space="0" w:color="auto"/>
      </w:divBdr>
    </w:div>
    <w:div w:id="864944364">
      <w:bodyDiv w:val="1"/>
      <w:marLeft w:val="0"/>
      <w:marRight w:val="0"/>
      <w:marTop w:val="0"/>
      <w:marBottom w:val="0"/>
      <w:divBdr>
        <w:top w:val="none" w:sz="0" w:space="0" w:color="auto"/>
        <w:left w:val="none" w:sz="0" w:space="0" w:color="auto"/>
        <w:bottom w:val="none" w:sz="0" w:space="0" w:color="auto"/>
        <w:right w:val="none" w:sz="0" w:space="0" w:color="auto"/>
      </w:divBdr>
    </w:div>
    <w:div w:id="865211384">
      <w:bodyDiv w:val="1"/>
      <w:marLeft w:val="0"/>
      <w:marRight w:val="0"/>
      <w:marTop w:val="0"/>
      <w:marBottom w:val="0"/>
      <w:divBdr>
        <w:top w:val="none" w:sz="0" w:space="0" w:color="auto"/>
        <w:left w:val="none" w:sz="0" w:space="0" w:color="auto"/>
        <w:bottom w:val="none" w:sz="0" w:space="0" w:color="auto"/>
        <w:right w:val="none" w:sz="0" w:space="0" w:color="auto"/>
      </w:divBdr>
    </w:div>
    <w:div w:id="865674148">
      <w:bodyDiv w:val="1"/>
      <w:marLeft w:val="0"/>
      <w:marRight w:val="0"/>
      <w:marTop w:val="0"/>
      <w:marBottom w:val="0"/>
      <w:divBdr>
        <w:top w:val="none" w:sz="0" w:space="0" w:color="auto"/>
        <w:left w:val="none" w:sz="0" w:space="0" w:color="auto"/>
        <w:bottom w:val="none" w:sz="0" w:space="0" w:color="auto"/>
        <w:right w:val="none" w:sz="0" w:space="0" w:color="auto"/>
      </w:divBdr>
    </w:div>
    <w:div w:id="866021998">
      <w:bodyDiv w:val="1"/>
      <w:marLeft w:val="0"/>
      <w:marRight w:val="0"/>
      <w:marTop w:val="0"/>
      <w:marBottom w:val="0"/>
      <w:divBdr>
        <w:top w:val="none" w:sz="0" w:space="0" w:color="auto"/>
        <w:left w:val="none" w:sz="0" w:space="0" w:color="auto"/>
        <w:bottom w:val="none" w:sz="0" w:space="0" w:color="auto"/>
        <w:right w:val="none" w:sz="0" w:space="0" w:color="auto"/>
      </w:divBdr>
    </w:div>
    <w:div w:id="866479298">
      <w:bodyDiv w:val="1"/>
      <w:marLeft w:val="0"/>
      <w:marRight w:val="0"/>
      <w:marTop w:val="0"/>
      <w:marBottom w:val="0"/>
      <w:divBdr>
        <w:top w:val="none" w:sz="0" w:space="0" w:color="auto"/>
        <w:left w:val="none" w:sz="0" w:space="0" w:color="auto"/>
        <w:bottom w:val="none" w:sz="0" w:space="0" w:color="auto"/>
        <w:right w:val="none" w:sz="0" w:space="0" w:color="auto"/>
      </w:divBdr>
    </w:div>
    <w:div w:id="866483370">
      <w:bodyDiv w:val="1"/>
      <w:marLeft w:val="0"/>
      <w:marRight w:val="0"/>
      <w:marTop w:val="0"/>
      <w:marBottom w:val="0"/>
      <w:divBdr>
        <w:top w:val="none" w:sz="0" w:space="0" w:color="auto"/>
        <w:left w:val="none" w:sz="0" w:space="0" w:color="auto"/>
        <w:bottom w:val="none" w:sz="0" w:space="0" w:color="auto"/>
        <w:right w:val="none" w:sz="0" w:space="0" w:color="auto"/>
      </w:divBdr>
    </w:div>
    <w:div w:id="866716512">
      <w:bodyDiv w:val="1"/>
      <w:marLeft w:val="0"/>
      <w:marRight w:val="0"/>
      <w:marTop w:val="0"/>
      <w:marBottom w:val="0"/>
      <w:divBdr>
        <w:top w:val="none" w:sz="0" w:space="0" w:color="auto"/>
        <w:left w:val="none" w:sz="0" w:space="0" w:color="auto"/>
        <w:bottom w:val="none" w:sz="0" w:space="0" w:color="auto"/>
        <w:right w:val="none" w:sz="0" w:space="0" w:color="auto"/>
      </w:divBdr>
    </w:div>
    <w:div w:id="867834074">
      <w:bodyDiv w:val="1"/>
      <w:marLeft w:val="0"/>
      <w:marRight w:val="0"/>
      <w:marTop w:val="0"/>
      <w:marBottom w:val="0"/>
      <w:divBdr>
        <w:top w:val="none" w:sz="0" w:space="0" w:color="auto"/>
        <w:left w:val="none" w:sz="0" w:space="0" w:color="auto"/>
        <w:bottom w:val="none" w:sz="0" w:space="0" w:color="auto"/>
        <w:right w:val="none" w:sz="0" w:space="0" w:color="auto"/>
      </w:divBdr>
    </w:div>
    <w:div w:id="868226483">
      <w:bodyDiv w:val="1"/>
      <w:marLeft w:val="0"/>
      <w:marRight w:val="0"/>
      <w:marTop w:val="0"/>
      <w:marBottom w:val="0"/>
      <w:divBdr>
        <w:top w:val="none" w:sz="0" w:space="0" w:color="auto"/>
        <w:left w:val="none" w:sz="0" w:space="0" w:color="auto"/>
        <w:bottom w:val="none" w:sz="0" w:space="0" w:color="auto"/>
        <w:right w:val="none" w:sz="0" w:space="0" w:color="auto"/>
      </w:divBdr>
    </w:div>
    <w:div w:id="868646296">
      <w:bodyDiv w:val="1"/>
      <w:marLeft w:val="0"/>
      <w:marRight w:val="0"/>
      <w:marTop w:val="0"/>
      <w:marBottom w:val="0"/>
      <w:divBdr>
        <w:top w:val="none" w:sz="0" w:space="0" w:color="auto"/>
        <w:left w:val="none" w:sz="0" w:space="0" w:color="auto"/>
        <w:bottom w:val="none" w:sz="0" w:space="0" w:color="auto"/>
        <w:right w:val="none" w:sz="0" w:space="0" w:color="auto"/>
      </w:divBdr>
    </w:div>
    <w:div w:id="868952806">
      <w:bodyDiv w:val="1"/>
      <w:marLeft w:val="0"/>
      <w:marRight w:val="0"/>
      <w:marTop w:val="0"/>
      <w:marBottom w:val="0"/>
      <w:divBdr>
        <w:top w:val="none" w:sz="0" w:space="0" w:color="auto"/>
        <w:left w:val="none" w:sz="0" w:space="0" w:color="auto"/>
        <w:bottom w:val="none" w:sz="0" w:space="0" w:color="auto"/>
        <w:right w:val="none" w:sz="0" w:space="0" w:color="auto"/>
      </w:divBdr>
    </w:div>
    <w:div w:id="869100050">
      <w:bodyDiv w:val="1"/>
      <w:marLeft w:val="0"/>
      <w:marRight w:val="0"/>
      <w:marTop w:val="0"/>
      <w:marBottom w:val="0"/>
      <w:divBdr>
        <w:top w:val="none" w:sz="0" w:space="0" w:color="auto"/>
        <w:left w:val="none" w:sz="0" w:space="0" w:color="auto"/>
        <w:bottom w:val="none" w:sz="0" w:space="0" w:color="auto"/>
        <w:right w:val="none" w:sz="0" w:space="0" w:color="auto"/>
      </w:divBdr>
    </w:div>
    <w:div w:id="870722851">
      <w:bodyDiv w:val="1"/>
      <w:marLeft w:val="0"/>
      <w:marRight w:val="0"/>
      <w:marTop w:val="0"/>
      <w:marBottom w:val="0"/>
      <w:divBdr>
        <w:top w:val="none" w:sz="0" w:space="0" w:color="auto"/>
        <w:left w:val="none" w:sz="0" w:space="0" w:color="auto"/>
        <w:bottom w:val="none" w:sz="0" w:space="0" w:color="auto"/>
        <w:right w:val="none" w:sz="0" w:space="0" w:color="auto"/>
      </w:divBdr>
    </w:div>
    <w:div w:id="870727823">
      <w:bodyDiv w:val="1"/>
      <w:marLeft w:val="0"/>
      <w:marRight w:val="0"/>
      <w:marTop w:val="0"/>
      <w:marBottom w:val="0"/>
      <w:divBdr>
        <w:top w:val="none" w:sz="0" w:space="0" w:color="auto"/>
        <w:left w:val="none" w:sz="0" w:space="0" w:color="auto"/>
        <w:bottom w:val="none" w:sz="0" w:space="0" w:color="auto"/>
        <w:right w:val="none" w:sz="0" w:space="0" w:color="auto"/>
      </w:divBdr>
    </w:div>
    <w:div w:id="870806168">
      <w:bodyDiv w:val="1"/>
      <w:marLeft w:val="0"/>
      <w:marRight w:val="0"/>
      <w:marTop w:val="0"/>
      <w:marBottom w:val="0"/>
      <w:divBdr>
        <w:top w:val="none" w:sz="0" w:space="0" w:color="auto"/>
        <w:left w:val="none" w:sz="0" w:space="0" w:color="auto"/>
        <w:bottom w:val="none" w:sz="0" w:space="0" w:color="auto"/>
        <w:right w:val="none" w:sz="0" w:space="0" w:color="auto"/>
      </w:divBdr>
    </w:div>
    <w:div w:id="872963056">
      <w:bodyDiv w:val="1"/>
      <w:marLeft w:val="0"/>
      <w:marRight w:val="0"/>
      <w:marTop w:val="0"/>
      <w:marBottom w:val="0"/>
      <w:divBdr>
        <w:top w:val="none" w:sz="0" w:space="0" w:color="auto"/>
        <w:left w:val="none" w:sz="0" w:space="0" w:color="auto"/>
        <w:bottom w:val="none" w:sz="0" w:space="0" w:color="auto"/>
        <w:right w:val="none" w:sz="0" w:space="0" w:color="auto"/>
      </w:divBdr>
    </w:div>
    <w:div w:id="873006982">
      <w:bodyDiv w:val="1"/>
      <w:marLeft w:val="0"/>
      <w:marRight w:val="0"/>
      <w:marTop w:val="0"/>
      <w:marBottom w:val="0"/>
      <w:divBdr>
        <w:top w:val="none" w:sz="0" w:space="0" w:color="auto"/>
        <w:left w:val="none" w:sz="0" w:space="0" w:color="auto"/>
        <w:bottom w:val="none" w:sz="0" w:space="0" w:color="auto"/>
        <w:right w:val="none" w:sz="0" w:space="0" w:color="auto"/>
      </w:divBdr>
    </w:div>
    <w:div w:id="873881881">
      <w:bodyDiv w:val="1"/>
      <w:marLeft w:val="0"/>
      <w:marRight w:val="0"/>
      <w:marTop w:val="0"/>
      <w:marBottom w:val="0"/>
      <w:divBdr>
        <w:top w:val="none" w:sz="0" w:space="0" w:color="auto"/>
        <w:left w:val="none" w:sz="0" w:space="0" w:color="auto"/>
        <w:bottom w:val="none" w:sz="0" w:space="0" w:color="auto"/>
        <w:right w:val="none" w:sz="0" w:space="0" w:color="auto"/>
      </w:divBdr>
    </w:div>
    <w:div w:id="874074510">
      <w:bodyDiv w:val="1"/>
      <w:marLeft w:val="0"/>
      <w:marRight w:val="0"/>
      <w:marTop w:val="0"/>
      <w:marBottom w:val="0"/>
      <w:divBdr>
        <w:top w:val="none" w:sz="0" w:space="0" w:color="auto"/>
        <w:left w:val="none" w:sz="0" w:space="0" w:color="auto"/>
        <w:bottom w:val="none" w:sz="0" w:space="0" w:color="auto"/>
        <w:right w:val="none" w:sz="0" w:space="0" w:color="auto"/>
      </w:divBdr>
    </w:div>
    <w:div w:id="874200370">
      <w:bodyDiv w:val="1"/>
      <w:marLeft w:val="0"/>
      <w:marRight w:val="0"/>
      <w:marTop w:val="0"/>
      <w:marBottom w:val="0"/>
      <w:divBdr>
        <w:top w:val="none" w:sz="0" w:space="0" w:color="auto"/>
        <w:left w:val="none" w:sz="0" w:space="0" w:color="auto"/>
        <w:bottom w:val="none" w:sz="0" w:space="0" w:color="auto"/>
        <w:right w:val="none" w:sz="0" w:space="0" w:color="auto"/>
      </w:divBdr>
    </w:div>
    <w:div w:id="874268437">
      <w:bodyDiv w:val="1"/>
      <w:marLeft w:val="0"/>
      <w:marRight w:val="0"/>
      <w:marTop w:val="0"/>
      <w:marBottom w:val="0"/>
      <w:divBdr>
        <w:top w:val="none" w:sz="0" w:space="0" w:color="auto"/>
        <w:left w:val="none" w:sz="0" w:space="0" w:color="auto"/>
        <w:bottom w:val="none" w:sz="0" w:space="0" w:color="auto"/>
        <w:right w:val="none" w:sz="0" w:space="0" w:color="auto"/>
      </w:divBdr>
    </w:div>
    <w:div w:id="874659144">
      <w:bodyDiv w:val="1"/>
      <w:marLeft w:val="0"/>
      <w:marRight w:val="0"/>
      <w:marTop w:val="0"/>
      <w:marBottom w:val="0"/>
      <w:divBdr>
        <w:top w:val="none" w:sz="0" w:space="0" w:color="auto"/>
        <w:left w:val="none" w:sz="0" w:space="0" w:color="auto"/>
        <w:bottom w:val="none" w:sz="0" w:space="0" w:color="auto"/>
        <w:right w:val="none" w:sz="0" w:space="0" w:color="auto"/>
      </w:divBdr>
    </w:div>
    <w:div w:id="876088351">
      <w:bodyDiv w:val="1"/>
      <w:marLeft w:val="0"/>
      <w:marRight w:val="0"/>
      <w:marTop w:val="0"/>
      <w:marBottom w:val="0"/>
      <w:divBdr>
        <w:top w:val="none" w:sz="0" w:space="0" w:color="auto"/>
        <w:left w:val="none" w:sz="0" w:space="0" w:color="auto"/>
        <w:bottom w:val="none" w:sz="0" w:space="0" w:color="auto"/>
        <w:right w:val="none" w:sz="0" w:space="0" w:color="auto"/>
      </w:divBdr>
    </w:div>
    <w:div w:id="879049252">
      <w:bodyDiv w:val="1"/>
      <w:marLeft w:val="0"/>
      <w:marRight w:val="0"/>
      <w:marTop w:val="0"/>
      <w:marBottom w:val="0"/>
      <w:divBdr>
        <w:top w:val="none" w:sz="0" w:space="0" w:color="auto"/>
        <w:left w:val="none" w:sz="0" w:space="0" w:color="auto"/>
        <w:bottom w:val="none" w:sz="0" w:space="0" w:color="auto"/>
        <w:right w:val="none" w:sz="0" w:space="0" w:color="auto"/>
      </w:divBdr>
    </w:div>
    <w:div w:id="879243838">
      <w:bodyDiv w:val="1"/>
      <w:marLeft w:val="0"/>
      <w:marRight w:val="0"/>
      <w:marTop w:val="0"/>
      <w:marBottom w:val="0"/>
      <w:divBdr>
        <w:top w:val="none" w:sz="0" w:space="0" w:color="auto"/>
        <w:left w:val="none" w:sz="0" w:space="0" w:color="auto"/>
        <w:bottom w:val="none" w:sz="0" w:space="0" w:color="auto"/>
        <w:right w:val="none" w:sz="0" w:space="0" w:color="auto"/>
      </w:divBdr>
    </w:div>
    <w:div w:id="879512338">
      <w:bodyDiv w:val="1"/>
      <w:marLeft w:val="0"/>
      <w:marRight w:val="0"/>
      <w:marTop w:val="0"/>
      <w:marBottom w:val="0"/>
      <w:divBdr>
        <w:top w:val="none" w:sz="0" w:space="0" w:color="auto"/>
        <w:left w:val="none" w:sz="0" w:space="0" w:color="auto"/>
        <w:bottom w:val="none" w:sz="0" w:space="0" w:color="auto"/>
        <w:right w:val="none" w:sz="0" w:space="0" w:color="auto"/>
      </w:divBdr>
    </w:div>
    <w:div w:id="879978485">
      <w:bodyDiv w:val="1"/>
      <w:marLeft w:val="0"/>
      <w:marRight w:val="0"/>
      <w:marTop w:val="0"/>
      <w:marBottom w:val="0"/>
      <w:divBdr>
        <w:top w:val="none" w:sz="0" w:space="0" w:color="auto"/>
        <w:left w:val="none" w:sz="0" w:space="0" w:color="auto"/>
        <w:bottom w:val="none" w:sz="0" w:space="0" w:color="auto"/>
        <w:right w:val="none" w:sz="0" w:space="0" w:color="auto"/>
      </w:divBdr>
    </w:div>
    <w:div w:id="881986729">
      <w:bodyDiv w:val="1"/>
      <w:marLeft w:val="0"/>
      <w:marRight w:val="0"/>
      <w:marTop w:val="0"/>
      <w:marBottom w:val="0"/>
      <w:divBdr>
        <w:top w:val="none" w:sz="0" w:space="0" w:color="auto"/>
        <w:left w:val="none" w:sz="0" w:space="0" w:color="auto"/>
        <w:bottom w:val="none" w:sz="0" w:space="0" w:color="auto"/>
        <w:right w:val="none" w:sz="0" w:space="0" w:color="auto"/>
      </w:divBdr>
    </w:div>
    <w:div w:id="882451108">
      <w:bodyDiv w:val="1"/>
      <w:marLeft w:val="0"/>
      <w:marRight w:val="0"/>
      <w:marTop w:val="0"/>
      <w:marBottom w:val="0"/>
      <w:divBdr>
        <w:top w:val="none" w:sz="0" w:space="0" w:color="auto"/>
        <w:left w:val="none" w:sz="0" w:space="0" w:color="auto"/>
        <w:bottom w:val="none" w:sz="0" w:space="0" w:color="auto"/>
        <w:right w:val="none" w:sz="0" w:space="0" w:color="auto"/>
      </w:divBdr>
    </w:div>
    <w:div w:id="884409312">
      <w:bodyDiv w:val="1"/>
      <w:marLeft w:val="0"/>
      <w:marRight w:val="0"/>
      <w:marTop w:val="0"/>
      <w:marBottom w:val="0"/>
      <w:divBdr>
        <w:top w:val="none" w:sz="0" w:space="0" w:color="auto"/>
        <w:left w:val="none" w:sz="0" w:space="0" w:color="auto"/>
        <w:bottom w:val="none" w:sz="0" w:space="0" w:color="auto"/>
        <w:right w:val="none" w:sz="0" w:space="0" w:color="auto"/>
      </w:divBdr>
    </w:div>
    <w:div w:id="884483491">
      <w:bodyDiv w:val="1"/>
      <w:marLeft w:val="0"/>
      <w:marRight w:val="0"/>
      <w:marTop w:val="0"/>
      <w:marBottom w:val="0"/>
      <w:divBdr>
        <w:top w:val="none" w:sz="0" w:space="0" w:color="auto"/>
        <w:left w:val="none" w:sz="0" w:space="0" w:color="auto"/>
        <w:bottom w:val="none" w:sz="0" w:space="0" w:color="auto"/>
        <w:right w:val="none" w:sz="0" w:space="0" w:color="auto"/>
      </w:divBdr>
    </w:div>
    <w:div w:id="884872516">
      <w:bodyDiv w:val="1"/>
      <w:marLeft w:val="0"/>
      <w:marRight w:val="0"/>
      <w:marTop w:val="0"/>
      <w:marBottom w:val="0"/>
      <w:divBdr>
        <w:top w:val="none" w:sz="0" w:space="0" w:color="auto"/>
        <w:left w:val="none" w:sz="0" w:space="0" w:color="auto"/>
        <w:bottom w:val="none" w:sz="0" w:space="0" w:color="auto"/>
        <w:right w:val="none" w:sz="0" w:space="0" w:color="auto"/>
      </w:divBdr>
    </w:div>
    <w:div w:id="885408636">
      <w:bodyDiv w:val="1"/>
      <w:marLeft w:val="0"/>
      <w:marRight w:val="0"/>
      <w:marTop w:val="0"/>
      <w:marBottom w:val="0"/>
      <w:divBdr>
        <w:top w:val="none" w:sz="0" w:space="0" w:color="auto"/>
        <w:left w:val="none" w:sz="0" w:space="0" w:color="auto"/>
        <w:bottom w:val="none" w:sz="0" w:space="0" w:color="auto"/>
        <w:right w:val="none" w:sz="0" w:space="0" w:color="auto"/>
      </w:divBdr>
    </w:div>
    <w:div w:id="885601528">
      <w:bodyDiv w:val="1"/>
      <w:marLeft w:val="0"/>
      <w:marRight w:val="0"/>
      <w:marTop w:val="0"/>
      <w:marBottom w:val="0"/>
      <w:divBdr>
        <w:top w:val="none" w:sz="0" w:space="0" w:color="auto"/>
        <w:left w:val="none" w:sz="0" w:space="0" w:color="auto"/>
        <w:bottom w:val="none" w:sz="0" w:space="0" w:color="auto"/>
        <w:right w:val="none" w:sz="0" w:space="0" w:color="auto"/>
      </w:divBdr>
    </w:div>
    <w:div w:id="885681932">
      <w:bodyDiv w:val="1"/>
      <w:marLeft w:val="0"/>
      <w:marRight w:val="0"/>
      <w:marTop w:val="0"/>
      <w:marBottom w:val="0"/>
      <w:divBdr>
        <w:top w:val="none" w:sz="0" w:space="0" w:color="auto"/>
        <w:left w:val="none" w:sz="0" w:space="0" w:color="auto"/>
        <w:bottom w:val="none" w:sz="0" w:space="0" w:color="auto"/>
        <w:right w:val="none" w:sz="0" w:space="0" w:color="auto"/>
      </w:divBdr>
    </w:div>
    <w:div w:id="886138961">
      <w:bodyDiv w:val="1"/>
      <w:marLeft w:val="0"/>
      <w:marRight w:val="0"/>
      <w:marTop w:val="0"/>
      <w:marBottom w:val="0"/>
      <w:divBdr>
        <w:top w:val="none" w:sz="0" w:space="0" w:color="auto"/>
        <w:left w:val="none" w:sz="0" w:space="0" w:color="auto"/>
        <w:bottom w:val="none" w:sz="0" w:space="0" w:color="auto"/>
        <w:right w:val="none" w:sz="0" w:space="0" w:color="auto"/>
      </w:divBdr>
    </w:div>
    <w:div w:id="887840627">
      <w:bodyDiv w:val="1"/>
      <w:marLeft w:val="0"/>
      <w:marRight w:val="0"/>
      <w:marTop w:val="0"/>
      <w:marBottom w:val="0"/>
      <w:divBdr>
        <w:top w:val="none" w:sz="0" w:space="0" w:color="auto"/>
        <w:left w:val="none" w:sz="0" w:space="0" w:color="auto"/>
        <w:bottom w:val="none" w:sz="0" w:space="0" w:color="auto"/>
        <w:right w:val="none" w:sz="0" w:space="0" w:color="auto"/>
      </w:divBdr>
    </w:div>
    <w:div w:id="889028578">
      <w:bodyDiv w:val="1"/>
      <w:marLeft w:val="0"/>
      <w:marRight w:val="0"/>
      <w:marTop w:val="0"/>
      <w:marBottom w:val="0"/>
      <w:divBdr>
        <w:top w:val="none" w:sz="0" w:space="0" w:color="auto"/>
        <w:left w:val="none" w:sz="0" w:space="0" w:color="auto"/>
        <w:bottom w:val="none" w:sz="0" w:space="0" w:color="auto"/>
        <w:right w:val="none" w:sz="0" w:space="0" w:color="auto"/>
      </w:divBdr>
    </w:div>
    <w:div w:id="889347814">
      <w:bodyDiv w:val="1"/>
      <w:marLeft w:val="0"/>
      <w:marRight w:val="0"/>
      <w:marTop w:val="0"/>
      <w:marBottom w:val="0"/>
      <w:divBdr>
        <w:top w:val="none" w:sz="0" w:space="0" w:color="auto"/>
        <w:left w:val="none" w:sz="0" w:space="0" w:color="auto"/>
        <w:bottom w:val="none" w:sz="0" w:space="0" w:color="auto"/>
        <w:right w:val="none" w:sz="0" w:space="0" w:color="auto"/>
      </w:divBdr>
    </w:div>
    <w:div w:id="889540377">
      <w:bodyDiv w:val="1"/>
      <w:marLeft w:val="0"/>
      <w:marRight w:val="0"/>
      <w:marTop w:val="0"/>
      <w:marBottom w:val="0"/>
      <w:divBdr>
        <w:top w:val="none" w:sz="0" w:space="0" w:color="auto"/>
        <w:left w:val="none" w:sz="0" w:space="0" w:color="auto"/>
        <w:bottom w:val="none" w:sz="0" w:space="0" w:color="auto"/>
        <w:right w:val="none" w:sz="0" w:space="0" w:color="auto"/>
      </w:divBdr>
    </w:div>
    <w:div w:id="889654931">
      <w:bodyDiv w:val="1"/>
      <w:marLeft w:val="0"/>
      <w:marRight w:val="0"/>
      <w:marTop w:val="0"/>
      <w:marBottom w:val="0"/>
      <w:divBdr>
        <w:top w:val="none" w:sz="0" w:space="0" w:color="auto"/>
        <w:left w:val="none" w:sz="0" w:space="0" w:color="auto"/>
        <w:bottom w:val="none" w:sz="0" w:space="0" w:color="auto"/>
        <w:right w:val="none" w:sz="0" w:space="0" w:color="auto"/>
      </w:divBdr>
    </w:div>
    <w:div w:id="890113472">
      <w:bodyDiv w:val="1"/>
      <w:marLeft w:val="0"/>
      <w:marRight w:val="0"/>
      <w:marTop w:val="0"/>
      <w:marBottom w:val="0"/>
      <w:divBdr>
        <w:top w:val="none" w:sz="0" w:space="0" w:color="auto"/>
        <w:left w:val="none" w:sz="0" w:space="0" w:color="auto"/>
        <w:bottom w:val="none" w:sz="0" w:space="0" w:color="auto"/>
        <w:right w:val="none" w:sz="0" w:space="0" w:color="auto"/>
      </w:divBdr>
    </w:div>
    <w:div w:id="891965369">
      <w:bodyDiv w:val="1"/>
      <w:marLeft w:val="0"/>
      <w:marRight w:val="0"/>
      <w:marTop w:val="0"/>
      <w:marBottom w:val="0"/>
      <w:divBdr>
        <w:top w:val="none" w:sz="0" w:space="0" w:color="auto"/>
        <w:left w:val="none" w:sz="0" w:space="0" w:color="auto"/>
        <w:bottom w:val="none" w:sz="0" w:space="0" w:color="auto"/>
        <w:right w:val="none" w:sz="0" w:space="0" w:color="auto"/>
      </w:divBdr>
    </w:div>
    <w:div w:id="893544003">
      <w:bodyDiv w:val="1"/>
      <w:marLeft w:val="0"/>
      <w:marRight w:val="0"/>
      <w:marTop w:val="0"/>
      <w:marBottom w:val="0"/>
      <w:divBdr>
        <w:top w:val="none" w:sz="0" w:space="0" w:color="auto"/>
        <w:left w:val="none" w:sz="0" w:space="0" w:color="auto"/>
        <w:bottom w:val="none" w:sz="0" w:space="0" w:color="auto"/>
        <w:right w:val="none" w:sz="0" w:space="0" w:color="auto"/>
      </w:divBdr>
    </w:div>
    <w:div w:id="893731836">
      <w:bodyDiv w:val="1"/>
      <w:marLeft w:val="0"/>
      <w:marRight w:val="0"/>
      <w:marTop w:val="0"/>
      <w:marBottom w:val="0"/>
      <w:divBdr>
        <w:top w:val="none" w:sz="0" w:space="0" w:color="auto"/>
        <w:left w:val="none" w:sz="0" w:space="0" w:color="auto"/>
        <w:bottom w:val="none" w:sz="0" w:space="0" w:color="auto"/>
        <w:right w:val="none" w:sz="0" w:space="0" w:color="auto"/>
      </w:divBdr>
    </w:div>
    <w:div w:id="894004988">
      <w:bodyDiv w:val="1"/>
      <w:marLeft w:val="0"/>
      <w:marRight w:val="0"/>
      <w:marTop w:val="0"/>
      <w:marBottom w:val="0"/>
      <w:divBdr>
        <w:top w:val="none" w:sz="0" w:space="0" w:color="auto"/>
        <w:left w:val="none" w:sz="0" w:space="0" w:color="auto"/>
        <w:bottom w:val="none" w:sz="0" w:space="0" w:color="auto"/>
        <w:right w:val="none" w:sz="0" w:space="0" w:color="auto"/>
      </w:divBdr>
    </w:div>
    <w:div w:id="894008715">
      <w:bodyDiv w:val="1"/>
      <w:marLeft w:val="0"/>
      <w:marRight w:val="0"/>
      <w:marTop w:val="0"/>
      <w:marBottom w:val="0"/>
      <w:divBdr>
        <w:top w:val="none" w:sz="0" w:space="0" w:color="auto"/>
        <w:left w:val="none" w:sz="0" w:space="0" w:color="auto"/>
        <w:bottom w:val="none" w:sz="0" w:space="0" w:color="auto"/>
        <w:right w:val="none" w:sz="0" w:space="0" w:color="auto"/>
      </w:divBdr>
    </w:div>
    <w:div w:id="895044983">
      <w:bodyDiv w:val="1"/>
      <w:marLeft w:val="0"/>
      <w:marRight w:val="0"/>
      <w:marTop w:val="0"/>
      <w:marBottom w:val="0"/>
      <w:divBdr>
        <w:top w:val="none" w:sz="0" w:space="0" w:color="auto"/>
        <w:left w:val="none" w:sz="0" w:space="0" w:color="auto"/>
        <w:bottom w:val="none" w:sz="0" w:space="0" w:color="auto"/>
        <w:right w:val="none" w:sz="0" w:space="0" w:color="auto"/>
      </w:divBdr>
    </w:div>
    <w:div w:id="895160493">
      <w:bodyDiv w:val="1"/>
      <w:marLeft w:val="0"/>
      <w:marRight w:val="0"/>
      <w:marTop w:val="0"/>
      <w:marBottom w:val="0"/>
      <w:divBdr>
        <w:top w:val="none" w:sz="0" w:space="0" w:color="auto"/>
        <w:left w:val="none" w:sz="0" w:space="0" w:color="auto"/>
        <w:bottom w:val="none" w:sz="0" w:space="0" w:color="auto"/>
        <w:right w:val="none" w:sz="0" w:space="0" w:color="auto"/>
      </w:divBdr>
    </w:div>
    <w:div w:id="897713782">
      <w:bodyDiv w:val="1"/>
      <w:marLeft w:val="0"/>
      <w:marRight w:val="0"/>
      <w:marTop w:val="0"/>
      <w:marBottom w:val="0"/>
      <w:divBdr>
        <w:top w:val="none" w:sz="0" w:space="0" w:color="auto"/>
        <w:left w:val="none" w:sz="0" w:space="0" w:color="auto"/>
        <w:bottom w:val="none" w:sz="0" w:space="0" w:color="auto"/>
        <w:right w:val="none" w:sz="0" w:space="0" w:color="auto"/>
      </w:divBdr>
    </w:div>
    <w:div w:id="898594752">
      <w:bodyDiv w:val="1"/>
      <w:marLeft w:val="0"/>
      <w:marRight w:val="0"/>
      <w:marTop w:val="0"/>
      <w:marBottom w:val="0"/>
      <w:divBdr>
        <w:top w:val="none" w:sz="0" w:space="0" w:color="auto"/>
        <w:left w:val="none" w:sz="0" w:space="0" w:color="auto"/>
        <w:bottom w:val="none" w:sz="0" w:space="0" w:color="auto"/>
        <w:right w:val="none" w:sz="0" w:space="0" w:color="auto"/>
      </w:divBdr>
    </w:div>
    <w:div w:id="899748624">
      <w:bodyDiv w:val="1"/>
      <w:marLeft w:val="0"/>
      <w:marRight w:val="0"/>
      <w:marTop w:val="0"/>
      <w:marBottom w:val="0"/>
      <w:divBdr>
        <w:top w:val="none" w:sz="0" w:space="0" w:color="auto"/>
        <w:left w:val="none" w:sz="0" w:space="0" w:color="auto"/>
        <w:bottom w:val="none" w:sz="0" w:space="0" w:color="auto"/>
        <w:right w:val="none" w:sz="0" w:space="0" w:color="auto"/>
      </w:divBdr>
    </w:div>
    <w:div w:id="900798465">
      <w:bodyDiv w:val="1"/>
      <w:marLeft w:val="0"/>
      <w:marRight w:val="0"/>
      <w:marTop w:val="0"/>
      <w:marBottom w:val="0"/>
      <w:divBdr>
        <w:top w:val="none" w:sz="0" w:space="0" w:color="auto"/>
        <w:left w:val="none" w:sz="0" w:space="0" w:color="auto"/>
        <w:bottom w:val="none" w:sz="0" w:space="0" w:color="auto"/>
        <w:right w:val="none" w:sz="0" w:space="0" w:color="auto"/>
      </w:divBdr>
    </w:div>
    <w:div w:id="901451576">
      <w:bodyDiv w:val="1"/>
      <w:marLeft w:val="0"/>
      <w:marRight w:val="0"/>
      <w:marTop w:val="0"/>
      <w:marBottom w:val="0"/>
      <w:divBdr>
        <w:top w:val="none" w:sz="0" w:space="0" w:color="auto"/>
        <w:left w:val="none" w:sz="0" w:space="0" w:color="auto"/>
        <w:bottom w:val="none" w:sz="0" w:space="0" w:color="auto"/>
        <w:right w:val="none" w:sz="0" w:space="0" w:color="auto"/>
      </w:divBdr>
    </w:div>
    <w:div w:id="901909573">
      <w:bodyDiv w:val="1"/>
      <w:marLeft w:val="0"/>
      <w:marRight w:val="0"/>
      <w:marTop w:val="0"/>
      <w:marBottom w:val="0"/>
      <w:divBdr>
        <w:top w:val="none" w:sz="0" w:space="0" w:color="auto"/>
        <w:left w:val="none" w:sz="0" w:space="0" w:color="auto"/>
        <w:bottom w:val="none" w:sz="0" w:space="0" w:color="auto"/>
        <w:right w:val="none" w:sz="0" w:space="0" w:color="auto"/>
      </w:divBdr>
    </w:div>
    <w:div w:id="902106555">
      <w:bodyDiv w:val="1"/>
      <w:marLeft w:val="0"/>
      <w:marRight w:val="0"/>
      <w:marTop w:val="0"/>
      <w:marBottom w:val="0"/>
      <w:divBdr>
        <w:top w:val="none" w:sz="0" w:space="0" w:color="auto"/>
        <w:left w:val="none" w:sz="0" w:space="0" w:color="auto"/>
        <w:bottom w:val="none" w:sz="0" w:space="0" w:color="auto"/>
        <w:right w:val="none" w:sz="0" w:space="0" w:color="auto"/>
      </w:divBdr>
    </w:div>
    <w:div w:id="902371093">
      <w:bodyDiv w:val="1"/>
      <w:marLeft w:val="0"/>
      <w:marRight w:val="0"/>
      <w:marTop w:val="0"/>
      <w:marBottom w:val="0"/>
      <w:divBdr>
        <w:top w:val="none" w:sz="0" w:space="0" w:color="auto"/>
        <w:left w:val="none" w:sz="0" w:space="0" w:color="auto"/>
        <w:bottom w:val="none" w:sz="0" w:space="0" w:color="auto"/>
        <w:right w:val="none" w:sz="0" w:space="0" w:color="auto"/>
      </w:divBdr>
    </w:div>
    <w:div w:id="902914279">
      <w:bodyDiv w:val="1"/>
      <w:marLeft w:val="0"/>
      <w:marRight w:val="0"/>
      <w:marTop w:val="0"/>
      <w:marBottom w:val="0"/>
      <w:divBdr>
        <w:top w:val="none" w:sz="0" w:space="0" w:color="auto"/>
        <w:left w:val="none" w:sz="0" w:space="0" w:color="auto"/>
        <w:bottom w:val="none" w:sz="0" w:space="0" w:color="auto"/>
        <w:right w:val="none" w:sz="0" w:space="0" w:color="auto"/>
      </w:divBdr>
    </w:div>
    <w:div w:id="903611091">
      <w:bodyDiv w:val="1"/>
      <w:marLeft w:val="0"/>
      <w:marRight w:val="0"/>
      <w:marTop w:val="0"/>
      <w:marBottom w:val="0"/>
      <w:divBdr>
        <w:top w:val="none" w:sz="0" w:space="0" w:color="auto"/>
        <w:left w:val="none" w:sz="0" w:space="0" w:color="auto"/>
        <w:bottom w:val="none" w:sz="0" w:space="0" w:color="auto"/>
        <w:right w:val="none" w:sz="0" w:space="0" w:color="auto"/>
      </w:divBdr>
    </w:div>
    <w:div w:id="905411678">
      <w:bodyDiv w:val="1"/>
      <w:marLeft w:val="0"/>
      <w:marRight w:val="0"/>
      <w:marTop w:val="0"/>
      <w:marBottom w:val="0"/>
      <w:divBdr>
        <w:top w:val="none" w:sz="0" w:space="0" w:color="auto"/>
        <w:left w:val="none" w:sz="0" w:space="0" w:color="auto"/>
        <w:bottom w:val="none" w:sz="0" w:space="0" w:color="auto"/>
        <w:right w:val="none" w:sz="0" w:space="0" w:color="auto"/>
      </w:divBdr>
    </w:div>
    <w:div w:id="905842550">
      <w:bodyDiv w:val="1"/>
      <w:marLeft w:val="0"/>
      <w:marRight w:val="0"/>
      <w:marTop w:val="0"/>
      <w:marBottom w:val="0"/>
      <w:divBdr>
        <w:top w:val="none" w:sz="0" w:space="0" w:color="auto"/>
        <w:left w:val="none" w:sz="0" w:space="0" w:color="auto"/>
        <w:bottom w:val="none" w:sz="0" w:space="0" w:color="auto"/>
        <w:right w:val="none" w:sz="0" w:space="0" w:color="auto"/>
      </w:divBdr>
    </w:div>
    <w:div w:id="906380992">
      <w:bodyDiv w:val="1"/>
      <w:marLeft w:val="0"/>
      <w:marRight w:val="0"/>
      <w:marTop w:val="0"/>
      <w:marBottom w:val="0"/>
      <w:divBdr>
        <w:top w:val="none" w:sz="0" w:space="0" w:color="auto"/>
        <w:left w:val="none" w:sz="0" w:space="0" w:color="auto"/>
        <w:bottom w:val="none" w:sz="0" w:space="0" w:color="auto"/>
        <w:right w:val="none" w:sz="0" w:space="0" w:color="auto"/>
      </w:divBdr>
    </w:div>
    <w:div w:id="906500366">
      <w:bodyDiv w:val="1"/>
      <w:marLeft w:val="0"/>
      <w:marRight w:val="0"/>
      <w:marTop w:val="0"/>
      <w:marBottom w:val="0"/>
      <w:divBdr>
        <w:top w:val="none" w:sz="0" w:space="0" w:color="auto"/>
        <w:left w:val="none" w:sz="0" w:space="0" w:color="auto"/>
        <w:bottom w:val="none" w:sz="0" w:space="0" w:color="auto"/>
        <w:right w:val="none" w:sz="0" w:space="0" w:color="auto"/>
      </w:divBdr>
    </w:div>
    <w:div w:id="906650239">
      <w:bodyDiv w:val="1"/>
      <w:marLeft w:val="0"/>
      <w:marRight w:val="0"/>
      <w:marTop w:val="0"/>
      <w:marBottom w:val="0"/>
      <w:divBdr>
        <w:top w:val="none" w:sz="0" w:space="0" w:color="auto"/>
        <w:left w:val="none" w:sz="0" w:space="0" w:color="auto"/>
        <w:bottom w:val="none" w:sz="0" w:space="0" w:color="auto"/>
        <w:right w:val="none" w:sz="0" w:space="0" w:color="auto"/>
      </w:divBdr>
    </w:div>
    <w:div w:id="907888008">
      <w:bodyDiv w:val="1"/>
      <w:marLeft w:val="0"/>
      <w:marRight w:val="0"/>
      <w:marTop w:val="0"/>
      <w:marBottom w:val="0"/>
      <w:divBdr>
        <w:top w:val="none" w:sz="0" w:space="0" w:color="auto"/>
        <w:left w:val="none" w:sz="0" w:space="0" w:color="auto"/>
        <w:bottom w:val="none" w:sz="0" w:space="0" w:color="auto"/>
        <w:right w:val="none" w:sz="0" w:space="0" w:color="auto"/>
      </w:divBdr>
    </w:div>
    <w:div w:id="908612089">
      <w:bodyDiv w:val="1"/>
      <w:marLeft w:val="0"/>
      <w:marRight w:val="0"/>
      <w:marTop w:val="0"/>
      <w:marBottom w:val="0"/>
      <w:divBdr>
        <w:top w:val="none" w:sz="0" w:space="0" w:color="auto"/>
        <w:left w:val="none" w:sz="0" w:space="0" w:color="auto"/>
        <w:bottom w:val="none" w:sz="0" w:space="0" w:color="auto"/>
        <w:right w:val="none" w:sz="0" w:space="0" w:color="auto"/>
      </w:divBdr>
    </w:div>
    <w:div w:id="908734961">
      <w:bodyDiv w:val="1"/>
      <w:marLeft w:val="0"/>
      <w:marRight w:val="0"/>
      <w:marTop w:val="0"/>
      <w:marBottom w:val="0"/>
      <w:divBdr>
        <w:top w:val="none" w:sz="0" w:space="0" w:color="auto"/>
        <w:left w:val="none" w:sz="0" w:space="0" w:color="auto"/>
        <w:bottom w:val="none" w:sz="0" w:space="0" w:color="auto"/>
        <w:right w:val="none" w:sz="0" w:space="0" w:color="auto"/>
      </w:divBdr>
    </w:div>
    <w:div w:id="908811392">
      <w:bodyDiv w:val="1"/>
      <w:marLeft w:val="0"/>
      <w:marRight w:val="0"/>
      <w:marTop w:val="0"/>
      <w:marBottom w:val="0"/>
      <w:divBdr>
        <w:top w:val="none" w:sz="0" w:space="0" w:color="auto"/>
        <w:left w:val="none" w:sz="0" w:space="0" w:color="auto"/>
        <w:bottom w:val="none" w:sz="0" w:space="0" w:color="auto"/>
        <w:right w:val="none" w:sz="0" w:space="0" w:color="auto"/>
      </w:divBdr>
    </w:div>
    <w:div w:id="909267061">
      <w:bodyDiv w:val="1"/>
      <w:marLeft w:val="0"/>
      <w:marRight w:val="0"/>
      <w:marTop w:val="0"/>
      <w:marBottom w:val="0"/>
      <w:divBdr>
        <w:top w:val="none" w:sz="0" w:space="0" w:color="auto"/>
        <w:left w:val="none" w:sz="0" w:space="0" w:color="auto"/>
        <w:bottom w:val="none" w:sz="0" w:space="0" w:color="auto"/>
        <w:right w:val="none" w:sz="0" w:space="0" w:color="auto"/>
      </w:divBdr>
    </w:div>
    <w:div w:id="909772150">
      <w:bodyDiv w:val="1"/>
      <w:marLeft w:val="0"/>
      <w:marRight w:val="0"/>
      <w:marTop w:val="0"/>
      <w:marBottom w:val="0"/>
      <w:divBdr>
        <w:top w:val="none" w:sz="0" w:space="0" w:color="auto"/>
        <w:left w:val="none" w:sz="0" w:space="0" w:color="auto"/>
        <w:bottom w:val="none" w:sz="0" w:space="0" w:color="auto"/>
        <w:right w:val="none" w:sz="0" w:space="0" w:color="auto"/>
      </w:divBdr>
    </w:div>
    <w:div w:id="909998425">
      <w:bodyDiv w:val="1"/>
      <w:marLeft w:val="0"/>
      <w:marRight w:val="0"/>
      <w:marTop w:val="0"/>
      <w:marBottom w:val="0"/>
      <w:divBdr>
        <w:top w:val="none" w:sz="0" w:space="0" w:color="auto"/>
        <w:left w:val="none" w:sz="0" w:space="0" w:color="auto"/>
        <w:bottom w:val="none" w:sz="0" w:space="0" w:color="auto"/>
        <w:right w:val="none" w:sz="0" w:space="0" w:color="auto"/>
      </w:divBdr>
    </w:div>
    <w:div w:id="910043623">
      <w:bodyDiv w:val="1"/>
      <w:marLeft w:val="0"/>
      <w:marRight w:val="0"/>
      <w:marTop w:val="0"/>
      <w:marBottom w:val="0"/>
      <w:divBdr>
        <w:top w:val="none" w:sz="0" w:space="0" w:color="auto"/>
        <w:left w:val="none" w:sz="0" w:space="0" w:color="auto"/>
        <w:bottom w:val="none" w:sz="0" w:space="0" w:color="auto"/>
        <w:right w:val="none" w:sz="0" w:space="0" w:color="auto"/>
      </w:divBdr>
    </w:div>
    <w:div w:id="910508393">
      <w:bodyDiv w:val="1"/>
      <w:marLeft w:val="0"/>
      <w:marRight w:val="0"/>
      <w:marTop w:val="0"/>
      <w:marBottom w:val="0"/>
      <w:divBdr>
        <w:top w:val="none" w:sz="0" w:space="0" w:color="auto"/>
        <w:left w:val="none" w:sz="0" w:space="0" w:color="auto"/>
        <w:bottom w:val="none" w:sz="0" w:space="0" w:color="auto"/>
        <w:right w:val="none" w:sz="0" w:space="0" w:color="auto"/>
      </w:divBdr>
    </w:div>
    <w:div w:id="910700806">
      <w:bodyDiv w:val="1"/>
      <w:marLeft w:val="0"/>
      <w:marRight w:val="0"/>
      <w:marTop w:val="0"/>
      <w:marBottom w:val="0"/>
      <w:divBdr>
        <w:top w:val="none" w:sz="0" w:space="0" w:color="auto"/>
        <w:left w:val="none" w:sz="0" w:space="0" w:color="auto"/>
        <w:bottom w:val="none" w:sz="0" w:space="0" w:color="auto"/>
        <w:right w:val="none" w:sz="0" w:space="0" w:color="auto"/>
      </w:divBdr>
    </w:div>
    <w:div w:id="911547106">
      <w:bodyDiv w:val="1"/>
      <w:marLeft w:val="0"/>
      <w:marRight w:val="0"/>
      <w:marTop w:val="0"/>
      <w:marBottom w:val="0"/>
      <w:divBdr>
        <w:top w:val="none" w:sz="0" w:space="0" w:color="auto"/>
        <w:left w:val="none" w:sz="0" w:space="0" w:color="auto"/>
        <w:bottom w:val="none" w:sz="0" w:space="0" w:color="auto"/>
        <w:right w:val="none" w:sz="0" w:space="0" w:color="auto"/>
      </w:divBdr>
    </w:div>
    <w:div w:id="912662869">
      <w:bodyDiv w:val="1"/>
      <w:marLeft w:val="0"/>
      <w:marRight w:val="0"/>
      <w:marTop w:val="0"/>
      <w:marBottom w:val="0"/>
      <w:divBdr>
        <w:top w:val="none" w:sz="0" w:space="0" w:color="auto"/>
        <w:left w:val="none" w:sz="0" w:space="0" w:color="auto"/>
        <w:bottom w:val="none" w:sz="0" w:space="0" w:color="auto"/>
        <w:right w:val="none" w:sz="0" w:space="0" w:color="auto"/>
      </w:divBdr>
    </w:div>
    <w:div w:id="912786764">
      <w:bodyDiv w:val="1"/>
      <w:marLeft w:val="0"/>
      <w:marRight w:val="0"/>
      <w:marTop w:val="0"/>
      <w:marBottom w:val="0"/>
      <w:divBdr>
        <w:top w:val="none" w:sz="0" w:space="0" w:color="auto"/>
        <w:left w:val="none" w:sz="0" w:space="0" w:color="auto"/>
        <w:bottom w:val="none" w:sz="0" w:space="0" w:color="auto"/>
        <w:right w:val="none" w:sz="0" w:space="0" w:color="auto"/>
      </w:divBdr>
    </w:div>
    <w:div w:id="913005591">
      <w:bodyDiv w:val="1"/>
      <w:marLeft w:val="0"/>
      <w:marRight w:val="0"/>
      <w:marTop w:val="0"/>
      <w:marBottom w:val="0"/>
      <w:divBdr>
        <w:top w:val="none" w:sz="0" w:space="0" w:color="auto"/>
        <w:left w:val="none" w:sz="0" w:space="0" w:color="auto"/>
        <w:bottom w:val="none" w:sz="0" w:space="0" w:color="auto"/>
        <w:right w:val="none" w:sz="0" w:space="0" w:color="auto"/>
      </w:divBdr>
    </w:div>
    <w:div w:id="913322804">
      <w:bodyDiv w:val="1"/>
      <w:marLeft w:val="0"/>
      <w:marRight w:val="0"/>
      <w:marTop w:val="0"/>
      <w:marBottom w:val="0"/>
      <w:divBdr>
        <w:top w:val="none" w:sz="0" w:space="0" w:color="auto"/>
        <w:left w:val="none" w:sz="0" w:space="0" w:color="auto"/>
        <w:bottom w:val="none" w:sz="0" w:space="0" w:color="auto"/>
        <w:right w:val="none" w:sz="0" w:space="0" w:color="auto"/>
      </w:divBdr>
    </w:div>
    <w:div w:id="916522714">
      <w:bodyDiv w:val="1"/>
      <w:marLeft w:val="0"/>
      <w:marRight w:val="0"/>
      <w:marTop w:val="0"/>
      <w:marBottom w:val="0"/>
      <w:divBdr>
        <w:top w:val="none" w:sz="0" w:space="0" w:color="auto"/>
        <w:left w:val="none" w:sz="0" w:space="0" w:color="auto"/>
        <w:bottom w:val="none" w:sz="0" w:space="0" w:color="auto"/>
        <w:right w:val="none" w:sz="0" w:space="0" w:color="auto"/>
      </w:divBdr>
    </w:div>
    <w:div w:id="917251952">
      <w:bodyDiv w:val="1"/>
      <w:marLeft w:val="0"/>
      <w:marRight w:val="0"/>
      <w:marTop w:val="0"/>
      <w:marBottom w:val="0"/>
      <w:divBdr>
        <w:top w:val="none" w:sz="0" w:space="0" w:color="auto"/>
        <w:left w:val="none" w:sz="0" w:space="0" w:color="auto"/>
        <w:bottom w:val="none" w:sz="0" w:space="0" w:color="auto"/>
        <w:right w:val="none" w:sz="0" w:space="0" w:color="auto"/>
      </w:divBdr>
    </w:div>
    <w:div w:id="917396922">
      <w:bodyDiv w:val="1"/>
      <w:marLeft w:val="0"/>
      <w:marRight w:val="0"/>
      <w:marTop w:val="0"/>
      <w:marBottom w:val="0"/>
      <w:divBdr>
        <w:top w:val="none" w:sz="0" w:space="0" w:color="auto"/>
        <w:left w:val="none" w:sz="0" w:space="0" w:color="auto"/>
        <w:bottom w:val="none" w:sz="0" w:space="0" w:color="auto"/>
        <w:right w:val="none" w:sz="0" w:space="0" w:color="auto"/>
      </w:divBdr>
    </w:div>
    <w:div w:id="917591569">
      <w:bodyDiv w:val="1"/>
      <w:marLeft w:val="0"/>
      <w:marRight w:val="0"/>
      <w:marTop w:val="0"/>
      <w:marBottom w:val="0"/>
      <w:divBdr>
        <w:top w:val="none" w:sz="0" w:space="0" w:color="auto"/>
        <w:left w:val="none" w:sz="0" w:space="0" w:color="auto"/>
        <w:bottom w:val="none" w:sz="0" w:space="0" w:color="auto"/>
        <w:right w:val="none" w:sz="0" w:space="0" w:color="auto"/>
      </w:divBdr>
    </w:div>
    <w:div w:id="919368750">
      <w:bodyDiv w:val="1"/>
      <w:marLeft w:val="0"/>
      <w:marRight w:val="0"/>
      <w:marTop w:val="0"/>
      <w:marBottom w:val="0"/>
      <w:divBdr>
        <w:top w:val="none" w:sz="0" w:space="0" w:color="auto"/>
        <w:left w:val="none" w:sz="0" w:space="0" w:color="auto"/>
        <w:bottom w:val="none" w:sz="0" w:space="0" w:color="auto"/>
        <w:right w:val="none" w:sz="0" w:space="0" w:color="auto"/>
      </w:divBdr>
    </w:div>
    <w:div w:id="919563172">
      <w:bodyDiv w:val="1"/>
      <w:marLeft w:val="0"/>
      <w:marRight w:val="0"/>
      <w:marTop w:val="0"/>
      <w:marBottom w:val="0"/>
      <w:divBdr>
        <w:top w:val="none" w:sz="0" w:space="0" w:color="auto"/>
        <w:left w:val="none" w:sz="0" w:space="0" w:color="auto"/>
        <w:bottom w:val="none" w:sz="0" w:space="0" w:color="auto"/>
        <w:right w:val="none" w:sz="0" w:space="0" w:color="auto"/>
      </w:divBdr>
    </w:div>
    <w:div w:id="919676657">
      <w:bodyDiv w:val="1"/>
      <w:marLeft w:val="0"/>
      <w:marRight w:val="0"/>
      <w:marTop w:val="0"/>
      <w:marBottom w:val="0"/>
      <w:divBdr>
        <w:top w:val="none" w:sz="0" w:space="0" w:color="auto"/>
        <w:left w:val="none" w:sz="0" w:space="0" w:color="auto"/>
        <w:bottom w:val="none" w:sz="0" w:space="0" w:color="auto"/>
        <w:right w:val="none" w:sz="0" w:space="0" w:color="auto"/>
      </w:divBdr>
    </w:div>
    <w:div w:id="919800225">
      <w:bodyDiv w:val="1"/>
      <w:marLeft w:val="0"/>
      <w:marRight w:val="0"/>
      <w:marTop w:val="0"/>
      <w:marBottom w:val="0"/>
      <w:divBdr>
        <w:top w:val="none" w:sz="0" w:space="0" w:color="auto"/>
        <w:left w:val="none" w:sz="0" w:space="0" w:color="auto"/>
        <w:bottom w:val="none" w:sz="0" w:space="0" w:color="auto"/>
        <w:right w:val="none" w:sz="0" w:space="0" w:color="auto"/>
      </w:divBdr>
    </w:div>
    <w:div w:id="921065262">
      <w:bodyDiv w:val="1"/>
      <w:marLeft w:val="0"/>
      <w:marRight w:val="0"/>
      <w:marTop w:val="0"/>
      <w:marBottom w:val="0"/>
      <w:divBdr>
        <w:top w:val="none" w:sz="0" w:space="0" w:color="auto"/>
        <w:left w:val="none" w:sz="0" w:space="0" w:color="auto"/>
        <w:bottom w:val="none" w:sz="0" w:space="0" w:color="auto"/>
        <w:right w:val="none" w:sz="0" w:space="0" w:color="auto"/>
      </w:divBdr>
    </w:div>
    <w:div w:id="921137495">
      <w:bodyDiv w:val="1"/>
      <w:marLeft w:val="0"/>
      <w:marRight w:val="0"/>
      <w:marTop w:val="0"/>
      <w:marBottom w:val="0"/>
      <w:divBdr>
        <w:top w:val="none" w:sz="0" w:space="0" w:color="auto"/>
        <w:left w:val="none" w:sz="0" w:space="0" w:color="auto"/>
        <w:bottom w:val="none" w:sz="0" w:space="0" w:color="auto"/>
        <w:right w:val="none" w:sz="0" w:space="0" w:color="auto"/>
      </w:divBdr>
    </w:div>
    <w:div w:id="921597285">
      <w:bodyDiv w:val="1"/>
      <w:marLeft w:val="0"/>
      <w:marRight w:val="0"/>
      <w:marTop w:val="0"/>
      <w:marBottom w:val="0"/>
      <w:divBdr>
        <w:top w:val="none" w:sz="0" w:space="0" w:color="auto"/>
        <w:left w:val="none" w:sz="0" w:space="0" w:color="auto"/>
        <w:bottom w:val="none" w:sz="0" w:space="0" w:color="auto"/>
        <w:right w:val="none" w:sz="0" w:space="0" w:color="auto"/>
      </w:divBdr>
    </w:div>
    <w:div w:id="922228378">
      <w:bodyDiv w:val="1"/>
      <w:marLeft w:val="0"/>
      <w:marRight w:val="0"/>
      <w:marTop w:val="0"/>
      <w:marBottom w:val="0"/>
      <w:divBdr>
        <w:top w:val="none" w:sz="0" w:space="0" w:color="auto"/>
        <w:left w:val="none" w:sz="0" w:space="0" w:color="auto"/>
        <w:bottom w:val="none" w:sz="0" w:space="0" w:color="auto"/>
        <w:right w:val="none" w:sz="0" w:space="0" w:color="auto"/>
      </w:divBdr>
    </w:div>
    <w:div w:id="922448239">
      <w:bodyDiv w:val="1"/>
      <w:marLeft w:val="0"/>
      <w:marRight w:val="0"/>
      <w:marTop w:val="0"/>
      <w:marBottom w:val="0"/>
      <w:divBdr>
        <w:top w:val="none" w:sz="0" w:space="0" w:color="auto"/>
        <w:left w:val="none" w:sz="0" w:space="0" w:color="auto"/>
        <w:bottom w:val="none" w:sz="0" w:space="0" w:color="auto"/>
        <w:right w:val="none" w:sz="0" w:space="0" w:color="auto"/>
      </w:divBdr>
    </w:div>
    <w:div w:id="922448868">
      <w:bodyDiv w:val="1"/>
      <w:marLeft w:val="0"/>
      <w:marRight w:val="0"/>
      <w:marTop w:val="0"/>
      <w:marBottom w:val="0"/>
      <w:divBdr>
        <w:top w:val="none" w:sz="0" w:space="0" w:color="auto"/>
        <w:left w:val="none" w:sz="0" w:space="0" w:color="auto"/>
        <w:bottom w:val="none" w:sz="0" w:space="0" w:color="auto"/>
        <w:right w:val="none" w:sz="0" w:space="0" w:color="auto"/>
      </w:divBdr>
    </w:div>
    <w:div w:id="923025955">
      <w:bodyDiv w:val="1"/>
      <w:marLeft w:val="0"/>
      <w:marRight w:val="0"/>
      <w:marTop w:val="0"/>
      <w:marBottom w:val="0"/>
      <w:divBdr>
        <w:top w:val="none" w:sz="0" w:space="0" w:color="auto"/>
        <w:left w:val="none" w:sz="0" w:space="0" w:color="auto"/>
        <w:bottom w:val="none" w:sz="0" w:space="0" w:color="auto"/>
        <w:right w:val="none" w:sz="0" w:space="0" w:color="auto"/>
      </w:divBdr>
    </w:div>
    <w:div w:id="923339082">
      <w:bodyDiv w:val="1"/>
      <w:marLeft w:val="0"/>
      <w:marRight w:val="0"/>
      <w:marTop w:val="0"/>
      <w:marBottom w:val="0"/>
      <w:divBdr>
        <w:top w:val="none" w:sz="0" w:space="0" w:color="auto"/>
        <w:left w:val="none" w:sz="0" w:space="0" w:color="auto"/>
        <w:bottom w:val="none" w:sz="0" w:space="0" w:color="auto"/>
        <w:right w:val="none" w:sz="0" w:space="0" w:color="auto"/>
      </w:divBdr>
    </w:div>
    <w:div w:id="924459443">
      <w:bodyDiv w:val="1"/>
      <w:marLeft w:val="0"/>
      <w:marRight w:val="0"/>
      <w:marTop w:val="0"/>
      <w:marBottom w:val="0"/>
      <w:divBdr>
        <w:top w:val="none" w:sz="0" w:space="0" w:color="auto"/>
        <w:left w:val="none" w:sz="0" w:space="0" w:color="auto"/>
        <w:bottom w:val="none" w:sz="0" w:space="0" w:color="auto"/>
        <w:right w:val="none" w:sz="0" w:space="0" w:color="auto"/>
      </w:divBdr>
    </w:div>
    <w:div w:id="924725346">
      <w:bodyDiv w:val="1"/>
      <w:marLeft w:val="0"/>
      <w:marRight w:val="0"/>
      <w:marTop w:val="0"/>
      <w:marBottom w:val="0"/>
      <w:divBdr>
        <w:top w:val="none" w:sz="0" w:space="0" w:color="auto"/>
        <w:left w:val="none" w:sz="0" w:space="0" w:color="auto"/>
        <w:bottom w:val="none" w:sz="0" w:space="0" w:color="auto"/>
        <w:right w:val="none" w:sz="0" w:space="0" w:color="auto"/>
      </w:divBdr>
    </w:div>
    <w:div w:id="924800041">
      <w:bodyDiv w:val="1"/>
      <w:marLeft w:val="0"/>
      <w:marRight w:val="0"/>
      <w:marTop w:val="0"/>
      <w:marBottom w:val="0"/>
      <w:divBdr>
        <w:top w:val="none" w:sz="0" w:space="0" w:color="auto"/>
        <w:left w:val="none" w:sz="0" w:space="0" w:color="auto"/>
        <w:bottom w:val="none" w:sz="0" w:space="0" w:color="auto"/>
        <w:right w:val="none" w:sz="0" w:space="0" w:color="auto"/>
      </w:divBdr>
    </w:div>
    <w:div w:id="925697212">
      <w:bodyDiv w:val="1"/>
      <w:marLeft w:val="0"/>
      <w:marRight w:val="0"/>
      <w:marTop w:val="0"/>
      <w:marBottom w:val="0"/>
      <w:divBdr>
        <w:top w:val="none" w:sz="0" w:space="0" w:color="auto"/>
        <w:left w:val="none" w:sz="0" w:space="0" w:color="auto"/>
        <w:bottom w:val="none" w:sz="0" w:space="0" w:color="auto"/>
        <w:right w:val="none" w:sz="0" w:space="0" w:color="auto"/>
      </w:divBdr>
    </w:div>
    <w:div w:id="926117992">
      <w:bodyDiv w:val="1"/>
      <w:marLeft w:val="0"/>
      <w:marRight w:val="0"/>
      <w:marTop w:val="0"/>
      <w:marBottom w:val="0"/>
      <w:divBdr>
        <w:top w:val="none" w:sz="0" w:space="0" w:color="auto"/>
        <w:left w:val="none" w:sz="0" w:space="0" w:color="auto"/>
        <w:bottom w:val="none" w:sz="0" w:space="0" w:color="auto"/>
        <w:right w:val="none" w:sz="0" w:space="0" w:color="auto"/>
      </w:divBdr>
    </w:div>
    <w:div w:id="927538829">
      <w:bodyDiv w:val="1"/>
      <w:marLeft w:val="0"/>
      <w:marRight w:val="0"/>
      <w:marTop w:val="0"/>
      <w:marBottom w:val="0"/>
      <w:divBdr>
        <w:top w:val="none" w:sz="0" w:space="0" w:color="auto"/>
        <w:left w:val="none" w:sz="0" w:space="0" w:color="auto"/>
        <w:bottom w:val="none" w:sz="0" w:space="0" w:color="auto"/>
        <w:right w:val="none" w:sz="0" w:space="0" w:color="auto"/>
      </w:divBdr>
    </w:div>
    <w:div w:id="927805656">
      <w:bodyDiv w:val="1"/>
      <w:marLeft w:val="0"/>
      <w:marRight w:val="0"/>
      <w:marTop w:val="0"/>
      <w:marBottom w:val="0"/>
      <w:divBdr>
        <w:top w:val="none" w:sz="0" w:space="0" w:color="auto"/>
        <w:left w:val="none" w:sz="0" w:space="0" w:color="auto"/>
        <w:bottom w:val="none" w:sz="0" w:space="0" w:color="auto"/>
        <w:right w:val="none" w:sz="0" w:space="0" w:color="auto"/>
      </w:divBdr>
    </w:div>
    <w:div w:id="928080438">
      <w:bodyDiv w:val="1"/>
      <w:marLeft w:val="0"/>
      <w:marRight w:val="0"/>
      <w:marTop w:val="0"/>
      <w:marBottom w:val="0"/>
      <w:divBdr>
        <w:top w:val="none" w:sz="0" w:space="0" w:color="auto"/>
        <w:left w:val="none" w:sz="0" w:space="0" w:color="auto"/>
        <w:bottom w:val="none" w:sz="0" w:space="0" w:color="auto"/>
        <w:right w:val="none" w:sz="0" w:space="0" w:color="auto"/>
      </w:divBdr>
    </w:div>
    <w:div w:id="928346454">
      <w:bodyDiv w:val="1"/>
      <w:marLeft w:val="0"/>
      <w:marRight w:val="0"/>
      <w:marTop w:val="0"/>
      <w:marBottom w:val="0"/>
      <w:divBdr>
        <w:top w:val="none" w:sz="0" w:space="0" w:color="auto"/>
        <w:left w:val="none" w:sz="0" w:space="0" w:color="auto"/>
        <w:bottom w:val="none" w:sz="0" w:space="0" w:color="auto"/>
        <w:right w:val="none" w:sz="0" w:space="0" w:color="auto"/>
      </w:divBdr>
    </w:div>
    <w:div w:id="928387252">
      <w:bodyDiv w:val="1"/>
      <w:marLeft w:val="0"/>
      <w:marRight w:val="0"/>
      <w:marTop w:val="0"/>
      <w:marBottom w:val="0"/>
      <w:divBdr>
        <w:top w:val="none" w:sz="0" w:space="0" w:color="auto"/>
        <w:left w:val="none" w:sz="0" w:space="0" w:color="auto"/>
        <w:bottom w:val="none" w:sz="0" w:space="0" w:color="auto"/>
        <w:right w:val="none" w:sz="0" w:space="0" w:color="auto"/>
      </w:divBdr>
    </w:div>
    <w:div w:id="928391987">
      <w:bodyDiv w:val="1"/>
      <w:marLeft w:val="0"/>
      <w:marRight w:val="0"/>
      <w:marTop w:val="0"/>
      <w:marBottom w:val="0"/>
      <w:divBdr>
        <w:top w:val="none" w:sz="0" w:space="0" w:color="auto"/>
        <w:left w:val="none" w:sz="0" w:space="0" w:color="auto"/>
        <w:bottom w:val="none" w:sz="0" w:space="0" w:color="auto"/>
        <w:right w:val="none" w:sz="0" w:space="0" w:color="auto"/>
      </w:divBdr>
    </w:div>
    <w:div w:id="929315275">
      <w:bodyDiv w:val="1"/>
      <w:marLeft w:val="0"/>
      <w:marRight w:val="0"/>
      <w:marTop w:val="0"/>
      <w:marBottom w:val="0"/>
      <w:divBdr>
        <w:top w:val="none" w:sz="0" w:space="0" w:color="auto"/>
        <w:left w:val="none" w:sz="0" w:space="0" w:color="auto"/>
        <w:bottom w:val="none" w:sz="0" w:space="0" w:color="auto"/>
        <w:right w:val="none" w:sz="0" w:space="0" w:color="auto"/>
      </w:divBdr>
    </w:div>
    <w:div w:id="929578438">
      <w:bodyDiv w:val="1"/>
      <w:marLeft w:val="0"/>
      <w:marRight w:val="0"/>
      <w:marTop w:val="0"/>
      <w:marBottom w:val="0"/>
      <w:divBdr>
        <w:top w:val="none" w:sz="0" w:space="0" w:color="auto"/>
        <w:left w:val="none" w:sz="0" w:space="0" w:color="auto"/>
        <w:bottom w:val="none" w:sz="0" w:space="0" w:color="auto"/>
        <w:right w:val="none" w:sz="0" w:space="0" w:color="auto"/>
      </w:divBdr>
    </w:div>
    <w:div w:id="930511272">
      <w:bodyDiv w:val="1"/>
      <w:marLeft w:val="0"/>
      <w:marRight w:val="0"/>
      <w:marTop w:val="0"/>
      <w:marBottom w:val="0"/>
      <w:divBdr>
        <w:top w:val="none" w:sz="0" w:space="0" w:color="auto"/>
        <w:left w:val="none" w:sz="0" w:space="0" w:color="auto"/>
        <w:bottom w:val="none" w:sz="0" w:space="0" w:color="auto"/>
        <w:right w:val="none" w:sz="0" w:space="0" w:color="auto"/>
      </w:divBdr>
    </w:div>
    <w:div w:id="931082036">
      <w:bodyDiv w:val="1"/>
      <w:marLeft w:val="0"/>
      <w:marRight w:val="0"/>
      <w:marTop w:val="0"/>
      <w:marBottom w:val="0"/>
      <w:divBdr>
        <w:top w:val="none" w:sz="0" w:space="0" w:color="auto"/>
        <w:left w:val="none" w:sz="0" w:space="0" w:color="auto"/>
        <w:bottom w:val="none" w:sz="0" w:space="0" w:color="auto"/>
        <w:right w:val="none" w:sz="0" w:space="0" w:color="auto"/>
      </w:divBdr>
    </w:div>
    <w:div w:id="931546956">
      <w:bodyDiv w:val="1"/>
      <w:marLeft w:val="0"/>
      <w:marRight w:val="0"/>
      <w:marTop w:val="0"/>
      <w:marBottom w:val="0"/>
      <w:divBdr>
        <w:top w:val="none" w:sz="0" w:space="0" w:color="auto"/>
        <w:left w:val="none" w:sz="0" w:space="0" w:color="auto"/>
        <w:bottom w:val="none" w:sz="0" w:space="0" w:color="auto"/>
        <w:right w:val="none" w:sz="0" w:space="0" w:color="auto"/>
      </w:divBdr>
    </w:div>
    <w:div w:id="932278080">
      <w:bodyDiv w:val="1"/>
      <w:marLeft w:val="0"/>
      <w:marRight w:val="0"/>
      <w:marTop w:val="0"/>
      <w:marBottom w:val="0"/>
      <w:divBdr>
        <w:top w:val="none" w:sz="0" w:space="0" w:color="auto"/>
        <w:left w:val="none" w:sz="0" w:space="0" w:color="auto"/>
        <w:bottom w:val="none" w:sz="0" w:space="0" w:color="auto"/>
        <w:right w:val="none" w:sz="0" w:space="0" w:color="auto"/>
      </w:divBdr>
    </w:div>
    <w:div w:id="932392943">
      <w:bodyDiv w:val="1"/>
      <w:marLeft w:val="0"/>
      <w:marRight w:val="0"/>
      <w:marTop w:val="0"/>
      <w:marBottom w:val="0"/>
      <w:divBdr>
        <w:top w:val="none" w:sz="0" w:space="0" w:color="auto"/>
        <w:left w:val="none" w:sz="0" w:space="0" w:color="auto"/>
        <w:bottom w:val="none" w:sz="0" w:space="0" w:color="auto"/>
        <w:right w:val="none" w:sz="0" w:space="0" w:color="auto"/>
      </w:divBdr>
    </w:div>
    <w:div w:id="933515918">
      <w:bodyDiv w:val="1"/>
      <w:marLeft w:val="0"/>
      <w:marRight w:val="0"/>
      <w:marTop w:val="0"/>
      <w:marBottom w:val="0"/>
      <w:divBdr>
        <w:top w:val="none" w:sz="0" w:space="0" w:color="auto"/>
        <w:left w:val="none" w:sz="0" w:space="0" w:color="auto"/>
        <w:bottom w:val="none" w:sz="0" w:space="0" w:color="auto"/>
        <w:right w:val="none" w:sz="0" w:space="0" w:color="auto"/>
      </w:divBdr>
    </w:div>
    <w:div w:id="934242667">
      <w:bodyDiv w:val="1"/>
      <w:marLeft w:val="0"/>
      <w:marRight w:val="0"/>
      <w:marTop w:val="0"/>
      <w:marBottom w:val="0"/>
      <w:divBdr>
        <w:top w:val="none" w:sz="0" w:space="0" w:color="auto"/>
        <w:left w:val="none" w:sz="0" w:space="0" w:color="auto"/>
        <w:bottom w:val="none" w:sz="0" w:space="0" w:color="auto"/>
        <w:right w:val="none" w:sz="0" w:space="0" w:color="auto"/>
      </w:divBdr>
    </w:div>
    <w:div w:id="935939995">
      <w:bodyDiv w:val="1"/>
      <w:marLeft w:val="0"/>
      <w:marRight w:val="0"/>
      <w:marTop w:val="0"/>
      <w:marBottom w:val="0"/>
      <w:divBdr>
        <w:top w:val="none" w:sz="0" w:space="0" w:color="auto"/>
        <w:left w:val="none" w:sz="0" w:space="0" w:color="auto"/>
        <w:bottom w:val="none" w:sz="0" w:space="0" w:color="auto"/>
        <w:right w:val="none" w:sz="0" w:space="0" w:color="auto"/>
      </w:divBdr>
    </w:div>
    <w:div w:id="936056827">
      <w:bodyDiv w:val="1"/>
      <w:marLeft w:val="0"/>
      <w:marRight w:val="0"/>
      <w:marTop w:val="0"/>
      <w:marBottom w:val="0"/>
      <w:divBdr>
        <w:top w:val="none" w:sz="0" w:space="0" w:color="auto"/>
        <w:left w:val="none" w:sz="0" w:space="0" w:color="auto"/>
        <w:bottom w:val="none" w:sz="0" w:space="0" w:color="auto"/>
        <w:right w:val="none" w:sz="0" w:space="0" w:color="auto"/>
      </w:divBdr>
    </w:div>
    <w:div w:id="936520270">
      <w:bodyDiv w:val="1"/>
      <w:marLeft w:val="0"/>
      <w:marRight w:val="0"/>
      <w:marTop w:val="0"/>
      <w:marBottom w:val="0"/>
      <w:divBdr>
        <w:top w:val="none" w:sz="0" w:space="0" w:color="auto"/>
        <w:left w:val="none" w:sz="0" w:space="0" w:color="auto"/>
        <w:bottom w:val="none" w:sz="0" w:space="0" w:color="auto"/>
        <w:right w:val="none" w:sz="0" w:space="0" w:color="auto"/>
      </w:divBdr>
    </w:div>
    <w:div w:id="936670373">
      <w:bodyDiv w:val="1"/>
      <w:marLeft w:val="0"/>
      <w:marRight w:val="0"/>
      <w:marTop w:val="0"/>
      <w:marBottom w:val="0"/>
      <w:divBdr>
        <w:top w:val="none" w:sz="0" w:space="0" w:color="auto"/>
        <w:left w:val="none" w:sz="0" w:space="0" w:color="auto"/>
        <w:bottom w:val="none" w:sz="0" w:space="0" w:color="auto"/>
        <w:right w:val="none" w:sz="0" w:space="0" w:color="auto"/>
      </w:divBdr>
    </w:div>
    <w:div w:id="936980837">
      <w:bodyDiv w:val="1"/>
      <w:marLeft w:val="0"/>
      <w:marRight w:val="0"/>
      <w:marTop w:val="0"/>
      <w:marBottom w:val="0"/>
      <w:divBdr>
        <w:top w:val="none" w:sz="0" w:space="0" w:color="auto"/>
        <w:left w:val="none" w:sz="0" w:space="0" w:color="auto"/>
        <w:bottom w:val="none" w:sz="0" w:space="0" w:color="auto"/>
        <w:right w:val="none" w:sz="0" w:space="0" w:color="auto"/>
      </w:divBdr>
    </w:div>
    <w:div w:id="938872784">
      <w:bodyDiv w:val="1"/>
      <w:marLeft w:val="0"/>
      <w:marRight w:val="0"/>
      <w:marTop w:val="0"/>
      <w:marBottom w:val="0"/>
      <w:divBdr>
        <w:top w:val="none" w:sz="0" w:space="0" w:color="auto"/>
        <w:left w:val="none" w:sz="0" w:space="0" w:color="auto"/>
        <w:bottom w:val="none" w:sz="0" w:space="0" w:color="auto"/>
        <w:right w:val="none" w:sz="0" w:space="0" w:color="auto"/>
      </w:divBdr>
    </w:div>
    <w:div w:id="940186930">
      <w:bodyDiv w:val="1"/>
      <w:marLeft w:val="0"/>
      <w:marRight w:val="0"/>
      <w:marTop w:val="0"/>
      <w:marBottom w:val="0"/>
      <w:divBdr>
        <w:top w:val="none" w:sz="0" w:space="0" w:color="auto"/>
        <w:left w:val="none" w:sz="0" w:space="0" w:color="auto"/>
        <w:bottom w:val="none" w:sz="0" w:space="0" w:color="auto"/>
        <w:right w:val="none" w:sz="0" w:space="0" w:color="auto"/>
      </w:divBdr>
    </w:div>
    <w:div w:id="940261706">
      <w:bodyDiv w:val="1"/>
      <w:marLeft w:val="0"/>
      <w:marRight w:val="0"/>
      <w:marTop w:val="0"/>
      <w:marBottom w:val="0"/>
      <w:divBdr>
        <w:top w:val="none" w:sz="0" w:space="0" w:color="auto"/>
        <w:left w:val="none" w:sz="0" w:space="0" w:color="auto"/>
        <w:bottom w:val="none" w:sz="0" w:space="0" w:color="auto"/>
        <w:right w:val="none" w:sz="0" w:space="0" w:color="auto"/>
      </w:divBdr>
    </w:div>
    <w:div w:id="940721754">
      <w:bodyDiv w:val="1"/>
      <w:marLeft w:val="0"/>
      <w:marRight w:val="0"/>
      <w:marTop w:val="0"/>
      <w:marBottom w:val="0"/>
      <w:divBdr>
        <w:top w:val="none" w:sz="0" w:space="0" w:color="auto"/>
        <w:left w:val="none" w:sz="0" w:space="0" w:color="auto"/>
        <w:bottom w:val="none" w:sz="0" w:space="0" w:color="auto"/>
        <w:right w:val="none" w:sz="0" w:space="0" w:color="auto"/>
      </w:divBdr>
    </w:div>
    <w:div w:id="941107256">
      <w:bodyDiv w:val="1"/>
      <w:marLeft w:val="0"/>
      <w:marRight w:val="0"/>
      <w:marTop w:val="0"/>
      <w:marBottom w:val="0"/>
      <w:divBdr>
        <w:top w:val="none" w:sz="0" w:space="0" w:color="auto"/>
        <w:left w:val="none" w:sz="0" w:space="0" w:color="auto"/>
        <w:bottom w:val="none" w:sz="0" w:space="0" w:color="auto"/>
        <w:right w:val="none" w:sz="0" w:space="0" w:color="auto"/>
      </w:divBdr>
    </w:div>
    <w:div w:id="941111799">
      <w:bodyDiv w:val="1"/>
      <w:marLeft w:val="0"/>
      <w:marRight w:val="0"/>
      <w:marTop w:val="0"/>
      <w:marBottom w:val="0"/>
      <w:divBdr>
        <w:top w:val="none" w:sz="0" w:space="0" w:color="auto"/>
        <w:left w:val="none" w:sz="0" w:space="0" w:color="auto"/>
        <w:bottom w:val="none" w:sz="0" w:space="0" w:color="auto"/>
        <w:right w:val="none" w:sz="0" w:space="0" w:color="auto"/>
      </w:divBdr>
    </w:div>
    <w:div w:id="941571255">
      <w:bodyDiv w:val="1"/>
      <w:marLeft w:val="0"/>
      <w:marRight w:val="0"/>
      <w:marTop w:val="0"/>
      <w:marBottom w:val="0"/>
      <w:divBdr>
        <w:top w:val="none" w:sz="0" w:space="0" w:color="auto"/>
        <w:left w:val="none" w:sz="0" w:space="0" w:color="auto"/>
        <w:bottom w:val="none" w:sz="0" w:space="0" w:color="auto"/>
        <w:right w:val="none" w:sz="0" w:space="0" w:color="auto"/>
      </w:divBdr>
    </w:div>
    <w:div w:id="943345259">
      <w:bodyDiv w:val="1"/>
      <w:marLeft w:val="0"/>
      <w:marRight w:val="0"/>
      <w:marTop w:val="0"/>
      <w:marBottom w:val="0"/>
      <w:divBdr>
        <w:top w:val="none" w:sz="0" w:space="0" w:color="auto"/>
        <w:left w:val="none" w:sz="0" w:space="0" w:color="auto"/>
        <w:bottom w:val="none" w:sz="0" w:space="0" w:color="auto"/>
        <w:right w:val="none" w:sz="0" w:space="0" w:color="auto"/>
      </w:divBdr>
    </w:div>
    <w:div w:id="943534672">
      <w:bodyDiv w:val="1"/>
      <w:marLeft w:val="0"/>
      <w:marRight w:val="0"/>
      <w:marTop w:val="0"/>
      <w:marBottom w:val="0"/>
      <w:divBdr>
        <w:top w:val="none" w:sz="0" w:space="0" w:color="auto"/>
        <w:left w:val="none" w:sz="0" w:space="0" w:color="auto"/>
        <w:bottom w:val="none" w:sz="0" w:space="0" w:color="auto"/>
        <w:right w:val="none" w:sz="0" w:space="0" w:color="auto"/>
      </w:divBdr>
    </w:div>
    <w:div w:id="943615486">
      <w:bodyDiv w:val="1"/>
      <w:marLeft w:val="0"/>
      <w:marRight w:val="0"/>
      <w:marTop w:val="0"/>
      <w:marBottom w:val="0"/>
      <w:divBdr>
        <w:top w:val="none" w:sz="0" w:space="0" w:color="auto"/>
        <w:left w:val="none" w:sz="0" w:space="0" w:color="auto"/>
        <w:bottom w:val="none" w:sz="0" w:space="0" w:color="auto"/>
        <w:right w:val="none" w:sz="0" w:space="0" w:color="auto"/>
      </w:divBdr>
    </w:div>
    <w:div w:id="943653141">
      <w:bodyDiv w:val="1"/>
      <w:marLeft w:val="0"/>
      <w:marRight w:val="0"/>
      <w:marTop w:val="0"/>
      <w:marBottom w:val="0"/>
      <w:divBdr>
        <w:top w:val="none" w:sz="0" w:space="0" w:color="auto"/>
        <w:left w:val="none" w:sz="0" w:space="0" w:color="auto"/>
        <w:bottom w:val="none" w:sz="0" w:space="0" w:color="auto"/>
        <w:right w:val="none" w:sz="0" w:space="0" w:color="auto"/>
      </w:divBdr>
    </w:div>
    <w:div w:id="944001995">
      <w:bodyDiv w:val="1"/>
      <w:marLeft w:val="0"/>
      <w:marRight w:val="0"/>
      <w:marTop w:val="0"/>
      <w:marBottom w:val="0"/>
      <w:divBdr>
        <w:top w:val="none" w:sz="0" w:space="0" w:color="auto"/>
        <w:left w:val="none" w:sz="0" w:space="0" w:color="auto"/>
        <w:bottom w:val="none" w:sz="0" w:space="0" w:color="auto"/>
        <w:right w:val="none" w:sz="0" w:space="0" w:color="auto"/>
      </w:divBdr>
    </w:div>
    <w:div w:id="945388607">
      <w:bodyDiv w:val="1"/>
      <w:marLeft w:val="0"/>
      <w:marRight w:val="0"/>
      <w:marTop w:val="0"/>
      <w:marBottom w:val="0"/>
      <w:divBdr>
        <w:top w:val="none" w:sz="0" w:space="0" w:color="auto"/>
        <w:left w:val="none" w:sz="0" w:space="0" w:color="auto"/>
        <w:bottom w:val="none" w:sz="0" w:space="0" w:color="auto"/>
        <w:right w:val="none" w:sz="0" w:space="0" w:color="auto"/>
      </w:divBdr>
    </w:div>
    <w:div w:id="946499843">
      <w:bodyDiv w:val="1"/>
      <w:marLeft w:val="0"/>
      <w:marRight w:val="0"/>
      <w:marTop w:val="0"/>
      <w:marBottom w:val="0"/>
      <w:divBdr>
        <w:top w:val="none" w:sz="0" w:space="0" w:color="auto"/>
        <w:left w:val="none" w:sz="0" w:space="0" w:color="auto"/>
        <w:bottom w:val="none" w:sz="0" w:space="0" w:color="auto"/>
        <w:right w:val="none" w:sz="0" w:space="0" w:color="auto"/>
      </w:divBdr>
    </w:div>
    <w:div w:id="946734771">
      <w:bodyDiv w:val="1"/>
      <w:marLeft w:val="0"/>
      <w:marRight w:val="0"/>
      <w:marTop w:val="0"/>
      <w:marBottom w:val="0"/>
      <w:divBdr>
        <w:top w:val="none" w:sz="0" w:space="0" w:color="auto"/>
        <w:left w:val="none" w:sz="0" w:space="0" w:color="auto"/>
        <w:bottom w:val="none" w:sz="0" w:space="0" w:color="auto"/>
        <w:right w:val="none" w:sz="0" w:space="0" w:color="auto"/>
      </w:divBdr>
    </w:div>
    <w:div w:id="948859227">
      <w:bodyDiv w:val="1"/>
      <w:marLeft w:val="0"/>
      <w:marRight w:val="0"/>
      <w:marTop w:val="0"/>
      <w:marBottom w:val="0"/>
      <w:divBdr>
        <w:top w:val="none" w:sz="0" w:space="0" w:color="auto"/>
        <w:left w:val="none" w:sz="0" w:space="0" w:color="auto"/>
        <w:bottom w:val="none" w:sz="0" w:space="0" w:color="auto"/>
        <w:right w:val="none" w:sz="0" w:space="0" w:color="auto"/>
      </w:divBdr>
    </w:div>
    <w:div w:id="949512668">
      <w:bodyDiv w:val="1"/>
      <w:marLeft w:val="0"/>
      <w:marRight w:val="0"/>
      <w:marTop w:val="0"/>
      <w:marBottom w:val="0"/>
      <w:divBdr>
        <w:top w:val="none" w:sz="0" w:space="0" w:color="auto"/>
        <w:left w:val="none" w:sz="0" w:space="0" w:color="auto"/>
        <w:bottom w:val="none" w:sz="0" w:space="0" w:color="auto"/>
        <w:right w:val="none" w:sz="0" w:space="0" w:color="auto"/>
      </w:divBdr>
    </w:div>
    <w:div w:id="951593264">
      <w:bodyDiv w:val="1"/>
      <w:marLeft w:val="0"/>
      <w:marRight w:val="0"/>
      <w:marTop w:val="0"/>
      <w:marBottom w:val="0"/>
      <w:divBdr>
        <w:top w:val="none" w:sz="0" w:space="0" w:color="auto"/>
        <w:left w:val="none" w:sz="0" w:space="0" w:color="auto"/>
        <w:bottom w:val="none" w:sz="0" w:space="0" w:color="auto"/>
        <w:right w:val="none" w:sz="0" w:space="0" w:color="auto"/>
      </w:divBdr>
    </w:div>
    <w:div w:id="951740172">
      <w:bodyDiv w:val="1"/>
      <w:marLeft w:val="0"/>
      <w:marRight w:val="0"/>
      <w:marTop w:val="0"/>
      <w:marBottom w:val="0"/>
      <w:divBdr>
        <w:top w:val="none" w:sz="0" w:space="0" w:color="auto"/>
        <w:left w:val="none" w:sz="0" w:space="0" w:color="auto"/>
        <w:bottom w:val="none" w:sz="0" w:space="0" w:color="auto"/>
        <w:right w:val="none" w:sz="0" w:space="0" w:color="auto"/>
      </w:divBdr>
    </w:div>
    <w:div w:id="952135072">
      <w:bodyDiv w:val="1"/>
      <w:marLeft w:val="0"/>
      <w:marRight w:val="0"/>
      <w:marTop w:val="0"/>
      <w:marBottom w:val="0"/>
      <w:divBdr>
        <w:top w:val="none" w:sz="0" w:space="0" w:color="auto"/>
        <w:left w:val="none" w:sz="0" w:space="0" w:color="auto"/>
        <w:bottom w:val="none" w:sz="0" w:space="0" w:color="auto"/>
        <w:right w:val="none" w:sz="0" w:space="0" w:color="auto"/>
      </w:divBdr>
    </w:div>
    <w:div w:id="952512645">
      <w:bodyDiv w:val="1"/>
      <w:marLeft w:val="0"/>
      <w:marRight w:val="0"/>
      <w:marTop w:val="0"/>
      <w:marBottom w:val="0"/>
      <w:divBdr>
        <w:top w:val="none" w:sz="0" w:space="0" w:color="auto"/>
        <w:left w:val="none" w:sz="0" w:space="0" w:color="auto"/>
        <w:bottom w:val="none" w:sz="0" w:space="0" w:color="auto"/>
        <w:right w:val="none" w:sz="0" w:space="0" w:color="auto"/>
      </w:divBdr>
    </w:div>
    <w:div w:id="952639257">
      <w:bodyDiv w:val="1"/>
      <w:marLeft w:val="0"/>
      <w:marRight w:val="0"/>
      <w:marTop w:val="0"/>
      <w:marBottom w:val="0"/>
      <w:divBdr>
        <w:top w:val="none" w:sz="0" w:space="0" w:color="auto"/>
        <w:left w:val="none" w:sz="0" w:space="0" w:color="auto"/>
        <w:bottom w:val="none" w:sz="0" w:space="0" w:color="auto"/>
        <w:right w:val="none" w:sz="0" w:space="0" w:color="auto"/>
      </w:divBdr>
    </w:div>
    <w:div w:id="952976502">
      <w:bodyDiv w:val="1"/>
      <w:marLeft w:val="0"/>
      <w:marRight w:val="0"/>
      <w:marTop w:val="0"/>
      <w:marBottom w:val="0"/>
      <w:divBdr>
        <w:top w:val="none" w:sz="0" w:space="0" w:color="auto"/>
        <w:left w:val="none" w:sz="0" w:space="0" w:color="auto"/>
        <w:bottom w:val="none" w:sz="0" w:space="0" w:color="auto"/>
        <w:right w:val="none" w:sz="0" w:space="0" w:color="auto"/>
      </w:divBdr>
    </w:div>
    <w:div w:id="953708865">
      <w:bodyDiv w:val="1"/>
      <w:marLeft w:val="0"/>
      <w:marRight w:val="0"/>
      <w:marTop w:val="0"/>
      <w:marBottom w:val="0"/>
      <w:divBdr>
        <w:top w:val="none" w:sz="0" w:space="0" w:color="auto"/>
        <w:left w:val="none" w:sz="0" w:space="0" w:color="auto"/>
        <w:bottom w:val="none" w:sz="0" w:space="0" w:color="auto"/>
        <w:right w:val="none" w:sz="0" w:space="0" w:color="auto"/>
      </w:divBdr>
    </w:div>
    <w:div w:id="955333933">
      <w:bodyDiv w:val="1"/>
      <w:marLeft w:val="0"/>
      <w:marRight w:val="0"/>
      <w:marTop w:val="0"/>
      <w:marBottom w:val="0"/>
      <w:divBdr>
        <w:top w:val="none" w:sz="0" w:space="0" w:color="auto"/>
        <w:left w:val="none" w:sz="0" w:space="0" w:color="auto"/>
        <w:bottom w:val="none" w:sz="0" w:space="0" w:color="auto"/>
        <w:right w:val="none" w:sz="0" w:space="0" w:color="auto"/>
      </w:divBdr>
    </w:div>
    <w:div w:id="955524532">
      <w:bodyDiv w:val="1"/>
      <w:marLeft w:val="0"/>
      <w:marRight w:val="0"/>
      <w:marTop w:val="0"/>
      <w:marBottom w:val="0"/>
      <w:divBdr>
        <w:top w:val="none" w:sz="0" w:space="0" w:color="auto"/>
        <w:left w:val="none" w:sz="0" w:space="0" w:color="auto"/>
        <w:bottom w:val="none" w:sz="0" w:space="0" w:color="auto"/>
        <w:right w:val="none" w:sz="0" w:space="0" w:color="auto"/>
      </w:divBdr>
    </w:div>
    <w:div w:id="957374626">
      <w:bodyDiv w:val="1"/>
      <w:marLeft w:val="0"/>
      <w:marRight w:val="0"/>
      <w:marTop w:val="0"/>
      <w:marBottom w:val="0"/>
      <w:divBdr>
        <w:top w:val="none" w:sz="0" w:space="0" w:color="auto"/>
        <w:left w:val="none" w:sz="0" w:space="0" w:color="auto"/>
        <w:bottom w:val="none" w:sz="0" w:space="0" w:color="auto"/>
        <w:right w:val="none" w:sz="0" w:space="0" w:color="auto"/>
      </w:divBdr>
    </w:div>
    <w:div w:id="959191654">
      <w:bodyDiv w:val="1"/>
      <w:marLeft w:val="0"/>
      <w:marRight w:val="0"/>
      <w:marTop w:val="0"/>
      <w:marBottom w:val="0"/>
      <w:divBdr>
        <w:top w:val="none" w:sz="0" w:space="0" w:color="auto"/>
        <w:left w:val="none" w:sz="0" w:space="0" w:color="auto"/>
        <w:bottom w:val="none" w:sz="0" w:space="0" w:color="auto"/>
        <w:right w:val="none" w:sz="0" w:space="0" w:color="auto"/>
      </w:divBdr>
    </w:div>
    <w:div w:id="959648066">
      <w:bodyDiv w:val="1"/>
      <w:marLeft w:val="0"/>
      <w:marRight w:val="0"/>
      <w:marTop w:val="0"/>
      <w:marBottom w:val="0"/>
      <w:divBdr>
        <w:top w:val="none" w:sz="0" w:space="0" w:color="auto"/>
        <w:left w:val="none" w:sz="0" w:space="0" w:color="auto"/>
        <w:bottom w:val="none" w:sz="0" w:space="0" w:color="auto"/>
        <w:right w:val="none" w:sz="0" w:space="0" w:color="auto"/>
      </w:divBdr>
    </w:div>
    <w:div w:id="959917859">
      <w:bodyDiv w:val="1"/>
      <w:marLeft w:val="0"/>
      <w:marRight w:val="0"/>
      <w:marTop w:val="0"/>
      <w:marBottom w:val="0"/>
      <w:divBdr>
        <w:top w:val="none" w:sz="0" w:space="0" w:color="auto"/>
        <w:left w:val="none" w:sz="0" w:space="0" w:color="auto"/>
        <w:bottom w:val="none" w:sz="0" w:space="0" w:color="auto"/>
        <w:right w:val="none" w:sz="0" w:space="0" w:color="auto"/>
      </w:divBdr>
    </w:div>
    <w:div w:id="960308311">
      <w:bodyDiv w:val="1"/>
      <w:marLeft w:val="0"/>
      <w:marRight w:val="0"/>
      <w:marTop w:val="0"/>
      <w:marBottom w:val="0"/>
      <w:divBdr>
        <w:top w:val="none" w:sz="0" w:space="0" w:color="auto"/>
        <w:left w:val="none" w:sz="0" w:space="0" w:color="auto"/>
        <w:bottom w:val="none" w:sz="0" w:space="0" w:color="auto"/>
        <w:right w:val="none" w:sz="0" w:space="0" w:color="auto"/>
      </w:divBdr>
    </w:div>
    <w:div w:id="960452169">
      <w:bodyDiv w:val="1"/>
      <w:marLeft w:val="0"/>
      <w:marRight w:val="0"/>
      <w:marTop w:val="0"/>
      <w:marBottom w:val="0"/>
      <w:divBdr>
        <w:top w:val="none" w:sz="0" w:space="0" w:color="auto"/>
        <w:left w:val="none" w:sz="0" w:space="0" w:color="auto"/>
        <w:bottom w:val="none" w:sz="0" w:space="0" w:color="auto"/>
        <w:right w:val="none" w:sz="0" w:space="0" w:color="auto"/>
      </w:divBdr>
    </w:div>
    <w:div w:id="960765436">
      <w:bodyDiv w:val="1"/>
      <w:marLeft w:val="0"/>
      <w:marRight w:val="0"/>
      <w:marTop w:val="0"/>
      <w:marBottom w:val="0"/>
      <w:divBdr>
        <w:top w:val="none" w:sz="0" w:space="0" w:color="auto"/>
        <w:left w:val="none" w:sz="0" w:space="0" w:color="auto"/>
        <w:bottom w:val="none" w:sz="0" w:space="0" w:color="auto"/>
        <w:right w:val="none" w:sz="0" w:space="0" w:color="auto"/>
      </w:divBdr>
    </w:div>
    <w:div w:id="961234080">
      <w:bodyDiv w:val="1"/>
      <w:marLeft w:val="0"/>
      <w:marRight w:val="0"/>
      <w:marTop w:val="0"/>
      <w:marBottom w:val="0"/>
      <w:divBdr>
        <w:top w:val="none" w:sz="0" w:space="0" w:color="auto"/>
        <w:left w:val="none" w:sz="0" w:space="0" w:color="auto"/>
        <w:bottom w:val="none" w:sz="0" w:space="0" w:color="auto"/>
        <w:right w:val="none" w:sz="0" w:space="0" w:color="auto"/>
      </w:divBdr>
    </w:div>
    <w:div w:id="962728831">
      <w:bodyDiv w:val="1"/>
      <w:marLeft w:val="0"/>
      <w:marRight w:val="0"/>
      <w:marTop w:val="0"/>
      <w:marBottom w:val="0"/>
      <w:divBdr>
        <w:top w:val="none" w:sz="0" w:space="0" w:color="auto"/>
        <w:left w:val="none" w:sz="0" w:space="0" w:color="auto"/>
        <w:bottom w:val="none" w:sz="0" w:space="0" w:color="auto"/>
        <w:right w:val="none" w:sz="0" w:space="0" w:color="auto"/>
      </w:divBdr>
    </w:div>
    <w:div w:id="962924590">
      <w:bodyDiv w:val="1"/>
      <w:marLeft w:val="0"/>
      <w:marRight w:val="0"/>
      <w:marTop w:val="0"/>
      <w:marBottom w:val="0"/>
      <w:divBdr>
        <w:top w:val="none" w:sz="0" w:space="0" w:color="auto"/>
        <w:left w:val="none" w:sz="0" w:space="0" w:color="auto"/>
        <w:bottom w:val="none" w:sz="0" w:space="0" w:color="auto"/>
        <w:right w:val="none" w:sz="0" w:space="0" w:color="auto"/>
      </w:divBdr>
    </w:div>
    <w:div w:id="963120151">
      <w:bodyDiv w:val="1"/>
      <w:marLeft w:val="0"/>
      <w:marRight w:val="0"/>
      <w:marTop w:val="0"/>
      <w:marBottom w:val="0"/>
      <w:divBdr>
        <w:top w:val="none" w:sz="0" w:space="0" w:color="auto"/>
        <w:left w:val="none" w:sz="0" w:space="0" w:color="auto"/>
        <w:bottom w:val="none" w:sz="0" w:space="0" w:color="auto"/>
        <w:right w:val="none" w:sz="0" w:space="0" w:color="auto"/>
      </w:divBdr>
    </w:div>
    <w:div w:id="963120523">
      <w:bodyDiv w:val="1"/>
      <w:marLeft w:val="0"/>
      <w:marRight w:val="0"/>
      <w:marTop w:val="0"/>
      <w:marBottom w:val="0"/>
      <w:divBdr>
        <w:top w:val="none" w:sz="0" w:space="0" w:color="auto"/>
        <w:left w:val="none" w:sz="0" w:space="0" w:color="auto"/>
        <w:bottom w:val="none" w:sz="0" w:space="0" w:color="auto"/>
        <w:right w:val="none" w:sz="0" w:space="0" w:color="auto"/>
      </w:divBdr>
    </w:div>
    <w:div w:id="963852823">
      <w:bodyDiv w:val="1"/>
      <w:marLeft w:val="0"/>
      <w:marRight w:val="0"/>
      <w:marTop w:val="0"/>
      <w:marBottom w:val="0"/>
      <w:divBdr>
        <w:top w:val="none" w:sz="0" w:space="0" w:color="auto"/>
        <w:left w:val="none" w:sz="0" w:space="0" w:color="auto"/>
        <w:bottom w:val="none" w:sz="0" w:space="0" w:color="auto"/>
        <w:right w:val="none" w:sz="0" w:space="0" w:color="auto"/>
      </w:divBdr>
    </w:div>
    <w:div w:id="964038925">
      <w:bodyDiv w:val="1"/>
      <w:marLeft w:val="0"/>
      <w:marRight w:val="0"/>
      <w:marTop w:val="0"/>
      <w:marBottom w:val="0"/>
      <w:divBdr>
        <w:top w:val="none" w:sz="0" w:space="0" w:color="auto"/>
        <w:left w:val="none" w:sz="0" w:space="0" w:color="auto"/>
        <w:bottom w:val="none" w:sz="0" w:space="0" w:color="auto"/>
        <w:right w:val="none" w:sz="0" w:space="0" w:color="auto"/>
      </w:divBdr>
    </w:div>
    <w:div w:id="964966423">
      <w:bodyDiv w:val="1"/>
      <w:marLeft w:val="0"/>
      <w:marRight w:val="0"/>
      <w:marTop w:val="0"/>
      <w:marBottom w:val="0"/>
      <w:divBdr>
        <w:top w:val="none" w:sz="0" w:space="0" w:color="auto"/>
        <w:left w:val="none" w:sz="0" w:space="0" w:color="auto"/>
        <w:bottom w:val="none" w:sz="0" w:space="0" w:color="auto"/>
        <w:right w:val="none" w:sz="0" w:space="0" w:color="auto"/>
      </w:divBdr>
    </w:div>
    <w:div w:id="965237216">
      <w:bodyDiv w:val="1"/>
      <w:marLeft w:val="0"/>
      <w:marRight w:val="0"/>
      <w:marTop w:val="0"/>
      <w:marBottom w:val="0"/>
      <w:divBdr>
        <w:top w:val="none" w:sz="0" w:space="0" w:color="auto"/>
        <w:left w:val="none" w:sz="0" w:space="0" w:color="auto"/>
        <w:bottom w:val="none" w:sz="0" w:space="0" w:color="auto"/>
        <w:right w:val="none" w:sz="0" w:space="0" w:color="auto"/>
      </w:divBdr>
    </w:div>
    <w:div w:id="965430408">
      <w:bodyDiv w:val="1"/>
      <w:marLeft w:val="0"/>
      <w:marRight w:val="0"/>
      <w:marTop w:val="0"/>
      <w:marBottom w:val="0"/>
      <w:divBdr>
        <w:top w:val="none" w:sz="0" w:space="0" w:color="auto"/>
        <w:left w:val="none" w:sz="0" w:space="0" w:color="auto"/>
        <w:bottom w:val="none" w:sz="0" w:space="0" w:color="auto"/>
        <w:right w:val="none" w:sz="0" w:space="0" w:color="auto"/>
      </w:divBdr>
    </w:div>
    <w:div w:id="965967606">
      <w:bodyDiv w:val="1"/>
      <w:marLeft w:val="0"/>
      <w:marRight w:val="0"/>
      <w:marTop w:val="0"/>
      <w:marBottom w:val="0"/>
      <w:divBdr>
        <w:top w:val="none" w:sz="0" w:space="0" w:color="auto"/>
        <w:left w:val="none" w:sz="0" w:space="0" w:color="auto"/>
        <w:bottom w:val="none" w:sz="0" w:space="0" w:color="auto"/>
        <w:right w:val="none" w:sz="0" w:space="0" w:color="auto"/>
      </w:divBdr>
    </w:div>
    <w:div w:id="966082919">
      <w:bodyDiv w:val="1"/>
      <w:marLeft w:val="0"/>
      <w:marRight w:val="0"/>
      <w:marTop w:val="0"/>
      <w:marBottom w:val="0"/>
      <w:divBdr>
        <w:top w:val="none" w:sz="0" w:space="0" w:color="auto"/>
        <w:left w:val="none" w:sz="0" w:space="0" w:color="auto"/>
        <w:bottom w:val="none" w:sz="0" w:space="0" w:color="auto"/>
        <w:right w:val="none" w:sz="0" w:space="0" w:color="auto"/>
      </w:divBdr>
    </w:div>
    <w:div w:id="966468460">
      <w:bodyDiv w:val="1"/>
      <w:marLeft w:val="0"/>
      <w:marRight w:val="0"/>
      <w:marTop w:val="0"/>
      <w:marBottom w:val="0"/>
      <w:divBdr>
        <w:top w:val="none" w:sz="0" w:space="0" w:color="auto"/>
        <w:left w:val="none" w:sz="0" w:space="0" w:color="auto"/>
        <w:bottom w:val="none" w:sz="0" w:space="0" w:color="auto"/>
        <w:right w:val="none" w:sz="0" w:space="0" w:color="auto"/>
      </w:divBdr>
    </w:div>
    <w:div w:id="966660041">
      <w:bodyDiv w:val="1"/>
      <w:marLeft w:val="0"/>
      <w:marRight w:val="0"/>
      <w:marTop w:val="0"/>
      <w:marBottom w:val="0"/>
      <w:divBdr>
        <w:top w:val="none" w:sz="0" w:space="0" w:color="auto"/>
        <w:left w:val="none" w:sz="0" w:space="0" w:color="auto"/>
        <w:bottom w:val="none" w:sz="0" w:space="0" w:color="auto"/>
        <w:right w:val="none" w:sz="0" w:space="0" w:color="auto"/>
      </w:divBdr>
    </w:div>
    <w:div w:id="967203781">
      <w:bodyDiv w:val="1"/>
      <w:marLeft w:val="0"/>
      <w:marRight w:val="0"/>
      <w:marTop w:val="0"/>
      <w:marBottom w:val="0"/>
      <w:divBdr>
        <w:top w:val="none" w:sz="0" w:space="0" w:color="auto"/>
        <w:left w:val="none" w:sz="0" w:space="0" w:color="auto"/>
        <w:bottom w:val="none" w:sz="0" w:space="0" w:color="auto"/>
        <w:right w:val="none" w:sz="0" w:space="0" w:color="auto"/>
      </w:divBdr>
    </w:div>
    <w:div w:id="967516610">
      <w:bodyDiv w:val="1"/>
      <w:marLeft w:val="0"/>
      <w:marRight w:val="0"/>
      <w:marTop w:val="0"/>
      <w:marBottom w:val="0"/>
      <w:divBdr>
        <w:top w:val="none" w:sz="0" w:space="0" w:color="auto"/>
        <w:left w:val="none" w:sz="0" w:space="0" w:color="auto"/>
        <w:bottom w:val="none" w:sz="0" w:space="0" w:color="auto"/>
        <w:right w:val="none" w:sz="0" w:space="0" w:color="auto"/>
      </w:divBdr>
    </w:div>
    <w:div w:id="968128468">
      <w:bodyDiv w:val="1"/>
      <w:marLeft w:val="0"/>
      <w:marRight w:val="0"/>
      <w:marTop w:val="0"/>
      <w:marBottom w:val="0"/>
      <w:divBdr>
        <w:top w:val="none" w:sz="0" w:space="0" w:color="auto"/>
        <w:left w:val="none" w:sz="0" w:space="0" w:color="auto"/>
        <w:bottom w:val="none" w:sz="0" w:space="0" w:color="auto"/>
        <w:right w:val="none" w:sz="0" w:space="0" w:color="auto"/>
      </w:divBdr>
    </w:div>
    <w:div w:id="969095878">
      <w:bodyDiv w:val="1"/>
      <w:marLeft w:val="0"/>
      <w:marRight w:val="0"/>
      <w:marTop w:val="0"/>
      <w:marBottom w:val="0"/>
      <w:divBdr>
        <w:top w:val="none" w:sz="0" w:space="0" w:color="auto"/>
        <w:left w:val="none" w:sz="0" w:space="0" w:color="auto"/>
        <w:bottom w:val="none" w:sz="0" w:space="0" w:color="auto"/>
        <w:right w:val="none" w:sz="0" w:space="0" w:color="auto"/>
      </w:divBdr>
    </w:div>
    <w:div w:id="969702582">
      <w:bodyDiv w:val="1"/>
      <w:marLeft w:val="0"/>
      <w:marRight w:val="0"/>
      <w:marTop w:val="0"/>
      <w:marBottom w:val="0"/>
      <w:divBdr>
        <w:top w:val="none" w:sz="0" w:space="0" w:color="auto"/>
        <w:left w:val="none" w:sz="0" w:space="0" w:color="auto"/>
        <w:bottom w:val="none" w:sz="0" w:space="0" w:color="auto"/>
        <w:right w:val="none" w:sz="0" w:space="0" w:color="auto"/>
      </w:divBdr>
    </w:div>
    <w:div w:id="970134386">
      <w:bodyDiv w:val="1"/>
      <w:marLeft w:val="0"/>
      <w:marRight w:val="0"/>
      <w:marTop w:val="0"/>
      <w:marBottom w:val="0"/>
      <w:divBdr>
        <w:top w:val="none" w:sz="0" w:space="0" w:color="auto"/>
        <w:left w:val="none" w:sz="0" w:space="0" w:color="auto"/>
        <w:bottom w:val="none" w:sz="0" w:space="0" w:color="auto"/>
        <w:right w:val="none" w:sz="0" w:space="0" w:color="auto"/>
      </w:divBdr>
    </w:div>
    <w:div w:id="970939842">
      <w:bodyDiv w:val="1"/>
      <w:marLeft w:val="0"/>
      <w:marRight w:val="0"/>
      <w:marTop w:val="0"/>
      <w:marBottom w:val="0"/>
      <w:divBdr>
        <w:top w:val="none" w:sz="0" w:space="0" w:color="auto"/>
        <w:left w:val="none" w:sz="0" w:space="0" w:color="auto"/>
        <w:bottom w:val="none" w:sz="0" w:space="0" w:color="auto"/>
        <w:right w:val="none" w:sz="0" w:space="0" w:color="auto"/>
      </w:divBdr>
    </w:div>
    <w:div w:id="971834656">
      <w:bodyDiv w:val="1"/>
      <w:marLeft w:val="0"/>
      <w:marRight w:val="0"/>
      <w:marTop w:val="0"/>
      <w:marBottom w:val="0"/>
      <w:divBdr>
        <w:top w:val="none" w:sz="0" w:space="0" w:color="auto"/>
        <w:left w:val="none" w:sz="0" w:space="0" w:color="auto"/>
        <w:bottom w:val="none" w:sz="0" w:space="0" w:color="auto"/>
        <w:right w:val="none" w:sz="0" w:space="0" w:color="auto"/>
      </w:divBdr>
    </w:div>
    <w:div w:id="972832820">
      <w:bodyDiv w:val="1"/>
      <w:marLeft w:val="0"/>
      <w:marRight w:val="0"/>
      <w:marTop w:val="0"/>
      <w:marBottom w:val="0"/>
      <w:divBdr>
        <w:top w:val="none" w:sz="0" w:space="0" w:color="auto"/>
        <w:left w:val="none" w:sz="0" w:space="0" w:color="auto"/>
        <w:bottom w:val="none" w:sz="0" w:space="0" w:color="auto"/>
        <w:right w:val="none" w:sz="0" w:space="0" w:color="auto"/>
      </w:divBdr>
    </w:div>
    <w:div w:id="974330203">
      <w:bodyDiv w:val="1"/>
      <w:marLeft w:val="0"/>
      <w:marRight w:val="0"/>
      <w:marTop w:val="0"/>
      <w:marBottom w:val="0"/>
      <w:divBdr>
        <w:top w:val="none" w:sz="0" w:space="0" w:color="auto"/>
        <w:left w:val="none" w:sz="0" w:space="0" w:color="auto"/>
        <w:bottom w:val="none" w:sz="0" w:space="0" w:color="auto"/>
        <w:right w:val="none" w:sz="0" w:space="0" w:color="auto"/>
      </w:divBdr>
    </w:div>
    <w:div w:id="974528363">
      <w:bodyDiv w:val="1"/>
      <w:marLeft w:val="0"/>
      <w:marRight w:val="0"/>
      <w:marTop w:val="0"/>
      <w:marBottom w:val="0"/>
      <w:divBdr>
        <w:top w:val="none" w:sz="0" w:space="0" w:color="auto"/>
        <w:left w:val="none" w:sz="0" w:space="0" w:color="auto"/>
        <w:bottom w:val="none" w:sz="0" w:space="0" w:color="auto"/>
        <w:right w:val="none" w:sz="0" w:space="0" w:color="auto"/>
      </w:divBdr>
    </w:div>
    <w:div w:id="974795074">
      <w:bodyDiv w:val="1"/>
      <w:marLeft w:val="0"/>
      <w:marRight w:val="0"/>
      <w:marTop w:val="0"/>
      <w:marBottom w:val="0"/>
      <w:divBdr>
        <w:top w:val="none" w:sz="0" w:space="0" w:color="auto"/>
        <w:left w:val="none" w:sz="0" w:space="0" w:color="auto"/>
        <w:bottom w:val="none" w:sz="0" w:space="0" w:color="auto"/>
        <w:right w:val="none" w:sz="0" w:space="0" w:color="auto"/>
      </w:divBdr>
    </w:div>
    <w:div w:id="975766813">
      <w:bodyDiv w:val="1"/>
      <w:marLeft w:val="0"/>
      <w:marRight w:val="0"/>
      <w:marTop w:val="0"/>
      <w:marBottom w:val="0"/>
      <w:divBdr>
        <w:top w:val="none" w:sz="0" w:space="0" w:color="auto"/>
        <w:left w:val="none" w:sz="0" w:space="0" w:color="auto"/>
        <w:bottom w:val="none" w:sz="0" w:space="0" w:color="auto"/>
        <w:right w:val="none" w:sz="0" w:space="0" w:color="auto"/>
      </w:divBdr>
    </w:div>
    <w:div w:id="976910502">
      <w:bodyDiv w:val="1"/>
      <w:marLeft w:val="0"/>
      <w:marRight w:val="0"/>
      <w:marTop w:val="0"/>
      <w:marBottom w:val="0"/>
      <w:divBdr>
        <w:top w:val="none" w:sz="0" w:space="0" w:color="auto"/>
        <w:left w:val="none" w:sz="0" w:space="0" w:color="auto"/>
        <w:bottom w:val="none" w:sz="0" w:space="0" w:color="auto"/>
        <w:right w:val="none" w:sz="0" w:space="0" w:color="auto"/>
      </w:divBdr>
    </w:div>
    <w:div w:id="977733105">
      <w:bodyDiv w:val="1"/>
      <w:marLeft w:val="0"/>
      <w:marRight w:val="0"/>
      <w:marTop w:val="0"/>
      <w:marBottom w:val="0"/>
      <w:divBdr>
        <w:top w:val="none" w:sz="0" w:space="0" w:color="auto"/>
        <w:left w:val="none" w:sz="0" w:space="0" w:color="auto"/>
        <w:bottom w:val="none" w:sz="0" w:space="0" w:color="auto"/>
        <w:right w:val="none" w:sz="0" w:space="0" w:color="auto"/>
      </w:divBdr>
    </w:div>
    <w:div w:id="978387867">
      <w:bodyDiv w:val="1"/>
      <w:marLeft w:val="0"/>
      <w:marRight w:val="0"/>
      <w:marTop w:val="0"/>
      <w:marBottom w:val="0"/>
      <w:divBdr>
        <w:top w:val="none" w:sz="0" w:space="0" w:color="auto"/>
        <w:left w:val="none" w:sz="0" w:space="0" w:color="auto"/>
        <w:bottom w:val="none" w:sz="0" w:space="0" w:color="auto"/>
        <w:right w:val="none" w:sz="0" w:space="0" w:color="auto"/>
      </w:divBdr>
    </w:div>
    <w:div w:id="979119544">
      <w:bodyDiv w:val="1"/>
      <w:marLeft w:val="0"/>
      <w:marRight w:val="0"/>
      <w:marTop w:val="0"/>
      <w:marBottom w:val="0"/>
      <w:divBdr>
        <w:top w:val="none" w:sz="0" w:space="0" w:color="auto"/>
        <w:left w:val="none" w:sz="0" w:space="0" w:color="auto"/>
        <w:bottom w:val="none" w:sz="0" w:space="0" w:color="auto"/>
        <w:right w:val="none" w:sz="0" w:space="0" w:color="auto"/>
      </w:divBdr>
    </w:div>
    <w:div w:id="979919661">
      <w:bodyDiv w:val="1"/>
      <w:marLeft w:val="0"/>
      <w:marRight w:val="0"/>
      <w:marTop w:val="0"/>
      <w:marBottom w:val="0"/>
      <w:divBdr>
        <w:top w:val="none" w:sz="0" w:space="0" w:color="auto"/>
        <w:left w:val="none" w:sz="0" w:space="0" w:color="auto"/>
        <w:bottom w:val="none" w:sz="0" w:space="0" w:color="auto"/>
        <w:right w:val="none" w:sz="0" w:space="0" w:color="auto"/>
      </w:divBdr>
    </w:div>
    <w:div w:id="980113175">
      <w:bodyDiv w:val="1"/>
      <w:marLeft w:val="0"/>
      <w:marRight w:val="0"/>
      <w:marTop w:val="0"/>
      <w:marBottom w:val="0"/>
      <w:divBdr>
        <w:top w:val="none" w:sz="0" w:space="0" w:color="auto"/>
        <w:left w:val="none" w:sz="0" w:space="0" w:color="auto"/>
        <w:bottom w:val="none" w:sz="0" w:space="0" w:color="auto"/>
        <w:right w:val="none" w:sz="0" w:space="0" w:color="auto"/>
      </w:divBdr>
    </w:div>
    <w:div w:id="980385425">
      <w:bodyDiv w:val="1"/>
      <w:marLeft w:val="0"/>
      <w:marRight w:val="0"/>
      <w:marTop w:val="0"/>
      <w:marBottom w:val="0"/>
      <w:divBdr>
        <w:top w:val="none" w:sz="0" w:space="0" w:color="auto"/>
        <w:left w:val="none" w:sz="0" w:space="0" w:color="auto"/>
        <w:bottom w:val="none" w:sz="0" w:space="0" w:color="auto"/>
        <w:right w:val="none" w:sz="0" w:space="0" w:color="auto"/>
      </w:divBdr>
    </w:div>
    <w:div w:id="980575908">
      <w:bodyDiv w:val="1"/>
      <w:marLeft w:val="0"/>
      <w:marRight w:val="0"/>
      <w:marTop w:val="0"/>
      <w:marBottom w:val="0"/>
      <w:divBdr>
        <w:top w:val="none" w:sz="0" w:space="0" w:color="auto"/>
        <w:left w:val="none" w:sz="0" w:space="0" w:color="auto"/>
        <w:bottom w:val="none" w:sz="0" w:space="0" w:color="auto"/>
        <w:right w:val="none" w:sz="0" w:space="0" w:color="auto"/>
      </w:divBdr>
    </w:div>
    <w:div w:id="982394999">
      <w:bodyDiv w:val="1"/>
      <w:marLeft w:val="0"/>
      <w:marRight w:val="0"/>
      <w:marTop w:val="0"/>
      <w:marBottom w:val="0"/>
      <w:divBdr>
        <w:top w:val="none" w:sz="0" w:space="0" w:color="auto"/>
        <w:left w:val="none" w:sz="0" w:space="0" w:color="auto"/>
        <w:bottom w:val="none" w:sz="0" w:space="0" w:color="auto"/>
        <w:right w:val="none" w:sz="0" w:space="0" w:color="auto"/>
      </w:divBdr>
    </w:div>
    <w:div w:id="982737691">
      <w:bodyDiv w:val="1"/>
      <w:marLeft w:val="0"/>
      <w:marRight w:val="0"/>
      <w:marTop w:val="0"/>
      <w:marBottom w:val="0"/>
      <w:divBdr>
        <w:top w:val="none" w:sz="0" w:space="0" w:color="auto"/>
        <w:left w:val="none" w:sz="0" w:space="0" w:color="auto"/>
        <w:bottom w:val="none" w:sz="0" w:space="0" w:color="auto"/>
        <w:right w:val="none" w:sz="0" w:space="0" w:color="auto"/>
      </w:divBdr>
    </w:div>
    <w:div w:id="982926221">
      <w:bodyDiv w:val="1"/>
      <w:marLeft w:val="0"/>
      <w:marRight w:val="0"/>
      <w:marTop w:val="0"/>
      <w:marBottom w:val="0"/>
      <w:divBdr>
        <w:top w:val="none" w:sz="0" w:space="0" w:color="auto"/>
        <w:left w:val="none" w:sz="0" w:space="0" w:color="auto"/>
        <w:bottom w:val="none" w:sz="0" w:space="0" w:color="auto"/>
        <w:right w:val="none" w:sz="0" w:space="0" w:color="auto"/>
      </w:divBdr>
    </w:div>
    <w:div w:id="983124590">
      <w:bodyDiv w:val="1"/>
      <w:marLeft w:val="0"/>
      <w:marRight w:val="0"/>
      <w:marTop w:val="0"/>
      <w:marBottom w:val="0"/>
      <w:divBdr>
        <w:top w:val="none" w:sz="0" w:space="0" w:color="auto"/>
        <w:left w:val="none" w:sz="0" w:space="0" w:color="auto"/>
        <w:bottom w:val="none" w:sz="0" w:space="0" w:color="auto"/>
        <w:right w:val="none" w:sz="0" w:space="0" w:color="auto"/>
      </w:divBdr>
    </w:div>
    <w:div w:id="985283818">
      <w:bodyDiv w:val="1"/>
      <w:marLeft w:val="0"/>
      <w:marRight w:val="0"/>
      <w:marTop w:val="0"/>
      <w:marBottom w:val="0"/>
      <w:divBdr>
        <w:top w:val="none" w:sz="0" w:space="0" w:color="auto"/>
        <w:left w:val="none" w:sz="0" w:space="0" w:color="auto"/>
        <w:bottom w:val="none" w:sz="0" w:space="0" w:color="auto"/>
        <w:right w:val="none" w:sz="0" w:space="0" w:color="auto"/>
      </w:divBdr>
    </w:div>
    <w:div w:id="985358260">
      <w:bodyDiv w:val="1"/>
      <w:marLeft w:val="0"/>
      <w:marRight w:val="0"/>
      <w:marTop w:val="0"/>
      <w:marBottom w:val="0"/>
      <w:divBdr>
        <w:top w:val="none" w:sz="0" w:space="0" w:color="auto"/>
        <w:left w:val="none" w:sz="0" w:space="0" w:color="auto"/>
        <w:bottom w:val="none" w:sz="0" w:space="0" w:color="auto"/>
        <w:right w:val="none" w:sz="0" w:space="0" w:color="auto"/>
      </w:divBdr>
    </w:div>
    <w:div w:id="986056140">
      <w:bodyDiv w:val="1"/>
      <w:marLeft w:val="0"/>
      <w:marRight w:val="0"/>
      <w:marTop w:val="0"/>
      <w:marBottom w:val="0"/>
      <w:divBdr>
        <w:top w:val="none" w:sz="0" w:space="0" w:color="auto"/>
        <w:left w:val="none" w:sz="0" w:space="0" w:color="auto"/>
        <w:bottom w:val="none" w:sz="0" w:space="0" w:color="auto"/>
        <w:right w:val="none" w:sz="0" w:space="0" w:color="auto"/>
      </w:divBdr>
    </w:div>
    <w:div w:id="986780055">
      <w:bodyDiv w:val="1"/>
      <w:marLeft w:val="0"/>
      <w:marRight w:val="0"/>
      <w:marTop w:val="0"/>
      <w:marBottom w:val="0"/>
      <w:divBdr>
        <w:top w:val="none" w:sz="0" w:space="0" w:color="auto"/>
        <w:left w:val="none" w:sz="0" w:space="0" w:color="auto"/>
        <w:bottom w:val="none" w:sz="0" w:space="0" w:color="auto"/>
        <w:right w:val="none" w:sz="0" w:space="0" w:color="auto"/>
      </w:divBdr>
    </w:div>
    <w:div w:id="986855959">
      <w:bodyDiv w:val="1"/>
      <w:marLeft w:val="0"/>
      <w:marRight w:val="0"/>
      <w:marTop w:val="0"/>
      <w:marBottom w:val="0"/>
      <w:divBdr>
        <w:top w:val="none" w:sz="0" w:space="0" w:color="auto"/>
        <w:left w:val="none" w:sz="0" w:space="0" w:color="auto"/>
        <w:bottom w:val="none" w:sz="0" w:space="0" w:color="auto"/>
        <w:right w:val="none" w:sz="0" w:space="0" w:color="auto"/>
      </w:divBdr>
    </w:div>
    <w:div w:id="986858680">
      <w:bodyDiv w:val="1"/>
      <w:marLeft w:val="0"/>
      <w:marRight w:val="0"/>
      <w:marTop w:val="0"/>
      <w:marBottom w:val="0"/>
      <w:divBdr>
        <w:top w:val="none" w:sz="0" w:space="0" w:color="auto"/>
        <w:left w:val="none" w:sz="0" w:space="0" w:color="auto"/>
        <w:bottom w:val="none" w:sz="0" w:space="0" w:color="auto"/>
        <w:right w:val="none" w:sz="0" w:space="0" w:color="auto"/>
      </w:divBdr>
    </w:div>
    <w:div w:id="987367655">
      <w:bodyDiv w:val="1"/>
      <w:marLeft w:val="0"/>
      <w:marRight w:val="0"/>
      <w:marTop w:val="0"/>
      <w:marBottom w:val="0"/>
      <w:divBdr>
        <w:top w:val="none" w:sz="0" w:space="0" w:color="auto"/>
        <w:left w:val="none" w:sz="0" w:space="0" w:color="auto"/>
        <w:bottom w:val="none" w:sz="0" w:space="0" w:color="auto"/>
        <w:right w:val="none" w:sz="0" w:space="0" w:color="auto"/>
      </w:divBdr>
    </w:div>
    <w:div w:id="987780123">
      <w:bodyDiv w:val="1"/>
      <w:marLeft w:val="0"/>
      <w:marRight w:val="0"/>
      <w:marTop w:val="0"/>
      <w:marBottom w:val="0"/>
      <w:divBdr>
        <w:top w:val="none" w:sz="0" w:space="0" w:color="auto"/>
        <w:left w:val="none" w:sz="0" w:space="0" w:color="auto"/>
        <w:bottom w:val="none" w:sz="0" w:space="0" w:color="auto"/>
        <w:right w:val="none" w:sz="0" w:space="0" w:color="auto"/>
      </w:divBdr>
    </w:div>
    <w:div w:id="987781511">
      <w:bodyDiv w:val="1"/>
      <w:marLeft w:val="0"/>
      <w:marRight w:val="0"/>
      <w:marTop w:val="0"/>
      <w:marBottom w:val="0"/>
      <w:divBdr>
        <w:top w:val="none" w:sz="0" w:space="0" w:color="auto"/>
        <w:left w:val="none" w:sz="0" w:space="0" w:color="auto"/>
        <w:bottom w:val="none" w:sz="0" w:space="0" w:color="auto"/>
        <w:right w:val="none" w:sz="0" w:space="0" w:color="auto"/>
      </w:divBdr>
    </w:div>
    <w:div w:id="988022508">
      <w:bodyDiv w:val="1"/>
      <w:marLeft w:val="0"/>
      <w:marRight w:val="0"/>
      <w:marTop w:val="0"/>
      <w:marBottom w:val="0"/>
      <w:divBdr>
        <w:top w:val="none" w:sz="0" w:space="0" w:color="auto"/>
        <w:left w:val="none" w:sz="0" w:space="0" w:color="auto"/>
        <w:bottom w:val="none" w:sz="0" w:space="0" w:color="auto"/>
        <w:right w:val="none" w:sz="0" w:space="0" w:color="auto"/>
      </w:divBdr>
    </w:div>
    <w:div w:id="988047962">
      <w:bodyDiv w:val="1"/>
      <w:marLeft w:val="0"/>
      <w:marRight w:val="0"/>
      <w:marTop w:val="0"/>
      <w:marBottom w:val="0"/>
      <w:divBdr>
        <w:top w:val="none" w:sz="0" w:space="0" w:color="auto"/>
        <w:left w:val="none" w:sz="0" w:space="0" w:color="auto"/>
        <w:bottom w:val="none" w:sz="0" w:space="0" w:color="auto"/>
        <w:right w:val="none" w:sz="0" w:space="0" w:color="auto"/>
      </w:divBdr>
    </w:div>
    <w:div w:id="988823803">
      <w:bodyDiv w:val="1"/>
      <w:marLeft w:val="0"/>
      <w:marRight w:val="0"/>
      <w:marTop w:val="0"/>
      <w:marBottom w:val="0"/>
      <w:divBdr>
        <w:top w:val="none" w:sz="0" w:space="0" w:color="auto"/>
        <w:left w:val="none" w:sz="0" w:space="0" w:color="auto"/>
        <w:bottom w:val="none" w:sz="0" w:space="0" w:color="auto"/>
        <w:right w:val="none" w:sz="0" w:space="0" w:color="auto"/>
      </w:divBdr>
    </w:div>
    <w:div w:id="989599268">
      <w:bodyDiv w:val="1"/>
      <w:marLeft w:val="0"/>
      <w:marRight w:val="0"/>
      <w:marTop w:val="0"/>
      <w:marBottom w:val="0"/>
      <w:divBdr>
        <w:top w:val="none" w:sz="0" w:space="0" w:color="auto"/>
        <w:left w:val="none" w:sz="0" w:space="0" w:color="auto"/>
        <w:bottom w:val="none" w:sz="0" w:space="0" w:color="auto"/>
        <w:right w:val="none" w:sz="0" w:space="0" w:color="auto"/>
      </w:divBdr>
    </w:div>
    <w:div w:id="989868897">
      <w:bodyDiv w:val="1"/>
      <w:marLeft w:val="0"/>
      <w:marRight w:val="0"/>
      <w:marTop w:val="0"/>
      <w:marBottom w:val="0"/>
      <w:divBdr>
        <w:top w:val="none" w:sz="0" w:space="0" w:color="auto"/>
        <w:left w:val="none" w:sz="0" w:space="0" w:color="auto"/>
        <w:bottom w:val="none" w:sz="0" w:space="0" w:color="auto"/>
        <w:right w:val="none" w:sz="0" w:space="0" w:color="auto"/>
      </w:divBdr>
    </w:div>
    <w:div w:id="991325769">
      <w:bodyDiv w:val="1"/>
      <w:marLeft w:val="0"/>
      <w:marRight w:val="0"/>
      <w:marTop w:val="0"/>
      <w:marBottom w:val="0"/>
      <w:divBdr>
        <w:top w:val="none" w:sz="0" w:space="0" w:color="auto"/>
        <w:left w:val="none" w:sz="0" w:space="0" w:color="auto"/>
        <w:bottom w:val="none" w:sz="0" w:space="0" w:color="auto"/>
        <w:right w:val="none" w:sz="0" w:space="0" w:color="auto"/>
      </w:divBdr>
    </w:div>
    <w:div w:id="992220466">
      <w:bodyDiv w:val="1"/>
      <w:marLeft w:val="0"/>
      <w:marRight w:val="0"/>
      <w:marTop w:val="0"/>
      <w:marBottom w:val="0"/>
      <w:divBdr>
        <w:top w:val="none" w:sz="0" w:space="0" w:color="auto"/>
        <w:left w:val="none" w:sz="0" w:space="0" w:color="auto"/>
        <w:bottom w:val="none" w:sz="0" w:space="0" w:color="auto"/>
        <w:right w:val="none" w:sz="0" w:space="0" w:color="auto"/>
      </w:divBdr>
    </w:div>
    <w:div w:id="992416923">
      <w:bodyDiv w:val="1"/>
      <w:marLeft w:val="0"/>
      <w:marRight w:val="0"/>
      <w:marTop w:val="0"/>
      <w:marBottom w:val="0"/>
      <w:divBdr>
        <w:top w:val="none" w:sz="0" w:space="0" w:color="auto"/>
        <w:left w:val="none" w:sz="0" w:space="0" w:color="auto"/>
        <w:bottom w:val="none" w:sz="0" w:space="0" w:color="auto"/>
        <w:right w:val="none" w:sz="0" w:space="0" w:color="auto"/>
      </w:divBdr>
    </w:div>
    <w:div w:id="993605699">
      <w:bodyDiv w:val="1"/>
      <w:marLeft w:val="0"/>
      <w:marRight w:val="0"/>
      <w:marTop w:val="0"/>
      <w:marBottom w:val="0"/>
      <w:divBdr>
        <w:top w:val="none" w:sz="0" w:space="0" w:color="auto"/>
        <w:left w:val="none" w:sz="0" w:space="0" w:color="auto"/>
        <w:bottom w:val="none" w:sz="0" w:space="0" w:color="auto"/>
        <w:right w:val="none" w:sz="0" w:space="0" w:color="auto"/>
      </w:divBdr>
    </w:div>
    <w:div w:id="994839993">
      <w:bodyDiv w:val="1"/>
      <w:marLeft w:val="0"/>
      <w:marRight w:val="0"/>
      <w:marTop w:val="0"/>
      <w:marBottom w:val="0"/>
      <w:divBdr>
        <w:top w:val="none" w:sz="0" w:space="0" w:color="auto"/>
        <w:left w:val="none" w:sz="0" w:space="0" w:color="auto"/>
        <w:bottom w:val="none" w:sz="0" w:space="0" w:color="auto"/>
        <w:right w:val="none" w:sz="0" w:space="0" w:color="auto"/>
      </w:divBdr>
    </w:div>
    <w:div w:id="995843413">
      <w:bodyDiv w:val="1"/>
      <w:marLeft w:val="0"/>
      <w:marRight w:val="0"/>
      <w:marTop w:val="0"/>
      <w:marBottom w:val="0"/>
      <w:divBdr>
        <w:top w:val="none" w:sz="0" w:space="0" w:color="auto"/>
        <w:left w:val="none" w:sz="0" w:space="0" w:color="auto"/>
        <w:bottom w:val="none" w:sz="0" w:space="0" w:color="auto"/>
        <w:right w:val="none" w:sz="0" w:space="0" w:color="auto"/>
      </w:divBdr>
    </w:div>
    <w:div w:id="996885826">
      <w:bodyDiv w:val="1"/>
      <w:marLeft w:val="0"/>
      <w:marRight w:val="0"/>
      <w:marTop w:val="0"/>
      <w:marBottom w:val="0"/>
      <w:divBdr>
        <w:top w:val="none" w:sz="0" w:space="0" w:color="auto"/>
        <w:left w:val="none" w:sz="0" w:space="0" w:color="auto"/>
        <w:bottom w:val="none" w:sz="0" w:space="0" w:color="auto"/>
        <w:right w:val="none" w:sz="0" w:space="0" w:color="auto"/>
      </w:divBdr>
    </w:div>
    <w:div w:id="997422312">
      <w:bodyDiv w:val="1"/>
      <w:marLeft w:val="0"/>
      <w:marRight w:val="0"/>
      <w:marTop w:val="0"/>
      <w:marBottom w:val="0"/>
      <w:divBdr>
        <w:top w:val="none" w:sz="0" w:space="0" w:color="auto"/>
        <w:left w:val="none" w:sz="0" w:space="0" w:color="auto"/>
        <w:bottom w:val="none" w:sz="0" w:space="0" w:color="auto"/>
        <w:right w:val="none" w:sz="0" w:space="0" w:color="auto"/>
      </w:divBdr>
    </w:div>
    <w:div w:id="998121616">
      <w:bodyDiv w:val="1"/>
      <w:marLeft w:val="0"/>
      <w:marRight w:val="0"/>
      <w:marTop w:val="0"/>
      <w:marBottom w:val="0"/>
      <w:divBdr>
        <w:top w:val="none" w:sz="0" w:space="0" w:color="auto"/>
        <w:left w:val="none" w:sz="0" w:space="0" w:color="auto"/>
        <w:bottom w:val="none" w:sz="0" w:space="0" w:color="auto"/>
        <w:right w:val="none" w:sz="0" w:space="0" w:color="auto"/>
      </w:divBdr>
    </w:div>
    <w:div w:id="998310576">
      <w:bodyDiv w:val="1"/>
      <w:marLeft w:val="0"/>
      <w:marRight w:val="0"/>
      <w:marTop w:val="0"/>
      <w:marBottom w:val="0"/>
      <w:divBdr>
        <w:top w:val="none" w:sz="0" w:space="0" w:color="auto"/>
        <w:left w:val="none" w:sz="0" w:space="0" w:color="auto"/>
        <w:bottom w:val="none" w:sz="0" w:space="0" w:color="auto"/>
        <w:right w:val="none" w:sz="0" w:space="0" w:color="auto"/>
      </w:divBdr>
    </w:div>
    <w:div w:id="999115956">
      <w:bodyDiv w:val="1"/>
      <w:marLeft w:val="0"/>
      <w:marRight w:val="0"/>
      <w:marTop w:val="0"/>
      <w:marBottom w:val="0"/>
      <w:divBdr>
        <w:top w:val="none" w:sz="0" w:space="0" w:color="auto"/>
        <w:left w:val="none" w:sz="0" w:space="0" w:color="auto"/>
        <w:bottom w:val="none" w:sz="0" w:space="0" w:color="auto"/>
        <w:right w:val="none" w:sz="0" w:space="0" w:color="auto"/>
      </w:divBdr>
    </w:div>
    <w:div w:id="999118674">
      <w:bodyDiv w:val="1"/>
      <w:marLeft w:val="0"/>
      <w:marRight w:val="0"/>
      <w:marTop w:val="0"/>
      <w:marBottom w:val="0"/>
      <w:divBdr>
        <w:top w:val="none" w:sz="0" w:space="0" w:color="auto"/>
        <w:left w:val="none" w:sz="0" w:space="0" w:color="auto"/>
        <w:bottom w:val="none" w:sz="0" w:space="0" w:color="auto"/>
        <w:right w:val="none" w:sz="0" w:space="0" w:color="auto"/>
      </w:divBdr>
    </w:div>
    <w:div w:id="999189218">
      <w:bodyDiv w:val="1"/>
      <w:marLeft w:val="0"/>
      <w:marRight w:val="0"/>
      <w:marTop w:val="0"/>
      <w:marBottom w:val="0"/>
      <w:divBdr>
        <w:top w:val="none" w:sz="0" w:space="0" w:color="auto"/>
        <w:left w:val="none" w:sz="0" w:space="0" w:color="auto"/>
        <w:bottom w:val="none" w:sz="0" w:space="0" w:color="auto"/>
        <w:right w:val="none" w:sz="0" w:space="0" w:color="auto"/>
      </w:divBdr>
    </w:div>
    <w:div w:id="999890284">
      <w:bodyDiv w:val="1"/>
      <w:marLeft w:val="0"/>
      <w:marRight w:val="0"/>
      <w:marTop w:val="0"/>
      <w:marBottom w:val="0"/>
      <w:divBdr>
        <w:top w:val="none" w:sz="0" w:space="0" w:color="auto"/>
        <w:left w:val="none" w:sz="0" w:space="0" w:color="auto"/>
        <w:bottom w:val="none" w:sz="0" w:space="0" w:color="auto"/>
        <w:right w:val="none" w:sz="0" w:space="0" w:color="auto"/>
      </w:divBdr>
    </w:div>
    <w:div w:id="999893023">
      <w:bodyDiv w:val="1"/>
      <w:marLeft w:val="0"/>
      <w:marRight w:val="0"/>
      <w:marTop w:val="0"/>
      <w:marBottom w:val="0"/>
      <w:divBdr>
        <w:top w:val="none" w:sz="0" w:space="0" w:color="auto"/>
        <w:left w:val="none" w:sz="0" w:space="0" w:color="auto"/>
        <w:bottom w:val="none" w:sz="0" w:space="0" w:color="auto"/>
        <w:right w:val="none" w:sz="0" w:space="0" w:color="auto"/>
      </w:divBdr>
    </w:div>
    <w:div w:id="1000037720">
      <w:bodyDiv w:val="1"/>
      <w:marLeft w:val="0"/>
      <w:marRight w:val="0"/>
      <w:marTop w:val="0"/>
      <w:marBottom w:val="0"/>
      <w:divBdr>
        <w:top w:val="none" w:sz="0" w:space="0" w:color="auto"/>
        <w:left w:val="none" w:sz="0" w:space="0" w:color="auto"/>
        <w:bottom w:val="none" w:sz="0" w:space="0" w:color="auto"/>
        <w:right w:val="none" w:sz="0" w:space="0" w:color="auto"/>
      </w:divBdr>
    </w:div>
    <w:div w:id="1000154918">
      <w:bodyDiv w:val="1"/>
      <w:marLeft w:val="0"/>
      <w:marRight w:val="0"/>
      <w:marTop w:val="0"/>
      <w:marBottom w:val="0"/>
      <w:divBdr>
        <w:top w:val="none" w:sz="0" w:space="0" w:color="auto"/>
        <w:left w:val="none" w:sz="0" w:space="0" w:color="auto"/>
        <w:bottom w:val="none" w:sz="0" w:space="0" w:color="auto"/>
        <w:right w:val="none" w:sz="0" w:space="0" w:color="auto"/>
      </w:divBdr>
    </w:div>
    <w:div w:id="1000276153">
      <w:bodyDiv w:val="1"/>
      <w:marLeft w:val="0"/>
      <w:marRight w:val="0"/>
      <w:marTop w:val="0"/>
      <w:marBottom w:val="0"/>
      <w:divBdr>
        <w:top w:val="none" w:sz="0" w:space="0" w:color="auto"/>
        <w:left w:val="none" w:sz="0" w:space="0" w:color="auto"/>
        <w:bottom w:val="none" w:sz="0" w:space="0" w:color="auto"/>
        <w:right w:val="none" w:sz="0" w:space="0" w:color="auto"/>
      </w:divBdr>
    </w:div>
    <w:div w:id="1000620539">
      <w:bodyDiv w:val="1"/>
      <w:marLeft w:val="0"/>
      <w:marRight w:val="0"/>
      <w:marTop w:val="0"/>
      <w:marBottom w:val="0"/>
      <w:divBdr>
        <w:top w:val="none" w:sz="0" w:space="0" w:color="auto"/>
        <w:left w:val="none" w:sz="0" w:space="0" w:color="auto"/>
        <w:bottom w:val="none" w:sz="0" w:space="0" w:color="auto"/>
        <w:right w:val="none" w:sz="0" w:space="0" w:color="auto"/>
      </w:divBdr>
    </w:div>
    <w:div w:id="1001273272">
      <w:bodyDiv w:val="1"/>
      <w:marLeft w:val="0"/>
      <w:marRight w:val="0"/>
      <w:marTop w:val="0"/>
      <w:marBottom w:val="0"/>
      <w:divBdr>
        <w:top w:val="none" w:sz="0" w:space="0" w:color="auto"/>
        <w:left w:val="none" w:sz="0" w:space="0" w:color="auto"/>
        <w:bottom w:val="none" w:sz="0" w:space="0" w:color="auto"/>
        <w:right w:val="none" w:sz="0" w:space="0" w:color="auto"/>
      </w:divBdr>
    </w:div>
    <w:div w:id="1002245547">
      <w:bodyDiv w:val="1"/>
      <w:marLeft w:val="0"/>
      <w:marRight w:val="0"/>
      <w:marTop w:val="0"/>
      <w:marBottom w:val="0"/>
      <w:divBdr>
        <w:top w:val="none" w:sz="0" w:space="0" w:color="auto"/>
        <w:left w:val="none" w:sz="0" w:space="0" w:color="auto"/>
        <w:bottom w:val="none" w:sz="0" w:space="0" w:color="auto"/>
        <w:right w:val="none" w:sz="0" w:space="0" w:color="auto"/>
      </w:divBdr>
    </w:div>
    <w:div w:id="1002582504">
      <w:bodyDiv w:val="1"/>
      <w:marLeft w:val="0"/>
      <w:marRight w:val="0"/>
      <w:marTop w:val="0"/>
      <w:marBottom w:val="0"/>
      <w:divBdr>
        <w:top w:val="none" w:sz="0" w:space="0" w:color="auto"/>
        <w:left w:val="none" w:sz="0" w:space="0" w:color="auto"/>
        <w:bottom w:val="none" w:sz="0" w:space="0" w:color="auto"/>
        <w:right w:val="none" w:sz="0" w:space="0" w:color="auto"/>
      </w:divBdr>
    </w:div>
    <w:div w:id="1003431226">
      <w:bodyDiv w:val="1"/>
      <w:marLeft w:val="0"/>
      <w:marRight w:val="0"/>
      <w:marTop w:val="0"/>
      <w:marBottom w:val="0"/>
      <w:divBdr>
        <w:top w:val="none" w:sz="0" w:space="0" w:color="auto"/>
        <w:left w:val="none" w:sz="0" w:space="0" w:color="auto"/>
        <w:bottom w:val="none" w:sz="0" w:space="0" w:color="auto"/>
        <w:right w:val="none" w:sz="0" w:space="0" w:color="auto"/>
      </w:divBdr>
    </w:div>
    <w:div w:id="1003438002">
      <w:bodyDiv w:val="1"/>
      <w:marLeft w:val="0"/>
      <w:marRight w:val="0"/>
      <w:marTop w:val="0"/>
      <w:marBottom w:val="0"/>
      <w:divBdr>
        <w:top w:val="none" w:sz="0" w:space="0" w:color="auto"/>
        <w:left w:val="none" w:sz="0" w:space="0" w:color="auto"/>
        <w:bottom w:val="none" w:sz="0" w:space="0" w:color="auto"/>
        <w:right w:val="none" w:sz="0" w:space="0" w:color="auto"/>
      </w:divBdr>
    </w:div>
    <w:div w:id="1003630099">
      <w:bodyDiv w:val="1"/>
      <w:marLeft w:val="0"/>
      <w:marRight w:val="0"/>
      <w:marTop w:val="0"/>
      <w:marBottom w:val="0"/>
      <w:divBdr>
        <w:top w:val="none" w:sz="0" w:space="0" w:color="auto"/>
        <w:left w:val="none" w:sz="0" w:space="0" w:color="auto"/>
        <w:bottom w:val="none" w:sz="0" w:space="0" w:color="auto"/>
        <w:right w:val="none" w:sz="0" w:space="0" w:color="auto"/>
      </w:divBdr>
    </w:div>
    <w:div w:id="1004163017">
      <w:bodyDiv w:val="1"/>
      <w:marLeft w:val="0"/>
      <w:marRight w:val="0"/>
      <w:marTop w:val="0"/>
      <w:marBottom w:val="0"/>
      <w:divBdr>
        <w:top w:val="none" w:sz="0" w:space="0" w:color="auto"/>
        <w:left w:val="none" w:sz="0" w:space="0" w:color="auto"/>
        <w:bottom w:val="none" w:sz="0" w:space="0" w:color="auto"/>
        <w:right w:val="none" w:sz="0" w:space="0" w:color="auto"/>
      </w:divBdr>
    </w:div>
    <w:div w:id="1004209955">
      <w:bodyDiv w:val="1"/>
      <w:marLeft w:val="0"/>
      <w:marRight w:val="0"/>
      <w:marTop w:val="0"/>
      <w:marBottom w:val="0"/>
      <w:divBdr>
        <w:top w:val="none" w:sz="0" w:space="0" w:color="auto"/>
        <w:left w:val="none" w:sz="0" w:space="0" w:color="auto"/>
        <w:bottom w:val="none" w:sz="0" w:space="0" w:color="auto"/>
        <w:right w:val="none" w:sz="0" w:space="0" w:color="auto"/>
      </w:divBdr>
    </w:div>
    <w:div w:id="1004429572">
      <w:bodyDiv w:val="1"/>
      <w:marLeft w:val="0"/>
      <w:marRight w:val="0"/>
      <w:marTop w:val="0"/>
      <w:marBottom w:val="0"/>
      <w:divBdr>
        <w:top w:val="none" w:sz="0" w:space="0" w:color="auto"/>
        <w:left w:val="none" w:sz="0" w:space="0" w:color="auto"/>
        <w:bottom w:val="none" w:sz="0" w:space="0" w:color="auto"/>
        <w:right w:val="none" w:sz="0" w:space="0" w:color="auto"/>
      </w:divBdr>
    </w:div>
    <w:div w:id="1005396262">
      <w:bodyDiv w:val="1"/>
      <w:marLeft w:val="0"/>
      <w:marRight w:val="0"/>
      <w:marTop w:val="0"/>
      <w:marBottom w:val="0"/>
      <w:divBdr>
        <w:top w:val="none" w:sz="0" w:space="0" w:color="auto"/>
        <w:left w:val="none" w:sz="0" w:space="0" w:color="auto"/>
        <w:bottom w:val="none" w:sz="0" w:space="0" w:color="auto"/>
        <w:right w:val="none" w:sz="0" w:space="0" w:color="auto"/>
      </w:divBdr>
    </w:div>
    <w:div w:id="1005977874">
      <w:bodyDiv w:val="1"/>
      <w:marLeft w:val="0"/>
      <w:marRight w:val="0"/>
      <w:marTop w:val="0"/>
      <w:marBottom w:val="0"/>
      <w:divBdr>
        <w:top w:val="none" w:sz="0" w:space="0" w:color="auto"/>
        <w:left w:val="none" w:sz="0" w:space="0" w:color="auto"/>
        <w:bottom w:val="none" w:sz="0" w:space="0" w:color="auto"/>
        <w:right w:val="none" w:sz="0" w:space="0" w:color="auto"/>
      </w:divBdr>
      <w:divsChild>
        <w:div w:id="1265698074">
          <w:marLeft w:val="0"/>
          <w:marRight w:val="0"/>
          <w:marTop w:val="0"/>
          <w:marBottom w:val="0"/>
          <w:divBdr>
            <w:top w:val="none" w:sz="0" w:space="0" w:color="auto"/>
            <w:left w:val="none" w:sz="0" w:space="0" w:color="auto"/>
            <w:bottom w:val="none" w:sz="0" w:space="0" w:color="auto"/>
            <w:right w:val="none" w:sz="0" w:space="0" w:color="auto"/>
          </w:divBdr>
          <w:divsChild>
            <w:div w:id="1187865369">
              <w:marLeft w:val="0"/>
              <w:marRight w:val="0"/>
              <w:marTop w:val="0"/>
              <w:marBottom w:val="0"/>
              <w:divBdr>
                <w:top w:val="none" w:sz="0" w:space="0" w:color="auto"/>
                <w:left w:val="none" w:sz="0" w:space="0" w:color="auto"/>
                <w:bottom w:val="none" w:sz="0" w:space="0" w:color="auto"/>
                <w:right w:val="none" w:sz="0" w:space="0" w:color="auto"/>
              </w:divBdr>
              <w:divsChild>
                <w:div w:id="204879624">
                  <w:marLeft w:val="0"/>
                  <w:marRight w:val="0"/>
                  <w:marTop w:val="0"/>
                  <w:marBottom w:val="0"/>
                  <w:divBdr>
                    <w:top w:val="none" w:sz="0" w:space="0" w:color="auto"/>
                    <w:left w:val="none" w:sz="0" w:space="0" w:color="auto"/>
                    <w:bottom w:val="none" w:sz="0" w:space="0" w:color="auto"/>
                    <w:right w:val="none" w:sz="0" w:space="0" w:color="auto"/>
                  </w:divBdr>
                  <w:divsChild>
                    <w:div w:id="645932412">
                      <w:marLeft w:val="0"/>
                      <w:marRight w:val="0"/>
                      <w:marTop w:val="0"/>
                      <w:marBottom w:val="0"/>
                      <w:divBdr>
                        <w:top w:val="none" w:sz="0" w:space="0" w:color="auto"/>
                        <w:left w:val="none" w:sz="0" w:space="0" w:color="auto"/>
                        <w:bottom w:val="none" w:sz="0" w:space="0" w:color="auto"/>
                        <w:right w:val="none" w:sz="0" w:space="0" w:color="auto"/>
                      </w:divBdr>
                      <w:divsChild>
                        <w:div w:id="12729566">
                          <w:marLeft w:val="0"/>
                          <w:marRight w:val="0"/>
                          <w:marTop w:val="0"/>
                          <w:marBottom w:val="0"/>
                          <w:divBdr>
                            <w:top w:val="none" w:sz="0" w:space="0" w:color="auto"/>
                            <w:left w:val="none" w:sz="0" w:space="0" w:color="auto"/>
                            <w:bottom w:val="none" w:sz="0" w:space="0" w:color="auto"/>
                            <w:right w:val="none" w:sz="0" w:space="0" w:color="auto"/>
                          </w:divBdr>
                          <w:divsChild>
                            <w:div w:id="1383165476">
                              <w:marLeft w:val="0"/>
                              <w:marRight w:val="0"/>
                              <w:marTop w:val="0"/>
                              <w:marBottom w:val="0"/>
                              <w:divBdr>
                                <w:top w:val="none" w:sz="0" w:space="0" w:color="auto"/>
                                <w:left w:val="none" w:sz="0" w:space="0" w:color="auto"/>
                                <w:bottom w:val="none" w:sz="0" w:space="0" w:color="auto"/>
                                <w:right w:val="none" w:sz="0" w:space="0" w:color="auto"/>
                              </w:divBdr>
                              <w:divsChild>
                                <w:div w:id="1110276123">
                                  <w:marLeft w:val="0"/>
                                  <w:marRight w:val="0"/>
                                  <w:marTop w:val="0"/>
                                  <w:marBottom w:val="0"/>
                                  <w:divBdr>
                                    <w:top w:val="none" w:sz="0" w:space="0" w:color="auto"/>
                                    <w:left w:val="none" w:sz="0" w:space="0" w:color="auto"/>
                                    <w:bottom w:val="none" w:sz="0" w:space="0" w:color="auto"/>
                                    <w:right w:val="none" w:sz="0" w:space="0" w:color="auto"/>
                                  </w:divBdr>
                                  <w:divsChild>
                                    <w:div w:id="120221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6252168">
      <w:bodyDiv w:val="1"/>
      <w:marLeft w:val="0"/>
      <w:marRight w:val="0"/>
      <w:marTop w:val="0"/>
      <w:marBottom w:val="0"/>
      <w:divBdr>
        <w:top w:val="none" w:sz="0" w:space="0" w:color="auto"/>
        <w:left w:val="none" w:sz="0" w:space="0" w:color="auto"/>
        <w:bottom w:val="none" w:sz="0" w:space="0" w:color="auto"/>
        <w:right w:val="none" w:sz="0" w:space="0" w:color="auto"/>
      </w:divBdr>
    </w:div>
    <w:div w:id="1006325917">
      <w:bodyDiv w:val="1"/>
      <w:marLeft w:val="0"/>
      <w:marRight w:val="0"/>
      <w:marTop w:val="0"/>
      <w:marBottom w:val="0"/>
      <w:divBdr>
        <w:top w:val="none" w:sz="0" w:space="0" w:color="auto"/>
        <w:left w:val="none" w:sz="0" w:space="0" w:color="auto"/>
        <w:bottom w:val="none" w:sz="0" w:space="0" w:color="auto"/>
        <w:right w:val="none" w:sz="0" w:space="0" w:color="auto"/>
      </w:divBdr>
    </w:div>
    <w:div w:id="1006372221">
      <w:bodyDiv w:val="1"/>
      <w:marLeft w:val="0"/>
      <w:marRight w:val="0"/>
      <w:marTop w:val="0"/>
      <w:marBottom w:val="0"/>
      <w:divBdr>
        <w:top w:val="none" w:sz="0" w:space="0" w:color="auto"/>
        <w:left w:val="none" w:sz="0" w:space="0" w:color="auto"/>
        <w:bottom w:val="none" w:sz="0" w:space="0" w:color="auto"/>
        <w:right w:val="none" w:sz="0" w:space="0" w:color="auto"/>
      </w:divBdr>
    </w:div>
    <w:div w:id="1006595520">
      <w:bodyDiv w:val="1"/>
      <w:marLeft w:val="0"/>
      <w:marRight w:val="0"/>
      <w:marTop w:val="0"/>
      <w:marBottom w:val="0"/>
      <w:divBdr>
        <w:top w:val="none" w:sz="0" w:space="0" w:color="auto"/>
        <w:left w:val="none" w:sz="0" w:space="0" w:color="auto"/>
        <w:bottom w:val="none" w:sz="0" w:space="0" w:color="auto"/>
        <w:right w:val="none" w:sz="0" w:space="0" w:color="auto"/>
      </w:divBdr>
    </w:div>
    <w:div w:id="1006984727">
      <w:bodyDiv w:val="1"/>
      <w:marLeft w:val="0"/>
      <w:marRight w:val="0"/>
      <w:marTop w:val="0"/>
      <w:marBottom w:val="0"/>
      <w:divBdr>
        <w:top w:val="none" w:sz="0" w:space="0" w:color="auto"/>
        <w:left w:val="none" w:sz="0" w:space="0" w:color="auto"/>
        <w:bottom w:val="none" w:sz="0" w:space="0" w:color="auto"/>
        <w:right w:val="none" w:sz="0" w:space="0" w:color="auto"/>
      </w:divBdr>
    </w:div>
    <w:div w:id="1007294338">
      <w:bodyDiv w:val="1"/>
      <w:marLeft w:val="0"/>
      <w:marRight w:val="0"/>
      <w:marTop w:val="0"/>
      <w:marBottom w:val="0"/>
      <w:divBdr>
        <w:top w:val="none" w:sz="0" w:space="0" w:color="auto"/>
        <w:left w:val="none" w:sz="0" w:space="0" w:color="auto"/>
        <w:bottom w:val="none" w:sz="0" w:space="0" w:color="auto"/>
        <w:right w:val="none" w:sz="0" w:space="0" w:color="auto"/>
      </w:divBdr>
    </w:div>
    <w:div w:id="1007367430">
      <w:bodyDiv w:val="1"/>
      <w:marLeft w:val="0"/>
      <w:marRight w:val="0"/>
      <w:marTop w:val="0"/>
      <w:marBottom w:val="0"/>
      <w:divBdr>
        <w:top w:val="none" w:sz="0" w:space="0" w:color="auto"/>
        <w:left w:val="none" w:sz="0" w:space="0" w:color="auto"/>
        <w:bottom w:val="none" w:sz="0" w:space="0" w:color="auto"/>
        <w:right w:val="none" w:sz="0" w:space="0" w:color="auto"/>
      </w:divBdr>
    </w:div>
    <w:div w:id="1008631246">
      <w:bodyDiv w:val="1"/>
      <w:marLeft w:val="0"/>
      <w:marRight w:val="0"/>
      <w:marTop w:val="0"/>
      <w:marBottom w:val="0"/>
      <w:divBdr>
        <w:top w:val="none" w:sz="0" w:space="0" w:color="auto"/>
        <w:left w:val="none" w:sz="0" w:space="0" w:color="auto"/>
        <w:bottom w:val="none" w:sz="0" w:space="0" w:color="auto"/>
        <w:right w:val="none" w:sz="0" w:space="0" w:color="auto"/>
      </w:divBdr>
      <w:divsChild>
        <w:div w:id="561985373">
          <w:marLeft w:val="0"/>
          <w:marRight w:val="0"/>
          <w:marTop w:val="0"/>
          <w:marBottom w:val="0"/>
          <w:divBdr>
            <w:top w:val="single" w:sz="2" w:space="0" w:color="auto"/>
            <w:left w:val="single" w:sz="2" w:space="0" w:color="auto"/>
            <w:bottom w:val="single" w:sz="6" w:space="0" w:color="auto"/>
            <w:right w:val="single" w:sz="2" w:space="0" w:color="auto"/>
          </w:divBdr>
          <w:divsChild>
            <w:div w:id="470290157">
              <w:marLeft w:val="0"/>
              <w:marRight w:val="0"/>
              <w:marTop w:val="100"/>
              <w:marBottom w:val="100"/>
              <w:divBdr>
                <w:top w:val="single" w:sz="2" w:space="0" w:color="D9D9E3"/>
                <w:left w:val="single" w:sz="2" w:space="0" w:color="D9D9E3"/>
                <w:bottom w:val="single" w:sz="2" w:space="0" w:color="D9D9E3"/>
                <w:right w:val="single" w:sz="2" w:space="0" w:color="D9D9E3"/>
              </w:divBdr>
              <w:divsChild>
                <w:div w:id="39786108">
                  <w:marLeft w:val="0"/>
                  <w:marRight w:val="0"/>
                  <w:marTop w:val="0"/>
                  <w:marBottom w:val="0"/>
                  <w:divBdr>
                    <w:top w:val="single" w:sz="2" w:space="0" w:color="D9D9E3"/>
                    <w:left w:val="single" w:sz="2" w:space="0" w:color="D9D9E3"/>
                    <w:bottom w:val="single" w:sz="2" w:space="0" w:color="D9D9E3"/>
                    <w:right w:val="single" w:sz="2" w:space="0" w:color="D9D9E3"/>
                  </w:divBdr>
                  <w:divsChild>
                    <w:div w:id="365258496">
                      <w:marLeft w:val="0"/>
                      <w:marRight w:val="0"/>
                      <w:marTop w:val="0"/>
                      <w:marBottom w:val="0"/>
                      <w:divBdr>
                        <w:top w:val="single" w:sz="2" w:space="0" w:color="D9D9E3"/>
                        <w:left w:val="single" w:sz="2" w:space="0" w:color="D9D9E3"/>
                        <w:bottom w:val="single" w:sz="2" w:space="0" w:color="D9D9E3"/>
                        <w:right w:val="single" w:sz="2" w:space="0" w:color="D9D9E3"/>
                      </w:divBdr>
                      <w:divsChild>
                        <w:div w:id="1664698474">
                          <w:marLeft w:val="0"/>
                          <w:marRight w:val="0"/>
                          <w:marTop w:val="0"/>
                          <w:marBottom w:val="0"/>
                          <w:divBdr>
                            <w:top w:val="single" w:sz="2" w:space="0" w:color="D9D9E3"/>
                            <w:left w:val="single" w:sz="2" w:space="0" w:color="D9D9E3"/>
                            <w:bottom w:val="single" w:sz="2" w:space="0" w:color="D9D9E3"/>
                            <w:right w:val="single" w:sz="2" w:space="0" w:color="D9D9E3"/>
                          </w:divBdr>
                          <w:divsChild>
                            <w:div w:id="1020855589">
                              <w:marLeft w:val="0"/>
                              <w:marRight w:val="0"/>
                              <w:marTop w:val="0"/>
                              <w:marBottom w:val="0"/>
                              <w:divBdr>
                                <w:top w:val="single" w:sz="2" w:space="0" w:color="D9D9E3"/>
                                <w:left w:val="single" w:sz="2" w:space="0" w:color="D9D9E3"/>
                                <w:bottom w:val="single" w:sz="2" w:space="0" w:color="D9D9E3"/>
                                <w:right w:val="single" w:sz="2" w:space="0" w:color="D9D9E3"/>
                              </w:divBdr>
                              <w:divsChild>
                                <w:div w:id="2106071720">
                                  <w:marLeft w:val="0"/>
                                  <w:marRight w:val="0"/>
                                  <w:marTop w:val="0"/>
                                  <w:marBottom w:val="0"/>
                                  <w:divBdr>
                                    <w:top w:val="single" w:sz="2" w:space="0" w:color="D9D9E3"/>
                                    <w:left w:val="single" w:sz="2" w:space="0" w:color="D9D9E3"/>
                                    <w:bottom w:val="single" w:sz="2" w:space="0" w:color="D9D9E3"/>
                                    <w:right w:val="single" w:sz="2" w:space="0" w:color="D9D9E3"/>
                                  </w:divBdr>
                                  <w:divsChild>
                                    <w:div w:id="1376544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61600405">
                      <w:marLeft w:val="0"/>
                      <w:marRight w:val="0"/>
                      <w:marTop w:val="0"/>
                      <w:marBottom w:val="0"/>
                      <w:divBdr>
                        <w:top w:val="single" w:sz="2" w:space="0" w:color="D9D9E3"/>
                        <w:left w:val="single" w:sz="2" w:space="0" w:color="D9D9E3"/>
                        <w:bottom w:val="single" w:sz="2" w:space="0" w:color="D9D9E3"/>
                        <w:right w:val="single" w:sz="2" w:space="0" w:color="D9D9E3"/>
                      </w:divBdr>
                      <w:divsChild>
                        <w:div w:id="1005203548">
                          <w:marLeft w:val="0"/>
                          <w:marRight w:val="0"/>
                          <w:marTop w:val="0"/>
                          <w:marBottom w:val="0"/>
                          <w:divBdr>
                            <w:top w:val="single" w:sz="2" w:space="0" w:color="D9D9E3"/>
                            <w:left w:val="single" w:sz="2" w:space="0" w:color="D9D9E3"/>
                            <w:bottom w:val="single" w:sz="2" w:space="0" w:color="D9D9E3"/>
                            <w:right w:val="single" w:sz="2" w:space="0" w:color="D9D9E3"/>
                          </w:divBdr>
                          <w:divsChild>
                            <w:div w:id="6144056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86547577">
          <w:marLeft w:val="0"/>
          <w:marRight w:val="0"/>
          <w:marTop w:val="0"/>
          <w:marBottom w:val="0"/>
          <w:divBdr>
            <w:top w:val="single" w:sz="2" w:space="0" w:color="auto"/>
            <w:left w:val="single" w:sz="2" w:space="0" w:color="auto"/>
            <w:bottom w:val="single" w:sz="6" w:space="0" w:color="auto"/>
            <w:right w:val="single" w:sz="2" w:space="0" w:color="auto"/>
          </w:divBdr>
          <w:divsChild>
            <w:div w:id="1807812469">
              <w:marLeft w:val="0"/>
              <w:marRight w:val="0"/>
              <w:marTop w:val="100"/>
              <w:marBottom w:val="100"/>
              <w:divBdr>
                <w:top w:val="single" w:sz="2" w:space="0" w:color="D9D9E3"/>
                <w:left w:val="single" w:sz="2" w:space="0" w:color="D9D9E3"/>
                <w:bottom w:val="single" w:sz="2" w:space="0" w:color="D9D9E3"/>
                <w:right w:val="single" w:sz="2" w:space="0" w:color="D9D9E3"/>
              </w:divBdr>
              <w:divsChild>
                <w:div w:id="555706718">
                  <w:marLeft w:val="0"/>
                  <w:marRight w:val="0"/>
                  <w:marTop w:val="0"/>
                  <w:marBottom w:val="0"/>
                  <w:divBdr>
                    <w:top w:val="single" w:sz="2" w:space="0" w:color="D9D9E3"/>
                    <w:left w:val="single" w:sz="2" w:space="0" w:color="D9D9E3"/>
                    <w:bottom w:val="single" w:sz="2" w:space="0" w:color="D9D9E3"/>
                    <w:right w:val="single" w:sz="2" w:space="0" w:color="D9D9E3"/>
                  </w:divBdr>
                  <w:divsChild>
                    <w:div w:id="890196258">
                      <w:marLeft w:val="0"/>
                      <w:marRight w:val="0"/>
                      <w:marTop w:val="0"/>
                      <w:marBottom w:val="0"/>
                      <w:divBdr>
                        <w:top w:val="single" w:sz="2" w:space="0" w:color="D9D9E3"/>
                        <w:left w:val="single" w:sz="2" w:space="0" w:color="D9D9E3"/>
                        <w:bottom w:val="single" w:sz="2" w:space="0" w:color="D9D9E3"/>
                        <w:right w:val="single" w:sz="2" w:space="0" w:color="D9D9E3"/>
                      </w:divBdr>
                      <w:divsChild>
                        <w:div w:id="525599782">
                          <w:marLeft w:val="0"/>
                          <w:marRight w:val="0"/>
                          <w:marTop w:val="0"/>
                          <w:marBottom w:val="0"/>
                          <w:divBdr>
                            <w:top w:val="single" w:sz="2" w:space="0" w:color="D9D9E3"/>
                            <w:left w:val="single" w:sz="2" w:space="0" w:color="D9D9E3"/>
                            <w:bottom w:val="single" w:sz="2" w:space="0" w:color="D9D9E3"/>
                            <w:right w:val="single" w:sz="2" w:space="0" w:color="D9D9E3"/>
                          </w:divBdr>
                          <w:divsChild>
                            <w:div w:id="8164577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78374490">
                      <w:marLeft w:val="0"/>
                      <w:marRight w:val="0"/>
                      <w:marTop w:val="0"/>
                      <w:marBottom w:val="0"/>
                      <w:divBdr>
                        <w:top w:val="single" w:sz="2" w:space="0" w:color="D9D9E3"/>
                        <w:left w:val="single" w:sz="2" w:space="0" w:color="D9D9E3"/>
                        <w:bottom w:val="single" w:sz="2" w:space="0" w:color="D9D9E3"/>
                        <w:right w:val="single" w:sz="2" w:space="0" w:color="D9D9E3"/>
                      </w:divBdr>
                      <w:divsChild>
                        <w:div w:id="930970344">
                          <w:marLeft w:val="0"/>
                          <w:marRight w:val="0"/>
                          <w:marTop w:val="0"/>
                          <w:marBottom w:val="0"/>
                          <w:divBdr>
                            <w:top w:val="single" w:sz="2" w:space="0" w:color="D9D9E3"/>
                            <w:left w:val="single" w:sz="2" w:space="0" w:color="D9D9E3"/>
                            <w:bottom w:val="single" w:sz="2" w:space="0" w:color="D9D9E3"/>
                            <w:right w:val="single" w:sz="2" w:space="0" w:color="D9D9E3"/>
                          </w:divBdr>
                          <w:divsChild>
                            <w:div w:id="1157460681">
                              <w:marLeft w:val="0"/>
                              <w:marRight w:val="0"/>
                              <w:marTop w:val="0"/>
                              <w:marBottom w:val="0"/>
                              <w:divBdr>
                                <w:top w:val="single" w:sz="2" w:space="0" w:color="D9D9E3"/>
                                <w:left w:val="single" w:sz="2" w:space="0" w:color="D9D9E3"/>
                                <w:bottom w:val="single" w:sz="2" w:space="0" w:color="D9D9E3"/>
                                <w:right w:val="single" w:sz="2" w:space="0" w:color="D9D9E3"/>
                              </w:divBdr>
                              <w:divsChild>
                                <w:div w:id="1490554265">
                                  <w:marLeft w:val="0"/>
                                  <w:marRight w:val="0"/>
                                  <w:marTop w:val="0"/>
                                  <w:marBottom w:val="0"/>
                                  <w:divBdr>
                                    <w:top w:val="single" w:sz="2" w:space="0" w:color="D9D9E3"/>
                                    <w:left w:val="single" w:sz="2" w:space="0" w:color="D9D9E3"/>
                                    <w:bottom w:val="single" w:sz="2" w:space="0" w:color="D9D9E3"/>
                                    <w:right w:val="single" w:sz="2" w:space="0" w:color="D9D9E3"/>
                                  </w:divBdr>
                                  <w:divsChild>
                                    <w:div w:id="9173239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55963942">
          <w:marLeft w:val="0"/>
          <w:marRight w:val="0"/>
          <w:marTop w:val="0"/>
          <w:marBottom w:val="0"/>
          <w:divBdr>
            <w:top w:val="single" w:sz="2" w:space="0" w:color="auto"/>
            <w:left w:val="single" w:sz="2" w:space="0" w:color="auto"/>
            <w:bottom w:val="single" w:sz="6" w:space="0" w:color="auto"/>
            <w:right w:val="single" w:sz="2" w:space="0" w:color="auto"/>
          </w:divBdr>
          <w:divsChild>
            <w:div w:id="2045250935">
              <w:marLeft w:val="0"/>
              <w:marRight w:val="0"/>
              <w:marTop w:val="100"/>
              <w:marBottom w:val="100"/>
              <w:divBdr>
                <w:top w:val="single" w:sz="2" w:space="0" w:color="D9D9E3"/>
                <w:left w:val="single" w:sz="2" w:space="0" w:color="D9D9E3"/>
                <w:bottom w:val="single" w:sz="2" w:space="0" w:color="D9D9E3"/>
                <w:right w:val="single" w:sz="2" w:space="0" w:color="D9D9E3"/>
              </w:divBdr>
              <w:divsChild>
                <w:div w:id="1658339452">
                  <w:marLeft w:val="0"/>
                  <w:marRight w:val="0"/>
                  <w:marTop w:val="0"/>
                  <w:marBottom w:val="0"/>
                  <w:divBdr>
                    <w:top w:val="single" w:sz="2" w:space="0" w:color="D9D9E3"/>
                    <w:left w:val="single" w:sz="2" w:space="0" w:color="D9D9E3"/>
                    <w:bottom w:val="single" w:sz="2" w:space="0" w:color="D9D9E3"/>
                    <w:right w:val="single" w:sz="2" w:space="0" w:color="D9D9E3"/>
                  </w:divBdr>
                  <w:divsChild>
                    <w:div w:id="392890434">
                      <w:marLeft w:val="0"/>
                      <w:marRight w:val="0"/>
                      <w:marTop w:val="0"/>
                      <w:marBottom w:val="0"/>
                      <w:divBdr>
                        <w:top w:val="single" w:sz="2" w:space="0" w:color="D9D9E3"/>
                        <w:left w:val="single" w:sz="2" w:space="0" w:color="D9D9E3"/>
                        <w:bottom w:val="single" w:sz="2" w:space="0" w:color="D9D9E3"/>
                        <w:right w:val="single" w:sz="2" w:space="0" w:color="D9D9E3"/>
                      </w:divBdr>
                      <w:divsChild>
                        <w:div w:id="1143544110">
                          <w:marLeft w:val="0"/>
                          <w:marRight w:val="0"/>
                          <w:marTop w:val="0"/>
                          <w:marBottom w:val="0"/>
                          <w:divBdr>
                            <w:top w:val="single" w:sz="2" w:space="0" w:color="D9D9E3"/>
                            <w:left w:val="single" w:sz="2" w:space="0" w:color="D9D9E3"/>
                            <w:bottom w:val="single" w:sz="2" w:space="0" w:color="D9D9E3"/>
                            <w:right w:val="single" w:sz="2" w:space="0" w:color="D9D9E3"/>
                          </w:divBdr>
                          <w:divsChild>
                            <w:div w:id="302588045">
                              <w:marLeft w:val="0"/>
                              <w:marRight w:val="0"/>
                              <w:marTop w:val="0"/>
                              <w:marBottom w:val="0"/>
                              <w:divBdr>
                                <w:top w:val="single" w:sz="2" w:space="0" w:color="D9D9E3"/>
                                <w:left w:val="single" w:sz="2" w:space="0" w:color="D9D9E3"/>
                                <w:bottom w:val="single" w:sz="2" w:space="0" w:color="D9D9E3"/>
                                <w:right w:val="single" w:sz="2" w:space="0" w:color="D9D9E3"/>
                              </w:divBdr>
                              <w:divsChild>
                                <w:div w:id="2025128120">
                                  <w:marLeft w:val="0"/>
                                  <w:marRight w:val="0"/>
                                  <w:marTop w:val="0"/>
                                  <w:marBottom w:val="0"/>
                                  <w:divBdr>
                                    <w:top w:val="single" w:sz="2" w:space="0" w:color="D9D9E3"/>
                                    <w:left w:val="single" w:sz="2" w:space="0" w:color="D9D9E3"/>
                                    <w:bottom w:val="single" w:sz="2" w:space="0" w:color="D9D9E3"/>
                                    <w:right w:val="single" w:sz="2" w:space="0" w:color="D9D9E3"/>
                                  </w:divBdr>
                                  <w:divsChild>
                                    <w:div w:id="5928572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47134584">
                      <w:marLeft w:val="0"/>
                      <w:marRight w:val="0"/>
                      <w:marTop w:val="0"/>
                      <w:marBottom w:val="0"/>
                      <w:divBdr>
                        <w:top w:val="single" w:sz="2" w:space="0" w:color="D9D9E3"/>
                        <w:left w:val="single" w:sz="2" w:space="0" w:color="D9D9E3"/>
                        <w:bottom w:val="single" w:sz="2" w:space="0" w:color="D9D9E3"/>
                        <w:right w:val="single" w:sz="2" w:space="0" w:color="D9D9E3"/>
                      </w:divBdr>
                      <w:divsChild>
                        <w:div w:id="736706365">
                          <w:marLeft w:val="0"/>
                          <w:marRight w:val="0"/>
                          <w:marTop w:val="0"/>
                          <w:marBottom w:val="0"/>
                          <w:divBdr>
                            <w:top w:val="single" w:sz="2" w:space="0" w:color="D9D9E3"/>
                            <w:left w:val="single" w:sz="2" w:space="0" w:color="D9D9E3"/>
                            <w:bottom w:val="single" w:sz="2" w:space="0" w:color="D9D9E3"/>
                            <w:right w:val="single" w:sz="2" w:space="0" w:color="D9D9E3"/>
                          </w:divBdr>
                          <w:divsChild>
                            <w:div w:id="513149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36591619">
          <w:marLeft w:val="0"/>
          <w:marRight w:val="0"/>
          <w:marTop w:val="0"/>
          <w:marBottom w:val="0"/>
          <w:divBdr>
            <w:top w:val="single" w:sz="2" w:space="0" w:color="auto"/>
            <w:left w:val="single" w:sz="2" w:space="0" w:color="auto"/>
            <w:bottom w:val="single" w:sz="6" w:space="0" w:color="auto"/>
            <w:right w:val="single" w:sz="2" w:space="0" w:color="auto"/>
          </w:divBdr>
          <w:divsChild>
            <w:div w:id="1163668287">
              <w:marLeft w:val="0"/>
              <w:marRight w:val="0"/>
              <w:marTop w:val="100"/>
              <w:marBottom w:val="100"/>
              <w:divBdr>
                <w:top w:val="single" w:sz="2" w:space="0" w:color="D9D9E3"/>
                <w:left w:val="single" w:sz="2" w:space="0" w:color="D9D9E3"/>
                <w:bottom w:val="single" w:sz="2" w:space="0" w:color="D9D9E3"/>
                <w:right w:val="single" w:sz="2" w:space="0" w:color="D9D9E3"/>
              </w:divBdr>
              <w:divsChild>
                <w:div w:id="872117411">
                  <w:marLeft w:val="0"/>
                  <w:marRight w:val="0"/>
                  <w:marTop w:val="0"/>
                  <w:marBottom w:val="0"/>
                  <w:divBdr>
                    <w:top w:val="single" w:sz="2" w:space="0" w:color="D9D9E3"/>
                    <w:left w:val="single" w:sz="2" w:space="0" w:color="D9D9E3"/>
                    <w:bottom w:val="single" w:sz="2" w:space="0" w:color="D9D9E3"/>
                    <w:right w:val="single" w:sz="2" w:space="0" w:color="D9D9E3"/>
                  </w:divBdr>
                  <w:divsChild>
                    <w:div w:id="2051370176">
                      <w:marLeft w:val="0"/>
                      <w:marRight w:val="0"/>
                      <w:marTop w:val="0"/>
                      <w:marBottom w:val="0"/>
                      <w:divBdr>
                        <w:top w:val="single" w:sz="2" w:space="0" w:color="D9D9E3"/>
                        <w:left w:val="single" w:sz="2" w:space="0" w:color="D9D9E3"/>
                        <w:bottom w:val="single" w:sz="2" w:space="0" w:color="D9D9E3"/>
                        <w:right w:val="single" w:sz="2" w:space="0" w:color="D9D9E3"/>
                      </w:divBdr>
                      <w:divsChild>
                        <w:div w:id="1926566740">
                          <w:marLeft w:val="0"/>
                          <w:marRight w:val="0"/>
                          <w:marTop w:val="0"/>
                          <w:marBottom w:val="0"/>
                          <w:divBdr>
                            <w:top w:val="single" w:sz="2" w:space="0" w:color="D9D9E3"/>
                            <w:left w:val="single" w:sz="2" w:space="0" w:color="D9D9E3"/>
                            <w:bottom w:val="single" w:sz="2" w:space="0" w:color="D9D9E3"/>
                            <w:right w:val="single" w:sz="2" w:space="0" w:color="D9D9E3"/>
                          </w:divBdr>
                          <w:divsChild>
                            <w:div w:id="807625491">
                              <w:marLeft w:val="0"/>
                              <w:marRight w:val="0"/>
                              <w:marTop w:val="0"/>
                              <w:marBottom w:val="0"/>
                              <w:divBdr>
                                <w:top w:val="single" w:sz="2" w:space="0" w:color="D9D9E3"/>
                                <w:left w:val="single" w:sz="2" w:space="0" w:color="D9D9E3"/>
                                <w:bottom w:val="single" w:sz="2" w:space="0" w:color="D9D9E3"/>
                                <w:right w:val="single" w:sz="2" w:space="0" w:color="D9D9E3"/>
                              </w:divBdr>
                              <w:divsChild>
                                <w:div w:id="489373742">
                                  <w:marLeft w:val="0"/>
                                  <w:marRight w:val="0"/>
                                  <w:marTop w:val="0"/>
                                  <w:marBottom w:val="0"/>
                                  <w:divBdr>
                                    <w:top w:val="single" w:sz="2" w:space="0" w:color="D9D9E3"/>
                                    <w:left w:val="single" w:sz="2" w:space="0" w:color="D9D9E3"/>
                                    <w:bottom w:val="single" w:sz="2" w:space="0" w:color="D9D9E3"/>
                                    <w:right w:val="single" w:sz="2" w:space="0" w:color="D9D9E3"/>
                                  </w:divBdr>
                                  <w:divsChild>
                                    <w:div w:id="18100534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33431866">
          <w:marLeft w:val="0"/>
          <w:marRight w:val="0"/>
          <w:marTop w:val="0"/>
          <w:marBottom w:val="0"/>
          <w:divBdr>
            <w:top w:val="single" w:sz="2" w:space="0" w:color="auto"/>
            <w:left w:val="single" w:sz="2" w:space="0" w:color="auto"/>
            <w:bottom w:val="single" w:sz="6" w:space="0" w:color="auto"/>
            <w:right w:val="single" w:sz="2" w:space="0" w:color="auto"/>
          </w:divBdr>
          <w:divsChild>
            <w:div w:id="1482843829">
              <w:marLeft w:val="0"/>
              <w:marRight w:val="0"/>
              <w:marTop w:val="100"/>
              <w:marBottom w:val="100"/>
              <w:divBdr>
                <w:top w:val="single" w:sz="2" w:space="0" w:color="D9D9E3"/>
                <w:left w:val="single" w:sz="2" w:space="0" w:color="D9D9E3"/>
                <w:bottom w:val="single" w:sz="2" w:space="0" w:color="D9D9E3"/>
                <w:right w:val="single" w:sz="2" w:space="0" w:color="D9D9E3"/>
              </w:divBdr>
              <w:divsChild>
                <w:div w:id="515535162">
                  <w:marLeft w:val="0"/>
                  <w:marRight w:val="0"/>
                  <w:marTop w:val="0"/>
                  <w:marBottom w:val="0"/>
                  <w:divBdr>
                    <w:top w:val="single" w:sz="2" w:space="0" w:color="D9D9E3"/>
                    <w:left w:val="single" w:sz="2" w:space="0" w:color="D9D9E3"/>
                    <w:bottom w:val="single" w:sz="2" w:space="0" w:color="D9D9E3"/>
                    <w:right w:val="single" w:sz="2" w:space="0" w:color="D9D9E3"/>
                  </w:divBdr>
                  <w:divsChild>
                    <w:div w:id="812720376">
                      <w:marLeft w:val="0"/>
                      <w:marRight w:val="0"/>
                      <w:marTop w:val="0"/>
                      <w:marBottom w:val="0"/>
                      <w:divBdr>
                        <w:top w:val="single" w:sz="2" w:space="0" w:color="D9D9E3"/>
                        <w:left w:val="single" w:sz="2" w:space="0" w:color="D9D9E3"/>
                        <w:bottom w:val="single" w:sz="2" w:space="0" w:color="D9D9E3"/>
                        <w:right w:val="single" w:sz="2" w:space="0" w:color="D9D9E3"/>
                      </w:divBdr>
                      <w:divsChild>
                        <w:div w:id="209417138">
                          <w:marLeft w:val="0"/>
                          <w:marRight w:val="0"/>
                          <w:marTop w:val="0"/>
                          <w:marBottom w:val="0"/>
                          <w:divBdr>
                            <w:top w:val="single" w:sz="2" w:space="0" w:color="D9D9E3"/>
                            <w:left w:val="single" w:sz="2" w:space="0" w:color="D9D9E3"/>
                            <w:bottom w:val="single" w:sz="2" w:space="0" w:color="D9D9E3"/>
                            <w:right w:val="single" w:sz="2" w:space="0" w:color="D9D9E3"/>
                          </w:divBdr>
                          <w:divsChild>
                            <w:div w:id="634532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74959303">
                      <w:marLeft w:val="0"/>
                      <w:marRight w:val="0"/>
                      <w:marTop w:val="0"/>
                      <w:marBottom w:val="0"/>
                      <w:divBdr>
                        <w:top w:val="single" w:sz="2" w:space="0" w:color="D9D9E3"/>
                        <w:left w:val="single" w:sz="2" w:space="0" w:color="D9D9E3"/>
                        <w:bottom w:val="single" w:sz="2" w:space="0" w:color="D9D9E3"/>
                        <w:right w:val="single" w:sz="2" w:space="0" w:color="D9D9E3"/>
                      </w:divBdr>
                      <w:divsChild>
                        <w:div w:id="904339493">
                          <w:marLeft w:val="0"/>
                          <w:marRight w:val="0"/>
                          <w:marTop w:val="0"/>
                          <w:marBottom w:val="0"/>
                          <w:divBdr>
                            <w:top w:val="single" w:sz="2" w:space="0" w:color="D9D9E3"/>
                            <w:left w:val="single" w:sz="2" w:space="0" w:color="D9D9E3"/>
                            <w:bottom w:val="single" w:sz="2" w:space="0" w:color="D9D9E3"/>
                            <w:right w:val="single" w:sz="2" w:space="0" w:color="D9D9E3"/>
                          </w:divBdr>
                          <w:divsChild>
                            <w:div w:id="75903578">
                              <w:marLeft w:val="0"/>
                              <w:marRight w:val="0"/>
                              <w:marTop w:val="0"/>
                              <w:marBottom w:val="0"/>
                              <w:divBdr>
                                <w:top w:val="single" w:sz="2" w:space="0" w:color="D9D9E3"/>
                                <w:left w:val="single" w:sz="2" w:space="0" w:color="D9D9E3"/>
                                <w:bottom w:val="single" w:sz="2" w:space="0" w:color="D9D9E3"/>
                                <w:right w:val="single" w:sz="2" w:space="0" w:color="D9D9E3"/>
                              </w:divBdr>
                              <w:divsChild>
                                <w:div w:id="513494965">
                                  <w:marLeft w:val="0"/>
                                  <w:marRight w:val="0"/>
                                  <w:marTop w:val="0"/>
                                  <w:marBottom w:val="0"/>
                                  <w:divBdr>
                                    <w:top w:val="single" w:sz="2" w:space="0" w:color="D9D9E3"/>
                                    <w:left w:val="single" w:sz="2" w:space="0" w:color="D9D9E3"/>
                                    <w:bottom w:val="single" w:sz="2" w:space="0" w:color="D9D9E3"/>
                                    <w:right w:val="single" w:sz="2" w:space="0" w:color="D9D9E3"/>
                                  </w:divBdr>
                                  <w:divsChild>
                                    <w:div w:id="16505561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97493838">
          <w:marLeft w:val="0"/>
          <w:marRight w:val="0"/>
          <w:marTop w:val="0"/>
          <w:marBottom w:val="0"/>
          <w:divBdr>
            <w:top w:val="single" w:sz="2" w:space="0" w:color="auto"/>
            <w:left w:val="single" w:sz="2" w:space="0" w:color="auto"/>
            <w:bottom w:val="single" w:sz="6" w:space="0" w:color="auto"/>
            <w:right w:val="single" w:sz="2" w:space="0" w:color="auto"/>
          </w:divBdr>
          <w:divsChild>
            <w:div w:id="490025951">
              <w:marLeft w:val="0"/>
              <w:marRight w:val="0"/>
              <w:marTop w:val="100"/>
              <w:marBottom w:val="100"/>
              <w:divBdr>
                <w:top w:val="single" w:sz="2" w:space="0" w:color="D9D9E3"/>
                <w:left w:val="single" w:sz="2" w:space="0" w:color="D9D9E3"/>
                <w:bottom w:val="single" w:sz="2" w:space="0" w:color="D9D9E3"/>
                <w:right w:val="single" w:sz="2" w:space="0" w:color="D9D9E3"/>
              </w:divBdr>
              <w:divsChild>
                <w:div w:id="170949458">
                  <w:marLeft w:val="0"/>
                  <w:marRight w:val="0"/>
                  <w:marTop w:val="0"/>
                  <w:marBottom w:val="0"/>
                  <w:divBdr>
                    <w:top w:val="single" w:sz="2" w:space="0" w:color="D9D9E3"/>
                    <w:left w:val="single" w:sz="2" w:space="0" w:color="D9D9E3"/>
                    <w:bottom w:val="single" w:sz="2" w:space="0" w:color="D9D9E3"/>
                    <w:right w:val="single" w:sz="2" w:space="0" w:color="D9D9E3"/>
                  </w:divBdr>
                  <w:divsChild>
                    <w:div w:id="1797681522">
                      <w:marLeft w:val="0"/>
                      <w:marRight w:val="0"/>
                      <w:marTop w:val="0"/>
                      <w:marBottom w:val="0"/>
                      <w:divBdr>
                        <w:top w:val="single" w:sz="2" w:space="0" w:color="D9D9E3"/>
                        <w:left w:val="single" w:sz="2" w:space="0" w:color="D9D9E3"/>
                        <w:bottom w:val="single" w:sz="2" w:space="0" w:color="D9D9E3"/>
                        <w:right w:val="single" w:sz="2" w:space="0" w:color="D9D9E3"/>
                      </w:divBdr>
                      <w:divsChild>
                        <w:div w:id="1122773021">
                          <w:marLeft w:val="0"/>
                          <w:marRight w:val="0"/>
                          <w:marTop w:val="0"/>
                          <w:marBottom w:val="0"/>
                          <w:divBdr>
                            <w:top w:val="single" w:sz="2" w:space="0" w:color="D9D9E3"/>
                            <w:left w:val="single" w:sz="2" w:space="0" w:color="D9D9E3"/>
                            <w:bottom w:val="single" w:sz="2" w:space="0" w:color="D9D9E3"/>
                            <w:right w:val="single" w:sz="2" w:space="0" w:color="D9D9E3"/>
                          </w:divBdr>
                          <w:divsChild>
                            <w:div w:id="12493901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23447800">
                      <w:marLeft w:val="0"/>
                      <w:marRight w:val="0"/>
                      <w:marTop w:val="0"/>
                      <w:marBottom w:val="0"/>
                      <w:divBdr>
                        <w:top w:val="single" w:sz="2" w:space="0" w:color="D9D9E3"/>
                        <w:left w:val="single" w:sz="2" w:space="0" w:color="D9D9E3"/>
                        <w:bottom w:val="single" w:sz="2" w:space="0" w:color="D9D9E3"/>
                        <w:right w:val="single" w:sz="2" w:space="0" w:color="D9D9E3"/>
                      </w:divBdr>
                      <w:divsChild>
                        <w:div w:id="187061841">
                          <w:marLeft w:val="0"/>
                          <w:marRight w:val="0"/>
                          <w:marTop w:val="0"/>
                          <w:marBottom w:val="0"/>
                          <w:divBdr>
                            <w:top w:val="single" w:sz="2" w:space="0" w:color="D9D9E3"/>
                            <w:left w:val="single" w:sz="2" w:space="0" w:color="D9D9E3"/>
                            <w:bottom w:val="single" w:sz="2" w:space="0" w:color="D9D9E3"/>
                            <w:right w:val="single" w:sz="2" w:space="0" w:color="D9D9E3"/>
                          </w:divBdr>
                          <w:divsChild>
                            <w:div w:id="1312297448">
                              <w:marLeft w:val="0"/>
                              <w:marRight w:val="0"/>
                              <w:marTop w:val="0"/>
                              <w:marBottom w:val="0"/>
                              <w:divBdr>
                                <w:top w:val="single" w:sz="2" w:space="0" w:color="D9D9E3"/>
                                <w:left w:val="single" w:sz="2" w:space="0" w:color="D9D9E3"/>
                                <w:bottom w:val="single" w:sz="2" w:space="0" w:color="D9D9E3"/>
                                <w:right w:val="single" w:sz="2" w:space="0" w:color="D9D9E3"/>
                              </w:divBdr>
                              <w:divsChild>
                                <w:div w:id="927076298">
                                  <w:marLeft w:val="0"/>
                                  <w:marRight w:val="0"/>
                                  <w:marTop w:val="0"/>
                                  <w:marBottom w:val="0"/>
                                  <w:divBdr>
                                    <w:top w:val="single" w:sz="2" w:space="0" w:color="D9D9E3"/>
                                    <w:left w:val="single" w:sz="2" w:space="0" w:color="D9D9E3"/>
                                    <w:bottom w:val="single" w:sz="2" w:space="0" w:color="D9D9E3"/>
                                    <w:right w:val="single" w:sz="2" w:space="0" w:color="D9D9E3"/>
                                  </w:divBdr>
                                  <w:divsChild>
                                    <w:div w:id="15751194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15262429">
          <w:marLeft w:val="0"/>
          <w:marRight w:val="0"/>
          <w:marTop w:val="0"/>
          <w:marBottom w:val="0"/>
          <w:divBdr>
            <w:top w:val="single" w:sz="2" w:space="0" w:color="auto"/>
            <w:left w:val="single" w:sz="2" w:space="0" w:color="auto"/>
            <w:bottom w:val="single" w:sz="6" w:space="0" w:color="auto"/>
            <w:right w:val="single" w:sz="2" w:space="0" w:color="auto"/>
          </w:divBdr>
          <w:divsChild>
            <w:div w:id="1325741420">
              <w:marLeft w:val="0"/>
              <w:marRight w:val="0"/>
              <w:marTop w:val="100"/>
              <w:marBottom w:val="100"/>
              <w:divBdr>
                <w:top w:val="single" w:sz="2" w:space="0" w:color="D9D9E3"/>
                <w:left w:val="single" w:sz="2" w:space="0" w:color="D9D9E3"/>
                <w:bottom w:val="single" w:sz="2" w:space="0" w:color="D9D9E3"/>
                <w:right w:val="single" w:sz="2" w:space="0" w:color="D9D9E3"/>
              </w:divBdr>
              <w:divsChild>
                <w:div w:id="86779665">
                  <w:marLeft w:val="0"/>
                  <w:marRight w:val="0"/>
                  <w:marTop w:val="0"/>
                  <w:marBottom w:val="0"/>
                  <w:divBdr>
                    <w:top w:val="single" w:sz="2" w:space="0" w:color="D9D9E3"/>
                    <w:left w:val="single" w:sz="2" w:space="0" w:color="D9D9E3"/>
                    <w:bottom w:val="single" w:sz="2" w:space="0" w:color="D9D9E3"/>
                    <w:right w:val="single" w:sz="2" w:space="0" w:color="D9D9E3"/>
                  </w:divBdr>
                  <w:divsChild>
                    <w:div w:id="319310736">
                      <w:marLeft w:val="0"/>
                      <w:marRight w:val="0"/>
                      <w:marTop w:val="0"/>
                      <w:marBottom w:val="0"/>
                      <w:divBdr>
                        <w:top w:val="single" w:sz="2" w:space="0" w:color="D9D9E3"/>
                        <w:left w:val="single" w:sz="2" w:space="0" w:color="D9D9E3"/>
                        <w:bottom w:val="single" w:sz="2" w:space="0" w:color="D9D9E3"/>
                        <w:right w:val="single" w:sz="2" w:space="0" w:color="D9D9E3"/>
                      </w:divBdr>
                      <w:divsChild>
                        <w:div w:id="1107773679">
                          <w:marLeft w:val="0"/>
                          <w:marRight w:val="0"/>
                          <w:marTop w:val="0"/>
                          <w:marBottom w:val="0"/>
                          <w:divBdr>
                            <w:top w:val="single" w:sz="2" w:space="0" w:color="D9D9E3"/>
                            <w:left w:val="single" w:sz="2" w:space="0" w:color="D9D9E3"/>
                            <w:bottom w:val="single" w:sz="2" w:space="0" w:color="D9D9E3"/>
                            <w:right w:val="single" w:sz="2" w:space="0" w:color="D9D9E3"/>
                          </w:divBdr>
                          <w:divsChild>
                            <w:div w:id="1144951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93877790">
                      <w:marLeft w:val="0"/>
                      <w:marRight w:val="0"/>
                      <w:marTop w:val="0"/>
                      <w:marBottom w:val="0"/>
                      <w:divBdr>
                        <w:top w:val="single" w:sz="2" w:space="0" w:color="D9D9E3"/>
                        <w:left w:val="single" w:sz="2" w:space="0" w:color="D9D9E3"/>
                        <w:bottom w:val="single" w:sz="2" w:space="0" w:color="D9D9E3"/>
                        <w:right w:val="single" w:sz="2" w:space="0" w:color="D9D9E3"/>
                      </w:divBdr>
                      <w:divsChild>
                        <w:div w:id="1441485798">
                          <w:marLeft w:val="0"/>
                          <w:marRight w:val="0"/>
                          <w:marTop w:val="0"/>
                          <w:marBottom w:val="0"/>
                          <w:divBdr>
                            <w:top w:val="single" w:sz="2" w:space="0" w:color="D9D9E3"/>
                            <w:left w:val="single" w:sz="2" w:space="0" w:color="D9D9E3"/>
                            <w:bottom w:val="single" w:sz="2" w:space="0" w:color="D9D9E3"/>
                            <w:right w:val="single" w:sz="2" w:space="0" w:color="D9D9E3"/>
                          </w:divBdr>
                          <w:divsChild>
                            <w:div w:id="678704794">
                              <w:marLeft w:val="0"/>
                              <w:marRight w:val="0"/>
                              <w:marTop w:val="0"/>
                              <w:marBottom w:val="0"/>
                              <w:divBdr>
                                <w:top w:val="single" w:sz="2" w:space="0" w:color="D9D9E3"/>
                                <w:left w:val="single" w:sz="2" w:space="0" w:color="D9D9E3"/>
                                <w:bottom w:val="single" w:sz="2" w:space="0" w:color="D9D9E3"/>
                                <w:right w:val="single" w:sz="2" w:space="0" w:color="D9D9E3"/>
                              </w:divBdr>
                              <w:divsChild>
                                <w:div w:id="95759791">
                                  <w:marLeft w:val="0"/>
                                  <w:marRight w:val="0"/>
                                  <w:marTop w:val="0"/>
                                  <w:marBottom w:val="0"/>
                                  <w:divBdr>
                                    <w:top w:val="single" w:sz="2" w:space="0" w:color="D9D9E3"/>
                                    <w:left w:val="single" w:sz="2" w:space="0" w:color="D9D9E3"/>
                                    <w:bottom w:val="single" w:sz="2" w:space="0" w:color="D9D9E3"/>
                                    <w:right w:val="single" w:sz="2" w:space="0" w:color="D9D9E3"/>
                                  </w:divBdr>
                                  <w:divsChild>
                                    <w:div w:id="11343252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08946840">
      <w:bodyDiv w:val="1"/>
      <w:marLeft w:val="0"/>
      <w:marRight w:val="0"/>
      <w:marTop w:val="0"/>
      <w:marBottom w:val="0"/>
      <w:divBdr>
        <w:top w:val="none" w:sz="0" w:space="0" w:color="auto"/>
        <w:left w:val="none" w:sz="0" w:space="0" w:color="auto"/>
        <w:bottom w:val="none" w:sz="0" w:space="0" w:color="auto"/>
        <w:right w:val="none" w:sz="0" w:space="0" w:color="auto"/>
      </w:divBdr>
    </w:div>
    <w:div w:id="1009019657">
      <w:bodyDiv w:val="1"/>
      <w:marLeft w:val="0"/>
      <w:marRight w:val="0"/>
      <w:marTop w:val="0"/>
      <w:marBottom w:val="0"/>
      <w:divBdr>
        <w:top w:val="none" w:sz="0" w:space="0" w:color="auto"/>
        <w:left w:val="none" w:sz="0" w:space="0" w:color="auto"/>
        <w:bottom w:val="none" w:sz="0" w:space="0" w:color="auto"/>
        <w:right w:val="none" w:sz="0" w:space="0" w:color="auto"/>
      </w:divBdr>
    </w:div>
    <w:div w:id="1009285761">
      <w:bodyDiv w:val="1"/>
      <w:marLeft w:val="0"/>
      <w:marRight w:val="0"/>
      <w:marTop w:val="0"/>
      <w:marBottom w:val="0"/>
      <w:divBdr>
        <w:top w:val="none" w:sz="0" w:space="0" w:color="auto"/>
        <w:left w:val="none" w:sz="0" w:space="0" w:color="auto"/>
        <w:bottom w:val="none" w:sz="0" w:space="0" w:color="auto"/>
        <w:right w:val="none" w:sz="0" w:space="0" w:color="auto"/>
      </w:divBdr>
    </w:div>
    <w:div w:id="1010183442">
      <w:bodyDiv w:val="1"/>
      <w:marLeft w:val="0"/>
      <w:marRight w:val="0"/>
      <w:marTop w:val="0"/>
      <w:marBottom w:val="0"/>
      <w:divBdr>
        <w:top w:val="none" w:sz="0" w:space="0" w:color="auto"/>
        <w:left w:val="none" w:sz="0" w:space="0" w:color="auto"/>
        <w:bottom w:val="none" w:sz="0" w:space="0" w:color="auto"/>
        <w:right w:val="none" w:sz="0" w:space="0" w:color="auto"/>
      </w:divBdr>
    </w:div>
    <w:div w:id="1010643147">
      <w:bodyDiv w:val="1"/>
      <w:marLeft w:val="0"/>
      <w:marRight w:val="0"/>
      <w:marTop w:val="0"/>
      <w:marBottom w:val="0"/>
      <w:divBdr>
        <w:top w:val="none" w:sz="0" w:space="0" w:color="auto"/>
        <w:left w:val="none" w:sz="0" w:space="0" w:color="auto"/>
        <w:bottom w:val="none" w:sz="0" w:space="0" w:color="auto"/>
        <w:right w:val="none" w:sz="0" w:space="0" w:color="auto"/>
      </w:divBdr>
    </w:div>
    <w:div w:id="1010982481">
      <w:bodyDiv w:val="1"/>
      <w:marLeft w:val="0"/>
      <w:marRight w:val="0"/>
      <w:marTop w:val="0"/>
      <w:marBottom w:val="0"/>
      <w:divBdr>
        <w:top w:val="none" w:sz="0" w:space="0" w:color="auto"/>
        <w:left w:val="none" w:sz="0" w:space="0" w:color="auto"/>
        <w:bottom w:val="none" w:sz="0" w:space="0" w:color="auto"/>
        <w:right w:val="none" w:sz="0" w:space="0" w:color="auto"/>
      </w:divBdr>
    </w:div>
    <w:div w:id="1011298515">
      <w:bodyDiv w:val="1"/>
      <w:marLeft w:val="0"/>
      <w:marRight w:val="0"/>
      <w:marTop w:val="0"/>
      <w:marBottom w:val="0"/>
      <w:divBdr>
        <w:top w:val="none" w:sz="0" w:space="0" w:color="auto"/>
        <w:left w:val="none" w:sz="0" w:space="0" w:color="auto"/>
        <w:bottom w:val="none" w:sz="0" w:space="0" w:color="auto"/>
        <w:right w:val="none" w:sz="0" w:space="0" w:color="auto"/>
      </w:divBdr>
    </w:div>
    <w:div w:id="1011487049">
      <w:bodyDiv w:val="1"/>
      <w:marLeft w:val="0"/>
      <w:marRight w:val="0"/>
      <w:marTop w:val="0"/>
      <w:marBottom w:val="0"/>
      <w:divBdr>
        <w:top w:val="none" w:sz="0" w:space="0" w:color="auto"/>
        <w:left w:val="none" w:sz="0" w:space="0" w:color="auto"/>
        <w:bottom w:val="none" w:sz="0" w:space="0" w:color="auto"/>
        <w:right w:val="none" w:sz="0" w:space="0" w:color="auto"/>
      </w:divBdr>
    </w:div>
    <w:div w:id="1011640432">
      <w:bodyDiv w:val="1"/>
      <w:marLeft w:val="0"/>
      <w:marRight w:val="0"/>
      <w:marTop w:val="0"/>
      <w:marBottom w:val="0"/>
      <w:divBdr>
        <w:top w:val="none" w:sz="0" w:space="0" w:color="auto"/>
        <w:left w:val="none" w:sz="0" w:space="0" w:color="auto"/>
        <w:bottom w:val="none" w:sz="0" w:space="0" w:color="auto"/>
        <w:right w:val="none" w:sz="0" w:space="0" w:color="auto"/>
      </w:divBdr>
    </w:div>
    <w:div w:id="1012411931">
      <w:bodyDiv w:val="1"/>
      <w:marLeft w:val="0"/>
      <w:marRight w:val="0"/>
      <w:marTop w:val="0"/>
      <w:marBottom w:val="0"/>
      <w:divBdr>
        <w:top w:val="none" w:sz="0" w:space="0" w:color="auto"/>
        <w:left w:val="none" w:sz="0" w:space="0" w:color="auto"/>
        <w:bottom w:val="none" w:sz="0" w:space="0" w:color="auto"/>
        <w:right w:val="none" w:sz="0" w:space="0" w:color="auto"/>
      </w:divBdr>
    </w:div>
    <w:div w:id="1012731562">
      <w:bodyDiv w:val="1"/>
      <w:marLeft w:val="0"/>
      <w:marRight w:val="0"/>
      <w:marTop w:val="0"/>
      <w:marBottom w:val="0"/>
      <w:divBdr>
        <w:top w:val="none" w:sz="0" w:space="0" w:color="auto"/>
        <w:left w:val="none" w:sz="0" w:space="0" w:color="auto"/>
        <w:bottom w:val="none" w:sz="0" w:space="0" w:color="auto"/>
        <w:right w:val="none" w:sz="0" w:space="0" w:color="auto"/>
      </w:divBdr>
    </w:div>
    <w:div w:id="1012990963">
      <w:bodyDiv w:val="1"/>
      <w:marLeft w:val="0"/>
      <w:marRight w:val="0"/>
      <w:marTop w:val="0"/>
      <w:marBottom w:val="0"/>
      <w:divBdr>
        <w:top w:val="none" w:sz="0" w:space="0" w:color="auto"/>
        <w:left w:val="none" w:sz="0" w:space="0" w:color="auto"/>
        <w:bottom w:val="none" w:sz="0" w:space="0" w:color="auto"/>
        <w:right w:val="none" w:sz="0" w:space="0" w:color="auto"/>
      </w:divBdr>
    </w:div>
    <w:div w:id="1013067799">
      <w:bodyDiv w:val="1"/>
      <w:marLeft w:val="0"/>
      <w:marRight w:val="0"/>
      <w:marTop w:val="0"/>
      <w:marBottom w:val="0"/>
      <w:divBdr>
        <w:top w:val="none" w:sz="0" w:space="0" w:color="auto"/>
        <w:left w:val="none" w:sz="0" w:space="0" w:color="auto"/>
        <w:bottom w:val="none" w:sz="0" w:space="0" w:color="auto"/>
        <w:right w:val="none" w:sz="0" w:space="0" w:color="auto"/>
      </w:divBdr>
    </w:div>
    <w:div w:id="1013453776">
      <w:bodyDiv w:val="1"/>
      <w:marLeft w:val="0"/>
      <w:marRight w:val="0"/>
      <w:marTop w:val="0"/>
      <w:marBottom w:val="0"/>
      <w:divBdr>
        <w:top w:val="none" w:sz="0" w:space="0" w:color="auto"/>
        <w:left w:val="none" w:sz="0" w:space="0" w:color="auto"/>
        <w:bottom w:val="none" w:sz="0" w:space="0" w:color="auto"/>
        <w:right w:val="none" w:sz="0" w:space="0" w:color="auto"/>
      </w:divBdr>
    </w:div>
    <w:div w:id="1013535838">
      <w:bodyDiv w:val="1"/>
      <w:marLeft w:val="0"/>
      <w:marRight w:val="0"/>
      <w:marTop w:val="0"/>
      <w:marBottom w:val="0"/>
      <w:divBdr>
        <w:top w:val="none" w:sz="0" w:space="0" w:color="auto"/>
        <w:left w:val="none" w:sz="0" w:space="0" w:color="auto"/>
        <w:bottom w:val="none" w:sz="0" w:space="0" w:color="auto"/>
        <w:right w:val="none" w:sz="0" w:space="0" w:color="auto"/>
      </w:divBdr>
    </w:div>
    <w:div w:id="1014304573">
      <w:bodyDiv w:val="1"/>
      <w:marLeft w:val="0"/>
      <w:marRight w:val="0"/>
      <w:marTop w:val="0"/>
      <w:marBottom w:val="0"/>
      <w:divBdr>
        <w:top w:val="none" w:sz="0" w:space="0" w:color="auto"/>
        <w:left w:val="none" w:sz="0" w:space="0" w:color="auto"/>
        <w:bottom w:val="none" w:sz="0" w:space="0" w:color="auto"/>
        <w:right w:val="none" w:sz="0" w:space="0" w:color="auto"/>
      </w:divBdr>
    </w:div>
    <w:div w:id="1014451929">
      <w:bodyDiv w:val="1"/>
      <w:marLeft w:val="0"/>
      <w:marRight w:val="0"/>
      <w:marTop w:val="0"/>
      <w:marBottom w:val="0"/>
      <w:divBdr>
        <w:top w:val="none" w:sz="0" w:space="0" w:color="auto"/>
        <w:left w:val="none" w:sz="0" w:space="0" w:color="auto"/>
        <w:bottom w:val="none" w:sz="0" w:space="0" w:color="auto"/>
        <w:right w:val="none" w:sz="0" w:space="0" w:color="auto"/>
      </w:divBdr>
    </w:div>
    <w:div w:id="1015182832">
      <w:bodyDiv w:val="1"/>
      <w:marLeft w:val="0"/>
      <w:marRight w:val="0"/>
      <w:marTop w:val="0"/>
      <w:marBottom w:val="0"/>
      <w:divBdr>
        <w:top w:val="none" w:sz="0" w:space="0" w:color="auto"/>
        <w:left w:val="none" w:sz="0" w:space="0" w:color="auto"/>
        <w:bottom w:val="none" w:sz="0" w:space="0" w:color="auto"/>
        <w:right w:val="none" w:sz="0" w:space="0" w:color="auto"/>
      </w:divBdr>
    </w:div>
    <w:div w:id="1015502684">
      <w:bodyDiv w:val="1"/>
      <w:marLeft w:val="0"/>
      <w:marRight w:val="0"/>
      <w:marTop w:val="0"/>
      <w:marBottom w:val="0"/>
      <w:divBdr>
        <w:top w:val="none" w:sz="0" w:space="0" w:color="auto"/>
        <w:left w:val="none" w:sz="0" w:space="0" w:color="auto"/>
        <w:bottom w:val="none" w:sz="0" w:space="0" w:color="auto"/>
        <w:right w:val="none" w:sz="0" w:space="0" w:color="auto"/>
      </w:divBdr>
    </w:div>
    <w:div w:id="1015885173">
      <w:bodyDiv w:val="1"/>
      <w:marLeft w:val="0"/>
      <w:marRight w:val="0"/>
      <w:marTop w:val="0"/>
      <w:marBottom w:val="0"/>
      <w:divBdr>
        <w:top w:val="none" w:sz="0" w:space="0" w:color="auto"/>
        <w:left w:val="none" w:sz="0" w:space="0" w:color="auto"/>
        <w:bottom w:val="none" w:sz="0" w:space="0" w:color="auto"/>
        <w:right w:val="none" w:sz="0" w:space="0" w:color="auto"/>
      </w:divBdr>
    </w:div>
    <w:div w:id="1015963938">
      <w:bodyDiv w:val="1"/>
      <w:marLeft w:val="0"/>
      <w:marRight w:val="0"/>
      <w:marTop w:val="0"/>
      <w:marBottom w:val="0"/>
      <w:divBdr>
        <w:top w:val="none" w:sz="0" w:space="0" w:color="auto"/>
        <w:left w:val="none" w:sz="0" w:space="0" w:color="auto"/>
        <w:bottom w:val="none" w:sz="0" w:space="0" w:color="auto"/>
        <w:right w:val="none" w:sz="0" w:space="0" w:color="auto"/>
      </w:divBdr>
    </w:div>
    <w:div w:id="1016226697">
      <w:bodyDiv w:val="1"/>
      <w:marLeft w:val="0"/>
      <w:marRight w:val="0"/>
      <w:marTop w:val="0"/>
      <w:marBottom w:val="0"/>
      <w:divBdr>
        <w:top w:val="none" w:sz="0" w:space="0" w:color="auto"/>
        <w:left w:val="none" w:sz="0" w:space="0" w:color="auto"/>
        <w:bottom w:val="none" w:sz="0" w:space="0" w:color="auto"/>
        <w:right w:val="none" w:sz="0" w:space="0" w:color="auto"/>
      </w:divBdr>
    </w:div>
    <w:div w:id="1017275608">
      <w:bodyDiv w:val="1"/>
      <w:marLeft w:val="0"/>
      <w:marRight w:val="0"/>
      <w:marTop w:val="0"/>
      <w:marBottom w:val="0"/>
      <w:divBdr>
        <w:top w:val="none" w:sz="0" w:space="0" w:color="auto"/>
        <w:left w:val="none" w:sz="0" w:space="0" w:color="auto"/>
        <w:bottom w:val="none" w:sz="0" w:space="0" w:color="auto"/>
        <w:right w:val="none" w:sz="0" w:space="0" w:color="auto"/>
      </w:divBdr>
    </w:div>
    <w:div w:id="1017541526">
      <w:bodyDiv w:val="1"/>
      <w:marLeft w:val="0"/>
      <w:marRight w:val="0"/>
      <w:marTop w:val="0"/>
      <w:marBottom w:val="0"/>
      <w:divBdr>
        <w:top w:val="none" w:sz="0" w:space="0" w:color="auto"/>
        <w:left w:val="none" w:sz="0" w:space="0" w:color="auto"/>
        <w:bottom w:val="none" w:sz="0" w:space="0" w:color="auto"/>
        <w:right w:val="none" w:sz="0" w:space="0" w:color="auto"/>
      </w:divBdr>
    </w:div>
    <w:div w:id="1017806309">
      <w:bodyDiv w:val="1"/>
      <w:marLeft w:val="0"/>
      <w:marRight w:val="0"/>
      <w:marTop w:val="0"/>
      <w:marBottom w:val="0"/>
      <w:divBdr>
        <w:top w:val="none" w:sz="0" w:space="0" w:color="auto"/>
        <w:left w:val="none" w:sz="0" w:space="0" w:color="auto"/>
        <w:bottom w:val="none" w:sz="0" w:space="0" w:color="auto"/>
        <w:right w:val="none" w:sz="0" w:space="0" w:color="auto"/>
      </w:divBdr>
    </w:div>
    <w:div w:id="1017848404">
      <w:bodyDiv w:val="1"/>
      <w:marLeft w:val="0"/>
      <w:marRight w:val="0"/>
      <w:marTop w:val="0"/>
      <w:marBottom w:val="0"/>
      <w:divBdr>
        <w:top w:val="none" w:sz="0" w:space="0" w:color="auto"/>
        <w:left w:val="none" w:sz="0" w:space="0" w:color="auto"/>
        <w:bottom w:val="none" w:sz="0" w:space="0" w:color="auto"/>
        <w:right w:val="none" w:sz="0" w:space="0" w:color="auto"/>
      </w:divBdr>
    </w:div>
    <w:div w:id="1018699345">
      <w:bodyDiv w:val="1"/>
      <w:marLeft w:val="0"/>
      <w:marRight w:val="0"/>
      <w:marTop w:val="0"/>
      <w:marBottom w:val="0"/>
      <w:divBdr>
        <w:top w:val="none" w:sz="0" w:space="0" w:color="auto"/>
        <w:left w:val="none" w:sz="0" w:space="0" w:color="auto"/>
        <w:bottom w:val="none" w:sz="0" w:space="0" w:color="auto"/>
        <w:right w:val="none" w:sz="0" w:space="0" w:color="auto"/>
      </w:divBdr>
    </w:div>
    <w:div w:id="1018890406">
      <w:bodyDiv w:val="1"/>
      <w:marLeft w:val="0"/>
      <w:marRight w:val="0"/>
      <w:marTop w:val="0"/>
      <w:marBottom w:val="0"/>
      <w:divBdr>
        <w:top w:val="none" w:sz="0" w:space="0" w:color="auto"/>
        <w:left w:val="none" w:sz="0" w:space="0" w:color="auto"/>
        <w:bottom w:val="none" w:sz="0" w:space="0" w:color="auto"/>
        <w:right w:val="none" w:sz="0" w:space="0" w:color="auto"/>
      </w:divBdr>
    </w:div>
    <w:div w:id="1019282246">
      <w:bodyDiv w:val="1"/>
      <w:marLeft w:val="0"/>
      <w:marRight w:val="0"/>
      <w:marTop w:val="0"/>
      <w:marBottom w:val="0"/>
      <w:divBdr>
        <w:top w:val="none" w:sz="0" w:space="0" w:color="auto"/>
        <w:left w:val="none" w:sz="0" w:space="0" w:color="auto"/>
        <w:bottom w:val="none" w:sz="0" w:space="0" w:color="auto"/>
        <w:right w:val="none" w:sz="0" w:space="0" w:color="auto"/>
      </w:divBdr>
    </w:div>
    <w:div w:id="1019501541">
      <w:bodyDiv w:val="1"/>
      <w:marLeft w:val="0"/>
      <w:marRight w:val="0"/>
      <w:marTop w:val="0"/>
      <w:marBottom w:val="0"/>
      <w:divBdr>
        <w:top w:val="none" w:sz="0" w:space="0" w:color="auto"/>
        <w:left w:val="none" w:sz="0" w:space="0" w:color="auto"/>
        <w:bottom w:val="none" w:sz="0" w:space="0" w:color="auto"/>
        <w:right w:val="none" w:sz="0" w:space="0" w:color="auto"/>
      </w:divBdr>
    </w:div>
    <w:div w:id="1020358596">
      <w:bodyDiv w:val="1"/>
      <w:marLeft w:val="0"/>
      <w:marRight w:val="0"/>
      <w:marTop w:val="0"/>
      <w:marBottom w:val="0"/>
      <w:divBdr>
        <w:top w:val="none" w:sz="0" w:space="0" w:color="auto"/>
        <w:left w:val="none" w:sz="0" w:space="0" w:color="auto"/>
        <w:bottom w:val="none" w:sz="0" w:space="0" w:color="auto"/>
        <w:right w:val="none" w:sz="0" w:space="0" w:color="auto"/>
      </w:divBdr>
    </w:div>
    <w:div w:id="1023746633">
      <w:bodyDiv w:val="1"/>
      <w:marLeft w:val="0"/>
      <w:marRight w:val="0"/>
      <w:marTop w:val="0"/>
      <w:marBottom w:val="0"/>
      <w:divBdr>
        <w:top w:val="none" w:sz="0" w:space="0" w:color="auto"/>
        <w:left w:val="none" w:sz="0" w:space="0" w:color="auto"/>
        <w:bottom w:val="none" w:sz="0" w:space="0" w:color="auto"/>
        <w:right w:val="none" w:sz="0" w:space="0" w:color="auto"/>
      </w:divBdr>
    </w:div>
    <w:div w:id="1024474543">
      <w:bodyDiv w:val="1"/>
      <w:marLeft w:val="0"/>
      <w:marRight w:val="0"/>
      <w:marTop w:val="0"/>
      <w:marBottom w:val="0"/>
      <w:divBdr>
        <w:top w:val="none" w:sz="0" w:space="0" w:color="auto"/>
        <w:left w:val="none" w:sz="0" w:space="0" w:color="auto"/>
        <w:bottom w:val="none" w:sz="0" w:space="0" w:color="auto"/>
        <w:right w:val="none" w:sz="0" w:space="0" w:color="auto"/>
      </w:divBdr>
    </w:div>
    <w:div w:id="1024670775">
      <w:bodyDiv w:val="1"/>
      <w:marLeft w:val="0"/>
      <w:marRight w:val="0"/>
      <w:marTop w:val="0"/>
      <w:marBottom w:val="0"/>
      <w:divBdr>
        <w:top w:val="none" w:sz="0" w:space="0" w:color="auto"/>
        <w:left w:val="none" w:sz="0" w:space="0" w:color="auto"/>
        <w:bottom w:val="none" w:sz="0" w:space="0" w:color="auto"/>
        <w:right w:val="none" w:sz="0" w:space="0" w:color="auto"/>
      </w:divBdr>
    </w:div>
    <w:div w:id="1024672994">
      <w:bodyDiv w:val="1"/>
      <w:marLeft w:val="0"/>
      <w:marRight w:val="0"/>
      <w:marTop w:val="0"/>
      <w:marBottom w:val="0"/>
      <w:divBdr>
        <w:top w:val="none" w:sz="0" w:space="0" w:color="auto"/>
        <w:left w:val="none" w:sz="0" w:space="0" w:color="auto"/>
        <w:bottom w:val="none" w:sz="0" w:space="0" w:color="auto"/>
        <w:right w:val="none" w:sz="0" w:space="0" w:color="auto"/>
      </w:divBdr>
    </w:div>
    <w:div w:id="1026911281">
      <w:bodyDiv w:val="1"/>
      <w:marLeft w:val="0"/>
      <w:marRight w:val="0"/>
      <w:marTop w:val="0"/>
      <w:marBottom w:val="0"/>
      <w:divBdr>
        <w:top w:val="none" w:sz="0" w:space="0" w:color="auto"/>
        <w:left w:val="none" w:sz="0" w:space="0" w:color="auto"/>
        <w:bottom w:val="none" w:sz="0" w:space="0" w:color="auto"/>
        <w:right w:val="none" w:sz="0" w:space="0" w:color="auto"/>
      </w:divBdr>
    </w:div>
    <w:div w:id="1027483598">
      <w:bodyDiv w:val="1"/>
      <w:marLeft w:val="0"/>
      <w:marRight w:val="0"/>
      <w:marTop w:val="0"/>
      <w:marBottom w:val="0"/>
      <w:divBdr>
        <w:top w:val="none" w:sz="0" w:space="0" w:color="auto"/>
        <w:left w:val="none" w:sz="0" w:space="0" w:color="auto"/>
        <w:bottom w:val="none" w:sz="0" w:space="0" w:color="auto"/>
        <w:right w:val="none" w:sz="0" w:space="0" w:color="auto"/>
      </w:divBdr>
    </w:div>
    <w:div w:id="1028458047">
      <w:bodyDiv w:val="1"/>
      <w:marLeft w:val="0"/>
      <w:marRight w:val="0"/>
      <w:marTop w:val="0"/>
      <w:marBottom w:val="0"/>
      <w:divBdr>
        <w:top w:val="none" w:sz="0" w:space="0" w:color="auto"/>
        <w:left w:val="none" w:sz="0" w:space="0" w:color="auto"/>
        <w:bottom w:val="none" w:sz="0" w:space="0" w:color="auto"/>
        <w:right w:val="none" w:sz="0" w:space="0" w:color="auto"/>
      </w:divBdr>
    </w:div>
    <w:div w:id="1028529224">
      <w:bodyDiv w:val="1"/>
      <w:marLeft w:val="0"/>
      <w:marRight w:val="0"/>
      <w:marTop w:val="0"/>
      <w:marBottom w:val="0"/>
      <w:divBdr>
        <w:top w:val="none" w:sz="0" w:space="0" w:color="auto"/>
        <w:left w:val="none" w:sz="0" w:space="0" w:color="auto"/>
        <w:bottom w:val="none" w:sz="0" w:space="0" w:color="auto"/>
        <w:right w:val="none" w:sz="0" w:space="0" w:color="auto"/>
      </w:divBdr>
    </w:div>
    <w:div w:id="1028989833">
      <w:bodyDiv w:val="1"/>
      <w:marLeft w:val="0"/>
      <w:marRight w:val="0"/>
      <w:marTop w:val="0"/>
      <w:marBottom w:val="0"/>
      <w:divBdr>
        <w:top w:val="none" w:sz="0" w:space="0" w:color="auto"/>
        <w:left w:val="none" w:sz="0" w:space="0" w:color="auto"/>
        <w:bottom w:val="none" w:sz="0" w:space="0" w:color="auto"/>
        <w:right w:val="none" w:sz="0" w:space="0" w:color="auto"/>
      </w:divBdr>
    </w:div>
    <w:div w:id="1029062015">
      <w:bodyDiv w:val="1"/>
      <w:marLeft w:val="0"/>
      <w:marRight w:val="0"/>
      <w:marTop w:val="0"/>
      <w:marBottom w:val="0"/>
      <w:divBdr>
        <w:top w:val="none" w:sz="0" w:space="0" w:color="auto"/>
        <w:left w:val="none" w:sz="0" w:space="0" w:color="auto"/>
        <w:bottom w:val="none" w:sz="0" w:space="0" w:color="auto"/>
        <w:right w:val="none" w:sz="0" w:space="0" w:color="auto"/>
      </w:divBdr>
    </w:div>
    <w:div w:id="1029641138">
      <w:bodyDiv w:val="1"/>
      <w:marLeft w:val="0"/>
      <w:marRight w:val="0"/>
      <w:marTop w:val="0"/>
      <w:marBottom w:val="0"/>
      <w:divBdr>
        <w:top w:val="none" w:sz="0" w:space="0" w:color="auto"/>
        <w:left w:val="none" w:sz="0" w:space="0" w:color="auto"/>
        <w:bottom w:val="none" w:sz="0" w:space="0" w:color="auto"/>
        <w:right w:val="none" w:sz="0" w:space="0" w:color="auto"/>
      </w:divBdr>
    </w:div>
    <w:div w:id="1030300432">
      <w:bodyDiv w:val="1"/>
      <w:marLeft w:val="0"/>
      <w:marRight w:val="0"/>
      <w:marTop w:val="0"/>
      <w:marBottom w:val="0"/>
      <w:divBdr>
        <w:top w:val="none" w:sz="0" w:space="0" w:color="auto"/>
        <w:left w:val="none" w:sz="0" w:space="0" w:color="auto"/>
        <w:bottom w:val="none" w:sz="0" w:space="0" w:color="auto"/>
        <w:right w:val="none" w:sz="0" w:space="0" w:color="auto"/>
      </w:divBdr>
    </w:div>
    <w:div w:id="1030375020">
      <w:bodyDiv w:val="1"/>
      <w:marLeft w:val="0"/>
      <w:marRight w:val="0"/>
      <w:marTop w:val="0"/>
      <w:marBottom w:val="0"/>
      <w:divBdr>
        <w:top w:val="none" w:sz="0" w:space="0" w:color="auto"/>
        <w:left w:val="none" w:sz="0" w:space="0" w:color="auto"/>
        <w:bottom w:val="none" w:sz="0" w:space="0" w:color="auto"/>
        <w:right w:val="none" w:sz="0" w:space="0" w:color="auto"/>
      </w:divBdr>
    </w:div>
    <w:div w:id="1031760443">
      <w:bodyDiv w:val="1"/>
      <w:marLeft w:val="0"/>
      <w:marRight w:val="0"/>
      <w:marTop w:val="0"/>
      <w:marBottom w:val="0"/>
      <w:divBdr>
        <w:top w:val="none" w:sz="0" w:space="0" w:color="auto"/>
        <w:left w:val="none" w:sz="0" w:space="0" w:color="auto"/>
        <w:bottom w:val="none" w:sz="0" w:space="0" w:color="auto"/>
        <w:right w:val="none" w:sz="0" w:space="0" w:color="auto"/>
      </w:divBdr>
    </w:div>
    <w:div w:id="1031955179">
      <w:bodyDiv w:val="1"/>
      <w:marLeft w:val="0"/>
      <w:marRight w:val="0"/>
      <w:marTop w:val="0"/>
      <w:marBottom w:val="0"/>
      <w:divBdr>
        <w:top w:val="none" w:sz="0" w:space="0" w:color="auto"/>
        <w:left w:val="none" w:sz="0" w:space="0" w:color="auto"/>
        <w:bottom w:val="none" w:sz="0" w:space="0" w:color="auto"/>
        <w:right w:val="none" w:sz="0" w:space="0" w:color="auto"/>
      </w:divBdr>
    </w:div>
    <w:div w:id="1031995815">
      <w:bodyDiv w:val="1"/>
      <w:marLeft w:val="0"/>
      <w:marRight w:val="0"/>
      <w:marTop w:val="0"/>
      <w:marBottom w:val="0"/>
      <w:divBdr>
        <w:top w:val="none" w:sz="0" w:space="0" w:color="auto"/>
        <w:left w:val="none" w:sz="0" w:space="0" w:color="auto"/>
        <w:bottom w:val="none" w:sz="0" w:space="0" w:color="auto"/>
        <w:right w:val="none" w:sz="0" w:space="0" w:color="auto"/>
      </w:divBdr>
    </w:div>
    <w:div w:id="1032193362">
      <w:bodyDiv w:val="1"/>
      <w:marLeft w:val="0"/>
      <w:marRight w:val="0"/>
      <w:marTop w:val="0"/>
      <w:marBottom w:val="0"/>
      <w:divBdr>
        <w:top w:val="none" w:sz="0" w:space="0" w:color="auto"/>
        <w:left w:val="none" w:sz="0" w:space="0" w:color="auto"/>
        <w:bottom w:val="none" w:sz="0" w:space="0" w:color="auto"/>
        <w:right w:val="none" w:sz="0" w:space="0" w:color="auto"/>
      </w:divBdr>
    </w:div>
    <w:div w:id="1032849551">
      <w:bodyDiv w:val="1"/>
      <w:marLeft w:val="0"/>
      <w:marRight w:val="0"/>
      <w:marTop w:val="0"/>
      <w:marBottom w:val="0"/>
      <w:divBdr>
        <w:top w:val="none" w:sz="0" w:space="0" w:color="auto"/>
        <w:left w:val="none" w:sz="0" w:space="0" w:color="auto"/>
        <w:bottom w:val="none" w:sz="0" w:space="0" w:color="auto"/>
        <w:right w:val="none" w:sz="0" w:space="0" w:color="auto"/>
      </w:divBdr>
    </w:div>
    <w:div w:id="1032877751">
      <w:bodyDiv w:val="1"/>
      <w:marLeft w:val="0"/>
      <w:marRight w:val="0"/>
      <w:marTop w:val="0"/>
      <w:marBottom w:val="0"/>
      <w:divBdr>
        <w:top w:val="none" w:sz="0" w:space="0" w:color="auto"/>
        <w:left w:val="none" w:sz="0" w:space="0" w:color="auto"/>
        <w:bottom w:val="none" w:sz="0" w:space="0" w:color="auto"/>
        <w:right w:val="none" w:sz="0" w:space="0" w:color="auto"/>
      </w:divBdr>
    </w:div>
    <w:div w:id="1033577584">
      <w:bodyDiv w:val="1"/>
      <w:marLeft w:val="0"/>
      <w:marRight w:val="0"/>
      <w:marTop w:val="0"/>
      <w:marBottom w:val="0"/>
      <w:divBdr>
        <w:top w:val="none" w:sz="0" w:space="0" w:color="auto"/>
        <w:left w:val="none" w:sz="0" w:space="0" w:color="auto"/>
        <w:bottom w:val="none" w:sz="0" w:space="0" w:color="auto"/>
        <w:right w:val="none" w:sz="0" w:space="0" w:color="auto"/>
      </w:divBdr>
    </w:div>
    <w:div w:id="1035229893">
      <w:bodyDiv w:val="1"/>
      <w:marLeft w:val="0"/>
      <w:marRight w:val="0"/>
      <w:marTop w:val="0"/>
      <w:marBottom w:val="0"/>
      <w:divBdr>
        <w:top w:val="none" w:sz="0" w:space="0" w:color="auto"/>
        <w:left w:val="none" w:sz="0" w:space="0" w:color="auto"/>
        <w:bottom w:val="none" w:sz="0" w:space="0" w:color="auto"/>
        <w:right w:val="none" w:sz="0" w:space="0" w:color="auto"/>
      </w:divBdr>
    </w:div>
    <w:div w:id="1036389406">
      <w:bodyDiv w:val="1"/>
      <w:marLeft w:val="0"/>
      <w:marRight w:val="0"/>
      <w:marTop w:val="0"/>
      <w:marBottom w:val="0"/>
      <w:divBdr>
        <w:top w:val="none" w:sz="0" w:space="0" w:color="auto"/>
        <w:left w:val="none" w:sz="0" w:space="0" w:color="auto"/>
        <w:bottom w:val="none" w:sz="0" w:space="0" w:color="auto"/>
        <w:right w:val="none" w:sz="0" w:space="0" w:color="auto"/>
      </w:divBdr>
    </w:div>
    <w:div w:id="1037316103">
      <w:bodyDiv w:val="1"/>
      <w:marLeft w:val="0"/>
      <w:marRight w:val="0"/>
      <w:marTop w:val="0"/>
      <w:marBottom w:val="0"/>
      <w:divBdr>
        <w:top w:val="none" w:sz="0" w:space="0" w:color="auto"/>
        <w:left w:val="none" w:sz="0" w:space="0" w:color="auto"/>
        <w:bottom w:val="none" w:sz="0" w:space="0" w:color="auto"/>
        <w:right w:val="none" w:sz="0" w:space="0" w:color="auto"/>
      </w:divBdr>
    </w:div>
    <w:div w:id="1037584972">
      <w:bodyDiv w:val="1"/>
      <w:marLeft w:val="0"/>
      <w:marRight w:val="0"/>
      <w:marTop w:val="0"/>
      <w:marBottom w:val="0"/>
      <w:divBdr>
        <w:top w:val="none" w:sz="0" w:space="0" w:color="auto"/>
        <w:left w:val="none" w:sz="0" w:space="0" w:color="auto"/>
        <w:bottom w:val="none" w:sz="0" w:space="0" w:color="auto"/>
        <w:right w:val="none" w:sz="0" w:space="0" w:color="auto"/>
      </w:divBdr>
    </w:div>
    <w:div w:id="1037971888">
      <w:bodyDiv w:val="1"/>
      <w:marLeft w:val="0"/>
      <w:marRight w:val="0"/>
      <w:marTop w:val="0"/>
      <w:marBottom w:val="0"/>
      <w:divBdr>
        <w:top w:val="none" w:sz="0" w:space="0" w:color="auto"/>
        <w:left w:val="none" w:sz="0" w:space="0" w:color="auto"/>
        <w:bottom w:val="none" w:sz="0" w:space="0" w:color="auto"/>
        <w:right w:val="none" w:sz="0" w:space="0" w:color="auto"/>
      </w:divBdr>
    </w:div>
    <w:div w:id="1038044961">
      <w:bodyDiv w:val="1"/>
      <w:marLeft w:val="0"/>
      <w:marRight w:val="0"/>
      <w:marTop w:val="0"/>
      <w:marBottom w:val="0"/>
      <w:divBdr>
        <w:top w:val="none" w:sz="0" w:space="0" w:color="auto"/>
        <w:left w:val="none" w:sz="0" w:space="0" w:color="auto"/>
        <w:bottom w:val="none" w:sz="0" w:space="0" w:color="auto"/>
        <w:right w:val="none" w:sz="0" w:space="0" w:color="auto"/>
      </w:divBdr>
    </w:div>
    <w:div w:id="1040130228">
      <w:bodyDiv w:val="1"/>
      <w:marLeft w:val="0"/>
      <w:marRight w:val="0"/>
      <w:marTop w:val="0"/>
      <w:marBottom w:val="0"/>
      <w:divBdr>
        <w:top w:val="none" w:sz="0" w:space="0" w:color="auto"/>
        <w:left w:val="none" w:sz="0" w:space="0" w:color="auto"/>
        <w:bottom w:val="none" w:sz="0" w:space="0" w:color="auto"/>
        <w:right w:val="none" w:sz="0" w:space="0" w:color="auto"/>
      </w:divBdr>
    </w:div>
    <w:div w:id="1040323084">
      <w:bodyDiv w:val="1"/>
      <w:marLeft w:val="0"/>
      <w:marRight w:val="0"/>
      <w:marTop w:val="0"/>
      <w:marBottom w:val="0"/>
      <w:divBdr>
        <w:top w:val="none" w:sz="0" w:space="0" w:color="auto"/>
        <w:left w:val="none" w:sz="0" w:space="0" w:color="auto"/>
        <w:bottom w:val="none" w:sz="0" w:space="0" w:color="auto"/>
        <w:right w:val="none" w:sz="0" w:space="0" w:color="auto"/>
      </w:divBdr>
    </w:div>
    <w:div w:id="1040855892">
      <w:bodyDiv w:val="1"/>
      <w:marLeft w:val="0"/>
      <w:marRight w:val="0"/>
      <w:marTop w:val="0"/>
      <w:marBottom w:val="0"/>
      <w:divBdr>
        <w:top w:val="none" w:sz="0" w:space="0" w:color="auto"/>
        <w:left w:val="none" w:sz="0" w:space="0" w:color="auto"/>
        <w:bottom w:val="none" w:sz="0" w:space="0" w:color="auto"/>
        <w:right w:val="none" w:sz="0" w:space="0" w:color="auto"/>
      </w:divBdr>
    </w:div>
    <w:div w:id="1041057875">
      <w:bodyDiv w:val="1"/>
      <w:marLeft w:val="0"/>
      <w:marRight w:val="0"/>
      <w:marTop w:val="0"/>
      <w:marBottom w:val="0"/>
      <w:divBdr>
        <w:top w:val="none" w:sz="0" w:space="0" w:color="auto"/>
        <w:left w:val="none" w:sz="0" w:space="0" w:color="auto"/>
        <w:bottom w:val="none" w:sz="0" w:space="0" w:color="auto"/>
        <w:right w:val="none" w:sz="0" w:space="0" w:color="auto"/>
      </w:divBdr>
    </w:div>
    <w:div w:id="1041244022">
      <w:bodyDiv w:val="1"/>
      <w:marLeft w:val="0"/>
      <w:marRight w:val="0"/>
      <w:marTop w:val="0"/>
      <w:marBottom w:val="0"/>
      <w:divBdr>
        <w:top w:val="none" w:sz="0" w:space="0" w:color="auto"/>
        <w:left w:val="none" w:sz="0" w:space="0" w:color="auto"/>
        <w:bottom w:val="none" w:sz="0" w:space="0" w:color="auto"/>
        <w:right w:val="none" w:sz="0" w:space="0" w:color="auto"/>
      </w:divBdr>
    </w:div>
    <w:div w:id="1042244106">
      <w:bodyDiv w:val="1"/>
      <w:marLeft w:val="0"/>
      <w:marRight w:val="0"/>
      <w:marTop w:val="0"/>
      <w:marBottom w:val="0"/>
      <w:divBdr>
        <w:top w:val="none" w:sz="0" w:space="0" w:color="auto"/>
        <w:left w:val="none" w:sz="0" w:space="0" w:color="auto"/>
        <w:bottom w:val="none" w:sz="0" w:space="0" w:color="auto"/>
        <w:right w:val="none" w:sz="0" w:space="0" w:color="auto"/>
      </w:divBdr>
    </w:div>
    <w:div w:id="1042245351">
      <w:bodyDiv w:val="1"/>
      <w:marLeft w:val="0"/>
      <w:marRight w:val="0"/>
      <w:marTop w:val="0"/>
      <w:marBottom w:val="0"/>
      <w:divBdr>
        <w:top w:val="none" w:sz="0" w:space="0" w:color="auto"/>
        <w:left w:val="none" w:sz="0" w:space="0" w:color="auto"/>
        <w:bottom w:val="none" w:sz="0" w:space="0" w:color="auto"/>
        <w:right w:val="none" w:sz="0" w:space="0" w:color="auto"/>
      </w:divBdr>
    </w:div>
    <w:div w:id="1042636136">
      <w:bodyDiv w:val="1"/>
      <w:marLeft w:val="0"/>
      <w:marRight w:val="0"/>
      <w:marTop w:val="0"/>
      <w:marBottom w:val="0"/>
      <w:divBdr>
        <w:top w:val="none" w:sz="0" w:space="0" w:color="auto"/>
        <w:left w:val="none" w:sz="0" w:space="0" w:color="auto"/>
        <w:bottom w:val="none" w:sz="0" w:space="0" w:color="auto"/>
        <w:right w:val="none" w:sz="0" w:space="0" w:color="auto"/>
      </w:divBdr>
    </w:div>
    <w:div w:id="1043291537">
      <w:bodyDiv w:val="1"/>
      <w:marLeft w:val="0"/>
      <w:marRight w:val="0"/>
      <w:marTop w:val="0"/>
      <w:marBottom w:val="0"/>
      <w:divBdr>
        <w:top w:val="none" w:sz="0" w:space="0" w:color="auto"/>
        <w:left w:val="none" w:sz="0" w:space="0" w:color="auto"/>
        <w:bottom w:val="none" w:sz="0" w:space="0" w:color="auto"/>
        <w:right w:val="none" w:sz="0" w:space="0" w:color="auto"/>
      </w:divBdr>
    </w:div>
    <w:div w:id="1043940590">
      <w:bodyDiv w:val="1"/>
      <w:marLeft w:val="0"/>
      <w:marRight w:val="0"/>
      <w:marTop w:val="0"/>
      <w:marBottom w:val="0"/>
      <w:divBdr>
        <w:top w:val="none" w:sz="0" w:space="0" w:color="auto"/>
        <w:left w:val="none" w:sz="0" w:space="0" w:color="auto"/>
        <w:bottom w:val="none" w:sz="0" w:space="0" w:color="auto"/>
        <w:right w:val="none" w:sz="0" w:space="0" w:color="auto"/>
      </w:divBdr>
    </w:div>
    <w:div w:id="1044408098">
      <w:bodyDiv w:val="1"/>
      <w:marLeft w:val="0"/>
      <w:marRight w:val="0"/>
      <w:marTop w:val="0"/>
      <w:marBottom w:val="0"/>
      <w:divBdr>
        <w:top w:val="none" w:sz="0" w:space="0" w:color="auto"/>
        <w:left w:val="none" w:sz="0" w:space="0" w:color="auto"/>
        <w:bottom w:val="none" w:sz="0" w:space="0" w:color="auto"/>
        <w:right w:val="none" w:sz="0" w:space="0" w:color="auto"/>
      </w:divBdr>
    </w:div>
    <w:div w:id="1045644879">
      <w:bodyDiv w:val="1"/>
      <w:marLeft w:val="0"/>
      <w:marRight w:val="0"/>
      <w:marTop w:val="0"/>
      <w:marBottom w:val="0"/>
      <w:divBdr>
        <w:top w:val="none" w:sz="0" w:space="0" w:color="auto"/>
        <w:left w:val="none" w:sz="0" w:space="0" w:color="auto"/>
        <w:bottom w:val="none" w:sz="0" w:space="0" w:color="auto"/>
        <w:right w:val="none" w:sz="0" w:space="0" w:color="auto"/>
      </w:divBdr>
    </w:div>
    <w:div w:id="1046637486">
      <w:bodyDiv w:val="1"/>
      <w:marLeft w:val="0"/>
      <w:marRight w:val="0"/>
      <w:marTop w:val="0"/>
      <w:marBottom w:val="0"/>
      <w:divBdr>
        <w:top w:val="none" w:sz="0" w:space="0" w:color="auto"/>
        <w:left w:val="none" w:sz="0" w:space="0" w:color="auto"/>
        <w:bottom w:val="none" w:sz="0" w:space="0" w:color="auto"/>
        <w:right w:val="none" w:sz="0" w:space="0" w:color="auto"/>
      </w:divBdr>
    </w:div>
    <w:div w:id="1047408612">
      <w:bodyDiv w:val="1"/>
      <w:marLeft w:val="0"/>
      <w:marRight w:val="0"/>
      <w:marTop w:val="0"/>
      <w:marBottom w:val="0"/>
      <w:divBdr>
        <w:top w:val="none" w:sz="0" w:space="0" w:color="auto"/>
        <w:left w:val="none" w:sz="0" w:space="0" w:color="auto"/>
        <w:bottom w:val="none" w:sz="0" w:space="0" w:color="auto"/>
        <w:right w:val="none" w:sz="0" w:space="0" w:color="auto"/>
      </w:divBdr>
    </w:div>
    <w:div w:id="1047559933">
      <w:bodyDiv w:val="1"/>
      <w:marLeft w:val="0"/>
      <w:marRight w:val="0"/>
      <w:marTop w:val="0"/>
      <w:marBottom w:val="0"/>
      <w:divBdr>
        <w:top w:val="none" w:sz="0" w:space="0" w:color="auto"/>
        <w:left w:val="none" w:sz="0" w:space="0" w:color="auto"/>
        <w:bottom w:val="none" w:sz="0" w:space="0" w:color="auto"/>
        <w:right w:val="none" w:sz="0" w:space="0" w:color="auto"/>
      </w:divBdr>
    </w:div>
    <w:div w:id="1048257492">
      <w:bodyDiv w:val="1"/>
      <w:marLeft w:val="0"/>
      <w:marRight w:val="0"/>
      <w:marTop w:val="0"/>
      <w:marBottom w:val="0"/>
      <w:divBdr>
        <w:top w:val="none" w:sz="0" w:space="0" w:color="auto"/>
        <w:left w:val="none" w:sz="0" w:space="0" w:color="auto"/>
        <w:bottom w:val="none" w:sz="0" w:space="0" w:color="auto"/>
        <w:right w:val="none" w:sz="0" w:space="0" w:color="auto"/>
      </w:divBdr>
    </w:div>
    <w:div w:id="1049064490">
      <w:bodyDiv w:val="1"/>
      <w:marLeft w:val="0"/>
      <w:marRight w:val="0"/>
      <w:marTop w:val="0"/>
      <w:marBottom w:val="0"/>
      <w:divBdr>
        <w:top w:val="none" w:sz="0" w:space="0" w:color="auto"/>
        <w:left w:val="none" w:sz="0" w:space="0" w:color="auto"/>
        <w:bottom w:val="none" w:sz="0" w:space="0" w:color="auto"/>
        <w:right w:val="none" w:sz="0" w:space="0" w:color="auto"/>
      </w:divBdr>
    </w:div>
    <w:div w:id="1050156452">
      <w:bodyDiv w:val="1"/>
      <w:marLeft w:val="0"/>
      <w:marRight w:val="0"/>
      <w:marTop w:val="0"/>
      <w:marBottom w:val="0"/>
      <w:divBdr>
        <w:top w:val="none" w:sz="0" w:space="0" w:color="auto"/>
        <w:left w:val="none" w:sz="0" w:space="0" w:color="auto"/>
        <w:bottom w:val="none" w:sz="0" w:space="0" w:color="auto"/>
        <w:right w:val="none" w:sz="0" w:space="0" w:color="auto"/>
      </w:divBdr>
    </w:div>
    <w:div w:id="1051029009">
      <w:bodyDiv w:val="1"/>
      <w:marLeft w:val="0"/>
      <w:marRight w:val="0"/>
      <w:marTop w:val="0"/>
      <w:marBottom w:val="0"/>
      <w:divBdr>
        <w:top w:val="none" w:sz="0" w:space="0" w:color="auto"/>
        <w:left w:val="none" w:sz="0" w:space="0" w:color="auto"/>
        <w:bottom w:val="none" w:sz="0" w:space="0" w:color="auto"/>
        <w:right w:val="none" w:sz="0" w:space="0" w:color="auto"/>
      </w:divBdr>
    </w:div>
    <w:div w:id="1051229795">
      <w:bodyDiv w:val="1"/>
      <w:marLeft w:val="0"/>
      <w:marRight w:val="0"/>
      <w:marTop w:val="0"/>
      <w:marBottom w:val="0"/>
      <w:divBdr>
        <w:top w:val="none" w:sz="0" w:space="0" w:color="auto"/>
        <w:left w:val="none" w:sz="0" w:space="0" w:color="auto"/>
        <w:bottom w:val="none" w:sz="0" w:space="0" w:color="auto"/>
        <w:right w:val="none" w:sz="0" w:space="0" w:color="auto"/>
      </w:divBdr>
    </w:div>
    <w:div w:id="1051416046">
      <w:bodyDiv w:val="1"/>
      <w:marLeft w:val="0"/>
      <w:marRight w:val="0"/>
      <w:marTop w:val="0"/>
      <w:marBottom w:val="0"/>
      <w:divBdr>
        <w:top w:val="none" w:sz="0" w:space="0" w:color="auto"/>
        <w:left w:val="none" w:sz="0" w:space="0" w:color="auto"/>
        <w:bottom w:val="none" w:sz="0" w:space="0" w:color="auto"/>
        <w:right w:val="none" w:sz="0" w:space="0" w:color="auto"/>
      </w:divBdr>
    </w:div>
    <w:div w:id="1051804715">
      <w:bodyDiv w:val="1"/>
      <w:marLeft w:val="0"/>
      <w:marRight w:val="0"/>
      <w:marTop w:val="0"/>
      <w:marBottom w:val="0"/>
      <w:divBdr>
        <w:top w:val="none" w:sz="0" w:space="0" w:color="auto"/>
        <w:left w:val="none" w:sz="0" w:space="0" w:color="auto"/>
        <w:bottom w:val="none" w:sz="0" w:space="0" w:color="auto"/>
        <w:right w:val="none" w:sz="0" w:space="0" w:color="auto"/>
      </w:divBdr>
    </w:div>
    <w:div w:id="1052389225">
      <w:bodyDiv w:val="1"/>
      <w:marLeft w:val="0"/>
      <w:marRight w:val="0"/>
      <w:marTop w:val="0"/>
      <w:marBottom w:val="0"/>
      <w:divBdr>
        <w:top w:val="none" w:sz="0" w:space="0" w:color="auto"/>
        <w:left w:val="none" w:sz="0" w:space="0" w:color="auto"/>
        <w:bottom w:val="none" w:sz="0" w:space="0" w:color="auto"/>
        <w:right w:val="none" w:sz="0" w:space="0" w:color="auto"/>
      </w:divBdr>
    </w:div>
    <w:div w:id="1052390181">
      <w:bodyDiv w:val="1"/>
      <w:marLeft w:val="0"/>
      <w:marRight w:val="0"/>
      <w:marTop w:val="0"/>
      <w:marBottom w:val="0"/>
      <w:divBdr>
        <w:top w:val="none" w:sz="0" w:space="0" w:color="auto"/>
        <w:left w:val="none" w:sz="0" w:space="0" w:color="auto"/>
        <w:bottom w:val="none" w:sz="0" w:space="0" w:color="auto"/>
        <w:right w:val="none" w:sz="0" w:space="0" w:color="auto"/>
      </w:divBdr>
    </w:div>
    <w:div w:id="1053189086">
      <w:bodyDiv w:val="1"/>
      <w:marLeft w:val="0"/>
      <w:marRight w:val="0"/>
      <w:marTop w:val="0"/>
      <w:marBottom w:val="0"/>
      <w:divBdr>
        <w:top w:val="none" w:sz="0" w:space="0" w:color="auto"/>
        <w:left w:val="none" w:sz="0" w:space="0" w:color="auto"/>
        <w:bottom w:val="none" w:sz="0" w:space="0" w:color="auto"/>
        <w:right w:val="none" w:sz="0" w:space="0" w:color="auto"/>
      </w:divBdr>
    </w:div>
    <w:div w:id="1053427168">
      <w:bodyDiv w:val="1"/>
      <w:marLeft w:val="0"/>
      <w:marRight w:val="0"/>
      <w:marTop w:val="0"/>
      <w:marBottom w:val="0"/>
      <w:divBdr>
        <w:top w:val="none" w:sz="0" w:space="0" w:color="auto"/>
        <w:left w:val="none" w:sz="0" w:space="0" w:color="auto"/>
        <w:bottom w:val="none" w:sz="0" w:space="0" w:color="auto"/>
        <w:right w:val="none" w:sz="0" w:space="0" w:color="auto"/>
      </w:divBdr>
    </w:div>
    <w:div w:id="1053582811">
      <w:bodyDiv w:val="1"/>
      <w:marLeft w:val="0"/>
      <w:marRight w:val="0"/>
      <w:marTop w:val="0"/>
      <w:marBottom w:val="0"/>
      <w:divBdr>
        <w:top w:val="none" w:sz="0" w:space="0" w:color="auto"/>
        <w:left w:val="none" w:sz="0" w:space="0" w:color="auto"/>
        <w:bottom w:val="none" w:sz="0" w:space="0" w:color="auto"/>
        <w:right w:val="none" w:sz="0" w:space="0" w:color="auto"/>
      </w:divBdr>
    </w:div>
    <w:div w:id="1054087585">
      <w:bodyDiv w:val="1"/>
      <w:marLeft w:val="0"/>
      <w:marRight w:val="0"/>
      <w:marTop w:val="0"/>
      <w:marBottom w:val="0"/>
      <w:divBdr>
        <w:top w:val="none" w:sz="0" w:space="0" w:color="auto"/>
        <w:left w:val="none" w:sz="0" w:space="0" w:color="auto"/>
        <w:bottom w:val="none" w:sz="0" w:space="0" w:color="auto"/>
        <w:right w:val="none" w:sz="0" w:space="0" w:color="auto"/>
      </w:divBdr>
    </w:div>
    <w:div w:id="1054161939">
      <w:bodyDiv w:val="1"/>
      <w:marLeft w:val="0"/>
      <w:marRight w:val="0"/>
      <w:marTop w:val="0"/>
      <w:marBottom w:val="0"/>
      <w:divBdr>
        <w:top w:val="none" w:sz="0" w:space="0" w:color="auto"/>
        <w:left w:val="none" w:sz="0" w:space="0" w:color="auto"/>
        <w:bottom w:val="none" w:sz="0" w:space="0" w:color="auto"/>
        <w:right w:val="none" w:sz="0" w:space="0" w:color="auto"/>
      </w:divBdr>
    </w:div>
    <w:div w:id="1054357462">
      <w:bodyDiv w:val="1"/>
      <w:marLeft w:val="0"/>
      <w:marRight w:val="0"/>
      <w:marTop w:val="0"/>
      <w:marBottom w:val="0"/>
      <w:divBdr>
        <w:top w:val="none" w:sz="0" w:space="0" w:color="auto"/>
        <w:left w:val="none" w:sz="0" w:space="0" w:color="auto"/>
        <w:bottom w:val="none" w:sz="0" w:space="0" w:color="auto"/>
        <w:right w:val="none" w:sz="0" w:space="0" w:color="auto"/>
      </w:divBdr>
    </w:div>
    <w:div w:id="1054505664">
      <w:bodyDiv w:val="1"/>
      <w:marLeft w:val="0"/>
      <w:marRight w:val="0"/>
      <w:marTop w:val="0"/>
      <w:marBottom w:val="0"/>
      <w:divBdr>
        <w:top w:val="none" w:sz="0" w:space="0" w:color="auto"/>
        <w:left w:val="none" w:sz="0" w:space="0" w:color="auto"/>
        <w:bottom w:val="none" w:sz="0" w:space="0" w:color="auto"/>
        <w:right w:val="none" w:sz="0" w:space="0" w:color="auto"/>
      </w:divBdr>
    </w:div>
    <w:div w:id="1054623328">
      <w:bodyDiv w:val="1"/>
      <w:marLeft w:val="0"/>
      <w:marRight w:val="0"/>
      <w:marTop w:val="0"/>
      <w:marBottom w:val="0"/>
      <w:divBdr>
        <w:top w:val="none" w:sz="0" w:space="0" w:color="auto"/>
        <w:left w:val="none" w:sz="0" w:space="0" w:color="auto"/>
        <w:bottom w:val="none" w:sz="0" w:space="0" w:color="auto"/>
        <w:right w:val="none" w:sz="0" w:space="0" w:color="auto"/>
      </w:divBdr>
    </w:div>
    <w:div w:id="1054697774">
      <w:bodyDiv w:val="1"/>
      <w:marLeft w:val="0"/>
      <w:marRight w:val="0"/>
      <w:marTop w:val="0"/>
      <w:marBottom w:val="0"/>
      <w:divBdr>
        <w:top w:val="none" w:sz="0" w:space="0" w:color="auto"/>
        <w:left w:val="none" w:sz="0" w:space="0" w:color="auto"/>
        <w:bottom w:val="none" w:sz="0" w:space="0" w:color="auto"/>
        <w:right w:val="none" w:sz="0" w:space="0" w:color="auto"/>
      </w:divBdr>
    </w:div>
    <w:div w:id="1054741318">
      <w:bodyDiv w:val="1"/>
      <w:marLeft w:val="0"/>
      <w:marRight w:val="0"/>
      <w:marTop w:val="0"/>
      <w:marBottom w:val="0"/>
      <w:divBdr>
        <w:top w:val="none" w:sz="0" w:space="0" w:color="auto"/>
        <w:left w:val="none" w:sz="0" w:space="0" w:color="auto"/>
        <w:bottom w:val="none" w:sz="0" w:space="0" w:color="auto"/>
        <w:right w:val="none" w:sz="0" w:space="0" w:color="auto"/>
      </w:divBdr>
    </w:div>
    <w:div w:id="1055011707">
      <w:bodyDiv w:val="1"/>
      <w:marLeft w:val="0"/>
      <w:marRight w:val="0"/>
      <w:marTop w:val="0"/>
      <w:marBottom w:val="0"/>
      <w:divBdr>
        <w:top w:val="none" w:sz="0" w:space="0" w:color="auto"/>
        <w:left w:val="none" w:sz="0" w:space="0" w:color="auto"/>
        <w:bottom w:val="none" w:sz="0" w:space="0" w:color="auto"/>
        <w:right w:val="none" w:sz="0" w:space="0" w:color="auto"/>
      </w:divBdr>
    </w:div>
    <w:div w:id="1055273594">
      <w:bodyDiv w:val="1"/>
      <w:marLeft w:val="0"/>
      <w:marRight w:val="0"/>
      <w:marTop w:val="0"/>
      <w:marBottom w:val="0"/>
      <w:divBdr>
        <w:top w:val="none" w:sz="0" w:space="0" w:color="auto"/>
        <w:left w:val="none" w:sz="0" w:space="0" w:color="auto"/>
        <w:bottom w:val="none" w:sz="0" w:space="0" w:color="auto"/>
        <w:right w:val="none" w:sz="0" w:space="0" w:color="auto"/>
      </w:divBdr>
    </w:div>
    <w:div w:id="1056079351">
      <w:bodyDiv w:val="1"/>
      <w:marLeft w:val="0"/>
      <w:marRight w:val="0"/>
      <w:marTop w:val="0"/>
      <w:marBottom w:val="0"/>
      <w:divBdr>
        <w:top w:val="none" w:sz="0" w:space="0" w:color="auto"/>
        <w:left w:val="none" w:sz="0" w:space="0" w:color="auto"/>
        <w:bottom w:val="none" w:sz="0" w:space="0" w:color="auto"/>
        <w:right w:val="none" w:sz="0" w:space="0" w:color="auto"/>
      </w:divBdr>
    </w:div>
    <w:div w:id="1056200332">
      <w:bodyDiv w:val="1"/>
      <w:marLeft w:val="0"/>
      <w:marRight w:val="0"/>
      <w:marTop w:val="0"/>
      <w:marBottom w:val="0"/>
      <w:divBdr>
        <w:top w:val="none" w:sz="0" w:space="0" w:color="auto"/>
        <w:left w:val="none" w:sz="0" w:space="0" w:color="auto"/>
        <w:bottom w:val="none" w:sz="0" w:space="0" w:color="auto"/>
        <w:right w:val="none" w:sz="0" w:space="0" w:color="auto"/>
      </w:divBdr>
    </w:div>
    <w:div w:id="1056509100">
      <w:bodyDiv w:val="1"/>
      <w:marLeft w:val="0"/>
      <w:marRight w:val="0"/>
      <w:marTop w:val="0"/>
      <w:marBottom w:val="0"/>
      <w:divBdr>
        <w:top w:val="none" w:sz="0" w:space="0" w:color="auto"/>
        <w:left w:val="none" w:sz="0" w:space="0" w:color="auto"/>
        <w:bottom w:val="none" w:sz="0" w:space="0" w:color="auto"/>
        <w:right w:val="none" w:sz="0" w:space="0" w:color="auto"/>
      </w:divBdr>
    </w:div>
    <w:div w:id="1057510301">
      <w:bodyDiv w:val="1"/>
      <w:marLeft w:val="0"/>
      <w:marRight w:val="0"/>
      <w:marTop w:val="0"/>
      <w:marBottom w:val="0"/>
      <w:divBdr>
        <w:top w:val="none" w:sz="0" w:space="0" w:color="auto"/>
        <w:left w:val="none" w:sz="0" w:space="0" w:color="auto"/>
        <w:bottom w:val="none" w:sz="0" w:space="0" w:color="auto"/>
        <w:right w:val="none" w:sz="0" w:space="0" w:color="auto"/>
      </w:divBdr>
    </w:div>
    <w:div w:id="1058942490">
      <w:bodyDiv w:val="1"/>
      <w:marLeft w:val="0"/>
      <w:marRight w:val="0"/>
      <w:marTop w:val="0"/>
      <w:marBottom w:val="0"/>
      <w:divBdr>
        <w:top w:val="none" w:sz="0" w:space="0" w:color="auto"/>
        <w:left w:val="none" w:sz="0" w:space="0" w:color="auto"/>
        <w:bottom w:val="none" w:sz="0" w:space="0" w:color="auto"/>
        <w:right w:val="none" w:sz="0" w:space="0" w:color="auto"/>
      </w:divBdr>
    </w:div>
    <w:div w:id="1059943444">
      <w:bodyDiv w:val="1"/>
      <w:marLeft w:val="0"/>
      <w:marRight w:val="0"/>
      <w:marTop w:val="0"/>
      <w:marBottom w:val="0"/>
      <w:divBdr>
        <w:top w:val="none" w:sz="0" w:space="0" w:color="auto"/>
        <w:left w:val="none" w:sz="0" w:space="0" w:color="auto"/>
        <w:bottom w:val="none" w:sz="0" w:space="0" w:color="auto"/>
        <w:right w:val="none" w:sz="0" w:space="0" w:color="auto"/>
      </w:divBdr>
    </w:div>
    <w:div w:id="1061750325">
      <w:bodyDiv w:val="1"/>
      <w:marLeft w:val="0"/>
      <w:marRight w:val="0"/>
      <w:marTop w:val="0"/>
      <w:marBottom w:val="0"/>
      <w:divBdr>
        <w:top w:val="none" w:sz="0" w:space="0" w:color="auto"/>
        <w:left w:val="none" w:sz="0" w:space="0" w:color="auto"/>
        <w:bottom w:val="none" w:sz="0" w:space="0" w:color="auto"/>
        <w:right w:val="none" w:sz="0" w:space="0" w:color="auto"/>
      </w:divBdr>
    </w:div>
    <w:div w:id="1061754899">
      <w:bodyDiv w:val="1"/>
      <w:marLeft w:val="0"/>
      <w:marRight w:val="0"/>
      <w:marTop w:val="0"/>
      <w:marBottom w:val="0"/>
      <w:divBdr>
        <w:top w:val="none" w:sz="0" w:space="0" w:color="auto"/>
        <w:left w:val="none" w:sz="0" w:space="0" w:color="auto"/>
        <w:bottom w:val="none" w:sz="0" w:space="0" w:color="auto"/>
        <w:right w:val="none" w:sz="0" w:space="0" w:color="auto"/>
      </w:divBdr>
    </w:div>
    <w:div w:id="1061977791">
      <w:bodyDiv w:val="1"/>
      <w:marLeft w:val="0"/>
      <w:marRight w:val="0"/>
      <w:marTop w:val="0"/>
      <w:marBottom w:val="0"/>
      <w:divBdr>
        <w:top w:val="none" w:sz="0" w:space="0" w:color="auto"/>
        <w:left w:val="none" w:sz="0" w:space="0" w:color="auto"/>
        <w:bottom w:val="none" w:sz="0" w:space="0" w:color="auto"/>
        <w:right w:val="none" w:sz="0" w:space="0" w:color="auto"/>
      </w:divBdr>
    </w:div>
    <w:div w:id="1062675680">
      <w:bodyDiv w:val="1"/>
      <w:marLeft w:val="0"/>
      <w:marRight w:val="0"/>
      <w:marTop w:val="0"/>
      <w:marBottom w:val="0"/>
      <w:divBdr>
        <w:top w:val="none" w:sz="0" w:space="0" w:color="auto"/>
        <w:left w:val="none" w:sz="0" w:space="0" w:color="auto"/>
        <w:bottom w:val="none" w:sz="0" w:space="0" w:color="auto"/>
        <w:right w:val="none" w:sz="0" w:space="0" w:color="auto"/>
      </w:divBdr>
    </w:div>
    <w:div w:id="1062756623">
      <w:bodyDiv w:val="1"/>
      <w:marLeft w:val="0"/>
      <w:marRight w:val="0"/>
      <w:marTop w:val="0"/>
      <w:marBottom w:val="0"/>
      <w:divBdr>
        <w:top w:val="none" w:sz="0" w:space="0" w:color="auto"/>
        <w:left w:val="none" w:sz="0" w:space="0" w:color="auto"/>
        <w:bottom w:val="none" w:sz="0" w:space="0" w:color="auto"/>
        <w:right w:val="none" w:sz="0" w:space="0" w:color="auto"/>
      </w:divBdr>
    </w:div>
    <w:div w:id="1064135574">
      <w:bodyDiv w:val="1"/>
      <w:marLeft w:val="0"/>
      <w:marRight w:val="0"/>
      <w:marTop w:val="0"/>
      <w:marBottom w:val="0"/>
      <w:divBdr>
        <w:top w:val="none" w:sz="0" w:space="0" w:color="auto"/>
        <w:left w:val="none" w:sz="0" w:space="0" w:color="auto"/>
        <w:bottom w:val="none" w:sz="0" w:space="0" w:color="auto"/>
        <w:right w:val="none" w:sz="0" w:space="0" w:color="auto"/>
      </w:divBdr>
    </w:div>
    <w:div w:id="1064715377">
      <w:bodyDiv w:val="1"/>
      <w:marLeft w:val="0"/>
      <w:marRight w:val="0"/>
      <w:marTop w:val="0"/>
      <w:marBottom w:val="0"/>
      <w:divBdr>
        <w:top w:val="none" w:sz="0" w:space="0" w:color="auto"/>
        <w:left w:val="none" w:sz="0" w:space="0" w:color="auto"/>
        <w:bottom w:val="none" w:sz="0" w:space="0" w:color="auto"/>
        <w:right w:val="none" w:sz="0" w:space="0" w:color="auto"/>
      </w:divBdr>
    </w:div>
    <w:div w:id="1064988662">
      <w:bodyDiv w:val="1"/>
      <w:marLeft w:val="0"/>
      <w:marRight w:val="0"/>
      <w:marTop w:val="0"/>
      <w:marBottom w:val="0"/>
      <w:divBdr>
        <w:top w:val="none" w:sz="0" w:space="0" w:color="auto"/>
        <w:left w:val="none" w:sz="0" w:space="0" w:color="auto"/>
        <w:bottom w:val="none" w:sz="0" w:space="0" w:color="auto"/>
        <w:right w:val="none" w:sz="0" w:space="0" w:color="auto"/>
      </w:divBdr>
    </w:div>
    <w:div w:id="1065906968">
      <w:bodyDiv w:val="1"/>
      <w:marLeft w:val="0"/>
      <w:marRight w:val="0"/>
      <w:marTop w:val="0"/>
      <w:marBottom w:val="0"/>
      <w:divBdr>
        <w:top w:val="none" w:sz="0" w:space="0" w:color="auto"/>
        <w:left w:val="none" w:sz="0" w:space="0" w:color="auto"/>
        <w:bottom w:val="none" w:sz="0" w:space="0" w:color="auto"/>
        <w:right w:val="none" w:sz="0" w:space="0" w:color="auto"/>
      </w:divBdr>
    </w:div>
    <w:div w:id="1065907813">
      <w:bodyDiv w:val="1"/>
      <w:marLeft w:val="0"/>
      <w:marRight w:val="0"/>
      <w:marTop w:val="0"/>
      <w:marBottom w:val="0"/>
      <w:divBdr>
        <w:top w:val="none" w:sz="0" w:space="0" w:color="auto"/>
        <w:left w:val="none" w:sz="0" w:space="0" w:color="auto"/>
        <w:bottom w:val="none" w:sz="0" w:space="0" w:color="auto"/>
        <w:right w:val="none" w:sz="0" w:space="0" w:color="auto"/>
      </w:divBdr>
    </w:div>
    <w:div w:id="1067218509">
      <w:bodyDiv w:val="1"/>
      <w:marLeft w:val="0"/>
      <w:marRight w:val="0"/>
      <w:marTop w:val="0"/>
      <w:marBottom w:val="0"/>
      <w:divBdr>
        <w:top w:val="none" w:sz="0" w:space="0" w:color="auto"/>
        <w:left w:val="none" w:sz="0" w:space="0" w:color="auto"/>
        <w:bottom w:val="none" w:sz="0" w:space="0" w:color="auto"/>
        <w:right w:val="none" w:sz="0" w:space="0" w:color="auto"/>
      </w:divBdr>
    </w:div>
    <w:div w:id="1067218619">
      <w:bodyDiv w:val="1"/>
      <w:marLeft w:val="0"/>
      <w:marRight w:val="0"/>
      <w:marTop w:val="0"/>
      <w:marBottom w:val="0"/>
      <w:divBdr>
        <w:top w:val="none" w:sz="0" w:space="0" w:color="auto"/>
        <w:left w:val="none" w:sz="0" w:space="0" w:color="auto"/>
        <w:bottom w:val="none" w:sz="0" w:space="0" w:color="auto"/>
        <w:right w:val="none" w:sz="0" w:space="0" w:color="auto"/>
      </w:divBdr>
      <w:divsChild>
        <w:div w:id="66998993">
          <w:marLeft w:val="0"/>
          <w:marRight w:val="0"/>
          <w:marTop w:val="0"/>
          <w:marBottom w:val="0"/>
          <w:divBdr>
            <w:top w:val="single" w:sz="2" w:space="0" w:color="auto"/>
            <w:left w:val="single" w:sz="2" w:space="0" w:color="auto"/>
            <w:bottom w:val="single" w:sz="6" w:space="0" w:color="auto"/>
            <w:right w:val="single" w:sz="2" w:space="0" w:color="auto"/>
          </w:divBdr>
          <w:divsChild>
            <w:div w:id="2513546">
              <w:marLeft w:val="0"/>
              <w:marRight w:val="0"/>
              <w:marTop w:val="100"/>
              <w:marBottom w:val="100"/>
              <w:divBdr>
                <w:top w:val="single" w:sz="2" w:space="0" w:color="D9D9E3"/>
                <w:left w:val="single" w:sz="2" w:space="0" w:color="D9D9E3"/>
                <w:bottom w:val="single" w:sz="2" w:space="0" w:color="D9D9E3"/>
                <w:right w:val="single" w:sz="2" w:space="0" w:color="D9D9E3"/>
              </w:divBdr>
              <w:divsChild>
                <w:div w:id="658073090">
                  <w:marLeft w:val="0"/>
                  <w:marRight w:val="0"/>
                  <w:marTop w:val="0"/>
                  <w:marBottom w:val="0"/>
                  <w:divBdr>
                    <w:top w:val="single" w:sz="2" w:space="0" w:color="D9D9E3"/>
                    <w:left w:val="single" w:sz="2" w:space="0" w:color="D9D9E3"/>
                    <w:bottom w:val="single" w:sz="2" w:space="0" w:color="D9D9E3"/>
                    <w:right w:val="single" w:sz="2" w:space="0" w:color="D9D9E3"/>
                  </w:divBdr>
                  <w:divsChild>
                    <w:div w:id="765730756">
                      <w:marLeft w:val="0"/>
                      <w:marRight w:val="0"/>
                      <w:marTop w:val="0"/>
                      <w:marBottom w:val="0"/>
                      <w:divBdr>
                        <w:top w:val="single" w:sz="2" w:space="0" w:color="D9D9E3"/>
                        <w:left w:val="single" w:sz="2" w:space="0" w:color="D9D9E3"/>
                        <w:bottom w:val="single" w:sz="2" w:space="0" w:color="D9D9E3"/>
                        <w:right w:val="single" w:sz="2" w:space="0" w:color="D9D9E3"/>
                      </w:divBdr>
                      <w:divsChild>
                        <w:div w:id="800807947">
                          <w:marLeft w:val="0"/>
                          <w:marRight w:val="0"/>
                          <w:marTop w:val="0"/>
                          <w:marBottom w:val="0"/>
                          <w:divBdr>
                            <w:top w:val="single" w:sz="2" w:space="0" w:color="D9D9E3"/>
                            <w:left w:val="single" w:sz="2" w:space="0" w:color="D9D9E3"/>
                            <w:bottom w:val="single" w:sz="2" w:space="0" w:color="D9D9E3"/>
                            <w:right w:val="single" w:sz="2" w:space="0" w:color="D9D9E3"/>
                          </w:divBdr>
                          <w:divsChild>
                            <w:div w:id="701051478">
                              <w:marLeft w:val="0"/>
                              <w:marRight w:val="0"/>
                              <w:marTop w:val="0"/>
                              <w:marBottom w:val="0"/>
                              <w:divBdr>
                                <w:top w:val="single" w:sz="2" w:space="0" w:color="D9D9E3"/>
                                <w:left w:val="single" w:sz="2" w:space="0" w:color="D9D9E3"/>
                                <w:bottom w:val="single" w:sz="2" w:space="0" w:color="D9D9E3"/>
                                <w:right w:val="single" w:sz="2" w:space="0" w:color="D9D9E3"/>
                              </w:divBdr>
                              <w:divsChild>
                                <w:div w:id="703870347">
                                  <w:marLeft w:val="0"/>
                                  <w:marRight w:val="0"/>
                                  <w:marTop w:val="0"/>
                                  <w:marBottom w:val="0"/>
                                  <w:divBdr>
                                    <w:top w:val="single" w:sz="2" w:space="0" w:color="D9D9E3"/>
                                    <w:left w:val="single" w:sz="2" w:space="0" w:color="D9D9E3"/>
                                    <w:bottom w:val="single" w:sz="2" w:space="0" w:color="D9D9E3"/>
                                    <w:right w:val="single" w:sz="2" w:space="0" w:color="D9D9E3"/>
                                  </w:divBdr>
                                  <w:divsChild>
                                    <w:div w:id="5359670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46344629">
                      <w:marLeft w:val="0"/>
                      <w:marRight w:val="0"/>
                      <w:marTop w:val="0"/>
                      <w:marBottom w:val="0"/>
                      <w:divBdr>
                        <w:top w:val="single" w:sz="2" w:space="0" w:color="D9D9E3"/>
                        <w:left w:val="single" w:sz="2" w:space="0" w:color="D9D9E3"/>
                        <w:bottom w:val="single" w:sz="2" w:space="0" w:color="D9D9E3"/>
                        <w:right w:val="single" w:sz="2" w:space="0" w:color="D9D9E3"/>
                      </w:divBdr>
                      <w:divsChild>
                        <w:div w:id="555360234">
                          <w:marLeft w:val="0"/>
                          <w:marRight w:val="0"/>
                          <w:marTop w:val="0"/>
                          <w:marBottom w:val="0"/>
                          <w:divBdr>
                            <w:top w:val="single" w:sz="2" w:space="0" w:color="D9D9E3"/>
                            <w:left w:val="single" w:sz="2" w:space="0" w:color="D9D9E3"/>
                            <w:bottom w:val="single" w:sz="2" w:space="0" w:color="D9D9E3"/>
                            <w:right w:val="single" w:sz="2" w:space="0" w:color="D9D9E3"/>
                          </w:divBdr>
                          <w:divsChild>
                            <w:div w:id="3400835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0243162">
          <w:marLeft w:val="0"/>
          <w:marRight w:val="0"/>
          <w:marTop w:val="0"/>
          <w:marBottom w:val="0"/>
          <w:divBdr>
            <w:top w:val="single" w:sz="2" w:space="0" w:color="auto"/>
            <w:left w:val="single" w:sz="2" w:space="0" w:color="auto"/>
            <w:bottom w:val="single" w:sz="6" w:space="0" w:color="auto"/>
            <w:right w:val="single" w:sz="2" w:space="0" w:color="auto"/>
          </w:divBdr>
          <w:divsChild>
            <w:div w:id="206914575">
              <w:marLeft w:val="0"/>
              <w:marRight w:val="0"/>
              <w:marTop w:val="100"/>
              <w:marBottom w:val="100"/>
              <w:divBdr>
                <w:top w:val="single" w:sz="2" w:space="0" w:color="D9D9E3"/>
                <w:left w:val="single" w:sz="2" w:space="0" w:color="D9D9E3"/>
                <w:bottom w:val="single" w:sz="2" w:space="0" w:color="D9D9E3"/>
                <w:right w:val="single" w:sz="2" w:space="0" w:color="D9D9E3"/>
              </w:divBdr>
              <w:divsChild>
                <w:div w:id="1222405481">
                  <w:marLeft w:val="0"/>
                  <w:marRight w:val="0"/>
                  <w:marTop w:val="0"/>
                  <w:marBottom w:val="0"/>
                  <w:divBdr>
                    <w:top w:val="single" w:sz="2" w:space="0" w:color="D9D9E3"/>
                    <w:left w:val="single" w:sz="2" w:space="0" w:color="D9D9E3"/>
                    <w:bottom w:val="single" w:sz="2" w:space="0" w:color="D9D9E3"/>
                    <w:right w:val="single" w:sz="2" w:space="0" w:color="D9D9E3"/>
                  </w:divBdr>
                  <w:divsChild>
                    <w:div w:id="1377586669">
                      <w:marLeft w:val="0"/>
                      <w:marRight w:val="0"/>
                      <w:marTop w:val="0"/>
                      <w:marBottom w:val="0"/>
                      <w:divBdr>
                        <w:top w:val="single" w:sz="2" w:space="0" w:color="D9D9E3"/>
                        <w:left w:val="single" w:sz="2" w:space="0" w:color="D9D9E3"/>
                        <w:bottom w:val="single" w:sz="2" w:space="0" w:color="D9D9E3"/>
                        <w:right w:val="single" w:sz="2" w:space="0" w:color="D9D9E3"/>
                      </w:divBdr>
                      <w:divsChild>
                        <w:div w:id="1222905899">
                          <w:marLeft w:val="0"/>
                          <w:marRight w:val="0"/>
                          <w:marTop w:val="0"/>
                          <w:marBottom w:val="0"/>
                          <w:divBdr>
                            <w:top w:val="single" w:sz="2" w:space="0" w:color="D9D9E3"/>
                            <w:left w:val="single" w:sz="2" w:space="0" w:color="D9D9E3"/>
                            <w:bottom w:val="single" w:sz="2" w:space="0" w:color="D9D9E3"/>
                            <w:right w:val="single" w:sz="2" w:space="0" w:color="D9D9E3"/>
                          </w:divBdr>
                          <w:divsChild>
                            <w:div w:id="959142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43633392">
                      <w:marLeft w:val="0"/>
                      <w:marRight w:val="0"/>
                      <w:marTop w:val="0"/>
                      <w:marBottom w:val="0"/>
                      <w:divBdr>
                        <w:top w:val="single" w:sz="2" w:space="0" w:color="D9D9E3"/>
                        <w:left w:val="single" w:sz="2" w:space="0" w:color="D9D9E3"/>
                        <w:bottom w:val="single" w:sz="2" w:space="0" w:color="D9D9E3"/>
                        <w:right w:val="single" w:sz="2" w:space="0" w:color="D9D9E3"/>
                      </w:divBdr>
                      <w:divsChild>
                        <w:div w:id="1814062510">
                          <w:marLeft w:val="0"/>
                          <w:marRight w:val="0"/>
                          <w:marTop w:val="0"/>
                          <w:marBottom w:val="0"/>
                          <w:divBdr>
                            <w:top w:val="single" w:sz="2" w:space="0" w:color="D9D9E3"/>
                            <w:left w:val="single" w:sz="2" w:space="0" w:color="D9D9E3"/>
                            <w:bottom w:val="single" w:sz="2" w:space="0" w:color="D9D9E3"/>
                            <w:right w:val="single" w:sz="2" w:space="0" w:color="D9D9E3"/>
                          </w:divBdr>
                          <w:divsChild>
                            <w:div w:id="1599480040">
                              <w:marLeft w:val="0"/>
                              <w:marRight w:val="0"/>
                              <w:marTop w:val="0"/>
                              <w:marBottom w:val="0"/>
                              <w:divBdr>
                                <w:top w:val="single" w:sz="2" w:space="0" w:color="D9D9E3"/>
                                <w:left w:val="single" w:sz="2" w:space="0" w:color="D9D9E3"/>
                                <w:bottom w:val="single" w:sz="2" w:space="0" w:color="D9D9E3"/>
                                <w:right w:val="single" w:sz="2" w:space="0" w:color="D9D9E3"/>
                              </w:divBdr>
                              <w:divsChild>
                                <w:div w:id="612244528">
                                  <w:marLeft w:val="0"/>
                                  <w:marRight w:val="0"/>
                                  <w:marTop w:val="0"/>
                                  <w:marBottom w:val="0"/>
                                  <w:divBdr>
                                    <w:top w:val="single" w:sz="2" w:space="0" w:color="D9D9E3"/>
                                    <w:left w:val="single" w:sz="2" w:space="0" w:color="D9D9E3"/>
                                    <w:bottom w:val="single" w:sz="2" w:space="0" w:color="D9D9E3"/>
                                    <w:right w:val="single" w:sz="2" w:space="0" w:color="D9D9E3"/>
                                  </w:divBdr>
                                  <w:divsChild>
                                    <w:div w:id="18987399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80191774">
          <w:marLeft w:val="0"/>
          <w:marRight w:val="0"/>
          <w:marTop w:val="0"/>
          <w:marBottom w:val="0"/>
          <w:divBdr>
            <w:top w:val="single" w:sz="2" w:space="0" w:color="auto"/>
            <w:left w:val="single" w:sz="2" w:space="0" w:color="auto"/>
            <w:bottom w:val="single" w:sz="6" w:space="0" w:color="auto"/>
            <w:right w:val="single" w:sz="2" w:space="0" w:color="auto"/>
          </w:divBdr>
          <w:divsChild>
            <w:div w:id="684669723">
              <w:marLeft w:val="0"/>
              <w:marRight w:val="0"/>
              <w:marTop w:val="100"/>
              <w:marBottom w:val="100"/>
              <w:divBdr>
                <w:top w:val="single" w:sz="2" w:space="0" w:color="D9D9E3"/>
                <w:left w:val="single" w:sz="2" w:space="0" w:color="D9D9E3"/>
                <w:bottom w:val="single" w:sz="2" w:space="0" w:color="D9D9E3"/>
                <w:right w:val="single" w:sz="2" w:space="0" w:color="D9D9E3"/>
              </w:divBdr>
              <w:divsChild>
                <w:div w:id="1014455210">
                  <w:marLeft w:val="0"/>
                  <w:marRight w:val="0"/>
                  <w:marTop w:val="0"/>
                  <w:marBottom w:val="0"/>
                  <w:divBdr>
                    <w:top w:val="single" w:sz="2" w:space="0" w:color="D9D9E3"/>
                    <w:left w:val="single" w:sz="2" w:space="0" w:color="D9D9E3"/>
                    <w:bottom w:val="single" w:sz="2" w:space="0" w:color="D9D9E3"/>
                    <w:right w:val="single" w:sz="2" w:space="0" w:color="D9D9E3"/>
                  </w:divBdr>
                  <w:divsChild>
                    <w:div w:id="222066291">
                      <w:marLeft w:val="0"/>
                      <w:marRight w:val="0"/>
                      <w:marTop w:val="0"/>
                      <w:marBottom w:val="0"/>
                      <w:divBdr>
                        <w:top w:val="single" w:sz="2" w:space="0" w:color="D9D9E3"/>
                        <w:left w:val="single" w:sz="2" w:space="0" w:color="D9D9E3"/>
                        <w:bottom w:val="single" w:sz="2" w:space="0" w:color="D9D9E3"/>
                        <w:right w:val="single" w:sz="2" w:space="0" w:color="D9D9E3"/>
                      </w:divBdr>
                      <w:divsChild>
                        <w:div w:id="939912">
                          <w:marLeft w:val="0"/>
                          <w:marRight w:val="0"/>
                          <w:marTop w:val="0"/>
                          <w:marBottom w:val="0"/>
                          <w:divBdr>
                            <w:top w:val="single" w:sz="2" w:space="0" w:color="D9D9E3"/>
                            <w:left w:val="single" w:sz="2" w:space="0" w:color="D9D9E3"/>
                            <w:bottom w:val="single" w:sz="2" w:space="0" w:color="D9D9E3"/>
                            <w:right w:val="single" w:sz="2" w:space="0" w:color="D9D9E3"/>
                          </w:divBdr>
                          <w:divsChild>
                            <w:div w:id="1415275734">
                              <w:marLeft w:val="0"/>
                              <w:marRight w:val="0"/>
                              <w:marTop w:val="0"/>
                              <w:marBottom w:val="0"/>
                              <w:divBdr>
                                <w:top w:val="single" w:sz="2" w:space="0" w:color="D9D9E3"/>
                                <w:left w:val="single" w:sz="2" w:space="0" w:color="D9D9E3"/>
                                <w:bottom w:val="single" w:sz="2" w:space="0" w:color="D9D9E3"/>
                                <w:right w:val="single" w:sz="2" w:space="0" w:color="D9D9E3"/>
                              </w:divBdr>
                              <w:divsChild>
                                <w:div w:id="1142114962">
                                  <w:marLeft w:val="0"/>
                                  <w:marRight w:val="0"/>
                                  <w:marTop w:val="0"/>
                                  <w:marBottom w:val="0"/>
                                  <w:divBdr>
                                    <w:top w:val="single" w:sz="2" w:space="0" w:color="D9D9E3"/>
                                    <w:left w:val="single" w:sz="2" w:space="0" w:color="D9D9E3"/>
                                    <w:bottom w:val="single" w:sz="2" w:space="0" w:color="D9D9E3"/>
                                    <w:right w:val="single" w:sz="2" w:space="0" w:color="D9D9E3"/>
                                  </w:divBdr>
                                  <w:divsChild>
                                    <w:div w:id="2023431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92075799">
                      <w:marLeft w:val="0"/>
                      <w:marRight w:val="0"/>
                      <w:marTop w:val="0"/>
                      <w:marBottom w:val="0"/>
                      <w:divBdr>
                        <w:top w:val="single" w:sz="2" w:space="0" w:color="D9D9E3"/>
                        <w:left w:val="single" w:sz="2" w:space="0" w:color="D9D9E3"/>
                        <w:bottom w:val="single" w:sz="2" w:space="0" w:color="D9D9E3"/>
                        <w:right w:val="single" w:sz="2" w:space="0" w:color="D9D9E3"/>
                      </w:divBdr>
                      <w:divsChild>
                        <w:div w:id="1076511724">
                          <w:marLeft w:val="0"/>
                          <w:marRight w:val="0"/>
                          <w:marTop w:val="0"/>
                          <w:marBottom w:val="0"/>
                          <w:divBdr>
                            <w:top w:val="single" w:sz="2" w:space="0" w:color="D9D9E3"/>
                            <w:left w:val="single" w:sz="2" w:space="0" w:color="D9D9E3"/>
                            <w:bottom w:val="single" w:sz="2" w:space="0" w:color="D9D9E3"/>
                            <w:right w:val="single" w:sz="2" w:space="0" w:color="D9D9E3"/>
                          </w:divBdr>
                          <w:divsChild>
                            <w:div w:id="349335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49917983">
          <w:marLeft w:val="0"/>
          <w:marRight w:val="0"/>
          <w:marTop w:val="0"/>
          <w:marBottom w:val="0"/>
          <w:divBdr>
            <w:top w:val="single" w:sz="2" w:space="0" w:color="auto"/>
            <w:left w:val="single" w:sz="2" w:space="0" w:color="auto"/>
            <w:bottom w:val="single" w:sz="6" w:space="0" w:color="auto"/>
            <w:right w:val="single" w:sz="2" w:space="0" w:color="auto"/>
          </w:divBdr>
          <w:divsChild>
            <w:div w:id="593903130">
              <w:marLeft w:val="0"/>
              <w:marRight w:val="0"/>
              <w:marTop w:val="100"/>
              <w:marBottom w:val="100"/>
              <w:divBdr>
                <w:top w:val="single" w:sz="2" w:space="0" w:color="D9D9E3"/>
                <w:left w:val="single" w:sz="2" w:space="0" w:color="D9D9E3"/>
                <w:bottom w:val="single" w:sz="2" w:space="0" w:color="D9D9E3"/>
                <w:right w:val="single" w:sz="2" w:space="0" w:color="D9D9E3"/>
              </w:divBdr>
              <w:divsChild>
                <w:div w:id="456216619">
                  <w:marLeft w:val="0"/>
                  <w:marRight w:val="0"/>
                  <w:marTop w:val="0"/>
                  <w:marBottom w:val="0"/>
                  <w:divBdr>
                    <w:top w:val="single" w:sz="2" w:space="0" w:color="D9D9E3"/>
                    <w:left w:val="single" w:sz="2" w:space="0" w:color="D9D9E3"/>
                    <w:bottom w:val="single" w:sz="2" w:space="0" w:color="D9D9E3"/>
                    <w:right w:val="single" w:sz="2" w:space="0" w:color="D9D9E3"/>
                  </w:divBdr>
                  <w:divsChild>
                    <w:div w:id="1388799941">
                      <w:marLeft w:val="0"/>
                      <w:marRight w:val="0"/>
                      <w:marTop w:val="0"/>
                      <w:marBottom w:val="0"/>
                      <w:divBdr>
                        <w:top w:val="single" w:sz="2" w:space="0" w:color="D9D9E3"/>
                        <w:left w:val="single" w:sz="2" w:space="0" w:color="D9D9E3"/>
                        <w:bottom w:val="single" w:sz="2" w:space="0" w:color="D9D9E3"/>
                        <w:right w:val="single" w:sz="2" w:space="0" w:color="D9D9E3"/>
                      </w:divBdr>
                      <w:divsChild>
                        <w:div w:id="1751851269">
                          <w:marLeft w:val="0"/>
                          <w:marRight w:val="0"/>
                          <w:marTop w:val="0"/>
                          <w:marBottom w:val="0"/>
                          <w:divBdr>
                            <w:top w:val="single" w:sz="2" w:space="0" w:color="D9D9E3"/>
                            <w:left w:val="single" w:sz="2" w:space="0" w:color="D9D9E3"/>
                            <w:bottom w:val="single" w:sz="2" w:space="0" w:color="D9D9E3"/>
                            <w:right w:val="single" w:sz="2" w:space="0" w:color="D9D9E3"/>
                          </w:divBdr>
                          <w:divsChild>
                            <w:div w:id="314920231">
                              <w:marLeft w:val="0"/>
                              <w:marRight w:val="0"/>
                              <w:marTop w:val="0"/>
                              <w:marBottom w:val="0"/>
                              <w:divBdr>
                                <w:top w:val="single" w:sz="2" w:space="0" w:color="D9D9E3"/>
                                <w:left w:val="single" w:sz="2" w:space="0" w:color="D9D9E3"/>
                                <w:bottom w:val="single" w:sz="2" w:space="0" w:color="D9D9E3"/>
                                <w:right w:val="single" w:sz="2" w:space="0" w:color="D9D9E3"/>
                              </w:divBdr>
                              <w:divsChild>
                                <w:div w:id="1821533588">
                                  <w:marLeft w:val="0"/>
                                  <w:marRight w:val="0"/>
                                  <w:marTop w:val="0"/>
                                  <w:marBottom w:val="0"/>
                                  <w:divBdr>
                                    <w:top w:val="single" w:sz="2" w:space="0" w:color="D9D9E3"/>
                                    <w:left w:val="single" w:sz="2" w:space="0" w:color="D9D9E3"/>
                                    <w:bottom w:val="single" w:sz="2" w:space="0" w:color="D9D9E3"/>
                                    <w:right w:val="single" w:sz="2" w:space="0" w:color="D9D9E3"/>
                                  </w:divBdr>
                                  <w:divsChild>
                                    <w:div w:id="5751653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75353967">
          <w:marLeft w:val="0"/>
          <w:marRight w:val="0"/>
          <w:marTop w:val="0"/>
          <w:marBottom w:val="0"/>
          <w:divBdr>
            <w:top w:val="single" w:sz="2" w:space="0" w:color="auto"/>
            <w:left w:val="single" w:sz="2" w:space="0" w:color="auto"/>
            <w:bottom w:val="single" w:sz="6" w:space="0" w:color="auto"/>
            <w:right w:val="single" w:sz="2" w:space="0" w:color="auto"/>
          </w:divBdr>
          <w:divsChild>
            <w:div w:id="1756786169">
              <w:marLeft w:val="0"/>
              <w:marRight w:val="0"/>
              <w:marTop w:val="100"/>
              <w:marBottom w:val="100"/>
              <w:divBdr>
                <w:top w:val="single" w:sz="2" w:space="0" w:color="D9D9E3"/>
                <w:left w:val="single" w:sz="2" w:space="0" w:color="D9D9E3"/>
                <w:bottom w:val="single" w:sz="2" w:space="0" w:color="D9D9E3"/>
                <w:right w:val="single" w:sz="2" w:space="0" w:color="D9D9E3"/>
              </w:divBdr>
              <w:divsChild>
                <w:div w:id="462769584">
                  <w:marLeft w:val="0"/>
                  <w:marRight w:val="0"/>
                  <w:marTop w:val="0"/>
                  <w:marBottom w:val="0"/>
                  <w:divBdr>
                    <w:top w:val="single" w:sz="2" w:space="0" w:color="D9D9E3"/>
                    <w:left w:val="single" w:sz="2" w:space="0" w:color="D9D9E3"/>
                    <w:bottom w:val="single" w:sz="2" w:space="0" w:color="D9D9E3"/>
                    <w:right w:val="single" w:sz="2" w:space="0" w:color="D9D9E3"/>
                  </w:divBdr>
                  <w:divsChild>
                    <w:div w:id="650140220">
                      <w:marLeft w:val="0"/>
                      <w:marRight w:val="0"/>
                      <w:marTop w:val="0"/>
                      <w:marBottom w:val="0"/>
                      <w:divBdr>
                        <w:top w:val="single" w:sz="2" w:space="0" w:color="D9D9E3"/>
                        <w:left w:val="single" w:sz="2" w:space="0" w:color="D9D9E3"/>
                        <w:bottom w:val="single" w:sz="2" w:space="0" w:color="D9D9E3"/>
                        <w:right w:val="single" w:sz="2" w:space="0" w:color="D9D9E3"/>
                      </w:divBdr>
                      <w:divsChild>
                        <w:div w:id="81992116">
                          <w:marLeft w:val="0"/>
                          <w:marRight w:val="0"/>
                          <w:marTop w:val="0"/>
                          <w:marBottom w:val="0"/>
                          <w:divBdr>
                            <w:top w:val="single" w:sz="2" w:space="0" w:color="D9D9E3"/>
                            <w:left w:val="single" w:sz="2" w:space="0" w:color="D9D9E3"/>
                            <w:bottom w:val="single" w:sz="2" w:space="0" w:color="D9D9E3"/>
                            <w:right w:val="single" w:sz="2" w:space="0" w:color="D9D9E3"/>
                          </w:divBdr>
                          <w:divsChild>
                            <w:div w:id="9650848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31198910">
                      <w:marLeft w:val="0"/>
                      <w:marRight w:val="0"/>
                      <w:marTop w:val="0"/>
                      <w:marBottom w:val="0"/>
                      <w:divBdr>
                        <w:top w:val="single" w:sz="2" w:space="0" w:color="D9D9E3"/>
                        <w:left w:val="single" w:sz="2" w:space="0" w:color="D9D9E3"/>
                        <w:bottom w:val="single" w:sz="2" w:space="0" w:color="D9D9E3"/>
                        <w:right w:val="single" w:sz="2" w:space="0" w:color="D9D9E3"/>
                      </w:divBdr>
                      <w:divsChild>
                        <w:div w:id="1611279829">
                          <w:marLeft w:val="0"/>
                          <w:marRight w:val="0"/>
                          <w:marTop w:val="0"/>
                          <w:marBottom w:val="0"/>
                          <w:divBdr>
                            <w:top w:val="single" w:sz="2" w:space="0" w:color="D9D9E3"/>
                            <w:left w:val="single" w:sz="2" w:space="0" w:color="D9D9E3"/>
                            <w:bottom w:val="single" w:sz="2" w:space="0" w:color="D9D9E3"/>
                            <w:right w:val="single" w:sz="2" w:space="0" w:color="D9D9E3"/>
                          </w:divBdr>
                          <w:divsChild>
                            <w:div w:id="1409962582">
                              <w:marLeft w:val="0"/>
                              <w:marRight w:val="0"/>
                              <w:marTop w:val="0"/>
                              <w:marBottom w:val="0"/>
                              <w:divBdr>
                                <w:top w:val="single" w:sz="2" w:space="0" w:color="D9D9E3"/>
                                <w:left w:val="single" w:sz="2" w:space="0" w:color="D9D9E3"/>
                                <w:bottom w:val="single" w:sz="2" w:space="0" w:color="D9D9E3"/>
                                <w:right w:val="single" w:sz="2" w:space="0" w:color="D9D9E3"/>
                              </w:divBdr>
                              <w:divsChild>
                                <w:div w:id="259219038">
                                  <w:marLeft w:val="0"/>
                                  <w:marRight w:val="0"/>
                                  <w:marTop w:val="0"/>
                                  <w:marBottom w:val="0"/>
                                  <w:divBdr>
                                    <w:top w:val="single" w:sz="2" w:space="0" w:color="D9D9E3"/>
                                    <w:left w:val="single" w:sz="2" w:space="0" w:color="D9D9E3"/>
                                    <w:bottom w:val="single" w:sz="2" w:space="0" w:color="D9D9E3"/>
                                    <w:right w:val="single" w:sz="2" w:space="0" w:color="D9D9E3"/>
                                  </w:divBdr>
                                  <w:divsChild>
                                    <w:div w:id="1348756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31975173">
          <w:marLeft w:val="0"/>
          <w:marRight w:val="0"/>
          <w:marTop w:val="0"/>
          <w:marBottom w:val="0"/>
          <w:divBdr>
            <w:top w:val="single" w:sz="2" w:space="0" w:color="auto"/>
            <w:left w:val="single" w:sz="2" w:space="0" w:color="auto"/>
            <w:bottom w:val="single" w:sz="6" w:space="0" w:color="auto"/>
            <w:right w:val="single" w:sz="2" w:space="0" w:color="auto"/>
          </w:divBdr>
          <w:divsChild>
            <w:div w:id="132142827">
              <w:marLeft w:val="0"/>
              <w:marRight w:val="0"/>
              <w:marTop w:val="100"/>
              <w:marBottom w:val="100"/>
              <w:divBdr>
                <w:top w:val="single" w:sz="2" w:space="0" w:color="D9D9E3"/>
                <w:left w:val="single" w:sz="2" w:space="0" w:color="D9D9E3"/>
                <w:bottom w:val="single" w:sz="2" w:space="0" w:color="D9D9E3"/>
                <w:right w:val="single" w:sz="2" w:space="0" w:color="D9D9E3"/>
              </w:divBdr>
              <w:divsChild>
                <w:div w:id="770324537">
                  <w:marLeft w:val="0"/>
                  <w:marRight w:val="0"/>
                  <w:marTop w:val="0"/>
                  <w:marBottom w:val="0"/>
                  <w:divBdr>
                    <w:top w:val="single" w:sz="2" w:space="0" w:color="D9D9E3"/>
                    <w:left w:val="single" w:sz="2" w:space="0" w:color="D9D9E3"/>
                    <w:bottom w:val="single" w:sz="2" w:space="0" w:color="D9D9E3"/>
                    <w:right w:val="single" w:sz="2" w:space="0" w:color="D9D9E3"/>
                  </w:divBdr>
                  <w:divsChild>
                    <w:div w:id="1163427524">
                      <w:marLeft w:val="0"/>
                      <w:marRight w:val="0"/>
                      <w:marTop w:val="0"/>
                      <w:marBottom w:val="0"/>
                      <w:divBdr>
                        <w:top w:val="single" w:sz="2" w:space="0" w:color="D9D9E3"/>
                        <w:left w:val="single" w:sz="2" w:space="0" w:color="D9D9E3"/>
                        <w:bottom w:val="single" w:sz="2" w:space="0" w:color="D9D9E3"/>
                        <w:right w:val="single" w:sz="2" w:space="0" w:color="D9D9E3"/>
                      </w:divBdr>
                      <w:divsChild>
                        <w:div w:id="660432351">
                          <w:marLeft w:val="0"/>
                          <w:marRight w:val="0"/>
                          <w:marTop w:val="0"/>
                          <w:marBottom w:val="0"/>
                          <w:divBdr>
                            <w:top w:val="single" w:sz="2" w:space="0" w:color="D9D9E3"/>
                            <w:left w:val="single" w:sz="2" w:space="0" w:color="D9D9E3"/>
                            <w:bottom w:val="single" w:sz="2" w:space="0" w:color="D9D9E3"/>
                            <w:right w:val="single" w:sz="2" w:space="0" w:color="D9D9E3"/>
                          </w:divBdr>
                          <w:divsChild>
                            <w:div w:id="3822908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17618955">
                      <w:marLeft w:val="0"/>
                      <w:marRight w:val="0"/>
                      <w:marTop w:val="0"/>
                      <w:marBottom w:val="0"/>
                      <w:divBdr>
                        <w:top w:val="single" w:sz="2" w:space="0" w:color="D9D9E3"/>
                        <w:left w:val="single" w:sz="2" w:space="0" w:color="D9D9E3"/>
                        <w:bottom w:val="single" w:sz="2" w:space="0" w:color="D9D9E3"/>
                        <w:right w:val="single" w:sz="2" w:space="0" w:color="D9D9E3"/>
                      </w:divBdr>
                      <w:divsChild>
                        <w:div w:id="678242519">
                          <w:marLeft w:val="0"/>
                          <w:marRight w:val="0"/>
                          <w:marTop w:val="0"/>
                          <w:marBottom w:val="0"/>
                          <w:divBdr>
                            <w:top w:val="single" w:sz="2" w:space="0" w:color="D9D9E3"/>
                            <w:left w:val="single" w:sz="2" w:space="0" w:color="D9D9E3"/>
                            <w:bottom w:val="single" w:sz="2" w:space="0" w:color="D9D9E3"/>
                            <w:right w:val="single" w:sz="2" w:space="0" w:color="D9D9E3"/>
                          </w:divBdr>
                          <w:divsChild>
                            <w:div w:id="438067575">
                              <w:marLeft w:val="0"/>
                              <w:marRight w:val="0"/>
                              <w:marTop w:val="0"/>
                              <w:marBottom w:val="0"/>
                              <w:divBdr>
                                <w:top w:val="single" w:sz="2" w:space="0" w:color="D9D9E3"/>
                                <w:left w:val="single" w:sz="2" w:space="0" w:color="D9D9E3"/>
                                <w:bottom w:val="single" w:sz="2" w:space="0" w:color="D9D9E3"/>
                                <w:right w:val="single" w:sz="2" w:space="0" w:color="D9D9E3"/>
                              </w:divBdr>
                              <w:divsChild>
                                <w:div w:id="849027368">
                                  <w:marLeft w:val="0"/>
                                  <w:marRight w:val="0"/>
                                  <w:marTop w:val="0"/>
                                  <w:marBottom w:val="0"/>
                                  <w:divBdr>
                                    <w:top w:val="single" w:sz="2" w:space="0" w:color="D9D9E3"/>
                                    <w:left w:val="single" w:sz="2" w:space="0" w:color="D9D9E3"/>
                                    <w:bottom w:val="single" w:sz="2" w:space="0" w:color="D9D9E3"/>
                                    <w:right w:val="single" w:sz="2" w:space="0" w:color="D9D9E3"/>
                                  </w:divBdr>
                                  <w:divsChild>
                                    <w:div w:id="16800845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41531173">
          <w:marLeft w:val="0"/>
          <w:marRight w:val="0"/>
          <w:marTop w:val="0"/>
          <w:marBottom w:val="0"/>
          <w:divBdr>
            <w:top w:val="single" w:sz="2" w:space="0" w:color="auto"/>
            <w:left w:val="single" w:sz="2" w:space="0" w:color="auto"/>
            <w:bottom w:val="single" w:sz="6" w:space="0" w:color="auto"/>
            <w:right w:val="single" w:sz="2" w:space="0" w:color="auto"/>
          </w:divBdr>
          <w:divsChild>
            <w:div w:id="486481793">
              <w:marLeft w:val="0"/>
              <w:marRight w:val="0"/>
              <w:marTop w:val="100"/>
              <w:marBottom w:val="100"/>
              <w:divBdr>
                <w:top w:val="single" w:sz="2" w:space="0" w:color="D9D9E3"/>
                <w:left w:val="single" w:sz="2" w:space="0" w:color="D9D9E3"/>
                <w:bottom w:val="single" w:sz="2" w:space="0" w:color="D9D9E3"/>
                <w:right w:val="single" w:sz="2" w:space="0" w:color="D9D9E3"/>
              </w:divBdr>
              <w:divsChild>
                <w:div w:id="437484370">
                  <w:marLeft w:val="0"/>
                  <w:marRight w:val="0"/>
                  <w:marTop w:val="0"/>
                  <w:marBottom w:val="0"/>
                  <w:divBdr>
                    <w:top w:val="single" w:sz="2" w:space="0" w:color="D9D9E3"/>
                    <w:left w:val="single" w:sz="2" w:space="0" w:color="D9D9E3"/>
                    <w:bottom w:val="single" w:sz="2" w:space="0" w:color="D9D9E3"/>
                    <w:right w:val="single" w:sz="2" w:space="0" w:color="D9D9E3"/>
                  </w:divBdr>
                  <w:divsChild>
                    <w:div w:id="131294519">
                      <w:marLeft w:val="0"/>
                      <w:marRight w:val="0"/>
                      <w:marTop w:val="0"/>
                      <w:marBottom w:val="0"/>
                      <w:divBdr>
                        <w:top w:val="single" w:sz="2" w:space="0" w:color="D9D9E3"/>
                        <w:left w:val="single" w:sz="2" w:space="0" w:color="D9D9E3"/>
                        <w:bottom w:val="single" w:sz="2" w:space="0" w:color="D9D9E3"/>
                        <w:right w:val="single" w:sz="2" w:space="0" w:color="D9D9E3"/>
                      </w:divBdr>
                      <w:divsChild>
                        <w:div w:id="1823696049">
                          <w:marLeft w:val="0"/>
                          <w:marRight w:val="0"/>
                          <w:marTop w:val="0"/>
                          <w:marBottom w:val="0"/>
                          <w:divBdr>
                            <w:top w:val="single" w:sz="2" w:space="0" w:color="D9D9E3"/>
                            <w:left w:val="single" w:sz="2" w:space="0" w:color="D9D9E3"/>
                            <w:bottom w:val="single" w:sz="2" w:space="0" w:color="D9D9E3"/>
                            <w:right w:val="single" w:sz="2" w:space="0" w:color="D9D9E3"/>
                          </w:divBdr>
                          <w:divsChild>
                            <w:div w:id="2061249428">
                              <w:marLeft w:val="0"/>
                              <w:marRight w:val="0"/>
                              <w:marTop w:val="0"/>
                              <w:marBottom w:val="0"/>
                              <w:divBdr>
                                <w:top w:val="single" w:sz="2" w:space="0" w:color="D9D9E3"/>
                                <w:left w:val="single" w:sz="2" w:space="0" w:color="D9D9E3"/>
                                <w:bottom w:val="single" w:sz="2" w:space="0" w:color="D9D9E3"/>
                                <w:right w:val="single" w:sz="2" w:space="0" w:color="D9D9E3"/>
                              </w:divBdr>
                              <w:divsChild>
                                <w:div w:id="1683387570">
                                  <w:marLeft w:val="0"/>
                                  <w:marRight w:val="0"/>
                                  <w:marTop w:val="0"/>
                                  <w:marBottom w:val="0"/>
                                  <w:divBdr>
                                    <w:top w:val="single" w:sz="2" w:space="0" w:color="D9D9E3"/>
                                    <w:left w:val="single" w:sz="2" w:space="0" w:color="D9D9E3"/>
                                    <w:bottom w:val="single" w:sz="2" w:space="0" w:color="D9D9E3"/>
                                    <w:right w:val="single" w:sz="2" w:space="0" w:color="D9D9E3"/>
                                  </w:divBdr>
                                  <w:divsChild>
                                    <w:div w:id="13242348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19300354">
                      <w:marLeft w:val="0"/>
                      <w:marRight w:val="0"/>
                      <w:marTop w:val="0"/>
                      <w:marBottom w:val="0"/>
                      <w:divBdr>
                        <w:top w:val="single" w:sz="2" w:space="0" w:color="D9D9E3"/>
                        <w:left w:val="single" w:sz="2" w:space="0" w:color="D9D9E3"/>
                        <w:bottom w:val="single" w:sz="2" w:space="0" w:color="D9D9E3"/>
                        <w:right w:val="single" w:sz="2" w:space="0" w:color="D9D9E3"/>
                      </w:divBdr>
                      <w:divsChild>
                        <w:div w:id="387534836">
                          <w:marLeft w:val="0"/>
                          <w:marRight w:val="0"/>
                          <w:marTop w:val="0"/>
                          <w:marBottom w:val="0"/>
                          <w:divBdr>
                            <w:top w:val="single" w:sz="2" w:space="0" w:color="D9D9E3"/>
                            <w:left w:val="single" w:sz="2" w:space="0" w:color="D9D9E3"/>
                            <w:bottom w:val="single" w:sz="2" w:space="0" w:color="D9D9E3"/>
                            <w:right w:val="single" w:sz="2" w:space="0" w:color="D9D9E3"/>
                          </w:divBdr>
                          <w:divsChild>
                            <w:div w:id="17734363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66508779">
          <w:marLeft w:val="0"/>
          <w:marRight w:val="0"/>
          <w:marTop w:val="0"/>
          <w:marBottom w:val="0"/>
          <w:divBdr>
            <w:top w:val="single" w:sz="2" w:space="0" w:color="auto"/>
            <w:left w:val="single" w:sz="2" w:space="0" w:color="auto"/>
            <w:bottom w:val="single" w:sz="6" w:space="0" w:color="auto"/>
            <w:right w:val="single" w:sz="2" w:space="0" w:color="auto"/>
          </w:divBdr>
          <w:divsChild>
            <w:div w:id="371149256">
              <w:marLeft w:val="0"/>
              <w:marRight w:val="0"/>
              <w:marTop w:val="100"/>
              <w:marBottom w:val="100"/>
              <w:divBdr>
                <w:top w:val="single" w:sz="2" w:space="0" w:color="D9D9E3"/>
                <w:left w:val="single" w:sz="2" w:space="0" w:color="D9D9E3"/>
                <w:bottom w:val="single" w:sz="2" w:space="0" w:color="D9D9E3"/>
                <w:right w:val="single" w:sz="2" w:space="0" w:color="D9D9E3"/>
              </w:divBdr>
              <w:divsChild>
                <w:div w:id="1043988847">
                  <w:marLeft w:val="0"/>
                  <w:marRight w:val="0"/>
                  <w:marTop w:val="0"/>
                  <w:marBottom w:val="0"/>
                  <w:divBdr>
                    <w:top w:val="single" w:sz="2" w:space="0" w:color="D9D9E3"/>
                    <w:left w:val="single" w:sz="2" w:space="0" w:color="D9D9E3"/>
                    <w:bottom w:val="single" w:sz="2" w:space="0" w:color="D9D9E3"/>
                    <w:right w:val="single" w:sz="2" w:space="0" w:color="D9D9E3"/>
                  </w:divBdr>
                  <w:divsChild>
                    <w:div w:id="153499613">
                      <w:marLeft w:val="0"/>
                      <w:marRight w:val="0"/>
                      <w:marTop w:val="0"/>
                      <w:marBottom w:val="0"/>
                      <w:divBdr>
                        <w:top w:val="single" w:sz="2" w:space="0" w:color="D9D9E3"/>
                        <w:left w:val="single" w:sz="2" w:space="0" w:color="D9D9E3"/>
                        <w:bottom w:val="single" w:sz="2" w:space="0" w:color="D9D9E3"/>
                        <w:right w:val="single" w:sz="2" w:space="0" w:color="D9D9E3"/>
                      </w:divBdr>
                      <w:divsChild>
                        <w:div w:id="1749187172">
                          <w:marLeft w:val="0"/>
                          <w:marRight w:val="0"/>
                          <w:marTop w:val="0"/>
                          <w:marBottom w:val="0"/>
                          <w:divBdr>
                            <w:top w:val="single" w:sz="2" w:space="0" w:color="D9D9E3"/>
                            <w:left w:val="single" w:sz="2" w:space="0" w:color="D9D9E3"/>
                            <w:bottom w:val="single" w:sz="2" w:space="0" w:color="D9D9E3"/>
                            <w:right w:val="single" w:sz="2" w:space="0" w:color="D9D9E3"/>
                          </w:divBdr>
                          <w:divsChild>
                            <w:div w:id="344064376">
                              <w:marLeft w:val="0"/>
                              <w:marRight w:val="0"/>
                              <w:marTop w:val="0"/>
                              <w:marBottom w:val="0"/>
                              <w:divBdr>
                                <w:top w:val="single" w:sz="2" w:space="0" w:color="D9D9E3"/>
                                <w:left w:val="single" w:sz="2" w:space="0" w:color="D9D9E3"/>
                                <w:bottom w:val="single" w:sz="2" w:space="0" w:color="D9D9E3"/>
                                <w:right w:val="single" w:sz="2" w:space="0" w:color="D9D9E3"/>
                              </w:divBdr>
                              <w:divsChild>
                                <w:div w:id="1934776423">
                                  <w:marLeft w:val="0"/>
                                  <w:marRight w:val="0"/>
                                  <w:marTop w:val="0"/>
                                  <w:marBottom w:val="0"/>
                                  <w:divBdr>
                                    <w:top w:val="single" w:sz="2" w:space="0" w:color="D9D9E3"/>
                                    <w:left w:val="single" w:sz="2" w:space="0" w:color="D9D9E3"/>
                                    <w:bottom w:val="single" w:sz="2" w:space="0" w:color="D9D9E3"/>
                                    <w:right w:val="single" w:sz="2" w:space="0" w:color="D9D9E3"/>
                                  </w:divBdr>
                                  <w:divsChild>
                                    <w:div w:id="2067265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89745493">
                      <w:marLeft w:val="0"/>
                      <w:marRight w:val="0"/>
                      <w:marTop w:val="0"/>
                      <w:marBottom w:val="0"/>
                      <w:divBdr>
                        <w:top w:val="single" w:sz="2" w:space="0" w:color="D9D9E3"/>
                        <w:left w:val="single" w:sz="2" w:space="0" w:color="D9D9E3"/>
                        <w:bottom w:val="single" w:sz="2" w:space="0" w:color="D9D9E3"/>
                        <w:right w:val="single" w:sz="2" w:space="0" w:color="D9D9E3"/>
                      </w:divBdr>
                      <w:divsChild>
                        <w:div w:id="855558">
                          <w:marLeft w:val="0"/>
                          <w:marRight w:val="0"/>
                          <w:marTop w:val="0"/>
                          <w:marBottom w:val="0"/>
                          <w:divBdr>
                            <w:top w:val="single" w:sz="2" w:space="0" w:color="D9D9E3"/>
                            <w:left w:val="single" w:sz="2" w:space="0" w:color="D9D9E3"/>
                            <w:bottom w:val="single" w:sz="2" w:space="0" w:color="D9D9E3"/>
                            <w:right w:val="single" w:sz="2" w:space="0" w:color="D9D9E3"/>
                          </w:divBdr>
                          <w:divsChild>
                            <w:div w:id="215701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40627500">
          <w:marLeft w:val="0"/>
          <w:marRight w:val="0"/>
          <w:marTop w:val="0"/>
          <w:marBottom w:val="0"/>
          <w:divBdr>
            <w:top w:val="single" w:sz="2" w:space="0" w:color="auto"/>
            <w:left w:val="single" w:sz="2" w:space="0" w:color="auto"/>
            <w:bottom w:val="single" w:sz="6" w:space="0" w:color="auto"/>
            <w:right w:val="single" w:sz="2" w:space="0" w:color="auto"/>
          </w:divBdr>
          <w:divsChild>
            <w:div w:id="1322348502">
              <w:marLeft w:val="0"/>
              <w:marRight w:val="0"/>
              <w:marTop w:val="100"/>
              <w:marBottom w:val="100"/>
              <w:divBdr>
                <w:top w:val="single" w:sz="2" w:space="0" w:color="D9D9E3"/>
                <w:left w:val="single" w:sz="2" w:space="0" w:color="D9D9E3"/>
                <w:bottom w:val="single" w:sz="2" w:space="0" w:color="D9D9E3"/>
                <w:right w:val="single" w:sz="2" w:space="0" w:color="D9D9E3"/>
              </w:divBdr>
              <w:divsChild>
                <w:div w:id="707224905">
                  <w:marLeft w:val="0"/>
                  <w:marRight w:val="0"/>
                  <w:marTop w:val="0"/>
                  <w:marBottom w:val="0"/>
                  <w:divBdr>
                    <w:top w:val="single" w:sz="2" w:space="0" w:color="D9D9E3"/>
                    <w:left w:val="single" w:sz="2" w:space="0" w:color="D9D9E3"/>
                    <w:bottom w:val="single" w:sz="2" w:space="0" w:color="D9D9E3"/>
                    <w:right w:val="single" w:sz="2" w:space="0" w:color="D9D9E3"/>
                  </w:divBdr>
                  <w:divsChild>
                    <w:div w:id="1052197600">
                      <w:marLeft w:val="0"/>
                      <w:marRight w:val="0"/>
                      <w:marTop w:val="0"/>
                      <w:marBottom w:val="0"/>
                      <w:divBdr>
                        <w:top w:val="single" w:sz="2" w:space="0" w:color="D9D9E3"/>
                        <w:left w:val="single" w:sz="2" w:space="0" w:color="D9D9E3"/>
                        <w:bottom w:val="single" w:sz="2" w:space="0" w:color="D9D9E3"/>
                        <w:right w:val="single" w:sz="2" w:space="0" w:color="D9D9E3"/>
                      </w:divBdr>
                      <w:divsChild>
                        <w:div w:id="1299609466">
                          <w:marLeft w:val="0"/>
                          <w:marRight w:val="0"/>
                          <w:marTop w:val="0"/>
                          <w:marBottom w:val="0"/>
                          <w:divBdr>
                            <w:top w:val="single" w:sz="2" w:space="0" w:color="D9D9E3"/>
                            <w:left w:val="single" w:sz="2" w:space="0" w:color="D9D9E3"/>
                            <w:bottom w:val="single" w:sz="2" w:space="0" w:color="D9D9E3"/>
                            <w:right w:val="single" w:sz="2" w:space="0" w:color="D9D9E3"/>
                          </w:divBdr>
                          <w:divsChild>
                            <w:div w:id="425200973">
                              <w:marLeft w:val="0"/>
                              <w:marRight w:val="0"/>
                              <w:marTop w:val="0"/>
                              <w:marBottom w:val="0"/>
                              <w:divBdr>
                                <w:top w:val="single" w:sz="2" w:space="0" w:color="D9D9E3"/>
                                <w:left w:val="single" w:sz="2" w:space="0" w:color="D9D9E3"/>
                                <w:bottom w:val="single" w:sz="2" w:space="0" w:color="D9D9E3"/>
                                <w:right w:val="single" w:sz="2" w:space="0" w:color="D9D9E3"/>
                              </w:divBdr>
                              <w:divsChild>
                                <w:div w:id="1279877060">
                                  <w:marLeft w:val="0"/>
                                  <w:marRight w:val="0"/>
                                  <w:marTop w:val="0"/>
                                  <w:marBottom w:val="0"/>
                                  <w:divBdr>
                                    <w:top w:val="single" w:sz="2" w:space="0" w:color="D9D9E3"/>
                                    <w:left w:val="single" w:sz="2" w:space="0" w:color="D9D9E3"/>
                                    <w:bottom w:val="single" w:sz="2" w:space="0" w:color="D9D9E3"/>
                                    <w:right w:val="single" w:sz="2" w:space="0" w:color="D9D9E3"/>
                                  </w:divBdr>
                                  <w:divsChild>
                                    <w:div w:id="12948222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17661704">
                      <w:marLeft w:val="0"/>
                      <w:marRight w:val="0"/>
                      <w:marTop w:val="0"/>
                      <w:marBottom w:val="0"/>
                      <w:divBdr>
                        <w:top w:val="single" w:sz="2" w:space="0" w:color="D9D9E3"/>
                        <w:left w:val="single" w:sz="2" w:space="0" w:color="D9D9E3"/>
                        <w:bottom w:val="single" w:sz="2" w:space="0" w:color="D9D9E3"/>
                        <w:right w:val="single" w:sz="2" w:space="0" w:color="D9D9E3"/>
                      </w:divBdr>
                      <w:divsChild>
                        <w:div w:id="886599951">
                          <w:marLeft w:val="0"/>
                          <w:marRight w:val="0"/>
                          <w:marTop w:val="0"/>
                          <w:marBottom w:val="0"/>
                          <w:divBdr>
                            <w:top w:val="single" w:sz="2" w:space="0" w:color="D9D9E3"/>
                            <w:left w:val="single" w:sz="2" w:space="0" w:color="D9D9E3"/>
                            <w:bottom w:val="single" w:sz="2" w:space="0" w:color="D9D9E3"/>
                            <w:right w:val="single" w:sz="2" w:space="0" w:color="D9D9E3"/>
                          </w:divBdr>
                          <w:divsChild>
                            <w:div w:id="15499959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75615360">
          <w:marLeft w:val="0"/>
          <w:marRight w:val="0"/>
          <w:marTop w:val="0"/>
          <w:marBottom w:val="0"/>
          <w:divBdr>
            <w:top w:val="single" w:sz="2" w:space="0" w:color="auto"/>
            <w:left w:val="single" w:sz="2" w:space="0" w:color="auto"/>
            <w:bottom w:val="single" w:sz="6" w:space="0" w:color="auto"/>
            <w:right w:val="single" w:sz="2" w:space="0" w:color="auto"/>
          </w:divBdr>
          <w:divsChild>
            <w:div w:id="1361661298">
              <w:marLeft w:val="0"/>
              <w:marRight w:val="0"/>
              <w:marTop w:val="100"/>
              <w:marBottom w:val="100"/>
              <w:divBdr>
                <w:top w:val="single" w:sz="2" w:space="0" w:color="D9D9E3"/>
                <w:left w:val="single" w:sz="2" w:space="0" w:color="D9D9E3"/>
                <w:bottom w:val="single" w:sz="2" w:space="0" w:color="D9D9E3"/>
                <w:right w:val="single" w:sz="2" w:space="0" w:color="D9D9E3"/>
              </w:divBdr>
              <w:divsChild>
                <w:div w:id="1707215931">
                  <w:marLeft w:val="0"/>
                  <w:marRight w:val="0"/>
                  <w:marTop w:val="0"/>
                  <w:marBottom w:val="0"/>
                  <w:divBdr>
                    <w:top w:val="single" w:sz="2" w:space="0" w:color="D9D9E3"/>
                    <w:left w:val="single" w:sz="2" w:space="0" w:color="D9D9E3"/>
                    <w:bottom w:val="single" w:sz="2" w:space="0" w:color="D9D9E3"/>
                    <w:right w:val="single" w:sz="2" w:space="0" w:color="D9D9E3"/>
                  </w:divBdr>
                  <w:divsChild>
                    <w:div w:id="1038433251">
                      <w:marLeft w:val="0"/>
                      <w:marRight w:val="0"/>
                      <w:marTop w:val="0"/>
                      <w:marBottom w:val="0"/>
                      <w:divBdr>
                        <w:top w:val="single" w:sz="2" w:space="0" w:color="D9D9E3"/>
                        <w:left w:val="single" w:sz="2" w:space="0" w:color="D9D9E3"/>
                        <w:bottom w:val="single" w:sz="2" w:space="0" w:color="D9D9E3"/>
                        <w:right w:val="single" w:sz="2" w:space="0" w:color="D9D9E3"/>
                      </w:divBdr>
                      <w:divsChild>
                        <w:div w:id="1675568352">
                          <w:marLeft w:val="0"/>
                          <w:marRight w:val="0"/>
                          <w:marTop w:val="0"/>
                          <w:marBottom w:val="0"/>
                          <w:divBdr>
                            <w:top w:val="single" w:sz="2" w:space="0" w:color="D9D9E3"/>
                            <w:left w:val="single" w:sz="2" w:space="0" w:color="D9D9E3"/>
                            <w:bottom w:val="single" w:sz="2" w:space="0" w:color="D9D9E3"/>
                            <w:right w:val="single" w:sz="2" w:space="0" w:color="D9D9E3"/>
                          </w:divBdr>
                          <w:divsChild>
                            <w:div w:id="9799646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86419101">
                      <w:marLeft w:val="0"/>
                      <w:marRight w:val="0"/>
                      <w:marTop w:val="0"/>
                      <w:marBottom w:val="0"/>
                      <w:divBdr>
                        <w:top w:val="single" w:sz="2" w:space="0" w:color="D9D9E3"/>
                        <w:left w:val="single" w:sz="2" w:space="0" w:color="D9D9E3"/>
                        <w:bottom w:val="single" w:sz="2" w:space="0" w:color="D9D9E3"/>
                        <w:right w:val="single" w:sz="2" w:space="0" w:color="D9D9E3"/>
                      </w:divBdr>
                      <w:divsChild>
                        <w:div w:id="1302811562">
                          <w:marLeft w:val="0"/>
                          <w:marRight w:val="0"/>
                          <w:marTop w:val="0"/>
                          <w:marBottom w:val="0"/>
                          <w:divBdr>
                            <w:top w:val="single" w:sz="2" w:space="0" w:color="D9D9E3"/>
                            <w:left w:val="single" w:sz="2" w:space="0" w:color="D9D9E3"/>
                            <w:bottom w:val="single" w:sz="2" w:space="0" w:color="D9D9E3"/>
                            <w:right w:val="single" w:sz="2" w:space="0" w:color="D9D9E3"/>
                          </w:divBdr>
                          <w:divsChild>
                            <w:div w:id="878319426">
                              <w:marLeft w:val="0"/>
                              <w:marRight w:val="0"/>
                              <w:marTop w:val="0"/>
                              <w:marBottom w:val="0"/>
                              <w:divBdr>
                                <w:top w:val="single" w:sz="2" w:space="0" w:color="D9D9E3"/>
                                <w:left w:val="single" w:sz="2" w:space="0" w:color="D9D9E3"/>
                                <w:bottom w:val="single" w:sz="2" w:space="0" w:color="D9D9E3"/>
                                <w:right w:val="single" w:sz="2" w:space="0" w:color="D9D9E3"/>
                              </w:divBdr>
                              <w:divsChild>
                                <w:div w:id="1640375457">
                                  <w:marLeft w:val="0"/>
                                  <w:marRight w:val="0"/>
                                  <w:marTop w:val="0"/>
                                  <w:marBottom w:val="0"/>
                                  <w:divBdr>
                                    <w:top w:val="single" w:sz="2" w:space="0" w:color="D9D9E3"/>
                                    <w:left w:val="single" w:sz="2" w:space="0" w:color="D9D9E3"/>
                                    <w:bottom w:val="single" w:sz="2" w:space="0" w:color="D9D9E3"/>
                                    <w:right w:val="single" w:sz="2" w:space="0" w:color="D9D9E3"/>
                                  </w:divBdr>
                                  <w:divsChild>
                                    <w:div w:id="13429255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05250273">
          <w:marLeft w:val="0"/>
          <w:marRight w:val="0"/>
          <w:marTop w:val="0"/>
          <w:marBottom w:val="0"/>
          <w:divBdr>
            <w:top w:val="single" w:sz="2" w:space="0" w:color="auto"/>
            <w:left w:val="single" w:sz="2" w:space="0" w:color="auto"/>
            <w:bottom w:val="single" w:sz="6" w:space="0" w:color="auto"/>
            <w:right w:val="single" w:sz="2" w:space="0" w:color="auto"/>
          </w:divBdr>
          <w:divsChild>
            <w:div w:id="1937784093">
              <w:marLeft w:val="0"/>
              <w:marRight w:val="0"/>
              <w:marTop w:val="100"/>
              <w:marBottom w:val="100"/>
              <w:divBdr>
                <w:top w:val="single" w:sz="2" w:space="0" w:color="D9D9E3"/>
                <w:left w:val="single" w:sz="2" w:space="0" w:color="D9D9E3"/>
                <w:bottom w:val="single" w:sz="2" w:space="0" w:color="D9D9E3"/>
                <w:right w:val="single" w:sz="2" w:space="0" w:color="D9D9E3"/>
              </w:divBdr>
              <w:divsChild>
                <w:div w:id="2057270944">
                  <w:marLeft w:val="0"/>
                  <w:marRight w:val="0"/>
                  <w:marTop w:val="0"/>
                  <w:marBottom w:val="0"/>
                  <w:divBdr>
                    <w:top w:val="single" w:sz="2" w:space="0" w:color="D9D9E3"/>
                    <w:left w:val="single" w:sz="2" w:space="0" w:color="D9D9E3"/>
                    <w:bottom w:val="single" w:sz="2" w:space="0" w:color="D9D9E3"/>
                    <w:right w:val="single" w:sz="2" w:space="0" w:color="D9D9E3"/>
                  </w:divBdr>
                  <w:divsChild>
                    <w:div w:id="1518228701">
                      <w:marLeft w:val="0"/>
                      <w:marRight w:val="0"/>
                      <w:marTop w:val="0"/>
                      <w:marBottom w:val="0"/>
                      <w:divBdr>
                        <w:top w:val="single" w:sz="2" w:space="0" w:color="D9D9E3"/>
                        <w:left w:val="single" w:sz="2" w:space="0" w:color="D9D9E3"/>
                        <w:bottom w:val="single" w:sz="2" w:space="0" w:color="D9D9E3"/>
                        <w:right w:val="single" w:sz="2" w:space="0" w:color="D9D9E3"/>
                      </w:divBdr>
                      <w:divsChild>
                        <w:div w:id="478890312">
                          <w:marLeft w:val="0"/>
                          <w:marRight w:val="0"/>
                          <w:marTop w:val="0"/>
                          <w:marBottom w:val="0"/>
                          <w:divBdr>
                            <w:top w:val="single" w:sz="2" w:space="0" w:color="D9D9E3"/>
                            <w:left w:val="single" w:sz="2" w:space="0" w:color="D9D9E3"/>
                            <w:bottom w:val="single" w:sz="2" w:space="0" w:color="D9D9E3"/>
                            <w:right w:val="single" w:sz="2" w:space="0" w:color="D9D9E3"/>
                          </w:divBdr>
                          <w:divsChild>
                            <w:div w:id="3143825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71042881">
                      <w:marLeft w:val="0"/>
                      <w:marRight w:val="0"/>
                      <w:marTop w:val="0"/>
                      <w:marBottom w:val="0"/>
                      <w:divBdr>
                        <w:top w:val="single" w:sz="2" w:space="0" w:color="D9D9E3"/>
                        <w:left w:val="single" w:sz="2" w:space="0" w:color="D9D9E3"/>
                        <w:bottom w:val="single" w:sz="2" w:space="0" w:color="D9D9E3"/>
                        <w:right w:val="single" w:sz="2" w:space="0" w:color="D9D9E3"/>
                      </w:divBdr>
                      <w:divsChild>
                        <w:div w:id="885798721">
                          <w:marLeft w:val="0"/>
                          <w:marRight w:val="0"/>
                          <w:marTop w:val="0"/>
                          <w:marBottom w:val="0"/>
                          <w:divBdr>
                            <w:top w:val="single" w:sz="2" w:space="0" w:color="D9D9E3"/>
                            <w:left w:val="single" w:sz="2" w:space="0" w:color="D9D9E3"/>
                            <w:bottom w:val="single" w:sz="2" w:space="0" w:color="D9D9E3"/>
                            <w:right w:val="single" w:sz="2" w:space="0" w:color="D9D9E3"/>
                          </w:divBdr>
                          <w:divsChild>
                            <w:div w:id="1054619917">
                              <w:marLeft w:val="0"/>
                              <w:marRight w:val="0"/>
                              <w:marTop w:val="0"/>
                              <w:marBottom w:val="0"/>
                              <w:divBdr>
                                <w:top w:val="single" w:sz="2" w:space="0" w:color="D9D9E3"/>
                                <w:left w:val="single" w:sz="2" w:space="0" w:color="D9D9E3"/>
                                <w:bottom w:val="single" w:sz="2" w:space="0" w:color="D9D9E3"/>
                                <w:right w:val="single" w:sz="2" w:space="0" w:color="D9D9E3"/>
                              </w:divBdr>
                              <w:divsChild>
                                <w:div w:id="1003706115">
                                  <w:marLeft w:val="0"/>
                                  <w:marRight w:val="0"/>
                                  <w:marTop w:val="0"/>
                                  <w:marBottom w:val="0"/>
                                  <w:divBdr>
                                    <w:top w:val="single" w:sz="2" w:space="0" w:color="D9D9E3"/>
                                    <w:left w:val="single" w:sz="2" w:space="0" w:color="D9D9E3"/>
                                    <w:bottom w:val="single" w:sz="2" w:space="0" w:color="D9D9E3"/>
                                    <w:right w:val="single" w:sz="2" w:space="0" w:color="D9D9E3"/>
                                  </w:divBdr>
                                  <w:divsChild>
                                    <w:div w:id="12417885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13652586">
          <w:marLeft w:val="0"/>
          <w:marRight w:val="0"/>
          <w:marTop w:val="0"/>
          <w:marBottom w:val="0"/>
          <w:divBdr>
            <w:top w:val="single" w:sz="2" w:space="0" w:color="auto"/>
            <w:left w:val="single" w:sz="2" w:space="0" w:color="auto"/>
            <w:bottom w:val="single" w:sz="6" w:space="0" w:color="auto"/>
            <w:right w:val="single" w:sz="2" w:space="0" w:color="auto"/>
          </w:divBdr>
          <w:divsChild>
            <w:div w:id="1437139562">
              <w:marLeft w:val="0"/>
              <w:marRight w:val="0"/>
              <w:marTop w:val="100"/>
              <w:marBottom w:val="100"/>
              <w:divBdr>
                <w:top w:val="single" w:sz="2" w:space="0" w:color="D9D9E3"/>
                <w:left w:val="single" w:sz="2" w:space="0" w:color="D9D9E3"/>
                <w:bottom w:val="single" w:sz="2" w:space="0" w:color="D9D9E3"/>
                <w:right w:val="single" w:sz="2" w:space="0" w:color="D9D9E3"/>
              </w:divBdr>
              <w:divsChild>
                <w:div w:id="240868774">
                  <w:marLeft w:val="0"/>
                  <w:marRight w:val="0"/>
                  <w:marTop w:val="0"/>
                  <w:marBottom w:val="0"/>
                  <w:divBdr>
                    <w:top w:val="single" w:sz="2" w:space="0" w:color="D9D9E3"/>
                    <w:left w:val="single" w:sz="2" w:space="0" w:color="D9D9E3"/>
                    <w:bottom w:val="single" w:sz="2" w:space="0" w:color="D9D9E3"/>
                    <w:right w:val="single" w:sz="2" w:space="0" w:color="D9D9E3"/>
                  </w:divBdr>
                  <w:divsChild>
                    <w:div w:id="181939371">
                      <w:marLeft w:val="0"/>
                      <w:marRight w:val="0"/>
                      <w:marTop w:val="0"/>
                      <w:marBottom w:val="0"/>
                      <w:divBdr>
                        <w:top w:val="single" w:sz="2" w:space="0" w:color="D9D9E3"/>
                        <w:left w:val="single" w:sz="2" w:space="0" w:color="D9D9E3"/>
                        <w:bottom w:val="single" w:sz="2" w:space="0" w:color="D9D9E3"/>
                        <w:right w:val="single" w:sz="2" w:space="0" w:color="D9D9E3"/>
                      </w:divBdr>
                      <w:divsChild>
                        <w:div w:id="863787188">
                          <w:marLeft w:val="0"/>
                          <w:marRight w:val="0"/>
                          <w:marTop w:val="0"/>
                          <w:marBottom w:val="0"/>
                          <w:divBdr>
                            <w:top w:val="single" w:sz="2" w:space="0" w:color="D9D9E3"/>
                            <w:left w:val="single" w:sz="2" w:space="0" w:color="D9D9E3"/>
                            <w:bottom w:val="single" w:sz="2" w:space="0" w:color="D9D9E3"/>
                            <w:right w:val="single" w:sz="2" w:space="0" w:color="D9D9E3"/>
                          </w:divBdr>
                          <w:divsChild>
                            <w:div w:id="17726981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65570928">
                      <w:marLeft w:val="0"/>
                      <w:marRight w:val="0"/>
                      <w:marTop w:val="0"/>
                      <w:marBottom w:val="0"/>
                      <w:divBdr>
                        <w:top w:val="single" w:sz="2" w:space="0" w:color="D9D9E3"/>
                        <w:left w:val="single" w:sz="2" w:space="0" w:color="D9D9E3"/>
                        <w:bottom w:val="single" w:sz="2" w:space="0" w:color="D9D9E3"/>
                        <w:right w:val="single" w:sz="2" w:space="0" w:color="D9D9E3"/>
                      </w:divBdr>
                      <w:divsChild>
                        <w:div w:id="141584420">
                          <w:marLeft w:val="0"/>
                          <w:marRight w:val="0"/>
                          <w:marTop w:val="0"/>
                          <w:marBottom w:val="0"/>
                          <w:divBdr>
                            <w:top w:val="single" w:sz="2" w:space="0" w:color="D9D9E3"/>
                            <w:left w:val="single" w:sz="2" w:space="0" w:color="D9D9E3"/>
                            <w:bottom w:val="single" w:sz="2" w:space="0" w:color="D9D9E3"/>
                            <w:right w:val="single" w:sz="2" w:space="0" w:color="D9D9E3"/>
                          </w:divBdr>
                          <w:divsChild>
                            <w:div w:id="278806152">
                              <w:marLeft w:val="0"/>
                              <w:marRight w:val="0"/>
                              <w:marTop w:val="0"/>
                              <w:marBottom w:val="0"/>
                              <w:divBdr>
                                <w:top w:val="single" w:sz="2" w:space="0" w:color="D9D9E3"/>
                                <w:left w:val="single" w:sz="2" w:space="0" w:color="D9D9E3"/>
                                <w:bottom w:val="single" w:sz="2" w:space="0" w:color="D9D9E3"/>
                                <w:right w:val="single" w:sz="2" w:space="0" w:color="D9D9E3"/>
                              </w:divBdr>
                              <w:divsChild>
                                <w:div w:id="1353650027">
                                  <w:marLeft w:val="0"/>
                                  <w:marRight w:val="0"/>
                                  <w:marTop w:val="0"/>
                                  <w:marBottom w:val="0"/>
                                  <w:divBdr>
                                    <w:top w:val="single" w:sz="2" w:space="0" w:color="D9D9E3"/>
                                    <w:left w:val="single" w:sz="2" w:space="0" w:color="D9D9E3"/>
                                    <w:bottom w:val="single" w:sz="2" w:space="0" w:color="D9D9E3"/>
                                    <w:right w:val="single" w:sz="2" w:space="0" w:color="D9D9E3"/>
                                  </w:divBdr>
                                  <w:divsChild>
                                    <w:div w:id="218785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46746290">
          <w:marLeft w:val="0"/>
          <w:marRight w:val="0"/>
          <w:marTop w:val="0"/>
          <w:marBottom w:val="0"/>
          <w:divBdr>
            <w:top w:val="single" w:sz="2" w:space="0" w:color="auto"/>
            <w:left w:val="single" w:sz="2" w:space="0" w:color="auto"/>
            <w:bottom w:val="single" w:sz="6" w:space="0" w:color="auto"/>
            <w:right w:val="single" w:sz="2" w:space="0" w:color="auto"/>
          </w:divBdr>
          <w:divsChild>
            <w:div w:id="1409310211">
              <w:marLeft w:val="0"/>
              <w:marRight w:val="0"/>
              <w:marTop w:val="100"/>
              <w:marBottom w:val="100"/>
              <w:divBdr>
                <w:top w:val="single" w:sz="2" w:space="0" w:color="D9D9E3"/>
                <w:left w:val="single" w:sz="2" w:space="0" w:color="D9D9E3"/>
                <w:bottom w:val="single" w:sz="2" w:space="0" w:color="D9D9E3"/>
                <w:right w:val="single" w:sz="2" w:space="0" w:color="D9D9E3"/>
              </w:divBdr>
              <w:divsChild>
                <w:div w:id="1511607210">
                  <w:marLeft w:val="0"/>
                  <w:marRight w:val="0"/>
                  <w:marTop w:val="0"/>
                  <w:marBottom w:val="0"/>
                  <w:divBdr>
                    <w:top w:val="single" w:sz="2" w:space="0" w:color="D9D9E3"/>
                    <w:left w:val="single" w:sz="2" w:space="0" w:color="D9D9E3"/>
                    <w:bottom w:val="single" w:sz="2" w:space="0" w:color="D9D9E3"/>
                    <w:right w:val="single" w:sz="2" w:space="0" w:color="D9D9E3"/>
                  </w:divBdr>
                  <w:divsChild>
                    <w:div w:id="68966384">
                      <w:marLeft w:val="0"/>
                      <w:marRight w:val="0"/>
                      <w:marTop w:val="0"/>
                      <w:marBottom w:val="0"/>
                      <w:divBdr>
                        <w:top w:val="single" w:sz="2" w:space="0" w:color="D9D9E3"/>
                        <w:left w:val="single" w:sz="2" w:space="0" w:color="D9D9E3"/>
                        <w:bottom w:val="single" w:sz="2" w:space="0" w:color="D9D9E3"/>
                        <w:right w:val="single" w:sz="2" w:space="0" w:color="D9D9E3"/>
                      </w:divBdr>
                      <w:divsChild>
                        <w:div w:id="846405177">
                          <w:marLeft w:val="0"/>
                          <w:marRight w:val="0"/>
                          <w:marTop w:val="0"/>
                          <w:marBottom w:val="0"/>
                          <w:divBdr>
                            <w:top w:val="single" w:sz="2" w:space="0" w:color="D9D9E3"/>
                            <w:left w:val="single" w:sz="2" w:space="0" w:color="D9D9E3"/>
                            <w:bottom w:val="single" w:sz="2" w:space="0" w:color="D9D9E3"/>
                            <w:right w:val="single" w:sz="2" w:space="0" w:color="D9D9E3"/>
                          </w:divBdr>
                          <w:divsChild>
                            <w:div w:id="13222682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23176300">
                      <w:marLeft w:val="0"/>
                      <w:marRight w:val="0"/>
                      <w:marTop w:val="0"/>
                      <w:marBottom w:val="0"/>
                      <w:divBdr>
                        <w:top w:val="single" w:sz="2" w:space="0" w:color="D9D9E3"/>
                        <w:left w:val="single" w:sz="2" w:space="0" w:color="D9D9E3"/>
                        <w:bottom w:val="single" w:sz="2" w:space="0" w:color="D9D9E3"/>
                        <w:right w:val="single" w:sz="2" w:space="0" w:color="D9D9E3"/>
                      </w:divBdr>
                      <w:divsChild>
                        <w:div w:id="98457139">
                          <w:marLeft w:val="0"/>
                          <w:marRight w:val="0"/>
                          <w:marTop w:val="0"/>
                          <w:marBottom w:val="0"/>
                          <w:divBdr>
                            <w:top w:val="single" w:sz="2" w:space="0" w:color="D9D9E3"/>
                            <w:left w:val="single" w:sz="2" w:space="0" w:color="D9D9E3"/>
                            <w:bottom w:val="single" w:sz="2" w:space="0" w:color="D9D9E3"/>
                            <w:right w:val="single" w:sz="2" w:space="0" w:color="D9D9E3"/>
                          </w:divBdr>
                          <w:divsChild>
                            <w:div w:id="714425562">
                              <w:marLeft w:val="0"/>
                              <w:marRight w:val="0"/>
                              <w:marTop w:val="0"/>
                              <w:marBottom w:val="0"/>
                              <w:divBdr>
                                <w:top w:val="single" w:sz="2" w:space="0" w:color="D9D9E3"/>
                                <w:left w:val="single" w:sz="2" w:space="0" w:color="D9D9E3"/>
                                <w:bottom w:val="single" w:sz="2" w:space="0" w:color="D9D9E3"/>
                                <w:right w:val="single" w:sz="2" w:space="0" w:color="D9D9E3"/>
                              </w:divBdr>
                              <w:divsChild>
                                <w:div w:id="899903710">
                                  <w:marLeft w:val="0"/>
                                  <w:marRight w:val="0"/>
                                  <w:marTop w:val="0"/>
                                  <w:marBottom w:val="0"/>
                                  <w:divBdr>
                                    <w:top w:val="single" w:sz="2" w:space="0" w:color="D9D9E3"/>
                                    <w:left w:val="single" w:sz="2" w:space="0" w:color="D9D9E3"/>
                                    <w:bottom w:val="single" w:sz="2" w:space="0" w:color="D9D9E3"/>
                                    <w:right w:val="single" w:sz="2" w:space="0" w:color="D9D9E3"/>
                                  </w:divBdr>
                                  <w:divsChild>
                                    <w:div w:id="13457907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69749204">
          <w:marLeft w:val="0"/>
          <w:marRight w:val="0"/>
          <w:marTop w:val="0"/>
          <w:marBottom w:val="0"/>
          <w:divBdr>
            <w:top w:val="single" w:sz="2" w:space="0" w:color="auto"/>
            <w:left w:val="single" w:sz="2" w:space="0" w:color="auto"/>
            <w:bottom w:val="single" w:sz="6" w:space="0" w:color="auto"/>
            <w:right w:val="single" w:sz="2" w:space="0" w:color="auto"/>
          </w:divBdr>
          <w:divsChild>
            <w:div w:id="1060445191">
              <w:marLeft w:val="0"/>
              <w:marRight w:val="0"/>
              <w:marTop w:val="100"/>
              <w:marBottom w:val="100"/>
              <w:divBdr>
                <w:top w:val="single" w:sz="2" w:space="0" w:color="D9D9E3"/>
                <w:left w:val="single" w:sz="2" w:space="0" w:color="D9D9E3"/>
                <w:bottom w:val="single" w:sz="2" w:space="0" w:color="D9D9E3"/>
                <w:right w:val="single" w:sz="2" w:space="0" w:color="D9D9E3"/>
              </w:divBdr>
              <w:divsChild>
                <w:div w:id="173962006">
                  <w:marLeft w:val="0"/>
                  <w:marRight w:val="0"/>
                  <w:marTop w:val="0"/>
                  <w:marBottom w:val="0"/>
                  <w:divBdr>
                    <w:top w:val="single" w:sz="2" w:space="0" w:color="D9D9E3"/>
                    <w:left w:val="single" w:sz="2" w:space="0" w:color="D9D9E3"/>
                    <w:bottom w:val="single" w:sz="2" w:space="0" w:color="D9D9E3"/>
                    <w:right w:val="single" w:sz="2" w:space="0" w:color="D9D9E3"/>
                  </w:divBdr>
                  <w:divsChild>
                    <w:div w:id="730076936">
                      <w:marLeft w:val="0"/>
                      <w:marRight w:val="0"/>
                      <w:marTop w:val="0"/>
                      <w:marBottom w:val="0"/>
                      <w:divBdr>
                        <w:top w:val="single" w:sz="2" w:space="0" w:color="D9D9E3"/>
                        <w:left w:val="single" w:sz="2" w:space="0" w:color="D9D9E3"/>
                        <w:bottom w:val="single" w:sz="2" w:space="0" w:color="D9D9E3"/>
                        <w:right w:val="single" w:sz="2" w:space="0" w:color="D9D9E3"/>
                      </w:divBdr>
                      <w:divsChild>
                        <w:div w:id="170612002">
                          <w:marLeft w:val="0"/>
                          <w:marRight w:val="0"/>
                          <w:marTop w:val="0"/>
                          <w:marBottom w:val="0"/>
                          <w:divBdr>
                            <w:top w:val="single" w:sz="2" w:space="0" w:color="D9D9E3"/>
                            <w:left w:val="single" w:sz="2" w:space="0" w:color="D9D9E3"/>
                            <w:bottom w:val="single" w:sz="2" w:space="0" w:color="D9D9E3"/>
                            <w:right w:val="single" w:sz="2" w:space="0" w:color="D9D9E3"/>
                          </w:divBdr>
                          <w:divsChild>
                            <w:div w:id="1066681889">
                              <w:marLeft w:val="0"/>
                              <w:marRight w:val="0"/>
                              <w:marTop w:val="0"/>
                              <w:marBottom w:val="0"/>
                              <w:divBdr>
                                <w:top w:val="single" w:sz="2" w:space="0" w:color="D9D9E3"/>
                                <w:left w:val="single" w:sz="2" w:space="0" w:color="D9D9E3"/>
                                <w:bottom w:val="single" w:sz="2" w:space="0" w:color="D9D9E3"/>
                                <w:right w:val="single" w:sz="2" w:space="0" w:color="D9D9E3"/>
                              </w:divBdr>
                              <w:divsChild>
                                <w:div w:id="616060415">
                                  <w:marLeft w:val="0"/>
                                  <w:marRight w:val="0"/>
                                  <w:marTop w:val="0"/>
                                  <w:marBottom w:val="0"/>
                                  <w:divBdr>
                                    <w:top w:val="single" w:sz="2" w:space="0" w:color="D9D9E3"/>
                                    <w:left w:val="single" w:sz="2" w:space="0" w:color="D9D9E3"/>
                                    <w:bottom w:val="single" w:sz="2" w:space="0" w:color="D9D9E3"/>
                                    <w:right w:val="single" w:sz="2" w:space="0" w:color="D9D9E3"/>
                                  </w:divBdr>
                                  <w:divsChild>
                                    <w:div w:id="17977209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79152501">
                      <w:marLeft w:val="0"/>
                      <w:marRight w:val="0"/>
                      <w:marTop w:val="0"/>
                      <w:marBottom w:val="0"/>
                      <w:divBdr>
                        <w:top w:val="single" w:sz="2" w:space="0" w:color="D9D9E3"/>
                        <w:left w:val="single" w:sz="2" w:space="0" w:color="D9D9E3"/>
                        <w:bottom w:val="single" w:sz="2" w:space="0" w:color="D9D9E3"/>
                        <w:right w:val="single" w:sz="2" w:space="0" w:color="D9D9E3"/>
                      </w:divBdr>
                      <w:divsChild>
                        <w:div w:id="2050370799">
                          <w:marLeft w:val="0"/>
                          <w:marRight w:val="0"/>
                          <w:marTop w:val="0"/>
                          <w:marBottom w:val="0"/>
                          <w:divBdr>
                            <w:top w:val="single" w:sz="2" w:space="0" w:color="D9D9E3"/>
                            <w:left w:val="single" w:sz="2" w:space="0" w:color="D9D9E3"/>
                            <w:bottom w:val="single" w:sz="2" w:space="0" w:color="D9D9E3"/>
                            <w:right w:val="single" w:sz="2" w:space="0" w:color="D9D9E3"/>
                          </w:divBdr>
                          <w:divsChild>
                            <w:div w:id="10597913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14109250">
          <w:marLeft w:val="0"/>
          <w:marRight w:val="0"/>
          <w:marTop w:val="0"/>
          <w:marBottom w:val="0"/>
          <w:divBdr>
            <w:top w:val="single" w:sz="2" w:space="0" w:color="auto"/>
            <w:left w:val="single" w:sz="2" w:space="0" w:color="auto"/>
            <w:bottom w:val="single" w:sz="6" w:space="0" w:color="auto"/>
            <w:right w:val="single" w:sz="2" w:space="0" w:color="auto"/>
          </w:divBdr>
          <w:divsChild>
            <w:div w:id="2034112742">
              <w:marLeft w:val="0"/>
              <w:marRight w:val="0"/>
              <w:marTop w:val="100"/>
              <w:marBottom w:val="100"/>
              <w:divBdr>
                <w:top w:val="single" w:sz="2" w:space="0" w:color="D9D9E3"/>
                <w:left w:val="single" w:sz="2" w:space="0" w:color="D9D9E3"/>
                <w:bottom w:val="single" w:sz="2" w:space="0" w:color="D9D9E3"/>
                <w:right w:val="single" w:sz="2" w:space="0" w:color="D9D9E3"/>
              </w:divBdr>
              <w:divsChild>
                <w:div w:id="2106413685">
                  <w:marLeft w:val="0"/>
                  <w:marRight w:val="0"/>
                  <w:marTop w:val="0"/>
                  <w:marBottom w:val="0"/>
                  <w:divBdr>
                    <w:top w:val="single" w:sz="2" w:space="0" w:color="D9D9E3"/>
                    <w:left w:val="single" w:sz="2" w:space="0" w:color="D9D9E3"/>
                    <w:bottom w:val="single" w:sz="2" w:space="0" w:color="D9D9E3"/>
                    <w:right w:val="single" w:sz="2" w:space="0" w:color="D9D9E3"/>
                  </w:divBdr>
                  <w:divsChild>
                    <w:div w:id="88357262">
                      <w:marLeft w:val="0"/>
                      <w:marRight w:val="0"/>
                      <w:marTop w:val="0"/>
                      <w:marBottom w:val="0"/>
                      <w:divBdr>
                        <w:top w:val="single" w:sz="2" w:space="0" w:color="D9D9E3"/>
                        <w:left w:val="single" w:sz="2" w:space="0" w:color="D9D9E3"/>
                        <w:bottom w:val="single" w:sz="2" w:space="0" w:color="D9D9E3"/>
                        <w:right w:val="single" w:sz="2" w:space="0" w:color="D9D9E3"/>
                      </w:divBdr>
                      <w:divsChild>
                        <w:div w:id="1723407986">
                          <w:marLeft w:val="0"/>
                          <w:marRight w:val="0"/>
                          <w:marTop w:val="0"/>
                          <w:marBottom w:val="0"/>
                          <w:divBdr>
                            <w:top w:val="single" w:sz="2" w:space="0" w:color="D9D9E3"/>
                            <w:left w:val="single" w:sz="2" w:space="0" w:color="D9D9E3"/>
                            <w:bottom w:val="single" w:sz="2" w:space="0" w:color="D9D9E3"/>
                            <w:right w:val="single" w:sz="2" w:space="0" w:color="D9D9E3"/>
                          </w:divBdr>
                          <w:divsChild>
                            <w:div w:id="6819735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38843375">
                      <w:marLeft w:val="0"/>
                      <w:marRight w:val="0"/>
                      <w:marTop w:val="0"/>
                      <w:marBottom w:val="0"/>
                      <w:divBdr>
                        <w:top w:val="single" w:sz="2" w:space="0" w:color="D9D9E3"/>
                        <w:left w:val="single" w:sz="2" w:space="0" w:color="D9D9E3"/>
                        <w:bottom w:val="single" w:sz="2" w:space="0" w:color="D9D9E3"/>
                        <w:right w:val="single" w:sz="2" w:space="0" w:color="D9D9E3"/>
                      </w:divBdr>
                      <w:divsChild>
                        <w:div w:id="734549801">
                          <w:marLeft w:val="0"/>
                          <w:marRight w:val="0"/>
                          <w:marTop w:val="0"/>
                          <w:marBottom w:val="0"/>
                          <w:divBdr>
                            <w:top w:val="single" w:sz="2" w:space="0" w:color="D9D9E3"/>
                            <w:left w:val="single" w:sz="2" w:space="0" w:color="D9D9E3"/>
                            <w:bottom w:val="single" w:sz="2" w:space="0" w:color="D9D9E3"/>
                            <w:right w:val="single" w:sz="2" w:space="0" w:color="D9D9E3"/>
                          </w:divBdr>
                          <w:divsChild>
                            <w:div w:id="9843360">
                              <w:marLeft w:val="0"/>
                              <w:marRight w:val="0"/>
                              <w:marTop w:val="0"/>
                              <w:marBottom w:val="0"/>
                              <w:divBdr>
                                <w:top w:val="single" w:sz="2" w:space="0" w:color="D9D9E3"/>
                                <w:left w:val="single" w:sz="2" w:space="0" w:color="D9D9E3"/>
                                <w:bottom w:val="single" w:sz="2" w:space="0" w:color="D9D9E3"/>
                                <w:right w:val="single" w:sz="2" w:space="0" w:color="D9D9E3"/>
                              </w:divBdr>
                              <w:divsChild>
                                <w:div w:id="663358288">
                                  <w:marLeft w:val="0"/>
                                  <w:marRight w:val="0"/>
                                  <w:marTop w:val="0"/>
                                  <w:marBottom w:val="0"/>
                                  <w:divBdr>
                                    <w:top w:val="single" w:sz="2" w:space="0" w:color="D9D9E3"/>
                                    <w:left w:val="single" w:sz="2" w:space="0" w:color="D9D9E3"/>
                                    <w:bottom w:val="single" w:sz="2" w:space="0" w:color="D9D9E3"/>
                                    <w:right w:val="single" w:sz="2" w:space="0" w:color="D9D9E3"/>
                                  </w:divBdr>
                                  <w:divsChild>
                                    <w:div w:id="3961751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30245404">
          <w:marLeft w:val="0"/>
          <w:marRight w:val="0"/>
          <w:marTop w:val="0"/>
          <w:marBottom w:val="0"/>
          <w:divBdr>
            <w:top w:val="single" w:sz="2" w:space="0" w:color="auto"/>
            <w:left w:val="single" w:sz="2" w:space="0" w:color="auto"/>
            <w:bottom w:val="single" w:sz="6" w:space="0" w:color="auto"/>
            <w:right w:val="single" w:sz="2" w:space="0" w:color="auto"/>
          </w:divBdr>
          <w:divsChild>
            <w:div w:id="750589975">
              <w:marLeft w:val="0"/>
              <w:marRight w:val="0"/>
              <w:marTop w:val="100"/>
              <w:marBottom w:val="100"/>
              <w:divBdr>
                <w:top w:val="single" w:sz="2" w:space="0" w:color="D9D9E3"/>
                <w:left w:val="single" w:sz="2" w:space="0" w:color="D9D9E3"/>
                <w:bottom w:val="single" w:sz="2" w:space="0" w:color="D9D9E3"/>
                <w:right w:val="single" w:sz="2" w:space="0" w:color="D9D9E3"/>
              </w:divBdr>
              <w:divsChild>
                <w:div w:id="1028720695">
                  <w:marLeft w:val="0"/>
                  <w:marRight w:val="0"/>
                  <w:marTop w:val="0"/>
                  <w:marBottom w:val="0"/>
                  <w:divBdr>
                    <w:top w:val="single" w:sz="2" w:space="0" w:color="D9D9E3"/>
                    <w:left w:val="single" w:sz="2" w:space="0" w:color="D9D9E3"/>
                    <w:bottom w:val="single" w:sz="2" w:space="0" w:color="D9D9E3"/>
                    <w:right w:val="single" w:sz="2" w:space="0" w:color="D9D9E3"/>
                  </w:divBdr>
                  <w:divsChild>
                    <w:div w:id="642009261">
                      <w:marLeft w:val="0"/>
                      <w:marRight w:val="0"/>
                      <w:marTop w:val="0"/>
                      <w:marBottom w:val="0"/>
                      <w:divBdr>
                        <w:top w:val="single" w:sz="2" w:space="0" w:color="D9D9E3"/>
                        <w:left w:val="single" w:sz="2" w:space="0" w:color="D9D9E3"/>
                        <w:bottom w:val="single" w:sz="2" w:space="0" w:color="D9D9E3"/>
                        <w:right w:val="single" w:sz="2" w:space="0" w:color="D9D9E3"/>
                      </w:divBdr>
                      <w:divsChild>
                        <w:div w:id="1109861443">
                          <w:marLeft w:val="0"/>
                          <w:marRight w:val="0"/>
                          <w:marTop w:val="0"/>
                          <w:marBottom w:val="0"/>
                          <w:divBdr>
                            <w:top w:val="single" w:sz="2" w:space="0" w:color="D9D9E3"/>
                            <w:left w:val="single" w:sz="2" w:space="0" w:color="D9D9E3"/>
                            <w:bottom w:val="single" w:sz="2" w:space="0" w:color="D9D9E3"/>
                            <w:right w:val="single" w:sz="2" w:space="0" w:color="D9D9E3"/>
                          </w:divBdr>
                          <w:divsChild>
                            <w:div w:id="1550261261">
                              <w:marLeft w:val="0"/>
                              <w:marRight w:val="0"/>
                              <w:marTop w:val="0"/>
                              <w:marBottom w:val="0"/>
                              <w:divBdr>
                                <w:top w:val="single" w:sz="2" w:space="0" w:color="D9D9E3"/>
                                <w:left w:val="single" w:sz="2" w:space="0" w:color="D9D9E3"/>
                                <w:bottom w:val="single" w:sz="2" w:space="0" w:color="D9D9E3"/>
                                <w:right w:val="single" w:sz="2" w:space="0" w:color="D9D9E3"/>
                              </w:divBdr>
                              <w:divsChild>
                                <w:div w:id="1210456512">
                                  <w:marLeft w:val="0"/>
                                  <w:marRight w:val="0"/>
                                  <w:marTop w:val="0"/>
                                  <w:marBottom w:val="0"/>
                                  <w:divBdr>
                                    <w:top w:val="single" w:sz="2" w:space="0" w:color="D9D9E3"/>
                                    <w:left w:val="single" w:sz="2" w:space="0" w:color="D9D9E3"/>
                                    <w:bottom w:val="single" w:sz="2" w:space="0" w:color="D9D9E3"/>
                                    <w:right w:val="single" w:sz="2" w:space="0" w:color="D9D9E3"/>
                                  </w:divBdr>
                                  <w:divsChild>
                                    <w:div w:id="10540463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47338788">
                      <w:marLeft w:val="0"/>
                      <w:marRight w:val="0"/>
                      <w:marTop w:val="0"/>
                      <w:marBottom w:val="0"/>
                      <w:divBdr>
                        <w:top w:val="single" w:sz="2" w:space="0" w:color="D9D9E3"/>
                        <w:left w:val="single" w:sz="2" w:space="0" w:color="D9D9E3"/>
                        <w:bottom w:val="single" w:sz="2" w:space="0" w:color="D9D9E3"/>
                        <w:right w:val="single" w:sz="2" w:space="0" w:color="D9D9E3"/>
                      </w:divBdr>
                      <w:divsChild>
                        <w:div w:id="1605654248">
                          <w:marLeft w:val="0"/>
                          <w:marRight w:val="0"/>
                          <w:marTop w:val="0"/>
                          <w:marBottom w:val="0"/>
                          <w:divBdr>
                            <w:top w:val="single" w:sz="2" w:space="0" w:color="D9D9E3"/>
                            <w:left w:val="single" w:sz="2" w:space="0" w:color="D9D9E3"/>
                            <w:bottom w:val="single" w:sz="2" w:space="0" w:color="D9D9E3"/>
                            <w:right w:val="single" w:sz="2" w:space="0" w:color="D9D9E3"/>
                          </w:divBdr>
                          <w:divsChild>
                            <w:div w:id="3559321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36799723">
          <w:marLeft w:val="0"/>
          <w:marRight w:val="0"/>
          <w:marTop w:val="0"/>
          <w:marBottom w:val="0"/>
          <w:divBdr>
            <w:top w:val="single" w:sz="2" w:space="0" w:color="auto"/>
            <w:left w:val="single" w:sz="2" w:space="0" w:color="auto"/>
            <w:bottom w:val="single" w:sz="6" w:space="0" w:color="auto"/>
            <w:right w:val="single" w:sz="2" w:space="0" w:color="auto"/>
          </w:divBdr>
          <w:divsChild>
            <w:div w:id="1778717606">
              <w:marLeft w:val="0"/>
              <w:marRight w:val="0"/>
              <w:marTop w:val="100"/>
              <w:marBottom w:val="100"/>
              <w:divBdr>
                <w:top w:val="single" w:sz="2" w:space="0" w:color="D9D9E3"/>
                <w:left w:val="single" w:sz="2" w:space="0" w:color="D9D9E3"/>
                <w:bottom w:val="single" w:sz="2" w:space="0" w:color="D9D9E3"/>
                <w:right w:val="single" w:sz="2" w:space="0" w:color="D9D9E3"/>
              </w:divBdr>
              <w:divsChild>
                <w:div w:id="1144617171">
                  <w:marLeft w:val="0"/>
                  <w:marRight w:val="0"/>
                  <w:marTop w:val="0"/>
                  <w:marBottom w:val="0"/>
                  <w:divBdr>
                    <w:top w:val="single" w:sz="2" w:space="0" w:color="D9D9E3"/>
                    <w:left w:val="single" w:sz="2" w:space="0" w:color="D9D9E3"/>
                    <w:bottom w:val="single" w:sz="2" w:space="0" w:color="D9D9E3"/>
                    <w:right w:val="single" w:sz="2" w:space="0" w:color="D9D9E3"/>
                  </w:divBdr>
                  <w:divsChild>
                    <w:div w:id="1254127657">
                      <w:marLeft w:val="0"/>
                      <w:marRight w:val="0"/>
                      <w:marTop w:val="0"/>
                      <w:marBottom w:val="0"/>
                      <w:divBdr>
                        <w:top w:val="single" w:sz="2" w:space="0" w:color="D9D9E3"/>
                        <w:left w:val="single" w:sz="2" w:space="0" w:color="D9D9E3"/>
                        <w:bottom w:val="single" w:sz="2" w:space="0" w:color="D9D9E3"/>
                        <w:right w:val="single" w:sz="2" w:space="0" w:color="D9D9E3"/>
                      </w:divBdr>
                      <w:divsChild>
                        <w:div w:id="706105702">
                          <w:marLeft w:val="0"/>
                          <w:marRight w:val="0"/>
                          <w:marTop w:val="0"/>
                          <w:marBottom w:val="0"/>
                          <w:divBdr>
                            <w:top w:val="single" w:sz="2" w:space="0" w:color="D9D9E3"/>
                            <w:left w:val="single" w:sz="2" w:space="0" w:color="D9D9E3"/>
                            <w:bottom w:val="single" w:sz="2" w:space="0" w:color="D9D9E3"/>
                            <w:right w:val="single" w:sz="2" w:space="0" w:color="D9D9E3"/>
                          </w:divBdr>
                          <w:divsChild>
                            <w:div w:id="7169748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39648866">
                      <w:marLeft w:val="0"/>
                      <w:marRight w:val="0"/>
                      <w:marTop w:val="0"/>
                      <w:marBottom w:val="0"/>
                      <w:divBdr>
                        <w:top w:val="single" w:sz="2" w:space="0" w:color="D9D9E3"/>
                        <w:left w:val="single" w:sz="2" w:space="0" w:color="D9D9E3"/>
                        <w:bottom w:val="single" w:sz="2" w:space="0" w:color="D9D9E3"/>
                        <w:right w:val="single" w:sz="2" w:space="0" w:color="D9D9E3"/>
                      </w:divBdr>
                      <w:divsChild>
                        <w:div w:id="425276225">
                          <w:marLeft w:val="0"/>
                          <w:marRight w:val="0"/>
                          <w:marTop w:val="0"/>
                          <w:marBottom w:val="0"/>
                          <w:divBdr>
                            <w:top w:val="single" w:sz="2" w:space="0" w:color="D9D9E3"/>
                            <w:left w:val="single" w:sz="2" w:space="0" w:color="D9D9E3"/>
                            <w:bottom w:val="single" w:sz="2" w:space="0" w:color="D9D9E3"/>
                            <w:right w:val="single" w:sz="2" w:space="0" w:color="D9D9E3"/>
                          </w:divBdr>
                          <w:divsChild>
                            <w:div w:id="719791034">
                              <w:marLeft w:val="0"/>
                              <w:marRight w:val="0"/>
                              <w:marTop w:val="0"/>
                              <w:marBottom w:val="0"/>
                              <w:divBdr>
                                <w:top w:val="single" w:sz="2" w:space="0" w:color="D9D9E3"/>
                                <w:left w:val="single" w:sz="2" w:space="0" w:color="D9D9E3"/>
                                <w:bottom w:val="single" w:sz="2" w:space="0" w:color="D9D9E3"/>
                                <w:right w:val="single" w:sz="2" w:space="0" w:color="D9D9E3"/>
                              </w:divBdr>
                              <w:divsChild>
                                <w:div w:id="1878354899">
                                  <w:marLeft w:val="0"/>
                                  <w:marRight w:val="0"/>
                                  <w:marTop w:val="0"/>
                                  <w:marBottom w:val="0"/>
                                  <w:divBdr>
                                    <w:top w:val="single" w:sz="2" w:space="0" w:color="D9D9E3"/>
                                    <w:left w:val="single" w:sz="2" w:space="0" w:color="D9D9E3"/>
                                    <w:bottom w:val="single" w:sz="2" w:space="0" w:color="D9D9E3"/>
                                    <w:right w:val="single" w:sz="2" w:space="0" w:color="D9D9E3"/>
                                  </w:divBdr>
                                  <w:divsChild>
                                    <w:div w:id="19783402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00624064">
          <w:marLeft w:val="0"/>
          <w:marRight w:val="0"/>
          <w:marTop w:val="0"/>
          <w:marBottom w:val="0"/>
          <w:divBdr>
            <w:top w:val="single" w:sz="2" w:space="0" w:color="auto"/>
            <w:left w:val="single" w:sz="2" w:space="0" w:color="auto"/>
            <w:bottom w:val="single" w:sz="6" w:space="0" w:color="auto"/>
            <w:right w:val="single" w:sz="2" w:space="0" w:color="auto"/>
          </w:divBdr>
          <w:divsChild>
            <w:div w:id="1329941581">
              <w:marLeft w:val="0"/>
              <w:marRight w:val="0"/>
              <w:marTop w:val="100"/>
              <w:marBottom w:val="100"/>
              <w:divBdr>
                <w:top w:val="single" w:sz="2" w:space="0" w:color="D9D9E3"/>
                <w:left w:val="single" w:sz="2" w:space="0" w:color="D9D9E3"/>
                <w:bottom w:val="single" w:sz="2" w:space="0" w:color="D9D9E3"/>
                <w:right w:val="single" w:sz="2" w:space="0" w:color="D9D9E3"/>
              </w:divBdr>
              <w:divsChild>
                <w:div w:id="284234505">
                  <w:marLeft w:val="0"/>
                  <w:marRight w:val="0"/>
                  <w:marTop w:val="0"/>
                  <w:marBottom w:val="0"/>
                  <w:divBdr>
                    <w:top w:val="single" w:sz="2" w:space="0" w:color="D9D9E3"/>
                    <w:left w:val="single" w:sz="2" w:space="0" w:color="D9D9E3"/>
                    <w:bottom w:val="single" w:sz="2" w:space="0" w:color="D9D9E3"/>
                    <w:right w:val="single" w:sz="2" w:space="0" w:color="D9D9E3"/>
                  </w:divBdr>
                  <w:divsChild>
                    <w:div w:id="1220821443">
                      <w:marLeft w:val="0"/>
                      <w:marRight w:val="0"/>
                      <w:marTop w:val="0"/>
                      <w:marBottom w:val="0"/>
                      <w:divBdr>
                        <w:top w:val="single" w:sz="2" w:space="0" w:color="D9D9E3"/>
                        <w:left w:val="single" w:sz="2" w:space="0" w:color="D9D9E3"/>
                        <w:bottom w:val="single" w:sz="2" w:space="0" w:color="D9D9E3"/>
                        <w:right w:val="single" w:sz="2" w:space="0" w:color="D9D9E3"/>
                      </w:divBdr>
                      <w:divsChild>
                        <w:div w:id="1135560337">
                          <w:marLeft w:val="0"/>
                          <w:marRight w:val="0"/>
                          <w:marTop w:val="0"/>
                          <w:marBottom w:val="0"/>
                          <w:divBdr>
                            <w:top w:val="single" w:sz="2" w:space="0" w:color="D9D9E3"/>
                            <w:left w:val="single" w:sz="2" w:space="0" w:color="D9D9E3"/>
                            <w:bottom w:val="single" w:sz="2" w:space="0" w:color="D9D9E3"/>
                            <w:right w:val="single" w:sz="2" w:space="0" w:color="D9D9E3"/>
                          </w:divBdr>
                          <w:divsChild>
                            <w:div w:id="1120299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73394310">
                      <w:marLeft w:val="0"/>
                      <w:marRight w:val="0"/>
                      <w:marTop w:val="0"/>
                      <w:marBottom w:val="0"/>
                      <w:divBdr>
                        <w:top w:val="single" w:sz="2" w:space="0" w:color="D9D9E3"/>
                        <w:left w:val="single" w:sz="2" w:space="0" w:color="D9D9E3"/>
                        <w:bottom w:val="single" w:sz="2" w:space="0" w:color="D9D9E3"/>
                        <w:right w:val="single" w:sz="2" w:space="0" w:color="D9D9E3"/>
                      </w:divBdr>
                      <w:divsChild>
                        <w:div w:id="761730756">
                          <w:marLeft w:val="0"/>
                          <w:marRight w:val="0"/>
                          <w:marTop w:val="0"/>
                          <w:marBottom w:val="0"/>
                          <w:divBdr>
                            <w:top w:val="single" w:sz="2" w:space="0" w:color="D9D9E3"/>
                            <w:left w:val="single" w:sz="2" w:space="0" w:color="D9D9E3"/>
                            <w:bottom w:val="single" w:sz="2" w:space="0" w:color="D9D9E3"/>
                            <w:right w:val="single" w:sz="2" w:space="0" w:color="D9D9E3"/>
                          </w:divBdr>
                          <w:divsChild>
                            <w:div w:id="1260261979">
                              <w:marLeft w:val="0"/>
                              <w:marRight w:val="0"/>
                              <w:marTop w:val="0"/>
                              <w:marBottom w:val="0"/>
                              <w:divBdr>
                                <w:top w:val="single" w:sz="2" w:space="0" w:color="D9D9E3"/>
                                <w:left w:val="single" w:sz="2" w:space="0" w:color="D9D9E3"/>
                                <w:bottom w:val="single" w:sz="2" w:space="0" w:color="D9D9E3"/>
                                <w:right w:val="single" w:sz="2" w:space="0" w:color="D9D9E3"/>
                              </w:divBdr>
                              <w:divsChild>
                                <w:div w:id="2100130489">
                                  <w:marLeft w:val="0"/>
                                  <w:marRight w:val="0"/>
                                  <w:marTop w:val="0"/>
                                  <w:marBottom w:val="0"/>
                                  <w:divBdr>
                                    <w:top w:val="single" w:sz="2" w:space="0" w:color="D9D9E3"/>
                                    <w:left w:val="single" w:sz="2" w:space="0" w:color="D9D9E3"/>
                                    <w:bottom w:val="single" w:sz="2" w:space="0" w:color="D9D9E3"/>
                                    <w:right w:val="single" w:sz="2" w:space="0" w:color="D9D9E3"/>
                                  </w:divBdr>
                                  <w:divsChild>
                                    <w:div w:id="112257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57980914">
          <w:marLeft w:val="0"/>
          <w:marRight w:val="0"/>
          <w:marTop w:val="0"/>
          <w:marBottom w:val="0"/>
          <w:divBdr>
            <w:top w:val="single" w:sz="2" w:space="0" w:color="auto"/>
            <w:left w:val="single" w:sz="2" w:space="0" w:color="auto"/>
            <w:bottom w:val="single" w:sz="6" w:space="0" w:color="auto"/>
            <w:right w:val="single" w:sz="2" w:space="0" w:color="auto"/>
          </w:divBdr>
          <w:divsChild>
            <w:div w:id="1115297055">
              <w:marLeft w:val="0"/>
              <w:marRight w:val="0"/>
              <w:marTop w:val="100"/>
              <w:marBottom w:val="100"/>
              <w:divBdr>
                <w:top w:val="single" w:sz="2" w:space="0" w:color="D9D9E3"/>
                <w:left w:val="single" w:sz="2" w:space="0" w:color="D9D9E3"/>
                <w:bottom w:val="single" w:sz="2" w:space="0" w:color="D9D9E3"/>
                <w:right w:val="single" w:sz="2" w:space="0" w:color="D9D9E3"/>
              </w:divBdr>
              <w:divsChild>
                <w:div w:id="605232008">
                  <w:marLeft w:val="0"/>
                  <w:marRight w:val="0"/>
                  <w:marTop w:val="0"/>
                  <w:marBottom w:val="0"/>
                  <w:divBdr>
                    <w:top w:val="single" w:sz="2" w:space="0" w:color="D9D9E3"/>
                    <w:left w:val="single" w:sz="2" w:space="0" w:color="D9D9E3"/>
                    <w:bottom w:val="single" w:sz="2" w:space="0" w:color="D9D9E3"/>
                    <w:right w:val="single" w:sz="2" w:space="0" w:color="D9D9E3"/>
                  </w:divBdr>
                  <w:divsChild>
                    <w:div w:id="54205637">
                      <w:marLeft w:val="0"/>
                      <w:marRight w:val="0"/>
                      <w:marTop w:val="0"/>
                      <w:marBottom w:val="0"/>
                      <w:divBdr>
                        <w:top w:val="single" w:sz="2" w:space="0" w:color="D9D9E3"/>
                        <w:left w:val="single" w:sz="2" w:space="0" w:color="D9D9E3"/>
                        <w:bottom w:val="single" w:sz="2" w:space="0" w:color="D9D9E3"/>
                        <w:right w:val="single" w:sz="2" w:space="0" w:color="D9D9E3"/>
                      </w:divBdr>
                      <w:divsChild>
                        <w:div w:id="1866016854">
                          <w:marLeft w:val="0"/>
                          <w:marRight w:val="0"/>
                          <w:marTop w:val="0"/>
                          <w:marBottom w:val="0"/>
                          <w:divBdr>
                            <w:top w:val="single" w:sz="2" w:space="0" w:color="D9D9E3"/>
                            <w:left w:val="single" w:sz="2" w:space="0" w:color="D9D9E3"/>
                            <w:bottom w:val="single" w:sz="2" w:space="0" w:color="D9D9E3"/>
                            <w:right w:val="single" w:sz="2" w:space="0" w:color="D9D9E3"/>
                          </w:divBdr>
                          <w:divsChild>
                            <w:div w:id="2134128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84383712">
                      <w:marLeft w:val="0"/>
                      <w:marRight w:val="0"/>
                      <w:marTop w:val="0"/>
                      <w:marBottom w:val="0"/>
                      <w:divBdr>
                        <w:top w:val="single" w:sz="2" w:space="0" w:color="D9D9E3"/>
                        <w:left w:val="single" w:sz="2" w:space="0" w:color="D9D9E3"/>
                        <w:bottom w:val="single" w:sz="2" w:space="0" w:color="D9D9E3"/>
                        <w:right w:val="single" w:sz="2" w:space="0" w:color="D9D9E3"/>
                      </w:divBdr>
                      <w:divsChild>
                        <w:div w:id="1789425642">
                          <w:marLeft w:val="0"/>
                          <w:marRight w:val="0"/>
                          <w:marTop w:val="0"/>
                          <w:marBottom w:val="0"/>
                          <w:divBdr>
                            <w:top w:val="single" w:sz="2" w:space="0" w:color="D9D9E3"/>
                            <w:left w:val="single" w:sz="2" w:space="0" w:color="D9D9E3"/>
                            <w:bottom w:val="single" w:sz="2" w:space="0" w:color="D9D9E3"/>
                            <w:right w:val="single" w:sz="2" w:space="0" w:color="D9D9E3"/>
                          </w:divBdr>
                          <w:divsChild>
                            <w:div w:id="1989627612">
                              <w:marLeft w:val="0"/>
                              <w:marRight w:val="0"/>
                              <w:marTop w:val="0"/>
                              <w:marBottom w:val="0"/>
                              <w:divBdr>
                                <w:top w:val="single" w:sz="2" w:space="0" w:color="D9D9E3"/>
                                <w:left w:val="single" w:sz="2" w:space="0" w:color="D9D9E3"/>
                                <w:bottom w:val="single" w:sz="2" w:space="0" w:color="D9D9E3"/>
                                <w:right w:val="single" w:sz="2" w:space="0" w:color="D9D9E3"/>
                              </w:divBdr>
                              <w:divsChild>
                                <w:div w:id="1478719783">
                                  <w:marLeft w:val="0"/>
                                  <w:marRight w:val="0"/>
                                  <w:marTop w:val="0"/>
                                  <w:marBottom w:val="0"/>
                                  <w:divBdr>
                                    <w:top w:val="single" w:sz="2" w:space="0" w:color="D9D9E3"/>
                                    <w:left w:val="single" w:sz="2" w:space="0" w:color="D9D9E3"/>
                                    <w:bottom w:val="single" w:sz="2" w:space="0" w:color="D9D9E3"/>
                                    <w:right w:val="single" w:sz="2" w:space="0" w:color="D9D9E3"/>
                                  </w:divBdr>
                                  <w:divsChild>
                                    <w:div w:id="845751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08434969">
          <w:marLeft w:val="0"/>
          <w:marRight w:val="0"/>
          <w:marTop w:val="0"/>
          <w:marBottom w:val="0"/>
          <w:divBdr>
            <w:top w:val="single" w:sz="2" w:space="0" w:color="auto"/>
            <w:left w:val="single" w:sz="2" w:space="0" w:color="auto"/>
            <w:bottom w:val="single" w:sz="6" w:space="0" w:color="auto"/>
            <w:right w:val="single" w:sz="2" w:space="0" w:color="auto"/>
          </w:divBdr>
          <w:divsChild>
            <w:div w:id="805506354">
              <w:marLeft w:val="0"/>
              <w:marRight w:val="0"/>
              <w:marTop w:val="100"/>
              <w:marBottom w:val="100"/>
              <w:divBdr>
                <w:top w:val="single" w:sz="2" w:space="0" w:color="D9D9E3"/>
                <w:left w:val="single" w:sz="2" w:space="0" w:color="D9D9E3"/>
                <w:bottom w:val="single" w:sz="2" w:space="0" w:color="D9D9E3"/>
                <w:right w:val="single" w:sz="2" w:space="0" w:color="D9D9E3"/>
              </w:divBdr>
              <w:divsChild>
                <w:div w:id="525749705">
                  <w:marLeft w:val="0"/>
                  <w:marRight w:val="0"/>
                  <w:marTop w:val="0"/>
                  <w:marBottom w:val="0"/>
                  <w:divBdr>
                    <w:top w:val="single" w:sz="2" w:space="0" w:color="D9D9E3"/>
                    <w:left w:val="single" w:sz="2" w:space="0" w:color="D9D9E3"/>
                    <w:bottom w:val="single" w:sz="2" w:space="0" w:color="D9D9E3"/>
                    <w:right w:val="single" w:sz="2" w:space="0" w:color="D9D9E3"/>
                  </w:divBdr>
                  <w:divsChild>
                    <w:div w:id="1947274722">
                      <w:marLeft w:val="0"/>
                      <w:marRight w:val="0"/>
                      <w:marTop w:val="0"/>
                      <w:marBottom w:val="0"/>
                      <w:divBdr>
                        <w:top w:val="single" w:sz="2" w:space="0" w:color="D9D9E3"/>
                        <w:left w:val="single" w:sz="2" w:space="0" w:color="D9D9E3"/>
                        <w:bottom w:val="single" w:sz="2" w:space="0" w:color="D9D9E3"/>
                        <w:right w:val="single" w:sz="2" w:space="0" w:color="D9D9E3"/>
                      </w:divBdr>
                      <w:divsChild>
                        <w:div w:id="1956213404">
                          <w:marLeft w:val="0"/>
                          <w:marRight w:val="0"/>
                          <w:marTop w:val="0"/>
                          <w:marBottom w:val="0"/>
                          <w:divBdr>
                            <w:top w:val="single" w:sz="2" w:space="0" w:color="D9D9E3"/>
                            <w:left w:val="single" w:sz="2" w:space="0" w:color="D9D9E3"/>
                            <w:bottom w:val="single" w:sz="2" w:space="0" w:color="D9D9E3"/>
                            <w:right w:val="single" w:sz="2" w:space="0" w:color="D9D9E3"/>
                          </w:divBdr>
                          <w:divsChild>
                            <w:div w:id="194582476">
                              <w:marLeft w:val="0"/>
                              <w:marRight w:val="0"/>
                              <w:marTop w:val="0"/>
                              <w:marBottom w:val="0"/>
                              <w:divBdr>
                                <w:top w:val="single" w:sz="2" w:space="0" w:color="D9D9E3"/>
                                <w:left w:val="single" w:sz="2" w:space="0" w:color="D9D9E3"/>
                                <w:bottom w:val="single" w:sz="2" w:space="0" w:color="D9D9E3"/>
                                <w:right w:val="single" w:sz="2" w:space="0" w:color="D9D9E3"/>
                              </w:divBdr>
                              <w:divsChild>
                                <w:div w:id="192809671">
                                  <w:marLeft w:val="0"/>
                                  <w:marRight w:val="0"/>
                                  <w:marTop w:val="0"/>
                                  <w:marBottom w:val="0"/>
                                  <w:divBdr>
                                    <w:top w:val="single" w:sz="2" w:space="0" w:color="D9D9E3"/>
                                    <w:left w:val="single" w:sz="2" w:space="0" w:color="D9D9E3"/>
                                    <w:bottom w:val="single" w:sz="2" w:space="0" w:color="D9D9E3"/>
                                    <w:right w:val="single" w:sz="2" w:space="0" w:color="D9D9E3"/>
                                  </w:divBdr>
                                  <w:divsChild>
                                    <w:div w:id="13431246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29812959">
                      <w:marLeft w:val="0"/>
                      <w:marRight w:val="0"/>
                      <w:marTop w:val="0"/>
                      <w:marBottom w:val="0"/>
                      <w:divBdr>
                        <w:top w:val="single" w:sz="2" w:space="0" w:color="D9D9E3"/>
                        <w:left w:val="single" w:sz="2" w:space="0" w:color="D9D9E3"/>
                        <w:bottom w:val="single" w:sz="2" w:space="0" w:color="D9D9E3"/>
                        <w:right w:val="single" w:sz="2" w:space="0" w:color="D9D9E3"/>
                      </w:divBdr>
                      <w:divsChild>
                        <w:div w:id="629746140">
                          <w:marLeft w:val="0"/>
                          <w:marRight w:val="0"/>
                          <w:marTop w:val="0"/>
                          <w:marBottom w:val="0"/>
                          <w:divBdr>
                            <w:top w:val="single" w:sz="2" w:space="0" w:color="D9D9E3"/>
                            <w:left w:val="single" w:sz="2" w:space="0" w:color="D9D9E3"/>
                            <w:bottom w:val="single" w:sz="2" w:space="0" w:color="D9D9E3"/>
                            <w:right w:val="single" w:sz="2" w:space="0" w:color="D9D9E3"/>
                          </w:divBdr>
                          <w:divsChild>
                            <w:div w:id="3496426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13487378">
          <w:marLeft w:val="0"/>
          <w:marRight w:val="0"/>
          <w:marTop w:val="0"/>
          <w:marBottom w:val="0"/>
          <w:divBdr>
            <w:top w:val="single" w:sz="2" w:space="0" w:color="auto"/>
            <w:left w:val="single" w:sz="2" w:space="0" w:color="auto"/>
            <w:bottom w:val="single" w:sz="6" w:space="0" w:color="auto"/>
            <w:right w:val="single" w:sz="2" w:space="0" w:color="auto"/>
          </w:divBdr>
          <w:divsChild>
            <w:div w:id="1046443482">
              <w:marLeft w:val="0"/>
              <w:marRight w:val="0"/>
              <w:marTop w:val="100"/>
              <w:marBottom w:val="100"/>
              <w:divBdr>
                <w:top w:val="single" w:sz="2" w:space="0" w:color="D9D9E3"/>
                <w:left w:val="single" w:sz="2" w:space="0" w:color="D9D9E3"/>
                <w:bottom w:val="single" w:sz="2" w:space="0" w:color="D9D9E3"/>
                <w:right w:val="single" w:sz="2" w:space="0" w:color="D9D9E3"/>
              </w:divBdr>
              <w:divsChild>
                <w:div w:id="202060682">
                  <w:marLeft w:val="0"/>
                  <w:marRight w:val="0"/>
                  <w:marTop w:val="0"/>
                  <w:marBottom w:val="0"/>
                  <w:divBdr>
                    <w:top w:val="single" w:sz="2" w:space="0" w:color="D9D9E3"/>
                    <w:left w:val="single" w:sz="2" w:space="0" w:color="D9D9E3"/>
                    <w:bottom w:val="single" w:sz="2" w:space="0" w:color="D9D9E3"/>
                    <w:right w:val="single" w:sz="2" w:space="0" w:color="D9D9E3"/>
                  </w:divBdr>
                  <w:divsChild>
                    <w:div w:id="533888820">
                      <w:marLeft w:val="0"/>
                      <w:marRight w:val="0"/>
                      <w:marTop w:val="0"/>
                      <w:marBottom w:val="0"/>
                      <w:divBdr>
                        <w:top w:val="single" w:sz="2" w:space="0" w:color="D9D9E3"/>
                        <w:left w:val="single" w:sz="2" w:space="0" w:color="D9D9E3"/>
                        <w:bottom w:val="single" w:sz="2" w:space="0" w:color="D9D9E3"/>
                        <w:right w:val="single" w:sz="2" w:space="0" w:color="D9D9E3"/>
                      </w:divBdr>
                      <w:divsChild>
                        <w:div w:id="1526482316">
                          <w:marLeft w:val="0"/>
                          <w:marRight w:val="0"/>
                          <w:marTop w:val="0"/>
                          <w:marBottom w:val="0"/>
                          <w:divBdr>
                            <w:top w:val="single" w:sz="2" w:space="0" w:color="D9D9E3"/>
                            <w:left w:val="single" w:sz="2" w:space="0" w:color="D9D9E3"/>
                            <w:bottom w:val="single" w:sz="2" w:space="0" w:color="D9D9E3"/>
                            <w:right w:val="single" w:sz="2" w:space="0" w:color="D9D9E3"/>
                          </w:divBdr>
                          <w:divsChild>
                            <w:div w:id="1593473505">
                              <w:marLeft w:val="0"/>
                              <w:marRight w:val="0"/>
                              <w:marTop w:val="0"/>
                              <w:marBottom w:val="0"/>
                              <w:divBdr>
                                <w:top w:val="single" w:sz="2" w:space="0" w:color="D9D9E3"/>
                                <w:left w:val="single" w:sz="2" w:space="0" w:color="D9D9E3"/>
                                <w:bottom w:val="single" w:sz="2" w:space="0" w:color="D9D9E3"/>
                                <w:right w:val="single" w:sz="2" w:space="0" w:color="D9D9E3"/>
                              </w:divBdr>
                              <w:divsChild>
                                <w:div w:id="787435995">
                                  <w:marLeft w:val="0"/>
                                  <w:marRight w:val="0"/>
                                  <w:marTop w:val="0"/>
                                  <w:marBottom w:val="0"/>
                                  <w:divBdr>
                                    <w:top w:val="single" w:sz="2" w:space="0" w:color="D9D9E3"/>
                                    <w:left w:val="single" w:sz="2" w:space="0" w:color="D9D9E3"/>
                                    <w:bottom w:val="single" w:sz="2" w:space="0" w:color="D9D9E3"/>
                                    <w:right w:val="single" w:sz="2" w:space="0" w:color="D9D9E3"/>
                                  </w:divBdr>
                                  <w:divsChild>
                                    <w:div w:id="8933457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19505416">
                      <w:marLeft w:val="0"/>
                      <w:marRight w:val="0"/>
                      <w:marTop w:val="0"/>
                      <w:marBottom w:val="0"/>
                      <w:divBdr>
                        <w:top w:val="single" w:sz="2" w:space="0" w:color="D9D9E3"/>
                        <w:left w:val="single" w:sz="2" w:space="0" w:color="D9D9E3"/>
                        <w:bottom w:val="single" w:sz="2" w:space="0" w:color="D9D9E3"/>
                        <w:right w:val="single" w:sz="2" w:space="0" w:color="D9D9E3"/>
                      </w:divBdr>
                      <w:divsChild>
                        <w:div w:id="1486580595">
                          <w:marLeft w:val="0"/>
                          <w:marRight w:val="0"/>
                          <w:marTop w:val="0"/>
                          <w:marBottom w:val="0"/>
                          <w:divBdr>
                            <w:top w:val="single" w:sz="2" w:space="0" w:color="D9D9E3"/>
                            <w:left w:val="single" w:sz="2" w:space="0" w:color="D9D9E3"/>
                            <w:bottom w:val="single" w:sz="2" w:space="0" w:color="D9D9E3"/>
                            <w:right w:val="single" w:sz="2" w:space="0" w:color="D9D9E3"/>
                          </w:divBdr>
                          <w:divsChild>
                            <w:div w:id="19431059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33530552">
          <w:marLeft w:val="0"/>
          <w:marRight w:val="0"/>
          <w:marTop w:val="0"/>
          <w:marBottom w:val="0"/>
          <w:divBdr>
            <w:top w:val="single" w:sz="2" w:space="0" w:color="auto"/>
            <w:left w:val="single" w:sz="2" w:space="0" w:color="auto"/>
            <w:bottom w:val="single" w:sz="6" w:space="0" w:color="auto"/>
            <w:right w:val="single" w:sz="2" w:space="0" w:color="auto"/>
          </w:divBdr>
          <w:divsChild>
            <w:div w:id="1068962195">
              <w:marLeft w:val="0"/>
              <w:marRight w:val="0"/>
              <w:marTop w:val="100"/>
              <w:marBottom w:val="100"/>
              <w:divBdr>
                <w:top w:val="single" w:sz="2" w:space="0" w:color="D9D9E3"/>
                <w:left w:val="single" w:sz="2" w:space="0" w:color="D9D9E3"/>
                <w:bottom w:val="single" w:sz="2" w:space="0" w:color="D9D9E3"/>
                <w:right w:val="single" w:sz="2" w:space="0" w:color="D9D9E3"/>
              </w:divBdr>
              <w:divsChild>
                <w:div w:id="1049114930">
                  <w:marLeft w:val="0"/>
                  <w:marRight w:val="0"/>
                  <w:marTop w:val="0"/>
                  <w:marBottom w:val="0"/>
                  <w:divBdr>
                    <w:top w:val="single" w:sz="2" w:space="0" w:color="D9D9E3"/>
                    <w:left w:val="single" w:sz="2" w:space="0" w:color="D9D9E3"/>
                    <w:bottom w:val="single" w:sz="2" w:space="0" w:color="D9D9E3"/>
                    <w:right w:val="single" w:sz="2" w:space="0" w:color="D9D9E3"/>
                  </w:divBdr>
                  <w:divsChild>
                    <w:div w:id="413011921">
                      <w:marLeft w:val="0"/>
                      <w:marRight w:val="0"/>
                      <w:marTop w:val="0"/>
                      <w:marBottom w:val="0"/>
                      <w:divBdr>
                        <w:top w:val="single" w:sz="2" w:space="0" w:color="D9D9E3"/>
                        <w:left w:val="single" w:sz="2" w:space="0" w:color="D9D9E3"/>
                        <w:bottom w:val="single" w:sz="2" w:space="0" w:color="D9D9E3"/>
                        <w:right w:val="single" w:sz="2" w:space="0" w:color="D9D9E3"/>
                      </w:divBdr>
                      <w:divsChild>
                        <w:div w:id="1137331423">
                          <w:marLeft w:val="0"/>
                          <w:marRight w:val="0"/>
                          <w:marTop w:val="0"/>
                          <w:marBottom w:val="0"/>
                          <w:divBdr>
                            <w:top w:val="single" w:sz="2" w:space="0" w:color="D9D9E3"/>
                            <w:left w:val="single" w:sz="2" w:space="0" w:color="D9D9E3"/>
                            <w:bottom w:val="single" w:sz="2" w:space="0" w:color="D9D9E3"/>
                            <w:right w:val="single" w:sz="2" w:space="0" w:color="D9D9E3"/>
                          </w:divBdr>
                          <w:divsChild>
                            <w:div w:id="176430701">
                              <w:marLeft w:val="0"/>
                              <w:marRight w:val="0"/>
                              <w:marTop w:val="0"/>
                              <w:marBottom w:val="0"/>
                              <w:divBdr>
                                <w:top w:val="single" w:sz="2" w:space="0" w:color="D9D9E3"/>
                                <w:left w:val="single" w:sz="2" w:space="0" w:color="D9D9E3"/>
                                <w:bottom w:val="single" w:sz="2" w:space="0" w:color="D9D9E3"/>
                                <w:right w:val="single" w:sz="2" w:space="0" w:color="D9D9E3"/>
                              </w:divBdr>
                              <w:divsChild>
                                <w:div w:id="1165169312">
                                  <w:marLeft w:val="0"/>
                                  <w:marRight w:val="0"/>
                                  <w:marTop w:val="0"/>
                                  <w:marBottom w:val="0"/>
                                  <w:divBdr>
                                    <w:top w:val="single" w:sz="2" w:space="0" w:color="D9D9E3"/>
                                    <w:left w:val="single" w:sz="2" w:space="0" w:color="D9D9E3"/>
                                    <w:bottom w:val="single" w:sz="2" w:space="0" w:color="D9D9E3"/>
                                    <w:right w:val="single" w:sz="2" w:space="0" w:color="D9D9E3"/>
                                  </w:divBdr>
                                  <w:divsChild>
                                    <w:div w:id="20457078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89828193">
                      <w:marLeft w:val="0"/>
                      <w:marRight w:val="0"/>
                      <w:marTop w:val="0"/>
                      <w:marBottom w:val="0"/>
                      <w:divBdr>
                        <w:top w:val="single" w:sz="2" w:space="0" w:color="D9D9E3"/>
                        <w:left w:val="single" w:sz="2" w:space="0" w:color="D9D9E3"/>
                        <w:bottom w:val="single" w:sz="2" w:space="0" w:color="D9D9E3"/>
                        <w:right w:val="single" w:sz="2" w:space="0" w:color="D9D9E3"/>
                      </w:divBdr>
                      <w:divsChild>
                        <w:div w:id="940919978">
                          <w:marLeft w:val="0"/>
                          <w:marRight w:val="0"/>
                          <w:marTop w:val="0"/>
                          <w:marBottom w:val="0"/>
                          <w:divBdr>
                            <w:top w:val="single" w:sz="2" w:space="0" w:color="D9D9E3"/>
                            <w:left w:val="single" w:sz="2" w:space="0" w:color="D9D9E3"/>
                            <w:bottom w:val="single" w:sz="2" w:space="0" w:color="D9D9E3"/>
                            <w:right w:val="single" w:sz="2" w:space="0" w:color="D9D9E3"/>
                          </w:divBdr>
                          <w:divsChild>
                            <w:div w:id="1109199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72551048">
          <w:marLeft w:val="0"/>
          <w:marRight w:val="0"/>
          <w:marTop w:val="0"/>
          <w:marBottom w:val="0"/>
          <w:divBdr>
            <w:top w:val="single" w:sz="2" w:space="0" w:color="auto"/>
            <w:left w:val="single" w:sz="2" w:space="0" w:color="auto"/>
            <w:bottom w:val="single" w:sz="6" w:space="0" w:color="auto"/>
            <w:right w:val="single" w:sz="2" w:space="0" w:color="auto"/>
          </w:divBdr>
          <w:divsChild>
            <w:div w:id="816604963">
              <w:marLeft w:val="0"/>
              <w:marRight w:val="0"/>
              <w:marTop w:val="100"/>
              <w:marBottom w:val="100"/>
              <w:divBdr>
                <w:top w:val="single" w:sz="2" w:space="0" w:color="D9D9E3"/>
                <w:left w:val="single" w:sz="2" w:space="0" w:color="D9D9E3"/>
                <w:bottom w:val="single" w:sz="2" w:space="0" w:color="D9D9E3"/>
                <w:right w:val="single" w:sz="2" w:space="0" w:color="D9D9E3"/>
              </w:divBdr>
              <w:divsChild>
                <w:div w:id="360320602">
                  <w:marLeft w:val="0"/>
                  <w:marRight w:val="0"/>
                  <w:marTop w:val="0"/>
                  <w:marBottom w:val="0"/>
                  <w:divBdr>
                    <w:top w:val="single" w:sz="2" w:space="0" w:color="D9D9E3"/>
                    <w:left w:val="single" w:sz="2" w:space="0" w:color="D9D9E3"/>
                    <w:bottom w:val="single" w:sz="2" w:space="0" w:color="D9D9E3"/>
                    <w:right w:val="single" w:sz="2" w:space="0" w:color="D9D9E3"/>
                  </w:divBdr>
                  <w:divsChild>
                    <w:div w:id="389964458">
                      <w:marLeft w:val="0"/>
                      <w:marRight w:val="0"/>
                      <w:marTop w:val="0"/>
                      <w:marBottom w:val="0"/>
                      <w:divBdr>
                        <w:top w:val="single" w:sz="2" w:space="0" w:color="D9D9E3"/>
                        <w:left w:val="single" w:sz="2" w:space="0" w:color="D9D9E3"/>
                        <w:bottom w:val="single" w:sz="2" w:space="0" w:color="D9D9E3"/>
                        <w:right w:val="single" w:sz="2" w:space="0" w:color="D9D9E3"/>
                      </w:divBdr>
                      <w:divsChild>
                        <w:div w:id="319162906">
                          <w:marLeft w:val="0"/>
                          <w:marRight w:val="0"/>
                          <w:marTop w:val="0"/>
                          <w:marBottom w:val="0"/>
                          <w:divBdr>
                            <w:top w:val="single" w:sz="2" w:space="0" w:color="D9D9E3"/>
                            <w:left w:val="single" w:sz="2" w:space="0" w:color="D9D9E3"/>
                            <w:bottom w:val="single" w:sz="2" w:space="0" w:color="D9D9E3"/>
                            <w:right w:val="single" w:sz="2" w:space="0" w:color="D9D9E3"/>
                          </w:divBdr>
                          <w:divsChild>
                            <w:div w:id="20763167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60329746">
                      <w:marLeft w:val="0"/>
                      <w:marRight w:val="0"/>
                      <w:marTop w:val="0"/>
                      <w:marBottom w:val="0"/>
                      <w:divBdr>
                        <w:top w:val="single" w:sz="2" w:space="0" w:color="D9D9E3"/>
                        <w:left w:val="single" w:sz="2" w:space="0" w:color="D9D9E3"/>
                        <w:bottom w:val="single" w:sz="2" w:space="0" w:color="D9D9E3"/>
                        <w:right w:val="single" w:sz="2" w:space="0" w:color="D9D9E3"/>
                      </w:divBdr>
                      <w:divsChild>
                        <w:div w:id="522859302">
                          <w:marLeft w:val="0"/>
                          <w:marRight w:val="0"/>
                          <w:marTop w:val="0"/>
                          <w:marBottom w:val="0"/>
                          <w:divBdr>
                            <w:top w:val="single" w:sz="2" w:space="0" w:color="D9D9E3"/>
                            <w:left w:val="single" w:sz="2" w:space="0" w:color="D9D9E3"/>
                            <w:bottom w:val="single" w:sz="2" w:space="0" w:color="D9D9E3"/>
                            <w:right w:val="single" w:sz="2" w:space="0" w:color="D9D9E3"/>
                          </w:divBdr>
                          <w:divsChild>
                            <w:div w:id="1418093405">
                              <w:marLeft w:val="0"/>
                              <w:marRight w:val="0"/>
                              <w:marTop w:val="0"/>
                              <w:marBottom w:val="0"/>
                              <w:divBdr>
                                <w:top w:val="single" w:sz="2" w:space="0" w:color="D9D9E3"/>
                                <w:left w:val="single" w:sz="2" w:space="0" w:color="D9D9E3"/>
                                <w:bottom w:val="single" w:sz="2" w:space="0" w:color="D9D9E3"/>
                                <w:right w:val="single" w:sz="2" w:space="0" w:color="D9D9E3"/>
                              </w:divBdr>
                              <w:divsChild>
                                <w:div w:id="705719542">
                                  <w:marLeft w:val="0"/>
                                  <w:marRight w:val="0"/>
                                  <w:marTop w:val="0"/>
                                  <w:marBottom w:val="0"/>
                                  <w:divBdr>
                                    <w:top w:val="single" w:sz="2" w:space="0" w:color="D9D9E3"/>
                                    <w:left w:val="single" w:sz="2" w:space="0" w:color="D9D9E3"/>
                                    <w:bottom w:val="single" w:sz="2" w:space="0" w:color="D9D9E3"/>
                                    <w:right w:val="single" w:sz="2" w:space="0" w:color="D9D9E3"/>
                                  </w:divBdr>
                                  <w:divsChild>
                                    <w:div w:id="12174746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44244968">
          <w:marLeft w:val="0"/>
          <w:marRight w:val="0"/>
          <w:marTop w:val="0"/>
          <w:marBottom w:val="0"/>
          <w:divBdr>
            <w:top w:val="single" w:sz="2" w:space="0" w:color="auto"/>
            <w:left w:val="single" w:sz="2" w:space="0" w:color="auto"/>
            <w:bottom w:val="single" w:sz="6" w:space="0" w:color="auto"/>
            <w:right w:val="single" w:sz="2" w:space="0" w:color="auto"/>
          </w:divBdr>
          <w:divsChild>
            <w:div w:id="184904774">
              <w:marLeft w:val="0"/>
              <w:marRight w:val="0"/>
              <w:marTop w:val="100"/>
              <w:marBottom w:val="100"/>
              <w:divBdr>
                <w:top w:val="single" w:sz="2" w:space="0" w:color="D9D9E3"/>
                <w:left w:val="single" w:sz="2" w:space="0" w:color="D9D9E3"/>
                <w:bottom w:val="single" w:sz="2" w:space="0" w:color="D9D9E3"/>
                <w:right w:val="single" w:sz="2" w:space="0" w:color="D9D9E3"/>
              </w:divBdr>
              <w:divsChild>
                <w:div w:id="1328749994">
                  <w:marLeft w:val="0"/>
                  <w:marRight w:val="0"/>
                  <w:marTop w:val="0"/>
                  <w:marBottom w:val="0"/>
                  <w:divBdr>
                    <w:top w:val="single" w:sz="2" w:space="0" w:color="D9D9E3"/>
                    <w:left w:val="single" w:sz="2" w:space="0" w:color="D9D9E3"/>
                    <w:bottom w:val="single" w:sz="2" w:space="0" w:color="D9D9E3"/>
                    <w:right w:val="single" w:sz="2" w:space="0" w:color="D9D9E3"/>
                  </w:divBdr>
                  <w:divsChild>
                    <w:div w:id="985476438">
                      <w:marLeft w:val="0"/>
                      <w:marRight w:val="0"/>
                      <w:marTop w:val="0"/>
                      <w:marBottom w:val="0"/>
                      <w:divBdr>
                        <w:top w:val="single" w:sz="2" w:space="0" w:color="D9D9E3"/>
                        <w:left w:val="single" w:sz="2" w:space="0" w:color="D9D9E3"/>
                        <w:bottom w:val="single" w:sz="2" w:space="0" w:color="D9D9E3"/>
                        <w:right w:val="single" w:sz="2" w:space="0" w:color="D9D9E3"/>
                      </w:divBdr>
                      <w:divsChild>
                        <w:div w:id="779881444">
                          <w:marLeft w:val="0"/>
                          <w:marRight w:val="0"/>
                          <w:marTop w:val="0"/>
                          <w:marBottom w:val="0"/>
                          <w:divBdr>
                            <w:top w:val="single" w:sz="2" w:space="0" w:color="D9D9E3"/>
                            <w:left w:val="single" w:sz="2" w:space="0" w:color="D9D9E3"/>
                            <w:bottom w:val="single" w:sz="2" w:space="0" w:color="D9D9E3"/>
                            <w:right w:val="single" w:sz="2" w:space="0" w:color="D9D9E3"/>
                          </w:divBdr>
                          <w:divsChild>
                            <w:div w:id="4214891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56541190">
                      <w:marLeft w:val="0"/>
                      <w:marRight w:val="0"/>
                      <w:marTop w:val="0"/>
                      <w:marBottom w:val="0"/>
                      <w:divBdr>
                        <w:top w:val="single" w:sz="2" w:space="0" w:color="D9D9E3"/>
                        <w:left w:val="single" w:sz="2" w:space="0" w:color="D9D9E3"/>
                        <w:bottom w:val="single" w:sz="2" w:space="0" w:color="D9D9E3"/>
                        <w:right w:val="single" w:sz="2" w:space="0" w:color="D9D9E3"/>
                      </w:divBdr>
                      <w:divsChild>
                        <w:div w:id="1017199042">
                          <w:marLeft w:val="0"/>
                          <w:marRight w:val="0"/>
                          <w:marTop w:val="0"/>
                          <w:marBottom w:val="0"/>
                          <w:divBdr>
                            <w:top w:val="single" w:sz="2" w:space="0" w:color="D9D9E3"/>
                            <w:left w:val="single" w:sz="2" w:space="0" w:color="D9D9E3"/>
                            <w:bottom w:val="single" w:sz="2" w:space="0" w:color="D9D9E3"/>
                            <w:right w:val="single" w:sz="2" w:space="0" w:color="D9D9E3"/>
                          </w:divBdr>
                          <w:divsChild>
                            <w:div w:id="639769116">
                              <w:marLeft w:val="0"/>
                              <w:marRight w:val="0"/>
                              <w:marTop w:val="0"/>
                              <w:marBottom w:val="0"/>
                              <w:divBdr>
                                <w:top w:val="single" w:sz="2" w:space="0" w:color="D9D9E3"/>
                                <w:left w:val="single" w:sz="2" w:space="0" w:color="D9D9E3"/>
                                <w:bottom w:val="single" w:sz="2" w:space="0" w:color="D9D9E3"/>
                                <w:right w:val="single" w:sz="2" w:space="0" w:color="D9D9E3"/>
                              </w:divBdr>
                              <w:divsChild>
                                <w:div w:id="834800348">
                                  <w:marLeft w:val="0"/>
                                  <w:marRight w:val="0"/>
                                  <w:marTop w:val="0"/>
                                  <w:marBottom w:val="0"/>
                                  <w:divBdr>
                                    <w:top w:val="single" w:sz="2" w:space="0" w:color="D9D9E3"/>
                                    <w:left w:val="single" w:sz="2" w:space="0" w:color="D9D9E3"/>
                                    <w:bottom w:val="single" w:sz="2" w:space="0" w:color="D9D9E3"/>
                                    <w:right w:val="single" w:sz="2" w:space="0" w:color="D9D9E3"/>
                                  </w:divBdr>
                                  <w:divsChild>
                                    <w:div w:id="10689620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65752019">
          <w:marLeft w:val="0"/>
          <w:marRight w:val="0"/>
          <w:marTop w:val="0"/>
          <w:marBottom w:val="0"/>
          <w:divBdr>
            <w:top w:val="single" w:sz="2" w:space="0" w:color="auto"/>
            <w:left w:val="single" w:sz="2" w:space="0" w:color="auto"/>
            <w:bottom w:val="single" w:sz="6" w:space="0" w:color="auto"/>
            <w:right w:val="single" w:sz="2" w:space="0" w:color="auto"/>
          </w:divBdr>
          <w:divsChild>
            <w:div w:id="2000422471">
              <w:marLeft w:val="0"/>
              <w:marRight w:val="0"/>
              <w:marTop w:val="100"/>
              <w:marBottom w:val="100"/>
              <w:divBdr>
                <w:top w:val="single" w:sz="2" w:space="0" w:color="D9D9E3"/>
                <w:left w:val="single" w:sz="2" w:space="0" w:color="D9D9E3"/>
                <w:bottom w:val="single" w:sz="2" w:space="0" w:color="D9D9E3"/>
                <w:right w:val="single" w:sz="2" w:space="0" w:color="D9D9E3"/>
              </w:divBdr>
              <w:divsChild>
                <w:div w:id="1247543646">
                  <w:marLeft w:val="0"/>
                  <w:marRight w:val="0"/>
                  <w:marTop w:val="0"/>
                  <w:marBottom w:val="0"/>
                  <w:divBdr>
                    <w:top w:val="single" w:sz="2" w:space="0" w:color="D9D9E3"/>
                    <w:left w:val="single" w:sz="2" w:space="0" w:color="D9D9E3"/>
                    <w:bottom w:val="single" w:sz="2" w:space="0" w:color="D9D9E3"/>
                    <w:right w:val="single" w:sz="2" w:space="0" w:color="D9D9E3"/>
                  </w:divBdr>
                  <w:divsChild>
                    <w:div w:id="748041658">
                      <w:marLeft w:val="0"/>
                      <w:marRight w:val="0"/>
                      <w:marTop w:val="0"/>
                      <w:marBottom w:val="0"/>
                      <w:divBdr>
                        <w:top w:val="single" w:sz="2" w:space="0" w:color="D9D9E3"/>
                        <w:left w:val="single" w:sz="2" w:space="0" w:color="D9D9E3"/>
                        <w:bottom w:val="single" w:sz="2" w:space="0" w:color="D9D9E3"/>
                        <w:right w:val="single" w:sz="2" w:space="0" w:color="D9D9E3"/>
                      </w:divBdr>
                      <w:divsChild>
                        <w:div w:id="945387399">
                          <w:marLeft w:val="0"/>
                          <w:marRight w:val="0"/>
                          <w:marTop w:val="0"/>
                          <w:marBottom w:val="0"/>
                          <w:divBdr>
                            <w:top w:val="single" w:sz="2" w:space="0" w:color="D9D9E3"/>
                            <w:left w:val="single" w:sz="2" w:space="0" w:color="D9D9E3"/>
                            <w:bottom w:val="single" w:sz="2" w:space="0" w:color="D9D9E3"/>
                            <w:right w:val="single" w:sz="2" w:space="0" w:color="D9D9E3"/>
                          </w:divBdr>
                          <w:divsChild>
                            <w:div w:id="13842566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06895814">
                      <w:marLeft w:val="0"/>
                      <w:marRight w:val="0"/>
                      <w:marTop w:val="0"/>
                      <w:marBottom w:val="0"/>
                      <w:divBdr>
                        <w:top w:val="single" w:sz="2" w:space="0" w:color="D9D9E3"/>
                        <w:left w:val="single" w:sz="2" w:space="0" w:color="D9D9E3"/>
                        <w:bottom w:val="single" w:sz="2" w:space="0" w:color="D9D9E3"/>
                        <w:right w:val="single" w:sz="2" w:space="0" w:color="D9D9E3"/>
                      </w:divBdr>
                      <w:divsChild>
                        <w:div w:id="1417632750">
                          <w:marLeft w:val="0"/>
                          <w:marRight w:val="0"/>
                          <w:marTop w:val="0"/>
                          <w:marBottom w:val="0"/>
                          <w:divBdr>
                            <w:top w:val="single" w:sz="2" w:space="0" w:color="D9D9E3"/>
                            <w:left w:val="single" w:sz="2" w:space="0" w:color="D9D9E3"/>
                            <w:bottom w:val="single" w:sz="2" w:space="0" w:color="D9D9E3"/>
                            <w:right w:val="single" w:sz="2" w:space="0" w:color="D9D9E3"/>
                          </w:divBdr>
                          <w:divsChild>
                            <w:div w:id="504978340">
                              <w:marLeft w:val="0"/>
                              <w:marRight w:val="0"/>
                              <w:marTop w:val="0"/>
                              <w:marBottom w:val="0"/>
                              <w:divBdr>
                                <w:top w:val="single" w:sz="2" w:space="0" w:color="D9D9E3"/>
                                <w:left w:val="single" w:sz="2" w:space="0" w:color="D9D9E3"/>
                                <w:bottom w:val="single" w:sz="2" w:space="0" w:color="D9D9E3"/>
                                <w:right w:val="single" w:sz="2" w:space="0" w:color="D9D9E3"/>
                              </w:divBdr>
                              <w:divsChild>
                                <w:div w:id="683702858">
                                  <w:marLeft w:val="0"/>
                                  <w:marRight w:val="0"/>
                                  <w:marTop w:val="0"/>
                                  <w:marBottom w:val="0"/>
                                  <w:divBdr>
                                    <w:top w:val="single" w:sz="2" w:space="0" w:color="D9D9E3"/>
                                    <w:left w:val="single" w:sz="2" w:space="0" w:color="D9D9E3"/>
                                    <w:bottom w:val="single" w:sz="2" w:space="0" w:color="D9D9E3"/>
                                    <w:right w:val="single" w:sz="2" w:space="0" w:color="D9D9E3"/>
                                  </w:divBdr>
                                  <w:divsChild>
                                    <w:div w:id="4891005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91697078">
          <w:marLeft w:val="0"/>
          <w:marRight w:val="0"/>
          <w:marTop w:val="0"/>
          <w:marBottom w:val="0"/>
          <w:divBdr>
            <w:top w:val="single" w:sz="2" w:space="0" w:color="auto"/>
            <w:left w:val="single" w:sz="2" w:space="0" w:color="auto"/>
            <w:bottom w:val="single" w:sz="6" w:space="0" w:color="auto"/>
            <w:right w:val="single" w:sz="2" w:space="0" w:color="auto"/>
          </w:divBdr>
          <w:divsChild>
            <w:div w:id="770975776">
              <w:marLeft w:val="0"/>
              <w:marRight w:val="0"/>
              <w:marTop w:val="100"/>
              <w:marBottom w:val="100"/>
              <w:divBdr>
                <w:top w:val="single" w:sz="2" w:space="0" w:color="D9D9E3"/>
                <w:left w:val="single" w:sz="2" w:space="0" w:color="D9D9E3"/>
                <w:bottom w:val="single" w:sz="2" w:space="0" w:color="D9D9E3"/>
                <w:right w:val="single" w:sz="2" w:space="0" w:color="D9D9E3"/>
              </w:divBdr>
              <w:divsChild>
                <w:div w:id="1872721886">
                  <w:marLeft w:val="0"/>
                  <w:marRight w:val="0"/>
                  <w:marTop w:val="0"/>
                  <w:marBottom w:val="0"/>
                  <w:divBdr>
                    <w:top w:val="single" w:sz="2" w:space="0" w:color="D9D9E3"/>
                    <w:left w:val="single" w:sz="2" w:space="0" w:color="D9D9E3"/>
                    <w:bottom w:val="single" w:sz="2" w:space="0" w:color="D9D9E3"/>
                    <w:right w:val="single" w:sz="2" w:space="0" w:color="D9D9E3"/>
                  </w:divBdr>
                  <w:divsChild>
                    <w:div w:id="164058361">
                      <w:marLeft w:val="0"/>
                      <w:marRight w:val="0"/>
                      <w:marTop w:val="0"/>
                      <w:marBottom w:val="0"/>
                      <w:divBdr>
                        <w:top w:val="single" w:sz="2" w:space="0" w:color="D9D9E3"/>
                        <w:left w:val="single" w:sz="2" w:space="0" w:color="D9D9E3"/>
                        <w:bottom w:val="single" w:sz="2" w:space="0" w:color="D9D9E3"/>
                        <w:right w:val="single" w:sz="2" w:space="0" w:color="D9D9E3"/>
                      </w:divBdr>
                      <w:divsChild>
                        <w:div w:id="1773672607">
                          <w:marLeft w:val="0"/>
                          <w:marRight w:val="0"/>
                          <w:marTop w:val="0"/>
                          <w:marBottom w:val="0"/>
                          <w:divBdr>
                            <w:top w:val="single" w:sz="2" w:space="0" w:color="D9D9E3"/>
                            <w:left w:val="single" w:sz="2" w:space="0" w:color="D9D9E3"/>
                            <w:bottom w:val="single" w:sz="2" w:space="0" w:color="D9D9E3"/>
                            <w:right w:val="single" w:sz="2" w:space="0" w:color="D9D9E3"/>
                          </w:divBdr>
                          <w:divsChild>
                            <w:div w:id="603000435">
                              <w:marLeft w:val="0"/>
                              <w:marRight w:val="0"/>
                              <w:marTop w:val="0"/>
                              <w:marBottom w:val="0"/>
                              <w:divBdr>
                                <w:top w:val="single" w:sz="2" w:space="0" w:color="D9D9E3"/>
                                <w:left w:val="single" w:sz="2" w:space="0" w:color="D9D9E3"/>
                                <w:bottom w:val="single" w:sz="2" w:space="0" w:color="D9D9E3"/>
                                <w:right w:val="single" w:sz="2" w:space="0" w:color="D9D9E3"/>
                              </w:divBdr>
                              <w:divsChild>
                                <w:div w:id="1177303885">
                                  <w:marLeft w:val="0"/>
                                  <w:marRight w:val="0"/>
                                  <w:marTop w:val="0"/>
                                  <w:marBottom w:val="0"/>
                                  <w:divBdr>
                                    <w:top w:val="single" w:sz="2" w:space="0" w:color="D9D9E3"/>
                                    <w:left w:val="single" w:sz="2" w:space="0" w:color="D9D9E3"/>
                                    <w:bottom w:val="single" w:sz="2" w:space="0" w:color="D9D9E3"/>
                                    <w:right w:val="single" w:sz="2" w:space="0" w:color="D9D9E3"/>
                                  </w:divBdr>
                                  <w:divsChild>
                                    <w:div w:id="5067512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05592175">
                      <w:marLeft w:val="0"/>
                      <w:marRight w:val="0"/>
                      <w:marTop w:val="0"/>
                      <w:marBottom w:val="0"/>
                      <w:divBdr>
                        <w:top w:val="single" w:sz="2" w:space="0" w:color="D9D9E3"/>
                        <w:left w:val="single" w:sz="2" w:space="0" w:color="D9D9E3"/>
                        <w:bottom w:val="single" w:sz="2" w:space="0" w:color="D9D9E3"/>
                        <w:right w:val="single" w:sz="2" w:space="0" w:color="D9D9E3"/>
                      </w:divBdr>
                      <w:divsChild>
                        <w:div w:id="190607459">
                          <w:marLeft w:val="0"/>
                          <w:marRight w:val="0"/>
                          <w:marTop w:val="0"/>
                          <w:marBottom w:val="0"/>
                          <w:divBdr>
                            <w:top w:val="single" w:sz="2" w:space="0" w:color="D9D9E3"/>
                            <w:left w:val="single" w:sz="2" w:space="0" w:color="D9D9E3"/>
                            <w:bottom w:val="single" w:sz="2" w:space="0" w:color="D9D9E3"/>
                            <w:right w:val="single" w:sz="2" w:space="0" w:color="D9D9E3"/>
                          </w:divBdr>
                          <w:divsChild>
                            <w:div w:id="6940439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45949124">
          <w:marLeft w:val="0"/>
          <w:marRight w:val="0"/>
          <w:marTop w:val="0"/>
          <w:marBottom w:val="0"/>
          <w:divBdr>
            <w:top w:val="single" w:sz="2" w:space="0" w:color="auto"/>
            <w:left w:val="single" w:sz="2" w:space="0" w:color="auto"/>
            <w:bottom w:val="single" w:sz="6" w:space="0" w:color="auto"/>
            <w:right w:val="single" w:sz="2" w:space="0" w:color="auto"/>
          </w:divBdr>
          <w:divsChild>
            <w:div w:id="913778039">
              <w:marLeft w:val="0"/>
              <w:marRight w:val="0"/>
              <w:marTop w:val="100"/>
              <w:marBottom w:val="100"/>
              <w:divBdr>
                <w:top w:val="single" w:sz="2" w:space="0" w:color="D9D9E3"/>
                <w:left w:val="single" w:sz="2" w:space="0" w:color="D9D9E3"/>
                <w:bottom w:val="single" w:sz="2" w:space="0" w:color="D9D9E3"/>
                <w:right w:val="single" w:sz="2" w:space="0" w:color="D9D9E3"/>
              </w:divBdr>
              <w:divsChild>
                <w:div w:id="1237668434">
                  <w:marLeft w:val="0"/>
                  <w:marRight w:val="0"/>
                  <w:marTop w:val="0"/>
                  <w:marBottom w:val="0"/>
                  <w:divBdr>
                    <w:top w:val="single" w:sz="2" w:space="0" w:color="D9D9E3"/>
                    <w:left w:val="single" w:sz="2" w:space="0" w:color="D9D9E3"/>
                    <w:bottom w:val="single" w:sz="2" w:space="0" w:color="D9D9E3"/>
                    <w:right w:val="single" w:sz="2" w:space="0" w:color="D9D9E3"/>
                  </w:divBdr>
                  <w:divsChild>
                    <w:div w:id="1793935841">
                      <w:marLeft w:val="0"/>
                      <w:marRight w:val="0"/>
                      <w:marTop w:val="0"/>
                      <w:marBottom w:val="0"/>
                      <w:divBdr>
                        <w:top w:val="single" w:sz="2" w:space="0" w:color="D9D9E3"/>
                        <w:left w:val="single" w:sz="2" w:space="0" w:color="D9D9E3"/>
                        <w:bottom w:val="single" w:sz="2" w:space="0" w:color="D9D9E3"/>
                        <w:right w:val="single" w:sz="2" w:space="0" w:color="D9D9E3"/>
                      </w:divBdr>
                      <w:divsChild>
                        <w:div w:id="539711767">
                          <w:marLeft w:val="0"/>
                          <w:marRight w:val="0"/>
                          <w:marTop w:val="0"/>
                          <w:marBottom w:val="0"/>
                          <w:divBdr>
                            <w:top w:val="single" w:sz="2" w:space="0" w:color="D9D9E3"/>
                            <w:left w:val="single" w:sz="2" w:space="0" w:color="D9D9E3"/>
                            <w:bottom w:val="single" w:sz="2" w:space="0" w:color="D9D9E3"/>
                            <w:right w:val="single" w:sz="2" w:space="0" w:color="D9D9E3"/>
                          </w:divBdr>
                          <w:divsChild>
                            <w:div w:id="697703113">
                              <w:marLeft w:val="0"/>
                              <w:marRight w:val="0"/>
                              <w:marTop w:val="0"/>
                              <w:marBottom w:val="0"/>
                              <w:divBdr>
                                <w:top w:val="single" w:sz="2" w:space="0" w:color="D9D9E3"/>
                                <w:left w:val="single" w:sz="2" w:space="0" w:color="D9D9E3"/>
                                <w:bottom w:val="single" w:sz="2" w:space="0" w:color="D9D9E3"/>
                                <w:right w:val="single" w:sz="2" w:space="0" w:color="D9D9E3"/>
                              </w:divBdr>
                              <w:divsChild>
                                <w:div w:id="409470674">
                                  <w:marLeft w:val="0"/>
                                  <w:marRight w:val="0"/>
                                  <w:marTop w:val="0"/>
                                  <w:marBottom w:val="0"/>
                                  <w:divBdr>
                                    <w:top w:val="single" w:sz="2" w:space="0" w:color="D9D9E3"/>
                                    <w:left w:val="single" w:sz="2" w:space="0" w:color="D9D9E3"/>
                                    <w:bottom w:val="single" w:sz="2" w:space="0" w:color="D9D9E3"/>
                                    <w:right w:val="single" w:sz="2" w:space="0" w:color="D9D9E3"/>
                                  </w:divBdr>
                                  <w:divsChild>
                                    <w:div w:id="6523691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21730817">
                      <w:marLeft w:val="0"/>
                      <w:marRight w:val="0"/>
                      <w:marTop w:val="0"/>
                      <w:marBottom w:val="0"/>
                      <w:divBdr>
                        <w:top w:val="single" w:sz="2" w:space="0" w:color="D9D9E3"/>
                        <w:left w:val="single" w:sz="2" w:space="0" w:color="D9D9E3"/>
                        <w:bottom w:val="single" w:sz="2" w:space="0" w:color="D9D9E3"/>
                        <w:right w:val="single" w:sz="2" w:space="0" w:color="D9D9E3"/>
                      </w:divBdr>
                      <w:divsChild>
                        <w:div w:id="367485208">
                          <w:marLeft w:val="0"/>
                          <w:marRight w:val="0"/>
                          <w:marTop w:val="0"/>
                          <w:marBottom w:val="0"/>
                          <w:divBdr>
                            <w:top w:val="single" w:sz="2" w:space="0" w:color="D9D9E3"/>
                            <w:left w:val="single" w:sz="2" w:space="0" w:color="D9D9E3"/>
                            <w:bottom w:val="single" w:sz="2" w:space="0" w:color="D9D9E3"/>
                            <w:right w:val="single" w:sz="2" w:space="0" w:color="D9D9E3"/>
                          </w:divBdr>
                          <w:divsChild>
                            <w:div w:id="16415751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69502554">
          <w:marLeft w:val="0"/>
          <w:marRight w:val="0"/>
          <w:marTop w:val="0"/>
          <w:marBottom w:val="0"/>
          <w:divBdr>
            <w:top w:val="single" w:sz="2" w:space="0" w:color="auto"/>
            <w:left w:val="single" w:sz="2" w:space="0" w:color="auto"/>
            <w:bottom w:val="single" w:sz="6" w:space="0" w:color="auto"/>
            <w:right w:val="single" w:sz="2" w:space="0" w:color="auto"/>
          </w:divBdr>
          <w:divsChild>
            <w:div w:id="24983081">
              <w:marLeft w:val="0"/>
              <w:marRight w:val="0"/>
              <w:marTop w:val="100"/>
              <w:marBottom w:val="100"/>
              <w:divBdr>
                <w:top w:val="single" w:sz="2" w:space="0" w:color="D9D9E3"/>
                <w:left w:val="single" w:sz="2" w:space="0" w:color="D9D9E3"/>
                <w:bottom w:val="single" w:sz="2" w:space="0" w:color="D9D9E3"/>
                <w:right w:val="single" w:sz="2" w:space="0" w:color="D9D9E3"/>
              </w:divBdr>
              <w:divsChild>
                <w:div w:id="145972340">
                  <w:marLeft w:val="0"/>
                  <w:marRight w:val="0"/>
                  <w:marTop w:val="0"/>
                  <w:marBottom w:val="0"/>
                  <w:divBdr>
                    <w:top w:val="single" w:sz="2" w:space="0" w:color="D9D9E3"/>
                    <w:left w:val="single" w:sz="2" w:space="0" w:color="D9D9E3"/>
                    <w:bottom w:val="single" w:sz="2" w:space="0" w:color="D9D9E3"/>
                    <w:right w:val="single" w:sz="2" w:space="0" w:color="D9D9E3"/>
                  </w:divBdr>
                  <w:divsChild>
                    <w:div w:id="74743045">
                      <w:marLeft w:val="0"/>
                      <w:marRight w:val="0"/>
                      <w:marTop w:val="0"/>
                      <w:marBottom w:val="0"/>
                      <w:divBdr>
                        <w:top w:val="single" w:sz="2" w:space="0" w:color="D9D9E3"/>
                        <w:left w:val="single" w:sz="2" w:space="0" w:color="D9D9E3"/>
                        <w:bottom w:val="single" w:sz="2" w:space="0" w:color="D9D9E3"/>
                        <w:right w:val="single" w:sz="2" w:space="0" w:color="D9D9E3"/>
                      </w:divBdr>
                      <w:divsChild>
                        <w:div w:id="143788993">
                          <w:marLeft w:val="0"/>
                          <w:marRight w:val="0"/>
                          <w:marTop w:val="0"/>
                          <w:marBottom w:val="0"/>
                          <w:divBdr>
                            <w:top w:val="single" w:sz="2" w:space="0" w:color="D9D9E3"/>
                            <w:left w:val="single" w:sz="2" w:space="0" w:color="D9D9E3"/>
                            <w:bottom w:val="single" w:sz="2" w:space="0" w:color="D9D9E3"/>
                            <w:right w:val="single" w:sz="2" w:space="0" w:color="D9D9E3"/>
                          </w:divBdr>
                          <w:divsChild>
                            <w:div w:id="7227526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1669293">
                      <w:marLeft w:val="0"/>
                      <w:marRight w:val="0"/>
                      <w:marTop w:val="0"/>
                      <w:marBottom w:val="0"/>
                      <w:divBdr>
                        <w:top w:val="single" w:sz="2" w:space="0" w:color="D9D9E3"/>
                        <w:left w:val="single" w:sz="2" w:space="0" w:color="D9D9E3"/>
                        <w:bottom w:val="single" w:sz="2" w:space="0" w:color="D9D9E3"/>
                        <w:right w:val="single" w:sz="2" w:space="0" w:color="D9D9E3"/>
                      </w:divBdr>
                      <w:divsChild>
                        <w:div w:id="1914966681">
                          <w:marLeft w:val="0"/>
                          <w:marRight w:val="0"/>
                          <w:marTop w:val="0"/>
                          <w:marBottom w:val="0"/>
                          <w:divBdr>
                            <w:top w:val="single" w:sz="2" w:space="0" w:color="D9D9E3"/>
                            <w:left w:val="single" w:sz="2" w:space="0" w:color="D9D9E3"/>
                            <w:bottom w:val="single" w:sz="2" w:space="0" w:color="D9D9E3"/>
                            <w:right w:val="single" w:sz="2" w:space="0" w:color="D9D9E3"/>
                          </w:divBdr>
                          <w:divsChild>
                            <w:div w:id="435907357">
                              <w:marLeft w:val="0"/>
                              <w:marRight w:val="0"/>
                              <w:marTop w:val="0"/>
                              <w:marBottom w:val="0"/>
                              <w:divBdr>
                                <w:top w:val="single" w:sz="2" w:space="0" w:color="D9D9E3"/>
                                <w:left w:val="single" w:sz="2" w:space="0" w:color="D9D9E3"/>
                                <w:bottom w:val="single" w:sz="2" w:space="0" w:color="D9D9E3"/>
                                <w:right w:val="single" w:sz="2" w:space="0" w:color="D9D9E3"/>
                              </w:divBdr>
                              <w:divsChild>
                                <w:div w:id="6101765">
                                  <w:marLeft w:val="0"/>
                                  <w:marRight w:val="0"/>
                                  <w:marTop w:val="0"/>
                                  <w:marBottom w:val="0"/>
                                  <w:divBdr>
                                    <w:top w:val="single" w:sz="2" w:space="0" w:color="D9D9E3"/>
                                    <w:left w:val="single" w:sz="2" w:space="0" w:color="D9D9E3"/>
                                    <w:bottom w:val="single" w:sz="2" w:space="0" w:color="D9D9E3"/>
                                    <w:right w:val="single" w:sz="2" w:space="0" w:color="D9D9E3"/>
                                  </w:divBdr>
                                  <w:divsChild>
                                    <w:div w:id="243034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00550616">
          <w:marLeft w:val="0"/>
          <w:marRight w:val="0"/>
          <w:marTop w:val="0"/>
          <w:marBottom w:val="0"/>
          <w:divBdr>
            <w:top w:val="single" w:sz="2" w:space="0" w:color="auto"/>
            <w:left w:val="single" w:sz="2" w:space="0" w:color="auto"/>
            <w:bottom w:val="single" w:sz="6" w:space="0" w:color="auto"/>
            <w:right w:val="single" w:sz="2" w:space="0" w:color="auto"/>
          </w:divBdr>
          <w:divsChild>
            <w:div w:id="1581523780">
              <w:marLeft w:val="0"/>
              <w:marRight w:val="0"/>
              <w:marTop w:val="100"/>
              <w:marBottom w:val="100"/>
              <w:divBdr>
                <w:top w:val="single" w:sz="2" w:space="0" w:color="D9D9E3"/>
                <w:left w:val="single" w:sz="2" w:space="0" w:color="D9D9E3"/>
                <w:bottom w:val="single" w:sz="2" w:space="0" w:color="D9D9E3"/>
                <w:right w:val="single" w:sz="2" w:space="0" w:color="D9D9E3"/>
              </w:divBdr>
              <w:divsChild>
                <w:div w:id="730081575">
                  <w:marLeft w:val="0"/>
                  <w:marRight w:val="0"/>
                  <w:marTop w:val="0"/>
                  <w:marBottom w:val="0"/>
                  <w:divBdr>
                    <w:top w:val="single" w:sz="2" w:space="0" w:color="D9D9E3"/>
                    <w:left w:val="single" w:sz="2" w:space="0" w:color="D9D9E3"/>
                    <w:bottom w:val="single" w:sz="2" w:space="0" w:color="D9D9E3"/>
                    <w:right w:val="single" w:sz="2" w:space="0" w:color="D9D9E3"/>
                  </w:divBdr>
                  <w:divsChild>
                    <w:div w:id="1500734755">
                      <w:marLeft w:val="0"/>
                      <w:marRight w:val="0"/>
                      <w:marTop w:val="0"/>
                      <w:marBottom w:val="0"/>
                      <w:divBdr>
                        <w:top w:val="single" w:sz="2" w:space="0" w:color="D9D9E3"/>
                        <w:left w:val="single" w:sz="2" w:space="0" w:color="D9D9E3"/>
                        <w:bottom w:val="single" w:sz="2" w:space="0" w:color="D9D9E3"/>
                        <w:right w:val="single" w:sz="2" w:space="0" w:color="D9D9E3"/>
                      </w:divBdr>
                      <w:divsChild>
                        <w:div w:id="1300693221">
                          <w:marLeft w:val="0"/>
                          <w:marRight w:val="0"/>
                          <w:marTop w:val="0"/>
                          <w:marBottom w:val="0"/>
                          <w:divBdr>
                            <w:top w:val="single" w:sz="2" w:space="0" w:color="D9D9E3"/>
                            <w:left w:val="single" w:sz="2" w:space="0" w:color="D9D9E3"/>
                            <w:bottom w:val="single" w:sz="2" w:space="0" w:color="D9D9E3"/>
                            <w:right w:val="single" w:sz="2" w:space="0" w:color="D9D9E3"/>
                          </w:divBdr>
                          <w:divsChild>
                            <w:div w:id="2643093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4665326">
                      <w:marLeft w:val="0"/>
                      <w:marRight w:val="0"/>
                      <w:marTop w:val="0"/>
                      <w:marBottom w:val="0"/>
                      <w:divBdr>
                        <w:top w:val="single" w:sz="2" w:space="0" w:color="D9D9E3"/>
                        <w:left w:val="single" w:sz="2" w:space="0" w:color="D9D9E3"/>
                        <w:bottom w:val="single" w:sz="2" w:space="0" w:color="D9D9E3"/>
                        <w:right w:val="single" w:sz="2" w:space="0" w:color="D9D9E3"/>
                      </w:divBdr>
                      <w:divsChild>
                        <w:div w:id="1232933188">
                          <w:marLeft w:val="0"/>
                          <w:marRight w:val="0"/>
                          <w:marTop w:val="0"/>
                          <w:marBottom w:val="0"/>
                          <w:divBdr>
                            <w:top w:val="single" w:sz="2" w:space="0" w:color="D9D9E3"/>
                            <w:left w:val="single" w:sz="2" w:space="0" w:color="D9D9E3"/>
                            <w:bottom w:val="single" w:sz="2" w:space="0" w:color="D9D9E3"/>
                            <w:right w:val="single" w:sz="2" w:space="0" w:color="D9D9E3"/>
                          </w:divBdr>
                          <w:divsChild>
                            <w:div w:id="1738435403">
                              <w:marLeft w:val="0"/>
                              <w:marRight w:val="0"/>
                              <w:marTop w:val="0"/>
                              <w:marBottom w:val="0"/>
                              <w:divBdr>
                                <w:top w:val="single" w:sz="2" w:space="0" w:color="D9D9E3"/>
                                <w:left w:val="single" w:sz="2" w:space="0" w:color="D9D9E3"/>
                                <w:bottom w:val="single" w:sz="2" w:space="0" w:color="D9D9E3"/>
                                <w:right w:val="single" w:sz="2" w:space="0" w:color="D9D9E3"/>
                              </w:divBdr>
                              <w:divsChild>
                                <w:div w:id="20321571">
                                  <w:marLeft w:val="0"/>
                                  <w:marRight w:val="0"/>
                                  <w:marTop w:val="0"/>
                                  <w:marBottom w:val="0"/>
                                  <w:divBdr>
                                    <w:top w:val="single" w:sz="2" w:space="0" w:color="D9D9E3"/>
                                    <w:left w:val="single" w:sz="2" w:space="0" w:color="D9D9E3"/>
                                    <w:bottom w:val="single" w:sz="2" w:space="0" w:color="D9D9E3"/>
                                    <w:right w:val="single" w:sz="2" w:space="0" w:color="D9D9E3"/>
                                  </w:divBdr>
                                  <w:divsChild>
                                    <w:div w:id="291909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54089346">
          <w:marLeft w:val="0"/>
          <w:marRight w:val="0"/>
          <w:marTop w:val="0"/>
          <w:marBottom w:val="0"/>
          <w:divBdr>
            <w:top w:val="single" w:sz="2" w:space="0" w:color="auto"/>
            <w:left w:val="single" w:sz="2" w:space="0" w:color="auto"/>
            <w:bottom w:val="single" w:sz="6" w:space="0" w:color="auto"/>
            <w:right w:val="single" w:sz="2" w:space="0" w:color="auto"/>
          </w:divBdr>
          <w:divsChild>
            <w:div w:id="2067020684">
              <w:marLeft w:val="0"/>
              <w:marRight w:val="0"/>
              <w:marTop w:val="100"/>
              <w:marBottom w:val="100"/>
              <w:divBdr>
                <w:top w:val="single" w:sz="2" w:space="0" w:color="D9D9E3"/>
                <w:left w:val="single" w:sz="2" w:space="0" w:color="D9D9E3"/>
                <w:bottom w:val="single" w:sz="2" w:space="0" w:color="D9D9E3"/>
                <w:right w:val="single" w:sz="2" w:space="0" w:color="D9D9E3"/>
              </w:divBdr>
              <w:divsChild>
                <w:div w:id="1186792054">
                  <w:marLeft w:val="0"/>
                  <w:marRight w:val="0"/>
                  <w:marTop w:val="0"/>
                  <w:marBottom w:val="0"/>
                  <w:divBdr>
                    <w:top w:val="single" w:sz="2" w:space="0" w:color="D9D9E3"/>
                    <w:left w:val="single" w:sz="2" w:space="0" w:color="D9D9E3"/>
                    <w:bottom w:val="single" w:sz="2" w:space="0" w:color="D9D9E3"/>
                    <w:right w:val="single" w:sz="2" w:space="0" w:color="D9D9E3"/>
                  </w:divBdr>
                  <w:divsChild>
                    <w:div w:id="697508615">
                      <w:marLeft w:val="0"/>
                      <w:marRight w:val="0"/>
                      <w:marTop w:val="0"/>
                      <w:marBottom w:val="0"/>
                      <w:divBdr>
                        <w:top w:val="single" w:sz="2" w:space="0" w:color="D9D9E3"/>
                        <w:left w:val="single" w:sz="2" w:space="0" w:color="D9D9E3"/>
                        <w:bottom w:val="single" w:sz="2" w:space="0" w:color="D9D9E3"/>
                        <w:right w:val="single" w:sz="2" w:space="0" w:color="D9D9E3"/>
                      </w:divBdr>
                      <w:divsChild>
                        <w:div w:id="1514299046">
                          <w:marLeft w:val="0"/>
                          <w:marRight w:val="0"/>
                          <w:marTop w:val="0"/>
                          <w:marBottom w:val="0"/>
                          <w:divBdr>
                            <w:top w:val="single" w:sz="2" w:space="0" w:color="D9D9E3"/>
                            <w:left w:val="single" w:sz="2" w:space="0" w:color="D9D9E3"/>
                            <w:bottom w:val="single" w:sz="2" w:space="0" w:color="D9D9E3"/>
                            <w:right w:val="single" w:sz="2" w:space="0" w:color="D9D9E3"/>
                          </w:divBdr>
                          <w:divsChild>
                            <w:div w:id="2037003917">
                              <w:marLeft w:val="0"/>
                              <w:marRight w:val="0"/>
                              <w:marTop w:val="0"/>
                              <w:marBottom w:val="0"/>
                              <w:divBdr>
                                <w:top w:val="single" w:sz="2" w:space="0" w:color="D9D9E3"/>
                                <w:left w:val="single" w:sz="2" w:space="0" w:color="D9D9E3"/>
                                <w:bottom w:val="single" w:sz="2" w:space="0" w:color="D9D9E3"/>
                                <w:right w:val="single" w:sz="2" w:space="0" w:color="D9D9E3"/>
                              </w:divBdr>
                              <w:divsChild>
                                <w:div w:id="146939392">
                                  <w:marLeft w:val="0"/>
                                  <w:marRight w:val="0"/>
                                  <w:marTop w:val="0"/>
                                  <w:marBottom w:val="0"/>
                                  <w:divBdr>
                                    <w:top w:val="single" w:sz="2" w:space="0" w:color="D9D9E3"/>
                                    <w:left w:val="single" w:sz="2" w:space="0" w:color="D9D9E3"/>
                                    <w:bottom w:val="single" w:sz="2" w:space="0" w:color="D9D9E3"/>
                                    <w:right w:val="single" w:sz="2" w:space="0" w:color="D9D9E3"/>
                                  </w:divBdr>
                                  <w:divsChild>
                                    <w:div w:id="13302115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52671235">
                      <w:marLeft w:val="0"/>
                      <w:marRight w:val="0"/>
                      <w:marTop w:val="0"/>
                      <w:marBottom w:val="0"/>
                      <w:divBdr>
                        <w:top w:val="single" w:sz="2" w:space="0" w:color="D9D9E3"/>
                        <w:left w:val="single" w:sz="2" w:space="0" w:color="D9D9E3"/>
                        <w:bottom w:val="single" w:sz="2" w:space="0" w:color="D9D9E3"/>
                        <w:right w:val="single" w:sz="2" w:space="0" w:color="D9D9E3"/>
                      </w:divBdr>
                      <w:divsChild>
                        <w:div w:id="1712799320">
                          <w:marLeft w:val="0"/>
                          <w:marRight w:val="0"/>
                          <w:marTop w:val="0"/>
                          <w:marBottom w:val="0"/>
                          <w:divBdr>
                            <w:top w:val="single" w:sz="2" w:space="0" w:color="D9D9E3"/>
                            <w:left w:val="single" w:sz="2" w:space="0" w:color="D9D9E3"/>
                            <w:bottom w:val="single" w:sz="2" w:space="0" w:color="D9D9E3"/>
                            <w:right w:val="single" w:sz="2" w:space="0" w:color="D9D9E3"/>
                          </w:divBdr>
                          <w:divsChild>
                            <w:div w:id="20880681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62820746">
          <w:marLeft w:val="0"/>
          <w:marRight w:val="0"/>
          <w:marTop w:val="0"/>
          <w:marBottom w:val="0"/>
          <w:divBdr>
            <w:top w:val="single" w:sz="2" w:space="0" w:color="auto"/>
            <w:left w:val="single" w:sz="2" w:space="0" w:color="auto"/>
            <w:bottom w:val="single" w:sz="6" w:space="0" w:color="auto"/>
            <w:right w:val="single" w:sz="2" w:space="0" w:color="auto"/>
          </w:divBdr>
          <w:divsChild>
            <w:div w:id="1440636948">
              <w:marLeft w:val="0"/>
              <w:marRight w:val="0"/>
              <w:marTop w:val="100"/>
              <w:marBottom w:val="100"/>
              <w:divBdr>
                <w:top w:val="single" w:sz="2" w:space="0" w:color="D9D9E3"/>
                <w:left w:val="single" w:sz="2" w:space="0" w:color="D9D9E3"/>
                <w:bottom w:val="single" w:sz="2" w:space="0" w:color="D9D9E3"/>
                <w:right w:val="single" w:sz="2" w:space="0" w:color="D9D9E3"/>
              </w:divBdr>
              <w:divsChild>
                <w:div w:id="2021076430">
                  <w:marLeft w:val="0"/>
                  <w:marRight w:val="0"/>
                  <w:marTop w:val="0"/>
                  <w:marBottom w:val="0"/>
                  <w:divBdr>
                    <w:top w:val="single" w:sz="2" w:space="0" w:color="D9D9E3"/>
                    <w:left w:val="single" w:sz="2" w:space="0" w:color="D9D9E3"/>
                    <w:bottom w:val="single" w:sz="2" w:space="0" w:color="D9D9E3"/>
                    <w:right w:val="single" w:sz="2" w:space="0" w:color="D9D9E3"/>
                  </w:divBdr>
                  <w:divsChild>
                    <w:div w:id="118961152">
                      <w:marLeft w:val="0"/>
                      <w:marRight w:val="0"/>
                      <w:marTop w:val="0"/>
                      <w:marBottom w:val="0"/>
                      <w:divBdr>
                        <w:top w:val="single" w:sz="2" w:space="0" w:color="D9D9E3"/>
                        <w:left w:val="single" w:sz="2" w:space="0" w:color="D9D9E3"/>
                        <w:bottom w:val="single" w:sz="2" w:space="0" w:color="D9D9E3"/>
                        <w:right w:val="single" w:sz="2" w:space="0" w:color="D9D9E3"/>
                      </w:divBdr>
                      <w:divsChild>
                        <w:div w:id="1055855541">
                          <w:marLeft w:val="0"/>
                          <w:marRight w:val="0"/>
                          <w:marTop w:val="0"/>
                          <w:marBottom w:val="0"/>
                          <w:divBdr>
                            <w:top w:val="single" w:sz="2" w:space="0" w:color="D9D9E3"/>
                            <w:left w:val="single" w:sz="2" w:space="0" w:color="D9D9E3"/>
                            <w:bottom w:val="single" w:sz="2" w:space="0" w:color="D9D9E3"/>
                            <w:right w:val="single" w:sz="2" w:space="0" w:color="D9D9E3"/>
                          </w:divBdr>
                          <w:divsChild>
                            <w:div w:id="103816015">
                              <w:marLeft w:val="0"/>
                              <w:marRight w:val="0"/>
                              <w:marTop w:val="0"/>
                              <w:marBottom w:val="0"/>
                              <w:divBdr>
                                <w:top w:val="single" w:sz="2" w:space="0" w:color="D9D9E3"/>
                                <w:left w:val="single" w:sz="2" w:space="0" w:color="D9D9E3"/>
                                <w:bottom w:val="single" w:sz="2" w:space="0" w:color="D9D9E3"/>
                                <w:right w:val="single" w:sz="2" w:space="0" w:color="D9D9E3"/>
                              </w:divBdr>
                              <w:divsChild>
                                <w:div w:id="1491949421">
                                  <w:marLeft w:val="0"/>
                                  <w:marRight w:val="0"/>
                                  <w:marTop w:val="0"/>
                                  <w:marBottom w:val="0"/>
                                  <w:divBdr>
                                    <w:top w:val="single" w:sz="2" w:space="0" w:color="D9D9E3"/>
                                    <w:left w:val="single" w:sz="2" w:space="0" w:color="D9D9E3"/>
                                    <w:bottom w:val="single" w:sz="2" w:space="0" w:color="D9D9E3"/>
                                    <w:right w:val="single" w:sz="2" w:space="0" w:color="D9D9E3"/>
                                  </w:divBdr>
                                  <w:divsChild>
                                    <w:div w:id="11751473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21016257">
                      <w:marLeft w:val="0"/>
                      <w:marRight w:val="0"/>
                      <w:marTop w:val="0"/>
                      <w:marBottom w:val="0"/>
                      <w:divBdr>
                        <w:top w:val="single" w:sz="2" w:space="0" w:color="D9D9E3"/>
                        <w:left w:val="single" w:sz="2" w:space="0" w:color="D9D9E3"/>
                        <w:bottom w:val="single" w:sz="2" w:space="0" w:color="D9D9E3"/>
                        <w:right w:val="single" w:sz="2" w:space="0" w:color="D9D9E3"/>
                      </w:divBdr>
                      <w:divsChild>
                        <w:div w:id="1753622754">
                          <w:marLeft w:val="0"/>
                          <w:marRight w:val="0"/>
                          <w:marTop w:val="0"/>
                          <w:marBottom w:val="0"/>
                          <w:divBdr>
                            <w:top w:val="single" w:sz="2" w:space="0" w:color="D9D9E3"/>
                            <w:left w:val="single" w:sz="2" w:space="0" w:color="D9D9E3"/>
                            <w:bottom w:val="single" w:sz="2" w:space="0" w:color="D9D9E3"/>
                            <w:right w:val="single" w:sz="2" w:space="0" w:color="D9D9E3"/>
                          </w:divBdr>
                          <w:divsChild>
                            <w:div w:id="17325820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92315156">
          <w:marLeft w:val="0"/>
          <w:marRight w:val="0"/>
          <w:marTop w:val="0"/>
          <w:marBottom w:val="0"/>
          <w:divBdr>
            <w:top w:val="single" w:sz="2" w:space="0" w:color="auto"/>
            <w:left w:val="single" w:sz="2" w:space="0" w:color="auto"/>
            <w:bottom w:val="single" w:sz="6" w:space="0" w:color="auto"/>
            <w:right w:val="single" w:sz="2" w:space="0" w:color="auto"/>
          </w:divBdr>
          <w:divsChild>
            <w:div w:id="1005326394">
              <w:marLeft w:val="0"/>
              <w:marRight w:val="0"/>
              <w:marTop w:val="100"/>
              <w:marBottom w:val="100"/>
              <w:divBdr>
                <w:top w:val="single" w:sz="2" w:space="0" w:color="D9D9E3"/>
                <w:left w:val="single" w:sz="2" w:space="0" w:color="D9D9E3"/>
                <w:bottom w:val="single" w:sz="2" w:space="0" w:color="D9D9E3"/>
                <w:right w:val="single" w:sz="2" w:space="0" w:color="D9D9E3"/>
              </w:divBdr>
              <w:divsChild>
                <w:div w:id="994187747">
                  <w:marLeft w:val="0"/>
                  <w:marRight w:val="0"/>
                  <w:marTop w:val="0"/>
                  <w:marBottom w:val="0"/>
                  <w:divBdr>
                    <w:top w:val="single" w:sz="2" w:space="0" w:color="D9D9E3"/>
                    <w:left w:val="single" w:sz="2" w:space="0" w:color="D9D9E3"/>
                    <w:bottom w:val="single" w:sz="2" w:space="0" w:color="D9D9E3"/>
                    <w:right w:val="single" w:sz="2" w:space="0" w:color="D9D9E3"/>
                  </w:divBdr>
                  <w:divsChild>
                    <w:div w:id="355160775">
                      <w:marLeft w:val="0"/>
                      <w:marRight w:val="0"/>
                      <w:marTop w:val="0"/>
                      <w:marBottom w:val="0"/>
                      <w:divBdr>
                        <w:top w:val="single" w:sz="2" w:space="0" w:color="D9D9E3"/>
                        <w:left w:val="single" w:sz="2" w:space="0" w:color="D9D9E3"/>
                        <w:bottom w:val="single" w:sz="2" w:space="0" w:color="D9D9E3"/>
                        <w:right w:val="single" w:sz="2" w:space="0" w:color="D9D9E3"/>
                      </w:divBdr>
                      <w:divsChild>
                        <w:div w:id="874390060">
                          <w:marLeft w:val="0"/>
                          <w:marRight w:val="0"/>
                          <w:marTop w:val="0"/>
                          <w:marBottom w:val="0"/>
                          <w:divBdr>
                            <w:top w:val="single" w:sz="2" w:space="0" w:color="D9D9E3"/>
                            <w:left w:val="single" w:sz="2" w:space="0" w:color="D9D9E3"/>
                            <w:bottom w:val="single" w:sz="2" w:space="0" w:color="D9D9E3"/>
                            <w:right w:val="single" w:sz="2" w:space="0" w:color="D9D9E3"/>
                          </w:divBdr>
                          <w:divsChild>
                            <w:div w:id="5862290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01030202">
                      <w:marLeft w:val="0"/>
                      <w:marRight w:val="0"/>
                      <w:marTop w:val="0"/>
                      <w:marBottom w:val="0"/>
                      <w:divBdr>
                        <w:top w:val="single" w:sz="2" w:space="0" w:color="D9D9E3"/>
                        <w:left w:val="single" w:sz="2" w:space="0" w:color="D9D9E3"/>
                        <w:bottom w:val="single" w:sz="2" w:space="0" w:color="D9D9E3"/>
                        <w:right w:val="single" w:sz="2" w:space="0" w:color="D9D9E3"/>
                      </w:divBdr>
                      <w:divsChild>
                        <w:div w:id="1077172442">
                          <w:marLeft w:val="0"/>
                          <w:marRight w:val="0"/>
                          <w:marTop w:val="0"/>
                          <w:marBottom w:val="0"/>
                          <w:divBdr>
                            <w:top w:val="single" w:sz="2" w:space="0" w:color="D9D9E3"/>
                            <w:left w:val="single" w:sz="2" w:space="0" w:color="D9D9E3"/>
                            <w:bottom w:val="single" w:sz="2" w:space="0" w:color="D9D9E3"/>
                            <w:right w:val="single" w:sz="2" w:space="0" w:color="D9D9E3"/>
                          </w:divBdr>
                          <w:divsChild>
                            <w:div w:id="1285620424">
                              <w:marLeft w:val="0"/>
                              <w:marRight w:val="0"/>
                              <w:marTop w:val="0"/>
                              <w:marBottom w:val="0"/>
                              <w:divBdr>
                                <w:top w:val="single" w:sz="2" w:space="0" w:color="D9D9E3"/>
                                <w:left w:val="single" w:sz="2" w:space="0" w:color="D9D9E3"/>
                                <w:bottom w:val="single" w:sz="2" w:space="0" w:color="D9D9E3"/>
                                <w:right w:val="single" w:sz="2" w:space="0" w:color="D9D9E3"/>
                              </w:divBdr>
                              <w:divsChild>
                                <w:div w:id="982080891">
                                  <w:marLeft w:val="0"/>
                                  <w:marRight w:val="0"/>
                                  <w:marTop w:val="0"/>
                                  <w:marBottom w:val="0"/>
                                  <w:divBdr>
                                    <w:top w:val="single" w:sz="2" w:space="0" w:color="D9D9E3"/>
                                    <w:left w:val="single" w:sz="2" w:space="0" w:color="D9D9E3"/>
                                    <w:bottom w:val="single" w:sz="2" w:space="0" w:color="D9D9E3"/>
                                    <w:right w:val="single" w:sz="2" w:space="0" w:color="D9D9E3"/>
                                  </w:divBdr>
                                  <w:divsChild>
                                    <w:div w:id="11995134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00903938">
          <w:marLeft w:val="0"/>
          <w:marRight w:val="0"/>
          <w:marTop w:val="0"/>
          <w:marBottom w:val="0"/>
          <w:divBdr>
            <w:top w:val="single" w:sz="2" w:space="0" w:color="auto"/>
            <w:left w:val="single" w:sz="2" w:space="0" w:color="auto"/>
            <w:bottom w:val="single" w:sz="6" w:space="0" w:color="auto"/>
            <w:right w:val="single" w:sz="2" w:space="0" w:color="auto"/>
          </w:divBdr>
          <w:divsChild>
            <w:div w:id="471941808">
              <w:marLeft w:val="0"/>
              <w:marRight w:val="0"/>
              <w:marTop w:val="100"/>
              <w:marBottom w:val="100"/>
              <w:divBdr>
                <w:top w:val="single" w:sz="2" w:space="0" w:color="D9D9E3"/>
                <w:left w:val="single" w:sz="2" w:space="0" w:color="D9D9E3"/>
                <w:bottom w:val="single" w:sz="2" w:space="0" w:color="D9D9E3"/>
                <w:right w:val="single" w:sz="2" w:space="0" w:color="D9D9E3"/>
              </w:divBdr>
              <w:divsChild>
                <w:div w:id="761101678">
                  <w:marLeft w:val="0"/>
                  <w:marRight w:val="0"/>
                  <w:marTop w:val="0"/>
                  <w:marBottom w:val="0"/>
                  <w:divBdr>
                    <w:top w:val="single" w:sz="2" w:space="0" w:color="D9D9E3"/>
                    <w:left w:val="single" w:sz="2" w:space="0" w:color="D9D9E3"/>
                    <w:bottom w:val="single" w:sz="2" w:space="0" w:color="D9D9E3"/>
                    <w:right w:val="single" w:sz="2" w:space="0" w:color="D9D9E3"/>
                  </w:divBdr>
                  <w:divsChild>
                    <w:div w:id="146089502">
                      <w:marLeft w:val="0"/>
                      <w:marRight w:val="0"/>
                      <w:marTop w:val="0"/>
                      <w:marBottom w:val="0"/>
                      <w:divBdr>
                        <w:top w:val="single" w:sz="2" w:space="0" w:color="D9D9E3"/>
                        <w:left w:val="single" w:sz="2" w:space="0" w:color="D9D9E3"/>
                        <w:bottom w:val="single" w:sz="2" w:space="0" w:color="D9D9E3"/>
                        <w:right w:val="single" w:sz="2" w:space="0" w:color="D9D9E3"/>
                      </w:divBdr>
                      <w:divsChild>
                        <w:div w:id="492725365">
                          <w:marLeft w:val="0"/>
                          <w:marRight w:val="0"/>
                          <w:marTop w:val="0"/>
                          <w:marBottom w:val="0"/>
                          <w:divBdr>
                            <w:top w:val="single" w:sz="2" w:space="0" w:color="D9D9E3"/>
                            <w:left w:val="single" w:sz="2" w:space="0" w:color="D9D9E3"/>
                            <w:bottom w:val="single" w:sz="2" w:space="0" w:color="D9D9E3"/>
                            <w:right w:val="single" w:sz="2" w:space="0" w:color="D9D9E3"/>
                          </w:divBdr>
                          <w:divsChild>
                            <w:div w:id="148181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22090171">
                      <w:marLeft w:val="0"/>
                      <w:marRight w:val="0"/>
                      <w:marTop w:val="0"/>
                      <w:marBottom w:val="0"/>
                      <w:divBdr>
                        <w:top w:val="single" w:sz="2" w:space="0" w:color="D9D9E3"/>
                        <w:left w:val="single" w:sz="2" w:space="0" w:color="D9D9E3"/>
                        <w:bottom w:val="single" w:sz="2" w:space="0" w:color="D9D9E3"/>
                        <w:right w:val="single" w:sz="2" w:space="0" w:color="D9D9E3"/>
                      </w:divBdr>
                      <w:divsChild>
                        <w:div w:id="72633210">
                          <w:marLeft w:val="0"/>
                          <w:marRight w:val="0"/>
                          <w:marTop w:val="0"/>
                          <w:marBottom w:val="0"/>
                          <w:divBdr>
                            <w:top w:val="single" w:sz="2" w:space="0" w:color="D9D9E3"/>
                            <w:left w:val="single" w:sz="2" w:space="0" w:color="D9D9E3"/>
                            <w:bottom w:val="single" w:sz="2" w:space="0" w:color="D9D9E3"/>
                            <w:right w:val="single" w:sz="2" w:space="0" w:color="D9D9E3"/>
                          </w:divBdr>
                          <w:divsChild>
                            <w:div w:id="1496845259">
                              <w:marLeft w:val="0"/>
                              <w:marRight w:val="0"/>
                              <w:marTop w:val="0"/>
                              <w:marBottom w:val="0"/>
                              <w:divBdr>
                                <w:top w:val="single" w:sz="2" w:space="0" w:color="D9D9E3"/>
                                <w:left w:val="single" w:sz="2" w:space="0" w:color="D9D9E3"/>
                                <w:bottom w:val="single" w:sz="2" w:space="0" w:color="D9D9E3"/>
                                <w:right w:val="single" w:sz="2" w:space="0" w:color="D9D9E3"/>
                              </w:divBdr>
                              <w:divsChild>
                                <w:div w:id="1694113850">
                                  <w:marLeft w:val="0"/>
                                  <w:marRight w:val="0"/>
                                  <w:marTop w:val="0"/>
                                  <w:marBottom w:val="0"/>
                                  <w:divBdr>
                                    <w:top w:val="single" w:sz="2" w:space="0" w:color="D9D9E3"/>
                                    <w:left w:val="single" w:sz="2" w:space="0" w:color="D9D9E3"/>
                                    <w:bottom w:val="single" w:sz="2" w:space="0" w:color="D9D9E3"/>
                                    <w:right w:val="single" w:sz="2" w:space="0" w:color="D9D9E3"/>
                                  </w:divBdr>
                                  <w:divsChild>
                                    <w:div w:id="18784649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67338033">
      <w:bodyDiv w:val="1"/>
      <w:marLeft w:val="0"/>
      <w:marRight w:val="0"/>
      <w:marTop w:val="0"/>
      <w:marBottom w:val="0"/>
      <w:divBdr>
        <w:top w:val="none" w:sz="0" w:space="0" w:color="auto"/>
        <w:left w:val="none" w:sz="0" w:space="0" w:color="auto"/>
        <w:bottom w:val="none" w:sz="0" w:space="0" w:color="auto"/>
        <w:right w:val="none" w:sz="0" w:space="0" w:color="auto"/>
      </w:divBdr>
    </w:div>
    <w:div w:id="1067604421">
      <w:bodyDiv w:val="1"/>
      <w:marLeft w:val="0"/>
      <w:marRight w:val="0"/>
      <w:marTop w:val="0"/>
      <w:marBottom w:val="0"/>
      <w:divBdr>
        <w:top w:val="none" w:sz="0" w:space="0" w:color="auto"/>
        <w:left w:val="none" w:sz="0" w:space="0" w:color="auto"/>
        <w:bottom w:val="none" w:sz="0" w:space="0" w:color="auto"/>
        <w:right w:val="none" w:sz="0" w:space="0" w:color="auto"/>
      </w:divBdr>
    </w:div>
    <w:div w:id="1067606454">
      <w:bodyDiv w:val="1"/>
      <w:marLeft w:val="0"/>
      <w:marRight w:val="0"/>
      <w:marTop w:val="0"/>
      <w:marBottom w:val="0"/>
      <w:divBdr>
        <w:top w:val="none" w:sz="0" w:space="0" w:color="auto"/>
        <w:left w:val="none" w:sz="0" w:space="0" w:color="auto"/>
        <w:bottom w:val="none" w:sz="0" w:space="0" w:color="auto"/>
        <w:right w:val="none" w:sz="0" w:space="0" w:color="auto"/>
      </w:divBdr>
    </w:div>
    <w:div w:id="1067800889">
      <w:bodyDiv w:val="1"/>
      <w:marLeft w:val="0"/>
      <w:marRight w:val="0"/>
      <w:marTop w:val="0"/>
      <w:marBottom w:val="0"/>
      <w:divBdr>
        <w:top w:val="none" w:sz="0" w:space="0" w:color="auto"/>
        <w:left w:val="none" w:sz="0" w:space="0" w:color="auto"/>
        <w:bottom w:val="none" w:sz="0" w:space="0" w:color="auto"/>
        <w:right w:val="none" w:sz="0" w:space="0" w:color="auto"/>
      </w:divBdr>
    </w:div>
    <w:div w:id="1068267653">
      <w:bodyDiv w:val="1"/>
      <w:marLeft w:val="0"/>
      <w:marRight w:val="0"/>
      <w:marTop w:val="0"/>
      <w:marBottom w:val="0"/>
      <w:divBdr>
        <w:top w:val="none" w:sz="0" w:space="0" w:color="auto"/>
        <w:left w:val="none" w:sz="0" w:space="0" w:color="auto"/>
        <w:bottom w:val="none" w:sz="0" w:space="0" w:color="auto"/>
        <w:right w:val="none" w:sz="0" w:space="0" w:color="auto"/>
      </w:divBdr>
    </w:div>
    <w:div w:id="1068268015">
      <w:bodyDiv w:val="1"/>
      <w:marLeft w:val="0"/>
      <w:marRight w:val="0"/>
      <w:marTop w:val="0"/>
      <w:marBottom w:val="0"/>
      <w:divBdr>
        <w:top w:val="none" w:sz="0" w:space="0" w:color="auto"/>
        <w:left w:val="none" w:sz="0" w:space="0" w:color="auto"/>
        <w:bottom w:val="none" w:sz="0" w:space="0" w:color="auto"/>
        <w:right w:val="none" w:sz="0" w:space="0" w:color="auto"/>
      </w:divBdr>
    </w:div>
    <w:div w:id="1068307228">
      <w:bodyDiv w:val="1"/>
      <w:marLeft w:val="0"/>
      <w:marRight w:val="0"/>
      <w:marTop w:val="0"/>
      <w:marBottom w:val="0"/>
      <w:divBdr>
        <w:top w:val="none" w:sz="0" w:space="0" w:color="auto"/>
        <w:left w:val="none" w:sz="0" w:space="0" w:color="auto"/>
        <w:bottom w:val="none" w:sz="0" w:space="0" w:color="auto"/>
        <w:right w:val="none" w:sz="0" w:space="0" w:color="auto"/>
      </w:divBdr>
    </w:div>
    <w:div w:id="1068459351">
      <w:bodyDiv w:val="1"/>
      <w:marLeft w:val="0"/>
      <w:marRight w:val="0"/>
      <w:marTop w:val="0"/>
      <w:marBottom w:val="0"/>
      <w:divBdr>
        <w:top w:val="none" w:sz="0" w:space="0" w:color="auto"/>
        <w:left w:val="none" w:sz="0" w:space="0" w:color="auto"/>
        <w:bottom w:val="none" w:sz="0" w:space="0" w:color="auto"/>
        <w:right w:val="none" w:sz="0" w:space="0" w:color="auto"/>
      </w:divBdr>
    </w:div>
    <w:div w:id="1068647680">
      <w:bodyDiv w:val="1"/>
      <w:marLeft w:val="0"/>
      <w:marRight w:val="0"/>
      <w:marTop w:val="0"/>
      <w:marBottom w:val="0"/>
      <w:divBdr>
        <w:top w:val="none" w:sz="0" w:space="0" w:color="auto"/>
        <w:left w:val="none" w:sz="0" w:space="0" w:color="auto"/>
        <w:bottom w:val="none" w:sz="0" w:space="0" w:color="auto"/>
        <w:right w:val="none" w:sz="0" w:space="0" w:color="auto"/>
      </w:divBdr>
    </w:div>
    <w:div w:id="1068964873">
      <w:bodyDiv w:val="1"/>
      <w:marLeft w:val="0"/>
      <w:marRight w:val="0"/>
      <w:marTop w:val="0"/>
      <w:marBottom w:val="0"/>
      <w:divBdr>
        <w:top w:val="none" w:sz="0" w:space="0" w:color="auto"/>
        <w:left w:val="none" w:sz="0" w:space="0" w:color="auto"/>
        <w:bottom w:val="none" w:sz="0" w:space="0" w:color="auto"/>
        <w:right w:val="none" w:sz="0" w:space="0" w:color="auto"/>
      </w:divBdr>
    </w:div>
    <w:div w:id="1069108121">
      <w:bodyDiv w:val="1"/>
      <w:marLeft w:val="0"/>
      <w:marRight w:val="0"/>
      <w:marTop w:val="0"/>
      <w:marBottom w:val="0"/>
      <w:divBdr>
        <w:top w:val="none" w:sz="0" w:space="0" w:color="auto"/>
        <w:left w:val="none" w:sz="0" w:space="0" w:color="auto"/>
        <w:bottom w:val="none" w:sz="0" w:space="0" w:color="auto"/>
        <w:right w:val="none" w:sz="0" w:space="0" w:color="auto"/>
      </w:divBdr>
    </w:div>
    <w:div w:id="1069615442">
      <w:bodyDiv w:val="1"/>
      <w:marLeft w:val="0"/>
      <w:marRight w:val="0"/>
      <w:marTop w:val="0"/>
      <w:marBottom w:val="0"/>
      <w:divBdr>
        <w:top w:val="none" w:sz="0" w:space="0" w:color="auto"/>
        <w:left w:val="none" w:sz="0" w:space="0" w:color="auto"/>
        <w:bottom w:val="none" w:sz="0" w:space="0" w:color="auto"/>
        <w:right w:val="none" w:sz="0" w:space="0" w:color="auto"/>
      </w:divBdr>
    </w:div>
    <w:div w:id="1071270138">
      <w:bodyDiv w:val="1"/>
      <w:marLeft w:val="0"/>
      <w:marRight w:val="0"/>
      <w:marTop w:val="0"/>
      <w:marBottom w:val="0"/>
      <w:divBdr>
        <w:top w:val="none" w:sz="0" w:space="0" w:color="auto"/>
        <w:left w:val="none" w:sz="0" w:space="0" w:color="auto"/>
        <w:bottom w:val="none" w:sz="0" w:space="0" w:color="auto"/>
        <w:right w:val="none" w:sz="0" w:space="0" w:color="auto"/>
      </w:divBdr>
    </w:div>
    <w:div w:id="1072045288">
      <w:bodyDiv w:val="1"/>
      <w:marLeft w:val="0"/>
      <w:marRight w:val="0"/>
      <w:marTop w:val="0"/>
      <w:marBottom w:val="0"/>
      <w:divBdr>
        <w:top w:val="none" w:sz="0" w:space="0" w:color="auto"/>
        <w:left w:val="none" w:sz="0" w:space="0" w:color="auto"/>
        <w:bottom w:val="none" w:sz="0" w:space="0" w:color="auto"/>
        <w:right w:val="none" w:sz="0" w:space="0" w:color="auto"/>
      </w:divBdr>
    </w:div>
    <w:div w:id="1072775466">
      <w:bodyDiv w:val="1"/>
      <w:marLeft w:val="0"/>
      <w:marRight w:val="0"/>
      <w:marTop w:val="0"/>
      <w:marBottom w:val="0"/>
      <w:divBdr>
        <w:top w:val="none" w:sz="0" w:space="0" w:color="auto"/>
        <w:left w:val="none" w:sz="0" w:space="0" w:color="auto"/>
        <w:bottom w:val="none" w:sz="0" w:space="0" w:color="auto"/>
        <w:right w:val="none" w:sz="0" w:space="0" w:color="auto"/>
      </w:divBdr>
    </w:div>
    <w:div w:id="1072776622">
      <w:bodyDiv w:val="1"/>
      <w:marLeft w:val="0"/>
      <w:marRight w:val="0"/>
      <w:marTop w:val="0"/>
      <w:marBottom w:val="0"/>
      <w:divBdr>
        <w:top w:val="none" w:sz="0" w:space="0" w:color="auto"/>
        <w:left w:val="none" w:sz="0" w:space="0" w:color="auto"/>
        <w:bottom w:val="none" w:sz="0" w:space="0" w:color="auto"/>
        <w:right w:val="none" w:sz="0" w:space="0" w:color="auto"/>
      </w:divBdr>
    </w:div>
    <w:div w:id="1073503637">
      <w:bodyDiv w:val="1"/>
      <w:marLeft w:val="0"/>
      <w:marRight w:val="0"/>
      <w:marTop w:val="0"/>
      <w:marBottom w:val="0"/>
      <w:divBdr>
        <w:top w:val="none" w:sz="0" w:space="0" w:color="auto"/>
        <w:left w:val="none" w:sz="0" w:space="0" w:color="auto"/>
        <w:bottom w:val="none" w:sz="0" w:space="0" w:color="auto"/>
        <w:right w:val="none" w:sz="0" w:space="0" w:color="auto"/>
      </w:divBdr>
    </w:div>
    <w:div w:id="1073551285">
      <w:bodyDiv w:val="1"/>
      <w:marLeft w:val="0"/>
      <w:marRight w:val="0"/>
      <w:marTop w:val="0"/>
      <w:marBottom w:val="0"/>
      <w:divBdr>
        <w:top w:val="none" w:sz="0" w:space="0" w:color="auto"/>
        <w:left w:val="none" w:sz="0" w:space="0" w:color="auto"/>
        <w:bottom w:val="none" w:sz="0" w:space="0" w:color="auto"/>
        <w:right w:val="none" w:sz="0" w:space="0" w:color="auto"/>
      </w:divBdr>
    </w:div>
    <w:div w:id="1073626478">
      <w:bodyDiv w:val="1"/>
      <w:marLeft w:val="0"/>
      <w:marRight w:val="0"/>
      <w:marTop w:val="0"/>
      <w:marBottom w:val="0"/>
      <w:divBdr>
        <w:top w:val="none" w:sz="0" w:space="0" w:color="auto"/>
        <w:left w:val="none" w:sz="0" w:space="0" w:color="auto"/>
        <w:bottom w:val="none" w:sz="0" w:space="0" w:color="auto"/>
        <w:right w:val="none" w:sz="0" w:space="0" w:color="auto"/>
      </w:divBdr>
    </w:div>
    <w:div w:id="1074013737">
      <w:bodyDiv w:val="1"/>
      <w:marLeft w:val="0"/>
      <w:marRight w:val="0"/>
      <w:marTop w:val="0"/>
      <w:marBottom w:val="0"/>
      <w:divBdr>
        <w:top w:val="none" w:sz="0" w:space="0" w:color="auto"/>
        <w:left w:val="none" w:sz="0" w:space="0" w:color="auto"/>
        <w:bottom w:val="none" w:sz="0" w:space="0" w:color="auto"/>
        <w:right w:val="none" w:sz="0" w:space="0" w:color="auto"/>
      </w:divBdr>
    </w:div>
    <w:div w:id="1074399231">
      <w:bodyDiv w:val="1"/>
      <w:marLeft w:val="0"/>
      <w:marRight w:val="0"/>
      <w:marTop w:val="0"/>
      <w:marBottom w:val="0"/>
      <w:divBdr>
        <w:top w:val="none" w:sz="0" w:space="0" w:color="auto"/>
        <w:left w:val="none" w:sz="0" w:space="0" w:color="auto"/>
        <w:bottom w:val="none" w:sz="0" w:space="0" w:color="auto"/>
        <w:right w:val="none" w:sz="0" w:space="0" w:color="auto"/>
      </w:divBdr>
    </w:div>
    <w:div w:id="1074546696">
      <w:bodyDiv w:val="1"/>
      <w:marLeft w:val="0"/>
      <w:marRight w:val="0"/>
      <w:marTop w:val="0"/>
      <w:marBottom w:val="0"/>
      <w:divBdr>
        <w:top w:val="none" w:sz="0" w:space="0" w:color="auto"/>
        <w:left w:val="none" w:sz="0" w:space="0" w:color="auto"/>
        <w:bottom w:val="none" w:sz="0" w:space="0" w:color="auto"/>
        <w:right w:val="none" w:sz="0" w:space="0" w:color="auto"/>
      </w:divBdr>
    </w:div>
    <w:div w:id="1075279065">
      <w:bodyDiv w:val="1"/>
      <w:marLeft w:val="0"/>
      <w:marRight w:val="0"/>
      <w:marTop w:val="0"/>
      <w:marBottom w:val="0"/>
      <w:divBdr>
        <w:top w:val="none" w:sz="0" w:space="0" w:color="auto"/>
        <w:left w:val="none" w:sz="0" w:space="0" w:color="auto"/>
        <w:bottom w:val="none" w:sz="0" w:space="0" w:color="auto"/>
        <w:right w:val="none" w:sz="0" w:space="0" w:color="auto"/>
      </w:divBdr>
    </w:div>
    <w:div w:id="1075281599">
      <w:bodyDiv w:val="1"/>
      <w:marLeft w:val="0"/>
      <w:marRight w:val="0"/>
      <w:marTop w:val="0"/>
      <w:marBottom w:val="0"/>
      <w:divBdr>
        <w:top w:val="none" w:sz="0" w:space="0" w:color="auto"/>
        <w:left w:val="none" w:sz="0" w:space="0" w:color="auto"/>
        <w:bottom w:val="none" w:sz="0" w:space="0" w:color="auto"/>
        <w:right w:val="none" w:sz="0" w:space="0" w:color="auto"/>
      </w:divBdr>
    </w:div>
    <w:div w:id="1075589548">
      <w:bodyDiv w:val="1"/>
      <w:marLeft w:val="0"/>
      <w:marRight w:val="0"/>
      <w:marTop w:val="0"/>
      <w:marBottom w:val="0"/>
      <w:divBdr>
        <w:top w:val="none" w:sz="0" w:space="0" w:color="auto"/>
        <w:left w:val="none" w:sz="0" w:space="0" w:color="auto"/>
        <w:bottom w:val="none" w:sz="0" w:space="0" w:color="auto"/>
        <w:right w:val="none" w:sz="0" w:space="0" w:color="auto"/>
      </w:divBdr>
    </w:div>
    <w:div w:id="1075710723">
      <w:bodyDiv w:val="1"/>
      <w:marLeft w:val="0"/>
      <w:marRight w:val="0"/>
      <w:marTop w:val="0"/>
      <w:marBottom w:val="0"/>
      <w:divBdr>
        <w:top w:val="none" w:sz="0" w:space="0" w:color="auto"/>
        <w:left w:val="none" w:sz="0" w:space="0" w:color="auto"/>
        <w:bottom w:val="none" w:sz="0" w:space="0" w:color="auto"/>
        <w:right w:val="none" w:sz="0" w:space="0" w:color="auto"/>
      </w:divBdr>
    </w:div>
    <w:div w:id="1076560820">
      <w:bodyDiv w:val="1"/>
      <w:marLeft w:val="0"/>
      <w:marRight w:val="0"/>
      <w:marTop w:val="0"/>
      <w:marBottom w:val="0"/>
      <w:divBdr>
        <w:top w:val="none" w:sz="0" w:space="0" w:color="auto"/>
        <w:left w:val="none" w:sz="0" w:space="0" w:color="auto"/>
        <w:bottom w:val="none" w:sz="0" w:space="0" w:color="auto"/>
        <w:right w:val="none" w:sz="0" w:space="0" w:color="auto"/>
      </w:divBdr>
    </w:div>
    <w:div w:id="1076823239">
      <w:bodyDiv w:val="1"/>
      <w:marLeft w:val="0"/>
      <w:marRight w:val="0"/>
      <w:marTop w:val="0"/>
      <w:marBottom w:val="0"/>
      <w:divBdr>
        <w:top w:val="none" w:sz="0" w:space="0" w:color="auto"/>
        <w:left w:val="none" w:sz="0" w:space="0" w:color="auto"/>
        <w:bottom w:val="none" w:sz="0" w:space="0" w:color="auto"/>
        <w:right w:val="none" w:sz="0" w:space="0" w:color="auto"/>
      </w:divBdr>
    </w:div>
    <w:div w:id="1077020519">
      <w:bodyDiv w:val="1"/>
      <w:marLeft w:val="0"/>
      <w:marRight w:val="0"/>
      <w:marTop w:val="0"/>
      <w:marBottom w:val="0"/>
      <w:divBdr>
        <w:top w:val="none" w:sz="0" w:space="0" w:color="auto"/>
        <w:left w:val="none" w:sz="0" w:space="0" w:color="auto"/>
        <w:bottom w:val="none" w:sz="0" w:space="0" w:color="auto"/>
        <w:right w:val="none" w:sz="0" w:space="0" w:color="auto"/>
      </w:divBdr>
    </w:div>
    <w:div w:id="1077676974">
      <w:bodyDiv w:val="1"/>
      <w:marLeft w:val="0"/>
      <w:marRight w:val="0"/>
      <w:marTop w:val="0"/>
      <w:marBottom w:val="0"/>
      <w:divBdr>
        <w:top w:val="none" w:sz="0" w:space="0" w:color="auto"/>
        <w:left w:val="none" w:sz="0" w:space="0" w:color="auto"/>
        <w:bottom w:val="none" w:sz="0" w:space="0" w:color="auto"/>
        <w:right w:val="none" w:sz="0" w:space="0" w:color="auto"/>
      </w:divBdr>
    </w:div>
    <w:div w:id="1079133295">
      <w:bodyDiv w:val="1"/>
      <w:marLeft w:val="0"/>
      <w:marRight w:val="0"/>
      <w:marTop w:val="0"/>
      <w:marBottom w:val="0"/>
      <w:divBdr>
        <w:top w:val="none" w:sz="0" w:space="0" w:color="auto"/>
        <w:left w:val="none" w:sz="0" w:space="0" w:color="auto"/>
        <w:bottom w:val="none" w:sz="0" w:space="0" w:color="auto"/>
        <w:right w:val="none" w:sz="0" w:space="0" w:color="auto"/>
      </w:divBdr>
    </w:div>
    <w:div w:id="1079331149">
      <w:bodyDiv w:val="1"/>
      <w:marLeft w:val="0"/>
      <w:marRight w:val="0"/>
      <w:marTop w:val="0"/>
      <w:marBottom w:val="0"/>
      <w:divBdr>
        <w:top w:val="none" w:sz="0" w:space="0" w:color="auto"/>
        <w:left w:val="none" w:sz="0" w:space="0" w:color="auto"/>
        <w:bottom w:val="none" w:sz="0" w:space="0" w:color="auto"/>
        <w:right w:val="none" w:sz="0" w:space="0" w:color="auto"/>
      </w:divBdr>
    </w:div>
    <w:div w:id="1079521431">
      <w:bodyDiv w:val="1"/>
      <w:marLeft w:val="0"/>
      <w:marRight w:val="0"/>
      <w:marTop w:val="0"/>
      <w:marBottom w:val="0"/>
      <w:divBdr>
        <w:top w:val="none" w:sz="0" w:space="0" w:color="auto"/>
        <w:left w:val="none" w:sz="0" w:space="0" w:color="auto"/>
        <w:bottom w:val="none" w:sz="0" w:space="0" w:color="auto"/>
        <w:right w:val="none" w:sz="0" w:space="0" w:color="auto"/>
      </w:divBdr>
    </w:div>
    <w:div w:id="1083453799">
      <w:bodyDiv w:val="1"/>
      <w:marLeft w:val="0"/>
      <w:marRight w:val="0"/>
      <w:marTop w:val="0"/>
      <w:marBottom w:val="0"/>
      <w:divBdr>
        <w:top w:val="none" w:sz="0" w:space="0" w:color="auto"/>
        <w:left w:val="none" w:sz="0" w:space="0" w:color="auto"/>
        <w:bottom w:val="none" w:sz="0" w:space="0" w:color="auto"/>
        <w:right w:val="none" w:sz="0" w:space="0" w:color="auto"/>
      </w:divBdr>
    </w:div>
    <w:div w:id="1084494389">
      <w:bodyDiv w:val="1"/>
      <w:marLeft w:val="0"/>
      <w:marRight w:val="0"/>
      <w:marTop w:val="0"/>
      <w:marBottom w:val="0"/>
      <w:divBdr>
        <w:top w:val="none" w:sz="0" w:space="0" w:color="auto"/>
        <w:left w:val="none" w:sz="0" w:space="0" w:color="auto"/>
        <w:bottom w:val="none" w:sz="0" w:space="0" w:color="auto"/>
        <w:right w:val="none" w:sz="0" w:space="0" w:color="auto"/>
      </w:divBdr>
    </w:div>
    <w:div w:id="1085761431">
      <w:bodyDiv w:val="1"/>
      <w:marLeft w:val="0"/>
      <w:marRight w:val="0"/>
      <w:marTop w:val="0"/>
      <w:marBottom w:val="0"/>
      <w:divBdr>
        <w:top w:val="none" w:sz="0" w:space="0" w:color="auto"/>
        <w:left w:val="none" w:sz="0" w:space="0" w:color="auto"/>
        <w:bottom w:val="none" w:sz="0" w:space="0" w:color="auto"/>
        <w:right w:val="none" w:sz="0" w:space="0" w:color="auto"/>
      </w:divBdr>
    </w:div>
    <w:div w:id="1085876603">
      <w:bodyDiv w:val="1"/>
      <w:marLeft w:val="0"/>
      <w:marRight w:val="0"/>
      <w:marTop w:val="0"/>
      <w:marBottom w:val="0"/>
      <w:divBdr>
        <w:top w:val="none" w:sz="0" w:space="0" w:color="auto"/>
        <w:left w:val="none" w:sz="0" w:space="0" w:color="auto"/>
        <w:bottom w:val="none" w:sz="0" w:space="0" w:color="auto"/>
        <w:right w:val="none" w:sz="0" w:space="0" w:color="auto"/>
      </w:divBdr>
    </w:div>
    <w:div w:id="1086145791">
      <w:bodyDiv w:val="1"/>
      <w:marLeft w:val="0"/>
      <w:marRight w:val="0"/>
      <w:marTop w:val="0"/>
      <w:marBottom w:val="0"/>
      <w:divBdr>
        <w:top w:val="none" w:sz="0" w:space="0" w:color="auto"/>
        <w:left w:val="none" w:sz="0" w:space="0" w:color="auto"/>
        <w:bottom w:val="none" w:sz="0" w:space="0" w:color="auto"/>
        <w:right w:val="none" w:sz="0" w:space="0" w:color="auto"/>
      </w:divBdr>
    </w:div>
    <w:div w:id="1086456221">
      <w:bodyDiv w:val="1"/>
      <w:marLeft w:val="0"/>
      <w:marRight w:val="0"/>
      <w:marTop w:val="0"/>
      <w:marBottom w:val="0"/>
      <w:divBdr>
        <w:top w:val="none" w:sz="0" w:space="0" w:color="auto"/>
        <w:left w:val="none" w:sz="0" w:space="0" w:color="auto"/>
        <w:bottom w:val="none" w:sz="0" w:space="0" w:color="auto"/>
        <w:right w:val="none" w:sz="0" w:space="0" w:color="auto"/>
      </w:divBdr>
    </w:div>
    <w:div w:id="1088112509">
      <w:bodyDiv w:val="1"/>
      <w:marLeft w:val="0"/>
      <w:marRight w:val="0"/>
      <w:marTop w:val="0"/>
      <w:marBottom w:val="0"/>
      <w:divBdr>
        <w:top w:val="none" w:sz="0" w:space="0" w:color="auto"/>
        <w:left w:val="none" w:sz="0" w:space="0" w:color="auto"/>
        <w:bottom w:val="none" w:sz="0" w:space="0" w:color="auto"/>
        <w:right w:val="none" w:sz="0" w:space="0" w:color="auto"/>
      </w:divBdr>
    </w:div>
    <w:div w:id="1088498506">
      <w:bodyDiv w:val="1"/>
      <w:marLeft w:val="0"/>
      <w:marRight w:val="0"/>
      <w:marTop w:val="0"/>
      <w:marBottom w:val="0"/>
      <w:divBdr>
        <w:top w:val="none" w:sz="0" w:space="0" w:color="auto"/>
        <w:left w:val="none" w:sz="0" w:space="0" w:color="auto"/>
        <w:bottom w:val="none" w:sz="0" w:space="0" w:color="auto"/>
        <w:right w:val="none" w:sz="0" w:space="0" w:color="auto"/>
      </w:divBdr>
    </w:div>
    <w:div w:id="1088502612">
      <w:bodyDiv w:val="1"/>
      <w:marLeft w:val="0"/>
      <w:marRight w:val="0"/>
      <w:marTop w:val="0"/>
      <w:marBottom w:val="0"/>
      <w:divBdr>
        <w:top w:val="none" w:sz="0" w:space="0" w:color="auto"/>
        <w:left w:val="none" w:sz="0" w:space="0" w:color="auto"/>
        <w:bottom w:val="none" w:sz="0" w:space="0" w:color="auto"/>
        <w:right w:val="none" w:sz="0" w:space="0" w:color="auto"/>
      </w:divBdr>
    </w:div>
    <w:div w:id="1088648304">
      <w:bodyDiv w:val="1"/>
      <w:marLeft w:val="0"/>
      <w:marRight w:val="0"/>
      <w:marTop w:val="0"/>
      <w:marBottom w:val="0"/>
      <w:divBdr>
        <w:top w:val="none" w:sz="0" w:space="0" w:color="auto"/>
        <w:left w:val="none" w:sz="0" w:space="0" w:color="auto"/>
        <w:bottom w:val="none" w:sz="0" w:space="0" w:color="auto"/>
        <w:right w:val="none" w:sz="0" w:space="0" w:color="auto"/>
      </w:divBdr>
    </w:div>
    <w:div w:id="1089305590">
      <w:bodyDiv w:val="1"/>
      <w:marLeft w:val="0"/>
      <w:marRight w:val="0"/>
      <w:marTop w:val="0"/>
      <w:marBottom w:val="0"/>
      <w:divBdr>
        <w:top w:val="none" w:sz="0" w:space="0" w:color="auto"/>
        <w:left w:val="none" w:sz="0" w:space="0" w:color="auto"/>
        <w:bottom w:val="none" w:sz="0" w:space="0" w:color="auto"/>
        <w:right w:val="none" w:sz="0" w:space="0" w:color="auto"/>
      </w:divBdr>
    </w:div>
    <w:div w:id="1090004571">
      <w:bodyDiv w:val="1"/>
      <w:marLeft w:val="0"/>
      <w:marRight w:val="0"/>
      <w:marTop w:val="0"/>
      <w:marBottom w:val="0"/>
      <w:divBdr>
        <w:top w:val="none" w:sz="0" w:space="0" w:color="auto"/>
        <w:left w:val="none" w:sz="0" w:space="0" w:color="auto"/>
        <w:bottom w:val="none" w:sz="0" w:space="0" w:color="auto"/>
        <w:right w:val="none" w:sz="0" w:space="0" w:color="auto"/>
      </w:divBdr>
    </w:div>
    <w:div w:id="1091127334">
      <w:bodyDiv w:val="1"/>
      <w:marLeft w:val="0"/>
      <w:marRight w:val="0"/>
      <w:marTop w:val="0"/>
      <w:marBottom w:val="0"/>
      <w:divBdr>
        <w:top w:val="none" w:sz="0" w:space="0" w:color="auto"/>
        <w:left w:val="none" w:sz="0" w:space="0" w:color="auto"/>
        <w:bottom w:val="none" w:sz="0" w:space="0" w:color="auto"/>
        <w:right w:val="none" w:sz="0" w:space="0" w:color="auto"/>
      </w:divBdr>
    </w:div>
    <w:div w:id="1091780952">
      <w:bodyDiv w:val="1"/>
      <w:marLeft w:val="0"/>
      <w:marRight w:val="0"/>
      <w:marTop w:val="0"/>
      <w:marBottom w:val="0"/>
      <w:divBdr>
        <w:top w:val="none" w:sz="0" w:space="0" w:color="auto"/>
        <w:left w:val="none" w:sz="0" w:space="0" w:color="auto"/>
        <w:bottom w:val="none" w:sz="0" w:space="0" w:color="auto"/>
        <w:right w:val="none" w:sz="0" w:space="0" w:color="auto"/>
      </w:divBdr>
    </w:div>
    <w:div w:id="1091924524">
      <w:bodyDiv w:val="1"/>
      <w:marLeft w:val="0"/>
      <w:marRight w:val="0"/>
      <w:marTop w:val="0"/>
      <w:marBottom w:val="0"/>
      <w:divBdr>
        <w:top w:val="none" w:sz="0" w:space="0" w:color="auto"/>
        <w:left w:val="none" w:sz="0" w:space="0" w:color="auto"/>
        <w:bottom w:val="none" w:sz="0" w:space="0" w:color="auto"/>
        <w:right w:val="none" w:sz="0" w:space="0" w:color="auto"/>
      </w:divBdr>
    </w:div>
    <w:div w:id="1092386415">
      <w:bodyDiv w:val="1"/>
      <w:marLeft w:val="0"/>
      <w:marRight w:val="0"/>
      <w:marTop w:val="0"/>
      <w:marBottom w:val="0"/>
      <w:divBdr>
        <w:top w:val="none" w:sz="0" w:space="0" w:color="auto"/>
        <w:left w:val="none" w:sz="0" w:space="0" w:color="auto"/>
        <w:bottom w:val="none" w:sz="0" w:space="0" w:color="auto"/>
        <w:right w:val="none" w:sz="0" w:space="0" w:color="auto"/>
      </w:divBdr>
    </w:div>
    <w:div w:id="1092504548">
      <w:bodyDiv w:val="1"/>
      <w:marLeft w:val="0"/>
      <w:marRight w:val="0"/>
      <w:marTop w:val="0"/>
      <w:marBottom w:val="0"/>
      <w:divBdr>
        <w:top w:val="none" w:sz="0" w:space="0" w:color="auto"/>
        <w:left w:val="none" w:sz="0" w:space="0" w:color="auto"/>
        <w:bottom w:val="none" w:sz="0" w:space="0" w:color="auto"/>
        <w:right w:val="none" w:sz="0" w:space="0" w:color="auto"/>
      </w:divBdr>
    </w:div>
    <w:div w:id="1093209086">
      <w:bodyDiv w:val="1"/>
      <w:marLeft w:val="0"/>
      <w:marRight w:val="0"/>
      <w:marTop w:val="0"/>
      <w:marBottom w:val="0"/>
      <w:divBdr>
        <w:top w:val="none" w:sz="0" w:space="0" w:color="auto"/>
        <w:left w:val="none" w:sz="0" w:space="0" w:color="auto"/>
        <w:bottom w:val="none" w:sz="0" w:space="0" w:color="auto"/>
        <w:right w:val="none" w:sz="0" w:space="0" w:color="auto"/>
      </w:divBdr>
    </w:div>
    <w:div w:id="1094010197">
      <w:bodyDiv w:val="1"/>
      <w:marLeft w:val="0"/>
      <w:marRight w:val="0"/>
      <w:marTop w:val="0"/>
      <w:marBottom w:val="0"/>
      <w:divBdr>
        <w:top w:val="none" w:sz="0" w:space="0" w:color="auto"/>
        <w:left w:val="none" w:sz="0" w:space="0" w:color="auto"/>
        <w:bottom w:val="none" w:sz="0" w:space="0" w:color="auto"/>
        <w:right w:val="none" w:sz="0" w:space="0" w:color="auto"/>
      </w:divBdr>
    </w:div>
    <w:div w:id="1094473367">
      <w:bodyDiv w:val="1"/>
      <w:marLeft w:val="0"/>
      <w:marRight w:val="0"/>
      <w:marTop w:val="0"/>
      <w:marBottom w:val="0"/>
      <w:divBdr>
        <w:top w:val="none" w:sz="0" w:space="0" w:color="auto"/>
        <w:left w:val="none" w:sz="0" w:space="0" w:color="auto"/>
        <w:bottom w:val="none" w:sz="0" w:space="0" w:color="auto"/>
        <w:right w:val="none" w:sz="0" w:space="0" w:color="auto"/>
      </w:divBdr>
    </w:div>
    <w:div w:id="1094476700">
      <w:bodyDiv w:val="1"/>
      <w:marLeft w:val="0"/>
      <w:marRight w:val="0"/>
      <w:marTop w:val="0"/>
      <w:marBottom w:val="0"/>
      <w:divBdr>
        <w:top w:val="none" w:sz="0" w:space="0" w:color="auto"/>
        <w:left w:val="none" w:sz="0" w:space="0" w:color="auto"/>
        <w:bottom w:val="none" w:sz="0" w:space="0" w:color="auto"/>
        <w:right w:val="none" w:sz="0" w:space="0" w:color="auto"/>
      </w:divBdr>
    </w:div>
    <w:div w:id="1094740269">
      <w:bodyDiv w:val="1"/>
      <w:marLeft w:val="0"/>
      <w:marRight w:val="0"/>
      <w:marTop w:val="0"/>
      <w:marBottom w:val="0"/>
      <w:divBdr>
        <w:top w:val="none" w:sz="0" w:space="0" w:color="auto"/>
        <w:left w:val="none" w:sz="0" w:space="0" w:color="auto"/>
        <w:bottom w:val="none" w:sz="0" w:space="0" w:color="auto"/>
        <w:right w:val="none" w:sz="0" w:space="0" w:color="auto"/>
      </w:divBdr>
    </w:div>
    <w:div w:id="1095444249">
      <w:bodyDiv w:val="1"/>
      <w:marLeft w:val="0"/>
      <w:marRight w:val="0"/>
      <w:marTop w:val="0"/>
      <w:marBottom w:val="0"/>
      <w:divBdr>
        <w:top w:val="none" w:sz="0" w:space="0" w:color="auto"/>
        <w:left w:val="none" w:sz="0" w:space="0" w:color="auto"/>
        <w:bottom w:val="none" w:sz="0" w:space="0" w:color="auto"/>
        <w:right w:val="none" w:sz="0" w:space="0" w:color="auto"/>
      </w:divBdr>
    </w:div>
    <w:div w:id="1095901261">
      <w:bodyDiv w:val="1"/>
      <w:marLeft w:val="0"/>
      <w:marRight w:val="0"/>
      <w:marTop w:val="0"/>
      <w:marBottom w:val="0"/>
      <w:divBdr>
        <w:top w:val="none" w:sz="0" w:space="0" w:color="auto"/>
        <w:left w:val="none" w:sz="0" w:space="0" w:color="auto"/>
        <w:bottom w:val="none" w:sz="0" w:space="0" w:color="auto"/>
        <w:right w:val="none" w:sz="0" w:space="0" w:color="auto"/>
      </w:divBdr>
    </w:div>
    <w:div w:id="1095974403">
      <w:bodyDiv w:val="1"/>
      <w:marLeft w:val="0"/>
      <w:marRight w:val="0"/>
      <w:marTop w:val="0"/>
      <w:marBottom w:val="0"/>
      <w:divBdr>
        <w:top w:val="none" w:sz="0" w:space="0" w:color="auto"/>
        <w:left w:val="none" w:sz="0" w:space="0" w:color="auto"/>
        <w:bottom w:val="none" w:sz="0" w:space="0" w:color="auto"/>
        <w:right w:val="none" w:sz="0" w:space="0" w:color="auto"/>
      </w:divBdr>
    </w:div>
    <w:div w:id="1096056748">
      <w:bodyDiv w:val="1"/>
      <w:marLeft w:val="0"/>
      <w:marRight w:val="0"/>
      <w:marTop w:val="0"/>
      <w:marBottom w:val="0"/>
      <w:divBdr>
        <w:top w:val="none" w:sz="0" w:space="0" w:color="auto"/>
        <w:left w:val="none" w:sz="0" w:space="0" w:color="auto"/>
        <w:bottom w:val="none" w:sz="0" w:space="0" w:color="auto"/>
        <w:right w:val="none" w:sz="0" w:space="0" w:color="auto"/>
      </w:divBdr>
    </w:div>
    <w:div w:id="1097140932">
      <w:bodyDiv w:val="1"/>
      <w:marLeft w:val="0"/>
      <w:marRight w:val="0"/>
      <w:marTop w:val="0"/>
      <w:marBottom w:val="0"/>
      <w:divBdr>
        <w:top w:val="none" w:sz="0" w:space="0" w:color="auto"/>
        <w:left w:val="none" w:sz="0" w:space="0" w:color="auto"/>
        <w:bottom w:val="none" w:sz="0" w:space="0" w:color="auto"/>
        <w:right w:val="none" w:sz="0" w:space="0" w:color="auto"/>
      </w:divBdr>
    </w:div>
    <w:div w:id="1098211889">
      <w:bodyDiv w:val="1"/>
      <w:marLeft w:val="0"/>
      <w:marRight w:val="0"/>
      <w:marTop w:val="0"/>
      <w:marBottom w:val="0"/>
      <w:divBdr>
        <w:top w:val="none" w:sz="0" w:space="0" w:color="auto"/>
        <w:left w:val="none" w:sz="0" w:space="0" w:color="auto"/>
        <w:bottom w:val="none" w:sz="0" w:space="0" w:color="auto"/>
        <w:right w:val="none" w:sz="0" w:space="0" w:color="auto"/>
      </w:divBdr>
    </w:div>
    <w:div w:id="1098791962">
      <w:bodyDiv w:val="1"/>
      <w:marLeft w:val="0"/>
      <w:marRight w:val="0"/>
      <w:marTop w:val="0"/>
      <w:marBottom w:val="0"/>
      <w:divBdr>
        <w:top w:val="none" w:sz="0" w:space="0" w:color="auto"/>
        <w:left w:val="none" w:sz="0" w:space="0" w:color="auto"/>
        <w:bottom w:val="none" w:sz="0" w:space="0" w:color="auto"/>
        <w:right w:val="none" w:sz="0" w:space="0" w:color="auto"/>
      </w:divBdr>
    </w:div>
    <w:div w:id="1099449203">
      <w:bodyDiv w:val="1"/>
      <w:marLeft w:val="0"/>
      <w:marRight w:val="0"/>
      <w:marTop w:val="0"/>
      <w:marBottom w:val="0"/>
      <w:divBdr>
        <w:top w:val="none" w:sz="0" w:space="0" w:color="auto"/>
        <w:left w:val="none" w:sz="0" w:space="0" w:color="auto"/>
        <w:bottom w:val="none" w:sz="0" w:space="0" w:color="auto"/>
        <w:right w:val="none" w:sz="0" w:space="0" w:color="auto"/>
      </w:divBdr>
    </w:div>
    <w:div w:id="1099837572">
      <w:bodyDiv w:val="1"/>
      <w:marLeft w:val="0"/>
      <w:marRight w:val="0"/>
      <w:marTop w:val="0"/>
      <w:marBottom w:val="0"/>
      <w:divBdr>
        <w:top w:val="none" w:sz="0" w:space="0" w:color="auto"/>
        <w:left w:val="none" w:sz="0" w:space="0" w:color="auto"/>
        <w:bottom w:val="none" w:sz="0" w:space="0" w:color="auto"/>
        <w:right w:val="none" w:sz="0" w:space="0" w:color="auto"/>
      </w:divBdr>
    </w:div>
    <w:div w:id="1100293662">
      <w:bodyDiv w:val="1"/>
      <w:marLeft w:val="0"/>
      <w:marRight w:val="0"/>
      <w:marTop w:val="0"/>
      <w:marBottom w:val="0"/>
      <w:divBdr>
        <w:top w:val="none" w:sz="0" w:space="0" w:color="auto"/>
        <w:left w:val="none" w:sz="0" w:space="0" w:color="auto"/>
        <w:bottom w:val="none" w:sz="0" w:space="0" w:color="auto"/>
        <w:right w:val="none" w:sz="0" w:space="0" w:color="auto"/>
      </w:divBdr>
    </w:div>
    <w:div w:id="1100294961">
      <w:bodyDiv w:val="1"/>
      <w:marLeft w:val="0"/>
      <w:marRight w:val="0"/>
      <w:marTop w:val="0"/>
      <w:marBottom w:val="0"/>
      <w:divBdr>
        <w:top w:val="none" w:sz="0" w:space="0" w:color="auto"/>
        <w:left w:val="none" w:sz="0" w:space="0" w:color="auto"/>
        <w:bottom w:val="none" w:sz="0" w:space="0" w:color="auto"/>
        <w:right w:val="none" w:sz="0" w:space="0" w:color="auto"/>
      </w:divBdr>
    </w:div>
    <w:div w:id="1100298434">
      <w:bodyDiv w:val="1"/>
      <w:marLeft w:val="0"/>
      <w:marRight w:val="0"/>
      <w:marTop w:val="0"/>
      <w:marBottom w:val="0"/>
      <w:divBdr>
        <w:top w:val="none" w:sz="0" w:space="0" w:color="auto"/>
        <w:left w:val="none" w:sz="0" w:space="0" w:color="auto"/>
        <w:bottom w:val="none" w:sz="0" w:space="0" w:color="auto"/>
        <w:right w:val="none" w:sz="0" w:space="0" w:color="auto"/>
      </w:divBdr>
    </w:div>
    <w:div w:id="1100418280">
      <w:bodyDiv w:val="1"/>
      <w:marLeft w:val="0"/>
      <w:marRight w:val="0"/>
      <w:marTop w:val="0"/>
      <w:marBottom w:val="0"/>
      <w:divBdr>
        <w:top w:val="none" w:sz="0" w:space="0" w:color="auto"/>
        <w:left w:val="none" w:sz="0" w:space="0" w:color="auto"/>
        <w:bottom w:val="none" w:sz="0" w:space="0" w:color="auto"/>
        <w:right w:val="none" w:sz="0" w:space="0" w:color="auto"/>
      </w:divBdr>
    </w:div>
    <w:div w:id="1100419180">
      <w:bodyDiv w:val="1"/>
      <w:marLeft w:val="0"/>
      <w:marRight w:val="0"/>
      <w:marTop w:val="0"/>
      <w:marBottom w:val="0"/>
      <w:divBdr>
        <w:top w:val="none" w:sz="0" w:space="0" w:color="auto"/>
        <w:left w:val="none" w:sz="0" w:space="0" w:color="auto"/>
        <w:bottom w:val="none" w:sz="0" w:space="0" w:color="auto"/>
        <w:right w:val="none" w:sz="0" w:space="0" w:color="auto"/>
      </w:divBdr>
    </w:div>
    <w:div w:id="1101102634">
      <w:bodyDiv w:val="1"/>
      <w:marLeft w:val="0"/>
      <w:marRight w:val="0"/>
      <w:marTop w:val="0"/>
      <w:marBottom w:val="0"/>
      <w:divBdr>
        <w:top w:val="none" w:sz="0" w:space="0" w:color="auto"/>
        <w:left w:val="none" w:sz="0" w:space="0" w:color="auto"/>
        <w:bottom w:val="none" w:sz="0" w:space="0" w:color="auto"/>
        <w:right w:val="none" w:sz="0" w:space="0" w:color="auto"/>
      </w:divBdr>
    </w:div>
    <w:div w:id="1101217992">
      <w:bodyDiv w:val="1"/>
      <w:marLeft w:val="0"/>
      <w:marRight w:val="0"/>
      <w:marTop w:val="0"/>
      <w:marBottom w:val="0"/>
      <w:divBdr>
        <w:top w:val="none" w:sz="0" w:space="0" w:color="auto"/>
        <w:left w:val="none" w:sz="0" w:space="0" w:color="auto"/>
        <w:bottom w:val="none" w:sz="0" w:space="0" w:color="auto"/>
        <w:right w:val="none" w:sz="0" w:space="0" w:color="auto"/>
      </w:divBdr>
    </w:div>
    <w:div w:id="1101797236">
      <w:bodyDiv w:val="1"/>
      <w:marLeft w:val="0"/>
      <w:marRight w:val="0"/>
      <w:marTop w:val="0"/>
      <w:marBottom w:val="0"/>
      <w:divBdr>
        <w:top w:val="none" w:sz="0" w:space="0" w:color="auto"/>
        <w:left w:val="none" w:sz="0" w:space="0" w:color="auto"/>
        <w:bottom w:val="none" w:sz="0" w:space="0" w:color="auto"/>
        <w:right w:val="none" w:sz="0" w:space="0" w:color="auto"/>
      </w:divBdr>
    </w:div>
    <w:div w:id="1101951983">
      <w:bodyDiv w:val="1"/>
      <w:marLeft w:val="0"/>
      <w:marRight w:val="0"/>
      <w:marTop w:val="0"/>
      <w:marBottom w:val="0"/>
      <w:divBdr>
        <w:top w:val="none" w:sz="0" w:space="0" w:color="auto"/>
        <w:left w:val="none" w:sz="0" w:space="0" w:color="auto"/>
        <w:bottom w:val="none" w:sz="0" w:space="0" w:color="auto"/>
        <w:right w:val="none" w:sz="0" w:space="0" w:color="auto"/>
      </w:divBdr>
    </w:div>
    <w:div w:id="1102143337">
      <w:bodyDiv w:val="1"/>
      <w:marLeft w:val="0"/>
      <w:marRight w:val="0"/>
      <w:marTop w:val="0"/>
      <w:marBottom w:val="0"/>
      <w:divBdr>
        <w:top w:val="none" w:sz="0" w:space="0" w:color="auto"/>
        <w:left w:val="none" w:sz="0" w:space="0" w:color="auto"/>
        <w:bottom w:val="none" w:sz="0" w:space="0" w:color="auto"/>
        <w:right w:val="none" w:sz="0" w:space="0" w:color="auto"/>
      </w:divBdr>
    </w:div>
    <w:div w:id="1102216910">
      <w:bodyDiv w:val="1"/>
      <w:marLeft w:val="0"/>
      <w:marRight w:val="0"/>
      <w:marTop w:val="0"/>
      <w:marBottom w:val="0"/>
      <w:divBdr>
        <w:top w:val="none" w:sz="0" w:space="0" w:color="auto"/>
        <w:left w:val="none" w:sz="0" w:space="0" w:color="auto"/>
        <w:bottom w:val="none" w:sz="0" w:space="0" w:color="auto"/>
        <w:right w:val="none" w:sz="0" w:space="0" w:color="auto"/>
      </w:divBdr>
    </w:div>
    <w:div w:id="1102217158">
      <w:bodyDiv w:val="1"/>
      <w:marLeft w:val="0"/>
      <w:marRight w:val="0"/>
      <w:marTop w:val="0"/>
      <w:marBottom w:val="0"/>
      <w:divBdr>
        <w:top w:val="none" w:sz="0" w:space="0" w:color="auto"/>
        <w:left w:val="none" w:sz="0" w:space="0" w:color="auto"/>
        <w:bottom w:val="none" w:sz="0" w:space="0" w:color="auto"/>
        <w:right w:val="none" w:sz="0" w:space="0" w:color="auto"/>
      </w:divBdr>
    </w:div>
    <w:div w:id="1102258782">
      <w:bodyDiv w:val="1"/>
      <w:marLeft w:val="0"/>
      <w:marRight w:val="0"/>
      <w:marTop w:val="0"/>
      <w:marBottom w:val="0"/>
      <w:divBdr>
        <w:top w:val="none" w:sz="0" w:space="0" w:color="auto"/>
        <w:left w:val="none" w:sz="0" w:space="0" w:color="auto"/>
        <w:bottom w:val="none" w:sz="0" w:space="0" w:color="auto"/>
        <w:right w:val="none" w:sz="0" w:space="0" w:color="auto"/>
      </w:divBdr>
    </w:div>
    <w:div w:id="1102603635">
      <w:bodyDiv w:val="1"/>
      <w:marLeft w:val="0"/>
      <w:marRight w:val="0"/>
      <w:marTop w:val="0"/>
      <w:marBottom w:val="0"/>
      <w:divBdr>
        <w:top w:val="none" w:sz="0" w:space="0" w:color="auto"/>
        <w:left w:val="none" w:sz="0" w:space="0" w:color="auto"/>
        <w:bottom w:val="none" w:sz="0" w:space="0" w:color="auto"/>
        <w:right w:val="none" w:sz="0" w:space="0" w:color="auto"/>
      </w:divBdr>
    </w:div>
    <w:div w:id="1102653482">
      <w:bodyDiv w:val="1"/>
      <w:marLeft w:val="0"/>
      <w:marRight w:val="0"/>
      <w:marTop w:val="0"/>
      <w:marBottom w:val="0"/>
      <w:divBdr>
        <w:top w:val="none" w:sz="0" w:space="0" w:color="auto"/>
        <w:left w:val="none" w:sz="0" w:space="0" w:color="auto"/>
        <w:bottom w:val="none" w:sz="0" w:space="0" w:color="auto"/>
        <w:right w:val="none" w:sz="0" w:space="0" w:color="auto"/>
      </w:divBdr>
    </w:div>
    <w:div w:id="1102726464">
      <w:bodyDiv w:val="1"/>
      <w:marLeft w:val="0"/>
      <w:marRight w:val="0"/>
      <w:marTop w:val="0"/>
      <w:marBottom w:val="0"/>
      <w:divBdr>
        <w:top w:val="none" w:sz="0" w:space="0" w:color="auto"/>
        <w:left w:val="none" w:sz="0" w:space="0" w:color="auto"/>
        <w:bottom w:val="none" w:sz="0" w:space="0" w:color="auto"/>
        <w:right w:val="none" w:sz="0" w:space="0" w:color="auto"/>
      </w:divBdr>
    </w:div>
    <w:div w:id="1102989245">
      <w:bodyDiv w:val="1"/>
      <w:marLeft w:val="0"/>
      <w:marRight w:val="0"/>
      <w:marTop w:val="0"/>
      <w:marBottom w:val="0"/>
      <w:divBdr>
        <w:top w:val="none" w:sz="0" w:space="0" w:color="auto"/>
        <w:left w:val="none" w:sz="0" w:space="0" w:color="auto"/>
        <w:bottom w:val="none" w:sz="0" w:space="0" w:color="auto"/>
        <w:right w:val="none" w:sz="0" w:space="0" w:color="auto"/>
      </w:divBdr>
    </w:div>
    <w:div w:id="1103573378">
      <w:bodyDiv w:val="1"/>
      <w:marLeft w:val="0"/>
      <w:marRight w:val="0"/>
      <w:marTop w:val="0"/>
      <w:marBottom w:val="0"/>
      <w:divBdr>
        <w:top w:val="none" w:sz="0" w:space="0" w:color="auto"/>
        <w:left w:val="none" w:sz="0" w:space="0" w:color="auto"/>
        <w:bottom w:val="none" w:sz="0" w:space="0" w:color="auto"/>
        <w:right w:val="none" w:sz="0" w:space="0" w:color="auto"/>
      </w:divBdr>
    </w:div>
    <w:div w:id="1103914236">
      <w:bodyDiv w:val="1"/>
      <w:marLeft w:val="0"/>
      <w:marRight w:val="0"/>
      <w:marTop w:val="0"/>
      <w:marBottom w:val="0"/>
      <w:divBdr>
        <w:top w:val="none" w:sz="0" w:space="0" w:color="auto"/>
        <w:left w:val="none" w:sz="0" w:space="0" w:color="auto"/>
        <w:bottom w:val="none" w:sz="0" w:space="0" w:color="auto"/>
        <w:right w:val="none" w:sz="0" w:space="0" w:color="auto"/>
      </w:divBdr>
    </w:div>
    <w:div w:id="1103955768">
      <w:bodyDiv w:val="1"/>
      <w:marLeft w:val="0"/>
      <w:marRight w:val="0"/>
      <w:marTop w:val="0"/>
      <w:marBottom w:val="0"/>
      <w:divBdr>
        <w:top w:val="none" w:sz="0" w:space="0" w:color="auto"/>
        <w:left w:val="none" w:sz="0" w:space="0" w:color="auto"/>
        <w:bottom w:val="none" w:sz="0" w:space="0" w:color="auto"/>
        <w:right w:val="none" w:sz="0" w:space="0" w:color="auto"/>
      </w:divBdr>
    </w:div>
    <w:div w:id="1103962202">
      <w:bodyDiv w:val="1"/>
      <w:marLeft w:val="0"/>
      <w:marRight w:val="0"/>
      <w:marTop w:val="0"/>
      <w:marBottom w:val="0"/>
      <w:divBdr>
        <w:top w:val="none" w:sz="0" w:space="0" w:color="auto"/>
        <w:left w:val="none" w:sz="0" w:space="0" w:color="auto"/>
        <w:bottom w:val="none" w:sz="0" w:space="0" w:color="auto"/>
        <w:right w:val="none" w:sz="0" w:space="0" w:color="auto"/>
      </w:divBdr>
    </w:div>
    <w:div w:id="1104618567">
      <w:bodyDiv w:val="1"/>
      <w:marLeft w:val="0"/>
      <w:marRight w:val="0"/>
      <w:marTop w:val="0"/>
      <w:marBottom w:val="0"/>
      <w:divBdr>
        <w:top w:val="none" w:sz="0" w:space="0" w:color="auto"/>
        <w:left w:val="none" w:sz="0" w:space="0" w:color="auto"/>
        <w:bottom w:val="none" w:sz="0" w:space="0" w:color="auto"/>
        <w:right w:val="none" w:sz="0" w:space="0" w:color="auto"/>
      </w:divBdr>
    </w:div>
    <w:div w:id="1105224211">
      <w:bodyDiv w:val="1"/>
      <w:marLeft w:val="0"/>
      <w:marRight w:val="0"/>
      <w:marTop w:val="0"/>
      <w:marBottom w:val="0"/>
      <w:divBdr>
        <w:top w:val="none" w:sz="0" w:space="0" w:color="auto"/>
        <w:left w:val="none" w:sz="0" w:space="0" w:color="auto"/>
        <w:bottom w:val="none" w:sz="0" w:space="0" w:color="auto"/>
        <w:right w:val="none" w:sz="0" w:space="0" w:color="auto"/>
      </w:divBdr>
    </w:div>
    <w:div w:id="1106117028">
      <w:bodyDiv w:val="1"/>
      <w:marLeft w:val="0"/>
      <w:marRight w:val="0"/>
      <w:marTop w:val="0"/>
      <w:marBottom w:val="0"/>
      <w:divBdr>
        <w:top w:val="none" w:sz="0" w:space="0" w:color="auto"/>
        <w:left w:val="none" w:sz="0" w:space="0" w:color="auto"/>
        <w:bottom w:val="none" w:sz="0" w:space="0" w:color="auto"/>
        <w:right w:val="none" w:sz="0" w:space="0" w:color="auto"/>
      </w:divBdr>
    </w:div>
    <w:div w:id="1106314346">
      <w:bodyDiv w:val="1"/>
      <w:marLeft w:val="0"/>
      <w:marRight w:val="0"/>
      <w:marTop w:val="0"/>
      <w:marBottom w:val="0"/>
      <w:divBdr>
        <w:top w:val="none" w:sz="0" w:space="0" w:color="auto"/>
        <w:left w:val="none" w:sz="0" w:space="0" w:color="auto"/>
        <w:bottom w:val="none" w:sz="0" w:space="0" w:color="auto"/>
        <w:right w:val="none" w:sz="0" w:space="0" w:color="auto"/>
      </w:divBdr>
    </w:div>
    <w:div w:id="1107651516">
      <w:bodyDiv w:val="1"/>
      <w:marLeft w:val="0"/>
      <w:marRight w:val="0"/>
      <w:marTop w:val="0"/>
      <w:marBottom w:val="0"/>
      <w:divBdr>
        <w:top w:val="none" w:sz="0" w:space="0" w:color="auto"/>
        <w:left w:val="none" w:sz="0" w:space="0" w:color="auto"/>
        <w:bottom w:val="none" w:sz="0" w:space="0" w:color="auto"/>
        <w:right w:val="none" w:sz="0" w:space="0" w:color="auto"/>
      </w:divBdr>
    </w:div>
    <w:div w:id="1109936775">
      <w:bodyDiv w:val="1"/>
      <w:marLeft w:val="0"/>
      <w:marRight w:val="0"/>
      <w:marTop w:val="0"/>
      <w:marBottom w:val="0"/>
      <w:divBdr>
        <w:top w:val="none" w:sz="0" w:space="0" w:color="auto"/>
        <w:left w:val="none" w:sz="0" w:space="0" w:color="auto"/>
        <w:bottom w:val="none" w:sz="0" w:space="0" w:color="auto"/>
        <w:right w:val="none" w:sz="0" w:space="0" w:color="auto"/>
      </w:divBdr>
    </w:div>
    <w:div w:id="1110666780">
      <w:bodyDiv w:val="1"/>
      <w:marLeft w:val="0"/>
      <w:marRight w:val="0"/>
      <w:marTop w:val="0"/>
      <w:marBottom w:val="0"/>
      <w:divBdr>
        <w:top w:val="none" w:sz="0" w:space="0" w:color="auto"/>
        <w:left w:val="none" w:sz="0" w:space="0" w:color="auto"/>
        <w:bottom w:val="none" w:sz="0" w:space="0" w:color="auto"/>
        <w:right w:val="none" w:sz="0" w:space="0" w:color="auto"/>
      </w:divBdr>
    </w:div>
    <w:div w:id="1110931795">
      <w:bodyDiv w:val="1"/>
      <w:marLeft w:val="0"/>
      <w:marRight w:val="0"/>
      <w:marTop w:val="0"/>
      <w:marBottom w:val="0"/>
      <w:divBdr>
        <w:top w:val="none" w:sz="0" w:space="0" w:color="auto"/>
        <w:left w:val="none" w:sz="0" w:space="0" w:color="auto"/>
        <w:bottom w:val="none" w:sz="0" w:space="0" w:color="auto"/>
        <w:right w:val="none" w:sz="0" w:space="0" w:color="auto"/>
      </w:divBdr>
    </w:div>
    <w:div w:id="1111240923">
      <w:bodyDiv w:val="1"/>
      <w:marLeft w:val="0"/>
      <w:marRight w:val="0"/>
      <w:marTop w:val="0"/>
      <w:marBottom w:val="0"/>
      <w:divBdr>
        <w:top w:val="none" w:sz="0" w:space="0" w:color="auto"/>
        <w:left w:val="none" w:sz="0" w:space="0" w:color="auto"/>
        <w:bottom w:val="none" w:sz="0" w:space="0" w:color="auto"/>
        <w:right w:val="none" w:sz="0" w:space="0" w:color="auto"/>
      </w:divBdr>
    </w:div>
    <w:div w:id="1112360406">
      <w:bodyDiv w:val="1"/>
      <w:marLeft w:val="0"/>
      <w:marRight w:val="0"/>
      <w:marTop w:val="0"/>
      <w:marBottom w:val="0"/>
      <w:divBdr>
        <w:top w:val="none" w:sz="0" w:space="0" w:color="auto"/>
        <w:left w:val="none" w:sz="0" w:space="0" w:color="auto"/>
        <w:bottom w:val="none" w:sz="0" w:space="0" w:color="auto"/>
        <w:right w:val="none" w:sz="0" w:space="0" w:color="auto"/>
      </w:divBdr>
    </w:div>
    <w:div w:id="1114864484">
      <w:bodyDiv w:val="1"/>
      <w:marLeft w:val="0"/>
      <w:marRight w:val="0"/>
      <w:marTop w:val="0"/>
      <w:marBottom w:val="0"/>
      <w:divBdr>
        <w:top w:val="none" w:sz="0" w:space="0" w:color="auto"/>
        <w:left w:val="none" w:sz="0" w:space="0" w:color="auto"/>
        <w:bottom w:val="none" w:sz="0" w:space="0" w:color="auto"/>
        <w:right w:val="none" w:sz="0" w:space="0" w:color="auto"/>
      </w:divBdr>
    </w:div>
    <w:div w:id="1114980446">
      <w:bodyDiv w:val="1"/>
      <w:marLeft w:val="0"/>
      <w:marRight w:val="0"/>
      <w:marTop w:val="0"/>
      <w:marBottom w:val="0"/>
      <w:divBdr>
        <w:top w:val="none" w:sz="0" w:space="0" w:color="auto"/>
        <w:left w:val="none" w:sz="0" w:space="0" w:color="auto"/>
        <w:bottom w:val="none" w:sz="0" w:space="0" w:color="auto"/>
        <w:right w:val="none" w:sz="0" w:space="0" w:color="auto"/>
      </w:divBdr>
    </w:div>
    <w:div w:id="1115711338">
      <w:bodyDiv w:val="1"/>
      <w:marLeft w:val="0"/>
      <w:marRight w:val="0"/>
      <w:marTop w:val="0"/>
      <w:marBottom w:val="0"/>
      <w:divBdr>
        <w:top w:val="none" w:sz="0" w:space="0" w:color="auto"/>
        <w:left w:val="none" w:sz="0" w:space="0" w:color="auto"/>
        <w:bottom w:val="none" w:sz="0" w:space="0" w:color="auto"/>
        <w:right w:val="none" w:sz="0" w:space="0" w:color="auto"/>
      </w:divBdr>
    </w:div>
    <w:div w:id="1115827157">
      <w:bodyDiv w:val="1"/>
      <w:marLeft w:val="0"/>
      <w:marRight w:val="0"/>
      <w:marTop w:val="0"/>
      <w:marBottom w:val="0"/>
      <w:divBdr>
        <w:top w:val="none" w:sz="0" w:space="0" w:color="auto"/>
        <w:left w:val="none" w:sz="0" w:space="0" w:color="auto"/>
        <w:bottom w:val="none" w:sz="0" w:space="0" w:color="auto"/>
        <w:right w:val="none" w:sz="0" w:space="0" w:color="auto"/>
      </w:divBdr>
    </w:div>
    <w:div w:id="1116172857">
      <w:bodyDiv w:val="1"/>
      <w:marLeft w:val="0"/>
      <w:marRight w:val="0"/>
      <w:marTop w:val="0"/>
      <w:marBottom w:val="0"/>
      <w:divBdr>
        <w:top w:val="none" w:sz="0" w:space="0" w:color="auto"/>
        <w:left w:val="none" w:sz="0" w:space="0" w:color="auto"/>
        <w:bottom w:val="none" w:sz="0" w:space="0" w:color="auto"/>
        <w:right w:val="none" w:sz="0" w:space="0" w:color="auto"/>
      </w:divBdr>
    </w:div>
    <w:div w:id="1116410047">
      <w:bodyDiv w:val="1"/>
      <w:marLeft w:val="0"/>
      <w:marRight w:val="0"/>
      <w:marTop w:val="0"/>
      <w:marBottom w:val="0"/>
      <w:divBdr>
        <w:top w:val="none" w:sz="0" w:space="0" w:color="auto"/>
        <w:left w:val="none" w:sz="0" w:space="0" w:color="auto"/>
        <w:bottom w:val="none" w:sz="0" w:space="0" w:color="auto"/>
        <w:right w:val="none" w:sz="0" w:space="0" w:color="auto"/>
      </w:divBdr>
    </w:div>
    <w:div w:id="1116876039">
      <w:bodyDiv w:val="1"/>
      <w:marLeft w:val="0"/>
      <w:marRight w:val="0"/>
      <w:marTop w:val="0"/>
      <w:marBottom w:val="0"/>
      <w:divBdr>
        <w:top w:val="none" w:sz="0" w:space="0" w:color="auto"/>
        <w:left w:val="none" w:sz="0" w:space="0" w:color="auto"/>
        <w:bottom w:val="none" w:sz="0" w:space="0" w:color="auto"/>
        <w:right w:val="none" w:sz="0" w:space="0" w:color="auto"/>
      </w:divBdr>
    </w:div>
    <w:div w:id="1117286904">
      <w:bodyDiv w:val="1"/>
      <w:marLeft w:val="0"/>
      <w:marRight w:val="0"/>
      <w:marTop w:val="0"/>
      <w:marBottom w:val="0"/>
      <w:divBdr>
        <w:top w:val="none" w:sz="0" w:space="0" w:color="auto"/>
        <w:left w:val="none" w:sz="0" w:space="0" w:color="auto"/>
        <w:bottom w:val="none" w:sz="0" w:space="0" w:color="auto"/>
        <w:right w:val="none" w:sz="0" w:space="0" w:color="auto"/>
      </w:divBdr>
    </w:div>
    <w:div w:id="1117676713">
      <w:bodyDiv w:val="1"/>
      <w:marLeft w:val="0"/>
      <w:marRight w:val="0"/>
      <w:marTop w:val="0"/>
      <w:marBottom w:val="0"/>
      <w:divBdr>
        <w:top w:val="none" w:sz="0" w:space="0" w:color="auto"/>
        <w:left w:val="none" w:sz="0" w:space="0" w:color="auto"/>
        <w:bottom w:val="none" w:sz="0" w:space="0" w:color="auto"/>
        <w:right w:val="none" w:sz="0" w:space="0" w:color="auto"/>
      </w:divBdr>
    </w:div>
    <w:div w:id="1118379306">
      <w:bodyDiv w:val="1"/>
      <w:marLeft w:val="0"/>
      <w:marRight w:val="0"/>
      <w:marTop w:val="0"/>
      <w:marBottom w:val="0"/>
      <w:divBdr>
        <w:top w:val="none" w:sz="0" w:space="0" w:color="auto"/>
        <w:left w:val="none" w:sz="0" w:space="0" w:color="auto"/>
        <w:bottom w:val="none" w:sz="0" w:space="0" w:color="auto"/>
        <w:right w:val="none" w:sz="0" w:space="0" w:color="auto"/>
      </w:divBdr>
    </w:div>
    <w:div w:id="1118530379">
      <w:bodyDiv w:val="1"/>
      <w:marLeft w:val="0"/>
      <w:marRight w:val="0"/>
      <w:marTop w:val="0"/>
      <w:marBottom w:val="0"/>
      <w:divBdr>
        <w:top w:val="none" w:sz="0" w:space="0" w:color="auto"/>
        <w:left w:val="none" w:sz="0" w:space="0" w:color="auto"/>
        <w:bottom w:val="none" w:sz="0" w:space="0" w:color="auto"/>
        <w:right w:val="none" w:sz="0" w:space="0" w:color="auto"/>
      </w:divBdr>
    </w:div>
    <w:div w:id="1118649055">
      <w:bodyDiv w:val="1"/>
      <w:marLeft w:val="0"/>
      <w:marRight w:val="0"/>
      <w:marTop w:val="0"/>
      <w:marBottom w:val="0"/>
      <w:divBdr>
        <w:top w:val="none" w:sz="0" w:space="0" w:color="auto"/>
        <w:left w:val="none" w:sz="0" w:space="0" w:color="auto"/>
        <w:bottom w:val="none" w:sz="0" w:space="0" w:color="auto"/>
        <w:right w:val="none" w:sz="0" w:space="0" w:color="auto"/>
      </w:divBdr>
    </w:div>
    <w:div w:id="1118984800">
      <w:bodyDiv w:val="1"/>
      <w:marLeft w:val="0"/>
      <w:marRight w:val="0"/>
      <w:marTop w:val="0"/>
      <w:marBottom w:val="0"/>
      <w:divBdr>
        <w:top w:val="none" w:sz="0" w:space="0" w:color="auto"/>
        <w:left w:val="none" w:sz="0" w:space="0" w:color="auto"/>
        <w:bottom w:val="none" w:sz="0" w:space="0" w:color="auto"/>
        <w:right w:val="none" w:sz="0" w:space="0" w:color="auto"/>
      </w:divBdr>
    </w:div>
    <w:div w:id="1118990467">
      <w:bodyDiv w:val="1"/>
      <w:marLeft w:val="0"/>
      <w:marRight w:val="0"/>
      <w:marTop w:val="0"/>
      <w:marBottom w:val="0"/>
      <w:divBdr>
        <w:top w:val="none" w:sz="0" w:space="0" w:color="auto"/>
        <w:left w:val="none" w:sz="0" w:space="0" w:color="auto"/>
        <w:bottom w:val="none" w:sz="0" w:space="0" w:color="auto"/>
        <w:right w:val="none" w:sz="0" w:space="0" w:color="auto"/>
      </w:divBdr>
    </w:div>
    <w:div w:id="1119179481">
      <w:bodyDiv w:val="1"/>
      <w:marLeft w:val="0"/>
      <w:marRight w:val="0"/>
      <w:marTop w:val="0"/>
      <w:marBottom w:val="0"/>
      <w:divBdr>
        <w:top w:val="none" w:sz="0" w:space="0" w:color="auto"/>
        <w:left w:val="none" w:sz="0" w:space="0" w:color="auto"/>
        <w:bottom w:val="none" w:sz="0" w:space="0" w:color="auto"/>
        <w:right w:val="none" w:sz="0" w:space="0" w:color="auto"/>
      </w:divBdr>
    </w:div>
    <w:div w:id="1119253162">
      <w:bodyDiv w:val="1"/>
      <w:marLeft w:val="0"/>
      <w:marRight w:val="0"/>
      <w:marTop w:val="0"/>
      <w:marBottom w:val="0"/>
      <w:divBdr>
        <w:top w:val="none" w:sz="0" w:space="0" w:color="auto"/>
        <w:left w:val="none" w:sz="0" w:space="0" w:color="auto"/>
        <w:bottom w:val="none" w:sz="0" w:space="0" w:color="auto"/>
        <w:right w:val="none" w:sz="0" w:space="0" w:color="auto"/>
      </w:divBdr>
    </w:div>
    <w:div w:id="1119378046">
      <w:bodyDiv w:val="1"/>
      <w:marLeft w:val="0"/>
      <w:marRight w:val="0"/>
      <w:marTop w:val="0"/>
      <w:marBottom w:val="0"/>
      <w:divBdr>
        <w:top w:val="none" w:sz="0" w:space="0" w:color="auto"/>
        <w:left w:val="none" w:sz="0" w:space="0" w:color="auto"/>
        <w:bottom w:val="none" w:sz="0" w:space="0" w:color="auto"/>
        <w:right w:val="none" w:sz="0" w:space="0" w:color="auto"/>
      </w:divBdr>
    </w:div>
    <w:div w:id="1120151863">
      <w:bodyDiv w:val="1"/>
      <w:marLeft w:val="0"/>
      <w:marRight w:val="0"/>
      <w:marTop w:val="0"/>
      <w:marBottom w:val="0"/>
      <w:divBdr>
        <w:top w:val="none" w:sz="0" w:space="0" w:color="auto"/>
        <w:left w:val="none" w:sz="0" w:space="0" w:color="auto"/>
        <w:bottom w:val="none" w:sz="0" w:space="0" w:color="auto"/>
        <w:right w:val="none" w:sz="0" w:space="0" w:color="auto"/>
      </w:divBdr>
    </w:div>
    <w:div w:id="1120996667">
      <w:bodyDiv w:val="1"/>
      <w:marLeft w:val="0"/>
      <w:marRight w:val="0"/>
      <w:marTop w:val="0"/>
      <w:marBottom w:val="0"/>
      <w:divBdr>
        <w:top w:val="none" w:sz="0" w:space="0" w:color="auto"/>
        <w:left w:val="none" w:sz="0" w:space="0" w:color="auto"/>
        <w:bottom w:val="none" w:sz="0" w:space="0" w:color="auto"/>
        <w:right w:val="none" w:sz="0" w:space="0" w:color="auto"/>
      </w:divBdr>
    </w:div>
    <w:div w:id="1121071601">
      <w:bodyDiv w:val="1"/>
      <w:marLeft w:val="0"/>
      <w:marRight w:val="0"/>
      <w:marTop w:val="0"/>
      <w:marBottom w:val="0"/>
      <w:divBdr>
        <w:top w:val="none" w:sz="0" w:space="0" w:color="auto"/>
        <w:left w:val="none" w:sz="0" w:space="0" w:color="auto"/>
        <w:bottom w:val="none" w:sz="0" w:space="0" w:color="auto"/>
        <w:right w:val="none" w:sz="0" w:space="0" w:color="auto"/>
      </w:divBdr>
    </w:div>
    <w:div w:id="1121076814">
      <w:bodyDiv w:val="1"/>
      <w:marLeft w:val="0"/>
      <w:marRight w:val="0"/>
      <w:marTop w:val="0"/>
      <w:marBottom w:val="0"/>
      <w:divBdr>
        <w:top w:val="none" w:sz="0" w:space="0" w:color="auto"/>
        <w:left w:val="none" w:sz="0" w:space="0" w:color="auto"/>
        <w:bottom w:val="none" w:sz="0" w:space="0" w:color="auto"/>
        <w:right w:val="none" w:sz="0" w:space="0" w:color="auto"/>
      </w:divBdr>
    </w:div>
    <w:div w:id="1121412724">
      <w:bodyDiv w:val="1"/>
      <w:marLeft w:val="0"/>
      <w:marRight w:val="0"/>
      <w:marTop w:val="0"/>
      <w:marBottom w:val="0"/>
      <w:divBdr>
        <w:top w:val="none" w:sz="0" w:space="0" w:color="auto"/>
        <w:left w:val="none" w:sz="0" w:space="0" w:color="auto"/>
        <w:bottom w:val="none" w:sz="0" w:space="0" w:color="auto"/>
        <w:right w:val="none" w:sz="0" w:space="0" w:color="auto"/>
      </w:divBdr>
    </w:div>
    <w:div w:id="1121536144">
      <w:bodyDiv w:val="1"/>
      <w:marLeft w:val="0"/>
      <w:marRight w:val="0"/>
      <w:marTop w:val="0"/>
      <w:marBottom w:val="0"/>
      <w:divBdr>
        <w:top w:val="none" w:sz="0" w:space="0" w:color="auto"/>
        <w:left w:val="none" w:sz="0" w:space="0" w:color="auto"/>
        <w:bottom w:val="none" w:sz="0" w:space="0" w:color="auto"/>
        <w:right w:val="none" w:sz="0" w:space="0" w:color="auto"/>
      </w:divBdr>
    </w:div>
    <w:div w:id="1121611574">
      <w:bodyDiv w:val="1"/>
      <w:marLeft w:val="0"/>
      <w:marRight w:val="0"/>
      <w:marTop w:val="0"/>
      <w:marBottom w:val="0"/>
      <w:divBdr>
        <w:top w:val="none" w:sz="0" w:space="0" w:color="auto"/>
        <w:left w:val="none" w:sz="0" w:space="0" w:color="auto"/>
        <w:bottom w:val="none" w:sz="0" w:space="0" w:color="auto"/>
        <w:right w:val="none" w:sz="0" w:space="0" w:color="auto"/>
      </w:divBdr>
    </w:div>
    <w:div w:id="1122459015">
      <w:bodyDiv w:val="1"/>
      <w:marLeft w:val="0"/>
      <w:marRight w:val="0"/>
      <w:marTop w:val="0"/>
      <w:marBottom w:val="0"/>
      <w:divBdr>
        <w:top w:val="none" w:sz="0" w:space="0" w:color="auto"/>
        <w:left w:val="none" w:sz="0" w:space="0" w:color="auto"/>
        <w:bottom w:val="none" w:sz="0" w:space="0" w:color="auto"/>
        <w:right w:val="none" w:sz="0" w:space="0" w:color="auto"/>
      </w:divBdr>
    </w:div>
    <w:div w:id="1122765189">
      <w:bodyDiv w:val="1"/>
      <w:marLeft w:val="0"/>
      <w:marRight w:val="0"/>
      <w:marTop w:val="0"/>
      <w:marBottom w:val="0"/>
      <w:divBdr>
        <w:top w:val="none" w:sz="0" w:space="0" w:color="auto"/>
        <w:left w:val="none" w:sz="0" w:space="0" w:color="auto"/>
        <w:bottom w:val="none" w:sz="0" w:space="0" w:color="auto"/>
        <w:right w:val="none" w:sz="0" w:space="0" w:color="auto"/>
      </w:divBdr>
    </w:div>
    <w:div w:id="1123377815">
      <w:bodyDiv w:val="1"/>
      <w:marLeft w:val="0"/>
      <w:marRight w:val="0"/>
      <w:marTop w:val="0"/>
      <w:marBottom w:val="0"/>
      <w:divBdr>
        <w:top w:val="none" w:sz="0" w:space="0" w:color="auto"/>
        <w:left w:val="none" w:sz="0" w:space="0" w:color="auto"/>
        <w:bottom w:val="none" w:sz="0" w:space="0" w:color="auto"/>
        <w:right w:val="none" w:sz="0" w:space="0" w:color="auto"/>
      </w:divBdr>
    </w:div>
    <w:div w:id="1123620539">
      <w:bodyDiv w:val="1"/>
      <w:marLeft w:val="0"/>
      <w:marRight w:val="0"/>
      <w:marTop w:val="0"/>
      <w:marBottom w:val="0"/>
      <w:divBdr>
        <w:top w:val="none" w:sz="0" w:space="0" w:color="auto"/>
        <w:left w:val="none" w:sz="0" w:space="0" w:color="auto"/>
        <w:bottom w:val="none" w:sz="0" w:space="0" w:color="auto"/>
        <w:right w:val="none" w:sz="0" w:space="0" w:color="auto"/>
      </w:divBdr>
    </w:div>
    <w:div w:id="1124467325">
      <w:bodyDiv w:val="1"/>
      <w:marLeft w:val="0"/>
      <w:marRight w:val="0"/>
      <w:marTop w:val="0"/>
      <w:marBottom w:val="0"/>
      <w:divBdr>
        <w:top w:val="none" w:sz="0" w:space="0" w:color="auto"/>
        <w:left w:val="none" w:sz="0" w:space="0" w:color="auto"/>
        <w:bottom w:val="none" w:sz="0" w:space="0" w:color="auto"/>
        <w:right w:val="none" w:sz="0" w:space="0" w:color="auto"/>
      </w:divBdr>
    </w:div>
    <w:div w:id="1125586601">
      <w:bodyDiv w:val="1"/>
      <w:marLeft w:val="0"/>
      <w:marRight w:val="0"/>
      <w:marTop w:val="0"/>
      <w:marBottom w:val="0"/>
      <w:divBdr>
        <w:top w:val="none" w:sz="0" w:space="0" w:color="auto"/>
        <w:left w:val="none" w:sz="0" w:space="0" w:color="auto"/>
        <w:bottom w:val="none" w:sz="0" w:space="0" w:color="auto"/>
        <w:right w:val="none" w:sz="0" w:space="0" w:color="auto"/>
      </w:divBdr>
    </w:div>
    <w:div w:id="1125927769">
      <w:bodyDiv w:val="1"/>
      <w:marLeft w:val="0"/>
      <w:marRight w:val="0"/>
      <w:marTop w:val="0"/>
      <w:marBottom w:val="0"/>
      <w:divBdr>
        <w:top w:val="none" w:sz="0" w:space="0" w:color="auto"/>
        <w:left w:val="none" w:sz="0" w:space="0" w:color="auto"/>
        <w:bottom w:val="none" w:sz="0" w:space="0" w:color="auto"/>
        <w:right w:val="none" w:sz="0" w:space="0" w:color="auto"/>
      </w:divBdr>
    </w:div>
    <w:div w:id="1126040982">
      <w:bodyDiv w:val="1"/>
      <w:marLeft w:val="0"/>
      <w:marRight w:val="0"/>
      <w:marTop w:val="0"/>
      <w:marBottom w:val="0"/>
      <w:divBdr>
        <w:top w:val="none" w:sz="0" w:space="0" w:color="auto"/>
        <w:left w:val="none" w:sz="0" w:space="0" w:color="auto"/>
        <w:bottom w:val="none" w:sz="0" w:space="0" w:color="auto"/>
        <w:right w:val="none" w:sz="0" w:space="0" w:color="auto"/>
      </w:divBdr>
    </w:div>
    <w:div w:id="1126311068">
      <w:bodyDiv w:val="1"/>
      <w:marLeft w:val="0"/>
      <w:marRight w:val="0"/>
      <w:marTop w:val="0"/>
      <w:marBottom w:val="0"/>
      <w:divBdr>
        <w:top w:val="none" w:sz="0" w:space="0" w:color="auto"/>
        <w:left w:val="none" w:sz="0" w:space="0" w:color="auto"/>
        <w:bottom w:val="none" w:sz="0" w:space="0" w:color="auto"/>
        <w:right w:val="none" w:sz="0" w:space="0" w:color="auto"/>
      </w:divBdr>
    </w:div>
    <w:div w:id="1126852041">
      <w:bodyDiv w:val="1"/>
      <w:marLeft w:val="0"/>
      <w:marRight w:val="0"/>
      <w:marTop w:val="0"/>
      <w:marBottom w:val="0"/>
      <w:divBdr>
        <w:top w:val="none" w:sz="0" w:space="0" w:color="auto"/>
        <w:left w:val="none" w:sz="0" w:space="0" w:color="auto"/>
        <w:bottom w:val="none" w:sz="0" w:space="0" w:color="auto"/>
        <w:right w:val="none" w:sz="0" w:space="0" w:color="auto"/>
      </w:divBdr>
    </w:div>
    <w:div w:id="1127351751">
      <w:bodyDiv w:val="1"/>
      <w:marLeft w:val="0"/>
      <w:marRight w:val="0"/>
      <w:marTop w:val="0"/>
      <w:marBottom w:val="0"/>
      <w:divBdr>
        <w:top w:val="none" w:sz="0" w:space="0" w:color="auto"/>
        <w:left w:val="none" w:sz="0" w:space="0" w:color="auto"/>
        <w:bottom w:val="none" w:sz="0" w:space="0" w:color="auto"/>
        <w:right w:val="none" w:sz="0" w:space="0" w:color="auto"/>
      </w:divBdr>
    </w:div>
    <w:div w:id="1127965920">
      <w:bodyDiv w:val="1"/>
      <w:marLeft w:val="0"/>
      <w:marRight w:val="0"/>
      <w:marTop w:val="0"/>
      <w:marBottom w:val="0"/>
      <w:divBdr>
        <w:top w:val="none" w:sz="0" w:space="0" w:color="auto"/>
        <w:left w:val="none" w:sz="0" w:space="0" w:color="auto"/>
        <w:bottom w:val="none" w:sz="0" w:space="0" w:color="auto"/>
        <w:right w:val="none" w:sz="0" w:space="0" w:color="auto"/>
      </w:divBdr>
    </w:div>
    <w:div w:id="1128859722">
      <w:bodyDiv w:val="1"/>
      <w:marLeft w:val="0"/>
      <w:marRight w:val="0"/>
      <w:marTop w:val="0"/>
      <w:marBottom w:val="0"/>
      <w:divBdr>
        <w:top w:val="none" w:sz="0" w:space="0" w:color="auto"/>
        <w:left w:val="none" w:sz="0" w:space="0" w:color="auto"/>
        <w:bottom w:val="none" w:sz="0" w:space="0" w:color="auto"/>
        <w:right w:val="none" w:sz="0" w:space="0" w:color="auto"/>
      </w:divBdr>
    </w:div>
    <w:div w:id="1129862128">
      <w:bodyDiv w:val="1"/>
      <w:marLeft w:val="0"/>
      <w:marRight w:val="0"/>
      <w:marTop w:val="0"/>
      <w:marBottom w:val="0"/>
      <w:divBdr>
        <w:top w:val="none" w:sz="0" w:space="0" w:color="auto"/>
        <w:left w:val="none" w:sz="0" w:space="0" w:color="auto"/>
        <w:bottom w:val="none" w:sz="0" w:space="0" w:color="auto"/>
        <w:right w:val="none" w:sz="0" w:space="0" w:color="auto"/>
      </w:divBdr>
    </w:div>
    <w:div w:id="1130593571">
      <w:bodyDiv w:val="1"/>
      <w:marLeft w:val="0"/>
      <w:marRight w:val="0"/>
      <w:marTop w:val="0"/>
      <w:marBottom w:val="0"/>
      <w:divBdr>
        <w:top w:val="none" w:sz="0" w:space="0" w:color="auto"/>
        <w:left w:val="none" w:sz="0" w:space="0" w:color="auto"/>
        <w:bottom w:val="none" w:sz="0" w:space="0" w:color="auto"/>
        <w:right w:val="none" w:sz="0" w:space="0" w:color="auto"/>
      </w:divBdr>
    </w:div>
    <w:div w:id="1130637015">
      <w:bodyDiv w:val="1"/>
      <w:marLeft w:val="0"/>
      <w:marRight w:val="0"/>
      <w:marTop w:val="0"/>
      <w:marBottom w:val="0"/>
      <w:divBdr>
        <w:top w:val="none" w:sz="0" w:space="0" w:color="auto"/>
        <w:left w:val="none" w:sz="0" w:space="0" w:color="auto"/>
        <w:bottom w:val="none" w:sz="0" w:space="0" w:color="auto"/>
        <w:right w:val="none" w:sz="0" w:space="0" w:color="auto"/>
      </w:divBdr>
    </w:div>
    <w:div w:id="1130976672">
      <w:bodyDiv w:val="1"/>
      <w:marLeft w:val="0"/>
      <w:marRight w:val="0"/>
      <w:marTop w:val="0"/>
      <w:marBottom w:val="0"/>
      <w:divBdr>
        <w:top w:val="none" w:sz="0" w:space="0" w:color="auto"/>
        <w:left w:val="none" w:sz="0" w:space="0" w:color="auto"/>
        <w:bottom w:val="none" w:sz="0" w:space="0" w:color="auto"/>
        <w:right w:val="none" w:sz="0" w:space="0" w:color="auto"/>
      </w:divBdr>
    </w:div>
    <w:div w:id="1131944350">
      <w:bodyDiv w:val="1"/>
      <w:marLeft w:val="0"/>
      <w:marRight w:val="0"/>
      <w:marTop w:val="0"/>
      <w:marBottom w:val="0"/>
      <w:divBdr>
        <w:top w:val="none" w:sz="0" w:space="0" w:color="auto"/>
        <w:left w:val="none" w:sz="0" w:space="0" w:color="auto"/>
        <w:bottom w:val="none" w:sz="0" w:space="0" w:color="auto"/>
        <w:right w:val="none" w:sz="0" w:space="0" w:color="auto"/>
      </w:divBdr>
    </w:div>
    <w:div w:id="1132477958">
      <w:bodyDiv w:val="1"/>
      <w:marLeft w:val="0"/>
      <w:marRight w:val="0"/>
      <w:marTop w:val="0"/>
      <w:marBottom w:val="0"/>
      <w:divBdr>
        <w:top w:val="none" w:sz="0" w:space="0" w:color="auto"/>
        <w:left w:val="none" w:sz="0" w:space="0" w:color="auto"/>
        <w:bottom w:val="none" w:sz="0" w:space="0" w:color="auto"/>
        <w:right w:val="none" w:sz="0" w:space="0" w:color="auto"/>
      </w:divBdr>
    </w:div>
    <w:div w:id="1133869171">
      <w:bodyDiv w:val="1"/>
      <w:marLeft w:val="0"/>
      <w:marRight w:val="0"/>
      <w:marTop w:val="0"/>
      <w:marBottom w:val="0"/>
      <w:divBdr>
        <w:top w:val="none" w:sz="0" w:space="0" w:color="auto"/>
        <w:left w:val="none" w:sz="0" w:space="0" w:color="auto"/>
        <w:bottom w:val="none" w:sz="0" w:space="0" w:color="auto"/>
        <w:right w:val="none" w:sz="0" w:space="0" w:color="auto"/>
      </w:divBdr>
    </w:div>
    <w:div w:id="1134104583">
      <w:bodyDiv w:val="1"/>
      <w:marLeft w:val="0"/>
      <w:marRight w:val="0"/>
      <w:marTop w:val="0"/>
      <w:marBottom w:val="0"/>
      <w:divBdr>
        <w:top w:val="none" w:sz="0" w:space="0" w:color="auto"/>
        <w:left w:val="none" w:sz="0" w:space="0" w:color="auto"/>
        <w:bottom w:val="none" w:sz="0" w:space="0" w:color="auto"/>
        <w:right w:val="none" w:sz="0" w:space="0" w:color="auto"/>
      </w:divBdr>
    </w:div>
    <w:div w:id="1134449464">
      <w:bodyDiv w:val="1"/>
      <w:marLeft w:val="0"/>
      <w:marRight w:val="0"/>
      <w:marTop w:val="0"/>
      <w:marBottom w:val="0"/>
      <w:divBdr>
        <w:top w:val="none" w:sz="0" w:space="0" w:color="auto"/>
        <w:left w:val="none" w:sz="0" w:space="0" w:color="auto"/>
        <w:bottom w:val="none" w:sz="0" w:space="0" w:color="auto"/>
        <w:right w:val="none" w:sz="0" w:space="0" w:color="auto"/>
      </w:divBdr>
    </w:div>
    <w:div w:id="1135292394">
      <w:bodyDiv w:val="1"/>
      <w:marLeft w:val="0"/>
      <w:marRight w:val="0"/>
      <w:marTop w:val="0"/>
      <w:marBottom w:val="0"/>
      <w:divBdr>
        <w:top w:val="none" w:sz="0" w:space="0" w:color="auto"/>
        <w:left w:val="none" w:sz="0" w:space="0" w:color="auto"/>
        <w:bottom w:val="none" w:sz="0" w:space="0" w:color="auto"/>
        <w:right w:val="none" w:sz="0" w:space="0" w:color="auto"/>
      </w:divBdr>
    </w:div>
    <w:div w:id="1136604174">
      <w:bodyDiv w:val="1"/>
      <w:marLeft w:val="0"/>
      <w:marRight w:val="0"/>
      <w:marTop w:val="0"/>
      <w:marBottom w:val="0"/>
      <w:divBdr>
        <w:top w:val="none" w:sz="0" w:space="0" w:color="auto"/>
        <w:left w:val="none" w:sz="0" w:space="0" w:color="auto"/>
        <w:bottom w:val="none" w:sz="0" w:space="0" w:color="auto"/>
        <w:right w:val="none" w:sz="0" w:space="0" w:color="auto"/>
      </w:divBdr>
    </w:div>
    <w:div w:id="1136946394">
      <w:bodyDiv w:val="1"/>
      <w:marLeft w:val="0"/>
      <w:marRight w:val="0"/>
      <w:marTop w:val="0"/>
      <w:marBottom w:val="0"/>
      <w:divBdr>
        <w:top w:val="none" w:sz="0" w:space="0" w:color="auto"/>
        <w:left w:val="none" w:sz="0" w:space="0" w:color="auto"/>
        <w:bottom w:val="none" w:sz="0" w:space="0" w:color="auto"/>
        <w:right w:val="none" w:sz="0" w:space="0" w:color="auto"/>
      </w:divBdr>
    </w:div>
    <w:div w:id="1137993731">
      <w:bodyDiv w:val="1"/>
      <w:marLeft w:val="0"/>
      <w:marRight w:val="0"/>
      <w:marTop w:val="0"/>
      <w:marBottom w:val="0"/>
      <w:divBdr>
        <w:top w:val="none" w:sz="0" w:space="0" w:color="auto"/>
        <w:left w:val="none" w:sz="0" w:space="0" w:color="auto"/>
        <w:bottom w:val="none" w:sz="0" w:space="0" w:color="auto"/>
        <w:right w:val="none" w:sz="0" w:space="0" w:color="auto"/>
      </w:divBdr>
    </w:div>
    <w:div w:id="1139569267">
      <w:bodyDiv w:val="1"/>
      <w:marLeft w:val="0"/>
      <w:marRight w:val="0"/>
      <w:marTop w:val="0"/>
      <w:marBottom w:val="0"/>
      <w:divBdr>
        <w:top w:val="none" w:sz="0" w:space="0" w:color="auto"/>
        <w:left w:val="none" w:sz="0" w:space="0" w:color="auto"/>
        <w:bottom w:val="none" w:sz="0" w:space="0" w:color="auto"/>
        <w:right w:val="none" w:sz="0" w:space="0" w:color="auto"/>
      </w:divBdr>
    </w:div>
    <w:div w:id="1140610368">
      <w:bodyDiv w:val="1"/>
      <w:marLeft w:val="0"/>
      <w:marRight w:val="0"/>
      <w:marTop w:val="0"/>
      <w:marBottom w:val="0"/>
      <w:divBdr>
        <w:top w:val="none" w:sz="0" w:space="0" w:color="auto"/>
        <w:left w:val="none" w:sz="0" w:space="0" w:color="auto"/>
        <w:bottom w:val="none" w:sz="0" w:space="0" w:color="auto"/>
        <w:right w:val="none" w:sz="0" w:space="0" w:color="auto"/>
      </w:divBdr>
    </w:div>
    <w:div w:id="1141649539">
      <w:bodyDiv w:val="1"/>
      <w:marLeft w:val="0"/>
      <w:marRight w:val="0"/>
      <w:marTop w:val="0"/>
      <w:marBottom w:val="0"/>
      <w:divBdr>
        <w:top w:val="none" w:sz="0" w:space="0" w:color="auto"/>
        <w:left w:val="none" w:sz="0" w:space="0" w:color="auto"/>
        <w:bottom w:val="none" w:sz="0" w:space="0" w:color="auto"/>
        <w:right w:val="none" w:sz="0" w:space="0" w:color="auto"/>
      </w:divBdr>
    </w:div>
    <w:div w:id="1142774998">
      <w:bodyDiv w:val="1"/>
      <w:marLeft w:val="0"/>
      <w:marRight w:val="0"/>
      <w:marTop w:val="0"/>
      <w:marBottom w:val="0"/>
      <w:divBdr>
        <w:top w:val="none" w:sz="0" w:space="0" w:color="auto"/>
        <w:left w:val="none" w:sz="0" w:space="0" w:color="auto"/>
        <w:bottom w:val="none" w:sz="0" w:space="0" w:color="auto"/>
        <w:right w:val="none" w:sz="0" w:space="0" w:color="auto"/>
      </w:divBdr>
    </w:div>
    <w:div w:id="1143155882">
      <w:bodyDiv w:val="1"/>
      <w:marLeft w:val="0"/>
      <w:marRight w:val="0"/>
      <w:marTop w:val="0"/>
      <w:marBottom w:val="0"/>
      <w:divBdr>
        <w:top w:val="none" w:sz="0" w:space="0" w:color="auto"/>
        <w:left w:val="none" w:sz="0" w:space="0" w:color="auto"/>
        <w:bottom w:val="none" w:sz="0" w:space="0" w:color="auto"/>
        <w:right w:val="none" w:sz="0" w:space="0" w:color="auto"/>
      </w:divBdr>
    </w:div>
    <w:div w:id="1143156097">
      <w:bodyDiv w:val="1"/>
      <w:marLeft w:val="0"/>
      <w:marRight w:val="0"/>
      <w:marTop w:val="0"/>
      <w:marBottom w:val="0"/>
      <w:divBdr>
        <w:top w:val="none" w:sz="0" w:space="0" w:color="auto"/>
        <w:left w:val="none" w:sz="0" w:space="0" w:color="auto"/>
        <w:bottom w:val="none" w:sz="0" w:space="0" w:color="auto"/>
        <w:right w:val="none" w:sz="0" w:space="0" w:color="auto"/>
      </w:divBdr>
    </w:div>
    <w:div w:id="1143157067">
      <w:bodyDiv w:val="1"/>
      <w:marLeft w:val="0"/>
      <w:marRight w:val="0"/>
      <w:marTop w:val="0"/>
      <w:marBottom w:val="0"/>
      <w:divBdr>
        <w:top w:val="none" w:sz="0" w:space="0" w:color="auto"/>
        <w:left w:val="none" w:sz="0" w:space="0" w:color="auto"/>
        <w:bottom w:val="none" w:sz="0" w:space="0" w:color="auto"/>
        <w:right w:val="none" w:sz="0" w:space="0" w:color="auto"/>
      </w:divBdr>
    </w:div>
    <w:div w:id="1145199795">
      <w:bodyDiv w:val="1"/>
      <w:marLeft w:val="0"/>
      <w:marRight w:val="0"/>
      <w:marTop w:val="0"/>
      <w:marBottom w:val="0"/>
      <w:divBdr>
        <w:top w:val="none" w:sz="0" w:space="0" w:color="auto"/>
        <w:left w:val="none" w:sz="0" w:space="0" w:color="auto"/>
        <w:bottom w:val="none" w:sz="0" w:space="0" w:color="auto"/>
        <w:right w:val="none" w:sz="0" w:space="0" w:color="auto"/>
      </w:divBdr>
    </w:div>
    <w:div w:id="1145466811">
      <w:bodyDiv w:val="1"/>
      <w:marLeft w:val="0"/>
      <w:marRight w:val="0"/>
      <w:marTop w:val="0"/>
      <w:marBottom w:val="0"/>
      <w:divBdr>
        <w:top w:val="none" w:sz="0" w:space="0" w:color="auto"/>
        <w:left w:val="none" w:sz="0" w:space="0" w:color="auto"/>
        <w:bottom w:val="none" w:sz="0" w:space="0" w:color="auto"/>
        <w:right w:val="none" w:sz="0" w:space="0" w:color="auto"/>
      </w:divBdr>
    </w:div>
    <w:div w:id="1145779600">
      <w:bodyDiv w:val="1"/>
      <w:marLeft w:val="0"/>
      <w:marRight w:val="0"/>
      <w:marTop w:val="0"/>
      <w:marBottom w:val="0"/>
      <w:divBdr>
        <w:top w:val="none" w:sz="0" w:space="0" w:color="auto"/>
        <w:left w:val="none" w:sz="0" w:space="0" w:color="auto"/>
        <w:bottom w:val="none" w:sz="0" w:space="0" w:color="auto"/>
        <w:right w:val="none" w:sz="0" w:space="0" w:color="auto"/>
      </w:divBdr>
    </w:div>
    <w:div w:id="1146556345">
      <w:bodyDiv w:val="1"/>
      <w:marLeft w:val="0"/>
      <w:marRight w:val="0"/>
      <w:marTop w:val="0"/>
      <w:marBottom w:val="0"/>
      <w:divBdr>
        <w:top w:val="none" w:sz="0" w:space="0" w:color="auto"/>
        <w:left w:val="none" w:sz="0" w:space="0" w:color="auto"/>
        <w:bottom w:val="none" w:sz="0" w:space="0" w:color="auto"/>
        <w:right w:val="none" w:sz="0" w:space="0" w:color="auto"/>
      </w:divBdr>
    </w:div>
    <w:div w:id="1146582711">
      <w:bodyDiv w:val="1"/>
      <w:marLeft w:val="0"/>
      <w:marRight w:val="0"/>
      <w:marTop w:val="0"/>
      <w:marBottom w:val="0"/>
      <w:divBdr>
        <w:top w:val="none" w:sz="0" w:space="0" w:color="auto"/>
        <w:left w:val="none" w:sz="0" w:space="0" w:color="auto"/>
        <w:bottom w:val="none" w:sz="0" w:space="0" w:color="auto"/>
        <w:right w:val="none" w:sz="0" w:space="0" w:color="auto"/>
      </w:divBdr>
    </w:div>
    <w:div w:id="1146779173">
      <w:bodyDiv w:val="1"/>
      <w:marLeft w:val="0"/>
      <w:marRight w:val="0"/>
      <w:marTop w:val="0"/>
      <w:marBottom w:val="0"/>
      <w:divBdr>
        <w:top w:val="none" w:sz="0" w:space="0" w:color="auto"/>
        <w:left w:val="none" w:sz="0" w:space="0" w:color="auto"/>
        <w:bottom w:val="none" w:sz="0" w:space="0" w:color="auto"/>
        <w:right w:val="none" w:sz="0" w:space="0" w:color="auto"/>
      </w:divBdr>
    </w:div>
    <w:div w:id="1147359564">
      <w:bodyDiv w:val="1"/>
      <w:marLeft w:val="0"/>
      <w:marRight w:val="0"/>
      <w:marTop w:val="0"/>
      <w:marBottom w:val="0"/>
      <w:divBdr>
        <w:top w:val="none" w:sz="0" w:space="0" w:color="auto"/>
        <w:left w:val="none" w:sz="0" w:space="0" w:color="auto"/>
        <w:bottom w:val="none" w:sz="0" w:space="0" w:color="auto"/>
        <w:right w:val="none" w:sz="0" w:space="0" w:color="auto"/>
      </w:divBdr>
    </w:div>
    <w:div w:id="1147547020">
      <w:bodyDiv w:val="1"/>
      <w:marLeft w:val="0"/>
      <w:marRight w:val="0"/>
      <w:marTop w:val="0"/>
      <w:marBottom w:val="0"/>
      <w:divBdr>
        <w:top w:val="none" w:sz="0" w:space="0" w:color="auto"/>
        <w:left w:val="none" w:sz="0" w:space="0" w:color="auto"/>
        <w:bottom w:val="none" w:sz="0" w:space="0" w:color="auto"/>
        <w:right w:val="none" w:sz="0" w:space="0" w:color="auto"/>
      </w:divBdr>
    </w:div>
    <w:div w:id="1149395100">
      <w:bodyDiv w:val="1"/>
      <w:marLeft w:val="0"/>
      <w:marRight w:val="0"/>
      <w:marTop w:val="0"/>
      <w:marBottom w:val="0"/>
      <w:divBdr>
        <w:top w:val="none" w:sz="0" w:space="0" w:color="auto"/>
        <w:left w:val="none" w:sz="0" w:space="0" w:color="auto"/>
        <w:bottom w:val="none" w:sz="0" w:space="0" w:color="auto"/>
        <w:right w:val="none" w:sz="0" w:space="0" w:color="auto"/>
      </w:divBdr>
    </w:div>
    <w:div w:id="1149440735">
      <w:bodyDiv w:val="1"/>
      <w:marLeft w:val="0"/>
      <w:marRight w:val="0"/>
      <w:marTop w:val="0"/>
      <w:marBottom w:val="0"/>
      <w:divBdr>
        <w:top w:val="none" w:sz="0" w:space="0" w:color="auto"/>
        <w:left w:val="none" w:sz="0" w:space="0" w:color="auto"/>
        <w:bottom w:val="none" w:sz="0" w:space="0" w:color="auto"/>
        <w:right w:val="none" w:sz="0" w:space="0" w:color="auto"/>
      </w:divBdr>
    </w:div>
    <w:div w:id="1150438131">
      <w:bodyDiv w:val="1"/>
      <w:marLeft w:val="0"/>
      <w:marRight w:val="0"/>
      <w:marTop w:val="0"/>
      <w:marBottom w:val="0"/>
      <w:divBdr>
        <w:top w:val="none" w:sz="0" w:space="0" w:color="auto"/>
        <w:left w:val="none" w:sz="0" w:space="0" w:color="auto"/>
        <w:bottom w:val="none" w:sz="0" w:space="0" w:color="auto"/>
        <w:right w:val="none" w:sz="0" w:space="0" w:color="auto"/>
      </w:divBdr>
    </w:div>
    <w:div w:id="1151866018">
      <w:bodyDiv w:val="1"/>
      <w:marLeft w:val="0"/>
      <w:marRight w:val="0"/>
      <w:marTop w:val="0"/>
      <w:marBottom w:val="0"/>
      <w:divBdr>
        <w:top w:val="none" w:sz="0" w:space="0" w:color="auto"/>
        <w:left w:val="none" w:sz="0" w:space="0" w:color="auto"/>
        <w:bottom w:val="none" w:sz="0" w:space="0" w:color="auto"/>
        <w:right w:val="none" w:sz="0" w:space="0" w:color="auto"/>
      </w:divBdr>
    </w:div>
    <w:div w:id="1152327981">
      <w:bodyDiv w:val="1"/>
      <w:marLeft w:val="0"/>
      <w:marRight w:val="0"/>
      <w:marTop w:val="0"/>
      <w:marBottom w:val="0"/>
      <w:divBdr>
        <w:top w:val="none" w:sz="0" w:space="0" w:color="auto"/>
        <w:left w:val="none" w:sz="0" w:space="0" w:color="auto"/>
        <w:bottom w:val="none" w:sz="0" w:space="0" w:color="auto"/>
        <w:right w:val="none" w:sz="0" w:space="0" w:color="auto"/>
      </w:divBdr>
    </w:div>
    <w:div w:id="1152524804">
      <w:bodyDiv w:val="1"/>
      <w:marLeft w:val="0"/>
      <w:marRight w:val="0"/>
      <w:marTop w:val="0"/>
      <w:marBottom w:val="0"/>
      <w:divBdr>
        <w:top w:val="none" w:sz="0" w:space="0" w:color="auto"/>
        <w:left w:val="none" w:sz="0" w:space="0" w:color="auto"/>
        <w:bottom w:val="none" w:sz="0" w:space="0" w:color="auto"/>
        <w:right w:val="none" w:sz="0" w:space="0" w:color="auto"/>
      </w:divBdr>
    </w:div>
    <w:div w:id="1152677318">
      <w:bodyDiv w:val="1"/>
      <w:marLeft w:val="0"/>
      <w:marRight w:val="0"/>
      <w:marTop w:val="0"/>
      <w:marBottom w:val="0"/>
      <w:divBdr>
        <w:top w:val="none" w:sz="0" w:space="0" w:color="auto"/>
        <w:left w:val="none" w:sz="0" w:space="0" w:color="auto"/>
        <w:bottom w:val="none" w:sz="0" w:space="0" w:color="auto"/>
        <w:right w:val="none" w:sz="0" w:space="0" w:color="auto"/>
      </w:divBdr>
      <w:divsChild>
        <w:div w:id="1900574">
          <w:marLeft w:val="0"/>
          <w:marRight w:val="0"/>
          <w:marTop w:val="0"/>
          <w:marBottom w:val="0"/>
          <w:divBdr>
            <w:top w:val="none" w:sz="0" w:space="0" w:color="auto"/>
            <w:left w:val="none" w:sz="0" w:space="0" w:color="auto"/>
            <w:bottom w:val="none" w:sz="0" w:space="0" w:color="auto"/>
            <w:right w:val="none" w:sz="0" w:space="0" w:color="auto"/>
          </w:divBdr>
          <w:divsChild>
            <w:div w:id="775751777">
              <w:marLeft w:val="0"/>
              <w:marRight w:val="0"/>
              <w:marTop w:val="100"/>
              <w:marBottom w:val="100"/>
              <w:divBdr>
                <w:top w:val="single" w:sz="2" w:space="0" w:color="D9D9E3"/>
                <w:left w:val="single" w:sz="2" w:space="0" w:color="D9D9E3"/>
                <w:bottom w:val="single" w:sz="2" w:space="0" w:color="D9D9E3"/>
                <w:right w:val="single" w:sz="2" w:space="0" w:color="D9D9E3"/>
              </w:divBdr>
              <w:divsChild>
                <w:div w:id="1567958677">
                  <w:marLeft w:val="0"/>
                  <w:marRight w:val="0"/>
                  <w:marTop w:val="0"/>
                  <w:marBottom w:val="0"/>
                  <w:divBdr>
                    <w:top w:val="single" w:sz="2" w:space="0" w:color="D9D9E3"/>
                    <w:left w:val="single" w:sz="2" w:space="0" w:color="D9D9E3"/>
                    <w:bottom w:val="single" w:sz="2" w:space="0" w:color="D9D9E3"/>
                    <w:right w:val="single" w:sz="2" w:space="0" w:color="D9D9E3"/>
                  </w:divBdr>
                  <w:divsChild>
                    <w:div w:id="1286885147">
                      <w:marLeft w:val="0"/>
                      <w:marRight w:val="0"/>
                      <w:marTop w:val="0"/>
                      <w:marBottom w:val="0"/>
                      <w:divBdr>
                        <w:top w:val="single" w:sz="2" w:space="0" w:color="D9D9E3"/>
                        <w:left w:val="single" w:sz="2" w:space="0" w:color="D9D9E3"/>
                        <w:bottom w:val="single" w:sz="2" w:space="0" w:color="D9D9E3"/>
                        <w:right w:val="single" w:sz="2" w:space="0" w:color="D9D9E3"/>
                      </w:divBdr>
                      <w:divsChild>
                        <w:div w:id="1620379006">
                          <w:marLeft w:val="0"/>
                          <w:marRight w:val="0"/>
                          <w:marTop w:val="0"/>
                          <w:marBottom w:val="0"/>
                          <w:divBdr>
                            <w:top w:val="single" w:sz="2" w:space="0" w:color="D9D9E3"/>
                            <w:left w:val="single" w:sz="2" w:space="0" w:color="D9D9E3"/>
                            <w:bottom w:val="single" w:sz="2" w:space="0" w:color="D9D9E3"/>
                            <w:right w:val="single" w:sz="2" w:space="0" w:color="D9D9E3"/>
                          </w:divBdr>
                          <w:divsChild>
                            <w:div w:id="1935169444">
                              <w:marLeft w:val="0"/>
                              <w:marRight w:val="0"/>
                              <w:marTop w:val="0"/>
                              <w:marBottom w:val="0"/>
                              <w:divBdr>
                                <w:top w:val="single" w:sz="2" w:space="0" w:color="D9D9E3"/>
                                <w:left w:val="single" w:sz="2" w:space="0" w:color="D9D9E3"/>
                                <w:bottom w:val="single" w:sz="2" w:space="0" w:color="D9D9E3"/>
                                <w:right w:val="single" w:sz="2" w:space="0" w:color="D9D9E3"/>
                              </w:divBdr>
                              <w:divsChild>
                                <w:div w:id="1743408099">
                                  <w:marLeft w:val="0"/>
                                  <w:marRight w:val="0"/>
                                  <w:marTop w:val="0"/>
                                  <w:marBottom w:val="0"/>
                                  <w:divBdr>
                                    <w:top w:val="single" w:sz="2" w:space="0" w:color="D9D9E3"/>
                                    <w:left w:val="single" w:sz="2" w:space="0" w:color="D9D9E3"/>
                                    <w:bottom w:val="single" w:sz="2" w:space="0" w:color="D9D9E3"/>
                                    <w:right w:val="single" w:sz="2" w:space="0" w:color="D9D9E3"/>
                                  </w:divBdr>
                                  <w:divsChild>
                                    <w:div w:id="3934354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9964900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74531889">
                      <w:marLeft w:val="0"/>
                      <w:marRight w:val="0"/>
                      <w:marTop w:val="0"/>
                      <w:marBottom w:val="0"/>
                      <w:divBdr>
                        <w:top w:val="single" w:sz="2" w:space="0" w:color="D9D9E3"/>
                        <w:left w:val="single" w:sz="2" w:space="0" w:color="D9D9E3"/>
                        <w:bottom w:val="single" w:sz="2" w:space="0" w:color="D9D9E3"/>
                        <w:right w:val="single" w:sz="2" w:space="0" w:color="D9D9E3"/>
                      </w:divBdr>
                      <w:divsChild>
                        <w:div w:id="203056985">
                          <w:marLeft w:val="0"/>
                          <w:marRight w:val="0"/>
                          <w:marTop w:val="0"/>
                          <w:marBottom w:val="0"/>
                          <w:divBdr>
                            <w:top w:val="single" w:sz="2" w:space="0" w:color="D9D9E3"/>
                            <w:left w:val="single" w:sz="2" w:space="0" w:color="D9D9E3"/>
                            <w:bottom w:val="single" w:sz="2" w:space="0" w:color="D9D9E3"/>
                            <w:right w:val="single" w:sz="2" w:space="0" w:color="D9D9E3"/>
                          </w:divBdr>
                          <w:divsChild>
                            <w:div w:id="1058093384">
                              <w:marLeft w:val="0"/>
                              <w:marRight w:val="0"/>
                              <w:marTop w:val="0"/>
                              <w:marBottom w:val="0"/>
                              <w:divBdr>
                                <w:top w:val="single" w:sz="2" w:space="0" w:color="D9D9E3"/>
                                <w:left w:val="single" w:sz="2" w:space="0" w:color="D9D9E3"/>
                                <w:bottom w:val="single" w:sz="2" w:space="0" w:color="D9D9E3"/>
                                <w:right w:val="single" w:sz="2" w:space="0" w:color="D9D9E3"/>
                              </w:divBdr>
                              <w:divsChild>
                                <w:div w:id="1265848921">
                                  <w:marLeft w:val="0"/>
                                  <w:marRight w:val="0"/>
                                  <w:marTop w:val="0"/>
                                  <w:marBottom w:val="0"/>
                                  <w:divBdr>
                                    <w:top w:val="single" w:sz="2" w:space="0" w:color="D9D9E3"/>
                                    <w:left w:val="single" w:sz="2" w:space="0" w:color="D9D9E3"/>
                                    <w:bottom w:val="single" w:sz="2" w:space="0" w:color="D9D9E3"/>
                                    <w:right w:val="single" w:sz="2" w:space="0" w:color="D9D9E3"/>
                                  </w:divBdr>
                                  <w:divsChild>
                                    <w:div w:id="5052190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0493448">
          <w:marLeft w:val="0"/>
          <w:marRight w:val="0"/>
          <w:marTop w:val="0"/>
          <w:marBottom w:val="0"/>
          <w:divBdr>
            <w:top w:val="none" w:sz="0" w:space="0" w:color="auto"/>
            <w:left w:val="none" w:sz="0" w:space="0" w:color="auto"/>
            <w:bottom w:val="none" w:sz="0" w:space="0" w:color="auto"/>
            <w:right w:val="none" w:sz="0" w:space="0" w:color="auto"/>
          </w:divBdr>
          <w:divsChild>
            <w:div w:id="1833793611">
              <w:marLeft w:val="0"/>
              <w:marRight w:val="0"/>
              <w:marTop w:val="100"/>
              <w:marBottom w:val="100"/>
              <w:divBdr>
                <w:top w:val="single" w:sz="2" w:space="0" w:color="D9D9E3"/>
                <w:left w:val="single" w:sz="2" w:space="0" w:color="D9D9E3"/>
                <w:bottom w:val="single" w:sz="2" w:space="0" w:color="D9D9E3"/>
                <w:right w:val="single" w:sz="2" w:space="0" w:color="D9D9E3"/>
              </w:divBdr>
              <w:divsChild>
                <w:div w:id="361175798">
                  <w:marLeft w:val="0"/>
                  <w:marRight w:val="0"/>
                  <w:marTop w:val="0"/>
                  <w:marBottom w:val="0"/>
                  <w:divBdr>
                    <w:top w:val="single" w:sz="2" w:space="0" w:color="D9D9E3"/>
                    <w:left w:val="single" w:sz="2" w:space="0" w:color="D9D9E3"/>
                    <w:bottom w:val="single" w:sz="2" w:space="0" w:color="D9D9E3"/>
                    <w:right w:val="single" w:sz="2" w:space="0" w:color="D9D9E3"/>
                  </w:divBdr>
                  <w:divsChild>
                    <w:div w:id="582225428">
                      <w:marLeft w:val="0"/>
                      <w:marRight w:val="0"/>
                      <w:marTop w:val="0"/>
                      <w:marBottom w:val="0"/>
                      <w:divBdr>
                        <w:top w:val="single" w:sz="2" w:space="0" w:color="D9D9E3"/>
                        <w:left w:val="single" w:sz="2" w:space="0" w:color="D9D9E3"/>
                        <w:bottom w:val="single" w:sz="2" w:space="0" w:color="D9D9E3"/>
                        <w:right w:val="single" w:sz="2" w:space="0" w:color="D9D9E3"/>
                      </w:divBdr>
                      <w:divsChild>
                        <w:div w:id="1883128577">
                          <w:marLeft w:val="0"/>
                          <w:marRight w:val="0"/>
                          <w:marTop w:val="0"/>
                          <w:marBottom w:val="0"/>
                          <w:divBdr>
                            <w:top w:val="single" w:sz="2" w:space="0" w:color="D9D9E3"/>
                            <w:left w:val="single" w:sz="2" w:space="0" w:color="D9D9E3"/>
                            <w:bottom w:val="single" w:sz="2" w:space="0" w:color="D9D9E3"/>
                            <w:right w:val="single" w:sz="2" w:space="0" w:color="D9D9E3"/>
                          </w:divBdr>
                          <w:divsChild>
                            <w:div w:id="287469609">
                              <w:marLeft w:val="0"/>
                              <w:marRight w:val="0"/>
                              <w:marTop w:val="0"/>
                              <w:marBottom w:val="0"/>
                              <w:divBdr>
                                <w:top w:val="single" w:sz="2" w:space="0" w:color="D9D9E3"/>
                                <w:left w:val="single" w:sz="2" w:space="0" w:color="D9D9E3"/>
                                <w:bottom w:val="single" w:sz="2" w:space="0" w:color="D9D9E3"/>
                                <w:right w:val="single" w:sz="2" w:space="0" w:color="D9D9E3"/>
                              </w:divBdr>
                              <w:divsChild>
                                <w:div w:id="1385256336">
                                  <w:marLeft w:val="0"/>
                                  <w:marRight w:val="0"/>
                                  <w:marTop w:val="0"/>
                                  <w:marBottom w:val="0"/>
                                  <w:divBdr>
                                    <w:top w:val="single" w:sz="2" w:space="0" w:color="D9D9E3"/>
                                    <w:left w:val="single" w:sz="2" w:space="0" w:color="D9D9E3"/>
                                    <w:bottom w:val="single" w:sz="2" w:space="0" w:color="D9D9E3"/>
                                    <w:right w:val="single" w:sz="2" w:space="0" w:color="D9D9E3"/>
                                  </w:divBdr>
                                  <w:divsChild>
                                    <w:div w:id="468801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37059508">
                      <w:marLeft w:val="0"/>
                      <w:marRight w:val="0"/>
                      <w:marTop w:val="0"/>
                      <w:marBottom w:val="0"/>
                      <w:divBdr>
                        <w:top w:val="single" w:sz="2" w:space="0" w:color="D9D9E3"/>
                        <w:left w:val="single" w:sz="2" w:space="0" w:color="D9D9E3"/>
                        <w:bottom w:val="single" w:sz="2" w:space="0" w:color="D9D9E3"/>
                        <w:right w:val="single" w:sz="2" w:space="0" w:color="D9D9E3"/>
                      </w:divBdr>
                      <w:divsChild>
                        <w:div w:id="435951199">
                          <w:marLeft w:val="0"/>
                          <w:marRight w:val="0"/>
                          <w:marTop w:val="0"/>
                          <w:marBottom w:val="0"/>
                          <w:divBdr>
                            <w:top w:val="single" w:sz="2" w:space="0" w:color="D9D9E3"/>
                            <w:left w:val="single" w:sz="2" w:space="0" w:color="D9D9E3"/>
                            <w:bottom w:val="single" w:sz="2" w:space="0" w:color="D9D9E3"/>
                            <w:right w:val="single" w:sz="2" w:space="0" w:color="D9D9E3"/>
                          </w:divBdr>
                        </w:div>
                        <w:div w:id="1433547421">
                          <w:marLeft w:val="0"/>
                          <w:marRight w:val="0"/>
                          <w:marTop w:val="0"/>
                          <w:marBottom w:val="0"/>
                          <w:divBdr>
                            <w:top w:val="single" w:sz="2" w:space="0" w:color="D9D9E3"/>
                            <w:left w:val="single" w:sz="2" w:space="0" w:color="D9D9E3"/>
                            <w:bottom w:val="single" w:sz="2" w:space="0" w:color="D9D9E3"/>
                            <w:right w:val="single" w:sz="2" w:space="0" w:color="D9D9E3"/>
                          </w:divBdr>
                          <w:divsChild>
                            <w:div w:id="1380669405">
                              <w:marLeft w:val="0"/>
                              <w:marRight w:val="0"/>
                              <w:marTop w:val="0"/>
                              <w:marBottom w:val="0"/>
                              <w:divBdr>
                                <w:top w:val="single" w:sz="2" w:space="0" w:color="D9D9E3"/>
                                <w:left w:val="single" w:sz="2" w:space="0" w:color="D9D9E3"/>
                                <w:bottom w:val="single" w:sz="2" w:space="0" w:color="D9D9E3"/>
                                <w:right w:val="single" w:sz="2" w:space="0" w:color="D9D9E3"/>
                              </w:divBdr>
                              <w:divsChild>
                                <w:div w:id="1088572677">
                                  <w:marLeft w:val="0"/>
                                  <w:marRight w:val="0"/>
                                  <w:marTop w:val="0"/>
                                  <w:marBottom w:val="0"/>
                                  <w:divBdr>
                                    <w:top w:val="single" w:sz="2" w:space="0" w:color="D9D9E3"/>
                                    <w:left w:val="single" w:sz="2" w:space="0" w:color="D9D9E3"/>
                                    <w:bottom w:val="single" w:sz="2" w:space="0" w:color="D9D9E3"/>
                                    <w:right w:val="single" w:sz="2" w:space="0" w:color="D9D9E3"/>
                                  </w:divBdr>
                                  <w:divsChild>
                                    <w:div w:id="4531388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4811082">
          <w:marLeft w:val="0"/>
          <w:marRight w:val="0"/>
          <w:marTop w:val="0"/>
          <w:marBottom w:val="0"/>
          <w:divBdr>
            <w:top w:val="none" w:sz="0" w:space="0" w:color="auto"/>
            <w:left w:val="none" w:sz="0" w:space="0" w:color="auto"/>
            <w:bottom w:val="none" w:sz="0" w:space="0" w:color="auto"/>
            <w:right w:val="none" w:sz="0" w:space="0" w:color="auto"/>
          </w:divBdr>
          <w:divsChild>
            <w:div w:id="2100180088">
              <w:marLeft w:val="0"/>
              <w:marRight w:val="0"/>
              <w:marTop w:val="100"/>
              <w:marBottom w:val="100"/>
              <w:divBdr>
                <w:top w:val="single" w:sz="2" w:space="0" w:color="D9D9E3"/>
                <w:left w:val="single" w:sz="2" w:space="0" w:color="D9D9E3"/>
                <w:bottom w:val="single" w:sz="2" w:space="0" w:color="D9D9E3"/>
                <w:right w:val="single" w:sz="2" w:space="0" w:color="D9D9E3"/>
              </w:divBdr>
              <w:divsChild>
                <w:div w:id="368846327">
                  <w:marLeft w:val="0"/>
                  <w:marRight w:val="0"/>
                  <w:marTop w:val="0"/>
                  <w:marBottom w:val="0"/>
                  <w:divBdr>
                    <w:top w:val="single" w:sz="2" w:space="0" w:color="D9D9E3"/>
                    <w:left w:val="single" w:sz="2" w:space="0" w:color="D9D9E3"/>
                    <w:bottom w:val="single" w:sz="2" w:space="0" w:color="D9D9E3"/>
                    <w:right w:val="single" w:sz="2" w:space="0" w:color="D9D9E3"/>
                  </w:divBdr>
                  <w:divsChild>
                    <w:div w:id="488862055">
                      <w:marLeft w:val="0"/>
                      <w:marRight w:val="0"/>
                      <w:marTop w:val="0"/>
                      <w:marBottom w:val="0"/>
                      <w:divBdr>
                        <w:top w:val="single" w:sz="2" w:space="0" w:color="D9D9E3"/>
                        <w:left w:val="single" w:sz="2" w:space="0" w:color="D9D9E3"/>
                        <w:bottom w:val="single" w:sz="2" w:space="0" w:color="D9D9E3"/>
                        <w:right w:val="single" w:sz="2" w:space="0" w:color="D9D9E3"/>
                      </w:divBdr>
                      <w:divsChild>
                        <w:div w:id="294485072">
                          <w:marLeft w:val="0"/>
                          <w:marRight w:val="0"/>
                          <w:marTop w:val="0"/>
                          <w:marBottom w:val="0"/>
                          <w:divBdr>
                            <w:top w:val="single" w:sz="2" w:space="0" w:color="D9D9E3"/>
                            <w:left w:val="single" w:sz="2" w:space="0" w:color="D9D9E3"/>
                            <w:bottom w:val="single" w:sz="2" w:space="0" w:color="D9D9E3"/>
                            <w:right w:val="single" w:sz="2" w:space="0" w:color="D9D9E3"/>
                          </w:divBdr>
                        </w:div>
                        <w:div w:id="1579439134">
                          <w:marLeft w:val="0"/>
                          <w:marRight w:val="0"/>
                          <w:marTop w:val="0"/>
                          <w:marBottom w:val="0"/>
                          <w:divBdr>
                            <w:top w:val="single" w:sz="2" w:space="0" w:color="D9D9E3"/>
                            <w:left w:val="single" w:sz="2" w:space="0" w:color="D9D9E3"/>
                            <w:bottom w:val="single" w:sz="2" w:space="0" w:color="D9D9E3"/>
                            <w:right w:val="single" w:sz="2" w:space="0" w:color="D9D9E3"/>
                          </w:divBdr>
                          <w:divsChild>
                            <w:div w:id="1301493913">
                              <w:marLeft w:val="0"/>
                              <w:marRight w:val="0"/>
                              <w:marTop w:val="0"/>
                              <w:marBottom w:val="0"/>
                              <w:divBdr>
                                <w:top w:val="single" w:sz="2" w:space="0" w:color="D9D9E3"/>
                                <w:left w:val="single" w:sz="2" w:space="0" w:color="D9D9E3"/>
                                <w:bottom w:val="single" w:sz="2" w:space="0" w:color="D9D9E3"/>
                                <w:right w:val="single" w:sz="2" w:space="0" w:color="D9D9E3"/>
                              </w:divBdr>
                              <w:divsChild>
                                <w:div w:id="2140419605">
                                  <w:marLeft w:val="0"/>
                                  <w:marRight w:val="0"/>
                                  <w:marTop w:val="0"/>
                                  <w:marBottom w:val="0"/>
                                  <w:divBdr>
                                    <w:top w:val="single" w:sz="2" w:space="0" w:color="D9D9E3"/>
                                    <w:left w:val="single" w:sz="2" w:space="0" w:color="D9D9E3"/>
                                    <w:bottom w:val="single" w:sz="2" w:space="0" w:color="D9D9E3"/>
                                    <w:right w:val="single" w:sz="2" w:space="0" w:color="D9D9E3"/>
                                  </w:divBdr>
                                  <w:divsChild>
                                    <w:div w:id="7338890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24656473">
                      <w:marLeft w:val="0"/>
                      <w:marRight w:val="0"/>
                      <w:marTop w:val="0"/>
                      <w:marBottom w:val="0"/>
                      <w:divBdr>
                        <w:top w:val="single" w:sz="2" w:space="0" w:color="D9D9E3"/>
                        <w:left w:val="single" w:sz="2" w:space="0" w:color="D9D9E3"/>
                        <w:bottom w:val="single" w:sz="2" w:space="0" w:color="D9D9E3"/>
                        <w:right w:val="single" w:sz="2" w:space="0" w:color="D9D9E3"/>
                      </w:divBdr>
                      <w:divsChild>
                        <w:div w:id="527526410">
                          <w:marLeft w:val="0"/>
                          <w:marRight w:val="0"/>
                          <w:marTop w:val="0"/>
                          <w:marBottom w:val="0"/>
                          <w:divBdr>
                            <w:top w:val="single" w:sz="2" w:space="0" w:color="D9D9E3"/>
                            <w:left w:val="single" w:sz="2" w:space="0" w:color="D9D9E3"/>
                            <w:bottom w:val="single" w:sz="2" w:space="0" w:color="D9D9E3"/>
                            <w:right w:val="single" w:sz="2" w:space="0" w:color="D9D9E3"/>
                          </w:divBdr>
                          <w:divsChild>
                            <w:div w:id="344400068">
                              <w:marLeft w:val="0"/>
                              <w:marRight w:val="0"/>
                              <w:marTop w:val="0"/>
                              <w:marBottom w:val="0"/>
                              <w:divBdr>
                                <w:top w:val="single" w:sz="2" w:space="0" w:color="D9D9E3"/>
                                <w:left w:val="single" w:sz="2" w:space="0" w:color="D9D9E3"/>
                                <w:bottom w:val="single" w:sz="2" w:space="0" w:color="D9D9E3"/>
                                <w:right w:val="single" w:sz="2" w:space="0" w:color="D9D9E3"/>
                              </w:divBdr>
                              <w:divsChild>
                                <w:div w:id="771825363">
                                  <w:marLeft w:val="0"/>
                                  <w:marRight w:val="0"/>
                                  <w:marTop w:val="0"/>
                                  <w:marBottom w:val="0"/>
                                  <w:divBdr>
                                    <w:top w:val="single" w:sz="2" w:space="0" w:color="D9D9E3"/>
                                    <w:left w:val="single" w:sz="2" w:space="0" w:color="D9D9E3"/>
                                    <w:bottom w:val="single" w:sz="2" w:space="0" w:color="D9D9E3"/>
                                    <w:right w:val="single" w:sz="2" w:space="0" w:color="D9D9E3"/>
                                  </w:divBdr>
                                  <w:divsChild>
                                    <w:div w:id="5241699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3960427">
          <w:marLeft w:val="0"/>
          <w:marRight w:val="0"/>
          <w:marTop w:val="0"/>
          <w:marBottom w:val="0"/>
          <w:divBdr>
            <w:top w:val="none" w:sz="0" w:space="0" w:color="auto"/>
            <w:left w:val="none" w:sz="0" w:space="0" w:color="auto"/>
            <w:bottom w:val="none" w:sz="0" w:space="0" w:color="auto"/>
            <w:right w:val="none" w:sz="0" w:space="0" w:color="auto"/>
          </w:divBdr>
          <w:divsChild>
            <w:div w:id="225990305">
              <w:marLeft w:val="0"/>
              <w:marRight w:val="0"/>
              <w:marTop w:val="100"/>
              <w:marBottom w:val="100"/>
              <w:divBdr>
                <w:top w:val="single" w:sz="2" w:space="0" w:color="D9D9E3"/>
                <w:left w:val="single" w:sz="2" w:space="0" w:color="D9D9E3"/>
                <w:bottom w:val="single" w:sz="2" w:space="0" w:color="D9D9E3"/>
                <w:right w:val="single" w:sz="2" w:space="0" w:color="D9D9E3"/>
              </w:divBdr>
              <w:divsChild>
                <w:div w:id="294796916">
                  <w:marLeft w:val="0"/>
                  <w:marRight w:val="0"/>
                  <w:marTop w:val="0"/>
                  <w:marBottom w:val="0"/>
                  <w:divBdr>
                    <w:top w:val="single" w:sz="2" w:space="0" w:color="D9D9E3"/>
                    <w:left w:val="single" w:sz="2" w:space="0" w:color="D9D9E3"/>
                    <w:bottom w:val="single" w:sz="2" w:space="0" w:color="D9D9E3"/>
                    <w:right w:val="single" w:sz="2" w:space="0" w:color="D9D9E3"/>
                  </w:divBdr>
                  <w:divsChild>
                    <w:div w:id="604268346">
                      <w:marLeft w:val="0"/>
                      <w:marRight w:val="0"/>
                      <w:marTop w:val="0"/>
                      <w:marBottom w:val="0"/>
                      <w:divBdr>
                        <w:top w:val="single" w:sz="2" w:space="0" w:color="D9D9E3"/>
                        <w:left w:val="single" w:sz="2" w:space="0" w:color="D9D9E3"/>
                        <w:bottom w:val="single" w:sz="2" w:space="0" w:color="D9D9E3"/>
                        <w:right w:val="single" w:sz="2" w:space="0" w:color="D9D9E3"/>
                      </w:divBdr>
                      <w:divsChild>
                        <w:div w:id="468937283">
                          <w:marLeft w:val="0"/>
                          <w:marRight w:val="0"/>
                          <w:marTop w:val="0"/>
                          <w:marBottom w:val="0"/>
                          <w:divBdr>
                            <w:top w:val="single" w:sz="2" w:space="0" w:color="D9D9E3"/>
                            <w:left w:val="single" w:sz="2" w:space="0" w:color="D9D9E3"/>
                            <w:bottom w:val="single" w:sz="2" w:space="0" w:color="D9D9E3"/>
                            <w:right w:val="single" w:sz="2" w:space="0" w:color="D9D9E3"/>
                          </w:divBdr>
                          <w:divsChild>
                            <w:div w:id="1551333438">
                              <w:marLeft w:val="0"/>
                              <w:marRight w:val="0"/>
                              <w:marTop w:val="0"/>
                              <w:marBottom w:val="0"/>
                              <w:divBdr>
                                <w:top w:val="single" w:sz="2" w:space="0" w:color="D9D9E3"/>
                                <w:left w:val="single" w:sz="2" w:space="0" w:color="D9D9E3"/>
                                <w:bottom w:val="single" w:sz="2" w:space="0" w:color="D9D9E3"/>
                                <w:right w:val="single" w:sz="2" w:space="0" w:color="D9D9E3"/>
                              </w:divBdr>
                              <w:divsChild>
                                <w:div w:id="1431468133">
                                  <w:marLeft w:val="0"/>
                                  <w:marRight w:val="0"/>
                                  <w:marTop w:val="0"/>
                                  <w:marBottom w:val="0"/>
                                  <w:divBdr>
                                    <w:top w:val="single" w:sz="2" w:space="0" w:color="D9D9E3"/>
                                    <w:left w:val="single" w:sz="2" w:space="0" w:color="D9D9E3"/>
                                    <w:bottom w:val="single" w:sz="2" w:space="0" w:color="D9D9E3"/>
                                    <w:right w:val="single" w:sz="2" w:space="0" w:color="D9D9E3"/>
                                  </w:divBdr>
                                  <w:divsChild>
                                    <w:div w:id="5615265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80572415">
                      <w:marLeft w:val="0"/>
                      <w:marRight w:val="0"/>
                      <w:marTop w:val="0"/>
                      <w:marBottom w:val="0"/>
                      <w:divBdr>
                        <w:top w:val="single" w:sz="2" w:space="0" w:color="D9D9E3"/>
                        <w:left w:val="single" w:sz="2" w:space="0" w:color="D9D9E3"/>
                        <w:bottom w:val="single" w:sz="2" w:space="0" w:color="D9D9E3"/>
                        <w:right w:val="single" w:sz="2" w:space="0" w:color="D9D9E3"/>
                      </w:divBdr>
                      <w:divsChild>
                        <w:div w:id="189146904">
                          <w:marLeft w:val="0"/>
                          <w:marRight w:val="0"/>
                          <w:marTop w:val="0"/>
                          <w:marBottom w:val="0"/>
                          <w:divBdr>
                            <w:top w:val="single" w:sz="2" w:space="0" w:color="D9D9E3"/>
                            <w:left w:val="single" w:sz="2" w:space="0" w:color="D9D9E3"/>
                            <w:bottom w:val="single" w:sz="2" w:space="0" w:color="D9D9E3"/>
                            <w:right w:val="single" w:sz="2" w:space="0" w:color="D9D9E3"/>
                          </w:divBdr>
                          <w:divsChild>
                            <w:div w:id="647633322">
                              <w:marLeft w:val="0"/>
                              <w:marRight w:val="0"/>
                              <w:marTop w:val="0"/>
                              <w:marBottom w:val="0"/>
                              <w:divBdr>
                                <w:top w:val="single" w:sz="2" w:space="0" w:color="D9D9E3"/>
                                <w:left w:val="single" w:sz="2" w:space="0" w:color="D9D9E3"/>
                                <w:bottom w:val="single" w:sz="2" w:space="0" w:color="D9D9E3"/>
                                <w:right w:val="single" w:sz="2" w:space="0" w:color="D9D9E3"/>
                              </w:divBdr>
                              <w:divsChild>
                                <w:div w:id="702368000">
                                  <w:marLeft w:val="0"/>
                                  <w:marRight w:val="0"/>
                                  <w:marTop w:val="0"/>
                                  <w:marBottom w:val="0"/>
                                  <w:divBdr>
                                    <w:top w:val="single" w:sz="2" w:space="0" w:color="D9D9E3"/>
                                    <w:left w:val="single" w:sz="2" w:space="0" w:color="D9D9E3"/>
                                    <w:bottom w:val="single" w:sz="2" w:space="0" w:color="D9D9E3"/>
                                    <w:right w:val="single" w:sz="2" w:space="0" w:color="D9D9E3"/>
                                  </w:divBdr>
                                  <w:divsChild>
                                    <w:div w:id="12735161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3208840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1273800">
          <w:marLeft w:val="0"/>
          <w:marRight w:val="0"/>
          <w:marTop w:val="0"/>
          <w:marBottom w:val="0"/>
          <w:divBdr>
            <w:top w:val="none" w:sz="0" w:space="0" w:color="auto"/>
            <w:left w:val="none" w:sz="0" w:space="0" w:color="auto"/>
            <w:bottom w:val="none" w:sz="0" w:space="0" w:color="auto"/>
            <w:right w:val="none" w:sz="0" w:space="0" w:color="auto"/>
          </w:divBdr>
          <w:divsChild>
            <w:div w:id="766148290">
              <w:marLeft w:val="0"/>
              <w:marRight w:val="0"/>
              <w:marTop w:val="100"/>
              <w:marBottom w:val="100"/>
              <w:divBdr>
                <w:top w:val="single" w:sz="2" w:space="0" w:color="D9D9E3"/>
                <w:left w:val="single" w:sz="2" w:space="0" w:color="D9D9E3"/>
                <w:bottom w:val="single" w:sz="2" w:space="0" w:color="D9D9E3"/>
                <w:right w:val="single" w:sz="2" w:space="0" w:color="D9D9E3"/>
              </w:divBdr>
              <w:divsChild>
                <w:div w:id="695621559">
                  <w:marLeft w:val="0"/>
                  <w:marRight w:val="0"/>
                  <w:marTop w:val="0"/>
                  <w:marBottom w:val="0"/>
                  <w:divBdr>
                    <w:top w:val="single" w:sz="2" w:space="0" w:color="D9D9E3"/>
                    <w:left w:val="single" w:sz="2" w:space="0" w:color="D9D9E3"/>
                    <w:bottom w:val="single" w:sz="2" w:space="0" w:color="D9D9E3"/>
                    <w:right w:val="single" w:sz="2" w:space="0" w:color="D9D9E3"/>
                  </w:divBdr>
                  <w:divsChild>
                    <w:div w:id="1288124394">
                      <w:marLeft w:val="0"/>
                      <w:marRight w:val="0"/>
                      <w:marTop w:val="0"/>
                      <w:marBottom w:val="0"/>
                      <w:divBdr>
                        <w:top w:val="single" w:sz="2" w:space="0" w:color="D9D9E3"/>
                        <w:left w:val="single" w:sz="2" w:space="0" w:color="D9D9E3"/>
                        <w:bottom w:val="single" w:sz="2" w:space="0" w:color="D9D9E3"/>
                        <w:right w:val="single" w:sz="2" w:space="0" w:color="D9D9E3"/>
                      </w:divBdr>
                      <w:divsChild>
                        <w:div w:id="1751346007">
                          <w:marLeft w:val="0"/>
                          <w:marRight w:val="0"/>
                          <w:marTop w:val="0"/>
                          <w:marBottom w:val="0"/>
                          <w:divBdr>
                            <w:top w:val="single" w:sz="2" w:space="0" w:color="D9D9E3"/>
                            <w:left w:val="single" w:sz="2" w:space="0" w:color="D9D9E3"/>
                            <w:bottom w:val="single" w:sz="2" w:space="0" w:color="D9D9E3"/>
                            <w:right w:val="single" w:sz="2" w:space="0" w:color="D9D9E3"/>
                          </w:divBdr>
                        </w:div>
                        <w:div w:id="2013027166">
                          <w:marLeft w:val="0"/>
                          <w:marRight w:val="0"/>
                          <w:marTop w:val="0"/>
                          <w:marBottom w:val="0"/>
                          <w:divBdr>
                            <w:top w:val="single" w:sz="2" w:space="0" w:color="D9D9E3"/>
                            <w:left w:val="single" w:sz="2" w:space="0" w:color="D9D9E3"/>
                            <w:bottom w:val="single" w:sz="2" w:space="0" w:color="D9D9E3"/>
                            <w:right w:val="single" w:sz="2" w:space="0" w:color="D9D9E3"/>
                          </w:divBdr>
                          <w:divsChild>
                            <w:div w:id="1098136430">
                              <w:marLeft w:val="0"/>
                              <w:marRight w:val="0"/>
                              <w:marTop w:val="0"/>
                              <w:marBottom w:val="0"/>
                              <w:divBdr>
                                <w:top w:val="single" w:sz="2" w:space="0" w:color="D9D9E3"/>
                                <w:left w:val="single" w:sz="2" w:space="0" w:color="D9D9E3"/>
                                <w:bottom w:val="single" w:sz="2" w:space="0" w:color="D9D9E3"/>
                                <w:right w:val="single" w:sz="2" w:space="0" w:color="D9D9E3"/>
                              </w:divBdr>
                              <w:divsChild>
                                <w:div w:id="1852178864">
                                  <w:marLeft w:val="0"/>
                                  <w:marRight w:val="0"/>
                                  <w:marTop w:val="0"/>
                                  <w:marBottom w:val="0"/>
                                  <w:divBdr>
                                    <w:top w:val="single" w:sz="2" w:space="0" w:color="D9D9E3"/>
                                    <w:left w:val="single" w:sz="2" w:space="0" w:color="D9D9E3"/>
                                    <w:bottom w:val="single" w:sz="2" w:space="0" w:color="D9D9E3"/>
                                    <w:right w:val="single" w:sz="2" w:space="0" w:color="D9D9E3"/>
                                  </w:divBdr>
                                  <w:divsChild>
                                    <w:div w:id="6332930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86608738">
                      <w:marLeft w:val="0"/>
                      <w:marRight w:val="0"/>
                      <w:marTop w:val="0"/>
                      <w:marBottom w:val="0"/>
                      <w:divBdr>
                        <w:top w:val="single" w:sz="2" w:space="0" w:color="D9D9E3"/>
                        <w:left w:val="single" w:sz="2" w:space="0" w:color="D9D9E3"/>
                        <w:bottom w:val="single" w:sz="2" w:space="0" w:color="D9D9E3"/>
                        <w:right w:val="single" w:sz="2" w:space="0" w:color="D9D9E3"/>
                      </w:divBdr>
                      <w:divsChild>
                        <w:div w:id="759567187">
                          <w:marLeft w:val="0"/>
                          <w:marRight w:val="0"/>
                          <w:marTop w:val="0"/>
                          <w:marBottom w:val="0"/>
                          <w:divBdr>
                            <w:top w:val="single" w:sz="2" w:space="0" w:color="D9D9E3"/>
                            <w:left w:val="single" w:sz="2" w:space="0" w:color="D9D9E3"/>
                            <w:bottom w:val="single" w:sz="2" w:space="0" w:color="D9D9E3"/>
                            <w:right w:val="single" w:sz="2" w:space="0" w:color="D9D9E3"/>
                          </w:divBdr>
                          <w:divsChild>
                            <w:div w:id="1778132495">
                              <w:marLeft w:val="0"/>
                              <w:marRight w:val="0"/>
                              <w:marTop w:val="0"/>
                              <w:marBottom w:val="0"/>
                              <w:divBdr>
                                <w:top w:val="single" w:sz="2" w:space="0" w:color="D9D9E3"/>
                                <w:left w:val="single" w:sz="2" w:space="0" w:color="D9D9E3"/>
                                <w:bottom w:val="single" w:sz="2" w:space="0" w:color="D9D9E3"/>
                                <w:right w:val="single" w:sz="2" w:space="0" w:color="D9D9E3"/>
                              </w:divBdr>
                              <w:divsChild>
                                <w:div w:id="1822622216">
                                  <w:marLeft w:val="0"/>
                                  <w:marRight w:val="0"/>
                                  <w:marTop w:val="0"/>
                                  <w:marBottom w:val="0"/>
                                  <w:divBdr>
                                    <w:top w:val="single" w:sz="2" w:space="0" w:color="D9D9E3"/>
                                    <w:left w:val="single" w:sz="2" w:space="0" w:color="D9D9E3"/>
                                    <w:bottom w:val="single" w:sz="2" w:space="0" w:color="D9D9E3"/>
                                    <w:right w:val="single" w:sz="2" w:space="0" w:color="D9D9E3"/>
                                  </w:divBdr>
                                  <w:divsChild>
                                    <w:div w:id="12708183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8128514">
          <w:marLeft w:val="0"/>
          <w:marRight w:val="0"/>
          <w:marTop w:val="0"/>
          <w:marBottom w:val="0"/>
          <w:divBdr>
            <w:top w:val="none" w:sz="0" w:space="0" w:color="auto"/>
            <w:left w:val="none" w:sz="0" w:space="0" w:color="auto"/>
            <w:bottom w:val="none" w:sz="0" w:space="0" w:color="auto"/>
            <w:right w:val="none" w:sz="0" w:space="0" w:color="auto"/>
          </w:divBdr>
          <w:divsChild>
            <w:div w:id="1370640830">
              <w:marLeft w:val="0"/>
              <w:marRight w:val="0"/>
              <w:marTop w:val="100"/>
              <w:marBottom w:val="100"/>
              <w:divBdr>
                <w:top w:val="single" w:sz="2" w:space="0" w:color="D9D9E3"/>
                <w:left w:val="single" w:sz="2" w:space="0" w:color="D9D9E3"/>
                <w:bottom w:val="single" w:sz="2" w:space="0" w:color="D9D9E3"/>
                <w:right w:val="single" w:sz="2" w:space="0" w:color="D9D9E3"/>
              </w:divBdr>
              <w:divsChild>
                <w:div w:id="1820729929">
                  <w:marLeft w:val="0"/>
                  <w:marRight w:val="0"/>
                  <w:marTop w:val="0"/>
                  <w:marBottom w:val="0"/>
                  <w:divBdr>
                    <w:top w:val="single" w:sz="2" w:space="0" w:color="D9D9E3"/>
                    <w:left w:val="single" w:sz="2" w:space="0" w:color="D9D9E3"/>
                    <w:bottom w:val="single" w:sz="2" w:space="0" w:color="D9D9E3"/>
                    <w:right w:val="single" w:sz="2" w:space="0" w:color="D9D9E3"/>
                  </w:divBdr>
                  <w:divsChild>
                    <w:div w:id="772242991">
                      <w:marLeft w:val="0"/>
                      <w:marRight w:val="0"/>
                      <w:marTop w:val="0"/>
                      <w:marBottom w:val="0"/>
                      <w:divBdr>
                        <w:top w:val="single" w:sz="2" w:space="0" w:color="D9D9E3"/>
                        <w:left w:val="single" w:sz="2" w:space="0" w:color="D9D9E3"/>
                        <w:bottom w:val="single" w:sz="2" w:space="0" w:color="D9D9E3"/>
                        <w:right w:val="single" w:sz="2" w:space="0" w:color="D9D9E3"/>
                      </w:divBdr>
                      <w:divsChild>
                        <w:div w:id="1755971648">
                          <w:marLeft w:val="0"/>
                          <w:marRight w:val="0"/>
                          <w:marTop w:val="0"/>
                          <w:marBottom w:val="0"/>
                          <w:divBdr>
                            <w:top w:val="single" w:sz="2" w:space="0" w:color="D9D9E3"/>
                            <w:left w:val="single" w:sz="2" w:space="0" w:color="D9D9E3"/>
                            <w:bottom w:val="single" w:sz="2" w:space="0" w:color="D9D9E3"/>
                            <w:right w:val="single" w:sz="2" w:space="0" w:color="D9D9E3"/>
                          </w:divBdr>
                          <w:divsChild>
                            <w:div w:id="63376624">
                              <w:marLeft w:val="0"/>
                              <w:marRight w:val="0"/>
                              <w:marTop w:val="0"/>
                              <w:marBottom w:val="0"/>
                              <w:divBdr>
                                <w:top w:val="single" w:sz="2" w:space="0" w:color="D9D9E3"/>
                                <w:left w:val="single" w:sz="2" w:space="0" w:color="D9D9E3"/>
                                <w:bottom w:val="single" w:sz="2" w:space="0" w:color="D9D9E3"/>
                                <w:right w:val="single" w:sz="2" w:space="0" w:color="D9D9E3"/>
                              </w:divBdr>
                              <w:divsChild>
                                <w:div w:id="546912850">
                                  <w:marLeft w:val="0"/>
                                  <w:marRight w:val="0"/>
                                  <w:marTop w:val="0"/>
                                  <w:marBottom w:val="0"/>
                                  <w:divBdr>
                                    <w:top w:val="single" w:sz="2" w:space="0" w:color="D9D9E3"/>
                                    <w:left w:val="single" w:sz="2" w:space="0" w:color="D9D9E3"/>
                                    <w:bottom w:val="single" w:sz="2" w:space="0" w:color="D9D9E3"/>
                                    <w:right w:val="single" w:sz="2" w:space="0" w:color="D9D9E3"/>
                                  </w:divBdr>
                                  <w:divsChild>
                                    <w:div w:id="20672966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0502525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34361757">
                      <w:marLeft w:val="0"/>
                      <w:marRight w:val="0"/>
                      <w:marTop w:val="0"/>
                      <w:marBottom w:val="0"/>
                      <w:divBdr>
                        <w:top w:val="single" w:sz="2" w:space="0" w:color="D9D9E3"/>
                        <w:left w:val="single" w:sz="2" w:space="0" w:color="D9D9E3"/>
                        <w:bottom w:val="single" w:sz="2" w:space="0" w:color="D9D9E3"/>
                        <w:right w:val="single" w:sz="2" w:space="0" w:color="D9D9E3"/>
                      </w:divBdr>
                      <w:divsChild>
                        <w:div w:id="2082094323">
                          <w:marLeft w:val="0"/>
                          <w:marRight w:val="0"/>
                          <w:marTop w:val="0"/>
                          <w:marBottom w:val="0"/>
                          <w:divBdr>
                            <w:top w:val="single" w:sz="2" w:space="0" w:color="D9D9E3"/>
                            <w:left w:val="single" w:sz="2" w:space="0" w:color="D9D9E3"/>
                            <w:bottom w:val="single" w:sz="2" w:space="0" w:color="D9D9E3"/>
                            <w:right w:val="single" w:sz="2" w:space="0" w:color="D9D9E3"/>
                          </w:divBdr>
                          <w:divsChild>
                            <w:div w:id="1257060406">
                              <w:marLeft w:val="0"/>
                              <w:marRight w:val="0"/>
                              <w:marTop w:val="0"/>
                              <w:marBottom w:val="0"/>
                              <w:divBdr>
                                <w:top w:val="single" w:sz="2" w:space="0" w:color="D9D9E3"/>
                                <w:left w:val="single" w:sz="2" w:space="0" w:color="D9D9E3"/>
                                <w:bottom w:val="single" w:sz="2" w:space="0" w:color="D9D9E3"/>
                                <w:right w:val="single" w:sz="2" w:space="0" w:color="D9D9E3"/>
                              </w:divBdr>
                              <w:divsChild>
                                <w:div w:id="856699856">
                                  <w:marLeft w:val="0"/>
                                  <w:marRight w:val="0"/>
                                  <w:marTop w:val="0"/>
                                  <w:marBottom w:val="0"/>
                                  <w:divBdr>
                                    <w:top w:val="single" w:sz="2" w:space="0" w:color="D9D9E3"/>
                                    <w:left w:val="single" w:sz="2" w:space="0" w:color="D9D9E3"/>
                                    <w:bottom w:val="single" w:sz="2" w:space="0" w:color="D9D9E3"/>
                                    <w:right w:val="single" w:sz="2" w:space="0" w:color="D9D9E3"/>
                                  </w:divBdr>
                                  <w:divsChild>
                                    <w:div w:id="18787413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8181834">
          <w:marLeft w:val="0"/>
          <w:marRight w:val="0"/>
          <w:marTop w:val="0"/>
          <w:marBottom w:val="0"/>
          <w:divBdr>
            <w:top w:val="none" w:sz="0" w:space="0" w:color="auto"/>
            <w:left w:val="none" w:sz="0" w:space="0" w:color="auto"/>
            <w:bottom w:val="none" w:sz="0" w:space="0" w:color="auto"/>
            <w:right w:val="none" w:sz="0" w:space="0" w:color="auto"/>
          </w:divBdr>
          <w:divsChild>
            <w:div w:id="1593009219">
              <w:marLeft w:val="0"/>
              <w:marRight w:val="0"/>
              <w:marTop w:val="100"/>
              <w:marBottom w:val="100"/>
              <w:divBdr>
                <w:top w:val="single" w:sz="2" w:space="0" w:color="D9D9E3"/>
                <w:left w:val="single" w:sz="2" w:space="0" w:color="D9D9E3"/>
                <w:bottom w:val="single" w:sz="2" w:space="0" w:color="D9D9E3"/>
                <w:right w:val="single" w:sz="2" w:space="0" w:color="D9D9E3"/>
              </w:divBdr>
              <w:divsChild>
                <w:div w:id="894656671">
                  <w:marLeft w:val="0"/>
                  <w:marRight w:val="0"/>
                  <w:marTop w:val="0"/>
                  <w:marBottom w:val="0"/>
                  <w:divBdr>
                    <w:top w:val="single" w:sz="2" w:space="0" w:color="D9D9E3"/>
                    <w:left w:val="single" w:sz="2" w:space="0" w:color="D9D9E3"/>
                    <w:bottom w:val="single" w:sz="2" w:space="0" w:color="D9D9E3"/>
                    <w:right w:val="single" w:sz="2" w:space="0" w:color="D9D9E3"/>
                  </w:divBdr>
                  <w:divsChild>
                    <w:div w:id="265308153">
                      <w:marLeft w:val="0"/>
                      <w:marRight w:val="0"/>
                      <w:marTop w:val="0"/>
                      <w:marBottom w:val="0"/>
                      <w:divBdr>
                        <w:top w:val="single" w:sz="2" w:space="0" w:color="D9D9E3"/>
                        <w:left w:val="single" w:sz="2" w:space="0" w:color="D9D9E3"/>
                        <w:bottom w:val="single" w:sz="2" w:space="0" w:color="D9D9E3"/>
                        <w:right w:val="single" w:sz="2" w:space="0" w:color="D9D9E3"/>
                      </w:divBdr>
                      <w:divsChild>
                        <w:div w:id="1525828290">
                          <w:marLeft w:val="0"/>
                          <w:marRight w:val="0"/>
                          <w:marTop w:val="0"/>
                          <w:marBottom w:val="0"/>
                          <w:divBdr>
                            <w:top w:val="single" w:sz="2" w:space="0" w:color="D9D9E3"/>
                            <w:left w:val="single" w:sz="2" w:space="0" w:color="D9D9E3"/>
                            <w:bottom w:val="single" w:sz="2" w:space="0" w:color="D9D9E3"/>
                            <w:right w:val="single" w:sz="2" w:space="0" w:color="D9D9E3"/>
                          </w:divBdr>
                          <w:divsChild>
                            <w:div w:id="40790673">
                              <w:marLeft w:val="0"/>
                              <w:marRight w:val="0"/>
                              <w:marTop w:val="0"/>
                              <w:marBottom w:val="0"/>
                              <w:divBdr>
                                <w:top w:val="single" w:sz="2" w:space="0" w:color="D9D9E3"/>
                                <w:left w:val="single" w:sz="2" w:space="0" w:color="D9D9E3"/>
                                <w:bottom w:val="single" w:sz="2" w:space="0" w:color="D9D9E3"/>
                                <w:right w:val="single" w:sz="2" w:space="0" w:color="D9D9E3"/>
                              </w:divBdr>
                              <w:divsChild>
                                <w:div w:id="1703094855">
                                  <w:marLeft w:val="0"/>
                                  <w:marRight w:val="0"/>
                                  <w:marTop w:val="0"/>
                                  <w:marBottom w:val="0"/>
                                  <w:divBdr>
                                    <w:top w:val="single" w:sz="2" w:space="0" w:color="D9D9E3"/>
                                    <w:left w:val="single" w:sz="2" w:space="0" w:color="D9D9E3"/>
                                    <w:bottom w:val="single" w:sz="2" w:space="0" w:color="D9D9E3"/>
                                    <w:right w:val="single" w:sz="2" w:space="0" w:color="D9D9E3"/>
                                  </w:divBdr>
                                  <w:divsChild>
                                    <w:div w:id="6998233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8991702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30312919">
                      <w:marLeft w:val="0"/>
                      <w:marRight w:val="0"/>
                      <w:marTop w:val="0"/>
                      <w:marBottom w:val="0"/>
                      <w:divBdr>
                        <w:top w:val="single" w:sz="2" w:space="0" w:color="D9D9E3"/>
                        <w:left w:val="single" w:sz="2" w:space="0" w:color="D9D9E3"/>
                        <w:bottom w:val="single" w:sz="2" w:space="0" w:color="D9D9E3"/>
                        <w:right w:val="single" w:sz="2" w:space="0" w:color="D9D9E3"/>
                      </w:divBdr>
                      <w:divsChild>
                        <w:div w:id="1863471809">
                          <w:marLeft w:val="0"/>
                          <w:marRight w:val="0"/>
                          <w:marTop w:val="0"/>
                          <w:marBottom w:val="0"/>
                          <w:divBdr>
                            <w:top w:val="single" w:sz="2" w:space="0" w:color="D9D9E3"/>
                            <w:left w:val="single" w:sz="2" w:space="0" w:color="D9D9E3"/>
                            <w:bottom w:val="single" w:sz="2" w:space="0" w:color="D9D9E3"/>
                            <w:right w:val="single" w:sz="2" w:space="0" w:color="D9D9E3"/>
                          </w:divBdr>
                          <w:divsChild>
                            <w:div w:id="896277589">
                              <w:marLeft w:val="0"/>
                              <w:marRight w:val="0"/>
                              <w:marTop w:val="0"/>
                              <w:marBottom w:val="0"/>
                              <w:divBdr>
                                <w:top w:val="single" w:sz="2" w:space="0" w:color="D9D9E3"/>
                                <w:left w:val="single" w:sz="2" w:space="0" w:color="D9D9E3"/>
                                <w:bottom w:val="single" w:sz="2" w:space="0" w:color="D9D9E3"/>
                                <w:right w:val="single" w:sz="2" w:space="0" w:color="D9D9E3"/>
                              </w:divBdr>
                              <w:divsChild>
                                <w:div w:id="1595438647">
                                  <w:marLeft w:val="0"/>
                                  <w:marRight w:val="0"/>
                                  <w:marTop w:val="0"/>
                                  <w:marBottom w:val="0"/>
                                  <w:divBdr>
                                    <w:top w:val="single" w:sz="2" w:space="0" w:color="D9D9E3"/>
                                    <w:left w:val="single" w:sz="2" w:space="0" w:color="D9D9E3"/>
                                    <w:bottom w:val="single" w:sz="2" w:space="0" w:color="D9D9E3"/>
                                    <w:right w:val="single" w:sz="2" w:space="0" w:color="D9D9E3"/>
                                  </w:divBdr>
                                  <w:divsChild>
                                    <w:div w:id="12373247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51150310">
          <w:marLeft w:val="0"/>
          <w:marRight w:val="0"/>
          <w:marTop w:val="0"/>
          <w:marBottom w:val="0"/>
          <w:divBdr>
            <w:top w:val="none" w:sz="0" w:space="0" w:color="auto"/>
            <w:left w:val="none" w:sz="0" w:space="0" w:color="auto"/>
            <w:bottom w:val="none" w:sz="0" w:space="0" w:color="auto"/>
            <w:right w:val="none" w:sz="0" w:space="0" w:color="auto"/>
          </w:divBdr>
          <w:divsChild>
            <w:div w:id="872157966">
              <w:marLeft w:val="0"/>
              <w:marRight w:val="0"/>
              <w:marTop w:val="100"/>
              <w:marBottom w:val="100"/>
              <w:divBdr>
                <w:top w:val="single" w:sz="2" w:space="0" w:color="D9D9E3"/>
                <w:left w:val="single" w:sz="2" w:space="0" w:color="D9D9E3"/>
                <w:bottom w:val="single" w:sz="2" w:space="0" w:color="D9D9E3"/>
                <w:right w:val="single" w:sz="2" w:space="0" w:color="D9D9E3"/>
              </w:divBdr>
              <w:divsChild>
                <w:div w:id="1058018700">
                  <w:marLeft w:val="0"/>
                  <w:marRight w:val="0"/>
                  <w:marTop w:val="0"/>
                  <w:marBottom w:val="0"/>
                  <w:divBdr>
                    <w:top w:val="single" w:sz="2" w:space="0" w:color="D9D9E3"/>
                    <w:left w:val="single" w:sz="2" w:space="0" w:color="D9D9E3"/>
                    <w:bottom w:val="single" w:sz="2" w:space="0" w:color="D9D9E3"/>
                    <w:right w:val="single" w:sz="2" w:space="0" w:color="D9D9E3"/>
                  </w:divBdr>
                  <w:divsChild>
                    <w:div w:id="1071124396">
                      <w:marLeft w:val="0"/>
                      <w:marRight w:val="0"/>
                      <w:marTop w:val="0"/>
                      <w:marBottom w:val="0"/>
                      <w:divBdr>
                        <w:top w:val="single" w:sz="2" w:space="0" w:color="D9D9E3"/>
                        <w:left w:val="single" w:sz="2" w:space="0" w:color="D9D9E3"/>
                        <w:bottom w:val="single" w:sz="2" w:space="0" w:color="D9D9E3"/>
                        <w:right w:val="single" w:sz="2" w:space="0" w:color="D9D9E3"/>
                      </w:divBdr>
                      <w:divsChild>
                        <w:div w:id="296691630">
                          <w:marLeft w:val="0"/>
                          <w:marRight w:val="0"/>
                          <w:marTop w:val="0"/>
                          <w:marBottom w:val="0"/>
                          <w:divBdr>
                            <w:top w:val="single" w:sz="2" w:space="0" w:color="D9D9E3"/>
                            <w:left w:val="single" w:sz="2" w:space="0" w:color="D9D9E3"/>
                            <w:bottom w:val="single" w:sz="2" w:space="0" w:color="D9D9E3"/>
                            <w:right w:val="single" w:sz="2" w:space="0" w:color="D9D9E3"/>
                          </w:divBdr>
                        </w:div>
                        <w:div w:id="1975014571">
                          <w:marLeft w:val="0"/>
                          <w:marRight w:val="0"/>
                          <w:marTop w:val="0"/>
                          <w:marBottom w:val="0"/>
                          <w:divBdr>
                            <w:top w:val="single" w:sz="2" w:space="0" w:color="D9D9E3"/>
                            <w:left w:val="single" w:sz="2" w:space="0" w:color="D9D9E3"/>
                            <w:bottom w:val="single" w:sz="2" w:space="0" w:color="D9D9E3"/>
                            <w:right w:val="single" w:sz="2" w:space="0" w:color="D9D9E3"/>
                          </w:divBdr>
                          <w:divsChild>
                            <w:div w:id="1472670102">
                              <w:marLeft w:val="0"/>
                              <w:marRight w:val="0"/>
                              <w:marTop w:val="0"/>
                              <w:marBottom w:val="0"/>
                              <w:divBdr>
                                <w:top w:val="single" w:sz="2" w:space="0" w:color="D9D9E3"/>
                                <w:left w:val="single" w:sz="2" w:space="0" w:color="D9D9E3"/>
                                <w:bottom w:val="single" w:sz="2" w:space="0" w:color="D9D9E3"/>
                                <w:right w:val="single" w:sz="2" w:space="0" w:color="D9D9E3"/>
                              </w:divBdr>
                              <w:divsChild>
                                <w:div w:id="840196125">
                                  <w:marLeft w:val="0"/>
                                  <w:marRight w:val="0"/>
                                  <w:marTop w:val="0"/>
                                  <w:marBottom w:val="0"/>
                                  <w:divBdr>
                                    <w:top w:val="single" w:sz="2" w:space="0" w:color="D9D9E3"/>
                                    <w:left w:val="single" w:sz="2" w:space="0" w:color="D9D9E3"/>
                                    <w:bottom w:val="single" w:sz="2" w:space="0" w:color="D9D9E3"/>
                                    <w:right w:val="single" w:sz="2" w:space="0" w:color="D9D9E3"/>
                                  </w:divBdr>
                                  <w:divsChild>
                                    <w:div w:id="1836354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10271039">
                      <w:marLeft w:val="0"/>
                      <w:marRight w:val="0"/>
                      <w:marTop w:val="0"/>
                      <w:marBottom w:val="0"/>
                      <w:divBdr>
                        <w:top w:val="single" w:sz="2" w:space="0" w:color="D9D9E3"/>
                        <w:left w:val="single" w:sz="2" w:space="0" w:color="D9D9E3"/>
                        <w:bottom w:val="single" w:sz="2" w:space="0" w:color="D9D9E3"/>
                        <w:right w:val="single" w:sz="2" w:space="0" w:color="D9D9E3"/>
                      </w:divBdr>
                      <w:divsChild>
                        <w:div w:id="56245381">
                          <w:marLeft w:val="0"/>
                          <w:marRight w:val="0"/>
                          <w:marTop w:val="0"/>
                          <w:marBottom w:val="0"/>
                          <w:divBdr>
                            <w:top w:val="single" w:sz="2" w:space="0" w:color="D9D9E3"/>
                            <w:left w:val="single" w:sz="2" w:space="0" w:color="D9D9E3"/>
                            <w:bottom w:val="single" w:sz="2" w:space="0" w:color="D9D9E3"/>
                            <w:right w:val="single" w:sz="2" w:space="0" w:color="D9D9E3"/>
                          </w:divBdr>
                          <w:divsChild>
                            <w:div w:id="858588277">
                              <w:marLeft w:val="0"/>
                              <w:marRight w:val="0"/>
                              <w:marTop w:val="0"/>
                              <w:marBottom w:val="0"/>
                              <w:divBdr>
                                <w:top w:val="single" w:sz="2" w:space="0" w:color="D9D9E3"/>
                                <w:left w:val="single" w:sz="2" w:space="0" w:color="D9D9E3"/>
                                <w:bottom w:val="single" w:sz="2" w:space="0" w:color="D9D9E3"/>
                                <w:right w:val="single" w:sz="2" w:space="0" w:color="D9D9E3"/>
                              </w:divBdr>
                              <w:divsChild>
                                <w:div w:id="1019703152">
                                  <w:marLeft w:val="0"/>
                                  <w:marRight w:val="0"/>
                                  <w:marTop w:val="0"/>
                                  <w:marBottom w:val="0"/>
                                  <w:divBdr>
                                    <w:top w:val="single" w:sz="2" w:space="0" w:color="D9D9E3"/>
                                    <w:left w:val="single" w:sz="2" w:space="0" w:color="D9D9E3"/>
                                    <w:bottom w:val="single" w:sz="2" w:space="0" w:color="D9D9E3"/>
                                    <w:right w:val="single" w:sz="2" w:space="0" w:color="D9D9E3"/>
                                  </w:divBdr>
                                  <w:divsChild>
                                    <w:div w:id="6958908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17869840">
          <w:marLeft w:val="0"/>
          <w:marRight w:val="0"/>
          <w:marTop w:val="0"/>
          <w:marBottom w:val="0"/>
          <w:divBdr>
            <w:top w:val="none" w:sz="0" w:space="0" w:color="auto"/>
            <w:left w:val="none" w:sz="0" w:space="0" w:color="auto"/>
            <w:bottom w:val="none" w:sz="0" w:space="0" w:color="auto"/>
            <w:right w:val="none" w:sz="0" w:space="0" w:color="auto"/>
          </w:divBdr>
          <w:divsChild>
            <w:div w:id="163323486">
              <w:marLeft w:val="0"/>
              <w:marRight w:val="0"/>
              <w:marTop w:val="100"/>
              <w:marBottom w:val="100"/>
              <w:divBdr>
                <w:top w:val="single" w:sz="2" w:space="0" w:color="D9D9E3"/>
                <w:left w:val="single" w:sz="2" w:space="0" w:color="D9D9E3"/>
                <w:bottom w:val="single" w:sz="2" w:space="0" w:color="D9D9E3"/>
                <w:right w:val="single" w:sz="2" w:space="0" w:color="D9D9E3"/>
              </w:divBdr>
              <w:divsChild>
                <w:div w:id="363792908">
                  <w:marLeft w:val="0"/>
                  <w:marRight w:val="0"/>
                  <w:marTop w:val="0"/>
                  <w:marBottom w:val="0"/>
                  <w:divBdr>
                    <w:top w:val="single" w:sz="2" w:space="0" w:color="D9D9E3"/>
                    <w:left w:val="single" w:sz="2" w:space="0" w:color="D9D9E3"/>
                    <w:bottom w:val="single" w:sz="2" w:space="0" w:color="D9D9E3"/>
                    <w:right w:val="single" w:sz="2" w:space="0" w:color="D9D9E3"/>
                  </w:divBdr>
                  <w:divsChild>
                    <w:div w:id="942226687">
                      <w:marLeft w:val="0"/>
                      <w:marRight w:val="0"/>
                      <w:marTop w:val="0"/>
                      <w:marBottom w:val="0"/>
                      <w:divBdr>
                        <w:top w:val="single" w:sz="2" w:space="0" w:color="D9D9E3"/>
                        <w:left w:val="single" w:sz="2" w:space="0" w:color="D9D9E3"/>
                        <w:bottom w:val="single" w:sz="2" w:space="0" w:color="D9D9E3"/>
                        <w:right w:val="single" w:sz="2" w:space="0" w:color="D9D9E3"/>
                      </w:divBdr>
                      <w:divsChild>
                        <w:div w:id="1819104176">
                          <w:marLeft w:val="0"/>
                          <w:marRight w:val="0"/>
                          <w:marTop w:val="0"/>
                          <w:marBottom w:val="0"/>
                          <w:divBdr>
                            <w:top w:val="single" w:sz="2" w:space="0" w:color="D9D9E3"/>
                            <w:left w:val="single" w:sz="2" w:space="0" w:color="D9D9E3"/>
                            <w:bottom w:val="single" w:sz="2" w:space="0" w:color="D9D9E3"/>
                            <w:right w:val="single" w:sz="2" w:space="0" w:color="D9D9E3"/>
                          </w:divBdr>
                        </w:div>
                        <w:div w:id="2022123584">
                          <w:marLeft w:val="0"/>
                          <w:marRight w:val="0"/>
                          <w:marTop w:val="0"/>
                          <w:marBottom w:val="0"/>
                          <w:divBdr>
                            <w:top w:val="single" w:sz="2" w:space="0" w:color="D9D9E3"/>
                            <w:left w:val="single" w:sz="2" w:space="0" w:color="D9D9E3"/>
                            <w:bottom w:val="single" w:sz="2" w:space="0" w:color="D9D9E3"/>
                            <w:right w:val="single" w:sz="2" w:space="0" w:color="D9D9E3"/>
                          </w:divBdr>
                          <w:divsChild>
                            <w:div w:id="816530406">
                              <w:marLeft w:val="0"/>
                              <w:marRight w:val="0"/>
                              <w:marTop w:val="0"/>
                              <w:marBottom w:val="0"/>
                              <w:divBdr>
                                <w:top w:val="single" w:sz="2" w:space="0" w:color="D9D9E3"/>
                                <w:left w:val="single" w:sz="2" w:space="0" w:color="D9D9E3"/>
                                <w:bottom w:val="single" w:sz="2" w:space="0" w:color="D9D9E3"/>
                                <w:right w:val="single" w:sz="2" w:space="0" w:color="D9D9E3"/>
                              </w:divBdr>
                              <w:divsChild>
                                <w:div w:id="307899470">
                                  <w:marLeft w:val="0"/>
                                  <w:marRight w:val="0"/>
                                  <w:marTop w:val="0"/>
                                  <w:marBottom w:val="0"/>
                                  <w:divBdr>
                                    <w:top w:val="single" w:sz="2" w:space="0" w:color="D9D9E3"/>
                                    <w:left w:val="single" w:sz="2" w:space="0" w:color="D9D9E3"/>
                                    <w:bottom w:val="single" w:sz="2" w:space="0" w:color="D9D9E3"/>
                                    <w:right w:val="single" w:sz="2" w:space="0" w:color="D9D9E3"/>
                                  </w:divBdr>
                                  <w:divsChild>
                                    <w:div w:id="7939136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97959347">
                      <w:marLeft w:val="0"/>
                      <w:marRight w:val="0"/>
                      <w:marTop w:val="0"/>
                      <w:marBottom w:val="0"/>
                      <w:divBdr>
                        <w:top w:val="single" w:sz="2" w:space="0" w:color="D9D9E3"/>
                        <w:left w:val="single" w:sz="2" w:space="0" w:color="D9D9E3"/>
                        <w:bottom w:val="single" w:sz="2" w:space="0" w:color="D9D9E3"/>
                        <w:right w:val="single" w:sz="2" w:space="0" w:color="D9D9E3"/>
                      </w:divBdr>
                      <w:divsChild>
                        <w:div w:id="947388925">
                          <w:marLeft w:val="0"/>
                          <w:marRight w:val="0"/>
                          <w:marTop w:val="0"/>
                          <w:marBottom w:val="0"/>
                          <w:divBdr>
                            <w:top w:val="single" w:sz="2" w:space="0" w:color="D9D9E3"/>
                            <w:left w:val="single" w:sz="2" w:space="0" w:color="D9D9E3"/>
                            <w:bottom w:val="single" w:sz="2" w:space="0" w:color="D9D9E3"/>
                            <w:right w:val="single" w:sz="2" w:space="0" w:color="D9D9E3"/>
                          </w:divBdr>
                          <w:divsChild>
                            <w:div w:id="627325167">
                              <w:marLeft w:val="0"/>
                              <w:marRight w:val="0"/>
                              <w:marTop w:val="0"/>
                              <w:marBottom w:val="0"/>
                              <w:divBdr>
                                <w:top w:val="single" w:sz="2" w:space="0" w:color="D9D9E3"/>
                                <w:left w:val="single" w:sz="2" w:space="0" w:color="D9D9E3"/>
                                <w:bottom w:val="single" w:sz="2" w:space="0" w:color="D9D9E3"/>
                                <w:right w:val="single" w:sz="2" w:space="0" w:color="D9D9E3"/>
                              </w:divBdr>
                              <w:divsChild>
                                <w:div w:id="1807577143">
                                  <w:marLeft w:val="0"/>
                                  <w:marRight w:val="0"/>
                                  <w:marTop w:val="0"/>
                                  <w:marBottom w:val="0"/>
                                  <w:divBdr>
                                    <w:top w:val="single" w:sz="2" w:space="0" w:color="D9D9E3"/>
                                    <w:left w:val="single" w:sz="2" w:space="0" w:color="D9D9E3"/>
                                    <w:bottom w:val="single" w:sz="2" w:space="0" w:color="D9D9E3"/>
                                    <w:right w:val="single" w:sz="2" w:space="0" w:color="D9D9E3"/>
                                  </w:divBdr>
                                  <w:divsChild>
                                    <w:div w:id="13455465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91861644">
          <w:marLeft w:val="0"/>
          <w:marRight w:val="0"/>
          <w:marTop w:val="0"/>
          <w:marBottom w:val="0"/>
          <w:divBdr>
            <w:top w:val="none" w:sz="0" w:space="0" w:color="auto"/>
            <w:left w:val="none" w:sz="0" w:space="0" w:color="auto"/>
            <w:bottom w:val="none" w:sz="0" w:space="0" w:color="auto"/>
            <w:right w:val="none" w:sz="0" w:space="0" w:color="auto"/>
          </w:divBdr>
          <w:divsChild>
            <w:div w:id="1793744500">
              <w:marLeft w:val="0"/>
              <w:marRight w:val="0"/>
              <w:marTop w:val="100"/>
              <w:marBottom w:val="100"/>
              <w:divBdr>
                <w:top w:val="single" w:sz="2" w:space="0" w:color="D9D9E3"/>
                <w:left w:val="single" w:sz="2" w:space="0" w:color="D9D9E3"/>
                <w:bottom w:val="single" w:sz="2" w:space="0" w:color="D9D9E3"/>
                <w:right w:val="single" w:sz="2" w:space="0" w:color="D9D9E3"/>
              </w:divBdr>
              <w:divsChild>
                <w:div w:id="1898977678">
                  <w:marLeft w:val="0"/>
                  <w:marRight w:val="0"/>
                  <w:marTop w:val="0"/>
                  <w:marBottom w:val="0"/>
                  <w:divBdr>
                    <w:top w:val="single" w:sz="2" w:space="0" w:color="D9D9E3"/>
                    <w:left w:val="single" w:sz="2" w:space="0" w:color="D9D9E3"/>
                    <w:bottom w:val="single" w:sz="2" w:space="0" w:color="D9D9E3"/>
                    <w:right w:val="single" w:sz="2" w:space="0" w:color="D9D9E3"/>
                  </w:divBdr>
                  <w:divsChild>
                    <w:div w:id="466510030">
                      <w:marLeft w:val="0"/>
                      <w:marRight w:val="0"/>
                      <w:marTop w:val="0"/>
                      <w:marBottom w:val="0"/>
                      <w:divBdr>
                        <w:top w:val="single" w:sz="2" w:space="0" w:color="D9D9E3"/>
                        <w:left w:val="single" w:sz="2" w:space="0" w:color="D9D9E3"/>
                        <w:bottom w:val="single" w:sz="2" w:space="0" w:color="D9D9E3"/>
                        <w:right w:val="single" w:sz="2" w:space="0" w:color="D9D9E3"/>
                      </w:divBdr>
                      <w:divsChild>
                        <w:div w:id="1476025268">
                          <w:marLeft w:val="0"/>
                          <w:marRight w:val="0"/>
                          <w:marTop w:val="0"/>
                          <w:marBottom w:val="0"/>
                          <w:divBdr>
                            <w:top w:val="single" w:sz="2" w:space="0" w:color="D9D9E3"/>
                            <w:left w:val="single" w:sz="2" w:space="0" w:color="D9D9E3"/>
                            <w:bottom w:val="single" w:sz="2" w:space="0" w:color="D9D9E3"/>
                            <w:right w:val="single" w:sz="2" w:space="0" w:color="D9D9E3"/>
                          </w:divBdr>
                          <w:divsChild>
                            <w:div w:id="2034719989">
                              <w:marLeft w:val="0"/>
                              <w:marRight w:val="0"/>
                              <w:marTop w:val="0"/>
                              <w:marBottom w:val="0"/>
                              <w:divBdr>
                                <w:top w:val="single" w:sz="2" w:space="0" w:color="D9D9E3"/>
                                <w:left w:val="single" w:sz="2" w:space="0" w:color="D9D9E3"/>
                                <w:bottom w:val="single" w:sz="2" w:space="0" w:color="D9D9E3"/>
                                <w:right w:val="single" w:sz="2" w:space="0" w:color="D9D9E3"/>
                              </w:divBdr>
                              <w:divsChild>
                                <w:div w:id="1720665486">
                                  <w:marLeft w:val="0"/>
                                  <w:marRight w:val="0"/>
                                  <w:marTop w:val="0"/>
                                  <w:marBottom w:val="0"/>
                                  <w:divBdr>
                                    <w:top w:val="single" w:sz="2" w:space="0" w:color="D9D9E3"/>
                                    <w:left w:val="single" w:sz="2" w:space="0" w:color="D9D9E3"/>
                                    <w:bottom w:val="single" w:sz="2" w:space="0" w:color="D9D9E3"/>
                                    <w:right w:val="single" w:sz="2" w:space="0" w:color="D9D9E3"/>
                                  </w:divBdr>
                                  <w:divsChild>
                                    <w:div w:id="6758138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8006842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40186070">
                      <w:marLeft w:val="0"/>
                      <w:marRight w:val="0"/>
                      <w:marTop w:val="0"/>
                      <w:marBottom w:val="0"/>
                      <w:divBdr>
                        <w:top w:val="single" w:sz="2" w:space="0" w:color="D9D9E3"/>
                        <w:left w:val="single" w:sz="2" w:space="0" w:color="D9D9E3"/>
                        <w:bottom w:val="single" w:sz="2" w:space="0" w:color="D9D9E3"/>
                        <w:right w:val="single" w:sz="2" w:space="0" w:color="D9D9E3"/>
                      </w:divBdr>
                      <w:divsChild>
                        <w:div w:id="956906833">
                          <w:marLeft w:val="0"/>
                          <w:marRight w:val="0"/>
                          <w:marTop w:val="0"/>
                          <w:marBottom w:val="0"/>
                          <w:divBdr>
                            <w:top w:val="single" w:sz="2" w:space="0" w:color="D9D9E3"/>
                            <w:left w:val="single" w:sz="2" w:space="0" w:color="D9D9E3"/>
                            <w:bottom w:val="single" w:sz="2" w:space="0" w:color="D9D9E3"/>
                            <w:right w:val="single" w:sz="2" w:space="0" w:color="D9D9E3"/>
                          </w:divBdr>
                          <w:divsChild>
                            <w:div w:id="387268160">
                              <w:marLeft w:val="0"/>
                              <w:marRight w:val="0"/>
                              <w:marTop w:val="0"/>
                              <w:marBottom w:val="0"/>
                              <w:divBdr>
                                <w:top w:val="single" w:sz="2" w:space="0" w:color="D9D9E3"/>
                                <w:left w:val="single" w:sz="2" w:space="0" w:color="D9D9E3"/>
                                <w:bottom w:val="single" w:sz="2" w:space="0" w:color="D9D9E3"/>
                                <w:right w:val="single" w:sz="2" w:space="0" w:color="D9D9E3"/>
                              </w:divBdr>
                              <w:divsChild>
                                <w:div w:id="1734818053">
                                  <w:marLeft w:val="0"/>
                                  <w:marRight w:val="0"/>
                                  <w:marTop w:val="0"/>
                                  <w:marBottom w:val="0"/>
                                  <w:divBdr>
                                    <w:top w:val="single" w:sz="2" w:space="0" w:color="D9D9E3"/>
                                    <w:left w:val="single" w:sz="2" w:space="0" w:color="D9D9E3"/>
                                    <w:bottom w:val="single" w:sz="2" w:space="0" w:color="D9D9E3"/>
                                    <w:right w:val="single" w:sz="2" w:space="0" w:color="D9D9E3"/>
                                  </w:divBdr>
                                  <w:divsChild>
                                    <w:div w:id="602500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22538214">
          <w:marLeft w:val="0"/>
          <w:marRight w:val="0"/>
          <w:marTop w:val="0"/>
          <w:marBottom w:val="0"/>
          <w:divBdr>
            <w:top w:val="none" w:sz="0" w:space="0" w:color="auto"/>
            <w:left w:val="none" w:sz="0" w:space="0" w:color="auto"/>
            <w:bottom w:val="none" w:sz="0" w:space="0" w:color="auto"/>
            <w:right w:val="none" w:sz="0" w:space="0" w:color="auto"/>
          </w:divBdr>
          <w:divsChild>
            <w:div w:id="767504815">
              <w:marLeft w:val="0"/>
              <w:marRight w:val="0"/>
              <w:marTop w:val="100"/>
              <w:marBottom w:val="100"/>
              <w:divBdr>
                <w:top w:val="single" w:sz="2" w:space="0" w:color="D9D9E3"/>
                <w:left w:val="single" w:sz="2" w:space="0" w:color="D9D9E3"/>
                <w:bottom w:val="single" w:sz="2" w:space="0" w:color="D9D9E3"/>
                <w:right w:val="single" w:sz="2" w:space="0" w:color="D9D9E3"/>
              </w:divBdr>
              <w:divsChild>
                <w:div w:id="48965799">
                  <w:marLeft w:val="0"/>
                  <w:marRight w:val="0"/>
                  <w:marTop w:val="0"/>
                  <w:marBottom w:val="0"/>
                  <w:divBdr>
                    <w:top w:val="single" w:sz="2" w:space="0" w:color="D9D9E3"/>
                    <w:left w:val="single" w:sz="2" w:space="0" w:color="D9D9E3"/>
                    <w:bottom w:val="single" w:sz="2" w:space="0" w:color="D9D9E3"/>
                    <w:right w:val="single" w:sz="2" w:space="0" w:color="D9D9E3"/>
                  </w:divBdr>
                  <w:divsChild>
                    <w:div w:id="632835271">
                      <w:marLeft w:val="0"/>
                      <w:marRight w:val="0"/>
                      <w:marTop w:val="0"/>
                      <w:marBottom w:val="0"/>
                      <w:divBdr>
                        <w:top w:val="single" w:sz="2" w:space="0" w:color="D9D9E3"/>
                        <w:left w:val="single" w:sz="2" w:space="0" w:color="D9D9E3"/>
                        <w:bottom w:val="single" w:sz="2" w:space="0" w:color="D9D9E3"/>
                        <w:right w:val="single" w:sz="2" w:space="0" w:color="D9D9E3"/>
                      </w:divBdr>
                      <w:divsChild>
                        <w:div w:id="250625559">
                          <w:marLeft w:val="0"/>
                          <w:marRight w:val="0"/>
                          <w:marTop w:val="0"/>
                          <w:marBottom w:val="0"/>
                          <w:divBdr>
                            <w:top w:val="single" w:sz="2" w:space="0" w:color="D9D9E3"/>
                            <w:left w:val="single" w:sz="2" w:space="0" w:color="D9D9E3"/>
                            <w:bottom w:val="single" w:sz="2" w:space="0" w:color="D9D9E3"/>
                            <w:right w:val="single" w:sz="2" w:space="0" w:color="D9D9E3"/>
                          </w:divBdr>
                          <w:divsChild>
                            <w:div w:id="1016347239">
                              <w:marLeft w:val="0"/>
                              <w:marRight w:val="0"/>
                              <w:marTop w:val="0"/>
                              <w:marBottom w:val="0"/>
                              <w:divBdr>
                                <w:top w:val="single" w:sz="2" w:space="0" w:color="D9D9E3"/>
                                <w:left w:val="single" w:sz="2" w:space="0" w:color="D9D9E3"/>
                                <w:bottom w:val="single" w:sz="2" w:space="0" w:color="D9D9E3"/>
                                <w:right w:val="single" w:sz="2" w:space="0" w:color="D9D9E3"/>
                              </w:divBdr>
                              <w:divsChild>
                                <w:div w:id="1260337364">
                                  <w:marLeft w:val="0"/>
                                  <w:marRight w:val="0"/>
                                  <w:marTop w:val="0"/>
                                  <w:marBottom w:val="0"/>
                                  <w:divBdr>
                                    <w:top w:val="single" w:sz="2" w:space="0" w:color="D9D9E3"/>
                                    <w:left w:val="single" w:sz="2" w:space="0" w:color="D9D9E3"/>
                                    <w:bottom w:val="single" w:sz="2" w:space="0" w:color="D9D9E3"/>
                                    <w:right w:val="single" w:sz="2" w:space="0" w:color="D9D9E3"/>
                                  </w:divBdr>
                                  <w:divsChild>
                                    <w:div w:id="17486467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4269949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19061215">
                      <w:marLeft w:val="0"/>
                      <w:marRight w:val="0"/>
                      <w:marTop w:val="0"/>
                      <w:marBottom w:val="0"/>
                      <w:divBdr>
                        <w:top w:val="single" w:sz="2" w:space="0" w:color="D9D9E3"/>
                        <w:left w:val="single" w:sz="2" w:space="0" w:color="D9D9E3"/>
                        <w:bottom w:val="single" w:sz="2" w:space="0" w:color="D9D9E3"/>
                        <w:right w:val="single" w:sz="2" w:space="0" w:color="D9D9E3"/>
                      </w:divBdr>
                      <w:divsChild>
                        <w:div w:id="1727333576">
                          <w:marLeft w:val="0"/>
                          <w:marRight w:val="0"/>
                          <w:marTop w:val="0"/>
                          <w:marBottom w:val="0"/>
                          <w:divBdr>
                            <w:top w:val="single" w:sz="2" w:space="0" w:color="D9D9E3"/>
                            <w:left w:val="single" w:sz="2" w:space="0" w:color="D9D9E3"/>
                            <w:bottom w:val="single" w:sz="2" w:space="0" w:color="D9D9E3"/>
                            <w:right w:val="single" w:sz="2" w:space="0" w:color="D9D9E3"/>
                          </w:divBdr>
                          <w:divsChild>
                            <w:div w:id="2122718169">
                              <w:marLeft w:val="0"/>
                              <w:marRight w:val="0"/>
                              <w:marTop w:val="0"/>
                              <w:marBottom w:val="0"/>
                              <w:divBdr>
                                <w:top w:val="single" w:sz="2" w:space="0" w:color="D9D9E3"/>
                                <w:left w:val="single" w:sz="2" w:space="0" w:color="D9D9E3"/>
                                <w:bottom w:val="single" w:sz="2" w:space="0" w:color="D9D9E3"/>
                                <w:right w:val="single" w:sz="2" w:space="0" w:color="D9D9E3"/>
                              </w:divBdr>
                              <w:divsChild>
                                <w:div w:id="119307046">
                                  <w:marLeft w:val="0"/>
                                  <w:marRight w:val="0"/>
                                  <w:marTop w:val="0"/>
                                  <w:marBottom w:val="0"/>
                                  <w:divBdr>
                                    <w:top w:val="single" w:sz="2" w:space="0" w:color="D9D9E3"/>
                                    <w:left w:val="single" w:sz="2" w:space="0" w:color="D9D9E3"/>
                                    <w:bottom w:val="single" w:sz="2" w:space="0" w:color="D9D9E3"/>
                                    <w:right w:val="single" w:sz="2" w:space="0" w:color="D9D9E3"/>
                                  </w:divBdr>
                                  <w:divsChild>
                                    <w:div w:id="2593363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26663552">
          <w:marLeft w:val="0"/>
          <w:marRight w:val="0"/>
          <w:marTop w:val="0"/>
          <w:marBottom w:val="0"/>
          <w:divBdr>
            <w:top w:val="none" w:sz="0" w:space="0" w:color="auto"/>
            <w:left w:val="none" w:sz="0" w:space="0" w:color="auto"/>
            <w:bottom w:val="none" w:sz="0" w:space="0" w:color="auto"/>
            <w:right w:val="none" w:sz="0" w:space="0" w:color="auto"/>
          </w:divBdr>
          <w:divsChild>
            <w:div w:id="553739652">
              <w:marLeft w:val="0"/>
              <w:marRight w:val="0"/>
              <w:marTop w:val="100"/>
              <w:marBottom w:val="100"/>
              <w:divBdr>
                <w:top w:val="single" w:sz="2" w:space="0" w:color="D9D9E3"/>
                <w:left w:val="single" w:sz="2" w:space="0" w:color="D9D9E3"/>
                <w:bottom w:val="single" w:sz="2" w:space="0" w:color="D9D9E3"/>
                <w:right w:val="single" w:sz="2" w:space="0" w:color="D9D9E3"/>
              </w:divBdr>
              <w:divsChild>
                <w:div w:id="1270547687">
                  <w:marLeft w:val="0"/>
                  <w:marRight w:val="0"/>
                  <w:marTop w:val="0"/>
                  <w:marBottom w:val="0"/>
                  <w:divBdr>
                    <w:top w:val="single" w:sz="2" w:space="0" w:color="D9D9E3"/>
                    <w:left w:val="single" w:sz="2" w:space="0" w:color="D9D9E3"/>
                    <w:bottom w:val="single" w:sz="2" w:space="0" w:color="D9D9E3"/>
                    <w:right w:val="single" w:sz="2" w:space="0" w:color="D9D9E3"/>
                  </w:divBdr>
                  <w:divsChild>
                    <w:div w:id="159855838">
                      <w:marLeft w:val="0"/>
                      <w:marRight w:val="0"/>
                      <w:marTop w:val="0"/>
                      <w:marBottom w:val="0"/>
                      <w:divBdr>
                        <w:top w:val="single" w:sz="2" w:space="0" w:color="D9D9E3"/>
                        <w:left w:val="single" w:sz="2" w:space="0" w:color="D9D9E3"/>
                        <w:bottom w:val="single" w:sz="2" w:space="0" w:color="D9D9E3"/>
                        <w:right w:val="single" w:sz="2" w:space="0" w:color="D9D9E3"/>
                      </w:divBdr>
                      <w:divsChild>
                        <w:div w:id="2111507637">
                          <w:marLeft w:val="0"/>
                          <w:marRight w:val="0"/>
                          <w:marTop w:val="0"/>
                          <w:marBottom w:val="0"/>
                          <w:divBdr>
                            <w:top w:val="single" w:sz="2" w:space="0" w:color="D9D9E3"/>
                            <w:left w:val="single" w:sz="2" w:space="0" w:color="D9D9E3"/>
                            <w:bottom w:val="single" w:sz="2" w:space="0" w:color="D9D9E3"/>
                            <w:right w:val="single" w:sz="2" w:space="0" w:color="D9D9E3"/>
                          </w:divBdr>
                          <w:divsChild>
                            <w:div w:id="1823692829">
                              <w:marLeft w:val="0"/>
                              <w:marRight w:val="0"/>
                              <w:marTop w:val="0"/>
                              <w:marBottom w:val="0"/>
                              <w:divBdr>
                                <w:top w:val="single" w:sz="2" w:space="0" w:color="D9D9E3"/>
                                <w:left w:val="single" w:sz="2" w:space="0" w:color="D9D9E3"/>
                                <w:bottom w:val="single" w:sz="2" w:space="0" w:color="D9D9E3"/>
                                <w:right w:val="single" w:sz="2" w:space="0" w:color="D9D9E3"/>
                              </w:divBdr>
                              <w:divsChild>
                                <w:div w:id="1742024433">
                                  <w:marLeft w:val="0"/>
                                  <w:marRight w:val="0"/>
                                  <w:marTop w:val="0"/>
                                  <w:marBottom w:val="0"/>
                                  <w:divBdr>
                                    <w:top w:val="single" w:sz="2" w:space="0" w:color="D9D9E3"/>
                                    <w:left w:val="single" w:sz="2" w:space="0" w:color="D9D9E3"/>
                                    <w:bottom w:val="single" w:sz="2" w:space="0" w:color="D9D9E3"/>
                                    <w:right w:val="single" w:sz="2" w:space="0" w:color="D9D9E3"/>
                                  </w:divBdr>
                                  <w:divsChild>
                                    <w:div w:id="1525759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05316017">
                      <w:marLeft w:val="0"/>
                      <w:marRight w:val="0"/>
                      <w:marTop w:val="0"/>
                      <w:marBottom w:val="0"/>
                      <w:divBdr>
                        <w:top w:val="single" w:sz="2" w:space="0" w:color="D9D9E3"/>
                        <w:left w:val="single" w:sz="2" w:space="0" w:color="D9D9E3"/>
                        <w:bottom w:val="single" w:sz="2" w:space="0" w:color="D9D9E3"/>
                        <w:right w:val="single" w:sz="2" w:space="0" w:color="D9D9E3"/>
                      </w:divBdr>
                      <w:divsChild>
                        <w:div w:id="211306483">
                          <w:marLeft w:val="0"/>
                          <w:marRight w:val="0"/>
                          <w:marTop w:val="0"/>
                          <w:marBottom w:val="0"/>
                          <w:divBdr>
                            <w:top w:val="single" w:sz="2" w:space="0" w:color="D9D9E3"/>
                            <w:left w:val="single" w:sz="2" w:space="0" w:color="D9D9E3"/>
                            <w:bottom w:val="single" w:sz="2" w:space="0" w:color="D9D9E3"/>
                            <w:right w:val="single" w:sz="2" w:space="0" w:color="D9D9E3"/>
                          </w:divBdr>
                          <w:divsChild>
                            <w:div w:id="1207657">
                              <w:marLeft w:val="0"/>
                              <w:marRight w:val="0"/>
                              <w:marTop w:val="0"/>
                              <w:marBottom w:val="0"/>
                              <w:divBdr>
                                <w:top w:val="single" w:sz="2" w:space="0" w:color="D9D9E3"/>
                                <w:left w:val="single" w:sz="2" w:space="0" w:color="D9D9E3"/>
                                <w:bottom w:val="single" w:sz="2" w:space="0" w:color="D9D9E3"/>
                                <w:right w:val="single" w:sz="2" w:space="0" w:color="D9D9E3"/>
                              </w:divBdr>
                              <w:divsChild>
                                <w:div w:id="1955162726">
                                  <w:marLeft w:val="0"/>
                                  <w:marRight w:val="0"/>
                                  <w:marTop w:val="0"/>
                                  <w:marBottom w:val="0"/>
                                  <w:divBdr>
                                    <w:top w:val="single" w:sz="2" w:space="0" w:color="D9D9E3"/>
                                    <w:left w:val="single" w:sz="2" w:space="0" w:color="D9D9E3"/>
                                    <w:bottom w:val="single" w:sz="2" w:space="0" w:color="D9D9E3"/>
                                    <w:right w:val="single" w:sz="2" w:space="0" w:color="D9D9E3"/>
                                  </w:divBdr>
                                  <w:divsChild>
                                    <w:div w:id="5663833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8856837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67291133">
          <w:marLeft w:val="0"/>
          <w:marRight w:val="0"/>
          <w:marTop w:val="0"/>
          <w:marBottom w:val="0"/>
          <w:divBdr>
            <w:top w:val="none" w:sz="0" w:space="0" w:color="auto"/>
            <w:left w:val="none" w:sz="0" w:space="0" w:color="auto"/>
            <w:bottom w:val="none" w:sz="0" w:space="0" w:color="auto"/>
            <w:right w:val="none" w:sz="0" w:space="0" w:color="auto"/>
          </w:divBdr>
          <w:divsChild>
            <w:div w:id="349767418">
              <w:marLeft w:val="0"/>
              <w:marRight w:val="0"/>
              <w:marTop w:val="100"/>
              <w:marBottom w:val="100"/>
              <w:divBdr>
                <w:top w:val="single" w:sz="2" w:space="0" w:color="D9D9E3"/>
                <w:left w:val="single" w:sz="2" w:space="0" w:color="D9D9E3"/>
                <w:bottom w:val="single" w:sz="2" w:space="0" w:color="D9D9E3"/>
                <w:right w:val="single" w:sz="2" w:space="0" w:color="D9D9E3"/>
              </w:divBdr>
              <w:divsChild>
                <w:div w:id="1519924445">
                  <w:marLeft w:val="0"/>
                  <w:marRight w:val="0"/>
                  <w:marTop w:val="0"/>
                  <w:marBottom w:val="0"/>
                  <w:divBdr>
                    <w:top w:val="single" w:sz="2" w:space="0" w:color="D9D9E3"/>
                    <w:left w:val="single" w:sz="2" w:space="0" w:color="D9D9E3"/>
                    <w:bottom w:val="single" w:sz="2" w:space="0" w:color="D9D9E3"/>
                    <w:right w:val="single" w:sz="2" w:space="0" w:color="D9D9E3"/>
                  </w:divBdr>
                  <w:divsChild>
                    <w:div w:id="855079592">
                      <w:marLeft w:val="0"/>
                      <w:marRight w:val="0"/>
                      <w:marTop w:val="0"/>
                      <w:marBottom w:val="0"/>
                      <w:divBdr>
                        <w:top w:val="single" w:sz="2" w:space="0" w:color="D9D9E3"/>
                        <w:left w:val="single" w:sz="2" w:space="0" w:color="D9D9E3"/>
                        <w:bottom w:val="single" w:sz="2" w:space="0" w:color="D9D9E3"/>
                        <w:right w:val="single" w:sz="2" w:space="0" w:color="D9D9E3"/>
                      </w:divBdr>
                      <w:divsChild>
                        <w:div w:id="1695418757">
                          <w:marLeft w:val="0"/>
                          <w:marRight w:val="0"/>
                          <w:marTop w:val="0"/>
                          <w:marBottom w:val="0"/>
                          <w:divBdr>
                            <w:top w:val="single" w:sz="2" w:space="0" w:color="D9D9E3"/>
                            <w:left w:val="single" w:sz="2" w:space="0" w:color="D9D9E3"/>
                            <w:bottom w:val="single" w:sz="2" w:space="0" w:color="D9D9E3"/>
                            <w:right w:val="single" w:sz="2" w:space="0" w:color="D9D9E3"/>
                          </w:divBdr>
                          <w:divsChild>
                            <w:div w:id="1608926739">
                              <w:marLeft w:val="0"/>
                              <w:marRight w:val="0"/>
                              <w:marTop w:val="0"/>
                              <w:marBottom w:val="0"/>
                              <w:divBdr>
                                <w:top w:val="single" w:sz="2" w:space="0" w:color="D9D9E3"/>
                                <w:left w:val="single" w:sz="2" w:space="0" w:color="D9D9E3"/>
                                <w:bottom w:val="single" w:sz="2" w:space="0" w:color="D9D9E3"/>
                                <w:right w:val="single" w:sz="2" w:space="0" w:color="D9D9E3"/>
                              </w:divBdr>
                              <w:divsChild>
                                <w:div w:id="1463038461">
                                  <w:marLeft w:val="0"/>
                                  <w:marRight w:val="0"/>
                                  <w:marTop w:val="0"/>
                                  <w:marBottom w:val="0"/>
                                  <w:divBdr>
                                    <w:top w:val="single" w:sz="2" w:space="0" w:color="D9D9E3"/>
                                    <w:left w:val="single" w:sz="2" w:space="0" w:color="D9D9E3"/>
                                    <w:bottom w:val="single" w:sz="2" w:space="0" w:color="D9D9E3"/>
                                    <w:right w:val="single" w:sz="2" w:space="0" w:color="D9D9E3"/>
                                  </w:divBdr>
                                  <w:divsChild>
                                    <w:div w:id="1487116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40677908">
                      <w:marLeft w:val="0"/>
                      <w:marRight w:val="0"/>
                      <w:marTop w:val="0"/>
                      <w:marBottom w:val="0"/>
                      <w:divBdr>
                        <w:top w:val="single" w:sz="2" w:space="0" w:color="D9D9E3"/>
                        <w:left w:val="single" w:sz="2" w:space="0" w:color="D9D9E3"/>
                        <w:bottom w:val="single" w:sz="2" w:space="0" w:color="D9D9E3"/>
                        <w:right w:val="single" w:sz="2" w:space="0" w:color="D9D9E3"/>
                      </w:divBdr>
                      <w:divsChild>
                        <w:div w:id="545604976">
                          <w:marLeft w:val="0"/>
                          <w:marRight w:val="0"/>
                          <w:marTop w:val="0"/>
                          <w:marBottom w:val="0"/>
                          <w:divBdr>
                            <w:top w:val="single" w:sz="2" w:space="0" w:color="D9D9E3"/>
                            <w:left w:val="single" w:sz="2" w:space="0" w:color="D9D9E3"/>
                            <w:bottom w:val="single" w:sz="2" w:space="0" w:color="D9D9E3"/>
                            <w:right w:val="single" w:sz="2" w:space="0" w:color="D9D9E3"/>
                          </w:divBdr>
                          <w:divsChild>
                            <w:div w:id="285737244">
                              <w:marLeft w:val="0"/>
                              <w:marRight w:val="0"/>
                              <w:marTop w:val="0"/>
                              <w:marBottom w:val="0"/>
                              <w:divBdr>
                                <w:top w:val="single" w:sz="2" w:space="0" w:color="D9D9E3"/>
                                <w:left w:val="single" w:sz="2" w:space="0" w:color="D9D9E3"/>
                                <w:bottom w:val="single" w:sz="2" w:space="0" w:color="D9D9E3"/>
                                <w:right w:val="single" w:sz="2" w:space="0" w:color="D9D9E3"/>
                              </w:divBdr>
                              <w:divsChild>
                                <w:div w:id="2000034098">
                                  <w:marLeft w:val="0"/>
                                  <w:marRight w:val="0"/>
                                  <w:marTop w:val="0"/>
                                  <w:marBottom w:val="0"/>
                                  <w:divBdr>
                                    <w:top w:val="single" w:sz="2" w:space="0" w:color="D9D9E3"/>
                                    <w:left w:val="single" w:sz="2" w:space="0" w:color="D9D9E3"/>
                                    <w:bottom w:val="single" w:sz="2" w:space="0" w:color="D9D9E3"/>
                                    <w:right w:val="single" w:sz="2" w:space="0" w:color="D9D9E3"/>
                                  </w:divBdr>
                                  <w:divsChild>
                                    <w:div w:id="15831052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048012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73535906">
          <w:marLeft w:val="0"/>
          <w:marRight w:val="0"/>
          <w:marTop w:val="0"/>
          <w:marBottom w:val="0"/>
          <w:divBdr>
            <w:top w:val="none" w:sz="0" w:space="0" w:color="auto"/>
            <w:left w:val="none" w:sz="0" w:space="0" w:color="auto"/>
            <w:bottom w:val="none" w:sz="0" w:space="0" w:color="auto"/>
            <w:right w:val="none" w:sz="0" w:space="0" w:color="auto"/>
          </w:divBdr>
          <w:divsChild>
            <w:div w:id="874466294">
              <w:marLeft w:val="0"/>
              <w:marRight w:val="0"/>
              <w:marTop w:val="100"/>
              <w:marBottom w:val="100"/>
              <w:divBdr>
                <w:top w:val="single" w:sz="2" w:space="0" w:color="D9D9E3"/>
                <w:left w:val="single" w:sz="2" w:space="0" w:color="D9D9E3"/>
                <w:bottom w:val="single" w:sz="2" w:space="0" w:color="D9D9E3"/>
                <w:right w:val="single" w:sz="2" w:space="0" w:color="D9D9E3"/>
              </w:divBdr>
              <w:divsChild>
                <w:div w:id="881862847">
                  <w:marLeft w:val="0"/>
                  <w:marRight w:val="0"/>
                  <w:marTop w:val="0"/>
                  <w:marBottom w:val="0"/>
                  <w:divBdr>
                    <w:top w:val="single" w:sz="2" w:space="0" w:color="D9D9E3"/>
                    <w:left w:val="single" w:sz="2" w:space="0" w:color="D9D9E3"/>
                    <w:bottom w:val="single" w:sz="2" w:space="0" w:color="D9D9E3"/>
                    <w:right w:val="single" w:sz="2" w:space="0" w:color="D9D9E3"/>
                  </w:divBdr>
                  <w:divsChild>
                    <w:div w:id="512571487">
                      <w:marLeft w:val="0"/>
                      <w:marRight w:val="0"/>
                      <w:marTop w:val="0"/>
                      <w:marBottom w:val="0"/>
                      <w:divBdr>
                        <w:top w:val="single" w:sz="2" w:space="0" w:color="D9D9E3"/>
                        <w:left w:val="single" w:sz="2" w:space="0" w:color="D9D9E3"/>
                        <w:bottom w:val="single" w:sz="2" w:space="0" w:color="D9D9E3"/>
                        <w:right w:val="single" w:sz="2" w:space="0" w:color="D9D9E3"/>
                      </w:divBdr>
                      <w:divsChild>
                        <w:div w:id="618411690">
                          <w:marLeft w:val="0"/>
                          <w:marRight w:val="0"/>
                          <w:marTop w:val="0"/>
                          <w:marBottom w:val="0"/>
                          <w:divBdr>
                            <w:top w:val="single" w:sz="2" w:space="0" w:color="D9D9E3"/>
                            <w:left w:val="single" w:sz="2" w:space="0" w:color="D9D9E3"/>
                            <w:bottom w:val="single" w:sz="2" w:space="0" w:color="D9D9E3"/>
                            <w:right w:val="single" w:sz="2" w:space="0" w:color="D9D9E3"/>
                          </w:divBdr>
                          <w:divsChild>
                            <w:div w:id="1118647774">
                              <w:marLeft w:val="0"/>
                              <w:marRight w:val="0"/>
                              <w:marTop w:val="0"/>
                              <w:marBottom w:val="0"/>
                              <w:divBdr>
                                <w:top w:val="single" w:sz="2" w:space="0" w:color="D9D9E3"/>
                                <w:left w:val="single" w:sz="2" w:space="0" w:color="D9D9E3"/>
                                <w:bottom w:val="single" w:sz="2" w:space="0" w:color="D9D9E3"/>
                                <w:right w:val="single" w:sz="2" w:space="0" w:color="D9D9E3"/>
                              </w:divBdr>
                              <w:divsChild>
                                <w:div w:id="2022972756">
                                  <w:marLeft w:val="0"/>
                                  <w:marRight w:val="0"/>
                                  <w:marTop w:val="0"/>
                                  <w:marBottom w:val="0"/>
                                  <w:divBdr>
                                    <w:top w:val="single" w:sz="2" w:space="0" w:color="D9D9E3"/>
                                    <w:left w:val="single" w:sz="2" w:space="0" w:color="D9D9E3"/>
                                    <w:bottom w:val="single" w:sz="2" w:space="0" w:color="D9D9E3"/>
                                    <w:right w:val="single" w:sz="2" w:space="0" w:color="D9D9E3"/>
                                  </w:divBdr>
                                  <w:divsChild>
                                    <w:div w:id="10394324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8887119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27515194">
                      <w:marLeft w:val="0"/>
                      <w:marRight w:val="0"/>
                      <w:marTop w:val="0"/>
                      <w:marBottom w:val="0"/>
                      <w:divBdr>
                        <w:top w:val="single" w:sz="2" w:space="0" w:color="D9D9E3"/>
                        <w:left w:val="single" w:sz="2" w:space="0" w:color="D9D9E3"/>
                        <w:bottom w:val="single" w:sz="2" w:space="0" w:color="D9D9E3"/>
                        <w:right w:val="single" w:sz="2" w:space="0" w:color="D9D9E3"/>
                      </w:divBdr>
                      <w:divsChild>
                        <w:div w:id="1541094160">
                          <w:marLeft w:val="0"/>
                          <w:marRight w:val="0"/>
                          <w:marTop w:val="0"/>
                          <w:marBottom w:val="0"/>
                          <w:divBdr>
                            <w:top w:val="single" w:sz="2" w:space="0" w:color="D9D9E3"/>
                            <w:left w:val="single" w:sz="2" w:space="0" w:color="D9D9E3"/>
                            <w:bottom w:val="single" w:sz="2" w:space="0" w:color="D9D9E3"/>
                            <w:right w:val="single" w:sz="2" w:space="0" w:color="D9D9E3"/>
                          </w:divBdr>
                          <w:divsChild>
                            <w:div w:id="1439984433">
                              <w:marLeft w:val="0"/>
                              <w:marRight w:val="0"/>
                              <w:marTop w:val="0"/>
                              <w:marBottom w:val="0"/>
                              <w:divBdr>
                                <w:top w:val="single" w:sz="2" w:space="0" w:color="D9D9E3"/>
                                <w:left w:val="single" w:sz="2" w:space="0" w:color="D9D9E3"/>
                                <w:bottom w:val="single" w:sz="2" w:space="0" w:color="D9D9E3"/>
                                <w:right w:val="single" w:sz="2" w:space="0" w:color="D9D9E3"/>
                              </w:divBdr>
                              <w:divsChild>
                                <w:div w:id="524945064">
                                  <w:marLeft w:val="0"/>
                                  <w:marRight w:val="0"/>
                                  <w:marTop w:val="0"/>
                                  <w:marBottom w:val="0"/>
                                  <w:divBdr>
                                    <w:top w:val="single" w:sz="2" w:space="0" w:color="D9D9E3"/>
                                    <w:left w:val="single" w:sz="2" w:space="0" w:color="D9D9E3"/>
                                    <w:bottom w:val="single" w:sz="2" w:space="0" w:color="D9D9E3"/>
                                    <w:right w:val="single" w:sz="2" w:space="0" w:color="D9D9E3"/>
                                  </w:divBdr>
                                  <w:divsChild>
                                    <w:div w:id="14290806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82772935">
          <w:marLeft w:val="0"/>
          <w:marRight w:val="0"/>
          <w:marTop w:val="0"/>
          <w:marBottom w:val="0"/>
          <w:divBdr>
            <w:top w:val="none" w:sz="0" w:space="0" w:color="auto"/>
            <w:left w:val="none" w:sz="0" w:space="0" w:color="auto"/>
            <w:bottom w:val="none" w:sz="0" w:space="0" w:color="auto"/>
            <w:right w:val="none" w:sz="0" w:space="0" w:color="auto"/>
          </w:divBdr>
          <w:divsChild>
            <w:div w:id="1343047719">
              <w:marLeft w:val="0"/>
              <w:marRight w:val="0"/>
              <w:marTop w:val="100"/>
              <w:marBottom w:val="100"/>
              <w:divBdr>
                <w:top w:val="single" w:sz="2" w:space="0" w:color="D9D9E3"/>
                <w:left w:val="single" w:sz="2" w:space="0" w:color="D9D9E3"/>
                <w:bottom w:val="single" w:sz="2" w:space="0" w:color="D9D9E3"/>
                <w:right w:val="single" w:sz="2" w:space="0" w:color="D9D9E3"/>
              </w:divBdr>
              <w:divsChild>
                <w:div w:id="2093969264">
                  <w:marLeft w:val="0"/>
                  <w:marRight w:val="0"/>
                  <w:marTop w:val="0"/>
                  <w:marBottom w:val="0"/>
                  <w:divBdr>
                    <w:top w:val="single" w:sz="2" w:space="0" w:color="D9D9E3"/>
                    <w:left w:val="single" w:sz="2" w:space="0" w:color="D9D9E3"/>
                    <w:bottom w:val="single" w:sz="2" w:space="0" w:color="D9D9E3"/>
                    <w:right w:val="single" w:sz="2" w:space="0" w:color="D9D9E3"/>
                  </w:divBdr>
                  <w:divsChild>
                    <w:div w:id="1355644016">
                      <w:marLeft w:val="0"/>
                      <w:marRight w:val="0"/>
                      <w:marTop w:val="0"/>
                      <w:marBottom w:val="0"/>
                      <w:divBdr>
                        <w:top w:val="single" w:sz="2" w:space="0" w:color="D9D9E3"/>
                        <w:left w:val="single" w:sz="2" w:space="0" w:color="D9D9E3"/>
                        <w:bottom w:val="single" w:sz="2" w:space="0" w:color="D9D9E3"/>
                        <w:right w:val="single" w:sz="2" w:space="0" w:color="D9D9E3"/>
                      </w:divBdr>
                      <w:divsChild>
                        <w:div w:id="1923221470">
                          <w:marLeft w:val="0"/>
                          <w:marRight w:val="0"/>
                          <w:marTop w:val="0"/>
                          <w:marBottom w:val="0"/>
                          <w:divBdr>
                            <w:top w:val="single" w:sz="2" w:space="0" w:color="D9D9E3"/>
                            <w:left w:val="single" w:sz="2" w:space="0" w:color="D9D9E3"/>
                            <w:bottom w:val="single" w:sz="2" w:space="0" w:color="D9D9E3"/>
                            <w:right w:val="single" w:sz="2" w:space="0" w:color="D9D9E3"/>
                          </w:divBdr>
                          <w:divsChild>
                            <w:div w:id="2082021011">
                              <w:marLeft w:val="0"/>
                              <w:marRight w:val="0"/>
                              <w:marTop w:val="0"/>
                              <w:marBottom w:val="0"/>
                              <w:divBdr>
                                <w:top w:val="single" w:sz="2" w:space="0" w:color="D9D9E3"/>
                                <w:left w:val="single" w:sz="2" w:space="0" w:color="D9D9E3"/>
                                <w:bottom w:val="single" w:sz="2" w:space="0" w:color="D9D9E3"/>
                                <w:right w:val="single" w:sz="2" w:space="0" w:color="D9D9E3"/>
                              </w:divBdr>
                              <w:divsChild>
                                <w:div w:id="654139145">
                                  <w:marLeft w:val="0"/>
                                  <w:marRight w:val="0"/>
                                  <w:marTop w:val="0"/>
                                  <w:marBottom w:val="0"/>
                                  <w:divBdr>
                                    <w:top w:val="single" w:sz="2" w:space="0" w:color="D9D9E3"/>
                                    <w:left w:val="single" w:sz="2" w:space="0" w:color="D9D9E3"/>
                                    <w:bottom w:val="single" w:sz="2" w:space="0" w:color="D9D9E3"/>
                                    <w:right w:val="single" w:sz="2" w:space="0" w:color="D9D9E3"/>
                                  </w:divBdr>
                                  <w:divsChild>
                                    <w:div w:id="3423187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0132186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44914927">
                      <w:marLeft w:val="0"/>
                      <w:marRight w:val="0"/>
                      <w:marTop w:val="0"/>
                      <w:marBottom w:val="0"/>
                      <w:divBdr>
                        <w:top w:val="single" w:sz="2" w:space="0" w:color="D9D9E3"/>
                        <w:left w:val="single" w:sz="2" w:space="0" w:color="D9D9E3"/>
                        <w:bottom w:val="single" w:sz="2" w:space="0" w:color="D9D9E3"/>
                        <w:right w:val="single" w:sz="2" w:space="0" w:color="D9D9E3"/>
                      </w:divBdr>
                      <w:divsChild>
                        <w:div w:id="1233546310">
                          <w:marLeft w:val="0"/>
                          <w:marRight w:val="0"/>
                          <w:marTop w:val="0"/>
                          <w:marBottom w:val="0"/>
                          <w:divBdr>
                            <w:top w:val="single" w:sz="2" w:space="0" w:color="D9D9E3"/>
                            <w:left w:val="single" w:sz="2" w:space="0" w:color="D9D9E3"/>
                            <w:bottom w:val="single" w:sz="2" w:space="0" w:color="D9D9E3"/>
                            <w:right w:val="single" w:sz="2" w:space="0" w:color="D9D9E3"/>
                          </w:divBdr>
                          <w:divsChild>
                            <w:div w:id="1620336121">
                              <w:marLeft w:val="0"/>
                              <w:marRight w:val="0"/>
                              <w:marTop w:val="0"/>
                              <w:marBottom w:val="0"/>
                              <w:divBdr>
                                <w:top w:val="single" w:sz="2" w:space="0" w:color="D9D9E3"/>
                                <w:left w:val="single" w:sz="2" w:space="0" w:color="D9D9E3"/>
                                <w:bottom w:val="single" w:sz="2" w:space="0" w:color="D9D9E3"/>
                                <w:right w:val="single" w:sz="2" w:space="0" w:color="D9D9E3"/>
                              </w:divBdr>
                              <w:divsChild>
                                <w:div w:id="2024934543">
                                  <w:marLeft w:val="0"/>
                                  <w:marRight w:val="0"/>
                                  <w:marTop w:val="0"/>
                                  <w:marBottom w:val="0"/>
                                  <w:divBdr>
                                    <w:top w:val="single" w:sz="2" w:space="0" w:color="D9D9E3"/>
                                    <w:left w:val="single" w:sz="2" w:space="0" w:color="D9D9E3"/>
                                    <w:bottom w:val="single" w:sz="2" w:space="0" w:color="D9D9E3"/>
                                    <w:right w:val="single" w:sz="2" w:space="0" w:color="D9D9E3"/>
                                  </w:divBdr>
                                  <w:divsChild>
                                    <w:div w:id="11208791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12225332">
          <w:marLeft w:val="0"/>
          <w:marRight w:val="0"/>
          <w:marTop w:val="0"/>
          <w:marBottom w:val="0"/>
          <w:divBdr>
            <w:top w:val="none" w:sz="0" w:space="0" w:color="auto"/>
            <w:left w:val="none" w:sz="0" w:space="0" w:color="auto"/>
            <w:bottom w:val="none" w:sz="0" w:space="0" w:color="auto"/>
            <w:right w:val="none" w:sz="0" w:space="0" w:color="auto"/>
          </w:divBdr>
          <w:divsChild>
            <w:div w:id="1319115022">
              <w:marLeft w:val="0"/>
              <w:marRight w:val="0"/>
              <w:marTop w:val="100"/>
              <w:marBottom w:val="100"/>
              <w:divBdr>
                <w:top w:val="single" w:sz="2" w:space="0" w:color="D9D9E3"/>
                <w:left w:val="single" w:sz="2" w:space="0" w:color="D9D9E3"/>
                <w:bottom w:val="single" w:sz="2" w:space="0" w:color="D9D9E3"/>
                <w:right w:val="single" w:sz="2" w:space="0" w:color="D9D9E3"/>
              </w:divBdr>
              <w:divsChild>
                <w:div w:id="1273441342">
                  <w:marLeft w:val="0"/>
                  <w:marRight w:val="0"/>
                  <w:marTop w:val="0"/>
                  <w:marBottom w:val="0"/>
                  <w:divBdr>
                    <w:top w:val="single" w:sz="2" w:space="0" w:color="D9D9E3"/>
                    <w:left w:val="single" w:sz="2" w:space="0" w:color="D9D9E3"/>
                    <w:bottom w:val="single" w:sz="2" w:space="0" w:color="D9D9E3"/>
                    <w:right w:val="single" w:sz="2" w:space="0" w:color="D9D9E3"/>
                  </w:divBdr>
                  <w:divsChild>
                    <w:div w:id="555121773">
                      <w:marLeft w:val="0"/>
                      <w:marRight w:val="0"/>
                      <w:marTop w:val="0"/>
                      <w:marBottom w:val="0"/>
                      <w:divBdr>
                        <w:top w:val="single" w:sz="2" w:space="0" w:color="D9D9E3"/>
                        <w:left w:val="single" w:sz="2" w:space="0" w:color="D9D9E3"/>
                        <w:bottom w:val="single" w:sz="2" w:space="0" w:color="D9D9E3"/>
                        <w:right w:val="single" w:sz="2" w:space="0" w:color="D9D9E3"/>
                      </w:divBdr>
                      <w:divsChild>
                        <w:div w:id="1540707051">
                          <w:marLeft w:val="0"/>
                          <w:marRight w:val="0"/>
                          <w:marTop w:val="0"/>
                          <w:marBottom w:val="0"/>
                          <w:divBdr>
                            <w:top w:val="single" w:sz="2" w:space="0" w:color="D9D9E3"/>
                            <w:left w:val="single" w:sz="2" w:space="0" w:color="D9D9E3"/>
                            <w:bottom w:val="single" w:sz="2" w:space="0" w:color="D9D9E3"/>
                            <w:right w:val="single" w:sz="2" w:space="0" w:color="D9D9E3"/>
                          </w:divBdr>
                          <w:divsChild>
                            <w:div w:id="345711621">
                              <w:marLeft w:val="0"/>
                              <w:marRight w:val="0"/>
                              <w:marTop w:val="0"/>
                              <w:marBottom w:val="0"/>
                              <w:divBdr>
                                <w:top w:val="single" w:sz="2" w:space="0" w:color="D9D9E3"/>
                                <w:left w:val="single" w:sz="2" w:space="0" w:color="D9D9E3"/>
                                <w:bottom w:val="single" w:sz="2" w:space="0" w:color="D9D9E3"/>
                                <w:right w:val="single" w:sz="2" w:space="0" w:color="D9D9E3"/>
                              </w:divBdr>
                              <w:divsChild>
                                <w:div w:id="1549293024">
                                  <w:marLeft w:val="0"/>
                                  <w:marRight w:val="0"/>
                                  <w:marTop w:val="0"/>
                                  <w:marBottom w:val="0"/>
                                  <w:divBdr>
                                    <w:top w:val="single" w:sz="2" w:space="0" w:color="D9D9E3"/>
                                    <w:left w:val="single" w:sz="2" w:space="0" w:color="D9D9E3"/>
                                    <w:bottom w:val="single" w:sz="2" w:space="0" w:color="D9D9E3"/>
                                    <w:right w:val="single" w:sz="2" w:space="0" w:color="D9D9E3"/>
                                  </w:divBdr>
                                  <w:divsChild>
                                    <w:div w:id="5413287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60327657">
                      <w:marLeft w:val="0"/>
                      <w:marRight w:val="0"/>
                      <w:marTop w:val="0"/>
                      <w:marBottom w:val="0"/>
                      <w:divBdr>
                        <w:top w:val="single" w:sz="2" w:space="0" w:color="D9D9E3"/>
                        <w:left w:val="single" w:sz="2" w:space="0" w:color="D9D9E3"/>
                        <w:bottom w:val="single" w:sz="2" w:space="0" w:color="D9D9E3"/>
                        <w:right w:val="single" w:sz="2" w:space="0" w:color="D9D9E3"/>
                      </w:divBdr>
                      <w:divsChild>
                        <w:div w:id="325985005">
                          <w:marLeft w:val="0"/>
                          <w:marRight w:val="0"/>
                          <w:marTop w:val="0"/>
                          <w:marBottom w:val="0"/>
                          <w:divBdr>
                            <w:top w:val="single" w:sz="2" w:space="0" w:color="D9D9E3"/>
                            <w:left w:val="single" w:sz="2" w:space="0" w:color="D9D9E3"/>
                            <w:bottom w:val="single" w:sz="2" w:space="0" w:color="D9D9E3"/>
                            <w:right w:val="single" w:sz="2" w:space="0" w:color="D9D9E3"/>
                          </w:divBdr>
                          <w:divsChild>
                            <w:div w:id="489097240">
                              <w:marLeft w:val="0"/>
                              <w:marRight w:val="0"/>
                              <w:marTop w:val="0"/>
                              <w:marBottom w:val="0"/>
                              <w:divBdr>
                                <w:top w:val="single" w:sz="2" w:space="0" w:color="D9D9E3"/>
                                <w:left w:val="single" w:sz="2" w:space="0" w:color="D9D9E3"/>
                                <w:bottom w:val="single" w:sz="2" w:space="0" w:color="D9D9E3"/>
                                <w:right w:val="single" w:sz="2" w:space="0" w:color="D9D9E3"/>
                              </w:divBdr>
                              <w:divsChild>
                                <w:div w:id="123236170">
                                  <w:marLeft w:val="0"/>
                                  <w:marRight w:val="0"/>
                                  <w:marTop w:val="0"/>
                                  <w:marBottom w:val="0"/>
                                  <w:divBdr>
                                    <w:top w:val="single" w:sz="2" w:space="0" w:color="D9D9E3"/>
                                    <w:left w:val="single" w:sz="2" w:space="0" w:color="D9D9E3"/>
                                    <w:bottom w:val="single" w:sz="2" w:space="0" w:color="D9D9E3"/>
                                    <w:right w:val="single" w:sz="2" w:space="0" w:color="D9D9E3"/>
                                  </w:divBdr>
                                  <w:divsChild>
                                    <w:div w:id="14873607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5405609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31773785">
          <w:marLeft w:val="0"/>
          <w:marRight w:val="0"/>
          <w:marTop w:val="0"/>
          <w:marBottom w:val="0"/>
          <w:divBdr>
            <w:top w:val="none" w:sz="0" w:space="0" w:color="auto"/>
            <w:left w:val="none" w:sz="0" w:space="0" w:color="auto"/>
            <w:bottom w:val="none" w:sz="0" w:space="0" w:color="auto"/>
            <w:right w:val="none" w:sz="0" w:space="0" w:color="auto"/>
          </w:divBdr>
          <w:divsChild>
            <w:div w:id="1360277929">
              <w:marLeft w:val="0"/>
              <w:marRight w:val="0"/>
              <w:marTop w:val="100"/>
              <w:marBottom w:val="100"/>
              <w:divBdr>
                <w:top w:val="single" w:sz="2" w:space="0" w:color="D9D9E3"/>
                <w:left w:val="single" w:sz="2" w:space="0" w:color="D9D9E3"/>
                <w:bottom w:val="single" w:sz="2" w:space="0" w:color="D9D9E3"/>
                <w:right w:val="single" w:sz="2" w:space="0" w:color="D9D9E3"/>
              </w:divBdr>
              <w:divsChild>
                <w:div w:id="1437863892">
                  <w:marLeft w:val="0"/>
                  <w:marRight w:val="0"/>
                  <w:marTop w:val="0"/>
                  <w:marBottom w:val="0"/>
                  <w:divBdr>
                    <w:top w:val="single" w:sz="2" w:space="0" w:color="D9D9E3"/>
                    <w:left w:val="single" w:sz="2" w:space="0" w:color="D9D9E3"/>
                    <w:bottom w:val="single" w:sz="2" w:space="0" w:color="D9D9E3"/>
                    <w:right w:val="single" w:sz="2" w:space="0" w:color="D9D9E3"/>
                  </w:divBdr>
                  <w:divsChild>
                    <w:div w:id="109978927">
                      <w:marLeft w:val="0"/>
                      <w:marRight w:val="0"/>
                      <w:marTop w:val="0"/>
                      <w:marBottom w:val="0"/>
                      <w:divBdr>
                        <w:top w:val="single" w:sz="2" w:space="0" w:color="D9D9E3"/>
                        <w:left w:val="single" w:sz="2" w:space="0" w:color="D9D9E3"/>
                        <w:bottom w:val="single" w:sz="2" w:space="0" w:color="D9D9E3"/>
                        <w:right w:val="single" w:sz="2" w:space="0" w:color="D9D9E3"/>
                      </w:divBdr>
                      <w:divsChild>
                        <w:div w:id="1989237226">
                          <w:marLeft w:val="0"/>
                          <w:marRight w:val="0"/>
                          <w:marTop w:val="0"/>
                          <w:marBottom w:val="0"/>
                          <w:divBdr>
                            <w:top w:val="single" w:sz="2" w:space="0" w:color="D9D9E3"/>
                            <w:left w:val="single" w:sz="2" w:space="0" w:color="D9D9E3"/>
                            <w:bottom w:val="single" w:sz="2" w:space="0" w:color="D9D9E3"/>
                            <w:right w:val="single" w:sz="2" w:space="0" w:color="D9D9E3"/>
                          </w:divBdr>
                          <w:divsChild>
                            <w:div w:id="882208255">
                              <w:marLeft w:val="0"/>
                              <w:marRight w:val="0"/>
                              <w:marTop w:val="0"/>
                              <w:marBottom w:val="0"/>
                              <w:divBdr>
                                <w:top w:val="single" w:sz="2" w:space="0" w:color="D9D9E3"/>
                                <w:left w:val="single" w:sz="2" w:space="0" w:color="D9D9E3"/>
                                <w:bottom w:val="single" w:sz="2" w:space="0" w:color="D9D9E3"/>
                                <w:right w:val="single" w:sz="2" w:space="0" w:color="D9D9E3"/>
                              </w:divBdr>
                              <w:divsChild>
                                <w:div w:id="1341659483">
                                  <w:marLeft w:val="0"/>
                                  <w:marRight w:val="0"/>
                                  <w:marTop w:val="0"/>
                                  <w:marBottom w:val="0"/>
                                  <w:divBdr>
                                    <w:top w:val="single" w:sz="2" w:space="0" w:color="D9D9E3"/>
                                    <w:left w:val="single" w:sz="2" w:space="0" w:color="D9D9E3"/>
                                    <w:bottom w:val="single" w:sz="2" w:space="0" w:color="D9D9E3"/>
                                    <w:right w:val="single" w:sz="2" w:space="0" w:color="D9D9E3"/>
                                  </w:divBdr>
                                  <w:divsChild>
                                    <w:div w:id="5018984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94561570">
                      <w:marLeft w:val="0"/>
                      <w:marRight w:val="0"/>
                      <w:marTop w:val="0"/>
                      <w:marBottom w:val="0"/>
                      <w:divBdr>
                        <w:top w:val="single" w:sz="2" w:space="0" w:color="D9D9E3"/>
                        <w:left w:val="single" w:sz="2" w:space="0" w:color="D9D9E3"/>
                        <w:bottom w:val="single" w:sz="2" w:space="0" w:color="D9D9E3"/>
                        <w:right w:val="single" w:sz="2" w:space="0" w:color="D9D9E3"/>
                      </w:divBdr>
                      <w:divsChild>
                        <w:div w:id="525027029">
                          <w:marLeft w:val="0"/>
                          <w:marRight w:val="0"/>
                          <w:marTop w:val="0"/>
                          <w:marBottom w:val="0"/>
                          <w:divBdr>
                            <w:top w:val="single" w:sz="2" w:space="0" w:color="D9D9E3"/>
                            <w:left w:val="single" w:sz="2" w:space="0" w:color="D9D9E3"/>
                            <w:bottom w:val="single" w:sz="2" w:space="0" w:color="D9D9E3"/>
                            <w:right w:val="single" w:sz="2" w:space="0" w:color="D9D9E3"/>
                          </w:divBdr>
                        </w:div>
                        <w:div w:id="1264335791">
                          <w:marLeft w:val="0"/>
                          <w:marRight w:val="0"/>
                          <w:marTop w:val="0"/>
                          <w:marBottom w:val="0"/>
                          <w:divBdr>
                            <w:top w:val="single" w:sz="2" w:space="0" w:color="D9D9E3"/>
                            <w:left w:val="single" w:sz="2" w:space="0" w:color="D9D9E3"/>
                            <w:bottom w:val="single" w:sz="2" w:space="0" w:color="D9D9E3"/>
                            <w:right w:val="single" w:sz="2" w:space="0" w:color="D9D9E3"/>
                          </w:divBdr>
                          <w:divsChild>
                            <w:div w:id="623970823">
                              <w:marLeft w:val="0"/>
                              <w:marRight w:val="0"/>
                              <w:marTop w:val="0"/>
                              <w:marBottom w:val="0"/>
                              <w:divBdr>
                                <w:top w:val="single" w:sz="2" w:space="0" w:color="D9D9E3"/>
                                <w:left w:val="single" w:sz="2" w:space="0" w:color="D9D9E3"/>
                                <w:bottom w:val="single" w:sz="2" w:space="0" w:color="D9D9E3"/>
                                <w:right w:val="single" w:sz="2" w:space="0" w:color="D9D9E3"/>
                              </w:divBdr>
                              <w:divsChild>
                                <w:div w:id="863979676">
                                  <w:marLeft w:val="0"/>
                                  <w:marRight w:val="0"/>
                                  <w:marTop w:val="0"/>
                                  <w:marBottom w:val="0"/>
                                  <w:divBdr>
                                    <w:top w:val="single" w:sz="2" w:space="0" w:color="D9D9E3"/>
                                    <w:left w:val="single" w:sz="2" w:space="0" w:color="D9D9E3"/>
                                    <w:bottom w:val="single" w:sz="2" w:space="0" w:color="D9D9E3"/>
                                    <w:right w:val="single" w:sz="2" w:space="0" w:color="D9D9E3"/>
                                  </w:divBdr>
                                  <w:divsChild>
                                    <w:div w:id="298395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68003161">
          <w:marLeft w:val="0"/>
          <w:marRight w:val="0"/>
          <w:marTop w:val="0"/>
          <w:marBottom w:val="0"/>
          <w:divBdr>
            <w:top w:val="none" w:sz="0" w:space="0" w:color="auto"/>
            <w:left w:val="none" w:sz="0" w:space="0" w:color="auto"/>
            <w:bottom w:val="none" w:sz="0" w:space="0" w:color="auto"/>
            <w:right w:val="none" w:sz="0" w:space="0" w:color="auto"/>
          </w:divBdr>
          <w:divsChild>
            <w:div w:id="1697385264">
              <w:marLeft w:val="0"/>
              <w:marRight w:val="0"/>
              <w:marTop w:val="100"/>
              <w:marBottom w:val="100"/>
              <w:divBdr>
                <w:top w:val="single" w:sz="2" w:space="0" w:color="D9D9E3"/>
                <w:left w:val="single" w:sz="2" w:space="0" w:color="D9D9E3"/>
                <w:bottom w:val="single" w:sz="2" w:space="0" w:color="D9D9E3"/>
                <w:right w:val="single" w:sz="2" w:space="0" w:color="D9D9E3"/>
              </w:divBdr>
              <w:divsChild>
                <w:div w:id="850997000">
                  <w:marLeft w:val="0"/>
                  <w:marRight w:val="0"/>
                  <w:marTop w:val="0"/>
                  <w:marBottom w:val="0"/>
                  <w:divBdr>
                    <w:top w:val="single" w:sz="2" w:space="0" w:color="D9D9E3"/>
                    <w:left w:val="single" w:sz="2" w:space="0" w:color="D9D9E3"/>
                    <w:bottom w:val="single" w:sz="2" w:space="0" w:color="D9D9E3"/>
                    <w:right w:val="single" w:sz="2" w:space="0" w:color="D9D9E3"/>
                  </w:divBdr>
                  <w:divsChild>
                    <w:div w:id="692658103">
                      <w:marLeft w:val="0"/>
                      <w:marRight w:val="0"/>
                      <w:marTop w:val="0"/>
                      <w:marBottom w:val="0"/>
                      <w:divBdr>
                        <w:top w:val="single" w:sz="2" w:space="0" w:color="D9D9E3"/>
                        <w:left w:val="single" w:sz="2" w:space="0" w:color="D9D9E3"/>
                        <w:bottom w:val="single" w:sz="2" w:space="0" w:color="D9D9E3"/>
                        <w:right w:val="single" w:sz="2" w:space="0" w:color="D9D9E3"/>
                      </w:divBdr>
                      <w:divsChild>
                        <w:div w:id="247735206">
                          <w:marLeft w:val="0"/>
                          <w:marRight w:val="0"/>
                          <w:marTop w:val="0"/>
                          <w:marBottom w:val="0"/>
                          <w:divBdr>
                            <w:top w:val="single" w:sz="2" w:space="0" w:color="D9D9E3"/>
                            <w:left w:val="single" w:sz="2" w:space="0" w:color="D9D9E3"/>
                            <w:bottom w:val="single" w:sz="2" w:space="0" w:color="D9D9E3"/>
                            <w:right w:val="single" w:sz="2" w:space="0" w:color="D9D9E3"/>
                          </w:divBdr>
                        </w:div>
                        <w:div w:id="1051660463">
                          <w:marLeft w:val="0"/>
                          <w:marRight w:val="0"/>
                          <w:marTop w:val="0"/>
                          <w:marBottom w:val="0"/>
                          <w:divBdr>
                            <w:top w:val="single" w:sz="2" w:space="0" w:color="D9D9E3"/>
                            <w:left w:val="single" w:sz="2" w:space="0" w:color="D9D9E3"/>
                            <w:bottom w:val="single" w:sz="2" w:space="0" w:color="D9D9E3"/>
                            <w:right w:val="single" w:sz="2" w:space="0" w:color="D9D9E3"/>
                          </w:divBdr>
                          <w:divsChild>
                            <w:div w:id="1469585695">
                              <w:marLeft w:val="0"/>
                              <w:marRight w:val="0"/>
                              <w:marTop w:val="0"/>
                              <w:marBottom w:val="0"/>
                              <w:divBdr>
                                <w:top w:val="single" w:sz="2" w:space="0" w:color="D9D9E3"/>
                                <w:left w:val="single" w:sz="2" w:space="0" w:color="D9D9E3"/>
                                <w:bottom w:val="single" w:sz="2" w:space="0" w:color="D9D9E3"/>
                                <w:right w:val="single" w:sz="2" w:space="0" w:color="D9D9E3"/>
                              </w:divBdr>
                              <w:divsChild>
                                <w:div w:id="1584990885">
                                  <w:marLeft w:val="0"/>
                                  <w:marRight w:val="0"/>
                                  <w:marTop w:val="0"/>
                                  <w:marBottom w:val="0"/>
                                  <w:divBdr>
                                    <w:top w:val="single" w:sz="2" w:space="0" w:color="D9D9E3"/>
                                    <w:left w:val="single" w:sz="2" w:space="0" w:color="D9D9E3"/>
                                    <w:bottom w:val="single" w:sz="2" w:space="0" w:color="D9D9E3"/>
                                    <w:right w:val="single" w:sz="2" w:space="0" w:color="D9D9E3"/>
                                  </w:divBdr>
                                  <w:divsChild>
                                    <w:div w:id="16220299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10103293">
                      <w:marLeft w:val="0"/>
                      <w:marRight w:val="0"/>
                      <w:marTop w:val="0"/>
                      <w:marBottom w:val="0"/>
                      <w:divBdr>
                        <w:top w:val="single" w:sz="2" w:space="0" w:color="D9D9E3"/>
                        <w:left w:val="single" w:sz="2" w:space="0" w:color="D9D9E3"/>
                        <w:bottom w:val="single" w:sz="2" w:space="0" w:color="D9D9E3"/>
                        <w:right w:val="single" w:sz="2" w:space="0" w:color="D9D9E3"/>
                      </w:divBdr>
                      <w:divsChild>
                        <w:div w:id="208615627">
                          <w:marLeft w:val="0"/>
                          <w:marRight w:val="0"/>
                          <w:marTop w:val="0"/>
                          <w:marBottom w:val="0"/>
                          <w:divBdr>
                            <w:top w:val="single" w:sz="2" w:space="0" w:color="D9D9E3"/>
                            <w:left w:val="single" w:sz="2" w:space="0" w:color="D9D9E3"/>
                            <w:bottom w:val="single" w:sz="2" w:space="0" w:color="D9D9E3"/>
                            <w:right w:val="single" w:sz="2" w:space="0" w:color="D9D9E3"/>
                          </w:divBdr>
                          <w:divsChild>
                            <w:div w:id="79182579">
                              <w:marLeft w:val="0"/>
                              <w:marRight w:val="0"/>
                              <w:marTop w:val="0"/>
                              <w:marBottom w:val="0"/>
                              <w:divBdr>
                                <w:top w:val="single" w:sz="2" w:space="0" w:color="D9D9E3"/>
                                <w:left w:val="single" w:sz="2" w:space="0" w:color="D9D9E3"/>
                                <w:bottom w:val="single" w:sz="2" w:space="0" w:color="D9D9E3"/>
                                <w:right w:val="single" w:sz="2" w:space="0" w:color="D9D9E3"/>
                              </w:divBdr>
                              <w:divsChild>
                                <w:div w:id="1743334673">
                                  <w:marLeft w:val="0"/>
                                  <w:marRight w:val="0"/>
                                  <w:marTop w:val="0"/>
                                  <w:marBottom w:val="0"/>
                                  <w:divBdr>
                                    <w:top w:val="single" w:sz="2" w:space="0" w:color="D9D9E3"/>
                                    <w:left w:val="single" w:sz="2" w:space="0" w:color="D9D9E3"/>
                                    <w:bottom w:val="single" w:sz="2" w:space="0" w:color="D9D9E3"/>
                                    <w:right w:val="single" w:sz="2" w:space="0" w:color="D9D9E3"/>
                                  </w:divBdr>
                                  <w:divsChild>
                                    <w:div w:id="14354419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92859323">
          <w:marLeft w:val="0"/>
          <w:marRight w:val="0"/>
          <w:marTop w:val="0"/>
          <w:marBottom w:val="0"/>
          <w:divBdr>
            <w:top w:val="none" w:sz="0" w:space="0" w:color="auto"/>
            <w:left w:val="none" w:sz="0" w:space="0" w:color="auto"/>
            <w:bottom w:val="none" w:sz="0" w:space="0" w:color="auto"/>
            <w:right w:val="none" w:sz="0" w:space="0" w:color="auto"/>
          </w:divBdr>
          <w:divsChild>
            <w:div w:id="972099547">
              <w:marLeft w:val="0"/>
              <w:marRight w:val="0"/>
              <w:marTop w:val="100"/>
              <w:marBottom w:val="100"/>
              <w:divBdr>
                <w:top w:val="single" w:sz="2" w:space="0" w:color="D9D9E3"/>
                <w:left w:val="single" w:sz="2" w:space="0" w:color="D9D9E3"/>
                <w:bottom w:val="single" w:sz="2" w:space="0" w:color="D9D9E3"/>
                <w:right w:val="single" w:sz="2" w:space="0" w:color="D9D9E3"/>
              </w:divBdr>
              <w:divsChild>
                <w:div w:id="1641501290">
                  <w:marLeft w:val="0"/>
                  <w:marRight w:val="0"/>
                  <w:marTop w:val="0"/>
                  <w:marBottom w:val="0"/>
                  <w:divBdr>
                    <w:top w:val="single" w:sz="2" w:space="0" w:color="D9D9E3"/>
                    <w:left w:val="single" w:sz="2" w:space="0" w:color="D9D9E3"/>
                    <w:bottom w:val="single" w:sz="2" w:space="0" w:color="D9D9E3"/>
                    <w:right w:val="single" w:sz="2" w:space="0" w:color="D9D9E3"/>
                  </w:divBdr>
                  <w:divsChild>
                    <w:div w:id="90471025">
                      <w:marLeft w:val="0"/>
                      <w:marRight w:val="0"/>
                      <w:marTop w:val="0"/>
                      <w:marBottom w:val="0"/>
                      <w:divBdr>
                        <w:top w:val="single" w:sz="2" w:space="0" w:color="D9D9E3"/>
                        <w:left w:val="single" w:sz="2" w:space="0" w:color="D9D9E3"/>
                        <w:bottom w:val="single" w:sz="2" w:space="0" w:color="D9D9E3"/>
                        <w:right w:val="single" w:sz="2" w:space="0" w:color="D9D9E3"/>
                      </w:divBdr>
                      <w:divsChild>
                        <w:div w:id="450827255">
                          <w:marLeft w:val="0"/>
                          <w:marRight w:val="0"/>
                          <w:marTop w:val="0"/>
                          <w:marBottom w:val="0"/>
                          <w:divBdr>
                            <w:top w:val="single" w:sz="2" w:space="0" w:color="D9D9E3"/>
                            <w:left w:val="single" w:sz="2" w:space="0" w:color="D9D9E3"/>
                            <w:bottom w:val="single" w:sz="2" w:space="0" w:color="D9D9E3"/>
                            <w:right w:val="single" w:sz="2" w:space="0" w:color="D9D9E3"/>
                          </w:divBdr>
                          <w:divsChild>
                            <w:div w:id="1930304965">
                              <w:marLeft w:val="0"/>
                              <w:marRight w:val="0"/>
                              <w:marTop w:val="0"/>
                              <w:marBottom w:val="0"/>
                              <w:divBdr>
                                <w:top w:val="single" w:sz="2" w:space="0" w:color="D9D9E3"/>
                                <w:left w:val="single" w:sz="2" w:space="0" w:color="D9D9E3"/>
                                <w:bottom w:val="single" w:sz="2" w:space="0" w:color="D9D9E3"/>
                                <w:right w:val="single" w:sz="2" w:space="0" w:color="D9D9E3"/>
                              </w:divBdr>
                              <w:divsChild>
                                <w:div w:id="104079992">
                                  <w:marLeft w:val="0"/>
                                  <w:marRight w:val="0"/>
                                  <w:marTop w:val="0"/>
                                  <w:marBottom w:val="0"/>
                                  <w:divBdr>
                                    <w:top w:val="single" w:sz="2" w:space="0" w:color="D9D9E3"/>
                                    <w:left w:val="single" w:sz="2" w:space="0" w:color="D9D9E3"/>
                                    <w:bottom w:val="single" w:sz="2" w:space="0" w:color="D9D9E3"/>
                                    <w:right w:val="single" w:sz="2" w:space="0" w:color="D9D9E3"/>
                                  </w:divBdr>
                                  <w:divsChild>
                                    <w:div w:id="14792980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0146445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84437689">
                      <w:marLeft w:val="0"/>
                      <w:marRight w:val="0"/>
                      <w:marTop w:val="0"/>
                      <w:marBottom w:val="0"/>
                      <w:divBdr>
                        <w:top w:val="single" w:sz="2" w:space="0" w:color="D9D9E3"/>
                        <w:left w:val="single" w:sz="2" w:space="0" w:color="D9D9E3"/>
                        <w:bottom w:val="single" w:sz="2" w:space="0" w:color="D9D9E3"/>
                        <w:right w:val="single" w:sz="2" w:space="0" w:color="D9D9E3"/>
                      </w:divBdr>
                      <w:divsChild>
                        <w:div w:id="15007749">
                          <w:marLeft w:val="0"/>
                          <w:marRight w:val="0"/>
                          <w:marTop w:val="0"/>
                          <w:marBottom w:val="0"/>
                          <w:divBdr>
                            <w:top w:val="single" w:sz="2" w:space="0" w:color="D9D9E3"/>
                            <w:left w:val="single" w:sz="2" w:space="0" w:color="D9D9E3"/>
                            <w:bottom w:val="single" w:sz="2" w:space="0" w:color="D9D9E3"/>
                            <w:right w:val="single" w:sz="2" w:space="0" w:color="D9D9E3"/>
                          </w:divBdr>
                          <w:divsChild>
                            <w:div w:id="2043506742">
                              <w:marLeft w:val="0"/>
                              <w:marRight w:val="0"/>
                              <w:marTop w:val="0"/>
                              <w:marBottom w:val="0"/>
                              <w:divBdr>
                                <w:top w:val="single" w:sz="2" w:space="0" w:color="D9D9E3"/>
                                <w:left w:val="single" w:sz="2" w:space="0" w:color="D9D9E3"/>
                                <w:bottom w:val="single" w:sz="2" w:space="0" w:color="D9D9E3"/>
                                <w:right w:val="single" w:sz="2" w:space="0" w:color="D9D9E3"/>
                              </w:divBdr>
                              <w:divsChild>
                                <w:div w:id="166404512">
                                  <w:marLeft w:val="0"/>
                                  <w:marRight w:val="0"/>
                                  <w:marTop w:val="0"/>
                                  <w:marBottom w:val="0"/>
                                  <w:divBdr>
                                    <w:top w:val="single" w:sz="2" w:space="0" w:color="D9D9E3"/>
                                    <w:left w:val="single" w:sz="2" w:space="0" w:color="D9D9E3"/>
                                    <w:bottom w:val="single" w:sz="2" w:space="0" w:color="D9D9E3"/>
                                    <w:right w:val="single" w:sz="2" w:space="0" w:color="D9D9E3"/>
                                  </w:divBdr>
                                  <w:divsChild>
                                    <w:div w:id="7292346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09436997">
          <w:marLeft w:val="0"/>
          <w:marRight w:val="0"/>
          <w:marTop w:val="0"/>
          <w:marBottom w:val="0"/>
          <w:divBdr>
            <w:top w:val="none" w:sz="0" w:space="0" w:color="auto"/>
            <w:left w:val="none" w:sz="0" w:space="0" w:color="auto"/>
            <w:bottom w:val="none" w:sz="0" w:space="0" w:color="auto"/>
            <w:right w:val="none" w:sz="0" w:space="0" w:color="auto"/>
          </w:divBdr>
          <w:divsChild>
            <w:div w:id="6249981">
              <w:marLeft w:val="0"/>
              <w:marRight w:val="0"/>
              <w:marTop w:val="100"/>
              <w:marBottom w:val="100"/>
              <w:divBdr>
                <w:top w:val="single" w:sz="2" w:space="0" w:color="D9D9E3"/>
                <w:left w:val="single" w:sz="2" w:space="0" w:color="D9D9E3"/>
                <w:bottom w:val="single" w:sz="2" w:space="0" w:color="D9D9E3"/>
                <w:right w:val="single" w:sz="2" w:space="0" w:color="D9D9E3"/>
              </w:divBdr>
              <w:divsChild>
                <w:div w:id="1044645338">
                  <w:marLeft w:val="0"/>
                  <w:marRight w:val="0"/>
                  <w:marTop w:val="0"/>
                  <w:marBottom w:val="0"/>
                  <w:divBdr>
                    <w:top w:val="single" w:sz="2" w:space="0" w:color="D9D9E3"/>
                    <w:left w:val="single" w:sz="2" w:space="0" w:color="D9D9E3"/>
                    <w:bottom w:val="single" w:sz="2" w:space="0" w:color="D9D9E3"/>
                    <w:right w:val="single" w:sz="2" w:space="0" w:color="D9D9E3"/>
                  </w:divBdr>
                  <w:divsChild>
                    <w:div w:id="1887594785">
                      <w:marLeft w:val="0"/>
                      <w:marRight w:val="0"/>
                      <w:marTop w:val="0"/>
                      <w:marBottom w:val="0"/>
                      <w:divBdr>
                        <w:top w:val="single" w:sz="2" w:space="0" w:color="D9D9E3"/>
                        <w:left w:val="single" w:sz="2" w:space="0" w:color="D9D9E3"/>
                        <w:bottom w:val="single" w:sz="2" w:space="0" w:color="D9D9E3"/>
                        <w:right w:val="single" w:sz="2" w:space="0" w:color="D9D9E3"/>
                      </w:divBdr>
                      <w:divsChild>
                        <w:div w:id="735249385">
                          <w:marLeft w:val="0"/>
                          <w:marRight w:val="0"/>
                          <w:marTop w:val="0"/>
                          <w:marBottom w:val="0"/>
                          <w:divBdr>
                            <w:top w:val="single" w:sz="2" w:space="0" w:color="D9D9E3"/>
                            <w:left w:val="single" w:sz="2" w:space="0" w:color="D9D9E3"/>
                            <w:bottom w:val="single" w:sz="2" w:space="0" w:color="D9D9E3"/>
                            <w:right w:val="single" w:sz="2" w:space="0" w:color="D9D9E3"/>
                          </w:divBdr>
                        </w:div>
                        <w:div w:id="1812012571">
                          <w:marLeft w:val="0"/>
                          <w:marRight w:val="0"/>
                          <w:marTop w:val="0"/>
                          <w:marBottom w:val="0"/>
                          <w:divBdr>
                            <w:top w:val="single" w:sz="2" w:space="0" w:color="D9D9E3"/>
                            <w:left w:val="single" w:sz="2" w:space="0" w:color="D9D9E3"/>
                            <w:bottom w:val="single" w:sz="2" w:space="0" w:color="D9D9E3"/>
                            <w:right w:val="single" w:sz="2" w:space="0" w:color="D9D9E3"/>
                          </w:divBdr>
                          <w:divsChild>
                            <w:div w:id="547960195">
                              <w:marLeft w:val="0"/>
                              <w:marRight w:val="0"/>
                              <w:marTop w:val="0"/>
                              <w:marBottom w:val="0"/>
                              <w:divBdr>
                                <w:top w:val="single" w:sz="2" w:space="0" w:color="D9D9E3"/>
                                <w:left w:val="single" w:sz="2" w:space="0" w:color="D9D9E3"/>
                                <w:bottom w:val="single" w:sz="2" w:space="0" w:color="D9D9E3"/>
                                <w:right w:val="single" w:sz="2" w:space="0" w:color="D9D9E3"/>
                              </w:divBdr>
                              <w:divsChild>
                                <w:div w:id="1920602494">
                                  <w:marLeft w:val="0"/>
                                  <w:marRight w:val="0"/>
                                  <w:marTop w:val="0"/>
                                  <w:marBottom w:val="0"/>
                                  <w:divBdr>
                                    <w:top w:val="single" w:sz="2" w:space="0" w:color="D9D9E3"/>
                                    <w:left w:val="single" w:sz="2" w:space="0" w:color="D9D9E3"/>
                                    <w:bottom w:val="single" w:sz="2" w:space="0" w:color="D9D9E3"/>
                                    <w:right w:val="single" w:sz="2" w:space="0" w:color="D9D9E3"/>
                                  </w:divBdr>
                                  <w:divsChild>
                                    <w:div w:id="358544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96049576">
                      <w:marLeft w:val="0"/>
                      <w:marRight w:val="0"/>
                      <w:marTop w:val="0"/>
                      <w:marBottom w:val="0"/>
                      <w:divBdr>
                        <w:top w:val="single" w:sz="2" w:space="0" w:color="D9D9E3"/>
                        <w:left w:val="single" w:sz="2" w:space="0" w:color="D9D9E3"/>
                        <w:bottom w:val="single" w:sz="2" w:space="0" w:color="D9D9E3"/>
                        <w:right w:val="single" w:sz="2" w:space="0" w:color="D9D9E3"/>
                      </w:divBdr>
                      <w:divsChild>
                        <w:div w:id="556206034">
                          <w:marLeft w:val="0"/>
                          <w:marRight w:val="0"/>
                          <w:marTop w:val="0"/>
                          <w:marBottom w:val="0"/>
                          <w:divBdr>
                            <w:top w:val="single" w:sz="2" w:space="0" w:color="D9D9E3"/>
                            <w:left w:val="single" w:sz="2" w:space="0" w:color="D9D9E3"/>
                            <w:bottom w:val="single" w:sz="2" w:space="0" w:color="D9D9E3"/>
                            <w:right w:val="single" w:sz="2" w:space="0" w:color="D9D9E3"/>
                          </w:divBdr>
                          <w:divsChild>
                            <w:div w:id="325013163">
                              <w:marLeft w:val="0"/>
                              <w:marRight w:val="0"/>
                              <w:marTop w:val="0"/>
                              <w:marBottom w:val="0"/>
                              <w:divBdr>
                                <w:top w:val="single" w:sz="2" w:space="0" w:color="D9D9E3"/>
                                <w:left w:val="single" w:sz="2" w:space="0" w:color="D9D9E3"/>
                                <w:bottom w:val="single" w:sz="2" w:space="0" w:color="D9D9E3"/>
                                <w:right w:val="single" w:sz="2" w:space="0" w:color="D9D9E3"/>
                              </w:divBdr>
                              <w:divsChild>
                                <w:div w:id="1431119755">
                                  <w:marLeft w:val="0"/>
                                  <w:marRight w:val="0"/>
                                  <w:marTop w:val="0"/>
                                  <w:marBottom w:val="0"/>
                                  <w:divBdr>
                                    <w:top w:val="single" w:sz="2" w:space="0" w:color="D9D9E3"/>
                                    <w:left w:val="single" w:sz="2" w:space="0" w:color="D9D9E3"/>
                                    <w:bottom w:val="single" w:sz="2" w:space="0" w:color="D9D9E3"/>
                                    <w:right w:val="single" w:sz="2" w:space="0" w:color="D9D9E3"/>
                                  </w:divBdr>
                                  <w:divsChild>
                                    <w:div w:id="13792825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10867813">
          <w:marLeft w:val="0"/>
          <w:marRight w:val="0"/>
          <w:marTop w:val="0"/>
          <w:marBottom w:val="0"/>
          <w:divBdr>
            <w:top w:val="none" w:sz="0" w:space="0" w:color="auto"/>
            <w:left w:val="none" w:sz="0" w:space="0" w:color="auto"/>
            <w:bottom w:val="none" w:sz="0" w:space="0" w:color="auto"/>
            <w:right w:val="none" w:sz="0" w:space="0" w:color="auto"/>
          </w:divBdr>
          <w:divsChild>
            <w:div w:id="1871868331">
              <w:marLeft w:val="0"/>
              <w:marRight w:val="0"/>
              <w:marTop w:val="100"/>
              <w:marBottom w:val="100"/>
              <w:divBdr>
                <w:top w:val="single" w:sz="2" w:space="0" w:color="D9D9E3"/>
                <w:left w:val="single" w:sz="2" w:space="0" w:color="D9D9E3"/>
                <w:bottom w:val="single" w:sz="2" w:space="0" w:color="D9D9E3"/>
                <w:right w:val="single" w:sz="2" w:space="0" w:color="D9D9E3"/>
              </w:divBdr>
              <w:divsChild>
                <w:div w:id="1424451190">
                  <w:marLeft w:val="0"/>
                  <w:marRight w:val="0"/>
                  <w:marTop w:val="0"/>
                  <w:marBottom w:val="0"/>
                  <w:divBdr>
                    <w:top w:val="single" w:sz="2" w:space="0" w:color="D9D9E3"/>
                    <w:left w:val="single" w:sz="2" w:space="0" w:color="D9D9E3"/>
                    <w:bottom w:val="single" w:sz="2" w:space="0" w:color="D9D9E3"/>
                    <w:right w:val="single" w:sz="2" w:space="0" w:color="D9D9E3"/>
                  </w:divBdr>
                  <w:divsChild>
                    <w:div w:id="16080968">
                      <w:marLeft w:val="0"/>
                      <w:marRight w:val="0"/>
                      <w:marTop w:val="0"/>
                      <w:marBottom w:val="0"/>
                      <w:divBdr>
                        <w:top w:val="single" w:sz="2" w:space="0" w:color="D9D9E3"/>
                        <w:left w:val="single" w:sz="2" w:space="0" w:color="D9D9E3"/>
                        <w:bottom w:val="single" w:sz="2" w:space="0" w:color="D9D9E3"/>
                        <w:right w:val="single" w:sz="2" w:space="0" w:color="D9D9E3"/>
                      </w:divBdr>
                      <w:divsChild>
                        <w:div w:id="801926145">
                          <w:marLeft w:val="0"/>
                          <w:marRight w:val="0"/>
                          <w:marTop w:val="0"/>
                          <w:marBottom w:val="0"/>
                          <w:divBdr>
                            <w:top w:val="single" w:sz="2" w:space="0" w:color="D9D9E3"/>
                            <w:left w:val="single" w:sz="2" w:space="0" w:color="D9D9E3"/>
                            <w:bottom w:val="single" w:sz="2" w:space="0" w:color="D9D9E3"/>
                            <w:right w:val="single" w:sz="2" w:space="0" w:color="D9D9E3"/>
                          </w:divBdr>
                        </w:div>
                        <w:div w:id="1281381365">
                          <w:marLeft w:val="0"/>
                          <w:marRight w:val="0"/>
                          <w:marTop w:val="0"/>
                          <w:marBottom w:val="0"/>
                          <w:divBdr>
                            <w:top w:val="single" w:sz="2" w:space="0" w:color="D9D9E3"/>
                            <w:left w:val="single" w:sz="2" w:space="0" w:color="D9D9E3"/>
                            <w:bottom w:val="single" w:sz="2" w:space="0" w:color="D9D9E3"/>
                            <w:right w:val="single" w:sz="2" w:space="0" w:color="D9D9E3"/>
                          </w:divBdr>
                          <w:divsChild>
                            <w:div w:id="764154640">
                              <w:marLeft w:val="0"/>
                              <w:marRight w:val="0"/>
                              <w:marTop w:val="0"/>
                              <w:marBottom w:val="0"/>
                              <w:divBdr>
                                <w:top w:val="single" w:sz="2" w:space="0" w:color="D9D9E3"/>
                                <w:left w:val="single" w:sz="2" w:space="0" w:color="D9D9E3"/>
                                <w:bottom w:val="single" w:sz="2" w:space="0" w:color="D9D9E3"/>
                                <w:right w:val="single" w:sz="2" w:space="0" w:color="D9D9E3"/>
                              </w:divBdr>
                              <w:divsChild>
                                <w:div w:id="1255747875">
                                  <w:marLeft w:val="0"/>
                                  <w:marRight w:val="0"/>
                                  <w:marTop w:val="0"/>
                                  <w:marBottom w:val="0"/>
                                  <w:divBdr>
                                    <w:top w:val="single" w:sz="2" w:space="0" w:color="D9D9E3"/>
                                    <w:left w:val="single" w:sz="2" w:space="0" w:color="D9D9E3"/>
                                    <w:bottom w:val="single" w:sz="2" w:space="0" w:color="D9D9E3"/>
                                    <w:right w:val="single" w:sz="2" w:space="0" w:color="D9D9E3"/>
                                  </w:divBdr>
                                  <w:divsChild>
                                    <w:div w:id="8154938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5460261">
                      <w:marLeft w:val="0"/>
                      <w:marRight w:val="0"/>
                      <w:marTop w:val="0"/>
                      <w:marBottom w:val="0"/>
                      <w:divBdr>
                        <w:top w:val="single" w:sz="2" w:space="0" w:color="D9D9E3"/>
                        <w:left w:val="single" w:sz="2" w:space="0" w:color="D9D9E3"/>
                        <w:bottom w:val="single" w:sz="2" w:space="0" w:color="D9D9E3"/>
                        <w:right w:val="single" w:sz="2" w:space="0" w:color="D9D9E3"/>
                      </w:divBdr>
                      <w:divsChild>
                        <w:div w:id="951522893">
                          <w:marLeft w:val="0"/>
                          <w:marRight w:val="0"/>
                          <w:marTop w:val="0"/>
                          <w:marBottom w:val="0"/>
                          <w:divBdr>
                            <w:top w:val="single" w:sz="2" w:space="0" w:color="D9D9E3"/>
                            <w:left w:val="single" w:sz="2" w:space="0" w:color="D9D9E3"/>
                            <w:bottom w:val="single" w:sz="2" w:space="0" w:color="D9D9E3"/>
                            <w:right w:val="single" w:sz="2" w:space="0" w:color="D9D9E3"/>
                          </w:divBdr>
                          <w:divsChild>
                            <w:div w:id="469252482">
                              <w:marLeft w:val="0"/>
                              <w:marRight w:val="0"/>
                              <w:marTop w:val="0"/>
                              <w:marBottom w:val="0"/>
                              <w:divBdr>
                                <w:top w:val="single" w:sz="2" w:space="0" w:color="D9D9E3"/>
                                <w:left w:val="single" w:sz="2" w:space="0" w:color="D9D9E3"/>
                                <w:bottom w:val="single" w:sz="2" w:space="0" w:color="D9D9E3"/>
                                <w:right w:val="single" w:sz="2" w:space="0" w:color="D9D9E3"/>
                              </w:divBdr>
                              <w:divsChild>
                                <w:div w:id="2075541092">
                                  <w:marLeft w:val="0"/>
                                  <w:marRight w:val="0"/>
                                  <w:marTop w:val="0"/>
                                  <w:marBottom w:val="0"/>
                                  <w:divBdr>
                                    <w:top w:val="single" w:sz="2" w:space="0" w:color="D9D9E3"/>
                                    <w:left w:val="single" w:sz="2" w:space="0" w:color="D9D9E3"/>
                                    <w:bottom w:val="single" w:sz="2" w:space="0" w:color="D9D9E3"/>
                                    <w:right w:val="single" w:sz="2" w:space="0" w:color="D9D9E3"/>
                                  </w:divBdr>
                                  <w:divsChild>
                                    <w:div w:id="4238388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21158778">
          <w:marLeft w:val="0"/>
          <w:marRight w:val="0"/>
          <w:marTop w:val="0"/>
          <w:marBottom w:val="0"/>
          <w:divBdr>
            <w:top w:val="none" w:sz="0" w:space="0" w:color="auto"/>
            <w:left w:val="none" w:sz="0" w:space="0" w:color="auto"/>
            <w:bottom w:val="none" w:sz="0" w:space="0" w:color="auto"/>
            <w:right w:val="none" w:sz="0" w:space="0" w:color="auto"/>
          </w:divBdr>
          <w:divsChild>
            <w:div w:id="82731210">
              <w:marLeft w:val="0"/>
              <w:marRight w:val="0"/>
              <w:marTop w:val="100"/>
              <w:marBottom w:val="100"/>
              <w:divBdr>
                <w:top w:val="single" w:sz="2" w:space="0" w:color="D9D9E3"/>
                <w:left w:val="single" w:sz="2" w:space="0" w:color="D9D9E3"/>
                <w:bottom w:val="single" w:sz="2" w:space="0" w:color="D9D9E3"/>
                <w:right w:val="single" w:sz="2" w:space="0" w:color="D9D9E3"/>
              </w:divBdr>
              <w:divsChild>
                <w:div w:id="2068719425">
                  <w:marLeft w:val="0"/>
                  <w:marRight w:val="0"/>
                  <w:marTop w:val="0"/>
                  <w:marBottom w:val="0"/>
                  <w:divBdr>
                    <w:top w:val="single" w:sz="2" w:space="0" w:color="D9D9E3"/>
                    <w:left w:val="single" w:sz="2" w:space="0" w:color="D9D9E3"/>
                    <w:bottom w:val="single" w:sz="2" w:space="0" w:color="D9D9E3"/>
                    <w:right w:val="single" w:sz="2" w:space="0" w:color="D9D9E3"/>
                  </w:divBdr>
                  <w:divsChild>
                    <w:div w:id="122505408">
                      <w:marLeft w:val="0"/>
                      <w:marRight w:val="0"/>
                      <w:marTop w:val="0"/>
                      <w:marBottom w:val="0"/>
                      <w:divBdr>
                        <w:top w:val="single" w:sz="2" w:space="0" w:color="D9D9E3"/>
                        <w:left w:val="single" w:sz="2" w:space="0" w:color="D9D9E3"/>
                        <w:bottom w:val="single" w:sz="2" w:space="0" w:color="D9D9E3"/>
                        <w:right w:val="single" w:sz="2" w:space="0" w:color="D9D9E3"/>
                      </w:divBdr>
                      <w:divsChild>
                        <w:div w:id="1017923502">
                          <w:marLeft w:val="0"/>
                          <w:marRight w:val="0"/>
                          <w:marTop w:val="0"/>
                          <w:marBottom w:val="0"/>
                          <w:divBdr>
                            <w:top w:val="single" w:sz="2" w:space="0" w:color="D9D9E3"/>
                            <w:left w:val="single" w:sz="2" w:space="0" w:color="D9D9E3"/>
                            <w:bottom w:val="single" w:sz="2" w:space="0" w:color="D9D9E3"/>
                            <w:right w:val="single" w:sz="2" w:space="0" w:color="D9D9E3"/>
                          </w:divBdr>
                          <w:divsChild>
                            <w:div w:id="1272055750">
                              <w:marLeft w:val="0"/>
                              <w:marRight w:val="0"/>
                              <w:marTop w:val="0"/>
                              <w:marBottom w:val="0"/>
                              <w:divBdr>
                                <w:top w:val="single" w:sz="2" w:space="0" w:color="D9D9E3"/>
                                <w:left w:val="single" w:sz="2" w:space="0" w:color="D9D9E3"/>
                                <w:bottom w:val="single" w:sz="2" w:space="0" w:color="D9D9E3"/>
                                <w:right w:val="single" w:sz="2" w:space="0" w:color="D9D9E3"/>
                              </w:divBdr>
                              <w:divsChild>
                                <w:div w:id="261108888">
                                  <w:marLeft w:val="0"/>
                                  <w:marRight w:val="0"/>
                                  <w:marTop w:val="0"/>
                                  <w:marBottom w:val="0"/>
                                  <w:divBdr>
                                    <w:top w:val="single" w:sz="2" w:space="0" w:color="D9D9E3"/>
                                    <w:left w:val="single" w:sz="2" w:space="0" w:color="D9D9E3"/>
                                    <w:bottom w:val="single" w:sz="2" w:space="0" w:color="D9D9E3"/>
                                    <w:right w:val="single" w:sz="2" w:space="0" w:color="D9D9E3"/>
                                  </w:divBdr>
                                  <w:divsChild>
                                    <w:div w:id="9156284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3242373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07014281">
                      <w:marLeft w:val="0"/>
                      <w:marRight w:val="0"/>
                      <w:marTop w:val="0"/>
                      <w:marBottom w:val="0"/>
                      <w:divBdr>
                        <w:top w:val="single" w:sz="2" w:space="0" w:color="D9D9E3"/>
                        <w:left w:val="single" w:sz="2" w:space="0" w:color="D9D9E3"/>
                        <w:bottom w:val="single" w:sz="2" w:space="0" w:color="D9D9E3"/>
                        <w:right w:val="single" w:sz="2" w:space="0" w:color="D9D9E3"/>
                      </w:divBdr>
                      <w:divsChild>
                        <w:div w:id="373238272">
                          <w:marLeft w:val="0"/>
                          <w:marRight w:val="0"/>
                          <w:marTop w:val="0"/>
                          <w:marBottom w:val="0"/>
                          <w:divBdr>
                            <w:top w:val="single" w:sz="2" w:space="0" w:color="D9D9E3"/>
                            <w:left w:val="single" w:sz="2" w:space="0" w:color="D9D9E3"/>
                            <w:bottom w:val="single" w:sz="2" w:space="0" w:color="D9D9E3"/>
                            <w:right w:val="single" w:sz="2" w:space="0" w:color="D9D9E3"/>
                          </w:divBdr>
                          <w:divsChild>
                            <w:div w:id="123813533">
                              <w:marLeft w:val="0"/>
                              <w:marRight w:val="0"/>
                              <w:marTop w:val="0"/>
                              <w:marBottom w:val="0"/>
                              <w:divBdr>
                                <w:top w:val="single" w:sz="2" w:space="0" w:color="D9D9E3"/>
                                <w:left w:val="single" w:sz="2" w:space="0" w:color="D9D9E3"/>
                                <w:bottom w:val="single" w:sz="2" w:space="0" w:color="D9D9E3"/>
                                <w:right w:val="single" w:sz="2" w:space="0" w:color="D9D9E3"/>
                              </w:divBdr>
                              <w:divsChild>
                                <w:div w:id="1330788326">
                                  <w:marLeft w:val="0"/>
                                  <w:marRight w:val="0"/>
                                  <w:marTop w:val="0"/>
                                  <w:marBottom w:val="0"/>
                                  <w:divBdr>
                                    <w:top w:val="single" w:sz="2" w:space="0" w:color="D9D9E3"/>
                                    <w:left w:val="single" w:sz="2" w:space="0" w:color="D9D9E3"/>
                                    <w:bottom w:val="single" w:sz="2" w:space="0" w:color="D9D9E3"/>
                                    <w:right w:val="single" w:sz="2" w:space="0" w:color="D9D9E3"/>
                                  </w:divBdr>
                                  <w:divsChild>
                                    <w:div w:id="16346801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60593385">
          <w:marLeft w:val="0"/>
          <w:marRight w:val="0"/>
          <w:marTop w:val="0"/>
          <w:marBottom w:val="0"/>
          <w:divBdr>
            <w:top w:val="none" w:sz="0" w:space="0" w:color="auto"/>
            <w:left w:val="none" w:sz="0" w:space="0" w:color="auto"/>
            <w:bottom w:val="none" w:sz="0" w:space="0" w:color="auto"/>
            <w:right w:val="none" w:sz="0" w:space="0" w:color="auto"/>
          </w:divBdr>
          <w:divsChild>
            <w:div w:id="162859221">
              <w:marLeft w:val="0"/>
              <w:marRight w:val="0"/>
              <w:marTop w:val="100"/>
              <w:marBottom w:val="100"/>
              <w:divBdr>
                <w:top w:val="single" w:sz="2" w:space="0" w:color="D9D9E3"/>
                <w:left w:val="single" w:sz="2" w:space="0" w:color="D9D9E3"/>
                <w:bottom w:val="single" w:sz="2" w:space="0" w:color="D9D9E3"/>
                <w:right w:val="single" w:sz="2" w:space="0" w:color="D9D9E3"/>
              </w:divBdr>
              <w:divsChild>
                <w:div w:id="1580600268">
                  <w:marLeft w:val="0"/>
                  <w:marRight w:val="0"/>
                  <w:marTop w:val="0"/>
                  <w:marBottom w:val="0"/>
                  <w:divBdr>
                    <w:top w:val="single" w:sz="2" w:space="0" w:color="D9D9E3"/>
                    <w:left w:val="single" w:sz="2" w:space="0" w:color="D9D9E3"/>
                    <w:bottom w:val="single" w:sz="2" w:space="0" w:color="D9D9E3"/>
                    <w:right w:val="single" w:sz="2" w:space="0" w:color="D9D9E3"/>
                  </w:divBdr>
                  <w:divsChild>
                    <w:div w:id="598833043">
                      <w:marLeft w:val="0"/>
                      <w:marRight w:val="0"/>
                      <w:marTop w:val="0"/>
                      <w:marBottom w:val="0"/>
                      <w:divBdr>
                        <w:top w:val="single" w:sz="2" w:space="0" w:color="D9D9E3"/>
                        <w:left w:val="single" w:sz="2" w:space="0" w:color="D9D9E3"/>
                        <w:bottom w:val="single" w:sz="2" w:space="0" w:color="D9D9E3"/>
                        <w:right w:val="single" w:sz="2" w:space="0" w:color="D9D9E3"/>
                      </w:divBdr>
                      <w:divsChild>
                        <w:div w:id="1918784802">
                          <w:marLeft w:val="0"/>
                          <w:marRight w:val="0"/>
                          <w:marTop w:val="0"/>
                          <w:marBottom w:val="0"/>
                          <w:divBdr>
                            <w:top w:val="single" w:sz="2" w:space="0" w:color="D9D9E3"/>
                            <w:left w:val="single" w:sz="2" w:space="0" w:color="D9D9E3"/>
                            <w:bottom w:val="single" w:sz="2" w:space="0" w:color="D9D9E3"/>
                            <w:right w:val="single" w:sz="2" w:space="0" w:color="D9D9E3"/>
                          </w:divBdr>
                          <w:divsChild>
                            <w:div w:id="310908976">
                              <w:marLeft w:val="0"/>
                              <w:marRight w:val="0"/>
                              <w:marTop w:val="0"/>
                              <w:marBottom w:val="0"/>
                              <w:divBdr>
                                <w:top w:val="single" w:sz="2" w:space="0" w:color="D9D9E3"/>
                                <w:left w:val="single" w:sz="2" w:space="0" w:color="D9D9E3"/>
                                <w:bottom w:val="single" w:sz="2" w:space="0" w:color="D9D9E3"/>
                                <w:right w:val="single" w:sz="2" w:space="0" w:color="D9D9E3"/>
                              </w:divBdr>
                              <w:divsChild>
                                <w:div w:id="1615289468">
                                  <w:marLeft w:val="0"/>
                                  <w:marRight w:val="0"/>
                                  <w:marTop w:val="0"/>
                                  <w:marBottom w:val="0"/>
                                  <w:divBdr>
                                    <w:top w:val="single" w:sz="2" w:space="0" w:color="D9D9E3"/>
                                    <w:left w:val="single" w:sz="2" w:space="0" w:color="D9D9E3"/>
                                    <w:bottom w:val="single" w:sz="2" w:space="0" w:color="D9D9E3"/>
                                    <w:right w:val="single" w:sz="2" w:space="0" w:color="D9D9E3"/>
                                  </w:divBdr>
                                  <w:divsChild>
                                    <w:div w:id="16527139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76133291">
                      <w:marLeft w:val="0"/>
                      <w:marRight w:val="0"/>
                      <w:marTop w:val="0"/>
                      <w:marBottom w:val="0"/>
                      <w:divBdr>
                        <w:top w:val="single" w:sz="2" w:space="0" w:color="D9D9E3"/>
                        <w:left w:val="single" w:sz="2" w:space="0" w:color="D9D9E3"/>
                        <w:bottom w:val="single" w:sz="2" w:space="0" w:color="D9D9E3"/>
                        <w:right w:val="single" w:sz="2" w:space="0" w:color="D9D9E3"/>
                      </w:divBdr>
                      <w:divsChild>
                        <w:div w:id="1289429778">
                          <w:marLeft w:val="0"/>
                          <w:marRight w:val="0"/>
                          <w:marTop w:val="0"/>
                          <w:marBottom w:val="0"/>
                          <w:divBdr>
                            <w:top w:val="single" w:sz="2" w:space="0" w:color="D9D9E3"/>
                            <w:left w:val="single" w:sz="2" w:space="0" w:color="D9D9E3"/>
                            <w:bottom w:val="single" w:sz="2" w:space="0" w:color="D9D9E3"/>
                            <w:right w:val="single" w:sz="2" w:space="0" w:color="D9D9E3"/>
                          </w:divBdr>
                          <w:divsChild>
                            <w:div w:id="712534926">
                              <w:marLeft w:val="0"/>
                              <w:marRight w:val="0"/>
                              <w:marTop w:val="0"/>
                              <w:marBottom w:val="0"/>
                              <w:divBdr>
                                <w:top w:val="single" w:sz="2" w:space="0" w:color="D9D9E3"/>
                                <w:left w:val="single" w:sz="2" w:space="0" w:color="D9D9E3"/>
                                <w:bottom w:val="single" w:sz="2" w:space="0" w:color="D9D9E3"/>
                                <w:right w:val="single" w:sz="2" w:space="0" w:color="D9D9E3"/>
                              </w:divBdr>
                              <w:divsChild>
                                <w:div w:id="1932157920">
                                  <w:marLeft w:val="0"/>
                                  <w:marRight w:val="0"/>
                                  <w:marTop w:val="0"/>
                                  <w:marBottom w:val="0"/>
                                  <w:divBdr>
                                    <w:top w:val="single" w:sz="2" w:space="0" w:color="D9D9E3"/>
                                    <w:left w:val="single" w:sz="2" w:space="0" w:color="D9D9E3"/>
                                    <w:bottom w:val="single" w:sz="2" w:space="0" w:color="D9D9E3"/>
                                    <w:right w:val="single" w:sz="2" w:space="0" w:color="D9D9E3"/>
                                  </w:divBdr>
                                  <w:divsChild>
                                    <w:div w:id="20267074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9941374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99666844">
          <w:marLeft w:val="0"/>
          <w:marRight w:val="0"/>
          <w:marTop w:val="0"/>
          <w:marBottom w:val="0"/>
          <w:divBdr>
            <w:top w:val="none" w:sz="0" w:space="0" w:color="auto"/>
            <w:left w:val="none" w:sz="0" w:space="0" w:color="auto"/>
            <w:bottom w:val="none" w:sz="0" w:space="0" w:color="auto"/>
            <w:right w:val="none" w:sz="0" w:space="0" w:color="auto"/>
          </w:divBdr>
          <w:divsChild>
            <w:div w:id="145510841">
              <w:marLeft w:val="0"/>
              <w:marRight w:val="0"/>
              <w:marTop w:val="100"/>
              <w:marBottom w:val="100"/>
              <w:divBdr>
                <w:top w:val="single" w:sz="2" w:space="0" w:color="D9D9E3"/>
                <w:left w:val="single" w:sz="2" w:space="0" w:color="D9D9E3"/>
                <w:bottom w:val="single" w:sz="2" w:space="0" w:color="D9D9E3"/>
                <w:right w:val="single" w:sz="2" w:space="0" w:color="D9D9E3"/>
              </w:divBdr>
              <w:divsChild>
                <w:div w:id="1622498007">
                  <w:marLeft w:val="0"/>
                  <w:marRight w:val="0"/>
                  <w:marTop w:val="0"/>
                  <w:marBottom w:val="0"/>
                  <w:divBdr>
                    <w:top w:val="single" w:sz="2" w:space="0" w:color="D9D9E3"/>
                    <w:left w:val="single" w:sz="2" w:space="0" w:color="D9D9E3"/>
                    <w:bottom w:val="single" w:sz="2" w:space="0" w:color="D9D9E3"/>
                    <w:right w:val="single" w:sz="2" w:space="0" w:color="D9D9E3"/>
                  </w:divBdr>
                  <w:divsChild>
                    <w:div w:id="1965651223">
                      <w:marLeft w:val="0"/>
                      <w:marRight w:val="0"/>
                      <w:marTop w:val="0"/>
                      <w:marBottom w:val="0"/>
                      <w:divBdr>
                        <w:top w:val="single" w:sz="2" w:space="0" w:color="D9D9E3"/>
                        <w:left w:val="single" w:sz="2" w:space="0" w:color="D9D9E3"/>
                        <w:bottom w:val="single" w:sz="2" w:space="0" w:color="D9D9E3"/>
                        <w:right w:val="single" w:sz="2" w:space="0" w:color="D9D9E3"/>
                      </w:divBdr>
                      <w:divsChild>
                        <w:div w:id="156768497">
                          <w:marLeft w:val="0"/>
                          <w:marRight w:val="0"/>
                          <w:marTop w:val="0"/>
                          <w:marBottom w:val="0"/>
                          <w:divBdr>
                            <w:top w:val="single" w:sz="2" w:space="0" w:color="D9D9E3"/>
                            <w:left w:val="single" w:sz="2" w:space="0" w:color="D9D9E3"/>
                            <w:bottom w:val="single" w:sz="2" w:space="0" w:color="D9D9E3"/>
                            <w:right w:val="single" w:sz="2" w:space="0" w:color="D9D9E3"/>
                          </w:divBdr>
                          <w:divsChild>
                            <w:div w:id="2006082817">
                              <w:marLeft w:val="0"/>
                              <w:marRight w:val="0"/>
                              <w:marTop w:val="0"/>
                              <w:marBottom w:val="0"/>
                              <w:divBdr>
                                <w:top w:val="single" w:sz="2" w:space="0" w:color="D9D9E3"/>
                                <w:left w:val="single" w:sz="2" w:space="0" w:color="D9D9E3"/>
                                <w:bottom w:val="single" w:sz="2" w:space="0" w:color="D9D9E3"/>
                                <w:right w:val="single" w:sz="2" w:space="0" w:color="D9D9E3"/>
                              </w:divBdr>
                              <w:divsChild>
                                <w:div w:id="199785137">
                                  <w:marLeft w:val="0"/>
                                  <w:marRight w:val="0"/>
                                  <w:marTop w:val="0"/>
                                  <w:marBottom w:val="0"/>
                                  <w:divBdr>
                                    <w:top w:val="single" w:sz="2" w:space="0" w:color="D9D9E3"/>
                                    <w:left w:val="single" w:sz="2" w:space="0" w:color="D9D9E3"/>
                                    <w:bottom w:val="single" w:sz="2" w:space="0" w:color="D9D9E3"/>
                                    <w:right w:val="single" w:sz="2" w:space="0" w:color="D9D9E3"/>
                                  </w:divBdr>
                                  <w:divsChild>
                                    <w:div w:id="6216134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00648907">
                      <w:marLeft w:val="0"/>
                      <w:marRight w:val="0"/>
                      <w:marTop w:val="0"/>
                      <w:marBottom w:val="0"/>
                      <w:divBdr>
                        <w:top w:val="single" w:sz="2" w:space="0" w:color="D9D9E3"/>
                        <w:left w:val="single" w:sz="2" w:space="0" w:color="D9D9E3"/>
                        <w:bottom w:val="single" w:sz="2" w:space="0" w:color="D9D9E3"/>
                        <w:right w:val="single" w:sz="2" w:space="0" w:color="D9D9E3"/>
                      </w:divBdr>
                      <w:divsChild>
                        <w:div w:id="422070567">
                          <w:marLeft w:val="0"/>
                          <w:marRight w:val="0"/>
                          <w:marTop w:val="0"/>
                          <w:marBottom w:val="0"/>
                          <w:divBdr>
                            <w:top w:val="single" w:sz="2" w:space="0" w:color="D9D9E3"/>
                            <w:left w:val="single" w:sz="2" w:space="0" w:color="D9D9E3"/>
                            <w:bottom w:val="single" w:sz="2" w:space="0" w:color="D9D9E3"/>
                            <w:right w:val="single" w:sz="2" w:space="0" w:color="D9D9E3"/>
                          </w:divBdr>
                        </w:div>
                        <w:div w:id="1401056704">
                          <w:marLeft w:val="0"/>
                          <w:marRight w:val="0"/>
                          <w:marTop w:val="0"/>
                          <w:marBottom w:val="0"/>
                          <w:divBdr>
                            <w:top w:val="single" w:sz="2" w:space="0" w:color="D9D9E3"/>
                            <w:left w:val="single" w:sz="2" w:space="0" w:color="D9D9E3"/>
                            <w:bottom w:val="single" w:sz="2" w:space="0" w:color="D9D9E3"/>
                            <w:right w:val="single" w:sz="2" w:space="0" w:color="D9D9E3"/>
                          </w:divBdr>
                          <w:divsChild>
                            <w:div w:id="1354572424">
                              <w:marLeft w:val="0"/>
                              <w:marRight w:val="0"/>
                              <w:marTop w:val="0"/>
                              <w:marBottom w:val="0"/>
                              <w:divBdr>
                                <w:top w:val="single" w:sz="2" w:space="0" w:color="D9D9E3"/>
                                <w:left w:val="single" w:sz="2" w:space="0" w:color="D9D9E3"/>
                                <w:bottom w:val="single" w:sz="2" w:space="0" w:color="D9D9E3"/>
                                <w:right w:val="single" w:sz="2" w:space="0" w:color="D9D9E3"/>
                              </w:divBdr>
                              <w:divsChild>
                                <w:div w:id="670834535">
                                  <w:marLeft w:val="0"/>
                                  <w:marRight w:val="0"/>
                                  <w:marTop w:val="0"/>
                                  <w:marBottom w:val="0"/>
                                  <w:divBdr>
                                    <w:top w:val="single" w:sz="2" w:space="0" w:color="D9D9E3"/>
                                    <w:left w:val="single" w:sz="2" w:space="0" w:color="D9D9E3"/>
                                    <w:bottom w:val="single" w:sz="2" w:space="0" w:color="D9D9E3"/>
                                    <w:right w:val="single" w:sz="2" w:space="0" w:color="D9D9E3"/>
                                  </w:divBdr>
                                  <w:divsChild>
                                    <w:div w:id="1774339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47042207">
          <w:marLeft w:val="0"/>
          <w:marRight w:val="0"/>
          <w:marTop w:val="0"/>
          <w:marBottom w:val="0"/>
          <w:divBdr>
            <w:top w:val="none" w:sz="0" w:space="0" w:color="auto"/>
            <w:left w:val="none" w:sz="0" w:space="0" w:color="auto"/>
            <w:bottom w:val="none" w:sz="0" w:space="0" w:color="auto"/>
            <w:right w:val="none" w:sz="0" w:space="0" w:color="auto"/>
          </w:divBdr>
          <w:divsChild>
            <w:div w:id="1560359405">
              <w:marLeft w:val="0"/>
              <w:marRight w:val="0"/>
              <w:marTop w:val="100"/>
              <w:marBottom w:val="100"/>
              <w:divBdr>
                <w:top w:val="single" w:sz="2" w:space="0" w:color="D9D9E3"/>
                <w:left w:val="single" w:sz="2" w:space="0" w:color="D9D9E3"/>
                <w:bottom w:val="single" w:sz="2" w:space="0" w:color="D9D9E3"/>
                <w:right w:val="single" w:sz="2" w:space="0" w:color="D9D9E3"/>
              </w:divBdr>
              <w:divsChild>
                <w:div w:id="1268537883">
                  <w:marLeft w:val="0"/>
                  <w:marRight w:val="0"/>
                  <w:marTop w:val="0"/>
                  <w:marBottom w:val="0"/>
                  <w:divBdr>
                    <w:top w:val="single" w:sz="2" w:space="0" w:color="D9D9E3"/>
                    <w:left w:val="single" w:sz="2" w:space="0" w:color="D9D9E3"/>
                    <w:bottom w:val="single" w:sz="2" w:space="0" w:color="D9D9E3"/>
                    <w:right w:val="single" w:sz="2" w:space="0" w:color="D9D9E3"/>
                  </w:divBdr>
                  <w:divsChild>
                    <w:div w:id="512763909">
                      <w:marLeft w:val="0"/>
                      <w:marRight w:val="0"/>
                      <w:marTop w:val="0"/>
                      <w:marBottom w:val="0"/>
                      <w:divBdr>
                        <w:top w:val="single" w:sz="2" w:space="0" w:color="D9D9E3"/>
                        <w:left w:val="single" w:sz="2" w:space="0" w:color="D9D9E3"/>
                        <w:bottom w:val="single" w:sz="2" w:space="0" w:color="D9D9E3"/>
                        <w:right w:val="single" w:sz="2" w:space="0" w:color="D9D9E3"/>
                      </w:divBdr>
                      <w:divsChild>
                        <w:div w:id="1159464014">
                          <w:marLeft w:val="0"/>
                          <w:marRight w:val="0"/>
                          <w:marTop w:val="0"/>
                          <w:marBottom w:val="0"/>
                          <w:divBdr>
                            <w:top w:val="single" w:sz="2" w:space="0" w:color="D9D9E3"/>
                            <w:left w:val="single" w:sz="2" w:space="0" w:color="D9D9E3"/>
                            <w:bottom w:val="single" w:sz="2" w:space="0" w:color="D9D9E3"/>
                            <w:right w:val="single" w:sz="2" w:space="0" w:color="D9D9E3"/>
                          </w:divBdr>
                          <w:divsChild>
                            <w:div w:id="138959820">
                              <w:marLeft w:val="0"/>
                              <w:marRight w:val="0"/>
                              <w:marTop w:val="0"/>
                              <w:marBottom w:val="0"/>
                              <w:divBdr>
                                <w:top w:val="single" w:sz="2" w:space="0" w:color="D9D9E3"/>
                                <w:left w:val="single" w:sz="2" w:space="0" w:color="D9D9E3"/>
                                <w:bottom w:val="single" w:sz="2" w:space="0" w:color="D9D9E3"/>
                                <w:right w:val="single" w:sz="2" w:space="0" w:color="D9D9E3"/>
                              </w:divBdr>
                              <w:divsChild>
                                <w:div w:id="810637505">
                                  <w:marLeft w:val="0"/>
                                  <w:marRight w:val="0"/>
                                  <w:marTop w:val="0"/>
                                  <w:marBottom w:val="0"/>
                                  <w:divBdr>
                                    <w:top w:val="single" w:sz="2" w:space="0" w:color="D9D9E3"/>
                                    <w:left w:val="single" w:sz="2" w:space="0" w:color="D9D9E3"/>
                                    <w:bottom w:val="single" w:sz="2" w:space="0" w:color="D9D9E3"/>
                                    <w:right w:val="single" w:sz="2" w:space="0" w:color="D9D9E3"/>
                                  </w:divBdr>
                                  <w:divsChild>
                                    <w:div w:id="17847630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95921000">
                      <w:marLeft w:val="0"/>
                      <w:marRight w:val="0"/>
                      <w:marTop w:val="0"/>
                      <w:marBottom w:val="0"/>
                      <w:divBdr>
                        <w:top w:val="single" w:sz="2" w:space="0" w:color="D9D9E3"/>
                        <w:left w:val="single" w:sz="2" w:space="0" w:color="D9D9E3"/>
                        <w:bottom w:val="single" w:sz="2" w:space="0" w:color="D9D9E3"/>
                        <w:right w:val="single" w:sz="2" w:space="0" w:color="D9D9E3"/>
                      </w:divBdr>
                      <w:divsChild>
                        <w:div w:id="1037390053">
                          <w:marLeft w:val="0"/>
                          <w:marRight w:val="0"/>
                          <w:marTop w:val="0"/>
                          <w:marBottom w:val="0"/>
                          <w:divBdr>
                            <w:top w:val="single" w:sz="2" w:space="0" w:color="D9D9E3"/>
                            <w:left w:val="single" w:sz="2" w:space="0" w:color="D9D9E3"/>
                            <w:bottom w:val="single" w:sz="2" w:space="0" w:color="D9D9E3"/>
                            <w:right w:val="single" w:sz="2" w:space="0" w:color="D9D9E3"/>
                          </w:divBdr>
                          <w:divsChild>
                            <w:div w:id="888226485">
                              <w:marLeft w:val="0"/>
                              <w:marRight w:val="0"/>
                              <w:marTop w:val="0"/>
                              <w:marBottom w:val="0"/>
                              <w:divBdr>
                                <w:top w:val="single" w:sz="2" w:space="0" w:color="D9D9E3"/>
                                <w:left w:val="single" w:sz="2" w:space="0" w:color="D9D9E3"/>
                                <w:bottom w:val="single" w:sz="2" w:space="0" w:color="D9D9E3"/>
                                <w:right w:val="single" w:sz="2" w:space="0" w:color="D9D9E3"/>
                              </w:divBdr>
                              <w:divsChild>
                                <w:div w:id="1430851026">
                                  <w:marLeft w:val="0"/>
                                  <w:marRight w:val="0"/>
                                  <w:marTop w:val="0"/>
                                  <w:marBottom w:val="0"/>
                                  <w:divBdr>
                                    <w:top w:val="single" w:sz="2" w:space="0" w:color="D9D9E3"/>
                                    <w:left w:val="single" w:sz="2" w:space="0" w:color="D9D9E3"/>
                                    <w:bottom w:val="single" w:sz="2" w:space="0" w:color="D9D9E3"/>
                                    <w:right w:val="single" w:sz="2" w:space="0" w:color="D9D9E3"/>
                                  </w:divBdr>
                                  <w:divsChild>
                                    <w:div w:id="7068359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3769261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97263512">
          <w:marLeft w:val="0"/>
          <w:marRight w:val="0"/>
          <w:marTop w:val="0"/>
          <w:marBottom w:val="0"/>
          <w:divBdr>
            <w:top w:val="none" w:sz="0" w:space="0" w:color="auto"/>
            <w:left w:val="none" w:sz="0" w:space="0" w:color="auto"/>
            <w:bottom w:val="none" w:sz="0" w:space="0" w:color="auto"/>
            <w:right w:val="none" w:sz="0" w:space="0" w:color="auto"/>
          </w:divBdr>
          <w:divsChild>
            <w:div w:id="1508132291">
              <w:marLeft w:val="0"/>
              <w:marRight w:val="0"/>
              <w:marTop w:val="100"/>
              <w:marBottom w:val="100"/>
              <w:divBdr>
                <w:top w:val="single" w:sz="2" w:space="0" w:color="D9D9E3"/>
                <w:left w:val="single" w:sz="2" w:space="0" w:color="D9D9E3"/>
                <w:bottom w:val="single" w:sz="2" w:space="0" w:color="D9D9E3"/>
                <w:right w:val="single" w:sz="2" w:space="0" w:color="D9D9E3"/>
              </w:divBdr>
              <w:divsChild>
                <w:div w:id="1488781728">
                  <w:marLeft w:val="0"/>
                  <w:marRight w:val="0"/>
                  <w:marTop w:val="0"/>
                  <w:marBottom w:val="0"/>
                  <w:divBdr>
                    <w:top w:val="single" w:sz="2" w:space="0" w:color="D9D9E3"/>
                    <w:left w:val="single" w:sz="2" w:space="0" w:color="D9D9E3"/>
                    <w:bottom w:val="single" w:sz="2" w:space="0" w:color="D9D9E3"/>
                    <w:right w:val="single" w:sz="2" w:space="0" w:color="D9D9E3"/>
                  </w:divBdr>
                  <w:divsChild>
                    <w:div w:id="758792281">
                      <w:marLeft w:val="0"/>
                      <w:marRight w:val="0"/>
                      <w:marTop w:val="0"/>
                      <w:marBottom w:val="0"/>
                      <w:divBdr>
                        <w:top w:val="single" w:sz="2" w:space="0" w:color="D9D9E3"/>
                        <w:left w:val="single" w:sz="2" w:space="0" w:color="D9D9E3"/>
                        <w:bottom w:val="single" w:sz="2" w:space="0" w:color="D9D9E3"/>
                        <w:right w:val="single" w:sz="2" w:space="0" w:color="D9D9E3"/>
                      </w:divBdr>
                      <w:divsChild>
                        <w:div w:id="1030685450">
                          <w:marLeft w:val="0"/>
                          <w:marRight w:val="0"/>
                          <w:marTop w:val="0"/>
                          <w:marBottom w:val="0"/>
                          <w:divBdr>
                            <w:top w:val="single" w:sz="2" w:space="0" w:color="D9D9E3"/>
                            <w:left w:val="single" w:sz="2" w:space="0" w:color="D9D9E3"/>
                            <w:bottom w:val="single" w:sz="2" w:space="0" w:color="D9D9E3"/>
                            <w:right w:val="single" w:sz="2" w:space="0" w:color="D9D9E3"/>
                          </w:divBdr>
                          <w:divsChild>
                            <w:div w:id="387727006">
                              <w:marLeft w:val="0"/>
                              <w:marRight w:val="0"/>
                              <w:marTop w:val="0"/>
                              <w:marBottom w:val="0"/>
                              <w:divBdr>
                                <w:top w:val="single" w:sz="2" w:space="0" w:color="D9D9E3"/>
                                <w:left w:val="single" w:sz="2" w:space="0" w:color="D9D9E3"/>
                                <w:bottom w:val="single" w:sz="2" w:space="0" w:color="D9D9E3"/>
                                <w:right w:val="single" w:sz="2" w:space="0" w:color="D9D9E3"/>
                              </w:divBdr>
                              <w:divsChild>
                                <w:div w:id="66808883">
                                  <w:marLeft w:val="0"/>
                                  <w:marRight w:val="0"/>
                                  <w:marTop w:val="0"/>
                                  <w:marBottom w:val="0"/>
                                  <w:divBdr>
                                    <w:top w:val="single" w:sz="2" w:space="0" w:color="D9D9E3"/>
                                    <w:left w:val="single" w:sz="2" w:space="0" w:color="D9D9E3"/>
                                    <w:bottom w:val="single" w:sz="2" w:space="0" w:color="D9D9E3"/>
                                    <w:right w:val="single" w:sz="2" w:space="0" w:color="D9D9E3"/>
                                  </w:divBdr>
                                  <w:divsChild>
                                    <w:div w:id="4739571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07481569">
                      <w:marLeft w:val="0"/>
                      <w:marRight w:val="0"/>
                      <w:marTop w:val="0"/>
                      <w:marBottom w:val="0"/>
                      <w:divBdr>
                        <w:top w:val="single" w:sz="2" w:space="0" w:color="D9D9E3"/>
                        <w:left w:val="single" w:sz="2" w:space="0" w:color="D9D9E3"/>
                        <w:bottom w:val="single" w:sz="2" w:space="0" w:color="D9D9E3"/>
                        <w:right w:val="single" w:sz="2" w:space="0" w:color="D9D9E3"/>
                      </w:divBdr>
                      <w:divsChild>
                        <w:div w:id="586235723">
                          <w:marLeft w:val="0"/>
                          <w:marRight w:val="0"/>
                          <w:marTop w:val="0"/>
                          <w:marBottom w:val="0"/>
                          <w:divBdr>
                            <w:top w:val="single" w:sz="2" w:space="0" w:color="D9D9E3"/>
                            <w:left w:val="single" w:sz="2" w:space="0" w:color="D9D9E3"/>
                            <w:bottom w:val="single" w:sz="2" w:space="0" w:color="D9D9E3"/>
                            <w:right w:val="single" w:sz="2" w:space="0" w:color="D9D9E3"/>
                          </w:divBdr>
                        </w:div>
                        <w:div w:id="2090806021">
                          <w:marLeft w:val="0"/>
                          <w:marRight w:val="0"/>
                          <w:marTop w:val="0"/>
                          <w:marBottom w:val="0"/>
                          <w:divBdr>
                            <w:top w:val="single" w:sz="2" w:space="0" w:color="D9D9E3"/>
                            <w:left w:val="single" w:sz="2" w:space="0" w:color="D9D9E3"/>
                            <w:bottom w:val="single" w:sz="2" w:space="0" w:color="D9D9E3"/>
                            <w:right w:val="single" w:sz="2" w:space="0" w:color="D9D9E3"/>
                          </w:divBdr>
                          <w:divsChild>
                            <w:div w:id="1754008657">
                              <w:marLeft w:val="0"/>
                              <w:marRight w:val="0"/>
                              <w:marTop w:val="0"/>
                              <w:marBottom w:val="0"/>
                              <w:divBdr>
                                <w:top w:val="single" w:sz="2" w:space="0" w:color="D9D9E3"/>
                                <w:left w:val="single" w:sz="2" w:space="0" w:color="D9D9E3"/>
                                <w:bottom w:val="single" w:sz="2" w:space="0" w:color="D9D9E3"/>
                                <w:right w:val="single" w:sz="2" w:space="0" w:color="D9D9E3"/>
                              </w:divBdr>
                              <w:divsChild>
                                <w:div w:id="1330400698">
                                  <w:marLeft w:val="0"/>
                                  <w:marRight w:val="0"/>
                                  <w:marTop w:val="0"/>
                                  <w:marBottom w:val="0"/>
                                  <w:divBdr>
                                    <w:top w:val="single" w:sz="2" w:space="0" w:color="D9D9E3"/>
                                    <w:left w:val="single" w:sz="2" w:space="0" w:color="D9D9E3"/>
                                    <w:bottom w:val="single" w:sz="2" w:space="0" w:color="D9D9E3"/>
                                    <w:right w:val="single" w:sz="2" w:space="0" w:color="D9D9E3"/>
                                  </w:divBdr>
                                  <w:divsChild>
                                    <w:div w:id="9027140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30622545">
          <w:marLeft w:val="0"/>
          <w:marRight w:val="0"/>
          <w:marTop w:val="0"/>
          <w:marBottom w:val="0"/>
          <w:divBdr>
            <w:top w:val="none" w:sz="0" w:space="0" w:color="auto"/>
            <w:left w:val="none" w:sz="0" w:space="0" w:color="auto"/>
            <w:bottom w:val="none" w:sz="0" w:space="0" w:color="auto"/>
            <w:right w:val="none" w:sz="0" w:space="0" w:color="auto"/>
          </w:divBdr>
          <w:divsChild>
            <w:div w:id="1398017871">
              <w:marLeft w:val="0"/>
              <w:marRight w:val="0"/>
              <w:marTop w:val="100"/>
              <w:marBottom w:val="100"/>
              <w:divBdr>
                <w:top w:val="single" w:sz="2" w:space="0" w:color="D9D9E3"/>
                <w:left w:val="single" w:sz="2" w:space="0" w:color="D9D9E3"/>
                <w:bottom w:val="single" w:sz="2" w:space="0" w:color="D9D9E3"/>
                <w:right w:val="single" w:sz="2" w:space="0" w:color="D9D9E3"/>
              </w:divBdr>
              <w:divsChild>
                <w:div w:id="1783576432">
                  <w:marLeft w:val="0"/>
                  <w:marRight w:val="0"/>
                  <w:marTop w:val="0"/>
                  <w:marBottom w:val="0"/>
                  <w:divBdr>
                    <w:top w:val="single" w:sz="2" w:space="0" w:color="D9D9E3"/>
                    <w:left w:val="single" w:sz="2" w:space="0" w:color="D9D9E3"/>
                    <w:bottom w:val="single" w:sz="2" w:space="0" w:color="D9D9E3"/>
                    <w:right w:val="single" w:sz="2" w:space="0" w:color="D9D9E3"/>
                  </w:divBdr>
                  <w:divsChild>
                    <w:div w:id="15663420">
                      <w:marLeft w:val="0"/>
                      <w:marRight w:val="0"/>
                      <w:marTop w:val="0"/>
                      <w:marBottom w:val="0"/>
                      <w:divBdr>
                        <w:top w:val="single" w:sz="2" w:space="0" w:color="D9D9E3"/>
                        <w:left w:val="single" w:sz="2" w:space="0" w:color="D9D9E3"/>
                        <w:bottom w:val="single" w:sz="2" w:space="0" w:color="D9D9E3"/>
                        <w:right w:val="single" w:sz="2" w:space="0" w:color="D9D9E3"/>
                      </w:divBdr>
                      <w:divsChild>
                        <w:div w:id="587809376">
                          <w:marLeft w:val="0"/>
                          <w:marRight w:val="0"/>
                          <w:marTop w:val="0"/>
                          <w:marBottom w:val="0"/>
                          <w:divBdr>
                            <w:top w:val="single" w:sz="2" w:space="0" w:color="D9D9E3"/>
                            <w:left w:val="single" w:sz="2" w:space="0" w:color="D9D9E3"/>
                            <w:bottom w:val="single" w:sz="2" w:space="0" w:color="D9D9E3"/>
                            <w:right w:val="single" w:sz="2" w:space="0" w:color="D9D9E3"/>
                          </w:divBdr>
                        </w:div>
                        <w:div w:id="1743259738">
                          <w:marLeft w:val="0"/>
                          <w:marRight w:val="0"/>
                          <w:marTop w:val="0"/>
                          <w:marBottom w:val="0"/>
                          <w:divBdr>
                            <w:top w:val="single" w:sz="2" w:space="0" w:color="D9D9E3"/>
                            <w:left w:val="single" w:sz="2" w:space="0" w:color="D9D9E3"/>
                            <w:bottom w:val="single" w:sz="2" w:space="0" w:color="D9D9E3"/>
                            <w:right w:val="single" w:sz="2" w:space="0" w:color="D9D9E3"/>
                          </w:divBdr>
                          <w:divsChild>
                            <w:div w:id="1274632331">
                              <w:marLeft w:val="0"/>
                              <w:marRight w:val="0"/>
                              <w:marTop w:val="0"/>
                              <w:marBottom w:val="0"/>
                              <w:divBdr>
                                <w:top w:val="single" w:sz="2" w:space="0" w:color="D9D9E3"/>
                                <w:left w:val="single" w:sz="2" w:space="0" w:color="D9D9E3"/>
                                <w:bottom w:val="single" w:sz="2" w:space="0" w:color="D9D9E3"/>
                                <w:right w:val="single" w:sz="2" w:space="0" w:color="D9D9E3"/>
                              </w:divBdr>
                              <w:divsChild>
                                <w:div w:id="61486239">
                                  <w:marLeft w:val="0"/>
                                  <w:marRight w:val="0"/>
                                  <w:marTop w:val="0"/>
                                  <w:marBottom w:val="0"/>
                                  <w:divBdr>
                                    <w:top w:val="single" w:sz="2" w:space="0" w:color="D9D9E3"/>
                                    <w:left w:val="single" w:sz="2" w:space="0" w:color="D9D9E3"/>
                                    <w:bottom w:val="single" w:sz="2" w:space="0" w:color="D9D9E3"/>
                                    <w:right w:val="single" w:sz="2" w:space="0" w:color="D9D9E3"/>
                                  </w:divBdr>
                                  <w:divsChild>
                                    <w:div w:id="17253273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89767409">
                      <w:marLeft w:val="0"/>
                      <w:marRight w:val="0"/>
                      <w:marTop w:val="0"/>
                      <w:marBottom w:val="0"/>
                      <w:divBdr>
                        <w:top w:val="single" w:sz="2" w:space="0" w:color="D9D9E3"/>
                        <w:left w:val="single" w:sz="2" w:space="0" w:color="D9D9E3"/>
                        <w:bottom w:val="single" w:sz="2" w:space="0" w:color="D9D9E3"/>
                        <w:right w:val="single" w:sz="2" w:space="0" w:color="D9D9E3"/>
                      </w:divBdr>
                      <w:divsChild>
                        <w:div w:id="2080250228">
                          <w:marLeft w:val="0"/>
                          <w:marRight w:val="0"/>
                          <w:marTop w:val="0"/>
                          <w:marBottom w:val="0"/>
                          <w:divBdr>
                            <w:top w:val="single" w:sz="2" w:space="0" w:color="D9D9E3"/>
                            <w:left w:val="single" w:sz="2" w:space="0" w:color="D9D9E3"/>
                            <w:bottom w:val="single" w:sz="2" w:space="0" w:color="D9D9E3"/>
                            <w:right w:val="single" w:sz="2" w:space="0" w:color="D9D9E3"/>
                          </w:divBdr>
                          <w:divsChild>
                            <w:div w:id="399252312">
                              <w:marLeft w:val="0"/>
                              <w:marRight w:val="0"/>
                              <w:marTop w:val="0"/>
                              <w:marBottom w:val="0"/>
                              <w:divBdr>
                                <w:top w:val="single" w:sz="2" w:space="0" w:color="D9D9E3"/>
                                <w:left w:val="single" w:sz="2" w:space="0" w:color="D9D9E3"/>
                                <w:bottom w:val="single" w:sz="2" w:space="0" w:color="D9D9E3"/>
                                <w:right w:val="single" w:sz="2" w:space="0" w:color="D9D9E3"/>
                              </w:divBdr>
                              <w:divsChild>
                                <w:div w:id="646250763">
                                  <w:marLeft w:val="0"/>
                                  <w:marRight w:val="0"/>
                                  <w:marTop w:val="0"/>
                                  <w:marBottom w:val="0"/>
                                  <w:divBdr>
                                    <w:top w:val="single" w:sz="2" w:space="0" w:color="D9D9E3"/>
                                    <w:left w:val="single" w:sz="2" w:space="0" w:color="D9D9E3"/>
                                    <w:bottom w:val="single" w:sz="2" w:space="0" w:color="D9D9E3"/>
                                    <w:right w:val="single" w:sz="2" w:space="0" w:color="D9D9E3"/>
                                  </w:divBdr>
                                  <w:divsChild>
                                    <w:div w:id="17861953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12801926">
          <w:marLeft w:val="0"/>
          <w:marRight w:val="0"/>
          <w:marTop w:val="0"/>
          <w:marBottom w:val="0"/>
          <w:divBdr>
            <w:top w:val="none" w:sz="0" w:space="0" w:color="auto"/>
            <w:left w:val="none" w:sz="0" w:space="0" w:color="auto"/>
            <w:bottom w:val="none" w:sz="0" w:space="0" w:color="auto"/>
            <w:right w:val="none" w:sz="0" w:space="0" w:color="auto"/>
          </w:divBdr>
          <w:divsChild>
            <w:div w:id="314841816">
              <w:marLeft w:val="0"/>
              <w:marRight w:val="0"/>
              <w:marTop w:val="100"/>
              <w:marBottom w:val="100"/>
              <w:divBdr>
                <w:top w:val="single" w:sz="2" w:space="0" w:color="D9D9E3"/>
                <w:left w:val="single" w:sz="2" w:space="0" w:color="D9D9E3"/>
                <w:bottom w:val="single" w:sz="2" w:space="0" w:color="D9D9E3"/>
                <w:right w:val="single" w:sz="2" w:space="0" w:color="D9D9E3"/>
              </w:divBdr>
              <w:divsChild>
                <w:div w:id="1445274553">
                  <w:marLeft w:val="0"/>
                  <w:marRight w:val="0"/>
                  <w:marTop w:val="0"/>
                  <w:marBottom w:val="0"/>
                  <w:divBdr>
                    <w:top w:val="single" w:sz="2" w:space="0" w:color="D9D9E3"/>
                    <w:left w:val="single" w:sz="2" w:space="0" w:color="D9D9E3"/>
                    <w:bottom w:val="single" w:sz="2" w:space="0" w:color="D9D9E3"/>
                    <w:right w:val="single" w:sz="2" w:space="0" w:color="D9D9E3"/>
                  </w:divBdr>
                  <w:divsChild>
                    <w:div w:id="462505934">
                      <w:marLeft w:val="0"/>
                      <w:marRight w:val="0"/>
                      <w:marTop w:val="0"/>
                      <w:marBottom w:val="0"/>
                      <w:divBdr>
                        <w:top w:val="single" w:sz="2" w:space="0" w:color="D9D9E3"/>
                        <w:left w:val="single" w:sz="2" w:space="0" w:color="D9D9E3"/>
                        <w:bottom w:val="single" w:sz="2" w:space="0" w:color="D9D9E3"/>
                        <w:right w:val="single" w:sz="2" w:space="0" w:color="D9D9E3"/>
                      </w:divBdr>
                      <w:divsChild>
                        <w:div w:id="359086698">
                          <w:marLeft w:val="0"/>
                          <w:marRight w:val="0"/>
                          <w:marTop w:val="0"/>
                          <w:marBottom w:val="0"/>
                          <w:divBdr>
                            <w:top w:val="single" w:sz="2" w:space="0" w:color="D9D9E3"/>
                            <w:left w:val="single" w:sz="2" w:space="0" w:color="D9D9E3"/>
                            <w:bottom w:val="single" w:sz="2" w:space="0" w:color="D9D9E3"/>
                            <w:right w:val="single" w:sz="2" w:space="0" w:color="D9D9E3"/>
                          </w:divBdr>
                          <w:divsChild>
                            <w:div w:id="335109464">
                              <w:marLeft w:val="0"/>
                              <w:marRight w:val="0"/>
                              <w:marTop w:val="0"/>
                              <w:marBottom w:val="0"/>
                              <w:divBdr>
                                <w:top w:val="single" w:sz="2" w:space="0" w:color="D9D9E3"/>
                                <w:left w:val="single" w:sz="2" w:space="0" w:color="D9D9E3"/>
                                <w:bottom w:val="single" w:sz="2" w:space="0" w:color="D9D9E3"/>
                                <w:right w:val="single" w:sz="2" w:space="0" w:color="D9D9E3"/>
                              </w:divBdr>
                              <w:divsChild>
                                <w:div w:id="1064834677">
                                  <w:marLeft w:val="0"/>
                                  <w:marRight w:val="0"/>
                                  <w:marTop w:val="0"/>
                                  <w:marBottom w:val="0"/>
                                  <w:divBdr>
                                    <w:top w:val="single" w:sz="2" w:space="0" w:color="D9D9E3"/>
                                    <w:left w:val="single" w:sz="2" w:space="0" w:color="D9D9E3"/>
                                    <w:bottom w:val="single" w:sz="2" w:space="0" w:color="D9D9E3"/>
                                    <w:right w:val="single" w:sz="2" w:space="0" w:color="D9D9E3"/>
                                  </w:divBdr>
                                  <w:divsChild>
                                    <w:div w:id="211300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6388035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11666155">
                      <w:marLeft w:val="0"/>
                      <w:marRight w:val="0"/>
                      <w:marTop w:val="0"/>
                      <w:marBottom w:val="0"/>
                      <w:divBdr>
                        <w:top w:val="single" w:sz="2" w:space="0" w:color="D9D9E3"/>
                        <w:left w:val="single" w:sz="2" w:space="0" w:color="D9D9E3"/>
                        <w:bottom w:val="single" w:sz="2" w:space="0" w:color="D9D9E3"/>
                        <w:right w:val="single" w:sz="2" w:space="0" w:color="D9D9E3"/>
                      </w:divBdr>
                      <w:divsChild>
                        <w:div w:id="1895121510">
                          <w:marLeft w:val="0"/>
                          <w:marRight w:val="0"/>
                          <w:marTop w:val="0"/>
                          <w:marBottom w:val="0"/>
                          <w:divBdr>
                            <w:top w:val="single" w:sz="2" w:space="0" w:color="D9D9E3"/>
                            <w:left w:val="single" w:sz="2" w:space="0" w:color="D9D9E3"/>
                            <w:bottom w:val="single" w:sz="2" w:space="0" w:color="D9D9E3"/>
                            <w:right w:val="single" w:sz="2" w:space="0" w:color="D9D9E3"/>
                          </w:divBdr>
                          <w:divsChild>
                            <w:div w:id="1705252818">
                              <w:marLeft w:val="0"/>
                              <w:marRight w:val="0"/>
                              <w:marTop w:val="0"/>
                              <w:marBottom w:val="0"/>
                              <w:divBdr>
                                <w:top w:val="single" w:sz="2" w:space="0" w:color="D9D9E3"/>
                                <w:left w:val="single" w:sz="2" w:space="0" w:color="D9D9E3"/>
                                <w:bottom w:val="single" w:sz="2" w:space="0" w:color="D9D9E3"/>
                                <w:right w:val="single" w:sz="2" w:space="0" w:color="D9D9E3"/>
                              </w:divBdr>
                              <w:divsChild>
                                <w:div w:id="1127359129">
                                  <w:marLeft w:val="0"/>
                                  <w:marRight w:val="0"/>
                                  <w:marTop w:val="0"/>
                                  <w:marBottom w:val="0"/>
                                  <w:divBdr>
                                    <w:top w:val="single" w:sz="2" w:space="0" w:color="D9D9E3"/>
                                    <w:left w:val="single" w:sz="2" w:space="0" w:color="D9D9E3"/>
                                    <w:bottom w:val="single" w:sz="2" w:space="0" w:color="D9D9E3"/>
                                    <w:right w:val="single" w:sz="2" w:space="0" w:color="D9D9E3"/>
                                  </w:divBdr>
                                  <w:divsChild>
                                    <w:div w:id="10016614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21247638">
          <w:marLeft w:val="0"/>
          <w:marRight w:val="0"/>
          <w:marTop w:val="0"/>
          <w:marBottom w:val="0"/>
          <w:divBdr>
            <w:top w:val="none" w:sz="0" w:space="0" w:color="auto"/>
            <w:left w:val="none" w:sz="0" w:space="0" w:color="auto"/>
            <w:bottom w:val="none" w:sz="0" w:space="0" w:color="auto"/>
            <w:right w:val="none" w:sz="0" w:space="0" w:color="auto"/>
          </w:divBdr>
          <w:divsChild>
            <w:div w:id="1356269374">
              <w:marLeft w:val="0"/>
              <w:marRight w:val="0"/>
              <w:marTop w:val="100"/>
              <w:marBottom w:val="100"/>
              <w:divBdr>
                <w:top w:val="single" w:sz="2" w:space="0" w:color="D9D9E3"/>
                <w:left w:val="single" w:sz="2" w:space="0" w:color="D9D9E3"/>
                <w:bottom w:val="single" w:sz="2" w:space="0" w:color="D9D9E3"/>
                <w:right w:val="single" w:sz="2" w:space="0" w:color="D9D9E3"/>
              </w:divBdr>
              <w:divsChild>
                <w:div w:id="1852066203">
                  <w:marLeft w:val="0"/>
                  <w:marRight w:val="0"/>
                  <w:marTop w:val="0"/>
                  <w:marBottom w:val="0"/>
                  <w:divBdr>
                    <w:top w:val="single" w:sz="2" w:space="0" w:color="D9D9E3"/>
                    <w:left w:val="single" w:sz="2" w:space="0" w:color="D9D9E3"/>
                    <w:bottom w:val="single" w:sz="2" w:space="0" w:color="D9D9E3"/>
                    <w:right w:val="single" w:sz="2" w:space="0" w:color="D9D9E3"/>
                  </w:divBdr>
                  <w:divsChild>
                    <w:div w:id="215548037">
                      <w:marLeft w:val="0"/>
                      <w:marRight w:val="0"/>
                      <w:marTop w:val="0"/>
                      <w:marBottom w:val="0"/>
                      <w:divBdr>
                        <w:top w:val="single" w:sz="2" w:space="0" w:color="D9D9E3"/>
                        <w:left w:val="single" w:sz="2" w:space="0" w:color="D9D9E3"/>
                        <w:bottom w:val="single" w:sz="2" w:space="0" w:color="D9D9E3"/>
                        <w:right w:val="single" w:sz="2" w:space="0" w:color="D9D9E3"/>
                      </w:divBdr>
                      <w:divsChild>
                        <w:div w:id="912550149">
                          <w:marLeft w:val="0"/>
                          <w:marRight w:val="0"/>
                          <w:marTop w:val="0"/>
                          <w:marBottom w:val="0"/>
                          <w:divBdr>
                            <w:top w:val="single" w:sz="2" w:space="0" w:color="D9D9E3"/>
                            <w:left w:val="single" w:sz="2" w:space="0" w:color="D9D9E3"/>
                            <w:bottom w:val="single" w:sz="2" w:space="0" w:color="D9D9E3"/>
                            <w:right w:val="single" w:sz="2" w:space="0" w:color="D9D9E3"/>
                          </w:divBdr>
                          <w:divsChild>
                            <w:div w:id="621807898">
                              <w:marLeft w:val="0"/>
                              <w:marRight w:val="0"/>
                              <w:marTop w:val="0"/>
                              <w:marBottom w:val="0"/>
                              <w:divBdr>
                                <w:top w:val="single" w:sz="2" w:space="0" w:color="D9D9E3"/>
                                <w:left w:val="single" w:sz="2" w:space="0" w:color="D9D9E3"/>
                                <w:bottom w:val="single" w:sz="2" w:space="0" w:color="D9D9E3"/>
                                <w:right w:val="single" w:sz="2" w:space="0" w:color="D9D9E3"/>
                              </w:divBdr>
                              <w:divsChild>
                                <w:div w:id="1458646497">
                                  <w:marLeft w:val="0"/>
                                  <w:marRight w:val="0"/>
                                  <w:marTop w:val="0"/>
                                  <w:marBottom w:val="0"/>
                                  <w:divBdr>
                                    <w:top w:val="single" w:sz="2" w:space="0" w:color="D9D9E3"/>
                                    <w:left w:val="single" w:sz="2" w:space="0" w:color="D9D9E3"/>
                                    <w:bottom w:val="single" w:sz="2" w:space="0" w:color="D9D9E3"/>
                                    <w:right w:val="single" w:sz="2" w:space="0" w:color="D9D9E3"/>
                                  </w:divBdr>
                                  <w:divsChild>
                                    <w:div w:id="15349200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0496930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63261838">
                      <w:marLeft w:val="0"/>
                      <w:marRight w:val="0"/>
                      <w:marTop w:val="0"/>
                      <w:marBottom w:val="0"/>
                      <w:divBdr>
                        <w:top w:val="single" w:sz="2" w:space="0" w:color="D9D9E3"/>
                        <w:left w:val="single" w:sz="2" w:space="0" w:color="D9D9E3"/>
                        <w:bottom w:val="single" w:sz="2" w:space="0" w:color="D9D9E3"/>
                        <w:right w:val="single" w:sz="2" w:space="0" w:color="D9D9E3"/>
                      </w:divBdr>
                      <w:divsChild>
                        <w:div w:id="1203593551">
                          <w:marLeft w:val="0"/>
                          <w:marRight w:val="0"/>
                          <w:marTop w:val="0"/>
                          <w:marBottom w:val="0"/>
                          <w:divBdr>
                            <w:top w:val="single" w:sz="2" w:space="0" w:color="D9D9E3"/>
                            <w:left w:val="single" w:sz="2" w:space="0" w:color="D9D9E3"/>
                            <w:bottom w:val="single" w:sz="2" w:space="0" w:color="D9D9E3"/>
                            <w:right w:val="single" w:sz="2" w:space="0" w:color="D9D9E3"/>
                          </w:divBdr>
                          <w:divsChild>
                            <w:div w:id="2139759313">
                              <w:marLeft w:val="0"/>
                              <w:marRight w:val="0"/>
                              <w:marTop w:val="0"/>
                              <w:marBottom w:val="0"/>
                              <w:divBdr>
                                <w:top w:val="single" w:sz="2" w:space="0" w:color="D9D9E3"/>
                                <w:left w:val="single" w:sz="2" w:space="0" w:color="D9D9E3"/>
                                <w:bottom w:val="single" w:sz="2" w:space="0" w:color="D9D9E3"/>
                                <w:right w:val="single" w:sz="2" w:space="0" w:color="D9D9E3"/>
                              </w:divBdr>
                              <w:divsChild>
                                <w:div w:id="1105468198">
                                  <w:marLeft w:val="0"/>
                                  <w:marRight w:val="0"/>
                                  <w:marTop w:val="0"/>
                                  <w:marBottom w:val="0"/>
                                  <w:divBdr>
                                    <w:top w:val="single" w:sz="2" w:space="0" w:color="D9D9E3"/>
                                    <w:left w:val="single" w:sz="2" w:space="0" w:color="D9D9E3"/>
                                    <w:bottom w:val="single" w:sz="2" w:space="0" w:color="D9D9E3"/>
                                    <w:right w:val="single" w:sz="2" w:space="0" w:color="D9D9E3"/>
                                  </w:divBdr>
                                  <w:divsChild>
                                    <w:div w:id="13900345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15295358">
          <w:marLeft w:val="0"/>
          <w:marRight w:val="0"/>
          <w:marTop w:val="0"/>
          <w:marBottom w:val="0"/>
          <w:divBdr>
            <w:top w:val="none" w:sz="0" w:space="0" w:color="auto"/>
            <w:left w:val="none" w:sz="0" w:space="0" w:color="auto"/>
            <w:bottom w:val="none" w:sz="0" w:space="0" w:color="auto"/>
            <w:right w:val="none" w:sz="0" w:space="0" w:color="auto"/>
          </w:divBdr>
          <w:divsChild>
            <w:div w:id="1539466683">
              <w:marLeft w:val="0"/>
              <w:marRight w:val="0"/>
              <w:marTop w:val="100"/>
              <w:marBottom w:val="100"/>
              <w:divBdr>
                <w:top w:val="single" w:sz="2" w:space="0" w:color="D9D9E3"/>
                <w:left w:val="single" w:sz="2" w:space="0" w:color="D9D9E3"/>
                <w:bottom w:val="single" w:sz="2" w:space="0" w:color="D9D9E3"/>
                <w:right w:val="single" w:sz="2" w:space="0" w:color="D9D9E3"/>
              </w:divBdr>
              <w:divsChild>
                <w:div w:id="1066414803">
                  <w:marLeft w:val="0"/>
                  <w:marRight w:val="0"/>
                  <w:marTop w:val="0"/>
                  <w:marBottom w:val="0"/>
                  <w:divBdr>
                    <w:top w:val="single" w:sz="2" w:space="0" w:color="D9D9E3"/>
                    <w:left w:val="single" w:sz="2" w:space="0" w:color="D9D9E3"/>
                    <w:bottom w:val="single" w:sz="2" w:space="0" w:color="D9D9E3"/>
                    <w:right w:val="single" w:sz="2" w:space="0" w:color="D9D9E3"/>
                  </w:divBdr>
                  <w:divsChild>
                    <w:div w:id="687411447">
                      <w:marLeft w:val="0"/>
                      <w:marRight w:val="0"/>
                      <w:marTop w:val="0"/>
                      <w:marBottom w:val="0"/>
                      <w:divBdr>
                        <w:top w:val="single" w:sz="2" w:space="0" w:color="D9D9E3"/>
                        <w:left w:val="single" w:sz="2" w:space="0" w:color="D9D9E3"/>
                        <w:bottom w:val="single" w:sz="2" w:space="0" w:color="D9D9E3"/>
                        <w:right w:val="single" w:sz="2" w:space="0" w:color="D9D9E3"/>
                      </w:divBdr>
                      <w:divsChild>
                        <w:div w:id="863135399">
                          <w:marLeft w:val="0"/>
                          <w:marRight w:val="0"/>
                          <w:marTop w:val="0"/>
                          <w:marBottom w:val="0"/>
                          <w:divBdr>
                            <w:top w:val="single" w:sz="2" w:space="0" w:color="D9D9E3"/>
                            <w:left w:val="single" w:sz="2" w:space="0" w:color="D9D9E3"/>
                            <w:bottom w:val="single" w:sz="2" w:space="0" w:color="D9D9E3"/>
                            <w:right w:val="single" w:sz="2" w:space="0" w:color="D9D9E3"/>
                          </w:divBdr>
                          <w:divsChild>
                            <w:div w:id="1791438619">
                              <w:marLeft w:val="0"/>
                              <w:marRight w:val="0"/>
                              <w:marTop w:val="0"/>
                              <w:marBottom w:val="0"/>
                              <w:divBdr>
                                <w:top w:val="single" w:sz="2" w:space="0" w:color="D9D9E3"/>
                                <w:left w:val="single" w:sz="2" w:space="0" w:color="D9D9E3"/>
                                <w:bottom w:val="single" w:sz="2" w:space="0" w:color="D9D9E3"/>
                                <w:right w:val="single" w:sz="2" w:space="0" w:color="D9D9E3"/>
                              </w:divBdr>
                              <w:divsChild>
                                <w:div w:id="417292754">
                                  <w:marLeft w:val="0"/>
                                  <w:marRight w:val="0"/>
                                  <w:marTop w:val="0"/>
                                  <w:marBottom w:val="0"/>
                                  <w:divBdr>
                                    <w:top w:val="single" w:sz="2" w:space="0" w:color="D9D9E3"/>
                                    <w:left w:val="single" w:sz="2" w:space="0" w:color="D9D9E3"/>
                                    <w:bottom w:val="single" w:sz="2" w:space="0" w:color="D9D9E3"/>
                                    <w:right w:val="single" w:sz="2" w:space="0" w:color="D9D9E3"/>
                                  </w:divBdr>
                                  <w:divsChild>
                                    <w:div w:id="12239801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79726295">
                      <w:marLeft w:val="0"/>
                      <w:marRight w:val="0"/>
                      <w:marTop w:val="0"/>
                      <w:marBottom w:val="0"/>
                      <w:divBdr>
                        <w:top w:val="single" w:sz="2" w:space="0" w:color="D9D9E3"/>
                        <w:left w:val="single" w:sz="2" w:space="0" w:color="D9D9E3"/>
                        <w:bottom w:val="single" w:sz="2" w:space="0" w:color="D9D9E3"/>
                        <w:right w:val="single" w:sz="2" w:space="0" w:color="D9D9E3"/>
                      </w:divBdr>
                      <w:divsChild>
                        <w:div w:id="1722024201">
                          <w:marLeft w:val="0"/>
                          <w:marRight w:val="0"/>
                          <w:marTop w:val="0"/>
                          <w:marBottom w:val="0"/>
                          <w:divBdr>
                            <w:top w:val="single" w:sz="2" w:space="0" w:color="D9D9E3"/>
                            <w:left w:val="single" w:sz="2" w:space="0" w:color="D9D9E3"/>
                            <w:bottom w:val="single" w:sz="2" w:space="0" w:color="D9D9E3"/>
                            <w:right w:val="single" w:sz="2" w:space="0" w:color="D9D9E3"/>
                          </w:divBdr>
                          <w:divsChild>
                            <w:div w:id="381682874">
                              <w:marLeft w:val="0"/>
                              <w:marRight w:val="0"/>
                              <w:marTop w:val="0"/>
                              <w:marBottom w:val="0"/>
                              <w:divBdr>
                                <w:top w:val="single" w:sz="2" w:space="0" w:color="D9D9E3"/>
                                <w:left w:val="single" w:sz="2" w:space="0" w:color="D9D9E3"/>
                                <w:bottom w:val="single" w:sz="2" w:space="0" w:color="D9D9E3"/>
                                <w:right w:val="single" w:sz="2" w:space="0" w:color="D9D9E3"/>
                              </w:divBdr>
                              <w:divsChild>
                                <w:div w:id="1239092556">
                                  <w:marLeft w:val="0"/>
                                  <w:marRight w:val="0"/>
                                  <w:marTop w:val="0"/>
                                  <w:marBottom w:val="0"/>
                                  <w:divBdr>
                                    <w:top w:val="single" w:sz="2" w:space="0" w:color="D9D9E3"/>
                                    <w:left w:val="single" w:sz="2" w:space="0" w:color="D9D9E3"/>
                                    <w:bottom w:val="single" w:sz="2" w:space="0" w:color="D9D9E3"/>
                                    <w:right w:val="single" w:sz="2" w:space="0" w:color="D9D9E3"/>
                                  </w:divBdr>
                                  <w:divsChild>
                                    <w:div w:id="2216000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9109955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39661390">
          <w:marLeft w:val="0"/>
          <w:marRight w:val="0"/>
          <w:marTop w:val="0"/>
          <w:marBottom w:val="0"/>
          <w:divBdr>
            <w:top w:val="none" w:sz="0" w:space="0" w:color="auto"/>
            <w:left w:val="none" w:sz="0" w:space="0" w:color="auto"/>
            <w:bottom w:val="none" w:sz="0" w:space="0" w:color="auto"/>
            <w:right w:val="none" w:sz="0" w:space="0" w:color="auto"/>
          </w:divBdr>
          <w:divsChild>
            <w:div w:id="1585409945">
              <w:marLeft w:val="0"/>
              <w:marRight w:val="0"/>
              <w:marTop w:val="100"/>
              <w:marBottom w:val="100"/>
              <w:divBdr>
                <w:top w:val="single" w:sz="2" w:space="0" w:color="D9D9E3"/>
                <w:left w:val="single" w:sz="2" w:space="0" w:color="D9D9E3"/>
                <w:bottom w:val="single" w:sz="2" w:space="0" w:color="D9D9E3"/>
                <w:right w:val="single" w:sz="2" w:space="0" w:color="D9D9E3"/>
              </w:divBdr>
              <w:divsChild>
                <w:div w:id="1790859396">
                  <w:marLeft w:val="0"/>
                  <w:marRight w:val="0"/>
                  <w:marTop w:val="0"/>
                  <w:marBottom w:val="0"/>
                  <w:divBdr>
                    <w:top w:val="single" w:sz="2" w:space="0" w:color="D9D9E3"/>
                    <w:left w:val="single" w:sz="2" w:space="0" w:color="D9D9E3"/>
                    <w:bottom w:val="single" w:sz="2" w:space="0" w:color="D9D9E3"/>
                    <w:right w:val="single" w:sz="2" w:space="0" w:color="D9D9E3"/>
                  </w:divBdr>
                  <w:divsChild>
                    <w:div w:id="1166439321">
                      <w:marLeft w:val="0"/>
                      <w:marRight w:val="0"/>
                      <w:marTop w:val="0"/>
                      <w:marBottom w:val="0"/>
                      <w:divBdr>
                        <w:top w:val="single" w:sz="2" w:space="0" w:color="D9D9E3"/>
                        <w:left w:val="single" w:sz="2" w:space="0" w:color="D9D9E3"/>
                        <w:bottom w:val="single" w:sz="2" w:space="0" w:color="D9D9E3"/>
                        <w:right w:val="single" w:sz="2" w:space="0" w:color="D9D9E3"/>
                      </w:divBdr>
                      <w:divsChild>
                        <w:div w:id="1330408007">
                          <w:marLeft w:val="0"/>
                          <w:marRight w:val="0"/>
                          <w:marTop w:val="0"/>
                          <w:marBottom w:val="0"/>
                          <w:divBdr>
                            <w:top w:val="single" w:sz="2" w:space="0" w:color="D9D9E3"/>
                            <w:left w:val="single" w:sz="2" w:space="0" w:color="D9D9E3"/>
                            <w:bottom w:val="single" w:sz="2" w:space="0" w:color="D9D9E3"/>
                            <w:right w:val="single" w:sz="2" w:space="0" w:color="D9D9E3"/>
                          </w:divBdr>
                          <w:divsChild>
                            <w:div w:id="680472131">
                              <w:marLeft w:val="0"/>
                              <w:marRight w:val="0"/>
                              <w:marTop w:val="0"/>
                              <w:marBottom w:val="0"/>
                              <w:divBdr>
                                <w:top w:val="single" w:sz="2" w:space="0" w:color="D9D9E3"/>
                                <w:left w:val="single" w:sz="2" w:space="0" w:color="D9D9E3"/>
                                <w:bottom w:val="single" w:sz="2" w:space="0" w:color="D9D9E3"/>
                                <w:right w:val="single" w:sz="2" w:space="0" w:color="D9D9E3"/>
                              </w:divBdr>
                              <w:divsChild>
                                <w:div w:id="1652712112">
                                  <w:marLeft w:val="0"/>
                                  <w:marRight w:val="0"/>
                                  <w:marTop w:val="0"/>
                                  <w:marBottom w:val="0"/>
                                  <w:divBdr>
                                    <w:top w:val="single" w:sz="2" w:space="0" w:color="D9D9E3"/>
                                    <w:left w:val="single" w:sz="2" w:space="0" w:color="D9D9E3"/>
                                    <w:bottom w:val="single" w:sz="2" w:space="0" w:color="D9D9E3"/>
                                    <w:right w:val="single" w:sz="2" w:space="0" w:color="D9D9E3"/>
                                  </w:divBdr>
                                  <w:divsChild>
                                    <w:div w:id="3893065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3988918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04588812">
                      <w:marLeft w:val="0"/>
                      <w:marRight w:val="0"/>
                      <w:marTop w:val="0"/>
                      <w:marBottom w:val="0"/>
                      <w:divBdr>
                        <w:top w:val="single" w:sz="2" w:space="0" w:color="D9D9E3"/>
                        <w:left w:val="single" w:sz="2" w:space="0" w:color="D9D9E3"/>
                        <w:bottom w:val="single" w:sz="2" w:space="0" w:color="D9D9E3"/>
                        <w:right w:val="single" w:sz="2" w:space="0" w:color="D9D9E3"/>
                      </w:divBdr>
                      <w:divsChild>
                        <w:div w:id="1123497777">
                          <w:marLeft w:val="0"/>
                          <w:marRight w:val="0"/>
                          <w:marTop w:val="0"/>
                          <w:marBottom w:val="0"/>
                          <w:divBdr>
                            <w:top w:val="single" w:sz="2" w:space="0" w:color="D9D9E3"/>
                            <w:left w:val="single" w:sz="2" w:space="0" w:color="D9D9E3"/>
                            <w:bottom w:val="single" w:sz="2" w:space="0" w:color="D9D9E3"/>
                            <w:right w:val="single" w:sz="2" w:space="0" w:color="D9D9E3"/>
                          </w:divBdr>
                          <w:divsChild>
                            <w:div w:id="1985692672">
                              <w:marLeft w:val="0"/>
                              <w:marRight w:val="0"/>
                              <w:marTop w:val="0"/>
                              <w:marBottom w:val="0"/>
                              <w:divBdr>
                                <w:top w:val="single" w:sz="2" w:space="0" w:color="D9D9E3"/>
                                <w:left w:val="single" w:sz="2" w:space="0" w:color="D9D9E3"/>
                                <w:bottom w:val="single" w:sz="2" w:space="0" w:color="D9D9E3"/>
                                <w:right w:val="single" w:sz="2" w:space="0" w:color="D9D9E3"/>
                              </w:divBdr>
                              <w:divsChild>
                                <w:div w:id="551119409">
                                  <w:marLeft w:val="0"/>
                                  <w:marRight w:val="0"/>
                                  <w:marTop w:val="0"/>
                                  <w:marBottom w:val="0"/>
                                  <w:divBdr>
                                    <w:top w:val="single" w:sz="2" w:space="0" w:color="D9D9E3"/>
                                    <w:left w:val="single" w:sz="2" w:space="0" w:color="D9D9E3"/>
                                    <w:bottom w:val="single" w:sz="2" w:space="0" w:color="D9D9E3"/>
                                    <w:right w:val="single" w:sz="2" w:space="0" w:color="D9D9E3"/>
                                  </w:divBdr>
                                  <w:divsChild>
                                    <w:div w:id="16137074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66021056">
          <w:marLeft w:val="0"/>
          <w:marRight w:val="0"/>
          <w:marTop w:val="0"/>
          <w:marBottom w:val="0"/>
          <w:divBdr>
            <w:top w:val="none" w:sz="0" w:space="0" w:color="auto"/>
            <w:left w:val="none" w:sz="0" w:space="0" w:color="auto"/>
            <w:bottom w:val="none" w:sz="0" w:space="0" w:color="auto"/>
            <w:right w:val="none" w:sz="0" w:space="0" w:color="auto"/>
          </w:divBdr>
          <w:divsChild>
            <w:div w:id="453259550">
              <w:marLeft w:val="0"/>
              <w:marRight w:val="0"/>
              <w:marTop w:val="100"/>
              <w:marBottom w:val="100"/>
              <w:divBdr>
                <w:top w:val="single" w:sz="2" w:space="0" w:color="D9D9E3"/>
                <w:left w:val="single" w:sz="2" w:space="0" w:color="D9D9E3"/>
                <w:bottom w:val="single" w:sz="2" w:space="0" w:color="D9D9E3"/>
                <w:right w:val="single" w:sz="2" w:space="0" w:color="D9D9E3"/>
              </w:divBdr>
              <w:divsChild>
                <w:div w:id="1843087249">
                  <w:marLeft w:val="0"/>
                  <w:marRight w:val="0"/>
                  <w:marTop w:val="0"/>
                  <w:marBottom w:val="0"/>
                  <w:divBdr>
                    <w:top w:val="single" w:sz="2" w:space="0" w:color="D9D9E3"/>
                    <w:left w:val="single" w:sz="2" w:space="0" w:color="D9D9E3"/>
                    <w:bottom w:val="single" w:sz="2" w:space="0" w:color="D9D9E3"/>
                    <w:right w:val="single" w:sz="2" w:space="0" w:color="D9D9E3"/>
                  </w:divBdr>
                  <w:divsChild>
                    <w:div w:id="1549874693">
                      <w:marLeft w:val="0"/>
                      <w:marRight w:val="0"/>
                      <w:marTop w:val="0"/>
                      <w:marBottom w:val="0"/>
                      <w:divBdr>
                        <w:top w:val="single" w:sz="2" w:space="0" w:color="D9D9E3"/>
                        <w:left w:val="single" w:sz="2" w:space="0" w:color="D9D9E3"/>
                        <w:bottom w:val="single" w:sz="2" w:space="0" w:color="D9D9E3"/>
                        <w:right w:val="single" w:sz="2" w:space="0" w:color="D9D9E3"/>
                      </w:divBdr>
                      <w:divsChild>
                        <w:div w:id="208735632">
                          <w:marLeft w:val="0"/>
                          <w:marRight w:val="0"/>
                          <w:marTop w:val="0"/>
                          <w:marBottom w:val="0"/>
                          <w:divBdr>
                            <w:top w:val="single" w:sz="2" w:space="0" w:color="D9D9E3"/>
                            <w:left w:val="single" w:sz="2" w:space="0" w:color="D9D9E3"/>
                            <w:bottom w:val="single" w:sz="2" w:space="0" w:color="D9D9E3"/>
                            <w:right w:val="single" w:sz="2" w:space="0" w:color="D9D9E3"/>
                          </w:divBdr>
                        </w:div>
                        <w:div w:id="1381856884">
                          <w:marLeft w:val="0"/>
                          <w:marRight w:val="0"/>
                          <w:marTop w:val="0"/>
                          <w:marBottom w:val="0"/>
                          <w:divBdr>
                            <w:top w:val="single" w:sz="2" w:space="0" w:color="D9D9E3"/>
                            <w:left w:val="single" w:sz="2" w:space="0" w:color="D9D9E3"/>
                            <w:bottom w:val="single" w:sz="2" w:space="0" w:color="D9D9E3"/>
                            <w:right w:val="single" w:sz="2" w:space="0" w:color="D9D9E3"/>
                          </w:divBdr>
                          <w:divsChild>
                            <w:div w:id="275841647">
                              <w:marLeft w:val="0"/>
                              <w:marRight w:val="0"/>
                              <w:marTop w:val="0"/>
                              <w:marBottom w:val="0"/>
                              <w:divBdr>
                                <w:top w:val="single" w:sz="2" w:space="0" w:color="D9D9E3"/>
                                <w:left w:val="single" w:sz="2" w:space="0" w:color="D9D9E3"/>
                                <w:bottom w:val="single" w:sz="2" w:space="0" w:color="D9D9E3"/>
                                <w:right w:val="single" w:sz="2" w:space="0" w:color="D9D9E3"/>
                              </w:divBdr>
                              <w:divsChild>
                                <w:div w:id="1149982560">
                                  <w:marLeft w:val="0"/>
                                  <w:marRight w:val="0"/>
                                  <w:marTop w:val="0"/>
                                  <w:marBottom w:val="0"/>
                                  <w:divBdr>
                                    <w:top w:val="single" w:sz="2" w:space="0" w:color="D9D9E3"/>
                                    <w:left w:val="single" w:sz="2" w:space="0" w:color="D9D9E3"/>
                                    <w:bottom w:val="single" w:sz="2" w:space="0" w:color="D9D9E3"/>
                                    <w:right w:val="single" w:sz="2" w:space="0" w:color="D9D9E3"/>
                                  </w:divBdr>
                                  <w:divsChild>
                                    <w:div w:id="7921404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13980239">
                      <w:marLeft w:val="0"/>
                      <w:marRight w:val="0"/>
                      <w:marTop w:val="0"/>
                      <w:marBottom w:val="0"/>
                      <w:divBdr>
                        <w:top w:val="single" w:sz="2" w:space="0" w:color="D9D9E3"/>
                        <w:left w:val="single" w:sz="2" w:space="0" w:color="D9D9E3"/>
                        <w:bottom w:val="single" w:sz="2" w:space="0" w:color="D9D9E3"/>
                        <w:right w:val="single" w:sz="2" w:space="0" w:color="D9D9E3"/>
                      </w:divBdr>
                      <w:divsChild>
                        <w:div w:id="470829887">
                          <w:marLeft w:val="0"/>
                          <w:marRight w:val="0"/>
                          <w:marTop w:val="0"/>
                          <w:marBottom w:val="0"/>
                          <w:divBdr>
                            <w:top w:val="single" w:sz="2" w:space="0" w:color="D9D9E3"/>
                            <w:left w:val="single" w:sz="2" w:space="0" w:color="D9D9E3"/>
                            <w:bottom w:val="single" w:sz="2" w:space="0" w:color="D9D9E3"/>
                            <w:right w:val="single" w:sz="2" w:space="0" w:color="D9D9E3"/>
                          </w:divBdr>
                          <w:divsChild>
                            <w:div w:id="1491559999">
                              <w:marLeft w:val="0"/>
                              <w:marRight w:val="0"/>
                              <w:marTop w:val="0"/>
                              <w:marBottom w:val="0"/>
                              <w:divBdr>
                                <w:top w:val="single" w:sz="2" w:space="0" w:color="D9D9E3"/>
                                <w:left w:val="single" w:sz="2" w:space="0" w:color="D9D9E3"/>
                                <w:bottom w:val="single" w:sz="2" w:space="0" w:color="D9D9E3"/>
                                <w:right w:val="single" w:sz="2" w:space="0" w:color="D9D9E3"/>
                              </w:divBdr>
                              <w:divsChild>
                                <w:div w:id="1902249880">
                                  <w:marLeft w:val="0"/>
                                  <w:marRight w:val="0"/>
                                  <w:marTop w:val="0"/>
                                  <w:marBottom w:val="0"/>
                                  <w:divBdr>
                                    <w:top w:val="single" w:sz="2" w:space="0" w:color="D9D9E3"/>
                                    <w:left w:val="single" w:sz="2" w:space="0" w:color="D9D9E3"/>
                                    <w:bottom w:val="single" w:sz="2" w:space="0" w:color="D9D9E3"/>
                                    <w:right w:val="single" w:sz="2" w:space="0" w:color="D9D9E3"/>
                                  </w:divBdr>
                                  <w:divsChild>
                                    <w:div w:id="13406975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85864950">
          <w:marLeft w:val="0"/>
          <w:marRight w:val="0"/>
          <w:marTop w:val="0"/>
          <w:marBottom w:val="0"/>
          <w:divBdr>
            <w:top w:val="none" w:sz="0" w:space="0" w:color="auto"/>
            <w:left w:val="none" w:sz="0" w:space="0" w:color="auto"/>
            <w:bottom w:val="none" w:sz="0" w:space="0" w:color="auto"/>
            <w:right w:val="none" w:sz="0" w:space="0" w:color="auto"/>
          </w:divBdr>
          <w:divsChild>
            <w:div w:id="583610284">
              <w:marLeft w:val="0"/>
              <w:marRight w:val="0"/>
              <w:marTop w:val="100"/>
              <w:marBottom w:val="100"/>
              <w:divBdr>
                <w:top w:val="single" w:sz="2" w:space="0" w:color="D9D9E3"/>
                <w:left w:val="single" w:sz="2" w:space="0" w:color="D9D9E3"/>
                <w:bottom w:val="single" w:sz="2" w:space="0" w:color="D9D9E3"/>
                <w:right w:val="single" w:sz="2" w:space="0" w:color="D9D9E3"/>
              </w:divBdr>
              <w:divsChild>
                <w:div w:id="1148085863">
                  <w:marLeft w:val="0"/>
                  <w:marRight w:val="0"/>
                  <w:marTop w:val="0"/>
                  <w:marBottom w:val="0"/>
                  <w:divBdr>
                    <w:top w:val="single" w:sz="2" w:space="0" w:color="D9D9E3"/>
                    <w:left w:val="single" w:sz="2" w:space="0" w:color="D9D9E3"/>
                    <w:bottom w:val="single" w:sz="2" w:space="0" w:color="D9D9E3"/>
                    <w:right w:val="single" w:sz="2" w:space="0" w:color="D9D9E3"/>
                  </w:divBdr>
                  <w:divsChild>
                    <w:div w:id="154537099">
                      <w:marLeft w:val="0"/>
                      <w:marRight w:val="0"/>
                      <w:marTop w:val="0"/>
                      <w:marBottom w:val="0"/>
                      <w:divBdr>
                        <w:top w:val="single" w:sz="2" w:space="0" w:color="D9D9E3"/>
                        <w:left w:val="single" w:sz="2" w:space="0" w:color="D9D9E3"/>
                        <w:bottom w:val="single" w:sz="2" w:space="0" w:color="D9D9E3"/>
                        <w:right w:val="single" w:sz="2" w:space="0" w:color="D9D9E3"/>
                      </w:divBdr>
                      <w:divsChild>
                        <w:div w:id="519010439">
                          <w:marLeft w:val="0"/>
                          <w:marRight w:val="0"/>
                          <w:marTop w:val="0"/>
                          <w:marBottom w:val="0"/>
                          <w:divBdr>
                            <w:top w:val="single" w:sz="2" w:space="0" w:color="D9D9E3"/>
                            <w:left w:val="single" w:sz="2" w:space="0" w:color="D9D9E3"/>
                            <w:bottom w:val="single" w:sz="2" w:space="0" w:color="D9D9E3"/>
                            <w:right w:val="single" w:sz="2" w:space="0" w:color="D9D9E3"/>
                          </w:divBdr>
                          <w:divsChild>
                            <w:div w:id="170460648">
                              <w:marLeft w:val="0"/>
                              <w:marRight w:val="0"/>
                              <w:marTop w:val="0"/>
                              <w:marBottom w:val="0"/>
                              <w:divBdr>
                                <w:top w:val="single" w:sz="2" w:space="0" w:color="D9D9E3"/>
                                <w:left w:val="single" w:sz="2" w:space="0" w:color="D9D9E3"/>
                                <w:bottom w:val="single" w:sz="2" w:space="0" w:color="D9D9E3"/>
                                <w:right w:val="single" w:sz="2" w:space="0" w:color="D9D9E3"/>
                              </w:divBdr>
                              <w:divsChild>
                                <w:div w:id="1878856399">
                                  <w:marLeft w:val="0"/>
                                  <w:marRight w:val="0"/>
                                  <w:marTop w:val="0"/>
                                  <w:marBottom w:val="0"/>
                                  <w:divBdr>
                                    <w:top w:val="single" w:sz="2" w:space="0" w:color="D9D9E3"/>
                                    <w:left w:val="single" w:sz="2" w:space="0" w:color="D9D9E3"/>
                                    <w:bottom w:val="single" w:sz="2" w:space="0" w:color="D9D9E3"/>
                                    <w:right w:val="single" w:sz="2" w:space="0" w:color="D9D9E3"/>
                                  </w:divBdr>
                                  <w:divsChild>
                                    <w:div w:id="7243800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2434879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61049263">
                      <w:marLeft w:val="0"/>
                      <w:marRight w:val="0"/>
                      <w:marTop w:val="0"/>
                      <w:marBottom w:val="0"/>
                      <w:divBdr>
                        <w:top w:val="single" w:sz="2" w:space="0" w:color="D9D9E3"/>
                        <w:left w:val="single" w:sz="2" w:space="0" w:color="D9D9E3"/>
                        <w:bottom w:val="single" w:sz="2" w:space="0" w:color="D9D9E3"/>
                        <w:right w:val="single" w:sz="2" w:space="0" w:color="D9D9E3"/>
                      </w:divBdr>
                      <w:divsChild>
                        <w:div w:id="910777030">
                          <w:marLeft w:val="0"/>
                          <w:marRight w:val="0"/>
                          <w:marTop w:val="0"/>
                          <w:marBottom w:val="0"/>
                          <w:divBdr>
                            <w:top w:val="single" w:sz="2" w:space="0" w:color="D9D9E3"/>
                            <w:left w:val="single" w:sz="2" w:space="0" w:color="D9D9E3"/>
                            <w:bottom w:val="single" w:sz="2" w:space="0" w:color="D9D9E3"/>
                            <w:right w:val="single" w:sz="2" w:space="0" w:color="D9D9E3"/>
                          </w:divBdr>
                          <w:divsChild>
                            <w:div w:id="752974508">
                              <w:marLeft w:val="0"/>
                              <w:marRight w:val="0"/>
                              <w:marTop w:val="0"/>
                              <w:marBottom w:val="0"/>
                              <w:divBdr>
                                <w:top w:val="single" w:sz="2" w:space="0" w:color="D9D9E3"/>
                                <w:left w:val="single" w:sz="2" w:space="0" w:color="D9D9E3"/>
                                <w:bottom w:val="single" w:sz="2" w:space="0" w:color="D9D9E3"/>
                                <w:right w:val="single" w:sz="2" w:space="0" w:color="D9D9E3"/>
                              </w:divBdr>
                              <w:divsChild>
                                <w:div w:id="73481465">
                                  <w:marLeft w:val="0"/>
                                  <w:marRight w:val="0"/>
                                  <w:marTop w:val="0"/>
                                  <w:marBottom w:val="0"/>
                                  <w:divBdr>
                                    <w:top w:val="single" w:sz="2" w:space="0" w:color="D9D9E3"/>
                                    <w:left w:val="single" w:sz="2" w:space="0" w:color="D9D9E3"/>
                                    <w:bottom w:val="single" w:sz="2" w:space="0" w:color="D9D9E3"/>
                                    <w:right w:val="single" w:sz="2" w:space="0" w:color="D9D9E3"/>
                                  </w:divBdr>
                                  <w:divsChild>
                                    <w:div w:id="9424192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40406544">
          <w:marLeft w:val="0"/>
          <w:marRight w:val="0"/>
          <w:marTop w:val="0"/>
          <w:marBottom w:val="0"/>
          <w:divBdr>
            <w:top w:val="none" w:sz="0" w:space="0" w:color="auto"/>
            <w:left w:val="none" w:sz="0" w:space="0" w:color="auto"/>
            <w:bottom w:val="none" w:sz="0" w:space="0" w:color="auto"/>
            <w:right w:val="none" w:sz="0" w:space="0" w:color="auto"/>
          </w:divBdr>
          <w:divsChild>
            <w:div w:id="478032329">
              <w:marLeft w:val="0"/>
              <w:marRight w:val="0"/>
              <w:marTop w:val="100"/>
              <w:marBottom w:val="100"/>
              <w:divBdr>
                <w:top w:val="single" w:sz="2" w:space="0" w:color="D9D9E3"/>
                <w:left w:val="single" w:sz="2" w:space="0" w:color="D9D9E3"/>
                <w:bottom w:val="single" w:sz="2" w:space="0" w:color="D9D9E3"/>
                <w:right w:val="single" w:sz="2" w:space="0" w:color="D9D9E3"/>
              </w:divBdr>
              <w:divsChild>
                <w:div w:id="1070809880">
                  <w:marLeft w:val="0"/>
                  <w:marRight w:val="0"/>
                  <w:marTop w:val="0"/>
                  <w:marBottom w:val="0"/>
                  <w:divBdr>
                    <w:top w:val="single" w:sz="2" w:space="0" w:color="D9D9E3"/>
                    <w:left w:val="single" w:sz="2" w:space="0" w:color="D9D9E3"/>
                    <w:bottom w:val="single" w:sz="2" w:space="0" w:color="D9D9E3"/>
                    <w:right w:val="single" w:sz="2" w:space="0" w:color="D9D9E3"/>
                  </w:divBdr>
                  <w:divsChild>
                    <w:div w:id="750588960">
                      <w:marLeft w:val="0"/>
                      <w:marRight w:val="0"/>
                      <w:marTop w:val="0"/>
                      <w:marBottom w:val="0"/>
                      <w:divBdr>
                        <w:top w:val="single" w:sz="2" w:space="0" w:color="D9D9E3"/>
                        <w:left w:val="single" w:sz="2" w:space="0" w:color="D9D9E3"/>
                        <w:bottom w:val="single" w:sz="2" w:space="0" w:color="D9D9E3"/>
                        <w:right w:val="single" w:sz="2" w:space="0" w:color="D9D9E3"/>
                      </w:divBdr>
                      <w:divsChild>
                        <w:div w:id="891383927">
                          <w:marLeft w:val="0"/>
                          <w:marRight w:val="0"/>
                          <w:marTop w:val="0"/>
                          <w:marBottom w:val="0"/>
                          <w:divBdr>
                            <w:top w:val="single" w:sz="2" w:space="0" w:color="D9D9E3"/>
                            <w:left w:val="single" w:sz="2" w:space="0" w:color="D9D9E3"/>
                            <w:bottom w:val="single" w:sz="2" w:space="0" w:color="D9D9E3"/>
                            <w:right w:val="single" w:sz="2" w:space="0" w:color="D9D9E3"/>
                          </w:divBdr>
                          <w:divsChild>
                            <w:div w:id="1233661136">
                              <w:marLeft w:val="0"/>
                              <w:marRight w:val="0"/>
                              <w:marTop w:val="0"/>
                              <w:marBottom w:val="0"/>
                              <w:divBdr>
                                <w:top w:val="single" w:sz="2" w:space="0" w:color="D9D9E3"/>
                                <w:left w:val="single" w:sz="2" w:space="0" w:color="D9D9E3"/>
                                <w:bottom w:val="single" w:sz="2" w:space="0" w:color="D9D9E3"/>
                                <w:right w:val="single" w:sz="2" w:space="0" w:color="D9D9E3"/>
                              </w:divBdr>
                              <w:divsChild>
                                <w:div w:id="303199552">
                                  <w:marLeft w:val="0"/>
                                  <w:marRight w:val="0"/>
                                  <w:marTop w:val="0"/>
                                  <w:marBottom w:val="0"/>
                                  <w:divBdr>
                                    <w:top w:val="single" w:sz="2" w:space="0" w:color="D9D9E3"/>
                                    <w:left w:val="single" w:sz="2" w:space="0" w:color="D9D9E3"/>
                                    <w:bottom w:val="single" w:sz="2" w:space="0" w:color="D9D9E3"/>
                                    <w:right w:val="single" w:sz="2" w:space="0" w:color="D9D9E3"/>
                                  </w:divBdr>
                                  <w:divsChild>
                                    <w:div w:id="15306858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04579259">
                      <w:marLeft w:val="0"/>
                      <w:marRight w:val="0"/>
                      <w:marTop w:val="0"/>
                      <w:marBottom w:val="0"/>
                      <w:divBdr>
                        <w:top w:val="single" w:sz="2" w:space="0" w:color="D9D9E3"/>
                        <w:left w:val="single" w:sz="2" w:space="0" w:color="D9D9E3"/>
                        <w:bottom w:val="single" w:sz="2" w:space="0" w:color="D9D9E3"/>
                        <w:right w:val="single" w:sz="2" w:space="0" w:color="D9D9E3"/>
                      </w:divBdr>
                      <w:divsChild>
                        <w:div w:id="317347250">
                          <w:marLeft w:val="0"/>
                          <w:marRight w:val="0"/>
                          <w:marTop w:val="0"/>
                          <w:marBottom w:val="0"/>
                          <w:divBdr>
                            <w:top w:val="single" w:sz="2" w:space="0" w:color="D9D9E3"/>
                            <w:left w:val="single" w:sz="2" w:space="0" w:color="D9D9E3"/>
                            <w:bottom w:val="single" w:sz="2" w:space="0" w:color="D9D9E3"/>
                            <w:right w:val="single" w:sz="2" w:space="0" w:color="D9D9E3"/>
                          </w:divBdr>
                        </w:div>
                        <w:div w:id="633408084">
                          <w:marLeft w:val="0"/>
                          <w:marRight w:val="0"/>
                          <w:marTop w:val="0"/>
                          <w:marBottom w:val="0"/>
                          <w:divBdr>
                            <w:top w:val="single" w:sz="2" w:space="0" w:color="D9D9E3"/>
                            <w:left w:val="single" w:sz="2" w:space="0" w:color="D9D9E3"/>
                            <w:bottom w:val="single" w:sz="2" w:space="0" w:color="D9D9E3"/>
                            <w:right w:val="single" w:sz="2" w:space="0" w:color="D9D9E3"/>
                          </w:divBdr>
                          <w:divsChild>
                            <w:div w:id="191649782">
                              <w:marLeft w:val="0"/>
                              <w:marRight w:val="0"/>
                              <w:marTop w:val="0"/>
                              <w:marBottom w:val="0"/>
                              <w:divBdr>
                                <w:top w:val="single" w:sz="2" w:space="0" w:color="D9D9E3"/>
                                <w:left w:val="single" w:sz="2" w:space="0" w:color="D9D9E3"/>
                                <w:bottom w:val="single" w:sz="2" w:space="0" w:color="D9D9E3"/>
                                <w:right w:val="single" w:sz="2" w:space="0" w:color="D9D9E3"/>
                              </w:divBdr>
                              <w:divsChild>
                                <w:div w:id="1734694054">
                                  <w:marLeft w:val="0"/>
                                  <w:marRight w:val="0"/>
                                  <w:marTop w:val="0"/>
                                  <w:marBottom w:val="0"/>
                                  <w:divBdr>
                                    <w:top w:val="single" w:sz="2" w:space="0" w:color="D9D9E3"/>
                                    <w:left w:val="single" w:sz="2" w:space="0" w:color="D9D9E3"/>
                                    <w:bottom w:val="single" w:sz="2" w:space="0" w:color="D9D9E3"/>
                                    <w:right w:val="single" w:sz="2" w:space="0" w:color="D9D9E3"/>
                                  </w:divBdr>
                                  <w:divsChild>
                                    <w:div w:id="15289821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53707116">
          <w:marLeft w:val="0"/>
          <w:marRight w:val="0"/>
          <w:marTop w:val="0"/>
          <w:marBottom w:val="0"/>
          <w:divBdr>
            <w:top w:val="none" w:sz="0" w:space="0" w:color="auto"/>
            <w:left w:val="none" w:sz="0" w:space="0" w:color="auto"/>
            <w:bottom w:val="none" w:sz="0" w:space="0" w:color="auto"/>
            <w:right w:val="none" w:sz="0" w:space="0" w:color="auto"/>
          </w:divBdr>
          <w:divsChild>
            <w:div w:id="1819691460">
              <w:marLeft w:val="0"/>
              <w:marRight w:val="0"/>
              <w:marTop w:val="100"/>
              <w:marBottom w:val="100"/>
              <w:divBdr>
                <w:top w:val="single" w:sz="2" w:space="0" w:color="D9D9E3"/>
                <w:left w:val="single" w:sz="2" w:space="0" w:color="D9D9E3"/>
                <w:bottom w:val="single" w:sz="2" w:space="0" w:color="D9D9E3"/>
                <w:right w:val="single" w:sz="2" w:space="0" w:color="D9D9E3"/>
              </w:divBdr>
              <w:divsChild>
                <w:div w:id="1896088399">
                  <w:marLeft w:val="0"/>
                  <w:marRight w:val="0"/>
                  <w:marTop w:val="0"/>
                  <w:marBottom w:val="0"/>
                  <w:divBdr>
                    <w:top w:val="single" w:sz="2" w:space="0" w:color="D9D9E3"/>
                    <w:left w:val="single" w:sz="2" w:space="0" w:color="D9D9E3"/>
                    <w:bottom w:val="single" w:sz="2" w:space="0" w:color="D9D9E3"/>
                    <w:right w:val="single" w:sz="2" w:space="0" w:color="D9D9E3"/>
                  </w:divBdr>
                  <w:divsChild>
                    <w:div w:id="255360322">
                      <w:marLeft w:val="0"/>
                      <w:marRight w:val="0"/>
                      <w:marTop w:val="0"/>
                      <w:marBottom w:val="0"/>
                      <w:divBdr>
                        <w:top w:val="single" w:sz="2" w:space="0" w:color="D9D9E3"/>
                        <w:left w:val="single" w:sz="2" w:space="0" w:color="D9D9E3"/>
                        <w:bottom w:val="single" w:sz="2" w:space="0" w:color="D9D9E3"/>
                        <w:right w:val="single" w:sz="2" w:space="0" w:color="D9D9E3"/>
                      </w:divBdr>
                      <w:divsChild>
                        <w:div w:id="541794316">
                          <w:marLeft w:val="0"/>
                          <w:marRight w:val="0"/>
                          <w:marTop w:val="0"/>
                          <w:marBottom w:val="0"/>
                          <w:divBdr>
                            <w:top w:val="single" w:sz="2" w:space="0" w:color="D9D9E3"/>
                            <w:left w:val="single" w:sz="2" w:space="0" w:color="D9D9E3"/>
                            <w:bottom w:val="single" w:sz="2" w:space="0" w:color="D9D9E3"/>
                            <w:right w:val="single" w:sz="2" w:space="0" w:color="D9D9E3"/>
                          </w:divBdr>
                          <w:divsChild>
                            <w:div w:id="490752540">
                              <w:marLeft w:val="0"/>
                              <w:marRight w:val="0"/>
                              <w:marTop w:val="0"/>
                              <w:marBottom w:val="0"/>
                              <w:divBdr>
                                <w:top w:val="single" w:sz="2" w:space="0" w:color="D9D9E3"/>
                                <w:left w:val="single" w:sz="2" w:space="0" w:color="D9D9E3"/>
                                <w:bottom w:val="single" w:sz="2" w:space="0" w:color="D9D9E3"/>
                                <w:right w:val="single" w:sz="2" w:space="0" w:color="D9D9E3"/>
                              </w:divBdr>
                              <w:divsChild>
                                <w:div w:id="1783181496">
                                  <w:marLeft w:val="0"/>
                                  <w:marRight w:val="0"/>
                                  <w:marTop w:val="0"/>
                                  <w:marBottom w:val="0"/>
                                  <w:divBdr>
                                    <w:top w:val="single" w:sz="2" w:space="0" w:color="D9D9E3"/>
                                    <w:left w:val="single" w:sz="2" w:space="0" w:color="D9D9E3"/>
                                    <w:bottom w:val="single" w:sz="2" w:space="0" w:color="D9D9E3"/>
                                    <w:right w:val="single" w:sz="2" w:space="0" w:color="D9D9E3"/>
                                  </w:divBdr>
                                  <w:divsChild>
                                    <w:div w:id="17728959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4043342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33728742">
                      <w:marLeft w:val="0"/>
                      <w:marRight w:val="0"/>
                      <w:marTop w:val="0"/>
                      <w:marBottom w:val="0"/>
                      <w:divBdr>
                        <w:top w:val="single" w:sz="2" w:space="0" w:color="D9D9E3"/>
                        <w:left w:val="single" w:sz="2" w:space="0" w:color="D9D9E3"/>
                        <w:bottom w:val="single" w:sz="2" w:space="0" w:color="D9D9E3"/>
                        <w:right w:val="single" w:sz="2" w:space="0" w:color="D9D9E3"/>
                      </w:divBdr>
                      <w:divsChild>
                        <w:div w:id="878904534">
                          <w:marLeft w:val="0"/>
                          <w:marRight w:val="0"/>
                          <w:marTop w:val="0"/>
                          <w:marBottom w:val="0"/>
                          <w:divBdr>
                            <w:top w:val="single" w:sz="2" w:space="0" w:color="D9D9E3"/>
                            <w:left w:val="single" w:sz="2" w:space="0" w:color="D9D9E3"/>
                            <w:bottom w:val="single" w:sz="2" w:space="0" w:color="D9D9E3"/>
                            <w:right w:val="single" w:sz="2" w:space="0" w:color="D9D9E3"/>
                          </w:divBdr>
                          <w:divsChild>
                            <w:div w:id="1443719043">
                              <w:marLeft w:val="0"/>
                              <w:marRight w:val="0"/>
                              <w:marTop w:val="0"/>
                              <w:marBottom w:val="0"/>
                              <w:divBdr>
                                <w:top w:val="single" w:sz="2" w:space="0" w:color="D9D9E3"/>
                                <w:left w:val="single" w:sz="2" w:space="0" w:color="D9D9E3"/>
                                <w:bottom w:val="single" w:sz="2" w:space="0" w:color="D9D9E3"/>
                                <w:right w:val="single" w:sz="2" w:space="0" w:color="D9D9E3"/>
                              </w:divBdr>
                              <w:divsChild>
                                <w:div w:id="1046682621">
                                  <w:marLeft w:val="0"/>
                                  <w:marRight w:val="0"/>
                                  <w:marTop w:val="0"/>
                                  <w:marBottom w:val="0"/>
                                  <w:divBdr>
                                    <w:top w:val="single" w:sz="2" w:space="0" w:color="D9D9E3"/>
                                    <w:left w:val="single" w:sz="2" w:space="0" w:color="D9D9E3"/>
                                    <w:bottom w:val="single" w:sz="2" w:space="0" w:color="D9D9E3"/>
                                    <w:right w:val="single" w:sz="2" w:space="0" w:color="D9D9E3"/>
                                  </w:divBdr>
                                  <w:divsChild>
                                    <w:div w:id="5461422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43019950">
          <w:marLeft w:val="0"/>
          <w:marRight w:val="0"/>
          <w:marTop w:val="0"/>
          <w:marBottom w:val="0"/>
          <w:divBdr>
            <w:top w:val="none" w:sz="0" w:space="0" w:color="auto"/>
            <w:left w:val="none" w:sz="0" w:space="0" w:color="auto"/>
            <w:bottom w:val="none" w:sz="0" w:space="0" w:color="auto"/>
            <w:right w:val="none" w:sz="0" w:space="0" w:color="auto"/>
          </w:divBdr>
          <w:divsChild>
            <w:div w:id="1790860174">
              <w:marLeft w:val="0"/>
              <w:marRight w:val="0"/>
              <w:marTop w:val="100"/>
              <w:marBottom w:val="100"/>
              <w:divBdr>
                <w:top w:val="single" w:sz="2" w:space="0" w:color="D9D9E3"/>
                <w:left w:val="single" w:sz="2" w:space="0" w:color="D9D9E3"/>
                <w:bottom w:val="single" w:sz="2" w:space="0" w:color="D9D9E3"/>
                <w:right w:val="single" w:sz="2" w:space="0" w:color="D9D9E3"/>
              </w:divBdr>
              <w:divsChild>
                <w:div w:id="1326585940">
                  <w:marLeft w:val="0"/>
                  <w:marRight w:val="0"/>
                  <w:marTop w:val="0"/>
                  <w:marBottom w:val="0"/>
                  <w:divBdr>
                    <w:top w:val="single" w:sz="2" w:space="0" w:color="D9D9E3"/>
                    <w:left w:val="single" w:sz="2" w:space="0" w:color="D9D9E3"/>
                    <w:bottom w:val="single" w:sz="2" w:space="0" w:color="D9D9E3"/>
                    <w:right w:val="single" w:sz="2" w:space="0" w:color="D9D9E3"/>
                  </w:divBdr>
                  <w:divsChild>
                    <w:div w:id="248001341">
                      <w:marLeft w:val="0"/>
                      <w:marRight w:val="0"/>
                      <w:marTop w:val="0"/>
                      <w:marBottom w:val="0"/>
                      <w:divBdr>
                        <w:top w:val="single" w:sz="2" w:space="0" w:color="D9D9E3"/>
                        <w:left w:val="single" w:sz="2" w:space="0" w:color="D9D9E3"/>
                        <w:bottom w:val="single" w:sz="2" w:space="0" w:color="D9D9E3"/>
                        <w:right w:val="single" w:sz="2" w:space="0" w:color="D9D9E3"/>
                      </w:divBdr>
                      <w:divsChild>
                        <w:div w:id="160508601">
                          <w:marLeft w:val="0"/>
                          <w:marRight w:val="0"/>
                          <w:marTop w:val="0"/>
                          <w:marBottom w:val="0"/>
                          <w:divBdr>
                            <w:top w:val="single" w:sz="2" w:space="0" w:color="D9D9E3"/>
                            <w:left w:val="single" w:sz="2" w:space="0" w:color="D9D9E3"/>
                            <w:bottom w:val="single" w:sz="2" w:space="0" w:color="D9D9E3"/>
                            <w:right w:val="single" w:sz="2" w:space="0" w:color="D9D9E3"/>
                          </w:divBdr>
                          <w:divsChild>
                            <w:div w:id="1553928730">
                              <w:marLeft w:val="0"/>
                              <w:marRight w:val="0"/>
                              <w:marTop w:val="0"/>
                              <w:marBottom w:val="0"/>
                              <w:divBdr>
                                <w:top w:val="single" w:sz="2" w:space="0" w:color="D9D9E3"/>
                                <w:left w:val="single" w:sz="2" w:space="0" w:color="D9D9E3"/>
                                <w:bottom w:val="single" w:sz="2" w:space="0" w:color="D9D9E3"/>
                                <w:right w:val="single" w:sz="2" w:space="0" w:color="D9D9E3"/>
                              </w:divBdr>
                              <w:divsChild>
                                <w:div w:id="492992669">
                                  <w:marLeft w:val="0"/>
                                  <w:marRight w:val="0"/>
                                  <w:marTop w:val="0"/>
                                  <w:marBottom w:val="0"/>
                                  <w:divBdr>
                                    <w:top w:val="single" w:sz="2" w:space="0" w:color="D9D9E3"/>
                                    <w:left w:val="single" w:sz="2" w:space="0" w:color="D9D9E3"/>
                                    <w:bottom w:val="single" w:sz="2" w:space="0" w:color="D9D9E3"/>
                                    <w:right w:val="single" w:sz="2" w:space="0" w:color="D9D9E3"/>
                                  </w:divBdr>
                                  <w:divsChild>
                                    <w:div w:id="17309543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31475058">
                      <w:marLeft w:val="0"/>
                      <w:marRight w:val="0"/>
                      <w:marTop w:val="0"/>
                      <w:marBottom w:val="0"/>
                      <w:divBdr>
                        <w:top w:val="single" w:sz="2" w:space="0" w:color="D9D9E3"/>
                        <w:left w:val="single" w:sz="2" w:space="0" w:color="D9D9E3"/>
                        <w:bottom w:val="single" w:sz="2" w:space="0" w:color="D9D9E3"/>
                        <w:right w:val="single" w:sz="2" w:space="0" w:color="D9D9E3"/>
                      </w:divBdr>
                      <w:divsChild>
                        <w:div w:id="929582195">
                          <w:marLeft w:val="0"/>
                          <w:marRight w:val="0"/>
                          <w:marTop w:val="0"/>
                          <w:marBottom w:val="0"/>
                          <w:divBdr>
                            <w:top w:val="single" w:sz="2" w:space="0" w:color="D9D9E3"/>
                            <w:left w:val="single" w:sz="2" w:space="0" w:color="D9D9E3"/>
                            <w:bottom w:val="single" w:sz="2" w:space="0" w:color="D9D9E3"/>
                            <w:right w:val="single" w:sz="2" w:space="0" w:color="D9D9E3"/>
                          </w:divBdr>
                        </w:div>
                        <w:div w:id="2018188204">
                          <w:marLeft w:val="0"/>
                          <w:marRight w:val="0"/>
                          <w:marTop w:val="0"/>
                          <w:marBottom w:val="0"/>
                          <w:divBdr>
                            <w:top w:val="single" w:sz="2" w:space="0" w:color="D9D9E3"/>
                            <w:left w:val="single" w:sz="2" w:space="0" w:color="D9D9E3"/>
                            <w:bottom w:val="single" w:sz="2" w:space="0" w:color="D9D9E3"/>
                            <w:right w:val="single" w:sz="2" w:space="0" w:color="D9D9E3"/>
                          </w:divBdr>
                          <w:divsChild>
                            <w:div w:id="1226914463">
                              <w:marLeft w:val="0"/>
                              <w:marRight w:val="0"/>
                              <w:marTop w:val="0"/>
                              <w:marBottom w:val="0"/>
                              <w:divBdr>
                                <w:top w:val="single" w:sz="2" w:space="0" w:color="D9D9E3"/>
                                <w:left w:val="single" w:sz="2" w:space="0" w:color="D9D9E3"/>
                                <w:bottom w:val="single" w:sz="2" w:space="0" w:color="D9D9E3"/>
                                <w:right w:val="single" w:sz="2" w:space="0" w:color="D9D9E3"/>
                              </w:divBdr>
                              <w:divsChild>
                                <w:div w:id="1693992853">
                                  <w:marLeft w:val="0"/>
                                  <w:marRight w:val="0"/>
                                  <w:marTop w:val="0"/>
                                  <w:marBottom w:val="0"/>
                                  <w:divBdr>
                                    <w:top w:val="single" w:sz="2" w:space="0" w:color="D9D9E3"/>
                                    <w:left w:val="single" w:sz="2" w:space="0" w:color="D9D9E3"/>
                                    <w:bottom w:val="single" w:sz="2" w:space="0" w:color="D9D9E3"/>
                                    <w:right w:val="single" w:sz="2" w:space="0" w:color="D9D9E3"/>
                                  </w:divBdr>
                                  <w:divsChild>
                                    <w:div w:id="8516051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62632615">
          <w:marLeft w:val="0"/>
          <w:marRight w:val="0"/>
          <w:marTop w:val="0"/>
          <w:marBottom w:val="0"/>
          <w:divBdr>
            <w:top w:val="none" w:sz="0" w:space="0" w:color="auto"/>
            <w:left w:val="none" w:sz="0" w:space="0" w:color="auto"/>
            <w:bottom w:val="none" w:sz="0" w:space="0" w:color="auto"/>
            <w:right w:val="none" w:sz="0" w:space="0" w:color="auto"/>
          </w:divBdr>
          <w:divsChild>
            <w:div w:id="921717892">
              <w:marLeft w:val="0"/>
              <w:marRight w:val="0"/>
              <w:marTop w:val="100"/>
              <w:marBottom w:val="100"/>
              <w:divBdr>
                <w:top w:val="single" w:sz="2" w:space="0" w:color="D9D9E3"/>
                <w:left w:val="single" w:sz="2" w:space="0" w:color="D9D9E3"/>
                <w:bottom w:val="single" w:sz="2" w:space="0" w:color="D9D9E3"/>
                <w:right w:val="single" w:sz="2" w:space="0" w:color="D9D9E3"/>
              </w:divBdr>
              <w:divsChild>
                <w:div w:id="390688617">
                  <w:marLeft w:val="0"/>
                  <w:marRight w:val="0"/>
                  <w:marTop w:val="0"/>
                  <w:marBottom w:val="0"/>
                  <w:divBdr>
                    <w:top w:val="single" w:sz="2" w:space="0" w:color="D9D9E3"/>
                    <w:left w:val="single" w:sz="2" w:space="0" w:color="D9D9E3"/>
                    <w:bottom w:val="single" w:sz="2" w:space="0" w:color="D9D9E3"/>
                    <w:right w:val="single" w:sz="2" w:space="0" w:color="D9D9E3"/>
                  </w:divBdr>
                  <w:divsChild>
                    <w:div w:id="257910527">
                      <w:marLeft w:val="0"/>
                      <w:marRight w:val="0"/>
                      <w:marTop w:val="0"/>
                      <w:marBottom w:val="0"/>
                      <w:divBdr>
                        <w:top w:val="single" w:sz="2" w:space="0" w:color="D9D9E3"/>
                        <w:left w:val="single" w:sz="2" w:space="0" w:color="D9D9E3"/>
                        <w:bottom w:val="single" w:sz="2" w:space="0" w:color="D9D9E3"/>
                        <w:right w:val="single" w:sz="2" w:space="0" w:color="D9D9E3"/>
                      </w:divBdr>
                      <w:divsChild>
                        <w:div w:id="444037806">
                          <w:marLeft w:val="0"/>
                          <w:marRight w:val="0"/>
                          <w:marTop w:val="0"/>
                          <w:marBottom w:val="0"/>
                          <w:divBdr>
                            <w:top w:val="single" w:sz="2" w:space="0" w:color="D9D9E3"/>
                            <w:left w:val="single" w:sz="2" w:space="0" w:color="D9D9E3"/>
                            <w:bottom w:val="single" w:sz="2" w:space="0" w:color="D9D9E3"/>
                            <w:right w:val="single" w:sz="2" w:space="0" w:color="D9D9E3"/>
                          </w:divBdr>
                          <w:divsChild>
                            <w:div w:id="76290607">
                              <w:marLeft w:val="0"/>
                              <w:marRight w:val="0"/>
                              <w:marTop w:val="0"/>
                              <w:marBottom w:val="0"/>
                              <w:divBdr>
                                <w:top w:val="single" w:sz="2" w:space="0" w:color="D9D9E3"/>
                                <w:left w:val="single" w:sz="2" w:space="0" w:color="D9D9E3"/>
                                <w:bottom w:val="single" w:sz="2" w:space="0" w:color="D9D9E3"/>
                                <w:right w:val="single" w:sz="2" w:space="0" w:color="D9D9E3"/>
                              </w:divBdr>
                              <w:divsChild>
                                <w:div w:id="1788499931">
                                  <w:marLeft w:val="0"/>
                                  <w:marRight w:val="0"/>
                                  <w:marTop w:val="0"/>
                                  <w:marBottom w:val="0"/>
                                  <w:divBdr>
                                    <w:top w:val="single" w:sz="2" w:space="0" w:color="D9D9E3"/>
                                    <w:left w:val="single" w:sz="2" w:space="0" w:color="D9D9E3"/>
                                    <w:bottom w:val="single" w:sz="2" w:space="0" w:color="D9D9E3"/>
                                    <w:right w:val="single" w:sz="2" w:space="0" w:color="D9D9E3"/>
                                  </w:divBdr>
                                  <w:divsChild>
                                    <w:div w:id="7815336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36430659">
                      <w:marLeft w:val="0"/>
                      <w:marRight w:val="0"/>
                      <w:marTop w:val="0"/>
                      <w:marBottom w:val="0"/>
                      <w:divBdr>
                        <w:top w:val="single" w:sz="2" w:space="0" w:color="D9D9E3"/>
                        <w:left w:val="single" w:sz="2" w:space="0" w:color="D9D9E3"/>
                        <w:bottom w:val="single" w:sz="2" w:space="0" w:color="D9D9E3"/>
                        <w:right w:val="single" w:sz="2" w:space="0" w:color="D9D9E3"/>
                      </w:divBdr>
                      <w:divsChild>
                        <w:div w:id="1413234011">
                          <w:marLeft w:val="0"/>
                          <w:marRight w:val="0"/>
                          <w:marTop w:val="0"/>
                          <w:marBottom w:val="0"/>
                          <w:divBdr>
                            <w:top w:val="single" w:sz="2" w:space="0" w:color="D9D9E3"/>
                            <w:left w:val="single" w:sz="2" w:space="0" w:color="D9D9E3"/>
                            <w:bottom w:val="single" w:sz="2" w:space="0" w:color="D9D9E3"/>
                            <w:right w:val="single" w:sz="2" w:space="0" w:color="D9D9E3"/>
                          </w:divBdr>
                          <w:divsChild>
                            <w:div w:id="824973352">
                              <w:marLeft w:val="0"/>
                              <w:marRight w:val="0"/>
                              <w:marTop w:val="0"/>
                              <w:marBottom w:val="0"/>
                              <w:divBdr>
                                <w:top w:val="single" w:sz="2" w:space="0" w:color="D9D9E3"/>
                                <w:left w:val="single" w:sz="2" w:space="0" w:color="D9D9E3"/>
                                <w:bottom w:val="single" w:sz="2" w:space="0" w:color="D9D9E3"/>
                                <w:right w:val="single" w:sz="2" w:space="0" w:color="D9D9E3"/>
                              </w:divBdr>
                              <w:divsChild>
                                <w:div w:id="794716766">
                                  <w:marLeft w:val="0"/>
                                  <w:marRight w:val="0"/>
                                  <w:marTop w:val="0"/>
                                  <w:marBottom w:val="0"/>
                                  <w:divBdr>
                                    <w:top w:val="single" w:sz="2" w:space="0" w:color="D9D9E3"/>
                                    <w:left w:val="single" w:sz="2" w:space="0" w:color="D9D9E3"/>
                                    <w:bottom w:val="single" w:sz="2" w:space="0" w:color="D9D9E3"/>
                                    <w:right w:val="single" w:sz="2" w:space="0" w:color="D9D9E3"/>
                                  </w:divBdr>
                                  <w:divsChild>
                                    <w:div w:id="13778531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0454483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63094087">
          <w:marLeft w:val="0"/>
          <w:marRight w:val="0"/>
          <w:marTop w:val="0"/>
          <w:marBottom w:val="0"/>
          <w:divBdr>
            <w:top w:val="none" w:sz="0" w:space="0" w:color="auto"/>
            <w:left w:val="none" w:sz="0" w:space="0" w:color="auto"/>
            <w:bottom w:val="none" w:sz="0" w:space="0" w:color="auto"/>
            <w:right w:val="none" w:sz="0" w:space="0" w:color="auto"/>
          </w:divBdr>
          <w:divsChild>
            <w:div w:id="777069577">
              <w:marLeft w:val="0"/>
              <w:marRight w:val="0"/>
              <w:marTop w:val="100"/>
              <w:marBottom w:val="100"/>
              <w:divBdr>
                <w:top w:val="single" w:sz="2" w:space="0" w:color="D9D9E3"/>
                <w:left w:val="single" w:sz="2" w:space="0" w:color="D9D9E3"/>
                <w:bottom w:val="single" w:sz="2" w:space="0" w:color="D9D9E3"/>
                <w:right w:val="single" w:sz="2" w:space="0" w:color="D9D9E3"/>
              </w:divBdr>
              <w:divsChild>
                <w:div w:id="1431240828">
                  <w:marLeft w:val="0"/>
                  <w:marRight w:val="0"/>
                  <w:marTop w:val="0"/>
                  <w:marBottom w:val="0"/>
                  <w:divBdr>
                    <w:top w:val="single" w:sz="2" w:space="0" w:color="D9D9E3"/>
                    <w:left w:val="single" w:sz="2" w:space="0" w:color="D9D9E3"/>
                    <w:bottom w:val="single" w:sz="2" w:space="0" w:color="D9D9E3"/>
                    <w:right w:val="single" w:sz="2" w:space="0" w:color="D9D9E3"/>
                  </w:divBdr>
                  <w:divsChild>
                    <w:div w:id="994802151">
                      <w:marLeft w:val="0"/>
                      <w:marRight w:val="0"/>
                      <w:marTop w:val="0"/>
                      <w:marBottom w:val="0"/>
                      <w:divBdr>
                        <w:top w:val="single" w:sz="2" w:space="0" w:color="D9D9E3"/>
                        <w:left w:val="single" w:sz="2" w:space="0" w:color="D9D9E3"/>
                        <w:bottom w:val="single" w:sz="2" w:space="0" w:color="D9D9E3"/>
                        <w:right w:val="single" w:sz="2" w:space="0" w:color="D9D9E3"/>
                      </w:divBdr>
                      <w:divsChild>
                        <w:div w:id="55318524">
                          <w:marLeft w:val="0"/>
                          <w:marRight w:val="0"/>
                          <w:marTop w:val="0"/>
                          <w:marBottom w:val="0"/>
                          <w:divBdr>
                            <w:top w:val="single" w:sz="2" w:space="0" w:color="D9D9E3"/>
                            <w:left w:val="single" w:sz="2" w:space="0" w:color="D9D9E3"/>
                            <w:bottom w:val="single" w:sz="2" w:space="0" w:color="D9D9E3"/>
                            <w:right w:val="single" w:sz="2" w:space="0" w:color="D9D9E3"/>
                          </w:divBdr>
                          <w:divsChild>
                            <w:div w:id="769279001">
                              <w:marLeft w:val="0"/>
                              <w:marRight w:val="0"/>
                              <w:marTop w:val="0"/>
                              <w:marBottom w:val="0"/>
                              <w:divBdr>
                                <w:top w:val="single" w:sz="2" w:space="0" w:color="D9D9E3"/>
                                <w:left w:val="single" w:sz="2" w:space="0" w:color="D9D9E3"/>
                                <w:bottom w:val="single" w:sz="2" w:space="0" w:color="D9D9E3"/>
                                <w:right w:val="single" w:sz="2" w:space="0" w:color="D9D9E3"/>
                              </w:divBdr>
                              <w:divsChild>
                                <w:div w:id="1377468122">
                                  <w:marLeft w:val="0"/>
                                  <w:marRight w:val="0"/>
                                  <w:marTop w:val="0"/>
                                  <w:marBottom w:val="0"/>
                                  <w:divBdr>
                                    <w:top w:val="single" w:sz="2" w:space="0" w:color="D9D9E3"/>
                                    <w:left w:val="single" w:sz="2" w:space="0" w:color="D9D9E3"/>
                                    <w:bottom w:val="single" w:sz="2" w:space="0" w:color="D9D9E3"/>
                                    <w:right w:val="single" w:sz="2" w:space="0" w:color="D9D9E3"/>
                                  </w:divBdr>
                                  <w:divsChild>
                                    <w:div w:id="15654841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75278817">
                      <w:marLeft w:val="0"/>
                      <w:marRight w:val="0"/>
                      <w:marTop w:val="0"/>
                      <w:marBottom w:val="0"/>
                      <w:divBdr>
                        <w:top w:val="single" w:sz="2" w:space="0" w:color="D9D9E3"/>
                        <w:left w:val="single" w:sz="2" w:space="0" w:color="D9D9E3"/>
                        <w:bottom w:val="single" w:sz="2" w:space="0" w:color="D9D9E3"/>
                        <w:right w:val="single" w:sz="2" w:space="0" w:color="D9D9E3"/>
                      </w:divBdr>
                      <w:divsChild>
                        <w:div w:id="250629891">
                          <w:marLeft w:val="0"/>
                          <w:marRight w:val="0"/>
                          <w:marTop w:val="0"/>
                          <w:marBottom w:val="0"/>
                          <w:divBdr>
                            <w:top w:val="single" w:sz="2" w:space="0" w:color="D9D9E3"/>
                            <w:left w:val="single" w:sz="2" w:space="0" w:color="D9D9E3"/>
                            <w:bottom w:val="single" w:sz="2" w:space="0" w:color="D9D9E3"/>
                            <w:right w:val="single" w:sz="2" w:space="0" w:color="D9D9E3"/>
                          </w:divBdr>
                          <w:divsChild>
                            <w:div w:id="1979217909">
                              <w:marLeft w:val="0"/>
                              <w:marRight w:val="0"/>
                              <w:marTop w:val="0"/>
                              <w:marBottom w:val="0"/>
                              <w:divBdr>
                                <w:top w:val="single" w:sz="2" w:space="0" w:color="D9D9E3"/>
                                <w:left w:val="single" w:sz="2" w:space="0" w:color="D9D9E3"/>
                                <w:bottom w:val="single" w:sz="2" w:space="0" w:color="D9D9E3"/>
                                <w:right w:val="single" w:sz="2" w:space="0" w:color="D9D9E3"/>
                              </w:divBdr>
                              <w:divsChild>
                                <w:div w:id="1058281887">
                                  <w:marLeft w:val="0"/>
                                  <w:marRight w:val="0"/>
                                  <w:marTop w:val="0"/>
                                  <w:marBottom w:val="0"/>
                                  <w:divBdr>
                                    <w:top w:val="single" w:sz="2" w:space="0" w:color="D9D9E3"/>
                                    <w:left w:val="single" w:sz="2" w:space="0" w:color="D9D9E3"/>
                                    <w:bottom w:val="single" w:sz="2" w:space="0" w:color="D9D9E3"/>
                                    <w:right w:val="single" w:sz="2" w:space="0" w:color="D9D9E3"/>
                                  </w:divBdr>
                                  <w:divsChild>
                                    <w:div w:id="18125536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2338553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52791117">
      <w:bodyDiv w:val="1"/>
      <w:marLeft w:val="0"/>
      <w:marRight w:val="0"/>
      <w:marTop w:val="0"/>
      <w:marBottom w:val="0"/>
      <w:divBdr>
        <w:top w:val="none" w:sz="0" w:space="0" w:color="auto"/>
        <w:left w:val="none" w:sz="0" w:space="0" w:color="auto"/>
        <w:bottom w:val="none" w:sz="0" w:space="0" w:color="auto"/>
        <w:right w:val="none" w:sz="0" w:space="0" w:color="auto"/>
      </w:divBdr>
    </w:div>
    <w:div w:id="1153835636">
      <w:bodyDiv w:val="1"/>
      <w:marLeft w:val="0"/>
      <w:marRight w:val="0"/>
      <w:marTop w:val="0"/>
      <w:marBottom w:val="0"/>
      <w:divBdr>
        <w:top w:val="none" w:sz="0" w:space="0" w:color="auto"/>
        <w:left w:val="none" w:sz="0" w:space="0" w:color="auto"/>
        <w:bottom w:val="none" w:sz="0" w:space="0" w:color="auto"/>
        <w:right w:val="none" w:sz="0" w:space="0" w:color="auto"/>
      </w:divBdr>
    </w:div>
    <w:div w:id="1155343641">
      <w:bodyDiv w:val="1"/>
      <w:marLeft w:val="0"/>
      <w:marRight w:val="0"/>
      <w:marTop w:val="0"/>
      <w:marBottom w:val="0"/>
      <w:divBdr>
        <w:top w:val="none" w:sz="0" w:space="0" w:color="auto"/>
        <w:left w:val="none" w:sz="0" w:space="0" w:color="auto"/>
        <w:bottom w:val="none" w:sz="0" w:space="0" w:color="auto"/>
        <w:right w:val="none" w:sz="0" w:space="0" w:color="auto"/>
      </w:divBdr>
    </w:div>
    <w:div w:id="1156528321">
      <w:bodyDiv w:val="1"/>
      <w:marLeft w:val="0"/>
      <w:marRight w:val="0"/>
      <w:marTop w:val="0"/>
      <w:marBottom w:val="0"/>
      <w:divBdr>
        <w:top w:val="none" w:sz="0" w:space="0" w:color="auto"/>
        <w:left w:val="none" w:sz="0" w:space="0" w:color="auto"/>
        <w:bottom w:val="none" w:sz="0" w:space="0" w:color="auto"/>
        <w:right w:val="none" w:sz="0" w:space="0" w:color="auto"/>
      </w:divBdr>
    </w:div>
    <w:div w:id="1158614073">
      <w:bodyDiv w:val="1"/>
      <w:marLeft w:val="0"/>
      <w:marRight w:val="0"/>
      <w:marTop w:val="0"/>
      <w:marBottom w:val="0"/>
      <w:divBdr>
        <w:top w:val="none" w:sz="0" w:space="0" w:color="auto"/>
        <w:left w:val="none" w:sz="0" w:space="0" w:color="auto"/>
        <w:bottom w:val="none" w:sz="0" w:space="0" w:color="auto"/>
        <w:right w:val="none" w:sz="0" w:space="0" w:color="auto"/>
      </w:divBdr>
    </w:div>
    <w:div w:id="1159423631">
      <w:bodyDiv w:val="1"/>
      <w:marLeft w:val="0"/>
      <w:marRight w:val="0"/>
      <w:marTop w:val="0"/>
      <w:marBottom w:val="0"/>
      <w:divBdr>
        <w:top w:val="none" w:sz="0" w:space="0" w:color="auto"/>
        <w:left w:val="none" w:sz="0" w:space="0" w:color="auto"/>
        <w:bottom w:val="none" w:sz="0" w:space="0" w:color="auto"/>
        <w:right w:val="none" w:sz="0" w:space="0" w:color="auto"/>
      </w:divBdr>
    </w:div>
    <w:div w:id="1159494713">
      <w:bodyDiv w:val="1"/>
      <w:marLeft w:val="0"/>
      <w:marRight w:val="0"/>
      <w:marTop w:val="0"/>
      <w:marBottom w:val="0"/>
      <w:divBdr>
        <w:top w:val="none" w:sz="0" w:space="0" w:color="auto"/>
        <w:left w:val="none" w:sz="0" w:space="0" w:color="auto"/>
        <w:bottom w:val="none" w:sz="0" w:space="0" w:color="auto"/>
        <w:right w:val="none" w:sz="0" w:space="0" w:color="auto"/>
      </w:divBdr>
    </w:div>
    <w:div w:id="1159807009">
      <w:bodyDiv w:val="1"/>
      <w:marLeft w:val="0"/>
      <w:marRight w:val="0"/>
      <w:marTop w:val="0"/>
      <w:marBottom w:val="0"/>
      <w:divBdr>
        <w:top w:val="none" w:sz="0" w:space="0" w:color="auto"/>
        <w:left w:val="none" w:sz="0" w:space="0" w:color="auto"/>
        <w:bottom w:val="none" w:sz="0" w:space="0" w:color="auto"/>
        <w:right w:val="none" w:sz="0" w:space="0" w:color="auto"/>
      </w:divBdr>
    </w:div>
    <w:div w:id="1160073198">
      <w:bodyDiv w:val="1"/>
      <w:marLeft w:val="0"/>
      <w:marRight w:val="0"/>
      <w:marTop w:val="0"/>
      <w:marBottom w:val="0"/>
      <w:divBdr>
        <w:top w:val="none" w:sz="0" w:space="0" w:color="auto"/>
        <w:left w:val="none" w:sz="0" w:space="0" w:color="auto"/>
        <w:bottom w:val="none" w:sz="0" w:space="0" w:color="auto"/>
        <w:right w:val="none" w:sz="0" w:space="0" w:color="auto"/>
      </w:divBdr>
    </w:div>
    <w:div w:id="1161433115">
      <w:bodyDiv w:val="1"/>
      <w:marLeft w:val="0"/>
      <w:marRight w:val="0"/>
      <w:marTop w:val="0"/>
      <w:marBottom w:val="0"/>
      <w:divBdr>
        <w:top w:val="none" w:sz="0" w:space="0" w:color="auto"/>
        <w:left w:val="none" w:sz="0" w:space="0" w:color="auto"/>
        <w:bottom w:val="none" w:sz="0" w:space="0" w:color="auto"/>
        <w:right w:val="none" w:sz="0" w:space="0" w:color="auto"/>
      </w:divBdr>
    </w:div>
    <w:div w:id="1161584559">
      <w:bodyDiv w:val="1"/>
      <w:marLeft w:val="0"/>
      <w:marRight w:val="0"/>
      <w:marTop w:val="0"/>
      <w:marBottom w:val="0"/>
      <w:divBdr>
        <w:top w:val="none" w:sz="0" w:space="0" w:color="auto"/>
        <w:left w:val="none" w:sz="0" w:space="0" w:color="auto"/>
        <w:bottom w:val="none" w:sz="0" w:space="0" w:color="auto"/>
        <w:right w:val="none" w:sz="0" w:space="0" w:color="auto"/>
      </w:divBdr>
    </w:div>
    <w:div w:id="1162550547">
      <w:bodyDiv w:val="1"/>
      <w:marLeft w:val="0"/>
      <w:marRight w:val="0"/>
      <w:marTop w:val="0"/>
      <w:marBottom w:val="0"/>
      <w:divBdr>
        <w:top w:val="none" w:sz="0" w:space="0" w:color="auto"/>
        <w:left w:val="none" w:sz="0" w:space="0" w:color="auto"/>
        <w:bottom w:val="none" w:sz="0" w:space="0" w:color="auto"/>
        <w:right w:val="none" w:sz="0" w:space="0" w:color="auto"/>
      </w:divBdr>
    </w:div>
    <w:div w:id="1163396870">
      <w:bodyDiv w:val="1"/>
      <w:marLeft w:val="0"/>
      <w:marRight w:val="0"/>
      <w:marTop w:val="0"/>
      <w:marBottom w:val="0"/>
      <w:divBdr>
        <w:top w:val="none" w:sz="0" w:space="0" w:color="auto"/>
        <w:left w:val="none" w:sz="0" w:space="0" w:color="auto"/>
        <w:bottom w:val="none" w:sz="0" w:space="0" w:color="auto"/>
        <w:right w:val="none" w:sz="0" w:space="0" w:color="auto"/>
      </w:divBdr>
    </w:div>
    <w:div w:id="1163469579">
      <w:bodyDiv w:val="1"/>
      <w:marLeft w:val="0"/>
      <w:marRight w:val="0"/>
      <w:marTop w:val="0"/>
      <w:marBottom w:val="0"/>
      <w:divBdr>
        <w:top w:val="none" w:sz="0" w:space="0" w:color="auto"/>
        <w:left w:val="none" w:sz="0" w:space="0" w:color="auto"/>
        <w:bottom w:val="none" w:sz="0" w:space="0" w:color="auto"/>
        <w:right w:val="none" w:sz="0" w:space="0" w:color="auto"/>
      </w:divBdr>
    </w:div>
    <w:div w:id="1164855410">
      <w:bodyDiv w:val="1"/>
      <w:marLeft w:val="0"/>
      <w:marRight w:val="0"/>
      <w:marTop w:val="0"/>
      <w:marBottom w:val="0"/>
      <w:divBdr>
        <w:top w:val="none" w:sz="0" w:space="0" w:color="auto"/>
        <w:left w:val="none" w:sz="0" w:space="0" w:color="auto"/>
        <w:bottom w:val="none" w:sz="0" w:space="0" w:color="auto"/>
        <w:right w:val="none" w:sz="0" w:space="0" w:color="auto"/>
      </w:divBdr>
    </w:div>
    <w:div w:id="1165172145">
      <w:bodyDiv w:val="1"/>
      <w:marLeft w:val="0"/>
      <w:marRight w:val="0"/>
      <w:marTop w:val="0"/>
      <w:marBottom w:val="0"/>
      <w:divBdr>
        <w:top w:val="none" w:sz="0" w:space="0" w:color="auto"/>
        <w:left w:val="none" w:sz="0" w:space="0" w:color="auto"/>
        <w:bottom w:val="none" w:sz="0" w:space="0" w:color="auto"/>
        <w:right w:val="none" w:sz="0" w:space="0" w:color="auto"/>
      </w:divBdr>
    </w:div>
    <w:div w:id="1165510268">
      <w:bodyDiv w:val="1"/>
      <w:marLeft w:val="0"/>
      <w:marRight w:val="0"/>
      <w:marTop w:val="0"/>
      <w:marBottom w:val="0"/>
      <w:divBdr>
        <w:top w:val="none" w:sz="0" w:space="0" w:color="auto"/>
        <w:left w:val="none" w:sz="0" w:space="0" w:color="auto"/>
        <w:bottom w:val="none" w:sz="0" w:space="0" w:color="auto"/>
        <w:right w:val="none" w:sz="0" w:space="0" w:color="auto"/>
      </w:divBdr>
    </w:div>
    <w:div w:id="1165701725">
      <w:bodyDiv w:val="1"/>
      <w:marLeft w:val="0"/>
      <w:marRight w:val="0"/>
      <w:marTop w:val="0"/>
      <w:marBottom w:val="0"/>
      <w:divBdr>
        <w:top w:val="none" w:sz="0" w:space="0" w:color="auto"/>
        <w:left w:val="none" w:sz="0" w:space="0" w:color="auto"/>
        <w:bottom w:val="none" w:sz="0" w:space="0" w:color="auto"/>
        <w:right w:val="none" w:sz="0" w:space="0" w:color="auto"/>
      </w:divBdr>
    </w:div>
    <w:div w:id="1166475334">
      <w:bodyDiv w:val="1"/>
      <w:marLeft w:val="0"/>
      <w:marRight w:val="0"/>
      <w:marTop w:val="0"/>
      <w:marBottom w:val="0"/>
      <w:divBdr>
        <w:top w:val="none" w:sz="0" w:space="0" w:color="auto"/>
        <w:left w:val="none" w:sz="0" w:space="0" w:color="auto"/>
        <w:bottom w:val="none" w:sz="0" w:space="0" w:color="auto"/>
        <w:right w:val="none" w:sz="0" w:space="0" w:color="auto"/>
      </w:divBdr>
    </w:div>
    <w:div w:id="1168011942">
      <w:bodyDiv w:val="1"/>
      <w:marLeft w:val="0"/>
      <w:marRight w:val="0"/>
      <w:marTop w:val="0"/>
      <w:marBottom w:val="0"/>
      <w:divBdr>
        <w:top w:val="none" w:sz="0" w:space="0" w:color="auto"/>
        <w:left w:val="none" w:sz="0" w:space="0" w:color="auto"/>
        <w:bottom w:val="none" w:sz="0" w:space="0" w:color="auto"/>
        <w:right w:val="none" w:sz="0" w:space="0" w:color="auto"/>
      </w:divBdr>
    </w:div>
    <w:div w:id="1169636650">
      <w:bodyDiv w:val="1"/>
      <w:marLeft w:val="0"/>
      <w:marRight w:val="0"/>
      <w:marTop w:val="0"/>
      <w:marBottom w:val="0"/>
      <w:divBdr>
        <w:top w:val="none" w:sz="0" w:space="0" w:color="auto"/>
        <w:left w:val="none" w:sz="0" w:space="0" w:color="auto"/>
        <w:bottom w:val="none" w:sz="0" w:space="0" w:color="auto"/>
        <w:right w:val="none" w:sz="0" w:space="0" w:color="auto"/>
      </w:divBdr>
    </w:div>
    <w:div w:id="1170680572">
      <w:bodyDiv w:val="1"/>
      <w:marLeft w:val="0"/>
      <w:marRight w:val="0"/>
      <w:marTop w:val="0"/>
      <w:marBottom w:val="0"/>
      <w:divBdr>
        <w:top w:val="none" w:sz="0" w:space="0" w:color="auto"/>
        <w:left w:val="none" w:sz="0" w:space="0" w:color="auto"/>
        <w:bottom w:val="none" w:sz="0" w:space="0" w:color="auto"/>
        <w:right w:val="none" w:sz="0" w:space="0" w:color="auto"/>
      </w:divBdr>
    </w:div>
    <w:div w:id="1170950364">
      <w:bodyDiv w:val="1"/>
      <w:marLeft w:val="0"/>
      <w:marRight w:val="0"/>
      <w:marTop w:val="0"/>
      <w:marBottom w:val="0"/>
      <w:divBdr>
        <w:top w:val="none" w:sz="0" w:space="0" w:color="auto"/>
        <w:left w:val="none" w:sz="0" w:space="0" w:color="auto"/>
        <w:bottom w:val="none" w:sz="0" w:space="0" w:color="auto"/>
        <w:right w:val="none" w:sz="0" w:space="0" w:color="auto"/>
      </w:divBdr>
    </w:div>
    <w:div w:id="1171456967">
      <w:bodyDiv w:val="1"/>
      <w:marLeft w:val="0"/>
      <w:marRight w:val="0"/>
      <w:marTop w:val="0"/>
      <w:marBottom w:val="0"/>
      <w:divBdr>
        <w:top w:val="none" w:sz="0" w:space="0" w:color="auto"/>
        <w:left w:val="none" w:sz="0" w:space="0" w:color="auto"/>
        <w:bottom w:val="none" w:sz="0" w:space="0" w:color="auto"/>
        <w:right w:val="none" w:sz="0" w:space="0" w:color="auto"/>
      </w:divBdr>
    </w:div>
    <w:div w:id="1171607939">
      <w:bodyDiv w:val="1"/>
      <w:marLeft w:val="0"/>
      <w:marRight w:val="0"/>
      <w:marTop w:val="0"/>
      <w:marBottom w:val="0"/>
      <w:divBdr>
        <w:top w:val="none" w:sz="0" w:space="0" w:color="auto"/>
        <w:left w:val="none" w:sz="0" w:space="0" w:color="auto"/>
        <w:bottom w:val="none" w:sz="0" w:space="0" w:color="auto"/>
        <w:right w:val="none" w:sz="0" w:space="0" w:color="auto"/>
      </w:divBdr>
    </w:div>
    <w:div w:id="1172527030">
      <w:bodyDiv w:val="1"/>
      <w:marLeft w:val="0"/>
      <w:marRight w:val="0"/>
      <w:marTop w:val="0"/>
      <w:marBottom w:val="0"/>
      <w:divBdr>
        <w:top w:val="none" w:sz="0" w:space="0" w:color="auto"/>
        <w:left w:val="none" w:sz="0" w:space="0" w:color="auto"/>
        <w:bottom w:val="none" w:sz="0" w:space="0" w:color="auto"/>
        <w:right w:val="none" w:sz="0" w:space="0" w:color="auto"/>
      </w:divBdr>
    </w:div>
    <w:div w:id="1172724427">
      <w:bodyDiv w:val="1"/>
      <w:marLeft w:val="0"/>
      <w:marRight w:val="0"/>
      <w:marTop w:val="0"/>
      <w:marBottom w:val="0"/>
      <w:divBdr>
        <w:top w:val="none" w:sz="0" w:space="0" w:color="auto"/>
        <w:left w:val="none" w:sz="0" w:space="0" w:color="auto"/>
        <w:bottom w:val="none" w:sz="0" w:space="0" w:color="auto"/>
        <w:right w:val="none" w:sz="0" w:space="0" w:color="auto"/>
      </w:divBdr>
    </w:div>
    <w:div w:id="1172834360">
      <w:bodyDiv w:val="1"/>
      <w:marLeft w:val="0"/>
      <w:marRight w:val="0"/>
      <w:marTop w:val="0"/>
      <w:marBottom w:val="0"/>
      <w:divBdr>
        <w:top w:val="none" w:sz="0" w:space="0" w:color="auto"/>
        <w:left w:val="none" w:sz="0" w:space="0" w:color="auto"/>
        <w:bottom w:val="none" w:sz="0" w:space="0" w:color="auto"/>
        <w:right w:val="none" w:sz="0" w:space="0" w:color="auto"/>
      </w:divBdr>
    </w:div>
    <w:div w:id="1174762034">
      <w:bodyDiv w:val="1"/>
      <w:marLeft w:val="0"/>
      <w:marRight w:val="0"/>
      <w:marTop w:val="0"/>
      <w:marBottom w:val="0"/>
      <w:divBdr>
        <w:top w:val="none" w:sz="0" w:space="0" w:color="auto"/>
        <w:left w:val="none" w:sz="0" w:space="0" w:color="auto"/>
        <w:bottom w:val="none" w:sz="0" w:space="0" w:color="auto"/>
        <w:right w:val="none" w:sz="0" w:space="0" w:color="auto"/>
      </w:divBdr>
    </w:div>
    <w:div w:id="1175656162">
      <w:bodyDiv w:val="1"/>
      <w:marLeft w:val="0"/>
      <w:marRight w:val="0"/>
      <w:marTop w:val="0"/>
      <w:marBottom w:val="0"/>
      <w:divBdr>
        <w:top w:val="none" w:sz="0" w:space="0" w:color="auto"/>
        <w:left w:val="none" w:sz="0" w:space="0" w:color="auto"/>
        <w:bottom w:val="none" w:sz="0" w:space="0" w:color="auto"/>
        <w:right w:val="none" w:sz="0" w:space="0" w:color="auto"/>
      </w:divBdr>
    </w:div>
    <w:div w:id="1175923538">
      <w:bodyDiv w:val="1"/>
      <w:marLeft w:val="0"/>
      <w:marRight w:val="0"/>
      <w:marTop w:val="0"/>
      <w:marBottom w:val="0"/>
      <w:divBdr>
        <w:top w:val="none" w:sz="0" w:space="0" w:color="auto"/>
        <w:left w:val="none" w:sz="0" w:space="0" w:color="auto"/>
        <w:bottom w:val="none" w:sz="0" w:space="0" w:color="auto"/>
        <w:right w:val="none" w:sz="0" w:space="0" w:color="auto"/>
      </w:divBdr>
    </w:div>
    <w:div w:id="1176270035">
      <w:bodyDiv w:val="1"/>
      <w:marLeft w:val="0"/>
      <w:marRight w:val="0"/>
      <w:marTop w:val="0"/>
      <w:marBottom w:val="0"/>
      <w:divBdr>
        <w:top w:val="none" w:sz="0" w:space="0" w:color="auto"/>
        <w:left w:val="none" w:sz="0" w:space="0" w:color="auto"/>
        <w:bottom w:val="none" w:sz="0" w:space="0" w:color="auto"/>
        <w:right w:val="none" w:sz="0" w:space="0" w:color="auto"/>
      </w:divBdr>
    </w:div>
    <w:div w:id="1177109965">
      <w:bodyDiv w:val="1"/>
      <w:marLeft w:val="0"/>
      <w:marRight w:val="0"/>
      <w:marTop w:val="0"/>
      <w:marBottom w:val="0"/>
      <w:divBdr>
        <w:top w:val="none" w:sz="0" w:space="0" w:color="auto"/>
        <w:left w:val="none" w:sz="0" w:space="0" w:color="auto"/>
        <w:bottom w:val="none" w:sz="0" w:space="0" w:color="auto"/>
        <w:right w:val="none" w:sz="0" w:space="0" w:color="auto"/>
      </w:divBdr>
    </w:div>
    <w:div w:id="1177236891">
      <w:bodyDiv w:val="1"/>
      <w:marLeft w:val="0"/>
      <w:marRight w:val="0"/>
      <w:marTop w:val="0"/>
      <w:marBottom w:val="0"/>
      <w:divBdr>
        <w:top w:val="none" w:sz="0" w:space="0" w:color="auto"/>
        <w:left w:val="none" w:sz="0" w:space="0" w:color="auto"/>
        <w:bottom w:val="none" w:sz="0" w:space="0" w:color="auto"/>
        <w:right w:val="none" w:sz="0" w:space="0" w:color="auto"/>
      </w:divBdr>
    </w:div>
    <w:div w:id="1177843269">
      <w:bodyDiv w:val="1"/>
      <w:marLeft w:val="0"/>
      <w:marRight w:val="0"/>
      <w:marTop w:val="0"/>
      <w:marBottom w:val="0"/>
      <w:divBdr>
        <w:top w:val="none" w:sz="0" w:space="0" w:color="auto"/>
        <w:left w:val="none" w:sz="0" w:space="0" w:color="auto"/>
        <w:bottom w:val="none" w:sz="0" w:space="0" w:color="auto"/>
        <w:right w:val="none" w:sz="0" w:space="0" w:color="auto"/>
      </w:divBdr>
    </w:div>
    <w:div w:id="1177883273">
      <w:bodyDiv w:val="1"/>
      <w:marLeft w:val="0"/>
      <w:marRight w:val="0"/>
      <w:marTop w:val="0"/>
      <w:marBottom w:val="0"/>
      <w:divBdr>
        <w:top w:val="none" w:sz="0" w:space="0" w:color="auto"/>
        <w:left w:val="none" w:sz="0" w:space="0" w:color="auto"/>
        <w:bottom w:val="none" w:sz="0" w:space="0" w:color="auto"/>
        <w:right w:val="none" w:sz="0" w:space="0" w:color="auto"/>
      </w:divBdr>
    </w:div>
    <w:div w:id="1179155106">
      <w:bodyDiv w:val="1"/>
      <w:marLeft w:val="0"/>
      <w:marRight w:val="0"/>
      <w:marTop w:val="0"/>
      <w:marBottom w:val="0"/>
      <w:divBdr>
        <w:top w:val="none" w:sz="0" w:space="0" w:color="auto"/>
        <w:left w:val="none" w:sz="0" w:space="0" w:color="auto"/>
        <w:bottom w:val="none" w:sz="0" w:space="0" w:color="auto"/>
        <w:right w:val="none" w:sz="0" w:space="0" w:color="auto"/>
      </w:divBdr>
    </w:div>
    <w:div w:id="1179464382">
      <w:bodyDiv w:val="1"/>
      <w:marLeft w:val="0"/>
      <w:marRight w:val="0"/>
      <w:marTop w:val="0"/>
      <w:marBottom w:val="0"/>
      <w:divBdr>
        <w:top w:val="none" w:sz="0" w:space="0" w:color="auto"/>
        <w:left w:val="none" w:sz="0" w:space="0" w:color="auto"/>
        <w:bottom w:val="none" w:sz="0" w:space="0" w:color="auto"/>
        <w:right w:val="none" w:sz="0" w:space="0" w:color="auto"/>
      </w:divBdr>
    </w:div>
    <w:div w:id="1180050149">
      <w:bodyDiv w:val="1"/>
      <w:marLeft w:val="0"/>
      <w:marRight w:val="0"/>
      <w:marTop w:val="0"/>
      <w:marBottom w:val="0"/>
      <w:divBdr>
        <w:top w:val="none" w:sz="0" w:space="0" w:color="auto"/>
        <w:left w:val="none" w:sz="0" w:space="0" w:color="auto"/>
        <w:bottom w:val="none" w:sz="0" w:space="0" w:color="auto"/>
        <w:right w:val="none" w:sz="0" w:space="0" w:color="auto"/>
      </w:divBdr>
    </w:div>
    <w:div w:id="1181163070">
      <w:bodyDiv w:val="1"/>
      <w:marLeft w:val="0"/>
      <w:marRight w:val="0"/>
      <w:marTop w:val="0"/>
      <w:marBottom w:val="0"/>
      <w:divBdr>
        <w:top w:val="none" w:sz="0" w:space="0" w:color="auto"/>
        <w:left w:val="none" w:sz="0" w:space="0" w:color="auto"/>
        <w:bottom w:val="none" w:sz="0" w:space="0" w:color="auto"/>
        <w:right w:val="none" w:sz="0" w:space="0" w:color="auto"/>
      </w:divBdr>
    </w:div>
    <w:div w:id="1181165361">
      <w:bodyDiv w:val="1"/>
      <w:marLeft w:val="0"/>
      <w:marRight w:val="0"/>
      <w:marTop w:val="0"/>
      <w:marBottom w:val="0"/>
      <w:divBdr>
        <w:top w:val="none" w:sz="0" w:space="0" w:color="auto"/>
        <w:left w:val="none" w:sz="0" w:space="0" w:color="auto"/>
        <w:bottom w:val="none" w:sz="0" w:space="0" w:color="auto"/>
        <w:right w:val="none" w:sz="0" w:space="0" w:color="auto"/>
      </w:divBdr>
    </w:div>
    <w:div w:id="1182471670">
      <w:bodyDiv w:val="1"/>
      <w:marLeft w:val="0"/>
      <w:marRight w:val="0"/>
      <w:marTop w:val="0"/>
      <w:marBottom w:val="0"/>
      <w:divBdr>
        <w:top w:val="none" w:sz="0" w:space="0" w:color="auto"/>
        <w:left w:val="none" w:sz="0" w:space="0" w:color="auto"/>
        <w:bottom w:val="none" w:sz="0" w:space="0" w:color="auto"/>
        <w:right w:val="none" w:sz="0" w:space="0" w:color="auto"/>
      </w:divBdr>
    </w:div>
    <w:div w:id="1182739858">
      <w:bodyDiv w:val="1"/>
      <w:marLeft w:val="0"/>
      <w:marRight w:val="0"/>
      <w:marTop w:val="0"/>
      <w:marBottom w:val="0"/>
      <w:divBdr>
        <w:top w:val="none" w:sz="0" w:space="0" w:color="auto"/>
        <w:left w:val="none" w:sz="0" w:space="0" w:color="auto"/>
        <w:bottom w:val="none" w:sz="0" w:space="0" w:color="auto"/>
        <w:right w:val="none" w:sz="0" w:space="0" w:color="auto"/>
      </w:divBdr>
    </w:div>
    <w:div w:id="1183130033">
      <w:bodyDiv w:val="1"/>
      <w:marLeft w:val="0"/>
      <w:marRight w:val="0"/>
      <w:marTop w:val="0"/>
      <w:marBottom w:val="0"/>
      <w:divBdr>
        <w:top w:val="none" w:sz="0" w:space="0" w:color="auto"/>
        <w:left w:val="none" w:sz="0" w:space="0" w:color="auto"/>
        <w:bottom w:val="none" w:sz="0" w:space="0" w:color="auto"/>
        <w:right w:val="none" w:sz="0" w:space="0" w:color="auto"/>
      </w:divBdr>
    </w:div>
    <w:div w:id="1184171926">
      <w:bodyDiv w:val="1"/>
      <w:marLeft w:val="0"/>
      <w:marRight w:val="0"/>
      <w:marTop w:val="0"/>
      <w:marBottom w:val="0"/>
      <w:divBdr>
        <w:top w:val="none" w:sz="0" w:space="0" w:color="auto"/>
        <w:left w:val="none" w:sz="0" w:space="0" w:color="auto"/>
        <w:bottom w:val="none" w:sz="0" w:space="0" w:color="auto"/>
        <w:right w:val="none" w:sz="0" w:space="0" w:color="auto"/>
      </w:divBdr>
    </w:div>
    <w:div w:id="1184246491">
      <w:bodyDiv w:val="1"/>
      <w:marLeft w:val="0"/>
      <w:marRight w:val="0"/>
      <w:marTop w:val="0"/>
      <w:marBottom w:val="0"/>
      <w:divBdr>
        <w:top w:val="none" w:sz="0" w:space="0" w:color="auto"/>
        <w:left w:val="none" w:sz="0" w:space="0" w:color="auto"/>
        <w:bottom w:val="none" w:sz="0" w:space="0" w:color="auto"/>
        <w:right w:val="none" w:sz="0" w:space="0" w:color="auto"/>
      </w:divBdr>
    </w:div>
    <w:div w:id="1184588938">
      <w:bodyDiv w:val="1"/>
      <w:marLeft w:val="0"/>
      <w:marRight w:val="0"/>
      <w:marTop w:val="0"/>
      <w:marBottom w:val="0"/>
      <w:divBdr>
        <w:top w:val="none" w:sz="0" w:space="0" w:color="auto"/>
        <w:left w:val="none" w:sz="0" w:space="0" w:color="auto"/>
        <w:bottom w:val="none" w:sz="0" w:space="0" w:color="auto"/>
        <w:right w:val="none" w:sz="0" w:space="0" w:color="auto"/>
      </w:divBdr>
    </w:div>
    <w:div w:id="1185090847">
      <w:bodyDiv w:val="1"/>
      <w:marLeft w:val="0"/>
      <w:marRight w:val="0"/>
      <w:marTop w:val="0"/>
      <w:marBottom w:val="0"/>
      <w:divBdr>
        <w:top w:val="none" w:sz="0" w:space="0" w:color="auto"/>
        <w:left w:val="none" w:sz="0" w:space="0" w:color="auto"/>
        <w:bottom w:val="none" w:sz="0" w:space="0" w:color="auto"/>
        <w:right w:val="none" w:sz="0" w:space="0" w:color="auto"/>
      </w:divBdr>
    </w:div>
    <w:div w:id="1185092838">
      <w:bodyDiv w:val="1"/>
      <w:marLeft w:val="0"/>
      <w:marRight w:val="0"/>
      <w:marTop w:val="0"/>
      <w:marBottom w:val="0"/>
      <w:divBdr>
        <w:top w:val="none" w:sz="0" w:space="0" w:color="auto"/>
        <w:left w:val="none" w:sz="0" w:space="0" w:color="auto"/>
        <w:bottom w:val="none" w:sz="0" w:space="0" w:color="auto"/>
        <w:right w:val="none" w:sz="0" w:space="0" w:color="auto"/>
      </w:divBdr>
    </w:div>
    <w:div w:id="1186360572">
      <w:bodyDiv w:val="1"/>
      <w:marLeft w:val="0"/>
      <w:marRight w:val="0"/>
      <w:marTop w:val="0"/>
      <w:marBottom w:val="0"/>
      <w:divBdr>
        <w:top w:val="none" w:sz="0" w:space="0" w:color="auto"/>
        <w:left w:val="none" w:sz="0" w:space="0" w:color="auto"/>
        <w:bottom w:val="none" w:sz="0" w:space="0" w:color="auto"/>
        <w:right w:val="none" w:sz="0" w:space="0" w:color="auto"/>
      </w:divBdr>
    </w:div>
    <w:div w:id="1186364355">
      <w:bodyDiv w:val="1"/>
      <w:marLeft w:val="0"/>
      <w:marRight w:val="0"/>
      <w:marTop w:val="0"/>
      <w:marBottom w:val="0"/>
      <w:divBdr>
        <w:top w:val="none" w:sz="0" w:space="0" w:color="auto"/>
        <w:left w:val="none" w:sz="0" w:space="0" w:color="auto"/>
        <w:bottom w:val="none" w:sz="0" w:space="0" w:color="auto"/>
        <w:right w:val="none" w:sz="0" w:space="0" w:color="auto"/>
      </w:divBdr>
    </w:div>
    <w:div w:id="1186679088">
      <w:bodyDiv w:val="1"/>
      <w:marLeft w:val="0"/>
      <w:marRight w:val="0"/>
      <w:marTop w:val="0"/>
      <w:marBottom w:val="0"/>
      <w:divBdr>
        <w:top w:val="none" w:sz="0" w:space="0" w:color="auto"/>
        <w:left w:val="none" w:sz="0" w:space="0" w:color="auto"/>
        <w:bottom w:val="none" w:sz="0" w:space="0" w:color="auto"/>
        <w:right w:val="none" w:sz="0" w:space="0" w:color="auto"/>
      </w:divBdr>
    </w:div>
    <w:div w:id="1186867357">
      <w:bodyDiv w:val="1"/>
      <w:marLeft w:val="0"/>
      <w:marRight w:val="0"/>
      <w:marTop w:val="0"/>
      <w:marBottom w:val="0"/>
      <w:divBdr>
        <w:top w:val="none" w:sz="0" w:space="0" w:color="auto"/>
        <w:left w:val="none" w:sz="0" w:space="0" w:color="auto"/>
        <w:bottom w:val="none" w:sz="0" w:space="0" w:color="auto"/>
        <w:right w:val="none" w:sz="0" w:space="0" w:color="auto"/>
      </w:divBdr>
    </w:div>
    <w:div w:id="1187140974">
      <w:bodyDiv w:val="1"/>
      <w:marLeft w:val="0"/>
      <w:marRight w:val="0"/>
      <w:marTop w:val="0"/>
      <w:marBottom w:val="0"/>
      <w:divBdr>
        <w:top w:val="none" w:sz="0" w:space="0" w:color="auto"/>
        <w:left w:val="none" w:sz="0" w:space="0" w:color="auto"/>
        <w:bottom w:val="none" w:sz="0" w:space="0" w:color="auto"/>
        <w:right w:val="none" w:sz="0" w:space="0" w:color="auto"/>
      </w:divBdr>
    </w:div>
    <w:div w:id="1187254675">
      <w:bodyDiv w:val="1"/>
      <w:marLeft w:val="0"/>
      <w:marRight w:val="0"/>
      <w:marTop w:val="0"/>
      <w:marBottom w:val="0"/>
      <w:divBdr>
        <w:top w:val="none" w:sz="0" w:space="0" w:color="auto"/>
        <w:left w:val="none" w:sz="0" w:space="0" w:color="auto"/>
        <w:bottom w:val="none" w:sz="0" w:space="0" w:color="auto"/>
        <w:right w:val="none" w:sz="0" w:space="0" w:color="auto"/>
      </w:divBdr>
    </w:div>
    <w:div w:id="1189559909">
      <w:bodyDiv w:val="1"/>
      <w:marLeft w:val="0"/>
      <w:marRight w:val="0"/>
      <w:marTop w:val="0"/>
      <w:marBottom w:val="0"/>
      <w:divBdr>
        <w:top w:val="none" w:sz="0" w:space="0" w:color="auto"/>
        <w:left w:val="none" w:sz="0" w:space="0" w:color="auto"/>
        <w:bottom w:val="none" w:sz="0" w:space="0" w:color="auto"/>
        <w:right w:val="none" w:sz="0" w:space="0" w:color="auto"/>
      </w:divBdr>
    </w:div>
    <w:div w:id="1190100812">
      <w:bodyDiv w:val="1"/>
      <w:marLeft w:val="0"/>
      <w:marRight w:val="0"/>
      <w:marTop w:val="0"/>
      <w:marBottom w:val="0"/>
      <w:divBdr>
        <w:top w:val="none" w:sz="0" w:space="0" w:color="auto"/>
        <w:left w:val="none" w:sz="0" w:space="0" w:color="auto"/>
        <w:bottom w:val="none" w:sz="0" w:space="0" w:color="auto"/>
        <w:right w:val="none" w:sz="0" w:space="0" w:color="auto"/>
      </w:divBdr>
    </w:div>
    <w:div w:id="1190879037">
      <w:bodyDiv w:val="1"/>
      <w:marLeft w:val="0"/>
      <w:marRight w:val="0"/>
      <w:marTop w:val="0"/>
      <w:marBottom w:val="0"/>
      <w:divBdr>
        <w:top w:val="none" w:sz="0" w:space="0" w:color="auto"/>
        <w:left w:val="none" w:sz="0" w:space="0" w:color="auto"/>
        <w:bottom w:val="none" w:sz="0" w:space="0" w:color="auto"/>
        <w:right w:val="none" w:sz="0" w:space="0" w:color="auto"/>
      </w:divBdr>
    </w:div>
    <w:div w:id="1191379196">
      <w:bodyDiv w:val="1"/>
      <w:marLeft w:val="0"/>
      <w:marRight w:val="0"/>
      <w:marTop w:val="0"/>
      <w:marBottom w:val="0"/>
      <w:divBdr>
        <w:top w:val="none" w:sz="0" w:space="0" w:color="auto"/>
        <w:left w:val="none" w:sz="0" w:space="0" w:color="auto"/>
        <w:bottom w:val="none" w:sz="0" w:space="0" w:color="auto"/>
        <w:right w:val="none" w:sz="0" w:space="0" w:color="auto"/>
      </w:divBdr>
    </w:div>
    <w:div w:id="1192839350">
      <w:bodyDiv w:val="1"/>
      <w:marLeft w:val="0"/>
      <w:marRight w:val="0"/>
      <w:marTop w:val="0"/>
      <w:marBottom w:val="0"/>
      <w:divBdr>
        <w:top w:val="none" w:sz="0" w:space="0" w:color="auto"/>
        <w:left w:val="none" w:sz="0" w:space="0" w:color="auto"/>
        <w:bottom w:val="none" w:sz="0" w:space="0" w:color="auto"/>
        <w:right w:val="none" w:sz="0" w:space="0" w:color="auto"/>
      </w:divBdr>
    </w:div>
    <w:div w:id="1192918150">
      <w:bodyDiv w:val="1"/>
      <w:marLeft w:val="0"/>
      <w:marRight w:val="0"/>
      <w:marTop w:val="0"/>
      <w:marBottom w:val="0"/>
      <w:divBdr>
        <w:top w:val="none" w:sz="0" w:space="0" w:color="auto"/>
        <w:left w:val="none" w:sz="0" w:space="0" w:color="auto"/>
        <w:bottom w:val="none" w:sz="0" w:space="0" w:color="auto"/>
        <w:right w:val="none" w:sz="0" w:space="0" w:color="auto"/>
      </w:divBdr>
    </w:div>
    <w:div w:id="1194418512">
      <w:bodyDiv w:val="1"/>
      <w:marLeft w:val="0"/>
      <w:marRight w:val="0"/>
      <w:marTop w:val="0"/>
      <w:marBottom w:val="0"/>
      <w:divBdr>
        <w:top w:val="none" w:sz="0" w:space="0" w:color="auto"/>
        <w:left w:val="none" w:sz="0" w:space="0" w:color="auto"/>
        <w:bottom w:val="none" w:sz="0" w:space="0" w:color="auto"/>
        <w:right w:val="none" w:sz="0" w:space="0" w:color="auto"/>
      </w:divBdr>
    </w:div>
    <w:div w:id="1195194526">
      <w:bodyDiv w:val="1"/>
      <w:marLeft w:val="0"/>
      <w:marRight w:val="0"/>
      <w:marTop w:val="0"/>
      <w:marBottom w:val="0"/>
      <w:divBdr>
        <w:top w:val="none" w:sz="0" w:space="0" w:color="auto"/>
        <w:left w:val="none" w:sz="0" w:space="0" w:color="auto"/>
        <w:bottom w:val="none" w:sz="0" w:space="0" w:color="auto"/>
        <w:right w:val="none" w:sz="0" w:space="0" w:color="auto"/>
      </w:divBdr>
    </w:div>
    <w:div w:id="1195925837">
      <w:bodyDiv w:val="1"/>
      <w:marLeft w:val="0"/>
      <w:marRight w:val="0"/>
      <w:marTop w:val="0"/>
      <w:marBottom w:val="0"/>
      <w:divBdr>
        <w:top w:val="none" w:sz="0" w:space="0" w:color="auto"/>
        <w:left w:val="none" w:sz="0" w:space="0" w:color="auto"/>
        <w:bottom w:val="none" w:sz="0" w:space="0" w:color="auto"/>
        <w:right w:val="none" w:sz="0" w:space="0" w:color="auto"/>
      </w:divBdr>
    </w:div>
    <w:div w:id="1195994859">
      <w:bodyDiv w:val="1"/>
      <w:marLeft w:val="0"/>
      <w:marRight w:val="0"/>
      <w:marTop w:val="0"/>
      <w:marBottom w:val="0"/>
      <w:divBdr>
        <w:top w:val="none" w:sz="0" w:space="0" w:color="auto"/>
        <w:left w:val="none" w:sz="0" w:space="0" w:color="auto"/>
        <w:bottom w:val="none" w:sz="0" w:space="0" w:color="auto"/>
        <w:right w:val="none" w:sz="0" w:space="0" w:color="auto"/>
      </w:divBdr>
    </w:div>
    <w:div w:id="1196503483">
      <w:bodyDiv w:val="1"/>
      <w:marLeft w:val="0"/>
      <w:marRight w:val="0"/>
      <w:marTop w:val="0"/>
      <w:marBottom w:val="0"/>
      <w:divBdr>
        <w:top w:val="none" w:sz="0" w:space="0" w:color="auto"/>
        <w:left w:val="none" w:sz="0" w:space="0" w:color="auto"/>
        <w:bottom w:val="none" w:sz="0" w:space="0" w:color="auto"/>
        <w:right w:val="none" w:sz="0" w:space="0" w:color="auto"/>
      </w:divBdr>
    </w:div>
    <w:div w:id="1196775051">
      <w:bodyDiv w:val="1"/>
      <w:marLeft w:val="0"/>
      <w:marRight w:val="0"/>
      <w:marTop w:val="0"/>
      <w:marBottom w:val="0"/>
      <w:divBdr>
        <w:top w:val="none" w:sz="0" w:space="0" w:color="auto"/>
        <w:left w:val="none" w:sz="0" w:space="0" w:color="auto"/>
        <w:bottom w:val="none" w:sz="0" w:space="0" w:color="auto"/>
        <w:right w:val="none" w:sz="0" w:space="0" w:color="auto"/>
      </w:divBdr>
    </w:div>
    <w:div w:id="1197306193">
      <w:bodyDiv w:val="1"/>
      <w:marLeft w:val="0"/>
      <w:marRight w:val="0"/>
      <w:marTop w:val="0"/>
      <w:marBottom w:val="0"/>
      <w:divBdr>
        <w:top w:val="none" w:sz="0" w:space="0" w:color="auto"/>
        <w:left w:val="none" w:sz="0" w:space="0" w:color="auto"/>
        <w:bottom w:val="none" w:sz="0" w:space="0" w:color="auto"/>
        <w:right w:val="none" w:sz="0" w:space="0" w:color="auto"/>
      </w:divBdr>
    </w:div>
    <w:div w:id="1197352631">
      <w:bodyDiv w:val="1"/>
      <w:marLeft w:val="0"/>
      <w:marRight w:val="0"/>
      <w:marTop w:val="0"/>
      <w:marBottom w:val="0"/>
      <w:divBdr>
        <w:top w:val="none" w:sz="0" w:space="0" w:color="auto"/>
        <w:left w:val="none" w:sz="0" w:space="0" w:color="auto"/>
        <w:bottom w:val="none" w:sz="0" w:space="0" w:color="auto"/>
        <w:right w:val="none" w:sz="0" w:space="0" w:color="auto"/>
      </w:divBdr>
    </w:div>
    <w:div w:id="1198392358">
      <w:bodyDiv w:val="1"/>
      <w:marLeft w:val="0"/>
      <w:marRight w:val="0"/>
      <w:marTop w:val="0"/>
      <w:marBottom w:val="0"/>
      <w:divBdr>
        <w:top w:val="none" w:sz="0" w:space="0" w:color="auto"/>
        <w:left w:val="none" w:sz="0" w:space="0" w:color="auto"/>
        <w:bottom w:val="none" w:sz="0" w:space="0" w:color="auto"/>
        <w:right w:val="none" w:sz="0" w:space="0" w:color="auto"/>
      </w:divBdr>
    </w:div>
    <w:div w:id="1199589373">
      <w:bodyDiv w:val="1"/>
      <w:marLeft w:val="0"/>
      <w:marRight w:val="0"/>
      <w:marTop w:val="0"/>
      <w:marBottom w:val="0"/>
      <w:divBdr>
        <w:top w:val="none" w:sz="0" w:space="0" w:color="auto"/>
        <w:left w:val="none" w:sz="0" w:space="0" w:color="auto"/>
        <w:bottom w:val="none" w:sz="0" w:space="0" w:color="auto"/>
        <w:right w:val="none" w:sz="0" w:space="0" w:color="auto"/>
      </w:divBdr>
    </w:div>
    <w:div w:id="1200389829">
      <w:bodyDiv w:val="1"/>
      <w:marLeft w:val="0"/>
      <w:marRight w:val="0"/>
      <w:marTop w:val="0"/>
      <w:marBottom w:val="0"/>
      <w:divBdr>
        <w:top w:val="none" w:sz="0" w:space="0" w:color="auto"/>
        <w:left w:val="none" w:sz="0" w:space="0" w:color="auto"/>
        <w:bottom w:val="none" w:sz="0" w:space="0" w:color="auto"/>
        <w:right w:val="none" w:sz="0" w:space="0" w:color="auto"/>
      </w:divBdr>
    </w:div>
    <w:div w:id="1201089627">
      <w:bodyDiv w:val="1"/>
      <w:marLeft w:val="0"/>
      <w:marRight w:val="0"/>
      <w:marTop w:val="0"/>
      <w:marBottom w:val="0"/>
      <w:divBdr>
        <w:top w:val="none" w:sz="0" w:space="0" w:color="auto"/>
        <w:left w:val="none" w:sz="0" w:space="0" w:color="auto"/>
        <w:bottom w:val="none" w:sz="0" w:space="0" w:color="auto"/>
        <w:right w:val="none" w:sz="0" w:space="0" w:color="auto"/>
      </w:divBdr>
    </w:div>
    <w:div w:id="1201360939">
      <w:bodyDiv w:val="1"/>
      <w:marLeft w:val="0"/>
      <w:marRight w:val="0"/>
      <w:marTop w:val="0"/>
      <w:marBottom w:val="0"/>
      <w:divBdr>
        <w:top w:val="none" w:sz="0" w:space="0" w:color="auto"/>
        <w:left w:val="none" w:sz="0" w:space="0" w:color="auto"/>
        <w:bottom w:val="none" w:sz="0" w:space="0" w:color="auto"/>
        <w:right w:val="none" w:sz="0" w:space="0" w:color="auto"/>
      </w:divBdr>
    </w:div>
    <w:div w:id="1202672865">
      <w:bodyDiv w:val="1"/>
      <w:marLeft w:val="0"/>
      <w:marRight w:val="0"/>
      <w:marTop w:val="0"/>
      <w:marBottom w:val="0"/>
      <w:divBdr>
        <w:top w:val="none" w:sz="0" w:space="0" w:color="auto"/>
        <w:left w:val="none" w:sz="0" w:space="0" w:color="auto"/>
        <w:bottom w:val="none" w:sz="0" w:space="0" w:color="auto"/>
        <w:right w:val="none" w:sz="0" w:space="0" w:color="auto"/>
      </w:divBdr>
    </w:div>
    <w:div w:id="1202862551">
      <w:bodyDiv w:val="1"/>
      <w:marLeft w:val="0"/>
      <w:marRight w:val="0"/>
      <w:marTop w:val="0"/>
      <w:marBottom w:val="0"/>
      <w:divBdr>
        <w:top w:val="none" w:sz="0" w:space="0" w:color="auto"/>
        <w:left w:val="none" w:sz="0" w:space="0" w:color="auto"/>
        <w:bottom w:val="none" w:sz="0" w:space="0" w:color="auto"/>
        <w:right w:val="none" w:sz="0" w:space="0" w:color="auto"/>
      </w:divBdr>
    </w:div>
    <w:div w:id="1203058166">
      <w:bodyDiv w:val="1"/>
      <w:marLeft w:val="0"/>
      <w:marRight w:val="0"/>
      <w:marTop w:val="0"/>
      <w:marBottom w:val="0"/>
      <w:divBdr>
        <w:top w:val="none" w:sz="0" w:space="0" w:color="auto"/>
        <w:left w:val="none" w:sz="0" w:space="0" w:color="auto"/>
        <w:bottom w:val="none" w:sz="0" w:space="0" w:color="auto"/>
        <w:right w:val="none" w:sz="0" w:space="0" w:color="auto"/>
      </w:divBdr>
    </w:div>
    <w:div w:id="1203520608">
      <w:bodyDiv w:val="1"/>
      <w:marLeft w:val="0"/>
      <w:marRight w:val="0"/>
      <w:marTop w:val="0"/>
      <w:marBottom w:val="0"/>
      <w:divBdr>
        <w:top w:val="none" w:sz="0" w:space="0" w:color="auto"/>
        <w:left w:val="none" w:sz="0" w:space="0" w:color="auto"/>
        <w:bottom w:val="none" w:sz="0" w:space="0" w:color="auto"/>
        <w:right w:val="none" w:sz="0" w:space="0" w:color="auto"/>
      </w:divBdr>
    </w:div>
    <w:div w:id="1203635811">
      <w:bodyDiv w:val="1"/>
      <w:marLeft w:val="0"/>
      <w:marRight w:val="0"/>
      <w:marTop w:val="0"/>
      <w:marBottom w:val="0"/>
      <w:divBdr>
        <w:top w:val="none" w:sz="0" w:space="0" w:color="auto"/>
        <w:left w:val="none" w:sz="0" w:space="0" w:color="auto"/>
        <w:bottom w:val="none" w:sz="0" w:space="0" w:color="auto"/>
        <w:right w:val="none" w:sz="0" w:space="0" w:color="auto"/>
      </w:divBdr>
    </w:div>
    <w:div w:id="1203666342">
      <w:bodyDiv w:val="1"/>
      <w:marLeft w:val="0"/>
      <w:marRight w:val="0"/>
      <w:marTop w:val="0"/>
      <w:marBottom w:val="0"/>
      <w:divBdr>
        <w:top w:val="none" w:sz="0" w:space="0" w:color="auto"/>
        <w:left w:val="none" w:sz="0" w:space="0" w:color="auto"/>
        <w:bottom w:val="none" w:sz="0" w:space="0" w:color="auto"/>
        <w:right w:val="none" w:sz="0" w:space="0" w:color="auto"/>
      </w:divBdr>
    </w:div>
    <w:div w:id="1203860346">
      <w:bodyDiv w:val="1"/>
      <w:marLeft w:val="0"/>
      <w:marRight w:val="0"/>
      <w:marTop w:val="0"/>
      <w:marBottom w:val="0"/>
      <w:divBdr>
        <w:top w:val="none" w:sz="0" w:space="0" w:color="auto"/>
        <w:left w:val="none" w:sz="0" w:space="0" w:color="auto"/>
        <w:bottom w:val="none" w:sz="0" w:space="0" w:color="auto"/>
        <w:right w:val="none" w:sz="0" w:space="0" w:color="auto"/>
      </w:divBdr>
    </w:div>
    <w:div w:id="1204294315">
      <w:bodyDiv w:val="1"/>
      <w:marLeft w:val="0"/>
      <w:marRight w:val="0"/>
      <w:marTop w:val="0"/>
      <w:marBottom w:val="0"/>
      <w:divBdr>
        <w:top w:val="none" w:sz="0" w:space="0" w:color="auto"/>
        <w:left w:val="none" w:sz="0" w:space="0" w:color="auto"/>
        <w:bottom w:val="none" w:sz="0" w:space="0" w:color="auto"/>
        <w:right w:val="none" w:sz="0" w:space="0" w:color="auto"/>
      </w:divBdr>
    </w:div>
    <w:div w:id="1205020506">
      <w:bodyDiv w:val="1"/>
      <w:marLeft w:val="0"/>
      <w:marRight w:val="0"/>
      <w:marTop w:val="0"/>
      <w:marBottom w:val="0"/>
      <w:divBdr>
        <w:top w:val="none" w:sz="0" w:space="0" w:color="auto"/>
        <w:left w:val="none" w:sz="0" w:space="0" w:color="auto"/>
        <w:bottom w:val="none" w:sz="0" w:space="0" w:color="auto"/>
        <w:right w:val="none" w:sz="0" w:space="0" w:color="auto"/>
      </w:divBdr>
    </w:div>
    <w:div w:id="1206135459">
      <w:bodyDiv w:val="1"/>
      <w:marLeft w:val="0"/>
      <w:marRight w:val="0"/>
      <w:marTop w:val="0"/>
      <w:marBottom w:val="0"/>
      <w:divBdr>
        <w:top w:val="none" w:sz="0" w:space="0" w:color="auto"/>
        <w:left w:val="none" w:sz="0" w:space="0" w:color="auto"/>
        <w:bottom w:val="none" w:sz="0" w:space="0" w:color="auto"/>
        <w:right w:val="none" w:sz="0" w:space="0" w:color="auto"/>
      </w:divBdr>
    </w:div>
    <w:div w:id="1206211079">
      <w:bodyDiv w:val="1"/>
      <w:marLeft w:val="0"/>
      <w:marRight w:val="0"/>
      <w:marTop w:val="0"/>
      <w:marBottom w:val="0"/>
      <w:divBdr>
        <w:top w:val="none" w:sz="0" w:space="0" w:color="auto"/>
        <w:left w:val="none" w:sz="0" w:space="0" w:color="auto"/>
        <w:bottom w:val="none" w:sz="0" w:space="0" w:color="auto"/>
        <w:right w:val="none" w:sz="0" w:space="0" w:color="auto"/>
      </w:divBdr>
    </w:div>
    <w:div w:id="1206911415">
      <w:bodyDiv w:val="1"/>
      <w:marLeft w:val="0"/>
      <w:marRight w:val="0"/>
      <w:marTop w:val="0"/>
      <w:marBottom w:val="0"/>
      <w:divBdr>
        <w:top w:val="none" w:sz="0" w:space="0" w:color="auto"/>
        <w:left w:val="none" w:sz="0" w:space="0" w:color="auto"/>
        <w:bottom w:val="none" w:sz="0" w:space="0" w:color="auto"/>
        <w:right w:val="none" w:sz="0" w:space="0" w:color="auto"/>
      </w:divBdr>
    </w:div>
    <w:div w:id="1209031242">
      <w:bodyDiv w:val="1"/>
      <w:marLeft w:val="0"/>
      <w:marRight w:val="0"/>
      <w:marTop w:val="0"/>
      <w:marBottom w:val="0"/>
      <w:divBdr>
        <w:top w:val="none" w:sz="0" w:space="0" w:color="auto"/>
        <w:left w:val="none" w:sz="0" w:space="0" w:color="auto"/>
        <w:bottom w:val="none" w:sz="0" w:space="0" w:color="auto"/>
        <w:right w:val="none" w:sz="0" w:space="0" w:color="auto"/>
      </w:divBdr>
    </w:div>
    <w:div w:id="1211724853">
      <w:bodyDiv w:val="1"/>
      <w:marLeft w:val="0"/>
      <w:marRight w:val="0"/>
      <w:marTop w:val="0"/>
      <w:marBottom w:val="0"/>
      <w:divBdr>
        <w:top w:val="none" w:sz="0" w:space="0" w:color="auto"/>
        <w:left w:val="none" w:sz="0" w:space="0" w:color="auto"/>
        <w:bottom w:val="none" w:sz="0" w:space="0" w:color="auto"/>
        <w:right w:val="none" w:sz="0" w:space="0" w:color="auto"/>
      </w:divBdr>
    </w:div>
    <w:div w:id="1211765866">
      <w:bodyDiv w:val="1"/>
      <w:marLeft w:val="0"/>
      <w:marRight w:val="0"/>
      <w:marTop w:val="0"/>
      <w:marBottom w:val="0"/>
      <w:divBdr>
        <w:top w:val="none" w:sz="0" w:space="0" w:color="auto"/>
        <w:left w:val="none" w:sz="0" w:space="0" w:color="auto"/>
        <w:bottom w:val="none" w:sz="0" w:space="0" w:color="auto"/>
        <w:right w:val="none" w:sz="0" w:space="0" w:color="auto"/>
      </w:divBdr>
    </w:div>
    <w:div w:id="1212116967">
      <w:bodyDiv w:val="1"/>
      <w:marLeft w:val="0"/>
      <w:marRight w:val="0"/>
      <w:marTop w:val="0"/>
      <w:marBottom w:val="0"/>
      <w:divBdr>
        <w:top w:val="none" w:sz="0" w:space="0" w:color="auto"/>
        <w:left w:val="none" w:sz="0" w:space="0" w:color="auto"/>
        <w:bottom w:val="none" w:sz="0" w:space="0" w:color="auto"/>
        <w:right w:val="none" w:sz="0" w:space="0" w:color="auto"/>
      </w:divBdr>
    </w:div>
    <w:div w:id="1213232953">
      <w:bodyDiv w:val="1"/>
      <w:marLeft w:val="0"/>
      <w:marRight w:val="0"/>
      <w:marTop w:val="0"/>
      <w:marBottom w:val="0"/>
      <w:divBdr>
        <w:top w:val="none" w:sz="0" w:space="0" w:color="auto"/>
        <w:left w:val="none" w:sz="0" w:space="0" w:color="auto"/>
        <w:bottom w:val="none" w:sz="0" w:space="0" w:color="auto"/>
        <w:right w:val="none" w:sz="0" w:space="0" w:color="auto"/>
      </w:divBdr>
    </w:div>
    <w:div w:id="1213466013">
      <w:bodyDiv w:val="1"/>
      <w:marLeft w:val="0"/>
      <w:marRight w:val="0"/>
      <w:marTop w:val="0"/>
      <w:marBottom w:val="0"/>
      <w:divBdr>
        <w:top w:val="none" w:sz="0" w:space="0" w:color="auto"/>
        <w:left w:val="none" w:sz="0" w:space="0" w:color="auto"/>
        <w:bottom w:val="none" w:sz="0" w:space="0" w:color="auto"/>
        <w:right w:val="none" w:sz="0" w:space="0" w:color="auto"/>
      </w:divBdr>
    </w:div>
    <w:div w:id="1213617938">
      <w:bodyDiv w:val="1"/>
      <w:marLeft w:val="0"/>
      <w:marRight w:val="0"/>
      <w:marTop w:val="0"/>
      <w:marBottom w:val="0"/>
      <w:divBdr>
        <w:top w:val="none" w:sz="0" w:space="0" w:color="auto"/>
        <w:left w:val="none" w:sz="0" w:space="0" w:color="auto"/>
        <w:bottom w:val="none" w:sz="0" w:space="0" w:color="auto"/>
        <w:right w:val="none" w:sz="0" w:space="0" w:color="auto"/>
      </w:divBdr>
    </w:div>
    <w:div w:id="1214584482">
      <w:bodyDiv w:val="1"/>
      <w:marLeft w:val="0"/>
      <w:marRight w:val="0"/>
      <w:marTop w:val="0"/>
      <w:marBottom w:val="0"/>
      <w:divBdr>
        <w:top w:val="none" w:sz="0" w:space="0" w:color="auto"/>
        <w:left w:val="none" w:sz="0" w:space="0" w:color="auto"/>
        <w:bottom w:val="none" w:sz="0" w:space="0" w:color="auto"/>
        <w:right w:val="none" w:sz="0" w:space="0" w:color="auto"/>
      </w:divBdr>
    </w:div>
    <w:div w:id="1216576826">
      <w:bodyDiv w:val="1"/>
      <w:marLeft w:val="0"/>
      <w:marRight w:val="0"/>
      <w:marTop w:val="0"/>
      <w:marBottom w:val="0"/>
      <w:divBdr>
        <w:top w:val="none" w:sz="0" w:space="0" w:color="auto"/>
        <w:left w:val="none" w:sz="0" w:space="0" w:color="auto"/>
        <w:bottom w:val="none" w:sz="0" w:space="0" w:color="auto"/>
        <w:right w:val="none" w:sz="0" w:space="0" w:color="auto"/>
      </w:divBdr>
    </w:div>
    <w:div w:id="1216894620">
      <w:bodyDiv w:val="1"/>
      <w:marLeft w:val="0"/>
      <w:marRight w:val="0"/>
      <w:marTop w:val="0"/>
      <w:marBottom w:val="0"/>
      <w:divBdr>
        <w:top w:val="none" w:sz="0" w:space="0" w:color="auto"/>
        <w:left w:val="none" w:sz="0" w:space="0" w:color="auto"/>
        <w:bottom w:val="none" w:sz="0" w:space="0" w:color="auto"/>
        <w:right w:val="none" w:sz="0" w:space="0" w:color="auto"/>
      </w:divBdr>
    </w:div>
    <w:div w:id="1217086891">
      <w:bodyDiv w:val="1"/>
      <w:marLeft w:val="0"/>
      <w:marRight w:val="0"/>
      <w:marTop w:val="0"/>
      <w:marBottom w:val="0"/>
      <w:divBdr>
        <w:top w:val="none" w:sz="0" w:space="0" w:color="auto"/>
        <w:left w:val="none" w:sz="0" w:space="0" w:color="auto"/>
        <w:bottom w:val="none" w:sz="0" w:space="0" w:color="auto"/>
        <w:right w:val="none" w:sz="0" w:space="0" w:color="auto"/>
      </w:divBdr>
    </w:div>
    <w:div w:id="1217351539">
      <w:bodyDiv w:val="1"/>
      <w:marLeft w:val="0"/>
      <w:marRight w:val="0"/>
      <w:marTop w:val="0"/>
      <w:marBottom w:val="0"/>
      <w:divBdr>
        <w:top w:val="none" w:sz="0" w:space="0" w:color="auto"/>
        <w:left w:val="none" w:sz="0" w:space="0" w:color="auto"/>
        <w:bottom w:val="none" w:sz="0" w:space="0" w:color="auto"/>
        <w:right w:val="none" w:sz="0" w:space="0" w:color="auto"/>
      </w:divBdr>
    </w:div>
    <w:div w:id="1217473541">
      <w:bodyDiv w:val="1"/>
      <w:marLeft w:val="0"/>
      <w:marRight w:val="0"/>
      <w:marTop w:val="0"/>
      <w:marBottom w:val="0"/>
      <w:divBdr>
        <w:top w:val="none" w:sz="0" w:space="0" w:color="auto"/>
        <w:left w:val="none" w:sz="0" w:space="0" w:color="auto"/>
        <w:bottom w:val="none" w:sz="0" w:space="0" w:color="auto"/>
        <w:right w:val="none" w:sz="0" w:space="0" w:color="auto"/>
      </w:divBdr>
    </w:div>
    <w:div w:id="1217670305">
      <w:bodyDiv w:val="1"/>
      <w:marLeft w:val="0"/>
      <w:marRight w:val="0"/>
      <w:marTop w:val="0"/>
      <w:marBottom w:val="0"/>
      <w:divBdr>
        <w:top w:val="none" w:sz="0" w:space="0" w:color="auto"/>
        <w:left w:val="none" w:sz="0" w:space="0" w:color="auto"/>
        <w:bottom w:val="none" w:sz="0" w:space="0" w:color="auto"/>
        <w:right w:val="none" w:sz="0" w:space="0" w:color="auto"/>
      </w:divBdr>
    </w:div>
    <w:div w:id="1218249221">
      <w:bodyDiv w:val="1"/>
      <w:marLeft w:val="0"/>
      <w:marRight w:val="0"/>
      <w:marTop w:val="0"/>
      <w:marBottom w:val="0"/>
      <w:divBdr>
        <w:top w:val="none" w:sz="0" w:space="0" w:color="auto"/>
        <w:left w:val="none" w:sz="0" w:space="0" w:color="auto"/>
        <w:bottom w:val="none" w:sz="0" w:space="0" w:color="auto"/>
        <w:right w:val="none" w:sz="0" w:space="0" w:color="auto"/>
      </w:divBdr>
    </w:div>
    <w:div w:id="1219821748">
      <w:bodyDiv w:val="1"/>
      <w:marLeft w:val="0"/>
      <w:marRight w:val="0"/>
      <w:marTop w:val="0"/>
      <w:marBottom w:val="0"/>
      <w:divBdr>
        <w:top w:val="none" w:sz="0" w:space="0" w:color="auto"/>
        <w:left w:val="none" w:sz="0" w:space="0" w:color="auto"/>
        <w:bottom w:val="none" w:sz="0" w:space="0" w:color="auto"/>
        <w:right w:val="none" w:sz="0" w:space="0" w:color="auto"/>
      </w:divBdr>
    </w:div>
    <w:div w:id="1220019779">
      <w:bodyDiv w:val="1"/>
      <w:marLeft w:val="0"/>
      <w:marRight w:val="0"/>
      <w:marTop w:val="0"/>
      <w:marBottom w:val="0"/>
      <w:divBdr>
        <w:top w:val="none" w:sz="0" w:space="0" w:color="auto"/>
        <w:left w:val="none" w:sz="0" w:space="0" w:color="auto"/>
        <w:bottom w:val="none" w:sz="0" w:space="0" w:color="auto"/>
        <w:right w:val="none" w:sz="0" w:space="0" w:color="auto"/>
      </w:divBdr>
    </w:div>
    <w:div w:id="1221861269">
      <w:bodyDiv w:val="1"/>
      <w:marLeft w:val="0"/>
      <w:marRight w:val="0"/>
      <w:marTop w:val="0"/>
      <w:marBottom w:val="0"/>
      <w:divBdr>
        <w:top w:val="none" w:sz="0" w:space="0" w:color="auto"/>
        <w:left w:val="none" w:sz="0" w:space="0" w:color="auto"/>
        <w:bottom w:val="none" w:sz="0" w:space="0" w:color="auto"/>
        <w:right w:val="none" w:sz="0" w:space="0" w:color="auto"/>
      </w:divBdr>
    </w:div>
    <w:div w:id="1222789314">
      <w:bodyDiv w:val="1"/>
      <w:marLeft w:val="0"/>
      <w:marRight w:val="0"/>
      <w:marTop w:val="0"/>
      <w:marBottom w:val="0"/>
      <w:divBdr>
        <w:top w:val="none" w:sz="0" w:space="0" w:color="auto"/>
        <w:left w:val="none" w:sz="0" w:space="0" w:color="auto"/>
        <w:bottom w:val="none" w:sz="0" w:space="0" w:color="auto"/>
        <w:right w:val="none" w:sz="0" w:space="0" w:color="auto"/>
      </w:divBdr>
    </w:div>
    <w:div w:id="1223951546">
      <w:bodyDiv w:val="1"/>
      <w:marLeft w:val="0"/>
      <w:marRight w:val="0"/>
      <w:marTop w:val="0"/>
      <w:marBottom w:val="0"/>
      <w:divBdr>
        <w:top w:val="none" w:sz="0" w:space="0" w:color="auto"/>
        <w:left w:val="none" w:sz="0" w:space="0" w:color="auto"/>
        <w:bottom w:val="none" w:sz="0" w:space="0" w:color="auto"/>
        <w:right w:val="none" w:sz="0" w:space="0" w:color="auto"/>
      </w:divBdr>
    </w:div>
    <w:div w:id="1224677011">
      <w:bodyDiv w:val="1"/>
      <w:marLeft w:val="0"/>
      <w:marRight w:val="0"/>
      <w:marTop w:val="0"/>
      <w:marBottom w:val="0"/>
      <w:divBdr>
        <w:top w:val="none" w:sz="0" w:space="0" w:color="auto"/>
        <w:left w:val="none" w:sz="0" w:space="0" w:color="auto"/>
        <w:bottom w:val="none" w:sz="0" w:space="0" w:color="auto"/>
        <w:right w:val="none" w:sz="0" w:space="0" w:color="auto"/>
      </w:divBdr>
    </w:div>
    <w:div w:id="1225483135">
      <w:bodyDiv w:val="1"/>
      <w:marLeft w:val="0"/>
      <w:marRight w:val="0"/>
      <w:marTop w:val="0"/>
      <w:marBottom w:val="0"/>
      <w:divBdr>
        <w:top w:val="none" w:sz="0" w:space="0" w:color="auto"/>
        <w:left w:val="none" w:sz="0" w:space="0" w:color="auto"/>
        <w:bottom w:val="none" w:sz="0" w:space="0" w:color="auto"/>
        <w:right w:val="none" w:sz="0" w:space="0" w:color="auto"/>
      </w:divBdr>
    </w:div>
    <w:div w:id="1225600827">
      <w:bodyDiv w:val="1"/>
      <w:marLeft w:val="0"/>
      <w:marRight w:val="0"/>
      <w:marTop w:val="0"/>
      <w:marBottom w:val="0"/>
      <w:divBdr>
        <w:top w:val="none" w:sz="0" w:space="0" w:color="auto"/>
        <w:left w:val="none" w:sz="0" w:space="0" w:color="auto"/>
        <w:bottom w:val="none" w:sz="0" w:space="0" w:color="auto"/>
        <w:right w:val="none" w:sz="0" w:space="0" w:color="auto"/>
      </w:divBdr>
    </w:div>
    <w:div w:id="1225918588">
      <w:bodyDiv w:val="1"/>
      <w:marLeft w:val="0"/>
      <w:marRight w:val="0"/>
      <w:marTop w:val="0"/>
      <w:marBottom w:val="0"/>
      <w:divBdr>
        <w:top w:val="none" w:sz="0" w:space="0" w:color="auto"/>
        <w:left w:val="none" w:sz="0" w:space="0" w:color="auto"/>
        <w:bottom w:val="none" w:sz="0" w:space="0" w:color="auto"/>
        <w:right w:val="none" w:sz="0" w:space="0" w:color="auto"/>
      </w:divBdr>
    </w:div>
    <w:div w:id="1226840188">
      <w:bodyDiv w:val="1"/>
      <w:marLeft w:val="0"/>
      <w:marRight w:val="0"/>
      <w:marTop w:val="0"/>
      <w:marBottom w:val="0"/>
      <w:divBdr>
        <w:top w:val="none" w:sz="0" w:space="0" w:color="auto"/>
        <w:left w:val="none" w:sz="0" w:space="0" w:color="auto"/>
        <w:bottom w:val="none" w:sz="0" w:space="0" w:color="auto"/>
        <w:right w:val="none" w:sz="0" w:space="0" w:color="auto"/>
      </w:divBdr>
    </w:div>
    <w:div w:id="1227255583">
      <w:bodyDiv w:val="1"/>
      <w:marLeft w:val="0"/>
      <w:marRight w:val="0"/>
      <w:marTop w:val="0"/>
      <w:marBottom w:val="0"/>
      <w:divBdr>
        <w:top w:val="none" w:sz="0" w:space="0" w:color="auto"/>
        <w:left w:val="none" w:sz="0" w:space="0" w:color="auto"/>
        <w:bottom w:val="none" w:sz="0" w:space="0" w:color="auto"/>
        <w:right w:val="none" w:sz="0" w:space="0" w:color="auto"/>
      </w:divBdr>
    </w:div>
    <w:div w:id="1227449885">
      <w:bodyDiv w:val="1"/>
      <w:marLeft w:val="0"/>
      <w:marRight w:val="0"/>
      <w:marTop w:val="0"/>
      <w:marBottom w:val="0"/>
      <w:divBdr>
        <w:top w:val="none" w:sz="0" w:space="0" w:color="auto"/>
        <w:left w:val="none" w:sz="0" w:space="0" w:color="auto"/>
        <w:bottom w:val="none" w:sz="0" w:space="0" w:color="auto"/>
        <w:right w:val="none" w:sz="0" w:space="0" w:color="auto"/>
      </w:divBdr>
    </w:div>
    <w:div w:id="1228687756">
      <w:bodyDiv w:val="1"/>
      <w:marLeft w:val="0"/>
      <w:marRight w:val="0"/>
      <w:marTop w:val="0"/>
      <w:marBottom w:val="0"/>
      <w:divBdr>
        <w:top w:val="none" w:sz="0" w:space="0" w:color="auto"/>
        <w:left w:val="none" w:sz="0" w:space="0" w:color="auto"/>
        <w:bottom w:val="none" w:sz="0" w:space="0" w:color="auto"/>
        <w:right w:val="none" w:sz="0" w:space="0" w:color="auto"/>
      </w:divBdr>
    </w:div>
    <w:div w:id="1228759646">
      <w:bodyDiv w:val="1"/>
      <w:marLeft w:val="0"/>
      <w:marRight w:val="0"/>
      <w:marTop w:val="0"/>
      <w:marBottom w:val="0"/>
      <w:divBdr>
        <w:top w:val="none" w:sz="0" w:space="0" w:color="auto"/>
        <w:left w:val="none" w:sz="0" w:space="0" w:color="auto"/>
        <w:bottom w:val="none" w:sz="0" w:space="0" w:color="auto"/>
        <w:right w:val="none" w:sz="0" w:space="0" w:color="auto"/>
      </w:divBdr>
    </w:div>
    <w:div w:id="1230455435">
      <w:bodyDiv w:val="1"/>
      <w:marLeft w:val="0"/>
      <w:marRight w:val="0"/>
      <w:marTop w:val="0"/>
      <w:marBottom w:val="0"/>
      <w:divBdr>
        <w:top w:val="none" w:sz="0" w:space="0" w:color="auto"/>
        <w:left w:val="none" w:sz="0" w:space="0" w:color="auto"/>
        <w:bottom w:val="none" w:sz="0" w:space="0" w:color="auto"/>
        <w:right w:val="none" w:sz="0" w:space="0" w:color="auto"/>
      </w:divBdr>
    </w:div>
    <w:div w:id="1231691360">
      <w:bodyDiv w:val="1"/>
      <w:marLeft w:val="0"/>
      <w:marRight w:val="0"/>
      <w:marTop w:val="0"/>
      <w:marBottom w:val="0"/>
      <w:divBdr>
        <w:top w:val="none" w:sz="0" w:space="0" w:color="auto"/>
        <w:left w:val="none" w:sz="0" w:space="0" w:color="auto"/>
        <w:bottom w:val="none" w:sz="0" w:space="0" w:color="auto"/>
        <w:right w:val="none" w:sz="0" w:space="0" w:color="auto"/>
      </w:divBdr>
    </w:div>
    <w:div w:id="1232040267">
      <w:bodyDiv w:val="1"/>
      <w:marLeft w:val="0"/>
      <w:marRight w:val="0"/>
      <w:marTop w:val="0"/>
      <w:marBottom w:val="0"/>
      <w:divBdr>
        <w:top w:val="none" w:sz="0" w:space="0" w:color="auto"/>
        <w:left w:val="none" w:sz="0" w:space="0" w:color="auto"/>
        <w:bottom w:val="none" w:sz="0" w:space="0" w:color="auto"/>
        <w:right w:val="none" w:sz="0" w:space="0" w:color="auto"/>
      </w:divBdr>
    </w:div>
    <w:div w:id="1232086050">
      <w:bodyDiv w:val="1"/>
      <w:marLeft w:val="0"/>
      <w:marRight w:val="0"/>
      <w:marTop w:val="0"/>
      <w:marBottom w:val="0"/>
      <w:divBdr>
        <w:top w:val="none" w:sz="0" w:space="0" w:color="auto"/>
        <w:left w:val="none" w:sz="0" w:space="0" w:color="auto"/>
        <w:bottom w:val="none" w:sz="0" w:space="0" w:color="auto"/>
        <w:right w:val="none" w:sz="0" w:space="0" w:color="auto"/>
      </w:divBdr>
    </w:div>
    <w:div w:id="1232235868">
      <w:bodyDiv w:val="1"/>
      <w:marLeft w:val="0"/>
      <w:marRight w:val="0"/>
      <w:marTop w:val="0"/>
      <w:marBottom w:val="0"/>
      <w:divBdr>
        <w:top w:val="none" w:sz="0" w:space="0" w:color="auto"/>
        <w:left w:val="none" w:sz="0" w:space="0" w:color="auto"/>
        <w:bottom w:val="none" w:sz="0" w:space="0" w:color="auto"/>
        <w:right w:val="none" w:sz="0" w:space="0" w:color="auto"/>
      </w:divBdr>
    </w:div>
    <w:div w:id="1233152517">
      <w:bodyDiv w:val="1"/>
      <w:marLeft w:val="0"/>
      <w:marRight w:val="0"/>
      <w:marTop w:val="0"/>
      <w:marBottom w:val="0"/>
      <w:divBdr>
        <w:top w:val="none" w:sz="0" w:space="0" w:color="auto"/>
        <w:left w:val="none" w:sz="0" w:space="0" w:color="auto"/>
        <w:bottom w:val="none" w:sz="0" w:space="0" w:color="auto"/>
        <w:right w:val="none" w:sz="0" w:space="0" w:color="auto"/>
      </w:divBdr>
    </w:div>
    <w:div w:id="1235437765">
      <w:bodyDiv w:val="1"/>
      <w:marLeft w:val="0"/>
      <w:marRight w:val="0"/>
      <w:marTop w:val="0"/>
      <w:marBottom w:val="0"/>
      <w:divBdr>
        <w:top w:val="none" w:sz="0" w:space="0" w:color="auto"/>
        <w:left w:val="none" w:sz="0" w:space="0" w:color="auto"/>
        <w:bottom w:val="none" w:sz="0" w:space="0" w:color="auto"/>
        <w:right w:val="none" w:sz="0" w:space="0" w:color="auto"/>
      </w:divBdr>
    </w:div>
    <w:div w:id="1236478577">
      <w:bodyDiv w:val="1"/>
      <w:marLeft w:val="0"/>
      <w:marRight w:val="0"/>
      <w:marTop w:val="0"/>
      <w:marBottom w:val="0"/>
      <w:divBdr>
        <w:top w:val="none" w:sz="0" w:space="0" w:color="auto"/>
        <w:left w:val="none" w:sz="0" w:space="0" w:color="auto"/>
        <w:bottom w:val="none" w:sz="0" w:space="0" w:color="auto"/>
        <w:right w:val="none" w:sz="0" w:space="0" w:color="auto"/>
      </w:divBdr>
    </w:div>
    <w:div w:id="1236668695">
      <w:bodyDiv w:val="1"/>
      <w:marLeft w:val="0"/>
      <w:marRight w:val="0"/>
      <w:marTop w:val="0"/>
      <w:marBottom w:val="0"/>
      <w:divBdr>
        <w:top w:val="none" w:sz="0" w:space="0" w:color="auto"/>
        <w:left w:val="none" w:sz="0" w:space="0" w:color="auto"/>
        <w:bottom w:val="none" w:sz="0" w:space="0" w:color="auto"/>
        <w:right w:val="none" w:sz="0" w:space="0" w:color="auto"/>
      </w:divBdr>
    </w:div>
    <w:div w:id="1237280632">
      <w:bodyDiv w:val="1"/>
      <w:marLeft w:val="0"/>
      <w:marRight w:val="0"/>
      <w:marTop w:val="0"/>
      <w:marBottom w:val="0"/>
      <w:divBdr>
        <w:top w:val="none" w:sz="0" w:space="0" w:color="auto"/>
        <w:left w:val="none" w:sz="0" w:space="0" w:color="auto"/>
        <w:bottom w:val="none" w:sz="0" w:space="0" w:color="auto"/>
        <w:right w:val="none" w:sz="0" w:space="0" w:color="auto"/>
      </w:divBdr>
    </w:div>
    <w:div w:id="1237516371">
      <w:bodyDiv w:val="1"/>
      <w:marLeft w:val="0"/>
      <w:marRight w:val="0"/>
      <w:marTop w:val="0"/>
      <w:marBottom w:val="0"/>
      <w:divBdr>
        <w:top w:val="none" w:sz="0" w:space="0" w:color="auto"/>
        <w:left w:val="none" w:sz="0" w:space="0" w:color="auto"/>
        <w:bottom w:val="none" w:sz="0" w:space="0" w:color="auto"/>
        <w:right w:val="none" w:sz="0" w:space="0" w:color="auto"/>
      </w:divBdr>
      <w:divsChild>
        <w:div w:id="1741635166">
          <w:marLeft w:val="0"/>
          <w:marRight w:val="0"/>
          <w:marTop w:val="0"/>
          <w:marBottom w:val="0"/>
          <w:divBdr>
            <w:top w:val="single" w:sz="2" w:space="0" w:color="auto"/>
            <w:left w:val="single" w:sz="2" w:space="0" w:color="auto"/>
            <w:bottom w:val="single" w:sz="6" w:space="0" w:color="auto"/>
            <w:right w:val="single" w:sz="2" w:space="0" w:color="auto"/>
          </w:divBdr>
          <w:divsChild>
            <w:div w:id="143546734">
              <w:marLeft w:val="0"/>
              <w:marRight w:val="0"/>
              <w:marTop w:val="100"/>
              <w:marBottom w:val="100"/>
              <w:divBdr>
                <w:top w:val="single" w:sz="2" w:space="0" w:color="D9D9E3"/>
                <w:left w:val="single" w:sz="2" w:space="0" w:color="D9D9E3"/>
                <w:bottom w:val="single" w:sz="2" w:space="0" w:color="D9D9E3"/>
                <w:right w:val="single" w:sz="2" w:space="0" w:color="D9D9E3"/>
              </w:divBdr>
              <w:divsChild>
                <w:div w:id="321011940">
                  <w:marLeft w:val="0"/>
                  <w:marRight w:val="0"/>
                  <w:marTop w:val="0"/>
                  <w:marBottom w:val="0"/>
                  <w:divBdr>
                    <w:top w:val="single" w:sz="2" w:space="0" w:color="D9D9E3"/>
                    <w:left w:val="single" w:sz="2" w:space="0" w:color="D9D9E3"/>
                    <w:bottom w:val="single" w:sz="2" w:space="0" w:color="D9D9E3"/>
                    <w:right w:val="single" w:sz="2" w:space="0" w:color="D9D9E3"/>
                  </w:divBdr>
                  <w:divsChild>
                    <w:div w:id="2057316752">
                      <w:marLeft w:val="0"/>
                      <w:marRight w:val="0"/>
                      <w:marTop w:val="0"/>
                      <w:marBottom w:val="0"/>
                      <w:divBdr>
                        <w:top w:val="single" w:sz="2" w:space="0" w:color="D9D9E3"/>
                        <w:left w:val="single" w:sz="2" w:space="0" w:color="D9D9E3"/>
                        <w:bottom w:val="single" w:sz="2" w:space="0" w:color="D9D9E3"/>
                        <w:right w:val="single" w:sz="2" w:space="0" w:color="D9D9E3"/>
                      </w:divBdr>
                      <w:divsChild>
                        <w:div w:id="2007976057">
                          <w:marLeft w:val="0"/>
                          <w:marRight w:val="0"/>
                          <w:marTop w:val="0"/>
                          <w:marBottom w:val="0"/>
                          <w:divBdr>
                            <w:top w:val="single" w:sz="2" w:space="0" w:color="D9D9E3"/>
                            <w:left w:val="single" w:sz="2" w:space="0" w:color="D9D9E3"/>
                            <w:bottom w:val="single" w:sz="2" w:space="0" w:color="D9D9E3"/>
                            <w:right w:val="single" w:sz="2" w:space="0" w:color="D9D9E3"/>
                          </w:divBdr>
                          <w:divsChild>
                            <w:div w:id="61486193">
                              <w:marLeft w:val="0"/>
                              <w:marRight w:val="0"/>
                              <w:marTop w:val="0"/>
                              <w:marBottom w:val="0"/>
                              <w:divBdr>
                                <w:top w:val="single" w:sz="2" w:space="0" w:color="D9D9E3"/>
                                <w:left w:val="single" w:sz="2" w:space="0" w:color="D9D9E3"/>
                                <w:bottom w:val="single" w:sz="2" w:space="0" w:color="D9D9E3"/>
                                <w:right w:val="single" w:sz="2" w:space="0" w:color="D9D9E3"/>
                              </w:divBdr>
                              <w:divsChild>
                                <w:div w:id="1782645824">
                                  <w:marLeft w:val="0"/>
                                  <w:marRight w:val="0"/>
                                  <w:marTop w:val="0"/>
                                  <w:marBottom w:val="0"/>
                                  <w:divBdr>
                                    <w:top w:val="single" w:sz="2" w:space="0" w:color="D9D9E3"/>
                                    <w:left w:val="single" w:sz="2" w:space="0" w:color="D9D9E3"/>
                                    <w:bottom w:val="single" w:sz="2" w:space="0" w:color="D9D9E3"/>
                                    <w:right w:val="single" w:sz="2" w:space="0" w:color="D9D9E3"/>
                                  </w:divBdr>
                                  <w:divsChild>
                                    <w:div w:id="16123491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237790408">
      <w:bodyDiv w:val="1"/>
      <w:marLeft w:val="0"/>
      <w:marRight w:val="0"/>
      <w:marTop w:val="0"/>
      <w:marBottom w:val="0"/>
      <w:divBdr>
        <w:top w:val="none" w:sz="0" w:space="0" w:color="auto"/>
        <w:left w:val="none" w:sz="0" w:space="0" w:color="auto"/>
        <w:bottom w:val="none" w:sz="0" w:space="0" w:color="auto"/>
        <w:right w:val="none" w:sz="0" w:space="0" w:color="auto"/>
      </w:divBdr>
    </w:div>
    <w:div w:id="1237862169">
      <w:bodyDiv w:val="1"/>
      <w:marLeft w:val="0"/>
      <w:marRight w:val="0"/>
      <w:marTop w:val="0"/>
      <w:marBottom w:val="0"/>
      <w:divBdr>
        <w:top w:val="none" w:sz="0" w:space="0" w:color="auto"/>
        <w:left w:val="none" w:sz="0" w:space="0" w:color="auto"/>
        <w:bottom w:val="none" w:sz="0" w:space="0" w:color="auto"/>
        <w:right w:val="none" w:sz="0" w:space="0" w:color="auto"/>
      </w:divBdr>
    </w:div>
    <w:div w:id="1238176838">
      <w:bodyDiv w:val="1"/>
      <w:marLeft w:val="0"/>
      <w:marRight w:val="0"/>
      <w:marTop w:val="0"/>
      <w:marBottom w:val="0"/>
      <w:divBdr>
        <w:top w:val="none" w:sz="0" w:space="0" w:color="auto"/>
        <w:left w:val="none" w:sz="0" w:space="0" w:color="auto"/>
        <w:bottom w:val="none" w:sz="0" w:space="0" w:color="auto"/>
        <w:right w:val="none" w:sz="0" w:space="0" w:color="auto"/>
      </w:divBdr>
    </w:div>
    <w:div w:id="1239100178">
      <w:bodyDiv w:val="1"/>
      <w:marLeft w:val="0"/>
      <w:marRight w:val="0"/>
      <w:marTop w:val="0"/>
      <w:marBottom w:val="0"/>
      <w:divBdr>
        <w:top w:val="none" w:sz="0" w:space="0" w:color="auto"/>
        <w:left w:val="none" w:sz="0" w:space="0" w:color="auto"/>
        <w:bottom w:val="none" w:sz="0" w:space="0" w:color="auto"/>
        <w:right w:val="none" w:sz="0" w:space="0" w:color="auto"/>
      </w:divBdr>
    </w:div>
    <w:div w:id="1239633332">
      <w:bodyDiv w:val="1"/>
      <w:marLeft w:val="0"/>
      <w:marRight w:val="0"/>
      <w:marTop w:val="0"/>
      <w:marBottom w:val="0"/>
      <w:divBdr>
        <w:top w:val="none" w:sz="0" w:space="0" w:color="auto"/>
        <w:left w:val="none" w:sz="0" w:space="0" w:color="auto"/>
        <w:bottom w:val="none" w:sz="0" w:space="0" w:color="auto"/>
        <w:right w:val="none" w:sz="0" w:space="0" w:color="auto"/>
      </w:divBdr>
    </w:div>
    <w:div w:id="1240559094">
      <w:bodyDiv w:val="1"/>
      <w:marLeft w:val="0"/>
      <w:marRight w:val="0"/>
      <w:marTop w:val="0"/>
      <w:marBottom w:val="0"/>
      <w:divBdr>
        <w:top w:val="none" w:sz="0" w:space="0" w:color="auto"/>
        <w:left w:val="none" w:sz="0" w:space="0" w:color="auto"/>
        <w:bottom w:val="none" w:sz="0" w:space="0" w:color="auto"/>
        <w:right w:val="none" w:sz="0" w:space="0" w:color="auto"/>
      </w:divBdr>
    </w:div>
    <w:div w:id="1241058325">
      <w:bodyDiv w:val="1"/>
      <w:marLeft w:val="0"/>
      <w:marRight w:val="0"/>
      <w:marTop w:val="0"/>
      <w:marBottom w:val="0"/>
      <w:divBdr>
        <w:top w:val="none" w:sz="0" w:space="0" w:color="auto"/>
        <w:left w:val="none" w:sz="0" w:space="0" w:color="auto"/>
        <w:bottom w:val="none" w:sz="0" w:space="0" w:color="auto"/>
        <w:right w:val="none" w:sz="0" w:space="0" w:color="auto"/>
      </w:divBdr>
    </w:div>
    <w:div w:id="1241256318">
      <w:bodyDiv w:val="1"/>
      <w:marLeft w:val="0"/>
      <w:marRight w:val="0"/>
      <w:marTop w:val="0"/>
      <w:marBottom w:val="0"/>
      <w:divBdr>
        <w:top w:val="none" w:sz="0" w:space="0" w:color="auto"/>
        <w:left w:val="none" w:sz="0" w:space="0" w:color="auto"/>
        <w:bottom w:val="none" w:sz="0" w:space="0" w:color="auto"/>
        <w:right w:val="none" w:sz="0" w:space="0" w:color="auto"/>
      </w:divBdr>
    </w:div>
    <w:div w:id="1243443570">
      <w:bodyDiv w:val="1"/>
      <w:marLeft w:val="0"/>
      <w:marRight w:val="0"/>
      <w:marTop w:val="0"/>
      <w:marBottom w:val="0"/>
      <w:divBdr>
        <w:top w:val="none" w:sz="0" w:space="0" w:color="auto"/>
        <w:left w:val="none" w:sz="0" w:space="0" w:color="auto"/>
        <w:bottom w:val="none" w:sz="0" w:space="0" w:color="auto"/>
        <w:right w:val="none" w:sz="0" w:space="0" w:color="auto"/>
      </w:divBdr>
    </w:div>
    <w:div w:id="1243683401">
      <w:bodyDiv w:val="1"/>
      <w:marLeft w:val="0"/>
      <w:marRight w:val="0"/>
      <w:marTop w:val="0"/>
      <w:marBottom w:val="0"/>
      <w:divBdr>
        <w:top w:val="none" w:sz="0" w:space="0" w:color="auto"/>
        <w:left w:val="none" w:sz="0" w:space="0" w:color="auto"/>
        <w:bottom w:val="none" w:sz="0" w:space="0" w:color="auto"/>
        <w:right w:val="none" w:sz="0" w:space="0" w:color="auto"/>
      </w:divBdr>
    </w:div>
    <w:div w:id="1244415720">
      <w:bodyDiv w:val="1"/>
      <w:marLeft w:val="0"/>
      <w:marRight w:val="0"/>
      <w:marTop w:val="0"/>
      <w:marBottom w:val="0"/>
      <w:divBdr>
        <w:top w:val="none" w:sz="0" w:space="0" w:color="auto"/>
        <w:left w:val="none" w:sz="0" w:space="0" w:color="auto"/>
        <w:bottom w:val="none" w:sz="0" w:space="0" w:color="auto"/>
        <w:right w:val="none" w:sz="0" w:space="0" w:color="auto"/>
      </w:divBdr>
    </w:div>
    <w:div w:id="1244753414">
      <w:bodyDiv w:val="1"/>
      <w:marLeft w:val="0"/>
      <w:marRight w:val="0"/>
      <w:marTop w:val="0"/>
      <w:marBottom w:val="0"/>
      <w:divBdr>
        <w:top w:val="none" w:sz="0" w:space="0" w:color="auto"/>
        <w:left w:val="none" w:sz="0" w:space="0" w:color="auto"/>
        <w:bottom w:val="none" w:sz="0" w:space="0" w:color="auto"/>
        <w:right w:val="none" w:sz="0" w:space="0" w:color="auto"/>
      </w:divBdr>
    </w:div>
    <w:div w:id="1244757653">
      <w:bodyDiv w:val="1"/>
      <w:marLeft w:val="0"/>
      <w:marRight w:val="0"/>
      <w:marTop w:val="0"/>
      <w:marBottom w:val="0"/>
      <w:divBdr>
        <w:top w:val="none" w:sz="0" w:space="0" w:color="auto"/>
        <w:left w:val="none" w:sz="0" w:space="0" w:color="auto"/>
        <w:bottom w:val="none" w:sz="0" w:space="0" w:color="auto"/>
        <w:right w:val="none" w:sz="0" w:space="0" w:color="auto"/>
      </w:divBdr>
    </w:div>
    <w:div w:id="1245381906">
      <w:bodyDiv w:val="1"/>
      <w:marLeft w:val="0"/>
      <w:marRight w:val="0"/>
      <w:marTop w:val="0"/>
      <w:marBottom w:val="0"/>
      <w:divBdr>
        <w:top w:val="none" w:sz="0" w:space="0" w:color="auto"/>
        <w:left w:val="none" w:sz="0" w:space="0" w:color="auto"/>
        <w:bottom w:val="none" w:sz="0" w:space="0" w:color="auto"/>
        <w:right w:val="none" w:sz="0" w:space="0" w:color="auto"/>
      </w:divBdr>
    </w:div>
    <w:div w:id="1245528079">
      <w:bodyDiv w:val="1"/>
      <w:marLeft w:val="0"/>
      <w:marRight w:val="0"/>
      <w:marTop w:val="0"/>
      <w:marBottom w:val="0"/>
      <w:divBdr>
        <w:top w:val="none" w:sz="0" w:space="0" w:color="auto"/>
        <w:left w:val="none" w:sz="0" w:space="0" w:color="auto"/>
        <w:bottom w:val="none" w:sz="0" w:space="0" w:color="auto"/>
        <w:right w:val="none" w:sz="0" w:space="0" w:color="auto"/>
      </w:divBdr>
    </w:div>
    <w:div w:id="1245990555">
      <w:bodyDiv w:val="1"/>
      <w:marLeft w:val="0"/>
      <w:marRight w:val="0"/>
      <w:marTop w:val="0"/>
      <w:marBottom w:val="0"/>
      <w:divBdr>
        <w:top w:val="none" w:sz="0" w:space="0" w:color="auto"/>
        <w:left w:val="none" w:sz="0" w:space="0" w:color="auto"/>
        <w:bottom w:val="none" w:sz="0" w:space="0" w:color="auto"/>
        <w:right w:val="none" w:sz="0" w:space="0" w:color="auto"/>
      </w:divBdr>
    </w:div>
    <w:div w:id="1246188495">
      <w:bodyDiv w:val="1"/>
      <w:marLeft w:val="0"/>
      <w:marRight w:val="0"/>
      <w:marTop w:val="0"/>
      <w:marBottom w:val="0"/>
      <w:divBdr>
        <w:top w:val="none" w:sz="0" w:space="0" w:color="auto"/>
        <w:left w:val="none" w:sz="0" w:space="0" w:color="auto"/>
        <w:bottom w:val="none" w:sz="0" w:space="0" w:color="auto"/>
        <w:right w:val="none" w:sz="0" w:space="0" w:color="auto"/>
      </w:divBdr>
    </w:div>
    <w:div w:id="1246917507">
      <w:bodyDiv w:val="1"/>
      <w:marLeft w:val="0"/>
      <w:marRight w:val="0"/>
      <w:marTop w:val="0"/>
      <w:marBottom w:val="0"/>
      <w:divBdr>
        <w:top w:val="none" w:sz="0" w:space="0" w:color="auto"/>
        <w:left w:val="none" w:sz="0" w:space="0" w:color="auto"/>
        <w:bottom w:val="none" w:sz="0" w:space="0" w:color="auto"/>
        <w:right w:val="none" w:sz="0" w:space="0" w:color="auto"/>
      </w:divBdr>
    </w:div>
    <w:div w:id="1246957928">
      <w:bodyDiv w:val="1"/>
      <w:marLeft w:val="0"/>
      <w:marRight w:val="0"/>
      <w:marTop w:val="0"/>
      <w:marBottom w:val="0"/>
      <w:divBdr>
        <w:top w:val="none" w:sz="0" w:space="0" w:color="auto"/>
        <w:left w:val="none" w:sz="0" w:space="0" w:color="auto"/>
        <w:bottom w:val="none" w:sz="0" w:space="0" w:color="auto"/>
        <w:right w:val="none" w:sz="0" w:space="0" w:color="auto"/>
      </w:divBdr>
    </w:div>
    <w:div w:id="1249654209">
      <w:bodyDiv w:val="1"/>
      <w:marLeft w:val="0"/>
      <w:marRight w:val="0"/>
      <w:marTop w:val="0"/>
      <w:marBottom w:val="0"/>
      <w:divBdr>
        <w:top w:val="none" w:sz="0" w:space="0" w:color="auto"/>
        <w:left w:val="none" w:sz="0" w:space="0" w:color="auto"/>
        <w:bottom w:val="none" w:sz="0" w:space="0" w:color="auto"/>
        <w:right w:val="none" w:sz="0" w:space="0" w:color="auto"/>
      </w:divBdr>
    </w:div>
    <w:div w:id="1250576685">
      <w:bodyDiv w:val="1"/>
      <w:marLeft w:val="0"/>
      <w:marRight w:val="0"/>
      <w:marTop w:val="0"/>
      <w:marBottom w:val="0"/>
      <w:divBdr>
        <w:top w:val="none" w:sz="0" w:space="0" w:color="auto"/>
        <w:left w:val="none" w:sz="0" w:space="0" w:color="auto"/>
        <w:bottom w:val="none" w:sz="0" w:space="0" w:color="auto"/>
        <w:right w:val="none" w:sz="0" w:space="0" w:color="auto"/>
      </w:divBdr>
    </w:div>
    <w:div w:id="1250894004">
      <w:bodyDiv w:val="1"/>
      <w:marLeft w:val="0"/>
      <w:marRight w:val="0"/>
      <w:marTop w:val="0"/>
      <w:marBottom w:val="0"/>
      <w:divBdr>
        <w:top w:val="none" w:sz="0" w:space="0" w:color="auto"/>
        <w:left w:val="none" w:sz="0" w:space="0" w:color="auto"/>
        <w:bottom w:val="none" w:sz="0" w:space="0" w:color="auto"/>
        <w:right w:val="none" w:sz="0" w:space="0" w:color="auto"/>
      </w:divBdr>
    </w:div>
    <w:div w:id="1251429384">
      <w:bodyDiv w:val="1"/>
      <w:marLeft w:val="0"/>
      <w:marRight w:val="0"/>
      <w:marTop w:val="0"/>
      <w:marBottom w:val="0"/>
      <w:divBdr>
        <w:top w:val="none" w:sz="0" w:space="0" w:color="auto"/>
        <w:left w:val="none" w:sz="0" w:space="0" w:color="auto"/>
        <w:bottom w:val="none" w:sz="0" w:space="0" w:color="auto"/>
        <w:right w:val="none" w:sz="0" w:space="0" w:color="auto"/>
      </w:divBdr>
    </w:div>
    <w:div w:id="1251770277">
      <w:bodyDiv w:val="1"/>
      <w:marLeft w:val="0"/>
      <w:marRight w:val="0"/>
      <w:marTop w:val="0"/>
      <w:marBottom w:val="0"/>
      <w:divBdr>
        <w:top w:val="none" w:sz="0" w:space="0" w:color="auto"/>
        <w:left w:val="none" w:sz="0" w:space="0" w:color="auto"/>
        <w:bottom w:val="none" w:sz="0" w:space="0" w:color="auto"/>
        <w:right w:val="none" w:sz="0" w:space="0" w:color="auto"/>
      </w:divBdr>
    </w:div>
    <w:div w:id="1251935961">
      <w:bodyDiv w:val="1"/>
      <w:marLeft w:val="0"/>
      <w:marRight w:val="0"/>
      <w:marTop w:val="0"/>
      <w:marBottom w:val="0"/>
      <w:divBdr>
        <w:top w:val="none" w:sz="0" w:space="0" w:color="auto"/>
        <w:left w:val="none" w:sz="0" w:space="0" w:color="auto"/>
        <w:bottom w:val="none" w:sz="0" w:space="0" w:color="auto"/>
        <w:right w:val="none" w:sz="0" w:space="0" w:color="auto"/>
      </w:divBdr>
    </w:div>
    <w:div w:id="1252011713">
      <w:bodyDiv w:val="1"/>
      <w:marLeft w:val="0"/>
      <w:marRight w:val="0"/>
      <w:marTop w:val="0"/>
      <w:marBottom w:val="0"/>
      <w:divBdr>
        <w:top w:val="none" w:sz="0" w:space="0" w:color="auto"/>
        <w:left w:val="none" w:sz="0" w:space="0" w:color="auto"/>
        <w:bottom w:val="none" w:sz="0" w:space="0" w:color="auto"/>
        <w:right w:val="none" w:sz="0" w:space="0" w:color="auto"/>
      </w:divBdr>
    </w:div>
    <w:div w:id="1252273624">
      <w:bodyDiv w:val="1"/>
      <w:marLeft w:val="0"/>
      <w:marRight w:val="0"/>
      <w:marTop w:val="0"/>
      <w:marBottom w:val="0"/>
      <w:divBdr>
        <w:top w:val="none" w:sz="0" w:space="0" w:color="auto"/>
        <w:left w:val="none" w:sz="0" w:space="0" w:color="auto"/>
        <w:bottom w:val="none" w:sz="0" w:space="0" w:color="auto"/>
        <w:right w:val="none" w:sz="0" w:space="0" w:color="auto"/>
      </w:divBdr>
    </w:div>
    <w:div w:id="1252279179">
      <w:bodyDiv w:val="1"/>
      <w:marLeft w:val="0"/>
      <w:marRight w:val="0"/>
      <w:marTop w:val="0"/>
      <w:marBottom w:val="0"/>
      <w:divBdr>
        <w:top w:val="none" w:sz="0" w:space="0" w:color="auto"/>
        <w:left w:val="none" w:sz="0" w:space="0" w:color="auto"/>
        <w:bottom w:val="none" w:sz="0" w:space="0" w:color="auto"/>
        <w:right w:val="none" w:sz="0" w:space="0" w:color="auto"/>
      </w:divBdr>
    </w:div>
    <w:div w:id="1254048511">
      <w:bodyDiv w:val="1"/>
      <w:marLeft w:val="0"/>
      <w:marRight w:val="0"/>
      <w:marTop w:val="0"/>
      <w:marBottom w:val="0"/>
      <w:divBdr>
        <w:top w:val="none" w:sz="0" w:space="0" w:color="auto"/>
        <w:left w:val="none" w:sz="0" w:space="0" w:color="auto"/>
        <w:bottom w:val="none" w:sz="0" w:space="0" w:color="auto"/>
        <w:right w:val="none" w:sz="0" w:space="0" w:color="auto"/>
      </w:divBdr>
    </w:div>
    <w:div w:id="1254777742">
      <w:bodyDiv w:val="1"/>
      <w:marLeft w:val="0"/>
      <w:marRight w:val="0"/>
      <w:marTop w:val="0"/>
      <w:marBottom w:val="0"/>
      <w:divBdr>
        <w:top w:val="none" w:sz="0" w:space="0" w:color="auto"/>
        <w:left w:val="none" w:sz="0" w:space="0" w:color="auto"/>
        <w:bottom w:val="none" w:sz="0" w:space="0" w:color="auto"/>
        <w:right w:val="none" w:sz="0" w:space="0" w:color="auto"/>
      </w:divBdr>
    </w:div>
    <w:div w:id="1255700566">
      <w:bodyDiv w:val="1"/>
      <w:marLeft w:val="0"/>
      <w:marRight w:val="0"/>
      <w:marTop w:val="0"/>
      <w:marBottom w:val="0"/>
      <w:divBdr>
        <w:top w:val="none" w:sz="0" w:space="0" w:color="auto"/>
        <w:left w:val="none" w:sz="0" w:space="0" w:color="auto"/>
        <w:bottom w:val="none" w:sz="0" w:space="0" w:color="auto"/>
        <w:right w:val="none" w:sz="0" w:space="0" w:color="auto"/>
      </w:divBdr>
    </w:div>
    <w:div w:id="1256136041">
      <w:bodyDiv w:val="1"/>
      <w:marLeft w:val="0"/>
      <w:marRight w:val="0"/>
      <w:marTop w:val="0"/>
      <w:marBottom w:val="0"/>
      <w:divBdr>
        <w:top w:val="none" w:sz="0" w:space="0" w:color="auto"/>
        <w:left w:val="none" w:sz="0" w:space="0" w:color="auto"/>
        <w:bottom w:val="none" w:sz="0" w:space="0" w:color="auto"/>
        <w:right w:val="none" w:sz="0" w:space="0" w:color="auto"/>
      </w:divBdr>
    </w:div>
    <w:div w:id="1256936418">
      <w:bodyDiv w:val="1"/>
      <w:marLeft w:val="0"/>
      <w:marRight w:val="0"/>
      <w:marTop w:val="0"/>
      <w:marBottom w:val="0"/>
      <w:divBdr>
        <w:top w:val="none" w:sz="0" w:space="0" w:color="auto"/>
        <w:left w:val="none" w:sz="0" w:space="0" w:color="auto"/>
        <w:bottom w:val="none" w:sz="0" w:space="0" w:color="auto"/>
        <w:right w:val="none" w:sz="0" w:space="0" w:color="auto"/>
      </w:divBdr>
    </w:div>
    <w:div w:id="1257209626">
      <w:bodyDiv w:val="1"/>
      <w:marLeft w:val="0"/>
      <w:marRight w:val="0"/>
      <w:marTop w:val="0"/>
      <w:marBottom w:val="0"/>
      <w:divBdr>
        <w:top w:val="none" w:sz="0" w:space="0" w:color="auto"/>
        <w:left w:val="none" w:sz="0" w:space="0" w:color="auto"/>
        <w:bottom w:val="none" w:sz="0" w:space="0" w:color="auto"/>
        <w:right w:val="none" w:sz="0" w:space="0" w:color="auto"/>
      </w:divBdr>
    </w:div>
    <w:div w:id="1257403823">
      <w:bodyDiv w:val="1"/>
      <w:marLeft w:val="0"/>
      <w:marRight w:val="0"/>
      <w:marTop w:val="0"/>
      <w:marBottom w:val="0"/>
      <w:divBdr>
        <w:top w:val="none" w:sz="0" w:space="0" w:color="auto"/>
        <w:left w:val="none" w:sz="0" w:space="0" w:color="auto"/>
        <w:bottom w:val="none" w:sz="0" w:space="0" w:color="auto"/>
        <w:right w:val="none" w:sz="0" w:space="0" w:color="auto"/>
      </w:divBdr>
    </w:div>
    <w:div w:id="1257520182">
      <w:bodyDiv w:val="1"/>
      <w:marLeft w:val="0"/>
      <w:marRight w:val="0"/>
      <w:marTop w:val="0"/>
      <w:marBottom w:val="0"/>
      <w:divBdr>
        <w:top w:val="none" w:sz="0" w:space="0" w:color="auto"/>
        <w:left w:val="none" w:sz="0" w:space="0" w:color="auto"/>
        <w:bottom w:val="none" w:sz="0" w:space="0" w:color="auto"/>
        <w:right w:val="none" w:sz="0" w:space="0" w:color="auto"/>
      </w:divBdr>
    </w:div>
    <w:div w:id="1258294462">
      <w:bodyDiv w:val="1"/>
      <w:marLeft w:val="0"/>
      <w:marRight w:val="0"/>
      <w:marTop w:val="0"/>
      <w:marBottom w:val="0"/>
      <w:divBdr>
        <w:top w:val="none" w:sz="0" w:space="0" w:color="auto"/>
        <w:left w:val="none" w:sz="0" w:space="0" w:color="auto"/>
        <w:bottom w:val="none" w:sz="0" w:space="0" w:color="auto"/>
        <w:right w:val="none" w:sz="0" w:space="0" w:color="auto"/>
      </w:divBdr>
    </w:div>
    <w:div w:id="1258514085">
      <w:bodyDiv w:val="1"/>
      <w:marLeft w:val="0"/>
      <w:marRight w:val="0"/>
      <w:marTop w:val="0"/>
      <w:marBottom w:val="0"/>
      <w:divBdr>
        <w:top w:val="none" w:sz="0" w:space="0" w:color="auto"/>
        <w:left w:val="none" w:sz="0" w:space="0" w:color="auto"/>
        <w:bottom w:val="none" w:sz="0" w:space="0" w:color="auto"/>
        <w:right w:val="none" w:sz="0" w:space="0" w:color="auto"/>
      </w:divBdr>
    </w:div>
    <w:div w:id="1258562992">
      <w:bodyDiv w:val="1"/>
      <w:marLeft w:val="0"/>
      <w:marRight w:val="0"/>
      <w:marTop w:val="0"/>
      <w:marBottom w:val="0"/>
      <w:divBdr>
        <w:top w:val="none" w:sz="0" w:space="0" w:color="auto"/>
        <w:left w:val="none" w:sz="0" w:space="0" w:color="auto"/>
        <w:bottom w:val="none" w:sz="0" w:space="0" w:color="auto"/>
        <w:right w:val="none" w:sz="0" w:space="0" w:color="auto"/>
      </w:divBdr>
    </w:div>
    <w:div w:id="1259143754">
      <w:bodyDiv w:val="1"/>
      <w:marLeft w:val="0"/>
      <w:marRight w:val="0"/>
      <w:marTop w:val="0"/>
      <w:marBottom w:val="0"/>
      <w:divBdr>
        <w:top w:val="none" w:sz="0" w:space="0" w:color="auto"/>
        <w:left w:val="none" w:sz="0" w:space="0" w:color="auto"/>
        <w:bottom w:val="none" w:sz="0" w:space="0" w:color="auto"/>
        <w:right w:val="none" w:sz="0" w:space="0" w:color="auto"/>
      </w:divBdr>
    </w:div>
    <w:div w:id="1259365888">
      <w:bodyDiv w:val="1"/>
      <w:marLeft w:val="0"/>
      <w:marRight w:val="0"/>
      <w:marTop w:val="0"/>
      <w:marBottom w:val="0"/>
      <w:divBdr>
        <w:top w:val="none" w:sz="0" w:space="0" w:color="auto"/>
        <w:left w:val="none" w:sz="0" w:space="0" w:color="auto"/>
        <w:bottom w:val="none" w:sz="0" w:space="0" w:color="auto"/>
        <w:right w:val="none" w:sz="0" w:space="0" w:color="auto"/>
      </w:divBdr>
    </w:div>
    <w:div w:id="1259604040">
      <w:bodyDiv w:val="1"/>
      <w:marLeft w:val="0"/>
      <w:marRight w:val="0"/>
      <w:marTop w:val="0"/>
      <w:marBottom w:val="0"/>
      <w:divBdr>
        <w:top w:val="none" w:sz="0" w:space="0" w:color="auto"/>
        <w:left w:val="none" w:sz="0" w:space="0" w:color="auto"/>
        <w:bottom w:val="none" w:sz="0" w:space="0" w:color="auto"/>
        <w:right w:val="none" w:sz="0" w:space="0" w:color="auto"/>
      </w:divBdr>
    </w:div>
    <w:div w:id="1260214439">
      <w:bodyDiv w:val="1"/>
      <w:marLeft w:val="0"/>
      <w:marRight w:val="0"/>
      <w:marTop w:val="0"/>
      <w:marBottom w:val="0"/>
      <w:divBdr>
        <w:top w:val="none" w:sz="0" w:space="0" w:color="auto"/>
        <w:left w:val="none" w:sz="0" w:space="0" w:color="auto"/>
        <w:bottom w:val="none" w:sz="0" w:space="0" w:color="auto"/>
        <w:right w:val="none" w:sz="0" w:space="0" w:color="auto"/>
      </w:divBdr>
    </w:div>
    <w:div w:id="1260525300">
      <w:bodyDiv w:val="1"/>
      <w:marLeft w:val="0"/>
      <w:marRight w:val="0"/>
      <w:marTop w:val="0"/>
      <w:marBottom w:val="0"/>
      <w:divBdr>
        <w:top w:val="none" w:sz="0" w:space="0" w:color="auto"/>
        <w:left w:val="none" w:sz="0" w:space="0" w:color="auto"/>
        <w:bottom w:val="none" w:sz="0" w:space="0" w:color="auto"/>
        <w:right w:val="none" w:sz="0" w:space="0" w:color="auto"/>
      </w:divBdr>
    </w:div>
    <w:div w:id="1260799707">
      <w:bodyDiv w:val="1"/>
      <w:marLeft w:val="0"/>
      <w:marRight w:val="0"/>
      <w:marTop w:val="0"/>
      <w:marBottom w:val="0"/>
      <w:divBdr>
        <w:top w:val="none" w:sz="0" w:space="0" w:color="auto"/>
        <w:left w:val="none" w:sz="0" w:space="0" w:color="auto"/>
        <w:bottom w:val="none" w:sz="0" w:space="0" w:color="auto"/>
        <w:right w:val="none" w:sz="0" w:space="0" w:color="auto"/>
      </w:divBdr>
    </w:div>
    <w:div w:id="1261766097">
      <w:bodyDiv w:val="1"/>
      <w:marLeft w:val="0"/>
      <w:marRight w:val="0"/>
      <w:marTop w:val="0"/>
      <w:marBottom w:val="0"/>
      <w:divBdr>
        <w:top w:val="none" w:sz="0" w:space="0" w:color="auto"/>
        <w:left w:val="none" w:sz="0" w:space="0" w:color="auto"/>
        <w:bottom w:val="none" w:sz="0" w:space="0" w:color="auto"/>
        <w:right w:val="none" w:sz="0" w:space="0" w:color="auto"/>
      </w:divBdr>
    </w:div>
    <w:div w:id="1263412237">
      <w:bodyDiv w:val="1"/>
      <w:marLeft w:val="0"/>
      <w:marRight w:val="0"/>
      <w:marTop w:val="0"/>
      <w:marBottom w:val="0"/>
      <w:divBdr>
        <w:top w:val="none" w:sz="0" w:space="0" w:color="auto"/>
        <w:left w:val="none" w:sz="0" w:space="0" w:color="auto"/>
        <w:bottom w:val="none" w:sz="0" w:space="0" w:color="auto"/>
        <w:right w:val="none" w:sz="0" w:space="0" w:color="auto"/>
      </w:divBdr>
    </w:div>
    <w:div w:id="1263413735">
      <w:bodyDiv w:val="1"/>
      <w:marLeft w:val="0"/>
      <w:marRight w:val="0"/>
      <w:marTop w:val="0"/>
      <w:marBottom w:val="0"/>
      <w:divBdr>
        <w:top w:val="none" w:sz="0" w:space="0" w:color="auto"/>
        <w:left w:val="none" w:sz="0" w:space="0" w:color="auto"/>
        <w:bottom w:val="none" w:sz="0" w:space="0" w:color="auto"/>
        <w:right w:val="none" w:sz="0" w:space="0" w:color="auto"/>
      </w:divBdr>
    </w:div>
    <w:div w:id="1263997657">
      <w:bodyDiv w:val="1"/>
      <w:marLeft w:val="0"/>
      <w:marRight w:val="0"/>
      <w:marTop w:val="0"/>
      <w:marBottom w:val="0"/>
      <w:divBdr>
        <w:top w:val="none" w:sz="0" w:space="0" w:color="auto"/>
        <w:left w:val="none" w:sz="0" w:space="0" w:color="auto"/>
        <w:bottom w:val="none" w:sz="0" w:space="0" w:color="auto"/>
        <w:right w:val="none" w:sz="0" w:space="0" w:color="auto"/>
      </w:divBdr>
    </w:div>
    <w:div w:id="1264024157">
      <w:bodyDiv w:val="1"/>
      <w:marLeft w:val="0"/>
      <w:marRight w:val="0"/>
      <w:marTop w:val="0"/>
      <w:marBottom w:val="0"/>
      <w:divBdr>
        <w:top w:val="none" w:sz="0" w:space="0" w:color="auto"/>
        <w:left w:val="none" w:sz="0" w:space="0" w:color="auto"/>
        <w:bottom w:val="none" w:sz="0" w:space="0" w:color="auto"/>
        <w:right w:val="none" w:sz="0" w:space="0" w:color="auto"/>
      </w:divBdr>
    </w:div>
    <w:div w:id="1264457652">
      <w:bodyDiv w:val="1"/>
      <w:marLeft w:val="0"/>
      <w:marRight w:val="0"/>
      <w:marTop w:val="0"/>
      <w:marBottom w:val="0"/>
      <w:divBdr>
        <w:top w:val="none" w:sz="0" w:space="0" w:color="auto"/>
        <w:left w:val="none" w:sz="0" w:space="0" w:color="auto"/>
        <w:bottom w:val="none" w:sz="0" w:space="0" w:color="auto"/>
        <w:right w:val="none" w:sz="0" w:space="0" w:color="auto"/>
      </w:divBdr>
    </w:div>
    <w:div w:id="1264803074">
      <w:bodyDiv w:val="1"/>
      <w:marLeft w:val="0"/>
      <w:marRight w:val="0"/>
      <w:marTop w:val="0"/>
      <w:marBottom w:val="0"/>
      <w:divBdr>
        <w:top w:val="none" w:sz="0" w:space="0" w:color="auto"/>
        <w:left w:val="none" w:sz="0" w:space="0" w:color="auto"/>
        <w:bottom w:val="none" w:sz="0" w:space="0" w:color="auto"/>
        <w:right w:val="none" w:sz="0" w:space="0" w:color="auto"/>
      </w:divBdr>
    </w:div>
    <w:div w:id="1265384884">
      <w:bodyDiv w:val="1"/>
      <w:marLeft w:val="0"/>
      <w:marRight w:val="0"/>
      <w:marTop w:val="0"/>
      <w:marBottom w:val="0"/>
      <w:divBdr>
        <w:top w:val="none" w:sz="0" w:space="0" w:color="auto"/>
        <w:left w:val="none" w:sz="0" w:space="0" w:color="auto"/>
        <w:bottom w:val="none" w:sz="0" w:space="0" w:color="auto"/>
        <w:right w:val="none" w:sz="0" w:space="0" w:color="auto"/>
      </w:divBdr>
    </w:div>
    <w:div w:id="1266303653">
      <w:bodyDiv w:val="1"/>
      <w:marLeft w:val="0"/>
      <w:marRight w:val="0"/>
      <w:marTop w:val="0"/>
      <w:marBottom w:val="0"/>
      <w:divBdr>
        <w:top w:val="none" w:sz="0" w:space="0" w:color="auto"/>
        <w:left w:val="none" w:sz="0" w:space="0" w:color="auto"/>
        <w:bottom w:val="none" w:sz="0" w:space="0" w:color="auto"/>
        <w:right w:val="none" w:sz="0" w:space="0" w:color="auto"/>
      </w:divBdr>
    </w:div>
    <w:div w:id="1267301467">
      <w:bodyDiv w:val="1"/>
      <w:marLeft w:val="0"/>
      <w:marRight w:val="0"/>
      <w:marTop w:val="0"/>
      <w:marBottom w:val="0"/>
      <w:divBdr>
        <w:top w:val="none" w:sz="0" w:space="0" w:color="auto"/>
        <w:left w:val="none" w:sz="0" w:space="0" w:color="auto"/>
        <w:bottom w:val="none" w:sz="0" w:space="0" w:color="auto"/>
        <w:right w:val="none" w:sz="0" w:space="0" w:color="auto"/>
      </w:divBdr>
    </w:div>
    <w:div w:id="1268150874">
      <w:bodyDiv w:val="1"/>
      <w:marLeft w:val="0"/>
      <w:marRight w:val="0"/>
      <w:marTop w:val="0"/>
      <w:marBottom w:val="0"/>
      <w:divBdr>
        <w:top w:val="none" w:sz="0" w:space="0" w:color="auto"/>
        <w:left w:val="none" w:sz="0" w:space="0" w:color="auto"/>
        <w:bottom w:val="none" w:sz="0" w:space="0" w:color="auto"/>
        <w:right w:val="none" w:sz="0" w:space="0" w:color="auto"/>
      </w:divBdr>
    </w:div>
    <w:div w:id="1268272587">
      <w:bodyDiv w:val="1"/>
      <w:marLeft w:val="0"/>
      <w:marRight w:val="0"/>
      <w:marTop w:val="0"/>
      <w:marBottom w:val="0"/>
      <w:divBdr>
        <w:top w:val="none" w:sz="0" w:space="0" w:color="auto"/>
        <w:left w:val="none" w:sz="0" w:space="0" w:color="auto"/>
        <w:bottom w:val="none" w:sz="0" w:space="0" w:color="auto"/>
        <w:right w:val="none" w:sz="0" w:space="0" w:color="auto"/>
      </w:divBdr>
    </w:div>
    <w:div w:id="1268660723">
      <w:bodyDiv w:val="1"/>
      <w:marLeft w:val="0"/>
      <w:marRight w:val="0"/>
      <w:marTop w:val="0"/>
      <w:marBottom w:val="0"/>
      <w:divBdr>
        <w:top w:val="none" w:sz="0" w:space="0" w:color="auto"/>
        <w:left w:val="none" w:sz="0" w:space="0" w:color="auto"/>
        <w:bottom w:val="none" w:sz="0" w:space="0" w:color="auto"/>
        <w:right w:val="none" w:sz="0" w:space="0" w:color="auto"/>
      </w:divBdr>
    </w:div>
    <w:div w:id="1268735813">
      <w:bodyDiv w:val="1"/>
      <w:marLeft w:val="0"/>
      <w:marRight w:val="0"/>
      <w:marTop w:val="0"/>
      <w:marBottom w:val="0"/>
      <w:divBdr>
        <w:top w:val="none" w:sz="0" w:space="0" w:color="auto"/>
        <w:left w:val="none" w:sz="0" w:space="0" w:color="auto"/>
        <w:bottom w:val="none" w:sz="0" w:space="0" w:color="auto"/>
        <w:right w:val="none" w:sz="0" w:space="0" w:color="auto"/>
      </w:divBdr>
    </w:div>
    <w:div w:id="1268852606">
      <w:bodyDiv w:val="1"/>
      <w:marLeft w:val="0"/>
      <w:marRight w:val="0"/>
      <w:marTop w:val="0"/>
      <w:marBottom w:val="0"/>
      <w:divBdr>
        <w:top w:val="none" w:sz="0" w:space="0" w:color="auto"/>
        <w:left w:val="none" w:sz="0" w:space="0" w:color="auto"/>
        <w:bottom w:val="none" w:sz="0" w:space="0" w:color="auto"/>
        <w:right w:val="none" w:sz="0" w:space="0" w:color="auto"/>
      </w:divBdr>
    </w:div>
    <w:div w:id="1269699241">
      <w:bodyDiv w:val="1"/>
      <w:marLeft w:val="0"/>
      <w:marRight w:val="0"/>
      <w:marTop w:val="0"/>
      <w:marBottom w:val="0"/>
      <w:divBdr>
        <w:top w:val="none" w:sz="0" w:space="0" w:color="auto"/>
        <w:left w:val="none" w:sz="0" w:space="0" w:color="auto"/>
        <w:bottom w:val="none" w:sz="0" w:space="0" w:color="auto"/>
        <w:right w:val="none" w:sz="0" w:space="0" w:color="auto"/>
      </w:divBdr>
    </w:div>
    <w:div w:id="1269894877">
      <w:bodyDiv w:val="1"/>
      <w:marLeft w:val="0"/>
      <w:marRight w:val="0"/>
      <w:marTop w:val="0"/>
      <w:marBottom w:val="0"/>
      <w:divBdr>
        <w:top w:val="none" w:sz="0" w:space="0" w:color="auto"/>
        <w:left w:val="none" w:sz="0" w:space="0" w:color="auto"/>
        <w:bottom w:val="none" w:sz="0" w:space="0" w:color="auto"/>
        <w:right w:val="none" w:sz="0" w:space="0" w:color="auto"/>
      </w:divBdr>
    </w:div>
    <w:div w:id="1269973209">
      <w:bodyDiv w:val="1"/>
      <w:marLeft w:val="0"/>
      <w:marRight w:val="0"/>
      <w:marTop w:val="0"/>
      <w:marBottom w:val="0"/>
      <w:divBdr>
        <w:top w:val="none" w:sz="0" w:space="0" w:color="auto"/>
        <w:left w:val="none" w:sz="0" w:space="0" w:color="auto"/>
        <w:bottom w:val="none" w:sz="0" w:space="0" w:color="auto"/>
        <w:right w:val="none" w:sz="0" w:space="0" w:color="auto"/>
      </w:divBdr>
    </w:div>
    <w:div w:id="1270119861">
      <w:bodyDiv w:val="1"/>
      <w:marLeft w:val="0"/>
      <w:marRight w:val="0"/>
      <w:marTop w:val="0"/>
      <w:marBottom w:val="0"/>
      <w:divBdr>
        <w:top w:val="none" w:sz="0" w:space="0" w:color="auto"/>
        <w:left w:val="none" w:sz="0" w:space="0" w:color="auto"/>
        <w:bottom w:val="none" w:sz="0" w:space="0" w:color="auto"/>
        <w:right w:val="none" w:sz="0" w:space="0" w:color="auto"/>
      </w:divBdr>
    </w:div>
    <w:div w:id="1270577575">
      <w:bodyDiv w:val="1"/>
      <w:marLeft w:val="0"/>
      <w:marRight w:val="0"/>
      <w:marTop w:val="0"/>
      <w:marBottom w:val="0"/>
      <w:divBdr>
        <w:top w:val="none" w:sz="0" w:space="0" w:color="auto"/>
        <w:left w:val="none" w:sz="0" w:space="0" w:color="auto"/>
        <w:bottom w:val="none" w:sz="0" w:space="0" w:color="auto"/>
        <w:right w:val="none" w:sz="0" w:space="0" w:color="auto"/>
      </w:divBdr>
    </w:div>
    <w:div w:id="1270627388">
      <w:bodyDiv w:val="1"/>
      <w:marLeft w:val="0"/>
      <w:marRight w:val="0"/>
      <w:marTop w:val="0"/>
      <w:marBottom w:val="0"/>
      <w:divBdr>
        <w:top w:val="none" w:sz="0" w:space="0" w:color="auto"/>
        <w:left w:val="none" w:sz="0" w:space="0" w:color="auto"/>
        <w:bottom w:val="none" w:sz="0" w:space="0" w:color="auto"/>
        <w:right w:val="none" w:sz="0" w:space="0" w:color="auto"/>
      </w:divBdr>
    </w:div>
    <w:div w:id="1270817098">
      <w:bodyDiv w:val="1"/>
      <w:marLeft w:val="0"/>
      <w:marRight w:val="0"/>
      <w:marTop w:val="0"/>
      <w:marBottom w:val="0"/>
      <w:divBdr>
        <w:top w:val="none" w:sz="0" w:space="0" w:color="auto"/>
        <w:left w:val="none" w:sz="0" w:space="0" w:color="auto"/>
        <w:bottom w:val="none" w:sz="0" w:space="0" w:color="auto"/>
        <w:right w:val="none" w:sz="0" w:space="0" w:color="auto"/>
      </w:divBdr>
    </w:div>
    <w:div w:id="1271473464">
      <w:bodyDiv w:val="1"/>
      <w:marLeft w:val="0"/>
      <w:marRight w:val="0"/>
      <w:marTop w:val="0"/>
      <w:marBottom w:val="0"/>
      <w:divBdr>
        <w:top w:val="none" w:sz="0" w:space="0" w:color="auto"/>
        <w:left w:val="none" w:sz="0" w:space="0" w:color="auto"/>
        <w:bottom w:val="none" w:sz="0" w:space="0" w:color="auto"/>
        <w:right w:val="none" w:sz="0" w:space="0" w:color="auto"/>
      </w:divBdr>
    </w:div>
    <w:div w:id="1271668955">
      <w:bodyDiv w:val="1"/>
      <w:marLeft w:val="0"/>
      <w:marRight w:val="0"/>
      <w:marTop w:val="0"/>
      <w:marBottom w:val="0"/>
      <w:divBdr>
        <w:top w:val="none" w:sz="0" w:space="0" w:color="auto"/>
        <w:left w:val="none" w:sz="0" w:space="0" w:color="auto"/>
        <w:bottom w:val="none" w:sz="0" w:space="0" w:color="auto"/>
        <w:right w:val="none" w:sz="0" w:space="0" w:color="auto"/>
      </w:divBdr>
    </w:div>
    <w:div w:id="1271934028">
      <w:bodyDiv w:val="1"/>
      <w:marLeft w:val="0"/>
      <w:marRight w:val="0"/>
      <w:marTop w:val="0"/>
      <w:marBottom w:val="0"/>
      <w:divBdr>
        <w:top w:val="none" w:sz="0" w:space="0" w:color="auto"/>
        <w:left w:val="none" w:sz="0" w:space="0" w:color="auto"/>
        <w:bottom w:val="none" w:sz="0" w:space="0" w:color="auto"/>
        <w:right w:val="none" w:sz="0" w:space="0" w:color="auto"/>
      </w:divBdr>
    </w:div>
    <w:div w:id="1273241755">
      <w:bodyDiv w:val="1"/>
      <w:marLeft w:val="0"/>
      <w:marRight w:val="0"/>
      <w:marTop w:val="0"/>
      <w:marBottom w:val="0"/>
      <w:divBdr>
        <w:top w:val="none" w:sz="0" w:space="0" w:color="auto"/>
        <w:left w:val="none" w:sz="0" w:space="0" w:color="auto"/>
        <w:bottom w:val="none" w:sz="0" w:space="0" w:color="auto"/>
        <w:right w:val="none" w:sz="0" w:space="0" w:color="auto"/>
      </w:divBdr>
    </w:div>
    <w:div w:id="1273512538">
      <w:bodyDiv w:val="1"/>
      <w:marLeft w:val="0"/>
      <w:marRight w:val="0"/>
      <w:marTop w:val="0"/>
      <w:marBottom w:val="0"/>
      <w:divBdr>
        <w:top w:val="none" w:sz="0" w:space="0" w:color="auto"/>
        <w:left w:val="none" w:sz="0" w:space="0" w:color="auto"/>
        <w:bottom w:val="none" w:sz="0" w:space="0" w:color="auto"/>
        <w:right w:val="none" w:sz="0" w:space="0" w:color="auto"/>
      </w:divBdr>
    </w:div>
    <w:div w:id="1274047254">
      <w:bodyDiv w:val="1"/>
      <w:marLeft w:val="0"/>
      <w:marRight w:val="0"/>
      <w:marTop w:val="0"/>
      <w:marBottom w:val="0"/>
      <w:divBdr>
        <w:top w:val="none" w:sz="0" w:space="0" w:color="auto"/>
        <w:left w:val="none" w:sz="0" w:space="0" w:color="auto"/>
        <w:bottom w:val="none" w:sz="0" w:space="0" w:color="auto"/>
        <w:right w:val="none" w:sz="0" w:space="0" w:color="auto"/>
      </w:divBdr>
    </w:div>
    <w:div w:id="1274745071">
      <w:bodyDiv w:val="1"/>
      <w:marLeft w:val="0"/>
      <w:marRight w:val="0"/>
      <w:marTop w:val="0"/>
      <w:marBottom w:val="0"/>
      <w:divBdr>
        <w:top w:val="none" w:sz="0" w:space="0" w:color="auto"/>
        <w:left w:val="none" w:sz="0" w:space="0" w:color="auto"/>
        <w:bottom w:val="none" w:sz="0" w:space="0" w:color="auto"/>
        <w:right w:val="none" w:sz="0" w:space="0" w:color="auto"/>
      </w:divBdr>
    </w:div>
    <w:div w:id="1276861597">
      <w:bodyDiv w:val="1"/>
      <w:marLeft w:val="0"/>
      <w:marRight w:val="0"/>
      <w:marTop w:val="0"/>
      <w:marBottom w:val="0"/>
      <w:divBdr>
        <w:top w:val="none" w:sz="0" w:space="0" w:color="auto"/>
        <w:left w:val="none" w:sz="0" w:space="0" w:color="auto"/>
        <w:bottom w:val="none" w:sz="0" w:space="0" w:color="auto"/>
        <w:right w:val="none" w:sz="0" w:space="0" w:color="auto"/>
      </w:divBdr>
    </w:div>
    <w:div w:id="1277132459">
      <w:bodyDiv w:val="1"/>
      <w:marLeft w:val="0"/>
      <w:marRight w:val="0"/>
      <w:marTop w:val="0"/>
      <w:marBottom w:val="0"/>
      <w:divBdr>
        <w:top w:val="none" w:sz="0" w:space="0" w:color="auto"/>
        <w:left w:val="none" w:sz="0" w:space="0" w:color="auto"/>
        <w:bottom w:val="none" w:sz="0" w:space="0" w:color="auto"/>
        <w:right w:val="none" w:sz="0" w:space="0" w:color="auto"/>
      </w:divBdr>
    </w:div>
    <w:div w:id="1278027181">
      <w:bodyDiv w:val="1"/>
      <w:marLeft w:val="0"/>
      <w:marRight w:val="0"/>
      <w:marTop w:val="0"/>
      <w:marBottom w:val="0"/>
      <w:divBdr>
        <w:top w:val="none" w:sz="0" w:space="0" w:color="auto"/>
        <w:left w:val="none" w:sz="0" w:space="0" w:color="auto"/>
        <w:bottom w:val="none" w:sz="0" w:space="0" w:color="auto"/>
        <w:right w:val="none" w:sz="0" w:space="0" w:color="auto"/>
      </w:divBdr>
    </w:div>
    <w:div w:id="1279679325">
      <w:bodyDiv w:val="1"/>
      <w:marLeft w:val="0"/>
      <w:marRight w:val="0"/>
      <w:marTop w:val="0"/>
      <w:marBottom w:val="0"/>
      <w:divBdr>
        <w:top w:val="none" w:sz="0" w:space="0" w:color="auto"/>
        <w:left w:val="none" w:sz="0" w:space="0" w:color="auto"/>
        <w:bottom w:val="none" w:sz="0" w:space="0" w:color="auto"/>
        <w:right w:val="none" w:sz="0" w:space="0" w:color="auto"/>
      </w:divBdr>
    </w:div>
    <w:div w:id="1279727406">
      <w:bodyDiv w:val="1"/>
      <w:marLeft w:val="0"/>
      <w:marRight w:val="0"/>
      <w:marTop w:val="0"/>
      <w:marBottom w:val="0"/>
      <w:divBdr>
        <w:top w:val="none" w:sz="0" w:space="0" w:color="auto"/>
        <w:left w:val="none" w:sz="0" w:space="0" w:color="auto"/>
        <w:bottom w:val="none" w:sz="0" w:space="0" w:color="auto"/>
        <w:right w:val="none" w:sz="0" w:space="0" w:color="auto"/>
      </w:divBdr>
    </w:div>
    <w:div w:id="1280795908">
      <w:bodyDiv w:val="1"/>
      <w:marLeft w:val="0"/>
      <w:marRight w:val="0"/>
      <w:marTop w:val="0"/>
      <w:marBottom w:val="0"/>
      <w:divBdr>
        <w:top w:val="none" w:sz="0" w:space="0" w:color="auto"/>
        <w:left w:val="none" w:sz="0" w:space="0" w:color="auto"/>
        <w:bottom w:val="none" w:sz="0" w:space="0" w:color="auto"/>
        <w:right w:val="none" w:sz="0" w:space="0" w:color="auto"/>
      </w:divBdr>
    </w:div>
    <w:div w:id="1280986658">
      <w:bodyDiv w:val="1"/>
      <w:marLeft w:val="0"/>
      <w:marRight w:val="0"/>
      <w:marTop w:val="0"/>
      <w:marBottom w:val="0"/>
      <w:divBdr>
        <w:top w:val="none" w:sz="0" w:space="0" w:color="auto"/>
        <w:left w:val="none" w:sz="0" w:space="0" w:color="auto"/>
        <w:bottom w:val="none" w:sz="0" w:space="0" w:color="auto"/>
        <w:right w:val="none" w:sz="0" w:space="0" w:color="auto"/>
      </w:divBdr>
    </w:div>
    <w:div w:id="1281915224">
      <w:bodyDiv w:val="1"/>
      <w:marLeft w:val="0"/>
      <w:marRight w:val="0"/>
      <w:marTop w:val="0"/>
      <w:marBottom w:val="0"/>
      <w:divBdr>
        <w:top w:val="none" w:sz="0" w:space="0" w:color="auto"/>
        <w:left w:val="none" w:sz="0" w:space="0" w:color="auto"/>
        <w:bottom w:val="none" w:sz="0" w:space="0" w:color="auto"/>
        <w:right w:val="none" w:sz="0" w:space="0" w:color="auto"/>
      </w:divBdr>
    </w:div>
    <w:div w:id="1282036560">
      <w:bodyDiv w:val="1"/>
      <w:marLeft w:val="0"/>
      <w:marRight w:val="0"/>
      <w:marTop w:val="0"/>
      <w:marBottom w:val="0"/>
      <w:divBdr>
        <w:top w:val="none" w:sz="0" w:space="0" w:color="auto"/>
        <w:left w:val="none" w:sz="0" w:space="0" w:color="auto"/>
        <w:bottom w:val="none" w:sz="0" w:space="0" w:color="auto"/>
        <w:right w:val="none" w:sz="0" w:space="0" w:color="auto"/>
      </w:divBdr>
    </w:div>
    <w:div w:id="1282154148">
      <w:bodyDiv w:val="1"/>
      <w:marLeft w:val="0"/>
      <w:marRight w:val="0"/>
      <w:marTop w:val="0"/>
      <w:marBottom w:val="0"/>
      <w:divBdr>
        <w:top w:val="none" w:sz="0" w:space="0" w:color="auto"/>
        <w:left w:val="none" w:sz="0" w:space="0" w:color="auto"/>
        <w:bottom w:val="none" w:sz="0" w:space="0" w:color="auto"/>
        <w:right w:val="none" w:sz="0" w:space="0" w:color="auto"/>
      </w:divBdr>
    </w:div>
    <w:div w:id="1282343332">
      <w:bodyDiv w:val="1"/>
      <w:marLeft w:val="0"/>
      <w:marRight w:val="0"/>
      <w:marTop w:val="0"/>
      <w:marBottom w:val="0"/>
      <w:divBdr>
        <w:top w:val="none" w:sz="0" w:space="0" w:color="auto"/>
        <w:left w:val="none" w:sz="0" w:space="0" w:color="auto"/>
        <w:bottom w:val="none" w:sz="0" w:space="0" w:color="auto"/>
        <w:right w:val="none" w:sz="0" w:space="0" w:color="auto"/>
      </w:divBdr>
    </w:div>
    <w:div w:id="1283725713">
      <w:bodyDiv w:val="1"/>
      <w:marLeft w:val="0"/>
      <w:marRight w:val="0"/>
      <w:marTop w:val="0"/>
      <w:marBottom w:val="0"/>
      <w:divBdr>
        <w:top w:val="none" w:sz="0" w:space="0" w:color="auto"/>
        <w:left w:val="none" w:sz="0" w:space="0" w:color="auto"/>
        <w:bottom w:val="none" w:sz="0" w:space="0" w:color="auto"/>
        <w:right w:val="none" w:sz="0" w:space="0" w:color="auto"/>
      </w:divBdr>
    </w:div>
    <w:div w:id="1284771291">
      <w:bodyDiv w:val="1"/>
      <w:marLeft w:val="0"/>
      <w:marRight w:val="0"/>
      <w:marTop w:val="0"/>
      <w:marBottom w:val="0"/>
      <w:divBdr>
        <w:top w:val="none" w:sz="0" w:space="0" w:color="auto"/>
        <w:left w:val="none" w:sz="0" w:space="0" w:color="auto"/>
        <w:bottom w:val="none" w:sz="0" w:space="0" w:color="auto"/>
        <w:right w:val="none" w:sz="0" w:space="0" w:color="auto"/>
      </w:divBdr>
    </w:div>
    <w:div w:id="1284799447">
      <w:bodyDiv w:val="1"/>
      <w:marLeft w:val="0"/>
      <w:marRight w:val="0"/>
      <w:marTop w:val="0"/>
      <w:marBottom w:val="0"/>
      <w:divBdr>
        <w:top w:val="none" w:sz="0" w:space="0" w:color="auto"/>
        <w:left w:val="none" w:sz="0" w:space="0" w:color="auto"/>
        <w:bottom w:val="none" w:sz="0" w:space="0" w:color="auto"/>
        <w:right w:val="none" w:sz="0" w:space="0" w:color="auto"/>
      </w:divBdr>
    </w:div>
    <w:div w:id="1284799628">
      <w:bodyDiv w:val="1"/>
      <w:marLeft w:val="0"/>
      <w:marRight w:val="0"/>
      <w:marTop w:val="0"/>
      <w:marBottom w:val="0"/>
      <w:divBdr>
        <w:top w:val="none" w:sz="0" w:space="0" w:color="auto"/>
        <w:left w:val="none" w:sz="0" w:space="0" w:color="auto"/>
        <w:bottom w:val="none" w:sz="0" w:space="0" w:color="auto"/>
        <w:right w:val="none" w:sz="0" w:space="0" w:color="auto"/>
      </w:divBdr>
    </w:div>
    <w:div w:id="1285307897">
      <w:bodyDiv w:val="1"/>
      <w:marLeft w:val="0"/>
      <w:marRight w:val="0"/>
      <w:marTop w:val="0"/>
      <w:marBottom w:val="0"/>
      <w:divBdr>
        <w:top w:val="none" w:sz="0" w:space="0" w:color="auto"/>
        <w:left w:val="none" w:sz="0" w:space="0" w:color="auto"/>
        <w:bottom w:val="none" w:sz="0" w:space="0" w:color="auto"/>
        <w:right w:val="none" w:sz="0" w:space="0" w:color="auto"/>
      </w:divBdr>
    </w:div>
    <w:div w:id="1285652279">
      <w:bodyDiv w:val="1"/>
      <w:marLeft w:val="0"/>
      <w:marRight w:val="0"/>
      <w:marTop w:val="0"/>
      <w:marBottom w:val="0"/>
      <w:divBdr>
        <w:top w:val="none" w:sz="0" w:space="0" w:color="auto"/>
        <w:left w:val="none" w:sz="0" w:space="0" w:color="auto"/>
        <w:bottom w:val="none" w:sz="0" w:space="0" w:color="auto"/>
        <w:right w:val="none" w:sz="0" w:space="0" w:color="auto"/>
      </w:divBdr>
    </w:div>
    <w:div w:id="1286035975">
      <w:bodyDiv w:val="1"/>
      <w:marLeft w:val="0"/>
      <w:marRight w:val="0"/>
      <w:marTop w:val="0"/>
      <w:marBottom w:val="0"/>
      <w:divBdr>
        <w:top w:val="none" w:sz="0" w:space="0" w:color="auto"/>
        <w:left w:val="none" w:sz="0" w:space="0" w:color="auto"/>
        <w:bottom w:val="none" w:sz="0" w:space="0" w:color="auto"/>
        <w:right w:val="none" w:sz="0" w:space="0" w:color="auto"/>
      </w:divBdr>
    </w:div>
    <w:div w:id="1287394940">
      <w:bodyDiv w:val="1"/>
      <w:marLeft w:val="0"/>
      <w:marRight w:val="0"/>
      <w:marTop w:val="0"/>
      <w:marBottom w:val="0"/>
      <w:divBdr>
        <w:top w:val="none" w:sz="0" w:space="0" w:color="auto"/>
        <w:left w:val="none" w:sz="0" w:space="0" w:color="auto"/>
        <w:bottom w:val="none" w:sz="0" w:space="0" w:color="auto"/>
        <w:right w:val="none" w:sz="0" w:space="0" w:color="auto"/>
      </w:divBdr>
    </w:div>
    <w:div w:id="1287538968">
      <w:bodyDiv w:val="1"/>
      <w:marLeft w:val="0"/>
      <w:marRight w:val="0"/>
      <w:marTop w:val="0"/>
      <w:marBottom w:val="0"/>
      <w:divBdr>
        <w:top w:val="none" w:sz="0" w:space="0" w:color="auto"/>
        <w:left w:val="none" w:sz="0" w:space="0" w:color="auto"/>
        <w:bottom w:val="none" w:sz="0" w:space="0" w:color="auto"/>
        <w:right w:val="none" w:sz="0" w:space="0" w:color="auto"/>
      </w:divBdr>
    </w:div>
    <w:div w:id="1288438043">
      <w:bodyDiv w:val="1"/>
      <w:marLeft w:val="0"/>
      <w:marRight w:val="0"/>
      <w:marTop w:val="0"/>
      <w:marBottom w:val="0"/>
      <w:divBdr>
        <w:top w:val="none" w:sz="0" w:space="0" w:color="auto"/>
        <w:left w:val="none" w:sz="0" w:space="0" w:color="auto"/>
        <w:bottom w:val="none" w:sz="0" w:space="0" w:color="auto"/>
        <w:right w:val="none" w:sz="0" w:space="0" w:color="auto"/>
      </w:divBdr>
    </w:div>
    <w:div w:id="1288731433">
      <w:bodyDiv w:val="1"/>
      <w:marLeft w:val="0"/>
      <w:marRight w:val="0"/>
      <w:marTop w:val="0"/>
      <w:marBottom w:val="0"/>
      <w:divBdr>
        <w:top w:val="none" w:sz="0" w:space="0" w:color="auto"/>
        <w:left w:val="none" w:sz="0" w:space="0" w:color="auto"/>
        <w:bottom w:val="none" w:sz="0" w:space="0" w:color="auto"/>
        <w:right w:val="none" w:sz="0" w:space="0" w:color="auto"/>
      </w:divBdr>
    </w:div>
    <w:div w:id="1289044745">
      <w:bodyDiv w:val="1"/>
      <w:marLeft w:val="0"/>
      <w:marRight w:val="0"/>
      <w:marTop w:val="0"/>
      <w:marBottom w:val="0"/>
      <w:divBdr>
        <w:top w:val="none" w:sz="0" w:space="0" w:color="auto"/>
        <w:left w:val="none" w:sz="0" w:space="0" w:color="auto"/>
        <w:bottom w:val="none" w:sz="0" w:space="0" w:color="auto"/>
        <w:right w:val="none" w:sz="0" w:space="0" w:color="auto"/>
      </w:divBdr>
    </w:div>
    <w:div w:id="1289701809">
      <w:bodyDiv w:val="1"/>
      <w:marLeft w:val="0"/>
      <w:marRight w:val="0"/>
      <w:marTop w:val="0"/>
      <w:marBottom w:val="0"/>
      <w:divBdr>
        <w:top w:val="none" w:sz="0" w:space="0" w:color="auto"/>
        <w:left w:val="none" w:sz="0" w:space="0" w:color="auto"/>
        <w:bottom w:val="none" w:sz="0" w:space="0" w:color="auto"/>
        <w:right w:val="none" w:sz="0" w:space="0" w:color="auto"/>
      </w:divBdr>
    </w:div>
    <w:div w:id="1290283962">
      <w:bodyDiv w:val="1"/>
      <w:marLeft w:val="0"/>
      <w:marRight w:val="0"/>
      <w:marTop w:val="0"/>
      <w:marBottom w:val="0"/>
      <w:divBdr>
        <w:top w:val="none" w:sz="0" w:space="0" w:color="auto"/>
        <w:left w:val="none" w:sz="0" w:space="0" w:color="auto"/>
        <w:bottom w:val="none" w:sz="0" w:space="0" w:color="auto"/>
        <w:right w:val="none" w:sz="0" w:space="0" w:color="auto"/>
      </w:divBdr>
    </w:div>
    <w:div w:id="1291788927">
      <w:bodyDiv w:val="1"/>
      <w:marLeft w:val="0"/>
      <w:marRight w:val="0"/>
      <w:marTop w:val="0"/>
      <w:marBottom w:val="0"/>
      <w:divBdr>
        <w:top w:val="none" w:sz="0" w:space="0" w:color="auto"/>
        <w:left w:val="none" w:sz="0" w:space="0" w:color="auto"/>
        <w:bottom w:val="none" w:sz="0" w:space="0" w:color="auto"/>
        <w:right w:val="none" w:sz="0" w:space="0" w:color="auto"/>
      </w:divBdr>
    </w:div>
    <w:div w:id="1293245500">
      <w:bodyDiv w:val="1"/>
      <w:marLeft w:val="0"/>
      <w:marRight w:val="0"/>
      <w:marTop w:val="0"/>
      <w:marBottom w:val="0"/>
      <w:divBdr>
        <w:top w:val="none" w:sz="0" w:space="0" w:color="auto"/>
        <w:left w:val="none" w:sz="0" w:space="0" w:color="auto"/>
        <w:bottom w:val="none" w:sz="0" w:space="0" w:color="auto"/>
        <w:right w:val="none" w:sz="0" w:space="0" w:color="auto"/>
      </w:divBdr>
    </w:div>
    <w:div w:id="1293560468">
      <w:bodyDiv w:val="1"/>
      <w:marLeft w:val="0"/>
      <w:marRight w:val="0"/>
      <w:marTop w:val="0"/>
      <w:marBottom w:val="0"/>
      <w:divBdr>
        <w:top w:val="none" w:sz="0" w:space="0" w:color="auto"/>
        <w:left w:val="none" w:sz="0" w:space="0" w:color="auto"/>
        <w:bottom w:val="none" w:sz="0" w:space="0" w:color="auto"/>
        <w:right w:val="none" w:sz="0" w:space="0" w:color="auto"/>
      </w:divBdr>
    </w:div>
    <w:div w:id="1293947750">
      <w:bodyDiv w:val="1"/>
      <w:marLeft w:val="0"/>
      <w:marRight w:val="0"/>
      <w:marTop w:val="0"/>
      <w:marBottom w:val="0"/>
      <w:divBdr>
        <w:top w:val="none" w:sz="0" w:space="0" w:color="auto"/>
        <w:left w:val="none" w:sz="0" w:space="0" w:color="auto"/>
        <w:bottom w:val="none" w:sz="0" w:space="0" w:color="auto"/>
        <w:right w:val="none" w:sz="0" w:space="0" w:color="auto"/>
      </w:divBdr>
    </w:div>
    <w:div w:id="1294824471">
      <w:bodyDiv w:val="1"/>
      <w:marLeft w:val="0"/>
      <w:marRight w:val="0"/>
      <w:marTop w:val="0"/>
      <w:marBottom w:val="0"/>
      <w:divBdr>
        <w:top w:val="none" w:sz="0" w:space="0" w:color="auto"/>
        <w:left w:val="none" w:sz="0" w:space="0" w:color="auto"/>
        <w:bottom w:val="none" w:sz="0" w:space="0" w:color="auto"/>
        <w:right w:val="none" w:sz="0" w:space="0" w:color="auto"/>
      </w:divBdr>
    </w:div>
    <w:div w:id="1296328820">
      <w:bodyDiv w:val="1"/>
      <w:marLeft w:val="0"/>
      <w:marRight w:val="0"/>
      <w:marTop w:val="0"/>
      <w:marBottom w:val="0"/>
      <w:divBdr>
        <w:top w:val="none" w:sz="0" w:space="0" w:color="auto"/>
        <w:left w:val="none" w:sz="0" w:space="0" w:color="auto"/>
        <w:bottom w:val="none" w:sz="0" w:space="0" w:color="auto"/>
        <w:right w:val="none" w:sz="0" w:space="0" w:color="auto"/>
      </w:divBdr>
    </w:div>
    <w:div w:id="1297492520">
      <w:bodyDiv w:val="1"/>
      <w:marLeft w:val="0"/>
      <w:marRight w:val="0"/>
      <w:marTop w:val="0"/>
      <w:marBottom w:val="0"/>
      <w:divBdr>
        <w:top w:val="none" w:sz="0" w:space="0" w:color="auto"/>
        <w:left w:val="none" w:sz="0" w:space="0" w:color="auto"/>
        <w:bottom w:val="none" w:sz="0" w:space="0" w:color="auto"/>
        <w:right w:val="none" w:sz="0" w:space="0" w:color="auto"/>
      </w:divBdr>
    </w:div>
    <w:div w:id="1297832557">
      <w:bodyDiv w:val="1"/>
      <w:marLeft w:val="0"/>
      <w:marRight w:val="0"/>
      <w:marTop w:val="0"/>
      <w:marBottom w:val="0"/>
      <w:divBdr>
        <w:top w:val="none" w:sz="0" w:space="0" w:color="auto"/>
        <w:left w:val="none" w:sz="0" w:space="0" w:color="auto"/>
        <w:bottom w:val="none" w:sz="0" w:space="0" w:color="auto"/>
        <w:right w:val="none" w:sz="0" w:space="0" w:color="auto"/>
      </w:divBdr>
    </w:div>
    <w:div w:id="1298142207">
      <w:bodyDiv w:val="1"/>
      <w:marLeft w:val="0"/>
      <w:marRight w:val="0"/>
      <w:marTop w:val="0"/>
      <w:marBottom w:val="0"/>
      <w:divBdr>
        <w:top w:val="none" w:sz="0" w:space="0" w:color="auto"/>
        <w:left w:val="none" w:sz="0" w:space="0" w:color="auto"/>
        <w:bottom w:val="none" w:sz="0" w:space="0" w:color="auto"/>
        <w:right w:val="none" w:sz="0" w:space="0" w:color="auto"/>
      </w:divBdr>
    </w:div>
    <w:div w:id="1299651036">
      <w:bodyDiv w:val="1"/>
      <w:marLeft w:val="0"/>
      <w:marRight w:val="0"/>
      <w:marTop w:val="0"/>
      <w:marBottom w:val="0"/>
      <w:divBdr>
        <w:top w:val="none" w:sz="0" w:space="0" w:color="auto"/>
        <w:left w:val="none" w:sz="0" w:space="0" w:color="auto"/>
        <w:bottom w:val="none" w:sz="0" w:space="0" w:color="auto"/>
        <w:right w:val="none" w:sz="0" w:space="0" w:color="auto"/>
      </w:divBdr>
    </w:div>
    <w:div w:id="1299844225">
      <w:bodyDiv w:val="1"/>
      <w:marLeft w:val="0"/>
      <w:marRight w:val="0"/>
      <w:marTop w:val="0"/>
      <w:marBottom w:val="0"/>
      <w:divBdr>
        <w:top w:val="none" w:sz="0" w:space="0" w:color="auto"/>
        <w:left w:val="none" w:sz="0" w:space="0" w:color="auto"/>
        <w:bottom w:val="none" w:sz="0" w:space="0" w:color="auto"/>
        <w:right w:val="none" w:sz="0" w:space="0" w:color="auto"/>
      </w:divBdr>
    </w:div>
    <w:div w:id="1301882290">
      <w:bodyDiv w:val="1"/>
      <w:marLeft w:val="0"/>
      <w:marRight w:val="0"/>
      <w:marTop w:val="0"/>
      <w:marBottom w:val="0"/>
      <w:divBdr>
        <w:top w:val="none" w:sz="0" w:space="0" w:color="auto"/>
        <w:left w:val="none" w:sz="0" w:space="0" w:color="auto"/>
        <w:bottom w:val="none" w:sz="0" w:space="0" w:color="auto"/>
        <w:right w:val="none" w:sz="0" w:space="0" w:color="auto"/>
      </w:divBdr>
    </w:div>
    <w:div w:id="1303001308">
      <w:bodyDiv w:val="1"/>
      <w:marLeft w:val="0"/>
      <w:marRight w:val="0"/>
      <w:marTop w:val="0"/>
      <w:marBottom w:val="0"/>
      <w:divBdr>
        <w:top w:val="none" w:sz="0" w:space="0" w:color="auto"/>
        <w:left w:val="none" w:sz="0" w:space="0" w:color="auto"/>
        <w:bottom w:val="none" w:sz="0" w:space="0" w:color="auto"/>
        <w:right w:val="none" w:sz="0" w:space="0" w:color="auto"/>
      </w:divBdr>
    </w:div>
    <w:div w:id="1303268465">
      <w:bodyDiv w:val="1"/>
      <w:marLeft w:val="0"/>
      <w:marRight w:val="0"/>
      <w:marTop w:val="0"/>
      <w:marBottom w:val="0"/>
      <w:divBdr>
        <w:top w:val="none" w:sz="0" w:space="0" w:color="auto"/>
        <w:left w:val="none" w:sz="0" w:space="0" w:color="auto"/>
        <w:bottom w:val="none" w:sz="0" w:space="0" w:color="auto"/>
        <w:right w:val="none" w:sz="0" w:space="0" w:color="auto"/>
      </w:divBdr>
    </w:div>
    <w:div w:id="1304850191">
      <w:bodyDiv w:val="1"/>
      <w:marLeft w:val="0"/>
      <w:marRight w:val="0"/>
      <w:marTop w:val="0"/>
      <w:marBottom w:val="0"/>
      <w:divBdr>
        <w:top w:val="none" w:sz="0" w:space="0" w:color="auto"/>
        <w:left w:val="none" w:sz="0" w:space="0" w:color="auto"/>
        <w:bottom w:val="none" w:sz="0" w:space="0" w:color="auto"/>
        <w:right w:val="none" w:sz="0" w:space="0" w:color="auto"/>
      </w:divBdr>
    </w:div>
    <w:div w:id="1305624733">
      <w:bodyDiv w:val="1"/>
      <w:marLeft w:val="0"/>
      <w:marRight w:val="0"/>
      <w:marTop w:val="0"/>
      <w:marBottom w:val="0"/>
      <w:divBdr>
        <w:top w:val="none" w:sz="0" w:space="0" w:color="auto"/>
        <w:left w:val="none" w:sz="0" w:space="0" w:color="auto"/>
        <w:bottom w:val="none" w:sz="0" w:space="0" w:color="auto"/>
        <w:right w:val="none" w:sz="0" w:space="0" w:color="auto"/>
      </w:divBdr>
    </w:div>
    <w:div w:id="1305818780">
      <w:bodyDiv w:val="1"/>
      <w:marLeft w:val="0"/>
      <w:marRight w:val="0"/>
      <w:marTop w:val="0"/>
      <w:marBottom w:val="0"/>
      <w:divBdr>
        <w:top w:val="none" w:sz="0" w:space="0" w:color="auto"/>
        <w:left w:val="none" w:sz="0" w:space="0" w:color="auto"/>
        <w:bottom w:val="none" w:sz="0" w:space="0" w:color="auto"/>
        <w:right w:val="none" w:sz="0" w:space="0" w:color="auto"/>
      </w:divBdr>
    </w:div>
    <w:div w:id="1305818875">
      <w:bodyDiv w:val="1"/>
      <w:marLeft w:val="0"/>
      <w:marRight w:val="0"/>
      <w:marTop w:val="0"/>
      <w:marBottom w:val="0"/>
      <w:divBdr>
        <w:top w:val="none" w:sz="0" w:space="0" w:color="auto"/>
        <w:left w:val="none" w:sz="0" w:space="0" w:color="auto"/>
        <w:bottom w:val="none" w:sz="0" w:space="0" w:color="auto"/>
        <w:right w:val="none" w:sz="0" w:space="0" w:color="auto"/>
      </w:divBdr>
    </w:div>
    <w:div w:id="1305961449">
      <w:bodyDiv w:val="1"/>
      <w:marLeft w:val="0"/>
      <w:marRight w:val="0"/>
      <w:marTop w:val="0"/>
      <w:marBottom w:val="0"/>
      <w:divBdr>
        <w:top w:val="none" w:sz="0" w:space="0" w:color="auto"/>
        <w:left w:val="none" w:sz="0" w:space="0" w:color="auto"/>
        <w:bottom w:val="none" w:sz="0" w:space="0" w:color="auto"/>
        <w:right w:val="none" w:sz="0" w:space="0" w:color="auto"/>
      </w:divBdr>
    </w:div>
    <w:div w:id="1306475509">
      <w:bodyDiv w:val="1"/>
      <w:marLeft w:val="0"/>
      <w:marRight w:val="0"/>
      <w:marTop w:val="0"/>
      <w:marBottom w:val="0"/>
      <w:divBdr>
        <w:top w:val="none" w:sz="0" w:space="0" w:color="auto"/>
        <w:left w:val="none" w:sz="0" w:space="0" w:color="auto"/>
        <w:bottom w:val="none" w:sz="0" w:space="0" w:color="auto"/>
        <w:right w:val="none" w:sz="0" w:space="0" w:color="auto"/>
      </w:divBdr>
    </w:div>
    <w:div w:id="1308702470">
      <w:bodyDiv w:val="1"/>
      <w:marLeft w:val="0"/>
      <w:marRight w:val="0"/>
      <w:marTop w:val="0"/>
      <w:marBottom w:val="0"/>
      <w:divBdr>
        <w:top w:val="none" w:sz="0" w:space="0" w:color="auto"/>
        <w:left w:val="none" w:sz="0" w:space="0" w:color="auto"/>
        <w:bottom w:val="none" w:sz="0" w:space="0" w:color="auto"/>
        <w:right w:val="none" w:sz="0" w:space="0" w:color="auto"/>
      </w:divBdr>
    </w:div>
    <w:div w:id="1308819851">
      <w:bodyDiv w:val="1"/>
      <w:marLeft w:val="0"/>
      <w:marRight w:val="0"/>
      <w:marTop w:val="0"/>
      <w:marBottom w:val="0"/>
      <w:divBdr>
        <w:top w:val="none" w:sz="0" w:space="0" w:color="auto"/>
        <w:left w:val="none" w:sz="0" w:space="0" w:color="auto"/>
        <w:bottom w:val="none" w:sz="0" w:space="0" w:color="auto"/>
        <w:right w:val="none" w:sz="0" w:space="0" w:color="auto"/>
      </w:divBdr>
    </w:div>
    <w:div w:id="1309017445">
      <w:bodyDiv w:val="1"/>
      <w:marLeft w:val="0"/>
      <w:marRight w:val="0"/>
      <w:marTop w:val="0"/>
      <w:marBottom w:val="0"/>
      <w:divBdr>
        <w:top w:val="none" w:sz="0" w:space="0" w:color="auto"/>
        <w:left w:val="none" w:sz="0" w:space="0" w:color="auto"/>
        <w:bottom w:val="none" w:sz="0" w:space="0" w:color="auto"/>
        <w:right w:val="none" w:sz="0" w:space="0" w:color="auto"/>
      </w:divBdr>
    </w:div>
    <w:div w:id="1309240297">
      <w:bodyDiv w:val="1"/>
      <w:marLeft w:val="0"/>
      <w:marRight w:val="0"/>
      <w:marTop w:val="0"/>
      <w:marBottom w:val="0"/>
      <w:divBdr>
        <w:top w:val="none" w:sz="0" w:space="0" w:color="auto"/>
        <w:left w:val="none" w:sz="0" w:space="0" w:color="auto"/>
        <w:bottom w:val="none" w:sz="0" w:space="0" w:color="auto"/>
        <w:right w:val="none" w:sz="0" w:space="0" w:color="auto"/>
      </w:divBdr>
    </w:div>
    <w:div w:id="1309478645">
      <w:bodyDiv w:val="1"/>
      <w:marLeft w:val="0"/>
      <w:marRight w:val="0"/>
      <w:marTop w:val="0"/>
      <w:marBottom w:val="0"/>
      <w:divBdr>
        <w:top w:val="none" w:sz="0" w:space="0" w:color="auto"/>
        <w:left w:val="none" w:sz="0" w:space="0" w:color="auto"/>
        <w:bottom w:val="none" w:sz="0" w:space="0" w:color="auto"/>
        <w:right w:val="none" w:sz="0" w:space="0" w:color="auto"/>
      </w:divBdr>
    </w:div>
    <w:div w:id="1309818857">
      <w:bodyDiv w:val="1"/>
      <w:marLeft w:val="0"/>
      <w:marRight w:val="0"/>
      <w:marTop w:val="0"/>
      <w:marBottom w:val="0"/>
      <w:divBdr>
        <w:top w:val="none" w:sz="0" w:space="0" w:color="auto"/>
        <w:left w:val="none" w:sz="0" w:space="0" w:color="auto"/>
        <w:bottom w:val="none" w:sz="0" w:space="0" w:color="auto"/>
        <w:right w:val="none" w:sz="0" w:space="0" w:color="auto"/>
      </w:divBdr>
    </w:div>
    <w:div w:id="1309940689">
      <w:bodyDiv w:val="1"/>
      <w:marLeft w:val="0"/>
      <w:marRight w:val="0"/>
      <w:marTop w:val="0"/>
      <w:marBottom w:val="0"/>
      <w:divBdr>
        <w:top w:val="none" w:sz="0" w:space="0" w:color="auto"/>
        <w:left w:val="none" w:sz="0" w:space="0" w:color="auto"/>
        <w:bottom w:val="none" w:sz="0" w:space="0" w:color="auto"/>
        <w:right w:val="none" w:sz="0" w:space="0" w:color="auto"/>
      </w:divBdr>
    </w:div>
    <w:div w:id="1310013334">
      <w:bodyDiv w:val="1"/>
      <w:marLeft w:val="0"/>
      <w:marRight w:val="0"/>
      <w:marTop w:val="0"/>
      <w:marBottom w:val="0"/>
      <w:divBdr>
        <w:top w:val="none" w:sz="0" w:space="0" w:color="auto"/>
        <w:left w:val="none" w:sz="0" w:space="0" w:color="auto"/>
        <w:bottom w:val="none" w:sz="0" w:space="0" w:color="auto"/>
        <w:right w:val="none" w:sz="0" w:space="0" w:color="auto"/>
      </w:divBdr>
    </w:div>
    <w:div w:id="1310134678">
      <w:bodyDiv w:val="1"/>
      <w:marLeft w:val="0"/>
      <w:marRight w:val="0"/>
      <w:marTop w:val="0"/>
      <w:marBottom w:val="0"/>
      <w:divBdr>
        <w:top w:val="none" w:sz="0" w:space="0" w:color="auto"/>
        <w:left w:val="none" w:sz="0" w:space="0" w:color="auto"/>
        <w:bottom w:val="none" w:sz="0" w:space="0" w:color="auto"/>
        <w:right w:val="none" w:sz="0" w:space="0" w:color="auto"/>
      </w:divBdr>
    </w:div>
    <w:div w:id="1311515833">
      <w:bodyDiv w:val="1"/>
      <w:marLeft w:val="0"/>
      <w:marRight w:val="0"/>
      <w:marTop w:val="0"/>
      <w:marBottom w:val="0"/>
      <w:divBdr>
        <w:top w:val="none" w:sz="0" w:space="0" w:color="auto"/>
        <w:left w:val="none" w:sz="0" w:space="0" w:color="auto"/>
        <w:bottom w:val="none" w:sz="0" w:space="0" w:color="auto"/>
        <w:right w:val="none" w:sz="0" w:space="0" w:color="auto"/>
      </w:divBdr>
    </w:div>
    <w:div w:id="1312364446">
      <w:bodyDiv w:val="1"/>
      <w:marLeft w:val="0"/>
      <w:marRight w:val="0"/>
      <w:marTop w:val="0"/>
      <w:marBottom w:val="0"/>
      <w:divBdr>
        <w:top w:val="none" w:sz="0" w:space="0" w:color="auto"/>
        <w:left w:val="none" w:sz="0" w:space="0" w:color="auto"/>
        <w:bottom w:val="none" w:sz="0" w:space="0" w:color="auto"/>
        <w:right w:val="none" w:sz="0" w:space="0" w:color="auto"/>
      </w:divBdr>
    </w:div>
    <w:div w:id="1312367882">
      <w:bodyDiv w:val="1"/>
      <w:marLeft w:val="0"/>
      <w:marRight w:val="0"/>
      <w:marTop w:val="0"/>
      <w:marBottom w:val="0"/>
      <w:divBdr>
        <w:top w:val="none" w:sz="0" w:space="0" w:color="auto"/>
        <w:left w:val="none" w:sz="0" w:space="0" w:color="auto"/>
        <w:bottom w:val="none" w:sz="0" w:space="0" w:color="auto"/>
        <w:right w:val="none" w:sz="0" w:space="0" w:color="auto"/>
      </w:divBdr>
    </w:div>
    <w:div w:id="1313294285">
      <w:bodyDiv w:val="1"/>
      <w:marLeft w:val="0"/>
      <w:marRight w:val="0"/>
      <w:marTop w:val="0"/>
      <w:marBottom w:val="0"/>
      <w:divBdr>
        <w:top w:val="none" w:sz="0" w:space="0" w:color="auto"/>
        <w:left w:val="none" w:sz="0" w:space="0" w:color="auto"/>
        <w:bottom w:val="none" w:sz="0" w:space="0" w:color="auto"/>
        <w:right w:val="none" w:sz="0" w:space="0" w:color="auto"/>
      </w:divBdr>
    </w:div>
    <w:div w:id="1313486839">
      <w:bodyDiv w:val="1"/>
      <w:marLeft w:val="0"/>
      <w:marRight w:val="0"/>
      <w:marTop w:val="0"/>
      <w:marBottom w:val="0"/>
      <w:divBdr>
        <w:top w:val="none" w:sz="0" w:space="0" w:color="auto"/>
        <w:left w:val="none" w:sz="0" w:space="0" w:color="auto"/>
        <w:bottom w:val="none" w:sz="0" w:space="0" w:color="auto"/>
        <w:right w:val="none" w:sz="0" w:space="0" w:color="auto"/>
      </w:divBdr>
    </w:div>
    <w:div w:id="1313683574">
      <w:bodyDiv w:val="1"/>
      <w:marLeft w:val="0"/>
      <w:marRight w:val="0"/>
      <w:marTop w:val="0"/>
      <w:marBottom w:val="0"/>
      <w:divBdr>
        <w:top w:val="none" w:sz="0" w:space="0" w:color="auto"/>
        <w:left w:val="none" w:sz="0" w:space="0" w:color="auto"/>
        <w:bottom w:val="none" w:sz="0" w:space="0" w:color="auto"/>
        <w:right w:val="none" w:sz="0" w:space="0" w:color="auto"/>
      </w:divBdr>
    </w:div>
    <w:div w:id="1313952335">
      <w:bodyDiv w:val="1"/>
      <w:marLeft w:val="0"/>
      <w:marRight w:val="0"/>
      <w:marTop w:val="0"/>
      <w:marBottom w:val="0"/>
      <w:divBdr>
        <w:top w:val="none" w:sz="0" w:space="0" w:color="auto"/>
        <w:left w:val="none" w:sz="0" w:space="0" w:color="auto"/>
        <w:bottom w:val="none" w:sz="0" w:space="0" w:color="auto"/>
        <w:right w:val="none" w:sz="0" w:space="0" w:color="auto"/>
      </w:divBdr>
    </w:div>
    <w:div w:id="1314486402">
      <w:bodyDiv w:val="1"/>
      <w:marLeft w:val="0"/>
      <w:marRight w:val="0"/>
      <w:marTop w:val="0"/>
      <w:marBottom w:val="0"/>
      <w:divBdr>
        <w:top w:val="none" w:sz="0" w:space="0" w:color="auto"/>
        <w:left w:val="none" w:sz="0" w:space="0" w:color="auto"/>
        <w:bottom w:val="none" w:sz="0" w:space="0" w:color="auto"/>
        <w:right w:val="none" w:sz="0" w:space="0" w:color="auto"/>
      </w:divBdr>
    </w:div>
    <w:div w:id="1315064914">
      <w:bodyDiv w:val="1"/>
      <w:marLeft w:val="0"/>
      <w:marRight w:val="0"/>
      <w:marTop w:val="0"/>
      <w:marBottom w:val="0"/>
      <w:divBdr>
        <w:top w:val="none" w:sz="0" w:space="0" w:color="auto"/>
        <w:left w:val="none" w:sz="0" w:space="0" w:color="auto"/>
        <w:bottom w:val="none" w:sz="0" w:space="0" w:color="auto"/>
        <w:right w:val="none" w:sz="0" w:space="0" w:color="auto"/>
      </w:divBdr>
    </w:div>
    <w:div w:id="1315337263">
      <w:bodyDiv w:val="1"/>
      <w:marLeft w:val="0"/>
      <w:marRight w:val="0"/>
      <w:marTop w:val="0"/>
      <w:marBottom w:val="0"/>
      <w:divBdr>
        <w:top w:val="none" w:sz="0" w:space="0" w:color="auto"/>
        <w:left w:val="none" w:sz="0" w:space="0" w:color="auto"/>
        <w:bottom w:val="none" w:sz="0" w:space="0" w:color="auto"/>
        <w:right w:val="none" w:sz="0" w:space="0" w:color="auto"/>
      </w:divBdr>
    </w:div>
    <w:div w:id="1315376398">
      <w:bodyDiv w:val="1"/>
      <w:marLeft w:val="0"/>
      <w:marRight w:val="0"/>
      <w:marTop w:val="0"/>
      <w:marBottom w:val="0"/>
      <w:divBdr>
        <w:top w:val="none" w:sz="0" w:space="0" w:color="auto"/>
        <w:left w:val="none" w:sz="0" w:space="0" w:color="auto"/>
        <w:bottom w:val="none" w:sz="0" w:space="0" w:color="auto"/>
        <w:right w:val="none" w:sz="0" w:space="0" w:color="auto"/>
      </w:divBdr>
    </w:div>
    <w:div w:id="1315917172">
      <w:bodyDiv w:val="1"/>
      <w:marLeft w:val="0"/>
      <w:marRight w:val="0"/>
      <w:marTop w:val="0"/>
      <w:marBottom w:val="0"/>
      <w:divBdr>
        <w:top w:val="none" w:sz="0" w:space="0" w:color="auto"/>
        <w:left w:val="none" w:sz="0" w:space="0" w:color="auto"/>
        <w:bottom w:val="none" w:sz="0" w:space="0" w:color="auto"/>
        <w:right w:val="none" w:sz="0" w:space="0" w:color="auto"/>
      </w:divBdr>
    </w:div>
    <w:div w:id="1316645621">
      <w:bodyDiv w:val="1"/>
      <w:marLeft w:val="0"/>
      <w:marRight w:val="0"/>
      <w:marTop w:val="0"/>
      <w:marBottom w:val="0"/>
      <w:divBdr>
        <w:top w:val="none" w:sz="0" w:space="0" w:color="auto"/>
        <w:left w:val="none" w:sz="0" w:space="0" w:color="auto"/>
        <w:bottom w:val="none" w:sz="0" w:space="0" w:color="auto"/>
        <w:right w:val="none" w:sz="0" w:space="0" w:color="auto"/>
      </w:divBdr>
    </w:div>
    <w:div w:id="1316647642">
      <w:bodyDiv w:val="1"/>
      <w:marLeft w:val="0"/>
      <w:marRight w:val="0"/>
      <w:marTop w:val="0"/>
      <w:marBottom w:val="0"/>
      <w:divBdr>
        <w:top w:val="none" w:sz="0" w:space="0" w:color="auto"/>
        <w:left w:val="none" w:sz="0" w:space="0" w:color="auto"/>
        <w:bottom w:val="none" w:sz="0" w:space="0" w:color="auto"/>
        <w:right w:val="none" w:sz="0" w:space="0" w:color="auto"/>
      </w:divBdr>
    </w:div>
    <w:div w:id="1316836671">
      <w:bodyDiv w:val="1"/>
      <w:marLeft w:val="0"/>
      <w:marRight w:val="0"/>
      <w:marTop w:val="0"/>
      <w:marBottom w:val="0"/>
      <w:divBdr>
        <w:top w:val="none" w:sz="0" w:space="0" w:color="auto"/>
        <w:left w:val="none" w:sz="0" w:space="0" w:color="auto"/>
        <w:bottom w:val="none" w:sz="0" w:space="0" w:color="auto"/>
        <w:right w:val="none" w:sz="0" w:space="0" w:color="auto"/>
      </w:divBdr>
    </w:div>
    <w:div w:id="1319067884">
      <w:bodyDiv w:val="1"/>
      <w:marLeft w:val="0"/>
      <w:marRight w:val="0"/>
      <w:marTop w:val="0"/>
      <w:marBottom w:val="0"/>
      <w:divBdr>
        <w:top w:val="none" w:sz="0" w:space="0" w:color="auto"/>
        <w:left w:val="none" w:sz="0" w:space="0" w:color="auto"/>
        <w:bottom w:val="none" w:sz="0" w:space="0" w:color="auto"/>
        <w:right w:val="none" w:sz="0" w:space="0" w:color="auto"/>
      </w:divBdr>
    </w:div>
    <w:div w:id="1319118765">
      <w:bodyDiv w:val="1"/>
      <w:marLeft w:val="0"/>
      <w:marRight w:val="0"/>
      <w:marTop w:val="0"/>
      <w:marBottom w:val="0"/>
      <w:divBdr>
        <w:top w:val="none" w:sz="0" w:space="0" w:color="auto"/>
        <w:left w:val="none" w:sz="0" w:space="0" w:color="auto"/>
        <w:bottom w:val="none" w:sz="0" w:space="0" w:color="auto"/>
        <w:right w:val="none" w:sz="0" w:space="0" w:color="auto"/>
      </w:divBdr>
    </w:div>
    <w:div w:id="1319579392">
      <w:bodyDiv w:val="1"/>
      <w:marLeft w:val="0"/>
      <w:marRight w:val="0"/>
      <w:marTop w:val="0"/>
      <w:marBottom w:val="0"/>
      <w:divBdr>
        <w:top w:val="none" w:sz="0" w:space="0" w:color="auto"/>
        <w:left w:val="none" w:sz="0" w:space="0" w:color="auto"/>
        <w:bottom w:val="none" w:sz="0" w:space="0" w:color="auto"/>
        <w:right w:val="none" w:sz="0" w:space="0" w:color="auto"/>
      </w:divBdr>
    </w:div>
    <w:div w:id="1320110521">
      <w:bodyDiv w:val="1"/>
      <w:marLeft w:val="0"/>
      <w:marRight w:val="0"/>
      <w:marTop w:val="0"/>
      <w:marBottom w:val="0"/>
      <w:divBdr>
        <w:top w:val="none" w:sz="0" w:space="0" w:color="auto"/>
        <w:left w:val="none" w:sz="0" w:space="0" w:color="auto"/>
        <w:bottom w:val="none" w:sz="0" w:space="0" w:color="auto"/>
        <w:right w:val="none" w:sz="0" w:space="0" w:color="auto"/>
      </w:divBdr>
    </w:div>
    <w:div w:id="1320380299">
      <w:bodyDiv w:val="1"/>
      <w:marLeft w:val="0"/>
      <w:marRight w:val="0"/>
      <w:marTop w:val="0"/>
      <w:marBottom w:val="0"/>
      <w:divBdr>
        <w:top w:val="none" w:sz="0" w:space="0" w:color="auto"/>
        <w:left w:val="none" w:sz="0" w:space="0" w:color="auto"/>
        <w:bottom w:val="none" w:sz="0" w:space="0" w:color="auto"/>
        <w:right w:val="none" w:sz="0" w:space="0" w:color="auto"/>
      </w:divBdr>
    </w:div>
    <w:div w:id="1320692339">
      <w:bodyDiv w:val="1"/>
      <w:marLeft w:val="0"/>
      <w:marRight w:val="0"/>
      <w:marTop w:val="0"/>
      <w:marBottom w:val="0"/>
      <w:divBdr>
        <w:top w:val="none" w:sz="0" w:space="0" w:color="auto"/>
        <w:left w:val="none" w:sz="0" w:space="0" w:color="auto"/>
        <w:bottom w:val="none" w:sz="0" w:space="0" w:color="auto"/>
        <w:right w:val="none" w:sz="0" w:space="0" w:color="auto"/>
      </w:divBdr>
    </w:div>
    <w:div w:id="1321618993">
      <w:bodyDiv w:val="1"/>
      <w:marLeft w:val="0"/>
      <w:marRight w:val="0"/>
      <w:marTop w:val="0"/>
      <w:marBottom w:val="0"/>
      <w:divBdr>
        <w:top w:val="none" w:sz="0" w:space="0" w:color="auto"/>
        <w:left w:val="none" w:sz="0" w:space="0" w:color="auto"/>
        <w:bottom w:val="none" w:sz="0" w:space="0" w:color="auto"/>
        <w:right w:val="none" w:sz="0" w:space="0" w:color="auto"/>
      </w:divBdr>
    </w:div>
    <w:div w:id="1322007359">
      <w:bodyDiv w:val="1"/>
      <w:marLeft w:val="0"/>
      <w:marRight w:val="0"/>
      <w:marTop w:val="0"/>
      <w:marBottom w:val="0"/>
      <w:divBdr>
        <w:top w:val="none" w:sz="0" w:space="0" w:color="auto"/>
        <w:left w:val="none" w:sz="0" w:space="0" w:color="auto"/>
        <w:bottom w:val="none" w:sz="0" w:space="0" w:color="auto"/>
        <w:right w:val="none" w:sz="0" w:space="0" w:color="auto"/>
      </w:divBdr>
    </w:div>
    <w:div w:id="1322931562">
      <w:bodyDiv w:val="1"/>
      <w:marLeft w:val="0"/>
      <w:marRight w:val="0"/>
      <w:marTop w:val="0"/>
      <w:marBottom w:val="0"/>
      <w:divBdr>
        <w:top w:val="none" w:sz="0" w:space="0" w:color="auto"/>
        <w:left w:val="none" w:sz="0" w:space="0" w:color="auto"/>
        <w:bottom w:val="none" w:sz="0" w:space="0" w:color="auto"/>
        <w:right w:val="none" w:sz="0" w:space="0" w:color="auto"/>
      </w:divBdr>
    </w:div>
    <w:div w:id="1323046676">
      <w:bodyDiv w:val="1"/>
      <w:marLeft w:val="0"/>
      <w:marRight w:val="0"/>
      <w:marTop w:val="0"/>
      <w:marBottom w:val="0"/>
      <w:divBdr>
        <w:top w:val="none" w:sz="0" w:space="0" w:color="auto"/>
        <w:left w:val="none" w:sz="0" w:space="0" w:color="auto"/>
        <w:bottom w:val="none" w:sz="0" w:space="0" w:color="auto"/>
        <w:right w:val="none" w:sz="0" w:space="0" w:color="auto"/>
      </w:divBdr>
    </w:div>
    <w:div w:id="1323508410">
      <w:bodyDiv w:val="1"/>
      <w:marLeft w:val="0"/>
      <w:marRight w:val="0"/>
      <w:marTop w:val="0"/>
      <w:marBottom w:val="0"/>
      <w:divBdr>
        <w:top w:val="none" w:sz="0" w:space="0" w:color="auto"/>
        <w:left w:val="none" w:sz="0" w:space="0" w:color="auto"/>
        <w:bottom w:val="none" w:sz="0" w:space="0" w:color="auto"/>
        <w:right w:val="none" w:sz="0" w:space="0" w:color="auto"/>
      </w:divBdr>
    </w:div>
    <w:div w:id="1324238345">
      <w:bodyDiv w:val="1"/>
      <w:marLeft w:val="0"/>
      <w:marRight w:val="0"/>
      <w:marTop w:val="0"/>
      <w:marBottom w:val="0"/>
      <w:divBdr>
        <w:top w:val="none" w:sz="0" w:space="0" w:color="auto"/>
        <w:left w:val="none" w:sz="0" w:space="0" w:color="auto"/>
        <w:bottom w:val="none" w:sz="0" w:space="0" w:color="auto"/>
        <w:right w:val="none" w:sz="0" w:space="0" w:color="auto"/>
      </w:divBdr>
    </w:div>
    <w:div w:id="1324967117">
      <w:bodyDiv w:val="1"/>
      <w:marLeft w:val="0"/>
      <w:marRight w:val="0"/>
      <w:marTop w:val="0"/>
      <w:marBottom w:val="0"/>
      <w:divBdr>
        <w:top w:val="none" w:sz="0" w:space="0" w:color="auto"/>
        <w:left w:val="none" w:sz="0" w:space="0" w:color="auto"/>
        <w:bottom w:val="none" w:sz="0" w:space="0" w:color="auto"/>
        <w:right w:val="none" w:sz="0" w:space="0" w:color="auto"/>
      </w:divBdr>
    </w:div>
    <w:div w:id="1325235119">
      <w:bodyDiv w:val="1"/>
      <w:marLeft w:val="0"/>
      <w:marRight w:val="0"/>
      <w:marTop w:val="0"/>
      <w:marBottom w:val="0"/>
      <w:divBdr>
        <w:top w:val="none" w:sz="0" w:space="0" w:color="auto"/>
        <w:left w:val="none" w:sz="0" w:space="0" w:color="auto"/>
        <w:bottom w:val="none" w:sz="0" w:space="0" w:color="auto"/>
        <w:right w:val="none" w:sz="0" w:space="0" w:color="auto"/>
      </w:divBdr>
    </w:div>
    <w:div w:id="1325359465">
      <w:bodyDiv w:val="1"/>
      <w:marLeft w:val="0"/>
      <w:marRight w:val="0"/>
      <w:marTop w:val="0"/>
      <w:marBottom w:val="0"/>
      <w:divBdr>
        <w:top w:val="none" w:sz="0" w:space="0" w:color="auto"/>
        <w:left w:val="none" w:sz="0" w:space="0" w:color="auto"/>
        <w:bottom w:val="none" w:sz="0" w:space="0" w:color="auto"/>
        <w:right w:val="none" w:sz="0" w:space="0" w:color="auto"/>
      </w:divBdr>
    </w:div>
    <w:div w:id="1325428286">
      <w:bodyDiv w:val="1"/>
      <w:marLeft w:val="0"/>
      <w:marRight w:val="0"/>
      <w:marTop w:val="0"/>
      <w:marBottom w:val="0"/>
      <w:divBdr>
        <w:top w:val="none" w:sz="0" w:space="0" w:color="auto"/>
        <w:left w:val="none" w:sz="0" w:space="0" w:color="auto"/>
        <w:bottom w:val="none" w:sz="0" w:space="0" w:color="auto"/>
        <w:right w:val="none" w:sz="0" w:space="0" w:color="auto"/>
      </w:divBdr>
    </w:div>
    <w:div w:id="1325551824">
      <w:bodyDiv w:val="1"/>
      <w:marLeft w:val="0"/>
      <w:marRight w:val="0"/>
      <w:marTop w:val="0"/>
      <w:marBottom w:val="0"/>
      <w:divBdr>
        <w:top w:val="none" w:sz="0" w:space="0" w:color="auto"/>
        <w:left w:val="none" w:sz="0" w:space="0" w:color="auto"/>
        <w:bottom w:val="none" w:sz="0" w:space="0" w:color="auto"/>
        <w:right w:val="none" w:sz="0" w:space="0" w:color="auto"/>
      </w:divBdr>
    </w:div>
    <w:div w:id="1325819584">
      <w:bodyDiv w:val="1"/>
      <w:marLeft w:val="0"/>
      <w:marRight w:val="0"/>
      <w:marTop w:val="0"/>
      <w:marBottom w:val="0"/>
      <w:divBdr>
        <w:top w:val="none" w:sz="0" w:space="0" w:color="auto"/>
        <w:left w:val="none" w:sz="0" w:space="0" w:color="auto"/>
        <w:bottom w:val="none" w:sz="0" w:space="0" w:color="auto"/>
        <w:right w:val="none" w:sz="0" w:space="0" w:color="auto"/>
      </w:divBdr>
    </w:div>
    <w:div w:id="1327392171">
      <w:bodyDiv w:val="1"/>
      <w:marLeft w:val="0"/>
      <w:marRight w:val="0"/>
      <w:marTop w:val="0"/>
      <w:marBottom w:val="0"/>
      <w:divBdr>
        <w:top w:val="none" w:sz="0" w:space="0" w:color="auto"/>
        <w:left w:val="none" w:sz="0" w:space="0" w:color="auto"/>
        <w:bottom w:val="none" w:sz="0" w:space="0" w:color="auto"/>
        <w:right w:val="none" w:sz="0" w:space="0" w:color="auto"/>
      </w:divBdr>
    </w:div>
    <w:div w:id="1327518705">
      <w:bodyDiv w:val="1"/>
      <w:marLeft w:val="0"/>
      <w:marRight w:val="0"/>
      <w:marTop w:val="0"/>
      <w:marBottom w:val="0"/>
      <w:divBdr>
        <w:top w:val="none" w:sz="0" w:space="0" w:color="auto"/>
        <w:left w:val="none" w:sz="0" w:space="0" w:color="auto"/>
        <w:bottom w:val="none" w:sz="0" w:space="0" w:color="auto"/>
        <w:right w:val="none" w:sz="0" w:space="0" w:color="auto"/>
      </w:divBdr>
    </w:div>
    <w:div w:id="1327587779">
      <w:bodyDiv w:val="1"/>
      <w:marLeft w:val="0"/>
      <w:marRight w:val="0"/>
      <w:marTop w:val="0"/>
      <w:marBottom w:val="0"/>
      <w:divBdr>
        <w:top w:val="none" w:sz="0" w:space="0" w:color="auto"/>
        <w:left w:val="none" w:sz="0" w:space="0" w:color="auto"/>
        <w:bottom w:val="none" w:sz="0" w:space="0" w:color="auto"/>
        <w:right w:val="none" w:sz="0" w:space="0" w:color="auto"/>
      </w:divBdr>
    </w:div>
    <w:div w:id="1328705136">
      <w:bodyDiv w:val="1"/>
      <w:marLeft w:val="0"/>
      <w:marRight w:val="0"/>
      <w:marTop w:val="0"/>
      <w:marBottom w:val="0"/>
      <w:divBdr>
        <w:top w:val="none" w:sz="0" w:space="0" w:color="auto"/>
        <w:left w:val="none" w:sz="0" w:space="0" w:color="auto"/>
        <w:bottom w:val="none" w:sz="0" w:space="0" w:color="auto"/>
        <w:right w:val="none" w:sz="0" w:space="0" w:color="auto"/>
      </w:divBdr>
    </w:div>
    <w:div w:id="1329670690">
      <w:bodyDiv w:val="1"/>
      <w:marLeft w:val="0"/>
      <w:marRight w:val="0"/>
      <w:marTop w:val="0"/>
      <w:marBottom w:val="0"/>
      <w:divBdr>
        <w:top w:val="none" w:sz="0" w:space="0" w:color="auto"/>
        <w:left w:val="none" w:sz="0" w:space="0" w:color="auto"/>
        <w:bottom w:val="none" w:sz="0" w:space="0" w:color="auto"/>
        <w:right w:val="none" w:sz="0" w:space="0" w:color="auto"/>
      </w:divBdr>
    </w:div>
    <w:div w:id="1330986186">
      <w:bodyDiv w:val="1"/>
      <w:marLeft w:val="0"/>
      <w:marRight w:val="0"/>
      <w:marTop w:val="0"/>
      <w:marBottom w:val="0"/>
      <w:divBdr>
        <w:top w:val="none" w:sz="0" w:space="0" w:color="auto"/>
        <w:left w:val="none" w:sz="0" w:space="0" w:color="auto"/>
        <w:bottom w:val="none" w:sz="0" w:space="0" w:color="auto"/>
        <w:right w:val="none" w:sz="0" w:space="0" w:color="auto"/>
      </w:divBdr>
    </w:div>
    <w:div w:id="1331522482">
      <w:bodyDiv w:val="1"/>
      <w:marLeft w:val="0"/>
      <w:marRight w:val="0"/>
      <w:marTop w:val="0"/>
      <w:marBottom w:val="0"/>
      <w:divBdr>
        <w:top w:val="none" w:sz="0" w:space="0" w:color="auto"/>
        <w:left w:val="none" w:sz="0" w:space="0" w:color="auto"/>
        <w:bottom w:val="none" w:sz="0" w:space="0" w:color="auto"/>
        <w:right w:val="none" w:sz="0" w:space="0" w:color="auto"/>
      </w:divBdr>
    </w:div>
    <w:div w:id="1332097952">
      <w:bodyDiv w:val="1"/>
      <w:marLeft w:val="0"/>
      <w:marRight w:val="0"/>
      <w:marTop w:val="0"/>
      <w:marBottom w:val="0"/>
      <w:divBdr>
        <w:top w:val="none" w:sz="0" w:space="0" w:color="auto"/>
        <w:left w:val="none" w:sz="0" w:space="0" w:color="auto"/>
        <w:bottom w:val="none" w:sz="0" w:space="0" w:color="auto"/>
        <w:right w:val="none" w:sz="0" w:space="0" w:color="auto"/>
      </w:divBdr>
    </w:div>
    <w:div w:id="1332176849">
      <w:bodyDiv w:val="1"/>
      <w:marLeft w:val="0"/>
      <w:marRight w:val="0"/>
      <w:marTop w:val="0"/>
      <w:marBottom w:val="0"/>
      <w:divBdr>
        <w:top w:val="none" w:sz="0" w:space="0" w:color="auto"/>
        <w:left w:val="none" w:sz="0" w:space="0" w:color="auto"/>
        <w:bottom w:val="none" w:sz="0" w:space="0" w:color="auto"/>
        <w:right w:val="none" w:sz="0" w:space="0" w:color="auto"/>
      </w:divBdr>
    </w:div>
    <w:div w:id="1332902780">
      <w:bodyDiv w:val="1"/>
      <w:marLeft w:val="0"/>
      <w:marRight w:val="0"/>
      <w:marTop w:val="0"/>
      <w:marBottom w:val="0"/>
      <w:divBdr>
        <w:top w:val="none" w:sz="0" w:space="0" w:color="auto"/>
        <w:left w:val="none" w:sz="0" w:space="0" w:color="auto"/>
        <w:bottom w:val="none" w:sz="0" w:space="0" w:color="auto"/>
        <w:right w:val="none" w:sz="0" w:space="0" w:color="auto"/>
      </w:divBdr>
    </w:div>
    <w:div w:id="1333951782">
      <w:bodyDiv w:val="1"/>
      <w:marLeft w:val="0"/>
      <w:marRight w:val="0"/>
      <w:marTop w:val="0"/>
      <w:marBottom w:val="0"/>
      <w:divBdr>
        <w:top w:val="none" w:sz="0" w:space="0" w:color="auto"/>
        <w:left w:val="none" w:sz="0" w:space="0" w:color="auto"/>
        <w:bottom w:val="none" w:sz="0" w:space="0" w:color="auto"/>
        <w:right w:val="none" w:sz="0" w:space="0" w:color="auto"/>
      </w:divBdr>
    </w:div>
    <w:div w:id="1334188285">
      <w:bodyDiv w:val="1"/>
      <w:marLeft w:val="0"/>
      <w:marRight w:val="0"/>
      <w:marTop w:val="0"/>
      <w:marBottom w:val="0"/>
      <w:divBdr>
        <w:top w:val="none" w:sz="0" w:space="0" w:color="auto"/>
        <w:left w:val="none" w:sz="0" w:space="0" w:color="auto"/>
        <w:bottom w:val="none" w:sz="0" w:space="0" w:color="auto"/>
        <w:right w:val="none" w:sz="0" w:space="0" w:color="auto"/>
      </w:divBdr>
    </w:div>
    <w:div w:id="1334451431">
      <w:bodyDiv w:val="1"/>
      <w:marLeft w:val="0"/>
      <w:marRight w:val="0"/>
      <w:marTop w:val="0"/>
      <w:marBottom w:val="0"/>
      <w:divBdr>
        <w:top w:val="none" w:sz="0" w:space="0" w:color="auto"/>
        <w:left w:val="none" w:sz="0" w:space="0" w:color="auto"/>
        <w:bottom w:val="none" w:sz="0" w:space="0" w:color="auto"/>
        <w:right w:val="none" w:sz="0" w:space="0" w:color="auto"/>
      </w:divBdr>
    </w:div>
    <w:div w:id="1334643098">
      <w:bodyDiv w:val="1"/>
      <w:marLeft w:val="0"/>
      <w:marRight w:val="0"/>
      <w:marTop w:val="0"/>
      <w:marBottom w:val="0"/>
      <w:divBdr>
        <w:top w:val="none" w:sz="0" w:space="0" w:color="auto"/>
        <w:left w:val="none" w:sz="0" w:space="0" w:color="auto"/>
        <w:bottom w:val="none" w:sz="0" w:space="0" w:color="auto"/>
        <w:right w:val="none" w:sz="0" w:space="0" w:color="auto"/>
      </w:divBdr>
    </w:div>
    <w:div w:id="1334845028">
      <w:bodyDiv w:val="1"/>
      <w:marLeft w:val="0"/>
      <w:marRight w:val="0"/>
      <w:marTop w:val="0"/>
      <w:marBottom w:val="0"/>
      <w:divBdr>
        <w:top w:val="none" w:sz="0" w:space="0" w:color="auto"/>
        <w:left w:val="none" w:sz="0" w:space="0" w:color="auto"/>
        <w:bottom w:val="none" w:sz="0" w:space="0" w:color="auto"/>
        <w:right w:val="none" w:sz="0" w:space="0" w:color="auto"/>
      </w:divBdr>
    </w:div>
    <w:div w:id="1336030907">
      <w:bodyDiv w:val="1"/>
      <w:marLeft w:val="0"/>
      <w:marRight w:val="0"/>
      <w:marTop w:val="0"/>
      <w:marBottom w:val="0"/>
      <w:divBdr>
        <w:top w:val="none" w:sz="0" w:space="0" w:color="auto"/>
        <w:left w:val="none" w:sz="0" w:space="0" w:color="auto"/>
        <w:bottom w:val="none" w:sz="0" w:space="0" w:color="auto"/>
        <w:right w:val="none" w:sz="0" w:space="0" w:color="auto"/>
      </w:divBdr>
    </w:div>
    <w:div w:id="1336151977">
      <w:bodyDiv w:val="1"/>
      <w:marLeft w:val="0"/>
      <w:marRight w:val="0"/>
      <w:marTop w:val="0"/>
      <w:marBottom w:val="0"/>
      <w:divBdr>
        <w:top w:val="none" w:sz="0" w:space="0" w:color="auto"/>
        <w:left w:val="none" w:sz="0" w:space="0" w:color="auto"/>
        <w:bottom w:val="none" w:sz="0" w:space="0" w:color="auto"/>
        <w:right w:val="none" w:sz="0" w:space="0" w:color="auto"/>
      </w:divBdr>
    </w:div>
    <w:div w:id="1337071951">
      <w:bodyDiv w:val="1"/>
      <w:marLeft w:val="0"/>
      <w:marRight w:val="0"/>
      <w:marTop w:val="0"/>
      <w:marBottom w:val="0"/>
      <w:divBdr>
        <w:top w:val="none" w:sz="0" w:space="0" w:color="auto"/>
        <w:left w:val="none" w:sz="0" w:space="0" w:color="auto"/>
        <w:bottom w:val="none" w:sz="0" w:space="0" w:color="auto"/>
        <w:right w:val="none" w:sz="0" w:space="0" w:color="auto"/>
      </w:divBdr>
    </w:div>
    <w:div w:id="1337806309">
      <w:bodyDiv w:val="1"/>
      <w:marLeft w:val="0"/>
      <w:marRight w:val="0"/>
      <w:marTop w:val="0"/>
      <w:marBottom w:val="0"/>
      <w:divBdr>
        <w:top w:val="none" w:sz="0" w:space="0" w:color="auto"/>
        <w:left w:val="none" w:sz="0" w:space="0" w:color="auto"/>
        <w:bottom w:val="none" w:sz="0" w:space="0" w:color="auto"/>
        <w:right w:val="none" w:sz="0" w:space="0" w:color="auto"/>
      </w:divBdr>
    </w:div>
    <w:div w:id="1338922005">
      <w:bodyDiv w:val="1"/>
      <w:marLeft w:val="0"/>
      <w:marRight w:val="0"/>
      <w:marTop w:val="0"/>
      <w:marBottom w:val="0"/>
      <w:divBdr>
        <w:top w:val="none" w:sz="0" w:space="0" w:color="auto"/>
        <w:left w:val="none" w:sz="0" w:space="0" w:color="auto"/>
        <w:bottom w:val="none" w:sz="0" w:space="0" w:color="auto"/>
        <w:right w:val="none" w:sz="0" w:space="0" w:color="auto"/>
      </w:divBdr>
    </w:div>
    <w:div w:id="1339843259">
      <w:bodyDiv w:val="1"/>
      <w:marLeft w:val="0"/>
      <w:marRight w:val="0"/>
      <w:marTop w:val="0"/>
      <w:marBottom w:val="0"/>
      <w:divBdr>
        <w:top w:val="none" w:sz="0" w:space="0" w:color="auto"/>
        <w:left w:val="none" w:sz="0" w:space="0" w:color="auto"/>
        <w:bottom w:val="none" w:sz="0" w:space="0" w:color="auto"/>
        <w:right w:val="none" w:sz="0" w:space="0" w:color="auto"/>
      </w:divBdr>
    </w:div>
    <w:div w:id="1340811350">
      <w:bodyDiv w:val="1"/>
      <w:marLeft w:val="0"/>
      <w:marRight w:val="0"/>
      <w:marTop w:val="0"/>
      <w:marBottom w:val="0"/>
      <w:divBdr>
        <w:top w:val="none" w:sz="0" w:space="0" w:color="auto"/>
        <w:left w:val="none" w:sz="0" w:space="0" w:color="auto"/>
        <w:bottom w:val="none" w:sz="0" w:space="0" w:color="auto"/>
        <w:right w:val="none" w:sz="0" w:space="0" w:color="auto"/>
      </w:divBdr>
    </w:div>
    <w:div w:id="1342703579">
      <w:bodyDiv w:val="1"/>
      <w:marLeft w:val="0"/>
      <w:marRight w:val="0"/>
      <w:marTop w:val="0"/>
      <w:marBottom w:val="0"/>
      <w:divBdr>
        <w:top w:val="none" w:sz="0" w:space="0" w:color="auto"/>
        <w:left w:val="none" w:sz="0" w:space="0" w:color="auto"/>
        <w:bottom w:val="none" w:sz="0" w:space="0" w:color="auto"/>
        <w:right w:val="none" w:sz="0" w:space="0" w:color="auto"/>
      </w:divBdr>
    </w:div>
    <w:div w:id="1343357311">
      <w:bodyDiv w:val="1"/>
      <w:marLeft w:val="0"/>
      <w:marRight w:val="0"/>
      <w:marTop w:val="0"/>
      <w:marBottom w:val="0"/>
      <w:divBdr>
        <w:top w:val="none" w:sz="0" w:space="0" w:color="auto"/>
        <w:left w:val="none" w:sz="0" w:space="0" w:color="auto"/>
        <w:bottom w:val="none" w:sz="0" w:space="0" w:color="auto"/>
        <w:right w:val="none" w:sz="0" w:space="0" w:color="auto"/>
      </w:divBdr>
    </w:div>
    <w:div w:id="1344088579">
      <w:bodyDiv w:val="1"/>
      <w:marLeft w:val="0"/>
      <w:marRight w:val="0"/>
      <w:marTop w:val="0"/>
      <w:marBottom w:val="0"/>
      <w:divBdr>
        <w:top w:val="none" w:sz="0" w:space="0" w:color="auto"/>
        <w:left w:val="none" w:sz="0" w:space="0" w:color="auto"/>
        <w:bottom w:val="none" w:sz="0" w:space="0" w:color="auto"/>
        <w:right w:val="none" w:sz="0" w:space="0" w:color="auto"/>
      </w:divBdr>
    </w:div>
    <w:div w:id="1345669045">
      <w:bodyDiv w:val="1"/>
      <w:marLeft w:val="0"/>
      <w:marRight w:val="0"/>
      <w:marTop w:val="0"/>
      <w:marBottom w:val="0"/>
      <w:divBdr>
        <w:top w:val="none" w:sz="0" w:space="0" w:color="auto"/>
        <w:left w:val="none" w:sz="0" w:space="0" w:color="auto"/>
        <w:bottom w:val="none" w:sz="0" w:space="0" w:color="auto"/>
        <w:right w:val="none" w:sz="0" w:space="0" w:color="auto"/>
      </w:divBdr>
      <w:divsChild>
        <w:div w:id="1071083327">
          <w:marLeft w:val="0"/>
          <w:marRight w:val="0"/>
          <w:marTop w:val="0"/>
          <w:marBottom w:val="0"/>
          <w:divBdr>
            <w:top w:val="single" w:sz="2" w:space="0" w:color="D9D9E3"/>
            <w:left w:val="single" w:sz="2" w:space="0" w:color="D9D9E3"/>
            <w:bottom w:val="single" w:sz="2" w:space="0" w:color="D9D9E3"/>
            <w:right w:val="single" w:sz="2" w:space="0" w:color="D9D9E3"/>
          </w:divBdr>
          <w:divsChild>
            <w:div w:id="1630015974">
              <w:marLeft w:val="0"/>
              <w:marRight w:val="0"/>
              <w:marTop w:val="0"/>
              <w:marBottom w:val="0"/>
              <w:divBdr>
                <w:top w:val="single" w:sz="2" w:space="0" w:color="D9D9E3"/>
                <w:left w:val="single" w:sz="2" w:space="0" w:color="D9D9E3"/>
                <w:bottom w:val="single" w:sz="2" w:space="0" w:color="D9D9E3"/>
                <w:right w:val="single" w:sz="2" w:space="0" w:color="D9D9E3"/>
              </w:divBdr>
              <w:divsChild>
                <w:div w:id="2105345427">
                  <w:marLeft w:val="0"/>
                  <w:marRight w:val="0"/>
                  <w:marTop w:val="0"/>
                  <w:marBottom w:val="0"/>
                  <w:divBdr>
                    <w:top w:val="single" w:sz="2" w:space="0" w:color="D9D9E3"/>
                    <w:left w:val="single" w:sz="2" w:space="0" w:color="D9D9E3"/>
                    <w:bottom w:val="single" w:sz="2" w:space="0" w:color="D9D9E3"/>
                    <w:right w:val="single" w:sz="2" w:space="0" w:color="D9D9E3"/>
                  </w:divBdr>
                  <w:divsChild>
                    <w:div w:id="1121418198">
                      <w:marLeft w:val="0"/>
                      <w:marRight w:val="0"/>
                      <w:marTop w:val="0"/>
                      <w:marBottom w:val="0"/>
                      <w:divBdr>
                        <w:top w:val="single" w:sz="2" w:space="0" w:color="D9D9E3"/>
                        <w:left w:val="single" w:sz="2" w:space="0" w:color="D9D9E3"/>
                        <w:bottom w:val="single" w:sz="2" w:space="0" w:color="D9D9E3"/>
                        <w:right w:val="single" w:sz="2" w:space="0" w:color="D9D9E3"/>
                      </w:divBdr>
                      <w:divsChild>
                        <w:div w:id="376858196">
                          <w:marLeft w:val="0"/>
                          <w:marRight w:val="0"/>
                          <w:marTop w:val="0"/>
                          <w:marBottom w:val="0"/>
                          <w:divBdr>
                            <w:top w:val="single" w:sz="2" w:space="0" w:color="auto"/>
                            <w:left w:val="single" w:sz="2" w:space="0" w:color="auto"/>
                            <w:bottom w:val="single" w:sz="6" w:space="0" w:color="auto"/>
                            <w:right w:val="single" w:sz="2" w:space="0" w:color="auto"/>
                          </w:divBdr>
                          <w:divsChild>
                            <w:div w:id="1834687904">
                              <w:marLeft w:val="0"/>
                              <w:marRight w:val="0"/>
                              <w:marTop w:val="100"/>
                              <w:marBottom w:val="100"/>
                              <w:divBdr>
                                <w:top w:val="single" w:sz="2" w:space="0" w:color="D9D9E3"/>
                                <w:left w:val="single" w:sz="2" w:space="0" w:color="D9D9E3"/>
                                <w:bottom w:val="single" w:sz="2" w:space="0" w:color="D9D9E3"/>
                                <w:right w:val="single" w:sz="2" w:space="0" w:color="D9D9E3"/>
                              </w:divBdr>
                              <w:divsChild>
                                <w:div w:id="1128931616">
                                  <w:marLeft w:val="0"/>
                                  <w:marRight w:val="0"/>
                                  <w:marTop w:val="0"/>
                                  <w:marBottom w:val="0"/>
                                  <w:divBdr>
                                    <w:top w:val="single" w:sz="2" w:space="0" w:color="D9D9E3"/>
                                    <w:left w:val="single" w:sz="2" w:space="0" w:color="D9D9E3"/>
                                    <w:bottom w:val="single" w:sz="2" w:space="0" w:color="D9D9E3"/>
                                    <w:right w:val="single" w:sz="2" w:space="0" w:color="D9D9E3"/>
                                  </w:divBdr>
                                  <w:divsChild>
                                    <w:div w:id="1713990915">
                                      <w:marLeft w:val="0"/>
                                      <w:marRight w:val="0"/>
                                      <w:marTop w:val="0"/>
                                      <w:marBottom w:val="0"/>
                                      <w:divBdr>
                                        <w:top w:val="single" w:sz="2" w:space="0" w:color="D9D9E3"/>
                                        <w:left w:val="single" w:sz="2" w:space="0" w:color="D9D9E3"/>
                                        <w:bottom w:val="single" w:sz="2" w:space="0" w:color="D9D9E3"/>
                                        <w:right w:val="single" w:sz="2" w:space="0" w:color="D9D9E3"/>
                                      </w:divBdr>
                                      <w:divsChild>
                                        <w:div w:id="684134384">
                                          <w:marLeft w:val="0"/>
                                          <w:marRight w:val="0"/>
                                          <w:marTop w:val="0"/>
                                          <w:marBottom w:val="0"/>
                                          <w:divBdr>
                                            <w:top w:val="single" w:sz="2" w:space="0" w:color="D9D9E3"/>
                                            <w:left w:val="single" w:sz="2" w:space="0" w:color="D9D9E3"/>
                                            <w:bottom w:val="single" w:sz="2" w:space="0" w:color="D9D9E3"/>
                                            <w:right w:val="single" w:sz="2" w:space="0" w:color="D9D9E3"/>
                                          </w:divBdr>
                                          <w:divsChild>
                                            <w:div w:id="1816944291">
                                              <w:marLeft w:val="0"/>
                                              <w:marRight w:val="0"/>
                                              <w:marTop w:val="0"/>
                                              <w:marBottom w:val="0"/>
                                              <w:divBdr>
                                                <w:top w:val="single" w:sz="2" w:space="0" w:color="D9D9E3"/>
                                                <w:left w:val="single" w:sz="2" w:space="0" w:color="D9D9E3"/>
                                                <w:bottom w:val="single" w:sz="2" w:space="0" w:color="D9D9E3"/>
                                                <w:right w:val="single" w:sz="2" w:space="0" w:color="D9D9E3"/>
                                              </w:divBdr>
                                              <w:divsChild>
                                                <w:div w:id="1085347601">
                                                  <w:marLeft w:val="0"/>
                                                  <w:marRight w:val="0"/>
                                                  <w:marTop w:val="0"/>
                                                  <w:marBottom w:val="0"/>
                                                  <w:divBdr>
                                                    <w:top w:val="single" w:sz="2" w:space="0" w:color="D9D9E3"/>
                                                    <w:left w:val="single" w:sz="2" w:space="0" w:color="D9D9E3"/>
                                                    <w:bottom w:val="single" w:sz="2" w:space="0" w:color="D9D9E3"/>
                                                    <w:right w:val="single" w:sz="2" w:space="0" w:color="D9D9E3"/>
                                                  </w:divBdr>
                                                  <w:divsChild>
                                                    <w:div w:id="10914649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100523585">
          <w:marLeft w:val="0"/>
          <w:marRight w:val="0"/>
          <w:marTop w:val="0"/>
          <w:marBottom w:val="0"/>
          <w:divBdr>
            <w:top w:val="none" w:sz="0" w:space="0" w:color="auto"/>
            <w:left w:val="none" w:sz="0" w:space="0" w:color="auto"/>
            <w:bottom w:val="none" w:sz="0" w:space="0" w:color="auto"/>
            <w:right w:val="none" w:sz="0" w:space="0" w:color="auto"/>
          </w:divBdr>
        </w:div>
      </w:divsChild>
    </w:div>
    <w:div w:id="1345743097">
      <w:bodyDiv w:val="1"/>
      <w:marLeft w:val="0"/>
      <w:marRight w:val="0"/>
      <w:marTop w:val="0"/>
      <w:marBottom w:val="0"/>
      <w:divBdr>
        <w:top w:val="none" w:sz="0" w:space="0" w:color="auto"/>
        <w:left w:val="none" w:sz="0" w:space="0" w:color="auto"/>
        <w:bottom w:val="none" w:sz="0" w:space="0" w:color="auto"/>
        <w:right w:val="none" w:sz="0" w:space="0" w:color="auto"/>
      </w:divBdr>
    </w:div>
    <w:div w:id="1347712518">
      <w:bodyDiv w:val="1"/>
      <w:marLeft w:val="0"/>
      <w:marRight w:val="0"/>
      <w:marTop w:val="0"/>
      <w:marBottom w:val="0"/>
      <w:divBdr>
        <w:top w:val="none" w:sz="0" w:space="0" w:color="auto"/>
        <w:left w:val="none" w:sz="0" w:space="0" w:color="auto"/>
        <w:bottom w:val="none" w:sz="0" w:space="0" w:color="auto"/>
        <w:right w:val="none" w:sz="0" w:space="0" w:color="auto"/>
      </w:divBdr>
    </w:div>
    <w:div w:id="1348215376">
      <w:bodyDiv w:val="1"/>
      <w:marLeft w:val="0"/>
      <w:marRight w:val="0"/>
      <w:marTop w:val="0"/>
      <w:marBottom w:val="0"/>
      <w:divBdr>
        <w:top w:val="none" w:sz="0" w:space="0" w:color="auto"/>
        <w:left w:val="none" w:sz="0" w:space="0" w:color="auto"/>
        <w:bottom w:val="none" w:sz="0" w:space="0" w:color="auto"/>
        <w:right w:val="none" w:sz="0" w:space="0" w:color="auto"/>
      </w:divBdr>
    </w:div>
    <w:div w:id="1348748558">
      <w:bodyDiv w:val="1"/>
      <w:marLeft w:val="0"/>
      <w:marRight w:val="0"/>
      <w:marTop w:val="0"/>
      <w:marBottom w:val="0"/>
      <w:divBdr>
        <w:top w:val="none" w:sz="0" w:space="0" w:color="auto"/>
        <w:left w:val="none" w:sz="0" w:space="0" w:color="auto"/>
        <w:bottom w:val="none" w:sz="0" w:space="0" w:color="auto"/>
        <w:right w:val="none" w:sz="0" w:space="0" w:color="auto"/>
      </w:divBdr>
    </w:div>
    <w:div w:id="1349865598">
      <w:bodyDiv w:val="1"/>
      <w:marLeft w:val="0"/>
      <w:marRight w:val="0"/>
      <w:marTop w:val="0"/>
      <w:marBottom w:val="0"/>
      <w:divBdr>
        <w:top w:val="none" w:sz="0" w:space="0" w:color="auto"/>
        <w:left w:val="none" w:sz="0" w:space="0" w:color="auto"/>
        <w:bottom w:val="none" w:sz="0" w:space="0" w:color="auto"/>
        <w:right w:val="none" w:sz="0" w:space="0" w:color="auto"/>
      </w:divBdr>
    </w:div>
    <w:div w:id="1350567234">
      <w:bodyDiv w:val="1"/>
      <w:marLeft w:val="0"/>
      <w:marRight w:val="0"/>
      <w:marTop w:val="0"/>
      <w:marBottom w:val="0"/>
      <w:divBdr>
        <w:top w:val="none" w:sz="0" w:space="0" w:color="auto"/>
        <w:left w:val="none" w:sz="0" w:space="0" w:color="auto"/>
        <w:bottom w:val="none" w:sz="0" w:space="0" w:color="auto"/>
        <w:right w:val="none" w:sz="0" w:space="0" w:color="auto"/>
      </w:divBdr>
    </w:div>
    <w:div w:id="1351225167">
      <w:bodyDiv w:val="1"/>
      <w:marLeft w:val="0"/>
      <w:marRight w:val="0"/>
      <w:marTop w:val="0"/>
      <w:marBottom w:val="0"/>
      <w:divBdr>
        <w:top w:val="none" w:sz="0" w:space="0" w:color="auto"/>
        <w:left w:val="none" w:sz="0" w:space="0" w:color="auto"/>
        <w:bottom w:val="none" w:sz="0" w:space="0" w:color="auto"/>
        <w:right w:val="none" w:sz="0" w:space="0" w:color="auto"/>
      </w:divBdr>
    </w:div>
    <w:div w:id="1351877843">
      <w:bodyDiv w:val="1"/>
      <w:marLeft w:val="0"/>
      <w:marRight w:val="0"/>
      <w:marTop w:val="0"/>
      <w:marBottom w:val="0"/>
      <w:divBdr>
        <w:top w:val="none" w:sz="0" w:space="0" w:color="auto"/>
        <w:left w:val="none" w:sz="0" w:space="0" w:color="auto"/>
        <w:bottom w:val="none" w:sz="0" w:space="0" w:color="auto"/>
        <w:right w:val="none" w:sz="0" w:space="0" w:color="auto"/>
      </w:divBdr>
    </w:div>
    <w:div w:id="1352687319">
      <w:bodyDiv w:val="1"/>
      <w:marLeft w:val="0"/>
      <w:marRight w:val="0"/>
      <w:marTop w:val="0"/>
      <w:marBottom w:val="0"/>
      <w:divBdr>
        <w:top w:val="none" w:sz="0" w:space="0" w:color="auto"/>
        <w:left w:val="none" w:sz="0" w:space="0" w:color="auto"/>
        <w:bottom w:val="none" w:sz="0" w:space="0" w:color="auto"/>
        <w:right w:val="none" w:sz="0" w:space="0" w:color="auto"/>
      </w:divBdr>
    </w:div>
    <w:div w:id="1352803077">
      <w:bodyDiv w:val="1"/>
      <w:marLeft w:val="0"/>
      <w:marRight w:val="0"/>
      <w:marTop w:val="0"/>
      <w:marBottom w:val="0"/>
      <w:divBdr>
        <w:top w:val="none" w:sz="0" w:space="0" w:color="auto"/>
        <w:left w:val="none" w:sz="0" w:space="0" w:color="auto"/>
        <w:bottom w:val="none" w:sz="0" w:space="0" w:color="auto"/>
        <w:right w:val="none" w:sz="0" w:space="0" w:color="auto"/>
      </w:divBdr>
    </w:div>
    <w:div w:id="1353216106">
      <w:bodyDiv w:val="1"/>
      <w:marLeft w:val="0"/>
      <w:marRight w:val="0"/>
      <w:marTop w:val="0"/>
      <w:marBottom w:val="0"/>
      <w:divBdr>
        <w:top w:val="none" w:sz="0" w:space="0" w:color="auto"/>
        <w:left w:val="none" w:sz="0" w:space="0" w:color="auto"/>
        <w:bottom w:val="none" w:sz="0" w:space="0" w:color="auto"/>
        <w:right w:val="none" w:sz="0" w:space="0" w:color="auto"/>
      </w:divBdr>
    </w:div>
    <w:div w:id="1354066899">
      <w:bodyDiv w:val="1"/>
      <w:marLeft w:val="0"/>
      <w:marRight w:val="0"/>
      <w:marTop w:val="0"/>
      <w:marBottom w:val="0"/>
      <w:divBdr>
        <w:top w:val="none" w:sz="0" w:space="0" w:color="auto"/>
        <w:left w:val="none" w:sz="0" w:space="0" w:color="auto"/>
        <w:bottom w:val="none" w:sz="0" w:space="0" w:color="auto"/>
        <w:right w:val="none" w:sz="0" w:space="0" w:color="auto"/>
      </w:divBdr>
    </w:div>
    <w:div w:id="1354069788">
      <w:bodyDiv w:val="1"/>
      <w:marLeft w:val="0"/>
      <w:marRight w:val="0"/>
      <w:marTop w:val="0"/>
      <w:marBottom w:val="0"/>
      <w:divBdr>
        <w:top w:val="none" w:sz="0" w:space="0" w:color="auto"/>
        <w:left w:val="none" w:sz="0" w:space="0" w:color="auto"/>
        <w:bottom w:val="none" w:sz="0" w:space="0" w:color="auto"/>
        <w:right w:val="none" w:sz="0" w:space="0" w:color="auto"/>
      </w:divBdr>
    </w:div>
    <w:div w:id="1354920911">
      <w:bodyDiv w:val="1"/>
      <w:marLeft w:val="0"/>
      <w:marRight w:val="0"/>
      <w:marTop w:val="0"/>
      <w:marBottom w:val="0"/>
      <w:divBdr>
        <w:top w:val="none" w:sz="0" w:space="0" w:color="auto"/>
        <w:left w:val="none" w:sz="0" w:space="0" w:color="auto"/>
        <w:bottom w:val="none" w:sz="0" w:space="0" w:color="auto"/>
        <w:right w:val="none" w:sz="0" w:space="0" w:color="auto"/>
      </w:divBdr>
    </w:div>
    <w:div w:id="1355157661">
      <w:bodyDiv w:val="1"/>
      <w:marLeft w:val="0"/>
      <w:marRight w:val="0"/>
      <w:marTop w:val="0"/>
      <w:marBottom w:val="0"/>
      <w:divBdr>
        <w:top w:val="none" w:sz="0" w:space="0" w:color="auto"/>
        <w:left w:val="none" w:sz="0" w:space="0" w:color="auto"/>
        <w:bottom w:val="none" w:sz="0" w:space="0" w:color="auto"/>
        <w:right w:val="none" w:sz="0" w:space="0" w:color="auto"/>
      </w:divBdr>
    </w:div>
    <w:div w:id="1355880143">
      <w:bodyDiv w:val="1"/>
      <w:marLeft w:val="0"/>
      <w:marRight w:val="0"/>
      <w:marTop w:val="0"/>
      <w:marBottom w:val="0"/>
      <w:divBdr>
        <w:top w:val="none" w:sz="0" w:space="0" w:color="auto"/>
        <w:left w:val="none" w:sz="0" w:space="0" w:color="auto"/>
        <w:bottom w:val="none" w:sz="0" w:space="0" w:color="auto"/>
        <w:right w:val="none" w:sz="0" w:space="0" w:color="auto"/>
      </w:divBdr>
    </w:div>
    <w:div w:id="1356736162">
      <w:bodyDiv w:val="1"/>
      <w:marLeft w:val="0"/>
      <w:marRight w:val="0"/>
      <w:marTop w:val="0"/>
      <w:marBottom w:val="0"/>
      <w:divBdr>
        <w:top w:val="none" w:sz="0" w:space="0" w:color="auto"/>
        <w:left w:val="none" w:sz="0" w:space="0" w:color="auto"/>
        <w:bottom w:val="none" w:sz="0" w:space="0" w:color="auto"/>
        <w:right w:val="none" w:sz="0" w:space="0" w:color="auto"/>
      </w:divBdr>
    </w:div>
    <w:div w:id="1356884011">
      <w:bodyDiv w:val="1"/>
      <w:marLeft w:val="0"/>
      <w:marRight w:val="0"/>
      <w:marTop w:val="0"/>
      <w:marBottom w:val="0"/>
      <w:divBdr>
        <w:top w:val="none" w:sz="0" w:space="0" w:color="auto"/>
        <w:left w:val="none" w:sz="0" w:space="0" w:color="auto"/>
        <w:bottom w:val="none" w:sz="0" w:space="0" w:color="auto"/>
        <w:right w:val="none" w:sz="0" w:space="0" w:color="auto"/>
      </w:divBdr>
    </w:div>
    <w:div w:id="1356923983">
      <w:bodyDiv w:val="1"/>
      <w:marLeft w:val="0"/>
      <w:marRight w:val="0"/>
      <w:marTop w:val="0"/>
      <w:marBottom w:val="0"/>
      <w:divBdr>
        <w:top w:val="none" w:sz="0" w:space="0" w:color="auto"/>
        <w:left w:val="none" w:sz="0" w:space="0" w:color="auto"/>
        <w:bottom w:val="none" w:sz="0" w:space="0" w:color="auto"/>
        <w:right w:val="none" w:sz="0" w:space="0" w:color="auto"/>
      </w:divBdr>
    </w:div>
    <w:div w:id="1358459739">
      <w:bodyDiv w:val="1"/>
      <w:marLeft w:val="0"/>
      <w:marRight w:val="0"/>
      <w:marTop w:val="0"/>
      <w:marBottom w:val="0"/>
      <w:divBdr>
        <w:top w:val="none" w:sz="0" w:space="0" w:color="auto"/>
        <w:left w:val="none" w:sz="0" w:space="0" w:color="auto"/>
        <w:bottom w:val="none" w:sz="0" w:space="0" w:color="auto"/>
        <w:right w:val="none" w:sz="0" w:space="0" w:color="auto"/>
      </w:divBdr>
    </w:div>
    <w:div w:id="1358699073">
      <w:bodyDiv w:val="1"/>
      <w:marLeft w:val="0"/>
      <w:marRight w:val="0"/>
      <w:marTop w:val="0"/>
      <w:marBottom w:val="0"/>
      <w:divBdr>
        <w:top w:val="none" w:sz="0" w:space="0" w:color="auto"/>
        <w:left w:val="none" w:sz="0" w:space="0" w:color="auto"/>
        <w:bottom w:val="none" w:sz="0" w:space="0" w:color="auto"/>
        <w:right w:val="none" w:sz="0" w:space="0" w:color="auto"/>
      </w:divBdr>
    </w:div>
    <w:div w:id="1359500647">
      <w:bodyDiv w:val="1"/>
      <w:marLeft w:val="0"/>
      <w:marRight w:val="0"/>
      <w:marTop w:val="0"/>
      <w:marBottom w:val="0"/>
      <w:divBdr>
        <w:top w:val="none" w:sz="0" w:space="0" w:color="auto"/>
        <w:left w:val="none" w:sz="0" w:space="0" w:color="auto"/>
        <w:bottom w:val="none" w:sz="0" w:space="0" w:color="auto"/>
        <w:right w:val="none" w:sz="0" w:space="0" w:color="auto"/>
      </w:divBdr>
    </w:div>
    <w:div w:id="1361659562">
      <w:bodyDiv w:val="1"/>
      <w:marLeft w:val="0"/>
      <w:marRight w:val="0"/>
      <w:marTop w:val="0"/>
      <w:marBottom w:val="0"/>
      <w:divBdr>
        <w:top w:val="none" w:sz="0" w:space="0" w:color="auto"/>
        <w:left w:val="none" w:sz="0" w:space="0" w:color="auto"/>
        <w:bottom w:val="none" w:sz="0" w:space="0" w:color="auto"/>
        <w:right w:val="none" w:sz="0" w:space="0" w:color="auto"/>
      </w:divBdr>
    </w:div>
    <w:div w:id="1361666459">
      <w:bodyDiv w:val="1"/>
      <w:marLeft w:val="0"/>
      <w:marRight w:val="0"/>
      <w:marTop w:val="0"/>
      <w:marBottom w:val="0"/>
      <w:divBdr>
        <w:top w:val="none" w:sz="0" w:space="0" w:color="auto"/>
        <w:left w:val="none" w:sz="0" w:space="0" w:color="auto"/>
        <w:bottom w:val="none" w:sz="0" w:space="0" w:color="auto"/>
        <w:right w:val="none" w:sz="0" w:space="0" w:color="auto"/>
      </w:divBdr>
    </w:div>
    <w:div w:id="1362318491">
      <w:bodyDiv w:val="1"/>
      <w:marLeft w:val="0"/>
      <w:marRight w:val="0"/>
      <w:marTop w:val="0"/>
      <w:marBottom w:val="0"/>
      <w:divBdr>
        <w:top w:val="none" w:sz="0" w:space="0" w:color="auto"/>
        <w:left w:val="none" w:sz="0" w:space="0" w:color="auto"/>
        <w:bottom w:val="none" w:sz="0" w:space="0" w:color="auto"/>
        <w:right w:val="none" w:sz="0" w:space="0" w:color="auto"/>
      </w:divBdr>
    </w:div>
    <w:div w:id="1364209452">
      <w:bodyDiv w:val="1"/>
      <w:marLeft w:val="0"/>
      <w:marRight w:val="0"/>
      <w:marTop w:val="0"/>
      <w:marBottom w:val="0"/>
      <w:divBdr>
        <w:top w:val="none" w:sz="0" w:space="0" w:color="auto"/>
        <w:left w:val="none" w:sz="0" w:space="0" w:color="auto"/>
        <w:bottom w:val="none" w:sz="0" w:space="0" w:color="auto"/>
        <w:right w:val="none" w:sz="0" w:space="0" w:color="auto"/>
      </w:divBdr>
    </w:div>
    <w:div w:id="1366255052">
      <w:bodyDiv w:val="1"/>
      <w:marLeft w:val="0"/>
      <w:marRight w:val="0"/>
      <w:marTop w:val="0"/>
      <w:marBottom w:val="0"/>
      <w:divBdr>
        <w:top w:val="none" w:sz="0" w:space="0" w:color="auto"/>
        <w:left w:val="none" w:sz="0" w:space="0" w:color="auto"/>
        <w:bottom w:val="none" w:sz="0" w:space="0" w:color="auto"/>
        <w:right w:val="none" w:sz="0" w:space="0" w:color="auto"/>
      </w:divBdr>
    </w:div>
    <w:div w:id="1366637947">
      <w:bodyDiv w:val="1"/>
      <w:marLeft w:val="0"/>
      <w:marRight w:val="0"/>
      <w:marTop w:val="0"/>
      <w:marBottom w:val="0"/>
      <w:divBdr>
        <w:top w:val="none" w:sz="0" w:space="0" w:color="auto"/>
        <w:left w:val="none" w:sz="0" w:space="0" w:color="auto"/>
        <w:bottom w:val="none" w:sz="0" w:space="0" w:color="auto"/>
        <w:right w:val="none" w:sz="0" w:space="0" w:color="auto"/>
      </w:divBdr>
    </w:div>
    <w:div w:id="1367023703">
      <w:bodyDiv w:val="1"/>
      <w:marLeft w:val="0"/>
      <w:marRight w:val="0"/>
      <w:marTop w:val="0"/>
      <w:marBottom w:val="0"/>
      <w:divBdr>
        <w:top w:val="none" w:sz="0" w:space="0" w:color="auto"/>
        <w:left w:val="none" w:sz="0" w:space="0" w:color="auto"/>
        <w:bottom w:val="none" w:sz="0" w:space="0" w:color="auto"/>
        <w:right w:val="none" w:sz="0" w:space="0" w:color="auto"/>
      </w:divBdr>
    </w:div>
    <w:div w:id="1367482647">
      <w:bodyDiv w:val="1"/>
      <w:marLeft w:val="0"/>
      <w:marRight w:val="0"/>
      <w:marTop w:val="0"/>
      <w:marBottom w:val="0"/>
      <w:divBdr>
        <w:top w:val="none" w:sz="0" w:space="0" w:color="auto"/>
        <w:left w:val="none" w:sz="0" w:space="0" w:color="auto"/>
        <w:bottom w:val="none" w:sz="0" w:space="0" w:color="auto"/>
        <w:right w:val="none" w:sz="0" w:space="0" w:color="auto"/>
      </w:divBdr>
    </w:div>
    <w:div w:id="1368482573">
      <w:bodyDiv w:val="1"/>
      <w:marLeft w:val="0"/>
      <w:marRight w:val="0"/>
      <w:marTop w:val="0"/>
      <w:marBottom w:val="0"/>
      <w:divBdr>
        <w:top w:val="none" w:sz="0" w:space="0" w:color="auto"/>
        <w:left w:val="none" w:sz="0" w:space="0" w:color="auto"/>
        <w:bottom w:val="none" w:sz="0" w:space="0" w:color="auto"/>
        <w:right w:val="none" w:sz="0" w:space="0" w:color="auto"/>
      </w:divBdr>
    </w:div>
    <w:div w:id="1368603513">
      <w:bodyDiv w:val="1"/>
      <w:marLeft w:val="0"/>
      <w:marRight w:val="0"/>
      <w:marTop w:val="0"/>
      <w:marBottom w:val="0"/>
      <w:divBdr>
        <w:top w:val="none" w:sz="0" w:space="0" w:color="auto"/>
        <w:left w:val="none" w:sz="0" w:space="0" w:color="auto"/>
        <w:bottom w:val="none" w:sz="0" w:space="0" w:color="auto"/>
        <w:right w:val="none" w:sz="0" w:space="0" w:color="auto"/>
      </w:divBdr>
    </w:div>
    <w:div w:id="1369068127">
      <w:bodyDiv w:val="1"/>
      <w:marLeft w:val="0"/>
      <w:marRight w:val="0"/>
      <w:marTop w:val="0"/>
      <w:marBottom w:val="0"/>
      <w:divBdr>
        <w:top w:val="none" w:sz="0" w:space="0" w:color="auto"/>
        <w:left w:val="none" w:sz="0" w:space="0" w:color="auto"/>
        <w:bottom w:val="none" w:sz="0" w:space="0" w:color="auto"/>
        <w:right w:val="none" w:sz="0" w:space="0" w:color="auto"/>
      </w:divBdr>
    </w:div>
    <w:div w:id="1370110972">
      <w:bodyDiv w:val="1"/>
      <w:marLeft w:val="0"/>
      <w:marRight w:val="0"/>
      <w:marTop w:val="0"/>
      <w:marBottom w:val="0"/>
      <w:divBdr>
        <w:top w:val="none" w:sz="0" w:space="0" w:color="auto"/>
        <w:left w:val="none" w:sz="0" w:space="0" w:color="auto"/>
        <w:bottom w:val="none" w:sz="0" w:space="0" w:color="auto"/>
        <w:right w:val="none" w:sz="0" w:space="0" w:color="auto"/>
      </w:divBdr>
    </w:div>
    <w:div w:id="1370760620">
      <w:bodyDiv w:val="1"/>
      <w:marLeft w:val="0"/>
      <w:marRight w:val="0"/>
      <w:marTop w:val="0"/>
      <w:marBottom w:val="0"/>
      <w:divBdr>
        <w:top w:val="none" w:sz="0" w:space="0" w:color="auto"/>
        <w:left w:val="none" w:sz="0" w:space="0" w:color="auto"/>
        <w:bottom w:val="none" w:sz="0" w:space="0" w:color="auto"/>
        <w:right w:val="none" w:sz="0" w:space="0" w:color="auto"/>
      </w:divBdr>
    </w:div>
    <w:div w:id="1371030356">
      <w:bodyDiv w:val="1"/>
      <w:marLeft w:val="0"/>
      <w:marRight w:val="0"/>
      <w:marTop w:val="0"/>
      <w:marBottom w:val="0"/>
      <w:divBdr>
        <w:top w:val="none" w:sz="0" w:space="0" w:color="auto"/>
        <w:left w:val="none" w:sz="0" w:space="0" w:color="auto"/>
        <w:bottom w:val="none" w:sz="0" w:space="0" w:color="auto"/>
        <w:right w:val="none" w:sz="0" w:space="0" w:color="auto"/>
      </w:divBdr>
    </w:div>
    <w:div w:id="1371035095">
      <w:bodyDiv w:val="1"/>
      <w:marLeft w:val="0"/>
      <w:marRight w:val="0"/>
      <w:marTop w:val="0"/>
      <w:marBottom w:val="0"/>
      <w:divBdr>
        <w:top w:val="none" w:sz="0" w:space="0" w:color="auto"/>
        <w:left w:val="none" w:sz="0" w:space="0" w:color="auto"/>
        <w:bottom w:val="none" w:sz="0" w:space="0" w:color="auto"/>
        <w:right w:val="none" w:sz="0" w:space="0" w:color="auto"/>
      </w:divBdr>
    </w:div>
    <w:div w:id="1372656249">
      <w:bodyDiv w:val="1"/>
      <w:marLeft w:val="0"/>
      <w:marRight w:val="0"/>
      <w:marTop w:val="0"/>
      <w:marBottom w:val="0"/>
      <w:divBdr>
        <w:top w:val="none" w:sz="0" w:space="0" w:color="auto"/>
        <w:left w:val="none" w:sz="0" w:space="0" w:color="auto"/>
        <w:bottom w:val="none" w:sz="0" w:space="0" w:color="auto"/>
        <w:right w:val="none" w:sz="0" w:space="0" w:color="auto"/>
      </w:divBdr>
    </w:div>
    <w:div w:id="1372724610">
      <w:bodyDiv w:val="1"/>
      <w:marLeft w:val="0"/>
      <w:marRight w:val="0"/>
      <w:marTop w:val="0"/>
      <w:marBottom w:val="0"/>
      <w:divBdr>
        <w:top w:val="none" w:sz="0" w:space="0" w:color="auto"/>
        <w:left w:val="none" w:sz="0" w:space="0" w:color="auto"/>
        <w:bottom w:val="none" w:sz="0" w:space="0" w:color="auto"/>
        <w:right w:val="none" w:sz="0" w:space="0" w:color="auto"/>
      </w:divBdr>
    </w:div>
    <w:div w:id="1373918724">
      <w:bodyDiv w:val="1"/>
      <w:marLeft w:val="0"/>
      <w:marRight w:val="0"/>
      <w:marTop w:val="0"/>
      <w:marBottom w:val="0"/>
      <w:divBdr>
        <w:top w:val="none" w:sz="0" w:space="0" w:color="auto"/>
        <w:left w:val="none" w:sz="0" w:space="0" w:color="auto"/>
        <w:bottom w:val="none" w:sz="0" w:space="0" w:color="auto"/>
        <w:right w:val="none" w:sz="0" w:space="0" w:color="auto"/>
      </w:divBdr>
    </w:div>
    <w:div w:id="1375695802">
      <w:bodyDiv w:val="1"/>
      <w:marLeft w:val="0"/>
      <w:marRight w:val="0"/>
      <w:marTop w:val="0"/>
      <w:marBottom w:val="0"/>
      <w:divBdr>
        <w:top w:val="none" w:sz="0" w:space="0" w:color="auto"/>
        <w:left w:val="none" w:sz="0" w:space="0" w:color="auto"/>
        <w:bottom w:val="none" w:sz="0" w:space="0" w:color="auto"/>
        <w:right w:val="none" w:sz="0" w:space="0" w:color="auto"/>
      </w:divBdr>
    </w:div>
    <w:div w:id="1375735094">
      <w:bodyDiv w:val="1"/>
      <w:marLeft w:val="0"/>
      <w:marRight w:val="0"/>
      <w:marTop w:val="0"/>
      <w:marBottom w:val="0"/>
      <w:divBdr>
        <w:top w:val="none" w:sz="0" w:space="0" w:color="auto"/>
        <w:left w:val="none" w:sz="0" w:space="0" w:color="auto"/>
        <w:bottom w:val="none" w:sz="0" w:space="0" w:color="auto"/>
        <w:right w:val="none" w:sz="0" w:space="0" w:color="auto"/>
      </w:divBdr>
    </w:div>
    <w:div w:id="1376351815">
      <w:bodyDiv w:val="1"/>
      <w:marLeft w:val="0"/>
      <w:marRight w:val="0"/>
      <w:marTop w:val="0"/>
      <w:marBottom w:val="0"/>
      <w:divBdr>
        <w:top w:val="none" w:sz="0" w:space="0" w:color="auto"/>
        <w:left w:val="none" w:sz="0" w:space="0" w:color="auto"/>
        <w:bottom w:val="none" w:sz="0" w:space="0" w:color="auto"/>
        <w:right w:val="none" w:sz="0" w:space="0" w:color="auto"/>
      </w:divBdr>
    </w:div>
    <w:div w:id="1377003777">
      <w:bodyDiv w:val="1"/>
      <w:marLeft w:val="0"/>
      <w:marRight w:val="0"/>
      <w:marTop w:val="0"/>
      <w:marBottom w:val="0"/>
      <w:divBdr>
        <w:top w:val="none" w:sz="0" w:space="0" w:color="auto"/>
        <w:left w:val="none" w:sz="0" w:space="0" w:color="auto"/>
        <w:bottom w:val="none" w:sz="0" w:space="0" w:color="auto"/>
        <w:right w:val="none" w:sz="0" w:space="0" w:color="auto"/>
      </w:divBdr>
    </w:div>
    <w:div w:id="1377050260">
      <w:bodyDiv w:val="1"/>
      <w:marLeft w:val="0"/>
      <w:marRight w:val="0"/>
      <w:marTop w:val="0"/>
      <w:marBottom w:val="0"/>
      <w:divBdr>
        <w:top w:val="none" w:sz="0" w:space="0" w:color="auto"/>
        <w:left w:val="none" w:sz="0" w:space="0" w:color="auto"/>
        <w:bottom w:val="none" w:sz="0" w:space="0" w:color="auto"/>
        <w:right w:val="none" w:sz="0" w:space="0" w:color="auto"/>
      </w:divBdr>
    </w:div>
    <w:div w:id="1377074426">
      <w:bodyDiv w:val="1"/>
      <w:marLeft w:val="0"/>
      <w:marRight w:val="0"/>
      <w:marTop w:val="0"/>
      <w:marBottom w:val="0"/>
      <w:divBdr>
        <w:top w:val="none" w:sz="0" w:space="0" w:color="auto"/>
        <w:left w:val="none" w:sz="0" w:space="0" w:color="auto"/>
        <w:bottom w:val="none" w:sz="0" w:space="0" w:color="auto"/>
        <w:right w:val="none" w:sz="0" w:space="0" w:color="auto"/>
      </w:divBdr>
    </w:div>
    <w:div w:id="1377393506">
      <w:bodyDiv w:val="1"/>
      <w:marLeft w:val="0"/>
      <w:marRight w:val="0"/>
      <w:marTop w:val="0"/>
      <w:marBottom w:val="0"/>
      <w:divBdr>
        <w:top w:val="none" w:sz="0" w:space="0" w:color="auto"/>
        <w:left w:val="none" w:sz="0" w:space="0" w:color="auto"/>
        <w:bottom w:val="none" w:sz="0" w:space="0" w:color="auto"/>
        <w:right w:val="none" w:sz="0" w:space="0" w:color="auto"/>
      </w:divBdr>
    </w:div>
    <w:div w:id="1378697072">
      <w:bodyDiv w:val="1"/>
      <w:marLeft w:val="0"/>
      <w:marRight w:val="0"/>
      <w:marTop w:val="0"/>
      <w:marBottom w:val="0"/>
      <w:divBdr>
        <w:top w:val="none" w:sz="0" w:space="0" w:color="auto"/>
        <w:left w:val="none" w:sz="0" w:space="0" w:color="auto"/>
        <w:bottom w:val="none" w:sz="0" w:space="0" w:color="auto"/>
        <w:right w:val="none" w:sz="0" w:space="0" w:color="auto"/>
      </w:divBdr>
    </w:div>
    <w:div w:id="1379012149">
      <w:bodyDiv w:val="1"/>
      <w:marLeft w:val="0"/>
      <w:marRight w:val="0"/>
      <w:marTop w:val="0"/>
      <w:marBottom w:val="0"/>
      <w:divBdr>
        <w:top w:val="none" w:sz="0" w:space="0" w:color="auto"/>
        <w:left w:val="none" w:sz="0" w:space="0" w:color="auto"/>
        <w:bottom w:val="none" w:sz="0" w:space="0" w:color="auto"/>
        <w:right w:val="none" w:sz="0" w:space="0" w:color="auto"/>
      </w:divBdr>
    </w:div>
    <w:div w:id="1379161853">
      <w:bodyDiv w:val="1"/>
      <w:marLeft w:val="0"/>
      <w:marRight w:val="0"/>
      <w:marTop w:val="0"/>
      <w:marBottom w:val="0"/>
      <w:divBdr>
        <w:top w:val="none" w:sz="0" w:space="0" w:color="auto"/>
        <w:left w:val="none" w:sz="0" w:space="0" w:color="auto"/>
        <w:bottom w:val="none" w:sz="0" w:space="0" w:color="auto"/>
        <w:right w:val="none" w:sz="0" w:space="0" w:color="auto"/>
      </w:divBdr>
    </w:div>
    <w:div w:id="1379167230">
      <w:bodyDiv w:val="1"/>
      <w:marLeft w:val="0"/>
      <w:marRight w:val="0"/>
      <w:marTop w:val="0"/>
      <w:marBottom w:val="0"/>
      <w:divBdr>
        <w:top w:val="none" w:sz="0" w:space="0" w:color="auto"/>
        <w:left w:val="none" w:sz="0" w:space="0" w:color="auto"/>
        <w:bottom w:val="none" w:sz="0" w:space="0" w:color="auto"/>
        <w:right w:val="none" w:sz="0" w:space="0" w:color="auto"/>
      </w:divBdr>
    </w:div>
    <w:div w:id="1379625384">
      <w:bodyDiv w:val="1"/>
      <w:marLeft w:val="0"/>
      <w:marRight w:val="0"/>
      <w:marTop w:val="0"/>
      <w:marBottom w:val="0"/>
      <w:divBdr>
        <w:top w:val="none" w:sz="0" w:space="0" w:color="auto"/>
        <w:left w:val="none" w:sz="0" w:space="0" w:color="auto"/>
        <w:bottom w:val="none" w:sz="0" w:space="0" w:color="auto"/>
        <w:right w:val="none" w:sz="0" w:space="0" w:color="auto"/>
      </w:divBdr>
    </w:div>
    <w:div w:id="1379892054">
      <w:bodyDiv w:val="1"/>
      <w:marLeft w:val="0"/>
      <w:marRight w:val="0"/>
      <w:marTop w:val="0"/>
      <w:marBottom w:val="0"/>
      <w:divBdr>
        <w:top w:val="none" w:sz="0" w:space="0" w:color="auto"/>
        <w:left w:val="none" w:sz="0" w:space="0" w:color="auto"/>
        <w:bottom w:val="none" w:sz="0" w:space="0" w:color="auto"/>
        <w:right w:val="none" w:sz="0" w:space="0" w:color="auto"/>
      </w:divBdr>
    </w:div>
    <w:div w:id="1381175036">
      <w:bodyDiv w:val="1"/>
      <w:marLeft w:val="0"/>
      <w:marRight w:val="0"/>
      <w:marTop w:val="0"/>
      <w:marBottom w:val="0"/>
      <w:divBdr>
        <w:top w:val="none" w:sz="0" w:space="0" w:color="auto"/>
        <w:left w:val="none" w:sz="0" w:space="0" w:color="auto"/>
        <w:bottom w:val="none" w:sz="0" w:space="0" w:color="auto"/>
        <w:right w:val="none" w:sz="0" w:space="0" w:color="auto"/>
      </w:divBdr>
    </w:div>
    <w:div w:id="1382511394">
      <w:bodyDiv w:val="1"/>
      <w:marLeft w:val="0"/>
      <w:marRight w:val="0"/>
      <w:marTop w:val="0"/>
      <w:marBottom w:val="0"/>
      <w:divBdr>
        <w:top w:val="none" w:sz="0" w:space="0" w:color="auto"/>
        <w:left w:val="none" w:sz="0" w:space="0" w:color="auto"/>
        <w:bottom w:val="none" w:sz="0" w:space="0" w:color="auto"/>
        <w:right w:val="none" w:sz="0" w:space="0" w:color="auto"/>
      </w:divBdr>
    </w:div>
    <w:div w:id="1382830720">
      <w:bodyDiv w:val="1"/>
      <w:marLeft w:val="0"/>
      <w:marRight w:val="0"/>
      <w:marTop w:val="0"/>
      <w:marBottom w:val="0"/>
      <w:divBdr>
        <w:top w:val="none" w:sz="0" w:space="0" w:color="auto"/>
        <w:left w:val="none" w:sz="0" w:space="0" w:color="auto"/>
        <w:bottom w:val="none" w:sz="0" w:space="0" w:color="auto"/>
        <w:right w:val="none" w:sz="0" w:space="0" w:color="auto"/>
      </w:divBdr>
    </w:div>
    <w:div w:id="1384985097">
      <w:bodyDiv w:val="1"/>
      <w:marLeft w:val="0"/>
      <w:marRight w:val="0"/>
      <w:marTop w:val="0"/>
      <w:marBottom w:val="0"/>
      <w:divBdr>
        <w:top w:val="none" w:sz="0" w:space="0" w:color="auto"/>
        <w:left w:val="none" w:sz="0" w:space="0" w:color="auto"/>
        <w:bottom w:val="none" w:sz="0" w:space="0" w:color="auto"/>
        <w:right w:val="none" w:sz="0" w:space="0" w:color="auto"/>
      </w:divBdr>
    </w:div>
    <w:div w:id="1385712370">
      <w:bodyDiv w:val="1"/>
      <w:marLeft w:val="0"/>
      <w:marRight w:val="0"/>
      <w:marTop w:val="0"/>
      <w:marBottom w:val="0"/>
      <w:divBdr>
        <w:top w:val="none" w:sz="0" w:space="0" w:color="auto"/>
        <w:left w:val="none" w:sz="0" w:space="0" w:color="auto"/>
        <w:bottom w:val="none" w:sz="0" w:space="0" w:color="auto"/>
        <w:right w:val="none" w:sz="0" w:space="0" w:color="auto"/>
      </w:divBdr>
    </w:div>
    <w:div w:id="1386180581">
      <w:bodyDiv w:val="1"/>
      <w:marLeft w:val="0"/>
      <w:marRight w:val="0"/>
      <w:marTop w:val="0"/>
      <w:marBottom w:val="0"/>
      <w:divBdr>
        <w:top w:val="none" w:sz="0" w:space="0" w:color="auto"/>
        <w:left w:val="none" w:sz="0" w:space="0" w:color="auto"/>
        <w:bottom w:val="none" w:sz="0" w:space="0" w:color="auto"/>
        <w:right w:val="none" w:sz="0" w:space="0" w:color="auto"/>
      </w:divBdr>
    </w:div>
    <w:div w:id="1387878750">
      <w:bodyDiv w:val="1"/>
      <w:marLeft w:val="0"/>
      <w:marRight w:val="0"/>
      <w:marTop w:val="0"/>
      <w:marBottom w:val="0"/>
      <w:divBdr>
        <w:top w:val="none" w:sz="0" w:space="0" w:color="auto"/>
        <w:left w:val="none" w:sz="0" w:space="0" w:color="auto"/>
        <w:bottom w:val="none" w:sz="0" w:space="0" w:color="auto"/>
        <w:right w:val="none" w:sz="0" w:space="0" w:color="auto"/>
      </w:divBdr>
    </w:div>
    <w:div w:id="1388335706">
      <w:bodyDiv w:val="1"/>
      <w:marLeft w:val="0"/>
      <w:marRight w:val="0"/>
      <w:marTop w:val="0"/>
      <w:marBottom w:val="0"/>
      <w:divBdr>
        <w:top w:val="none" w:sz="0" w:space="0" w:color="auto"/>
        <w:left w:val="none" w:sz="0" w:space="0" w:color="auto"/>
        <w:bottom w:val="none" w:sz="0" w:space="0" w:color="auto"/>
        <w:right w:val="none" w:sz="0" w:space="0" w:color="auto"/>
      </w:divBdr>
    </w:div>
    <w:div w:id="1389183156">
      <w:bodyDiv w:val="1"/>
      <w:marLeft w:val="0"/>
      <w:marRight w:val="0"/>
      <w:marTop w:val="0"/>
      <w:marBottom w:val="0"/>
      <w:divBdr>
        <w:top w:val="none" w:sz="0" w:space="0" w:color="auto"/>
        <w:left w:val="none" w:sz="0" w:space="0" w:color="auto"/>
        <w:bottom w:val="none" w:sz="0" w:space="0" w:color="auto"/>
        <w:right w:val="none" w:sz="0" w:space="0" w:color="auto"/>
      </w:divBdr>
    </w:div>
    <w:div w:id="1389526286">
      <w:bodyDiv w:val="1"/>
      <w:marLeft w:val="0"/>
      <w:marRight w:val="0"/>
      <w:marTop w:val="0"/>
      <w:marBottom w:val="0"/>
      <w:divBdr>
        <w:top w:val="none" w:sz="0" w:space="0" w:color="auto"/>
        <w:left w:val="none" w:sz="0" w:space="0" w:color="auto"/>
        <w:bottom w:val="none" w:sz="0" w:space="0" w:color="auto"/>
        <w:right w:val="none" w:sz="0" w:space="0" w:color="auto"/>
      </w:divBdr>
    </w:div>
    <w:div w:id="1389768506">
      <w:bodyDiv w:val="1"/>
      <w:marLeft w:val="0"/>
      <w:marRight w:val="0"/>
      <w:marTop w:val="0"/>
      <w:marBottom w:val="0"/>
      <w:divBdr>
        <w:top w:val="none" w:sz="0" w:space="0" w:color="auto"/>
        <w:left w:val="none" w:sz="0" w:space="0" w:color="auto"/>
        <w:bottom w:val="none" w:sz="0" w:space="0" w:color="auto"/>
        <w:right w:val="none" w:sz="0" w:space="0" w:color="auto"/>
      </w:divBdr>
    </w:div>
    <w:div w:id="1390616080">
      <w:bodyDiv w:val="1"/>
      <w:marLeft w:val="0"/>
      <w:marRight w:val="0"/>
      <w:marTop w:val="0"/>
      <w:marBottom w:val="0"/>
      <w:divBdr>
        <w:top w:val="none" w:sz="0" w:space="0" w:color="auto"/>
        <w:left w:val="none" w:sz="0" w:space="0" w:color="auto"/>
        <w:bottom w:val="none" w:sz="0" w:space="0" w:color="auto"/>
        <w:right w:val="none" w:sz="0" w:space="0" w:color="auto"/>
      </w:divBdr>
    </w:div>
    <w:div w:id="1390960678">
      <w:bodyDiv w:val="1"/>
      <w:marLeft w:val="0"/>
      <w:marRight w:val="0"/>
      <w:marTop w:val="0"/>
      <w:marBottom w:val="0"/>
      <w:divBdr>
        <w:top w:val="none" w:sz="0" w:space="0" w:color="auto"/>
        <w:left w:val="none" w:sz="0" w:space="0" w:color="auto"/>
        <w:bottom w:val="none" w:sz="0" w:space="0" w:color="auto"/>
        <w:right w:val="none" w:sz="0" w:space="0" w:color="auto"/>
      </w:divBdr>
    </w:div>
    <w:div w:id="1391004019">
      <w:bodyDiv w:val="1"/>
      <w:marLeft w:val="0"/>
      <w:marRight w:val="0"/>
      <w:marTop w:val="0"/>
      <w:marBottom w:val="0"/>
      <w:divBdr>
        <w:top w:val="none" w:sz="0" w:space="0" w:color="auto"/>
        <w:left w:val="none" w:sz="0" w:space="0" w:color="auto"/>
        <w:bottom w:val="none" w:sz="0" w:space="0" w:color="auto"/>
        <w:right w:val="none" w:sz="0" w:space="0" w:color="auto"/>
      </w:divBdr>
    </w:div>
    <w:div w:id="1391273710">
      <w:bodyDiv w:val="1"/>
      <w:marLeft w:val="0"/>
      <w:marRight w:val="0"/>
      <w:marTop w:val="0"/>
      <w:marBottom w:val="0"/>
      <w:divBdr>
        <w:top w:val="none" w:sz="0" w:space="0" w:color="auto"/>
        <w:left w:val="none" w:sz="0" w:space="0" w:color="auto"/>
        <w:bottom w:val="none" w:sz="0" w:space="0" w:color="auto"/>
        <w:right w:val="none" w:sz="0" w:space="0" w:color="auto"/>
      </w:divBdr>
    </w:div>
    <w:div w:id="1392538555">
      <w:bodyDiv w:val="1"/>
      <w:marLeft w:val="0"/>
      <w:marRight w:val="0"/>
      <w:marTop w:val="0"/>
      <w:marBottom w:val="0"/>
      <w:divBdr>
        <w:top w:val="none" w:sz="0" w:space="0" w:color="auto"/>
        <w:left w:val="none" w:sz="0" w:space="0" w:color="auto"/>
        <w:bottom w:val="none" w:sz="0" w:space="0" w:color="auto"/>
        <w:right w:val="none" w:sz="0" w:space="0" w:color="auto"/>
      </w:divBdr>
    </w:div>
    <w:div w:id="1392846224">
      <w:bodyDiv w:val="1"/>
      <w:marLeft w:val="0"/>
      <w:marRight w:val="0"/>
      <w:marTop w:val="0"/>
      <w:marBottom w:val="0"/>
      <w:divBdr>
        <w:top w:val="none" w:sz="0" w:space="0" w:color="auto"/>
        <w:left w:val="none" w:sz="0" w:space="0" w:color="auto"/>
        <w:bottom w:val="none" w:sz="0" w:space="0" w:color="auto"/>
        <w:right w:val="none" w:sz="0" w:space="0" w:color="auto"/>
      </w:divBdr>
    </w:div>
    <w:div w:id="1393194058">
      <w:bodyDiv w:val="1"/>
      <w:marLeft w:val="0"/>
      <w:marRight w:val="0"/>
      <w:marTop w:val="0"/>
      <w:marBottom w:val="0"/>
      <w:divBdr>
        <w:top w:val="none" w:sz="0" w:space="0" w:color="auto"/>
        <w:left w:val="none" w:sz="0" w:space="0" w:color="auto"/>
        <w:bottom w:val="none" w:sz="0" w:space="0" w:color="auto"/>
        <w:right w:val="none" w:sz="0" w:space="0" w:color="auto"/>
      </w:divBdr>
    </w:div>
    <w:div w:id="1393230801">
      <w:bodyDiv w:val="1"/>
      <w:marLeft w:val="0"/>
      <w:marRight w:val="0"/>
      <w:marTop w:val="0"/>
      <w:marBottom w:val="0"/>
      <w:divBdr>
        <w:top w:val="none" w:sz="0" w:space="0" w:color="auto"/>
        <w:left w:val="none" w:sz="0" w:space="0" w:color="auto"/>
        <w:bottom w:val="none" w:sz="0" w:space="0" w:color="auto"/>
        <w:right w:val="none" w:sz="0" w:space="0" w:color="auto"/>
      </w:divBdr>
    </w:div>
    <w:div w:id="1393847091">
      <w:bodyDiv w:val="1"/>
      <w:marLeft w:val="0"/>
      <w:marRight w:val="0"/>
      <w:marTop w:val="0"/>
      <w:marBottom w:val="0"/>
      <w:divBdr>
        <w:top w:val="none" w:sz="0" w:space="0" w:color="auto"/>
        <w:left w:val="none" w:sz="0" w:space="0" w:color="auto"/>
        <w:bottom w:val="none" w:sz="0" w:space="0" w:color="auto"/>
        <w:right w:val="none" w:sz="0" w:space="0" w:color="auto"/>
      </w:divBdr>
    </w:div>
    <w:div w:id="1394306769">
      <w:bodyDiv w:val="1"/>
      <w:marLeft w:val="0"/>
      <w:marRight w:val="0"/>
      <w:marTop w:val="0"/>
      <w:marBottom w:val="0"/>
      <w:divBdr>
        <w:top w:val="none" w:sz="0" w:space="0" w:color="auto"/>
        <w:left w:val="none" w:sz="0" w:space="0" w:color="auto"/>
        <w:bottom w:val="none" w:sz="0" w:space="0" w:color="auto"/>
        <w:right w:val="none" w:sz="0" w:space="0" w:color="auto"/>
      </w:divBdr>
    </w:div>
    <w:div w:id="1394354012">
      <w:bodyDiv w:val="1"/>
      <w:marLeft w:val="0"/>
      <w:marRight w:val="0"/>
      <w:marTop w:val="0"/>
      <w:marBottom w:val="0"/>
      <w:divBdr>
        <w:top w:val="none" w:sz="0" w:space="0" w:color="auto"/>
        <w:left w:val="none" w:sz="0" w:space="0" w:color="auto"/>
        <w:bottom w:val="none" w:sz="0" w:space="0" w:color="auto"/>
        <w:right w:val="none" w:sz="0" w:space="0" w:color="auto"/>
      </w:divBdr>
    </w:div>
    <w:div w:id="1395615522">
      <w:bodyDiv w:val="1"/>
      <w:marLeft w:val="0"/>
      <w:marRight w:val="0"/>
      <w:marTop w:val="0"/>
      <w:marBottom w:val="0"/>
      <w:divBdr>
        <w:top w:val="none" w:sz="0" w:space="0" w:color="auto"/>
        <w:left w:val="none" w:sz="0" w:space="0" w:color="auto"/>
        <w:bottom w:val="none" w:sz="0" w:space="0" w:color="auto"/>
        <w:right w:val="none" w:sz="0" w:space="0" w:color="auto"/>
      </w:divBdr>
    </w:div>
    <w:div w:id="1396051469">
      <w:bodyDiv w:val="1"/>
      <w:marLeft w:val="0"/>
      <w:marRight w:val="0"/>
      <w:marTop w:val="0"/>
      <w:marBottom w:val="0"/>
      <w:divBdr>
        <w:top w:val="none" w:sz="0" w:space="0" w:color="auto"/>
        <w:left w:val="none" w:sz="0" w:space="0" w:color="auto"/>
        <w:bottom w:val="none" w:sz="0" w:space="0" w:color="auto"/>
        <w:right w:val="none" w:sz="0" w:space="0" w:color="auto"/>
      </w:divBdr>
    </w:div>
    <w:div w:id="1396464415">
      <w:bodyDiv w:val="1"/>
      <w:marLeft w:val="0"/>
      <w:marRight w:val="0"/>
      <w:marTop w:val="0"/>
      <w:marBottom w:val="0"/>
      <w:divBdr>
        <w:top w:val="none" w:sz="0" w:space="0" w:color="auto"/>
        <w:left w:val="none" w:sz="0" w:space="0" w:color="auto"/>
        <w:bottom w:val="none" w:sz="0" w:space="0" w:color="auto"/>
        <w:right w:val="none" w:sz="0" w:space="0" w:color="auto"/>
      </w:divBdr>
    </w:div>
    <w:div w:id="1396512566">
      <w:bodyDiv w:val="1"/>
      <w:marLeft w:val="0"/>
      <w:marRight w:val="0"/>
      <w:marTop w:val="0"/>
      <w:marBottom w:val="0"/>
      <w:divBdr>
        <w:top w:val="none" w:sz="0" w:space="0" w:color="auto"/>
        <w:left w:val="none" w:sz="0" w:space="0" w:color="auto"/>
        <w:bottom w:val="none" w:sz="0" w:space="0" w:color="auto"/>
        <w:right w:val="none" w:sz="0" w:space="0" w:color="auto"/>
      </w:divBdr>
    </w:div>
    <w:div w:id="1397164387">
      <w:bodyDiv w:val="1"/>
      <w:marLeft w:val="0"/>
      <w:marRight w:val="0"/>
      <w:marTop w:val="0"/>
      <w:marBottom w:val="0"/>
      <w:divBdr>
        <w:top w:val="none" w:sz="0" w:space="0" w:color="auto"/>
        <w:left w:val="none" w:sz="0" w:space="0" w:color="auto"/>
        <w:bottom w:val="none" w:sz="0" w:space="0" w:color="auto"/>
        <w:right w:val="none" w:sz="0" w:space="0" w:color="auto"/>
      </w:divBdr>
    </w:div>
    <w:div w:id="1399550776">
      <w:bodyDiv w:val="1"/>
      <w:marLeft w:val="0"/>
      <w:marRight w:val="0"/>
      <w:marTop w:val="0"/>
      <w:marBottom w:val="0"/>
      <w:divBdr>
        <w:top w:val="none" w:sz="0" w:space="0" w:color="auto"/>
        <w:left w:val="none" w:sz="0" w:space="0" w:color="auto"/>
        <w:bottom w:val="none" w:sz="0" w:space="0" w:color="auto"/>
        <w:right w:val="none" w:sz="0" w:space="0" w:color="auto"/>
      </w:divBdr>
    </w:div>
    <w:div w:id="1400708514">
      <w:bodyDiv w:val="1"/>
      <w:marLeft w:val="0"/>
      <w:marRight w:val="0"/>
      <w:marTop w:val="0"/>
      <w:marBottom w:val="0"/>
      <w:divBdr>
        <w:top w:val="none" w:sz="0" w:space="0" w:color="auto"/>
        <w:left w:val="none" w:sz="0" w:space="0" w:color="auto"/>
        <w:bottom w:val="none" w:sz="0" w:space="0" w:color="auto"/>
        <w:right w:val="none" w:sz="0" w:space="0" w:color="auto"/>
      </w:divBdr>
    </w:div>
    <w:div w:id="1401706855">
      <w:bodyDiv w:val="1"/>
      <w:marLeft w:val="0"/>
      <w:marRight w:val="0"/>
      <w:marTop w:val="0"/>
      <w:marBottom w:val="0"/>
      <w:divBdr>
        <w:top w:val="none" w:sz="0" w:space="0" w:color="auto"/>
        <w:left w:val="none" w:sz="0" w:space="0" w:color="auto"/>
        <w:bottom w:val="none" w:sz="0" w:space="0" w:color="auto"/>
        <w:right w:val="none" w:sz="0" w:space="0" w:color="auto"/>
      </w:divBdr>
    </w:div>
    <w:div w:id="1402288928">
      <w:bodyDiv w:val="1"/>
      <w:marLeft w:val="0"/>
      <w:marRight w:val="0"/>
      <w:marTop w:val="0"/>
      <w:marBottom w:val="0"/>
      <w:divBdr>
        <w:top w:val="none" w:sz="0" w:space="0" w:color="auto"/>
        <w:left w:val="none" w:sz="0" w:space="0" w:color="auto"/>
        <w:bottom w:val="none" w:sz="0" w:space="0" w:color="auto"/>
        <w:right w:val="none" w:sz="0" w:space="0" w:color="auto"/>
      </w:divBdr>
    </w:div>
    <w:div w:id="1402484745">
      <w:bodyDiv w:val="1"/>
      <w:marLeft w:val="0"/>
      <w:marRight w:val="0"/>
      <w:marTop w:val="0"/>
      <w:marBottom w:val="0"/>
      <w:divBdr>
        <w:top w:val="none" w:sz="0" w:space="0" w:color="auto"/>
        <w:left w:val="none" w:sz="0" w:space="0" w:color="auto"/>
        <w:bottom w:val="none" w:sz="0" w:space="0" w:color="auto"/>
        <w:right w:val="none" w:sz="0" w:space="0" w:color="auto"/>
      </w:divBdr>
    </w:div>
    <w:div w:id="1404110082">
      <w:bodyDiv w:val="1"/>
      <w:marLeft w:val="0"/>
      <w:marRight w:val="0"/>
      <w:marTop w:val="0"/>
      <w:marBottom w:val="0"/>
      <w:divBdr>
        <w:top w:val="none" w:sz="0" w:space="0" w:color="auto"/>
        <w:left w:val="none" w:sz="0" w:space="0" w:color="auto"/>
        <w:bottom w:val="none" w:sz="0" w:space="0" w:color="auto"/>
        <w:right w:val="none" w:sz="0" w:space="0" w:color="auto"/>
      </w:divBdr>
    </w:div>
    <w:div w:id="1404176791">
      <w:bodyDiv w:val="1"/>
      <w:marLeft w:val="0"/>
      <w:marRight w:val="0"/>
      <w:marTop w:val="0"/>
      <w:marBottom w:val="0"/>
      <w:divBdr>
        <w:top w:val="none" w:sz="0" w:space="0" w:color="auto"/>
        <w:left w:val="none" w:sz="0" w:space="0" w:color="auto"/>
        <w:bottom w:val="none" w:sz="0" w:space="0" w:color="auto"/>
        <w:right w:val="none" w:sz="0" w:space="0" w:color="auto"/>
      </w:divBdr>
    </w:div>
    <w:div w:id="1404259199">
      <w:bodyDiv w:val="1"/>
      <w:marLeft w:val="0"/>
      <w:marRight w:val="0"/>
      <w:marTop w:val="0"/>
      <w:marBottom w:val="0"/>
      <w:divBdr>
        <w:top w:val="none" w:sz="0" w:space="0" w:color="auto"/>
        <w:left w:val="none" w:sz="0" w:space="0" w:color="auto"/>
        <w:bottom w:val="none" w:sz="0" w:space="0" w:color="auto"/>
        <w:right w:val="none" w:sz="0" w:space="0" w:color="auto"/>
      </w:divBdr>
    </w:div>
    <w:div w:id="1404908655">
      <w:bodyDiv w:val="1"/>
      <w:marLeft w:val="0"/>
      <w:marRight w:val="0"/>
      <w:marTop w:val="0"/>
      <w:marBottom w:val="0"/>
      <w:divBdr>
        <w:top w:val="none" w:sz="0" w:space="0" w:color="auto"/>
        <w:left w:val="none" w:sz="0" w:space="0" w:color="auto"/>
        <w:bottom w:val="none" w:sz="0" w:space="0" w:color="auto"/>
        <w:right w:val="none" w:sz="0" w:space="0" w:color="auto"/>
      </w:divBdr>
    </w:div>
    <w:div w:id="1405106168">
      <w:bodyDiv w:val="1"/>
      <w:marLeft w:val="0"/>
      <w:marRight w:val="0"/>
      <w:marTop w:val="0"/>
      <w:marBottom w:val="0"/>
      <w:divBdr>
        <w:top w:val="none" w:sz="0" w:space="0" w:color="auto"/>
        <w:left w:val="none" w:sz="0" w:space="0" w:color="auto"/>
        <w:bottom w:val="none" w:sz="0" w:space="0" w:color="auto"/>
        <w:right w:val="none" w:sz="0" w:space="0" w:color="auto"/>
      </w:divBdr>
    </w:div>
    <w:div w:id="1406337303">
      <w:bodyDiv w:val="1"/>
      <w:marLeft w:val="0"/>
      <w:marRight w:val="0"/>
      <w:marTop w:val="0"/>
      <w:marBottom w:val="0"/>
      <w:divBdr>
        <w:top w:val="none" w:sz="0" w:space="0" w:color="auto"/>
        <w:left w:val="none" w:sz="0" w:space="0" w:color="auto"/>
        <w:bottom w:val="none" w:sz="0" w:space="0" w:color="auto"/>
        <w:right w:val="none" w:sz="0" w:space="0" w:color="auto"/>
      </w:divBdr>
    </w:div>
    <w:div w:id="1407416673">
      <w:bodyDiv w:val="1"/>
      <w:marLeft w:val="0"/>
      <w:marRight w:val="0"/>
      <w:marTop w:val="0"/>
      <w:marBottom w:val="0"/>
      <w:divBdr>
        <w:top w:val="none" w:sz="0" w:space="0" w:color="auto"/>
        <w:left w:val="none" w:sz="0" w:space="0" w:color="auto"/>
        <w:bottom w:val="none" w:sz="0" w:space="0" w:color="auto"/>
        <w:right w:val="none" w:sz="0" w:space="0" w:color="auto"/>
      </w:divBdr>
    </w:div>
    <w:div w:id="1408335802">
      <w:bodyDiv w:val="1"/>
      <w:marLeft w:val="0"/>
      <w:marRight w:val="0"/>
      <w:marTop w:val="0"/>
      <w:marBottom w:val="0"/>
      <w:divBdr>
        <w:top w:val="none" w:sz="0" w:space="0" w:color="auto"/>
        <w:left w:val="none" w:sz="0" w:space="0" w:color="auto"/>
        <w:bottom w:val="none" w:sz="0" w:space="0" w:color="auto"/>
        <w:right w:val="none" w:sz="0" w:space="0" w:color="auto"/>
      </w:divBdr>
    </w:div>
    <w:div w:id="1408456807">
      <w:bodyDiv w:val="1"/>
      <w:marLeft w:val="0"/>
      <w:marRight w:val="0"/>
      <w:marTop w:val="0"/>
      <w:marBottom w:val="0"/>
      <w:divBdr>
        <w:top w:val="none" w:sz="0" w:space="0" w:color="auto"/>
        <w:left w:val="none" w:sz="0" w:space="0" w:color="auto"/>
        <w:bottom w:val="none" w:sz="0" w:space="0" w:color="auto"/>
        <w:right w:val="none" w:sz="0" w:space="0" w:color="auto"/>
      </w:divBdr>
    </w:div>
    <w:div w:id="1408721750">
      <w:bodyDiv w:val="1"/>
      <w:marLeft w:val="0"/>
      <w:marRight w:val="0"/>
      <w:marTop w:val="0"/>
      <w:marBottom w:val="0"/>
      <w:divBdr>
        <w:top w:val="none" w:sz="0" w:space="0" w:color="auto"/>
        <w:left w:val="none" w:sz="0" w:space="0" w:color="auto"/>
        <w:bottom w:val="none" w:sz="0" w:space="0" w:color="auto"/>
        <w:right w:val="none" w:sz="0" w:space="0" w:color="auto"/>
      </w:divBdr>
    </w:div>
    <w:div w:id="1409383671">
      <w:bodyDiv w:val="1"/>
      <w:marLeft w:val="0"/>
      <w:marRight w:val="0"/>
      <w:marTop w:val="0"/>
      <w:marBottom w:val="0"/>
      <w:divBdr>
        <w:top w:val="none" w:sz="0" w:space="0" w:color="auto"/>
        <w:left w:val="none" w:sz="0" w:space="0" w:color="auto"/>
        <w:bottom w:val="none" w:sz="0" w:space="0" w:color="auto"/>
        <w:right w:val="none" w:sz="0" w:space="0" w:color="auto"/>
      </w:divBdr>
    </w:div>
    <w:div w:id="1409614465">
      <w:bodyDiv w:val="1"/>
      <w:marLeft w:val="0"/>
      <w:marRight w:val="0"/>
      <w:marTop w:val="0"/>
      <w:marBottom w:val="0"/>
      <w:divBdr>
        <w:top w:val="none" w:sz="0" w:space="0" w:color="auto"/>
        <w:left w:val="none" w:sz="0" w:space="0" w:color="auto"/>
        <w:bottom w:val="none" w:sz="0" w:space="0" w:color="auto"/>
        <w:right w:val="none" w:sz="0" w:space="0" w:color="auto"/>
      </w:divBdr>
    </w:div>
    <w:div w:id="1409771697">
      <w:bodyDiv w:val="1"/>
      <w:marLeft w:val="0"/>
      <w:marRight w:val="0"/>
      <w:marTop w:val="0"/>
      <w:marBottom w:val="0"/>
      <w:divBdr>
        <w:top w:val="none" w:sz="0" w:space="0" w:color="auto"/>
        <w:left w:val="none" w:sz="0" w:space="0" w:color="auto"/>
        <w:bottom w:val="none" w:sz="0" w:space="0" w:color="auto"/>
        <w:right w:val="none" w:sz="0" w:space="0" w:color="auto"/>
      </w:divBdr>
    </w:div>
    <w:div w:id="1410998573">
      <w:bodyDiv w:val="1"/>
      <w:marLeft w:val="0"/>
      <w:marRight w:val="0"/>
      <w:marTop w:val="0"/>
      <w:marBottom w:val="0"/>
      <w:divBdr>
        <w:top w:val="none" w:sz="0" w:space="0" w:color="auto"/>
        <w:left w:val="none" w:sz="0" w:space="0" w:color="auto"/>
        <w:bottom w:val="none" w:sz="0" w:space="0" w:color="auto"/>
        <w:right w:val="none" w:sz="0" w:space="0" w:color="auto"/>
      </w:divBdr>
    </w:div>
    <w:div w:id="1411924884">
      <w:bodyDiv w:val="1"/>
      <w:marLeft w:val="0"/>
      <w:marRight w:val="0"/>
      <w:marTop w:val="0"/>
      <w:marBottom w:val="0"/>
      <w:divBdr>
        <w:top w:val="none" w:sz="0" w:space="0" w:color="auto"/>
        <w:left w:val="none" w:sz="0" w:space="0" w:color="auto"/>
        <w:bottom w:val="none" w:sz="0" w:space="0" w:color="auto"/>
        <w:right w:val="none" w:sz="0" w:space="0" w:color="auto"/>
      </w:divBdr>
    </w:div>
    <w:div w:id="1412968476">
      <w:bodyDiv w:val="1"/>
      <w:marLeft w:val="0"/>
      <w:marRight w:val="0"/>
      <w:marTop w:val="0"/>
      <w:marBottom w:val="0"/>
      <w:divBdr>
        <w:top w:val="none" w:sz="0" w:space="0" w:color="auto"/>
        <w:left w:val="none" w:sz="0" w:space="0" w:color="auto"/>
        <w:bottom w:val="none" w:sz="0" w:space="0" w:color="auto"/>
        <w:right w:val="none" w:sz="0" w:space="0" w:color="auto"/>
      </w:divBdr>
    </w:div>
    <w:div w:id="1413116700">
      <w:bodyDiv w:val="1"/>
      <w:marLeft w:val="0"/>
      <w:marRight w:val="0"/>
      <w:marTop w:val="0"/>
      <w:marBottom w:val="0"/>
      <w:divBdr>
        <w:top w:val="none" w:sz="0" w:space="0" w:color="auto"/>
        <w:left w:val="none" w:sz="0" w:space="0" w:color="auto"/>
        <w:bottom w:val="none" w:sz="0" w:space="0" w:color="auto"/>
        <w:right w:val="none" w:sz="0" w:space="0" w:color="auto"/>
      </w:divBdr>
    </w:div>
    <w:div w:id="1415201552">
      <w:bodyDiv w:val="1"/>
      <w:marLeft w:val="0"/>
      <w:marRight w:val="0"/>
      <w:marTop w:val="0"/>
      <w:marBottom w:val="0"/>
      <w:divBdr>
        <w:top w:val="none" w:sz="0" w:space="0" w:color="auto"/>
        <w:left w:val="none" w:sz="0" w:space="0" w:color="auto"/>
        <w:bottom w:val="none" w:sz="0" w:space="0" w:color="auto"/>
        <w:right w:val="none" w:sz="0" w:space="0" w:color="auto"/>
      </w:divBdr>
    </w:div>
    <w:div w:id="1415316857">
      <w:bodyDiv w:val="1"/>
      <w:marLeft w:val="0"/>
      <w:marRight w:val="0"/>
      <w:marTop w:val="0"/>
      <w:marBottom w:val="0"/>
      <w:divBdr>
        <w:top w:val="none" w:sz="0" w:space="0" w:color="auto"/>
        <w:left w:val="none" w:sz="0" w:space="0" w:color="auto"/>
        <w:bottom w:val="none" w:sz="0" w:space="0" w:color="auto"/>
        <w:right w:val="none" w:sz="0" w:space="0" w:color="auto"/>
      </w:divBdr>
    </w:div>
    <w:div w:id="1416048824">
      <w:bodyDiv w:val="1"/>
      <w:marLeft w:val="0"/>
      <w:marRight w:val="0"/>
      <w:marTop w:val="0"/>
      <w:marBottom w:val="0"/>
      <w:divBdr>
        <w:top w:val="none" w:sz="0" w:space="0" w:color="auto"/>
        <w:left w:val="none" w:sz="0" w:space="0" w:color="auto"/>
        <w:bottom w:val="none" w:sz="0" w:space="0" w:color="auto"/>
        <w:right w:val="none" w:sz="0" w:space="0" w:color="auto"/>
      </w:divBdr>
    </w:div>
    <w:div w:id="1416171208">
      <w:bodyDiv w:val="1"/>
      <w:marLeft w:val="0"/>
      <w:marRight w:val="0"/>
      <w:marTop w:val="0"/>
      <w:marBottom w:val="0"/>
      <w:divBdr>
        <w:top w:val="none" w:sz="0" w:space="0" w:color="auto"/>
        <w:left w:val="none" w:sz="0" w:space="0" w:color="auto"/>
        <w:bottom w:val="none" w:sz="0" w:space="0" w:color="auto"/>
        <w:right w:val="none" w:sz="0" w:space="0" w:color="auto"/>
      </w:divBdr>
    </w:div>
    <w:div w:id="1416629683">
      <w:bodyDiv w:val="1"/>
      <w:marLeft w:val="0"/>
      <w:marRight w:val="0"/>
      <w:marTop w:val="0"/>
      <w:marBottom w:val="0"/>
      <w:divBdr>
        <w:top w:val="none" w:sz="0" w:space="0" w:color="auto"/>
        <w:left w:val="none" w:sz="0" w:space="0" w:color="auto"/>
        <w:bottom w:val="none" w:sz="0" w:space="0" w:color="auto"/>
        <w:right w:val="none" w:sz="0" w:space="0" w:color="auto"/>
      </w:divBdr>
    </w:div>
    <w:div w:id="1417047055">
      <w:bodyDiv w:val="1"/>
      <w:marLeft w:val="0"/>
      <w:marRight w:val="0"/>
      <w:marTop w:val="0"/>
      <w:marBottom w:val="0"/>
      <w:divBdr>
        <w:top w:val="none" w:sz="0" w:space="0" w:color="auto"/>
        <w:left w:val="none" w:sz="0" w:space="0" w:color="auto"/>
        <w:bottom w:val="none" w:sz="0" w:space="0" w:color="auto"/>
        <w:right w:val="none" w:sz="0" w:space="0" w:color="auto"/>
      </w:divBdr>
    </w:div>
    <w:div w:id="1417290926">
      <w:bodyDiv w:val="1"/>
      <w:marLeft w:val="0"/>
      <w:marRight w:val="0"/>
      <w:marTop w:val="0"/>
      <w:marBottom w:val="0"/>
      <w:divBdr>
        <w:top w:val="none" w:sz="0" w:space="0" w:color="auto"/>
        <w:left w:val="none" w:sz="0" w:space="0" w:color="auto"/>
        <w:bottom w:val="none" w:sz="0" w:space="0" w:color="auto"/>
        <w:right w:val="none" w:sz="0" w:space="0" w:color="auto"/>
      </w:divBdr>
    </w:div>
    <w:div w:id="1417478180">
      <w:bodyDiv w:val="1"/>
      <w:marLeft w:val="0"/>
      <w:marRight w:val="0"/>
      <w:marTop w:val="0"/>
      <w:marBottom w:val="0"/>
      <w:divBdr>
        <w:top w:val="none" w:sz="0" w:space="0" w:color="auto"/>
        <w:left w:val="none" w:sz="0" w:space="0" w:color="auto"/>
        <w:bottom w:val="none" w:sz="0" w:space="0" w:color="auto"/>
        <w:right w:val="none" w:sz="0" w:space="0" w:color="auto"/>
      </w:divBdr>
    </w:div>
    <w:div w:id="1417744520">
      <w:bodyDiv w:val="1"/>
      <w:marLeft w:val="0"/>
      <w:marRight w:val="0"/>
      <w:marTop w:val="0"/>
      <w:marBottom w:val="0"/>
      <w:divBdr>
        <w:top w:val="none" w:sz="0" w:space="0" w:color="auto"/>
        <w:left w:val="none" w:sz="0" w:space="0" w:color="auto"/>
        <w:bottom w:val="none" w:sz="0" w:space="0" w:color="auto"/>
        <w:right w:val="none" w:sz="0" w:space="0" w:color="auto"/>
      </w:divBdr>
    </w:div>
    <w:div w:id="1418210130">
      <w:bodyDiv w:val="1"/>
      <w:marLeft w:val="0"/>
      <w:marRight w:val="0"/>
      <w:marTop w:val="0"/>
      <w:marBottom w:val="0"/>
      <w:divBdr>
        <w:top w:val="none" w:sz="0" w:space="0" w:color="auto"/>
        <w:left w:val="none" w:sz="0" w:space="0" w:color="auto"/>
        <w:bottom w:val="none" w:sz="0" w:space="0" w:color="auto"/>
        <w:right w:val="none" w:sz="0" w:space="0" w:color="auto"/>
      </w:divBdr>
    </w:div>
    <w:div w:id="1418674300">
      <w:bodyDiv w:val="1"/>
      <w:marLeft w:val="0"/>
      <w:marRight w:val="0"/>
      <w:marTop w:val="0"/>
      <w:marBottom w:val="0"/>
      <w:divBdr>
        <w:top w:val="none" w:sz="0" w:space="0" w:color="auto"/>
        <w:left w:val="none" w:sz="0" w:space="0" w:color="auto"/>
        <w:bottom w:val="none" w:sz="0" w:space="0" w:color="auto"/>
        <w:right w:val="none" w:sz="0" w:space="0" w:color="auto"/>
      </w:divBdr>
    </w:div>
    <w:div w:id="1419211928">
      <w:bodyDiv w:val="1"/>
      <w:marLeft w:val="0"/>
      <w:marRight w:val="0"/>
      <w:marTop w:val="0"/>
      <w:marBottom w:val="0"/>
      <w:divBdr>
        <w:top w:val="none" w:sz="0" w:space="0" w:color="auto"/>
        <w:left w:val="none" w:sz="0" w:space="0" w:color="auto"/>
        <w:bottom w:val="none" w:sz="0" w:space="0" w:color="auto"/>
        <w:right w:val="none" w:sz="0" w:space="0" w:color="auto"/>
      </w:divBdr>
    </w:div>
    <w:div w:id="1421173341">
      <w:bodyDiv w:val="1"/>
      <w:marLeft w:val="0"/>
      <w:marRight w:val="0"/>
      <w:marTop w:val="0"/>
      <w:marBottom w:val="0"/>
      <w:divBdr>
        <w:top w:val="none" w:sz="0" w:space="0" w:color="auto"/>
        <w:left w:val="none" w:sz="0" w:space="0" w:color="auto"/>
        <w:bottom w:val="none" w:sz="0" w:space="0" w:color="auto"/>
        <w:right w:val="none" w:sz="0" w:space="0" w:color="auto"/>
      </w:divBdr>
    </w:div>
    <w:div w:id="1421410464">
      <w:bodyDiv w:val="1"/>
      <w:marLeft w:val="0"/>
      <w:marRight w:val="0"/>
      <w:marTop w:val="0"/>
      <w:marBottom w:val="0"/>
      <w:divBdr>
        <w:top w:val="none" w:sz="0" w:space="0" w:color="auto"/>
        <w:left w:val="none" w:sz="0" w:space="0" w:color="auto"/>
        <w:bottom w:val="none" w:sz="0" w:space="0" w:color="auto"/>
        <w:right w:val="none" w:sz="0" w:space="0" w:color="auto"/>
      </w:divBdr>
    </w:div>
    <w:div w:id="1421561154">
      <w:bodyDiv w:val="1"/>
      <w:marLeft w:val="0"/>
      <w:marRight w:val="0"/>
      <w:marTop w:val="0"/>
      <w:marBottom w:val="0"/>
      <w:divBdr>
        <w:top w:val="none" w:sz="0" w:space="0" w:color="auto"/>
        <w:left w:val="none" w:sz="0" w:space="0" w:color="auto"/>
        <w:bottom w:val="none" w:sz="0" w:space="0" w:color="auto"/>
        <w:right w:val="none" w:sz="0" w:space="0" w:color="auto"/>
      </w:divBdr>
    </w:div>
    <w:div w:id="1422028370">
      <w:bodyDiv w:val="1"/>
      <w:marLeft w:val="0"/>
      <w:marRight w:val="0"/>
      <w:marTop w:val="0"/>
      <w:marBottom w:val="0"/>
      <w:divBdr>
        <w:top w:val="none" w:sz="0" w:space="0" w:color="auto"/>
        <w:left w:val="none" w:sz="0" w:space="0" w:color="auto"/>
        <w:bottom w:val="none" w:sz="0" w:space="0" w:color="auto"/>
        <w:right w:val="none" w:sz="0" w:space="0" w:color="auto"/>
      </w:divBdr>
    </w:div>
    <w:div w:id="1423138638">
      <w:bodyDiv w:val="1"/>
      <w:marLeft w:val="0"/>
      <w:marRight w:val="0"/>
      <w:marTop w:val="0"/>
      <w:marBottom w:val="0"/>
      <w:divBdr>
        <w:top w:val="none" w:sz="0" w:space="0" w:color="auto"/>
        <w:left w:val="none" w:sz="0" w:space="0" w:color="auto"/>
        <w:bottom w:val="none" w:sz="0" w:space="0" w:color="auto"/>
        <w:right w:val="none" w:sz="0" w:space="0" w:color="auto"/>
      </w:divBdr>
    </w:div>
    <w:div w:id="1423913677">
      <w:bodyDiv w:val="1"/>
      <w:marLeft w:val="0"/>
      <w:marRight w:val="0"/>
      <w:marTop w:val="0"/>
      <w:marBottom w:val="0"/>
      <w:divBdr>
        <w:top w:val="none" w:sz="0" w:space="0" w:color="auto"/>
        <w:left w:val="none" w:sz="0" w:space="0" w:color="auto"/>
        <w:bottom w:val="none" w:sz="0" w:space="0" w:color="auto"/>
        <w:right w:val="none" w:sz="0" w:space="0" w:color="auto"/>
      </w:divBdr>
    </w:div>
    <w:div w:id="1424186852">
      <w:bodyDiv w:val="1"/>
      <w:marLeft w:val="0"/>
      <w:marRight w:val="0"/>
      <w:marTop w:val="0"/>
      <w:marBottom w:val="0"/>
      <w:divBdr>
        <w:top w:val="none" w:sz="0" w:space="0" w:color="auto"/>
        <w:left w:val="none" w:sz="0" w:space="0" w:color="auto"/>
        <w:bottom w:val="none" w:sz="0" w:space="0" w:color="auto"/>
        <w:right w:val="none" w:sz="0" w:space="0" w:color="auto"/>
      </w:divBdr>
    </w:div>
    <w:div w:id="1424447415">
      <w:bodyDiv w:val="1"/>
      <w:marLeft w:val="0"/>
      <w:marRight w:val="0"/>
      <w:marTop w:val="0"/>
      <w:marBottom w:val="0"/>
      <w:divBdr>
        <w:top w:val="none" w:sz="0" w:space="0" w:color="auto"/>
        <w:left w:val="none" w:sz="0" w:space="0" w:color="auto"/>
        <w:bottom w:val="none" w:sz="0" w:space="0" w:color="auto"/>
        <w:right w:val="none" w:sz="0" w:space="0" w:color="auto"/>
      </w:divBdr>
    </w:div>
    <w:div w:id="1425490511">
      <w:bodyDiv w:val="1"/>
      <w:marLeft w:val="0"/>
      <w:marRight w:val="0"/>
      <w:marTop w:val="0"/>
      <w:marBottom w:val="0"/>
      <w:divBdr>
        <w:top w:val="none" w:sz="0" w:space="0" w:color="auto"/>
        <w:left w:val="none" w:sz="0" w:space="0" w:color="auto"/>
        <w:bottom w:val="none" w:sz="0" w:space="0" w:color="auto"/>
        <w:right w:val="none" w:sz="0" w:space="0" w:color="auto"/>
      </w:divBdr>
    </w:div>
    <w:div w:id="1425998234">
      <w:bodyDiv w:val="1"/>
      <w:marLeft w:val="0"/>
      <w:marRight w:val="0"/>
      <w:marTop w:val="0"/>
      <w:marBottom w:val="0"/>
      <w:divBdr>
        <w:top w:val="none" w:sz="0" w:space="0" w:color="auto"/>
        <w:left w:val="none" w:sz="0" w:space="0" w:color="auto"/>
        <w:bottom w:val="none" w:sz="0" w:space="0" w:color="auto"/>
        <w:right w:val="none" w:sz="0" w:space="0" w:color="auto"/>
      </w:divBdr>
    </w:div>
    <w:div w:id="1426073151">
      <w:bodyDiv w:val="1"/>
      <w:marLeft w:val="0"/>
      <w:marRight w:val="0"/>
      <w:marTop w:val="0"/>
      <w:marBottom w:val="0"/>
      <w:divBdr>
        <w:top w:val="none" w:sz="0" w:space="0" w:color="auto"/>
        <w:left w:val="none" w:sz="0" w:space="0" w:color="auto"/>
        <w:bottom w:val="none" w:sz="0" w:space="0" w:color="auto"/>
        <w:right w:val="none" w:sz="0" w:space="0" w:color="auto"/>
      </w:divBdr>
    </w:div>
    <w:div w:id="1426338093">
      <w:bodyDiv w:val="1"/>
      <w:marLeft w:val="0"/>
      <w:marRight w:val="0"/>
      <w:marTop w:val="0"/>
      <w:marBottom w:val="0"/>
      <w:divBdr>
        <w:top w:val="none" w:sz="0" w:space="0" w:color="auto"/>
        <w:left w:val="none" w:sz="0" w:space="0" w:color="auto"/>
        <w:bottom w:val="none" w:sz="0" w:space="0" w:color="auto"/>
        <w:right w:val="none" w:sz="0" w:space="0" w:color="auto"/>
      </w:divBdr>
    </w:div>
    <w:div w:id="1426342240">
      <w:bodyDiv w:val="1"/>
      <w:marLeft w:val="0"/>
      <w:marRight w:val="0"/>
      <w:marTop w:val="0"/>
      <w:marBottom w:val="0"/>
      <w:divBdr>
        <w:top w:val="none" w:sz="0" w:space="0" w:color="auto"/>
        <w:left w:val="none" w:sz="0" w:space="0" w:color="auto"/>
        <w:bottom w:val="none" w:sz="0" w:space="0" w:color="auto"/>
        <w:right w:val="none" w:sz="0" w:space="0" w:color="auto"/>
      </w:divBdr>
    </w:div>
    <w:div w:id="1427308932">
      <w:bodyDiv w:val="1"/>
      <w:marLeft w:val="0"/>
      <w:marRight w:val="0"/>
      <w:marTop w:val="0"/>
      <w:marBottom w:val="0"/>
      <w:divBdr>
        <w:top w:val="none" w:sz="0" w:space="0" w:color="auto"/>
        <w:left w:val="none" w:sz="0" w:space="0" w:color="auto"/>
        <w:bottom w:val="none" w:sz="0" w:space="0" w:color="auto"/>
        <w:right w:val="none" w:sz="0" w:space="0" w:color="auto"/>
      </w:divBdr>
    </w:div>
    <w:div w:id="1427582086">
      <w:bodyDiv w:val="1"/>
      <w:marLeft w:val="0"/>
      <w:marRight w:val="0"/>
      <w:marTop w:val="0"/>
      <w:marBottom w:val="0"/>
      <w:divBdr>
        <w:top w:val="none" w:sz="0" w:space="0" w:color="auto"/>
        <w:left w:val="none" w:sz="0" w:space="0" w:color="auto"/>
        <w:bottom w:val="none" w:sz="0" w:space="0" w:color="auto"/>
        <w:right w:val="none" w:sz="0" w:space="0" w:color="auto"/>
      </w:divBdr>
    </w:div>
    <w:div w:id="1428454630">
      <w:bodyDiv w:val="1"/>
      <w:marLeft w:val="0"/>
      <w:marRight w:val="0"/>
      <w:marTop w:val="0"/>
      <w:marBottom w:val="0"/>
      <w:divBdr>
        <w:top w:val="none" w:sz="0" w:space="0" w:color="auto"/>
        <w:left w:val="none" w:sz="0" w:space="0" w:color="auto"/>
        <w:bottom w:val="none" w:sz="0" w:space="0" w:color="auto"/>
        <w:right w:val="none" w:sz="0" w:space="0" w:color="auto"/>
      </w:divBdr>
    </w:div>
    <w:div w:id="1428766917">
      <w:bodyDiv w:val="1"/>
      <w:marLeft w:val="0"/>
      <w:marRight w:val="0"/>
      <w:marTop w:val="0"/>
      <w:marBottom w:val="0"/>
      <w:divBdr>
        <w:top w:val="none" w:sz="0" w:space="0" w:color="auto"/>
        <w:left w:val="none" w:sz="0" w:space="0" w:color="auto"/>
        <w:bottom w:val="none" w:sz="0" w:space="0" w:color="auto"/>
        <w:right w:val="none" w:sz="0" w:space="0" w:color="auto"/>
      </w:divBdr>
    </w:div>
    <w:div w:id="1429037821">
      <w:bodyDiv w:val="1"/>
      <w:marLeft w:val="0"/>
      <w:marRight w:val="0"/>
      <w:marTop w:val="0"/>
      <w:marBottom w:val="0"/>
      <w:divBdr>
        <w:top w:val="none" w:sz="0" w:space="0" w:color="auto"/>
        <w:left w:val="none" w:sz="0" w:space="0" w:color="auto"/>
        <w:bottom w:val="none" w:sz="0" w:space="0" w:color="auto"/>
        <w:right w:val="none" w:sz="0" w:space="0" w:color="auto"/>
      </w:divBdr>
    </w:div>
    <w:div w:id="1429039159">
      <w:bodyDiv w:val="1"/>
      <w:marLeft w:val="0"/>
      <w:marRight w:val="0"/>
      <w:marTop w:val="0"/>
      <w:marBottom w:val="0"/>
      <w:divBdr>
        <w:top w:val="none" w:sz="0" w:space="0" w:color="auto"/>
        <w:left w:val="none" w:sz="0" w:space="0" w:color="auto"/>
        <w:bottom w:val="none" w:sz="0" w:space="0" w:color="auto"/>
        <w:right w:val="none" w:sz="0" w:space="0" w:color="auto"/>
      </w:divBdr>
    </w:div>
    <w:div w:id="1429690919">
      <w:bodyDiv w:val="1"/>
      <w:marLeft w:val="0"/>
      <w:marRight w:val="0"/>
      <w:marTop w:val="0"/>
      <w:marBottom w:val="0"/>
      <w:divBdr>
        <w:top w:val="none" w:sz="0" w:space="0" w:color="auto"/>
        <w:left w:val="none" w:sz="0" w:space="0" w:color="auto"/>
        <w:bottom w:val="none" w:sz="0" w:space="0" w:color="auto"/>
        <w:right w:val="none" w:sz="0" w:space="0" w:color="auto"/>
      </w:divBdr>
    </w:div>
    <w:div w:id="1429958432">
      <w:bodyDiv w:val="1"/>
      <w:marLeft w:val="0"/>
      <w:marRight w:val="0"/>
      <w:marTop w:val="0"/>
      <w:marBottom w:val="0"/>
      <w:divBdr>
        <w:top w:val="none" w:sz="0" w:space="0" w:color="auto"/>
        <w:left w:val="none" w:sz="0" w:space="0" w:color="auto"/>
        <w:bottom w:val="none" w:sz="0" w:space="0" w:color="auto"/>
        <w:right w:val="none" w:sz="0" w:space="0" w:color="auto"/>
      </w:divBdr>
    </w:div>
    <w:div w:id="1430198372">
      <w:bodyDiv w:val="1"/>
      <w:marLeft w:val="0"/>
      <w:marRight w:val="0"/>
      <w:marTop w:val="0"/>
      <w:marBottom w:val="0"/>
      <w:divBdr>
        <w:top w:val="none" w:sz="0" w:space="0" w:color="auto"/>
        <w:left w:val="none" w:sz="0" w:space="0" w:color="auto"/>
        <w:bottom w:val="none" w:sz="0" w:space="0" w:color="auto"/>
        <w:right w:val="none" w:sz="0" w:space="0" w:color="auto"/>
      </w:divBdr>
    </w:div>
    <w:div w:id="1430546740">
      <w:bodyDiv w:val="1"/>
      <w:marLeft w:val="0"/>
      <w:marRight w:val="0"/>
      <w:marTop w:val="0"/>
      <w:marBottom w:val="0"/>
      <w:divBdr>
        <w:top w:val="none" w:sz="0" w:space="0" w:color="auto"/>
        <w:left w:val="none" w:sz="0" w:space="0" w:color="auto"/>
        <w:bottom w:val="none" w:sz="0" w:space="0" w:color="auto"/>
        <w:right w:val="none" w:sz="0" w:space="0" w:color="auto"/>
      </w:divBdr>
    </w:div>
    <w:div w:id="1430812350">
      <w:bodyDiv w:val="1"/>
      <w:marLeft w:val="0"/>
      <w:marRight w:val="0"/>
      <w:marTop w:val="0"/>
      <w:marBottom w:val="0"/>
      <w:divBdr>
        <w:top w:val="none" w:sz="0" w:space="0" w:color="auto"/>
        <w:left w:val="none" w:sz="0" w:space="0" w:color="auto"/>
        <w:bottom w:val="none" w:sz="0" w:space="0" w:color="auto"/>
        <w:right w:val="none" w:sz="0" w:space="0" w:color="auto"/>
      </w:divBdr>
    </w:div>
    <w:div w:id="1431050986">
      <w:bodyDiv w:val="1"/>
      <w:marLeft w:val="0"/>
      <w:marRight w:val="0"/>
      <w:marTop w:val="0"/>
      <w:marBottom w:val="0"/>
      <w:divBdr>
        <w:top w:val="none" w:sz="0" w:space="0" w:color="auto"/>
        <w:left w:val="none" w:sz="0" w:space="0" w:color="auto"/>
        <w:bottom w:val="none" w:sz="0" w:space="0" w:color="auto"/>
        <w:right w:val="none" w:sz="0" w:space="0" w:color="auto"/>
      </w:divBdr>
    </w:div>
    <w:div w:id="1431202607">
      <w:bodyDiv w:val="1"/>
      <w:marLeft w:val="0"/>
      <w:marRight w:val="0"/>
      <w:marTop w:val="0"/>
      <w:marBottom w:val="0"/>
      <w:divBdr>
        <w:top w:val="none" w:sz="0" w:space="0" w:color="auto"/>
        <w:left w:val="none" w:sz="0" w:space="0" w:color="auto"/>
        <w:bottom w:val="none" w:sz="0" w:space="0" w:color="auto"/>
        <w:right w:val="none" w:sz="0" w:space="0" w:color="auto"/>
      </w:divBdr>
    </w:div>
    <w:div w:id="1431506935">
      <w:bodyDiv w:val="1"/>
      <w:marLeft w:val="0"/>
      <w:marRight w:val="0"/>
      <w:marTop w:val="0"/>
      <w:marBottom w:val="0"/>
      <w:divBdr>
        <w:top w:val="none" w:sz="0" w:space="0" w:color="auto"/>
        <w:left w:val="none" w:sz="0" w:space="0" w:color="auto"/>
        <w:bottom w:val="none" w:sz="0" w:space="0" w:color="auto"/>
        <w:right w:val="none" w:sz="0" w:space="0" w:color="auto"/>
      </w:divBdr>
    </w:div>
    <w:div w:id="1432045984">
      <w:bodyDiv w:val="1"/>
      <w:marLeft w:val="0"/>
      <w:marRight w:val="0"/>
      <w:marTop w:val="0"/>
      <w:marBottom w:val="0"/>
      <w:divBdr>
        <w:top w:val="none" w:sz="0" w:space="0" w:color="auto"/>
        <w:left w:val="none" w:sz="0" w:space="0" w:color="auto"/>
        <w:bottom w:val="none" w:sz="0" w:space="0" w:color="auto"/>
        <w:right w:val="none" w:sz="0" w:space="0" w:color="auto"/>
      </w:divBdr>
    </w:div>
    <w:div w:id="1432704716">
      <w:bodyDiv w:val="1"/>
      <w:marLeft w:val="0"/>
      <w:marRight w:val="0"/>
      <w:marTop w:val="0"/>
      <w:marBottom w:val="0"/>
      <w:divBdr>
        <w:top w:val="none" w:sz="0" w:space="0" w:color="auto"/>
        <w:left w:val="none" w:sz="0" w:space="0" w:color="auto"/>
        <w:bottom w:val="none" w:sz="0" w:space="0" w:color="auto"/>
        <w:right w:val="none" w:sz="0" w:space="0" w:color="auto"/>
      </w:divBdr>
    </w:div>
    <w:div w:id="1432898158">
      <w:bodyDiv w:val="1"/>
      <w:marLeft w:val="0"/>
      <w:marRight w:val="0"/>
      <w:marTop w:val="0"/>
      <w:marBottom w:val="0"/>
      <w:divBdr>
        <w:top w:val="none" w:sz="0" w:space="0" w:color="auto"/>
        <w:left w:val="none" w:sz="0" w:space="0" w:color="auto"/>
        <w:bottom w:val="none" w:sz="0" w:space="0" w:color="auto"/>
        <w:right w:val="none" w:sz="0" w:space="0" w:color="auto"/>
      </w:divBdr>
    </w:div>
    <w:div w:id="1432970890">
      <w:bodyDiv w:val="1"/>
      <w:marLeft w:val="0"/>
      <w:marRight w:val="0"/>
      <w:marTop w:val="0"/>
      <w:marBottom w:val="0"/>
      <w:divBdr>
        <w:top w:val="none" w:sz="0" w:space="0" w:color="auto"/>
        <w:left w:val="none" w:sz="0" w:space="0" w:color="auto"/>
        <w:bottom w:val="none" w:sz="0" w:space="0" w:color="auto"/>
        <w:right w:val="none" w:sz="0" w:space="0" w:color="auto"/>
      </w:divBdr>
    </w:div>
    <w:div w:id="1433546932">
      <w:bodyDiv w:val="1"/>
      <w:marLeft w:val="0"/>
      <w:marRight w:val="0"/>
      <w:marTop w:val="0"/>
      <w:marBottom w:val="0"/>
      <w:divBdr>
        <w:top w:val="none" w:sz="0" w:space="0" w:color="auto"/>
        <w:left w:val="none" w:sz="0" w:space="0" w:color="auto"/>
        <w:bottom w:val="none" w:sz="0" w:space="0" w:color="auto"/>
        <w:right w:val="none" w:sz="0" w:space="0" w:color="auto"/>
      </w:divBdr>
    </w:div>
    <w:div w:id="1434204388">
      <w:bodyDiv w:val="1"/>
      <w:marLeft w:val="0"/>
      <w:marRight w:val="0"/>
      <w:marTop w:val="0"/>
      <w:marBottom w:val="0"/>
      <w:divBdr>
        <w:top w:val="none" w:sz="0" w:space="0" w:color="auto"/>
        <w:left w:val="none" w:sz="0" w:space="0" w:color="auto"/>
        <w:bottom w:val="none" w:sz="0" w:space="0" w:color="auto"/>
        <w:right w:val="none" w:sz="0" w:space="0" w:color="auto"/>
      </w:divBdr>
    </w:div>
    <w:div w:id="1434396057">
      <w:bodyDiv w:val="1"/>
      <w:marLeft w:val="0"/>
      <w:marRight w:val="0"/>
      <w:marTop w:val="0"/>
      <w:marBottom w:val="0"/>
      <w:divBdr>
        <w:top w:val="none" w:sz="0" w:space="0" w:color="auto"/>
        <w:left w:val="none" w:sz="0" w:space="0" w:color="auto"/>
        <w:bottom w:val="none" w:sz="0" w:space="0" w:color="auto"/>
        <w:right w:val="none" w:sz="0" w:space="0" w:color="auto"/>
      </w:divBdr>
    </w:div>
    <w:div w:id="1434981446">
      <w:bodyDiv w:val="1"/>
      <w:marLeft w:val="0"/>
      <w:marRight w:val="0"/>
      <w:marTop w:val="0"/>
      <w:marBottom w:val="0"/>
      <w:divBdr>
        <w:top w:val="none" w:sz="0" w:space="0" w:color="auto"/>
        <w:left w:val="none" w:sz="0" w:space="0" w:color="auto"/>
        <w:bottom w:val="none" w:sz="0" w:space="0" w:color="auto"/>
        <w:right w:val="none" w:sz="0" w:space="0" w:color="auto"/>
      </w:divBdr>
    </w:div>
    <w:div w:id="1435126937">
      <w:bodyDiv w:val="1"/>
      <w:marLeft w:val="0"/>
      <w:marRight w:val="0"/>
      <w:marTop w:val="0"/>
      <w:marBottom w:val="0"/>
      <w:divBdr>
        <w:top w:val="none" w:sz="0" w:space="0" w:color="auto"/>
        <w:left w:val="none" w:sz="0" w:space="0" w:color="auto"/>
        <w:bottom w:val="none" w:sz="0" w:space="0" w:color="auto"/>
        <w:right w:val="none" w:sz="0" w:space="0" w:color="auto"/>
      </w:divBdr>
    </w:div>
    <w:div w:id="1435128552">
      <w:bodyDiv w:val="1"/>
      <w:marLeft w:val="0"/>
      <w:marRight w:val="0"/>
      <w:marTop w:val="0"/>
      <w:marBottom w:val="0"/>
      <w:divBdr>
        <w:top w:val="none" w:sz="0" w:space="0" w:color="auto"/>
        <w:left w:val="none" w:sz="0" w:space="0" w:color="auto"/>
        <w:bottom w:val="none" w:sz="0" w:space="0" w:color="auto"/>
        <w:right w:val="none" w:sz="0" w:space="0" w:color="auto"/>
      </w:divBdr>
    </w:div>
    <w:div w:id="1436318725">
      <w:bodyDiv w:val="1"/>
      <w:marLeft w:val="0"/>
      <w:marRight w:val="0"/>
      <w:marTop w:val="0"/>
      <w:marBottom w:val="0"/>
      <w:divBdr>
        <w:top w:val="none" w:sz="0" w:space="0" w:color="auto"/>
        <w:left w:val="none" w:sz="0" w:space="0" w:color="auto"/>
        <w:bottom w:val="none" w:sz="0" w:space="0" w:color="auto"/>
        <w:right w:val="none" w:sz="0" w:space="0" w:color="auto"/>
      </w:divBdr>
    </w:div>
    <w:div w:id="1437021081">
      <w:bodyDiv w:val="1"/>
      <w:marLeft w:val="0"/>
      <w:marRight w:val="0"/>
      <w:marTop w:val="0"/>
      <w:marBottom w:val="0"/>
      <w:divBdr>
        <w:top w:val="none" w:sz="0" w:space="0" w:color="auto"/>
        <w:left w:val="none" w:sz="0" w:space="0" w:color="auto"/>
        <w:bottom w:val="none" w:sz="0" w:space="0" w:color="auto"/>
        <w:right w:val="none" w:sz="0" w:space="0" w:color="auto"/>
      </w:divBdr>
    </w:div>
    <w:div w:id="1437212502">
      <w:bodyDiv w:val="1"/>
      <w:marLeft w:val="0"/>
      <w:marRight w:val="0"/>
      <w:marTop w:val="0"/>
      <w:marBottom w:val="0"/>
      <w:divBdr>
        <w:top w:val="none" w:sz="0" w:space="0" w:color="auto"/>
        <w:left w:val="none" w:sz="0" w:space="0" w:color="auto"/>
        <w:bottom w:val="none" w:sz="0" w:space="0" w:color="auto"/>
        <w:right w:val="none" w:sz="0" w:space="0" w:color="auto"/>
      </w:divBdr>
    </w:div>
    <w:div w:id="1437286170">
      <w:bodyDiv w:val="1"/>
      <w:marLeft w:val="0"/>
      <w:marRight w:val="0"/>
      <w:marTop w:val="0"/>
      <w:marBottom w:val="0"/>
      <w:divBdr>
        <w:top w:val="none" w:sz="0" w:space="0" w:color="auto"/>
        <w:left w:val="none" w:sz="0" w:space="0" w:color="auto"/>
        <w:bottom w:val="none" w:sz="0" w:space="0" w:color="auto"/>
        <w:right w:val="none" w:sz="0" w:space="0" w:color="auto"/>
      </w:divBdr>
    </w:div>
    <w:div w:id="1438214720">
      <w:bodyDiv w:val="1"/>
      <w:marLeft w:val="0"/>
      <w:marRight w:val="0"/>
      <w:marTop w:val="0"/>
      <w:marBottom w:val="0"/>
      <w:divBdr>
        <w:top w:val="none" w:sz="0" w:space="0" w:color="auto"/>
        <w:left w:val="none" w:sz="0" w:space="0" w:color="auto"/>
        <w:bottom w:val="none" w:sz="0" w:space="0" w:color="auto"/>
        <w:right w:val="none" w:sz="0" w:space="0" w:color="auto"/>
      </w:divBdr>
    </w:div>
    <w:div w:id="1438870868">
      <w:bodyDiv w:val="1"/>
      <w:marLeft w:val="0"/>
      <w:marRight w:val="0"/>
      <w:marTop w:val="0"/>
      <w:marBottom w:val="0"/>
      <w:divBdr>
        <w:top w:val="none" w:sz="0" w:space="0" w:color="auto"/>
        <w:left w:val="none" w:sz="0" w:space="0" w:color="auto"/>
        <w:bottom w:val="none" w:sz="0" w:space="0" w:color="auto"/>
        <w:right w:val="none" w:sz="0" w:space="0" w:color="auto"/>
      </w:divBdr>
    </w:div>
    <w:div w:id="1438938854">
      <w:bodyDiv w:val="1"/>
      <w:marLeft w:val="0"/>
      <w:marRight w:val="0"/>
      <w:marTop w:val="0"/>
      <w:marBottom w:val="0"/>
      <w:divBdr>
        <w:top w:val="none" w:sz="0" w:space="0" w:color="auto"/>
        <w:left w:val="none" w:sz="0" w:space="0" w:color="auto"/>
        <w:bottom w:val="none" w:sz="0" w:space="0" w:color="auto"/>
        <w:right w:val="none" w:sz="0" w:space="0" w:color="auto"/>
      </w:divBdr>
    </w:div>
    <w:div w:id="1439136638">
      <w:bodyDiv w:val="1"/>
      <w:marLeft w:val="0"/>
      <w:marRight w:val="0"/>
      <w:marTop w:val="0"/>
      <w:marBottom w:val="0"/>
      <w:divBdr>
        <w:top w:val="none" w:sz="0" w:space="0" w:color="auto"/>
        <w:left w:val="none" w:sz="0" w:space="0" w:color="auto"/>
        <w:bottom w:val="none" w:sz="0" w:space="0" w:color="auto"/>
        <w:right w:val="none" w:sz="0" w:space="0" w:color="auto"/>
      </w:divBdr>
    </w:div>
    <w:div w:id="1439522323">
      <w:bodyDiv w:val="1"/>
      <w:marLeft w:val="0"/>
      <w:marRight w:val="0"/>
      <w:marTop w:val="0"/>
      <w:marBottom w:val="0"/>
      <w:divBdr>
        <w:top w:val="none" w:sz="0" w:space="0" w:color="auto"/>
        <w:left w:val="none" w:sz="0" w:space="0" w:color="auto"/>
        <w:bottom w:val="none" w:sz="0" w:space="0" w:color="auto"/>
        <w:right w:val="none" w:sz="0" w:space="0" w:color="auto"/>
      </w:divBdr>
    </w:div>
    <w:div w:id="1440488357">
      <w:bodyDiv w:val="1"/>
      <w:marLeft w:val="0"/>
      <w:marRight w:val="0"/>
      <w:marTop w:val="0"/>
      <w:marBottom w:val="0"/>
      <w:divBdr>
        <w:top w:val="none" w:sz="0" w:space="0" w:color="auto"/>
        <w:left w:val="none" w:sz="0" w:space="0" w:color="auto"/>
        <w:bottom w:val="none" w:sz="0" w:space="0" w:color="auto"/>
        <w:right w:val="none" w:sz="0" w:space="0" w:color="auto"/>
      </w:divBdr>
    </w:div>
    <w:div w:id="1440491380">
      <w:bodyDiv w:val="1"/>
      <w:marLeft w:val="0"/>
      <w:marRight w:val="0"/>
      <w:marTop w:val="0"/>
      <w:marBottom w:val="0"/>
      <w:divBdr>
        <w:top w:val="none" w:sz="0" w:space="0" w:color="auto"/>
        <w:left w:val="none" w:sz="0" w:space="0" w:color="auto"/>
        <w:bottom w:val="none" w:sz="0" w:space="0" w:color="auto"/>
        <w:right w:val="none" w:sz="0" w:space="0" w:color="auto"/>
      </w:divBdr>
    </w:div>
    <w:div w:id="1441100256">
      <w:bodyDiv w:val="1"/>
      <w:marLeft w:val="0"/>
      <w:marRight w:val="0"/>
      <w:marTop w:val="0"/>
      <w:marBottom w:val="0"/>
      <w:divBdr>
        <w:top w:val="none" w:sz="0" w:space="0" w:color="auto"/>
        <w:left w:val="none" w:sz="0" w:space="0" w:color="auto"/>
        <w:bottom w:val="none" w:sz="0" w:space="0" w:color="auto"/>
        <w:right w:val="none" w:sz="0" w:space="0" w:color="auto"/>
      </w:divBdr>
    </w:div>
    <w:div w:id="1441218243">
      <w:bodyDiv w:val="1"/>
      <w:marLeft w:val="0"/>
      <w:marRight w:val="0"/>
      <w:marTop w:val="0"/>
      <w:marBottom w:val="0"/>
      <w:divBdr>
        <w:top w:val="none" w:sz="0" w:space="0" w:color="auto"/>
        <w:left w:val="none" w:sz="0" w:space="0" w:color="auto"/>
        <w:bottom w:val="none" w:sz="0" w:space="0" w:color="auto"/>
        <w:right w:val="none" w:sz="0" w:space="0" w:color="auto"/>
      </w:divBdr>
    </w:div>
    <w:div w:id="1441953326">
      <w:bodyDiv w:val="1"/>
      <w:marLeft w:val="0"/>
      <w:marRight w:val="0"/>
      <w:marTop w:val="0"/>
      <w:marBottom w:val="0"/>
      <w:divBdr>
        <w:top w:val="none" w:sz="0" w:space="0" w:color="auto"/>
        <w:left w:val="none" w:sz="0" w:space="0" w:color="auto"/>
        <w:bottom w:val="none" w:sz="0" w:space="0" w:color="auto"/>
        <w:right w:val="none" w:sz="0" w:space="0" w:color="auto"/>
      </w:divBdr>
    </w:div>
    <w:div w:id="1443303484">
      <w:bodyDiv w:val="1"/>
      <w:marLeft w:val="0"/>
      <w:marRight w:val="0"/>
      <w:marTop w:val="0"/>
      <w:marBottom w:val="0"/>
      <w:divBdr>
        <w:top w:val="none" w:sz="0" w:space="0" w:color="auto"/>
        <w:left w:val="none" w:sz="0" w:space="0" w:color="auto"/>
        <w:bottom w:val="none" w:sz="0" w:space="0" w:color="auto"/>
        <w:right w:val="none" w:sz="0" w:space="0" w:color="auto"/>
      </w:divBdr>
    </w:div>
    <w:div w:id="1443451320">
      <w:bodyDiv w:val="1"/>
      <w:marLeft w:val="0"/>
      <w:marRight w:val="0"/>
      <w:marTop w:val="0"/>
      <w:marBottom w:val="0"/>
      <w:divBdr>
        <w:top w:val="none" w:sz="0" w:space="0" w:color="auto"/>
        <w:left w:val="none" w:sz="0" w:space="0" w:color="auto"/>
        <w:bottom w:val="none" w:sz="0" w:space="0" w:color="auto"/>
        <w:right w:val="none" w:sz="0" w:space="0" w:color="auto"/>
      </w:divBdr>
    </w:div>
    <w:div w:id="1444152808">
      <w:bodyDiv w:val="1"/>
      <w:marLeft w:val="0"/>
      <w:marRight w:val="0"/>
      <w:marTop w:val="0"/>
      <w:marBottom w:val="0"/>
      <w:divBdr>
        <w:top w:val="none" w:sz="0" w:space="0" w:color="auto"/>
        <w:left w:val="none" w:sz="0" w:space="0" w:color="auto"/>
        <w:bottom w:val="none" w:sz="0" w:space="0" w:color="auto"/>
        <w:right w:val="none" w:sz="0" w:space="0" w:color="auto"/>
      </w:divBdr>
    </w:div>
    <w:div w:id="1445072757">
      <w:bodyDiv w:val="1"/>
      <w:marLeft w:val="0"/>
      <w:marRight w:val="0"/>
      <w:marTop w:val="0"/>
      <w:marBottom w:val="0"/>
      <w:divBdr>
        <w:top w:val="none" w:sz="0" w:space="0" w:color="auto"/>
        <w:left w:val="none" w:sz="0" w:space="0" w:color="auto"/>
        <w:bottom w:val="none" w:sz="0" w:space="0" w:color="auto"/>
        <w:right w:val="none" w:sz="0" w:space="0" w:color="auto"/>
      </w:divBdr>
    </w:div>
    <w:div w:id="1445688354">
      <w:bodyDiv w:val="1"/>
      <w:marLeft w:val="0"/>
      <w:marRight w:val="0"/>
      <w:marTop w:val="0"/>
      <w:marBottom w:val="0"/>
      <w:divBdr>
        <w:top w:val="none" w:sz="0" w:space="0" w:color="auto"/>
        <w:left w:val="none" w:sz="0" w:space="0" w:color="auto"/>
        <w:bottom w:val="none" w:sz="0" w:space="0" w:color="auto"/>
        <w:right w:val="none" w:sz="0" w:space="0" w:color="auto"/>
      </w:divBdr>
    </w:div>
    <w:div w:id="1446345001">
      <w:bodyDiv w:val="1"/>
      <w:marLeft w:val="0"/>
      <w:marRight w:val="0"/>
      <w:marTop w:val="0"/>
      <w:marBottom w:val="0"/>
      <w:divBdr>
        <w:top w:val="none" w:sz="0" w:space="0" w:color="auto"/>
        <w:left w:val="none" w:sz="0" w:space="0" w:color="auto"/>
        <w:bottom w:val="none" w:sz="0" w:space="0" w:color="auto"/>
        <w:right w:val="none" w:sz="0" w:space="0" w:color="auto"/>
      </w:divBdr>
    </w:div>
    <w:div w:id="1447384408">
      <w:bodyDiv w:val="1"/>
      <w:marLeft w:val="0"/>
      <w:marRight w:val="0"/>
      <w:marTop w:val="0"/>
      <w:marBottom w:val="0"/>
      <w:divBdr>
        <w:top w:val="none" w:sz="0" w:space="0" w:color="auto"/>
        <w:left w:val="none" w:sz="0" w:space="0" w:color="auto"/>
        <w:bottom w:val="none" w:sz="0" w:space="0" w:color="auto"/>
        <w:right w:val="none" w:sz="0" w:space="0" w:color="auto"/>
      </w:divBdr>
    </w:div>
    <w:div w:id="1447428625">
      <w:bodyDiv w:val="1"/>
      <w:marLeft w:val="0"/>
      <w:marRight w:val="0"/>
      <w:marTop w:val="0"/>
      <w:marBottom w:val="0"/>
      <w:divBdr>
        <w:top w:val="none" w:sz="0" w:space="0" w:color="auto"/>
        <w:left w:val="none" w:sz="0" w:space="0" w:color="auto"/>
        <w:bottom w:val="none" w:sz="0" w:space="0" w:color="auto"/>
        <w:right w:val="none" w:sz="0" w:space="0" w:color="auto"/>
      </w:divBdr>
    </w:div>
    <w:div w:id="1447457684">
      <w:bodyDiv w:val="1"/>
      <w:marLeft w:val="0"/>
      <w:marRight w:val="0"/>
      <w:marTop w:val="0"/>
      <w:marBottom w:val="0"/>
      <w:divBdr>
        <w:top w:val="none" w:sz="0" w:space="0" w:color="auto"/>
        <w:left w:val="none" w:sz="0" w:space="0" w:color="auto"/>
        <w:bottom w:val="none" w:sz="0" w:space="0" w:color="auto"/>
        <w:right w:val="none" w:sz="0" w:space="0" w:color="auto"/>
      </w:divBdr>
    </w:div>
    <w:div w:id="1448038347">
      <w:bodyDiv w:val="1"/>
      <w:marLeft w:val="0"/>
      <w:marRight w:val="0"/>
      <w:marTop w:val="0"/>
      <w:marBottom w:val="0"/>
      <w:divBdr>
        <w:top w:val="none" w:sz="0" w:space="0" w:color="auto"/>
        <w:left w:val="none" w:sz="0" w:space="0" w:color="auto"/>
        <w:bottom w:val="none" w:sz="0" w:space="0" w:color="auto"/>
        <w:right w:val="none" w:sz="0" w:space="0" w:color="auto"/>
      </w:divBdr>
    </w:div>
    <w:div w:id="1448504632">
      <w:bodyDiv w:val="1"/>
      <w:marLeft w:val="0"/>
      <w:marRight w:val="0"/>
      <w:marTop w:val="0"/>
      <w:marBottom w:val="0"/>
      <w:divBdr>
        <w:top w:val="none" w:sz="0" w:space="0" w:color="auto"/>
        <w:left w:val="none" w:sz="0" w:space="0" w:color="auto"/>
        <w:bottom w:val="none" w:sz="0" w:space="0" w:color="auto"/>
        <w:right w:val="none" w:sz="0" w:space="0" w:color="auto"/>
      </w:divBdr>
    </w:div>
    <w:div w:id="1449230257">
      <w:bodyDiv w:val="1"/>
      <w:marLeft w:val="0"/>
      <w:marRight w:val="0"/>
      <w:marTop w:val="0"/>
      <w:marBottom w:val="0"/>
      <w:divBdr>
        <w:top w:val="none" w:sz="0" w:space="0" w:color="auto"/>
        <w:left w:val="none" w:sz="0" w:space="0" w:color="auto"/>
        <w:bottom w:val="none" w:sz="0" w:space="0" w:color="auto"/>
        <w:right w:val="none" w:sz="0" w:space="0" w:color="auto"/>
      </w:divBdr>
    </w:div>
    <w:div w:id="1449666431">
      <w:bodyDiv w:val="1"/>
      <w:marLeft w:val="0"/>
      <w:marRight w:val="0"/>
      <w:marTop w:val="0"/>
      <w:marBottom w:val="0"/>
      <w:divBdr>
        <w:top w:val="none" w:sz="0" w:space="0" w:color="auto"/>
        <w:left w:val="none" w:sz="0" w:space="0" w:color="auto"/>
        <w:bottom w:val="none" w:sz="0" w:space="0" w:color="auto"/>
        <w:right w:val="none" w:sz="0" w:space="0" w:color="auto"/>
      </w:divBdr>
    </w:div>
    <w:div w:id="1449809815">
      <w:bodyDiv w:val="1"/>
      <w:marLeft w:val="0"/>
      <w:marRight w:val="0"/>
      <w:marTop w:val="0"/>
      <w:marBottom w:val="0"/>
      <w:divBdr>
        <w:top w:val="none" w:sz="0" w:space="0" w:color="auto"/>
        <w:left w:val="none" w:sz="0" w:space="0" w:color="auto"/>
        <w:bottom w:val="none" w:sz="0" w:space="0" w:color="auto"/>
        <w:right w:val="none" w:sz="0" w:space="0" w:color="auto"/>
      </w:divBdr>
    </w:div>
    <w:div w:id="1450397609">
      <w:bodyDiv w:val="1"/>
      <w:marLeft w:val="0"/>
      <w:marRight w:val="0"/>
      <w:marTop w:val="0"/>
      <w:marBottom w:val="0"/>
      <w:divBdr>
        <w:top w:val="none" w:sz="0" w:space="0" w:color="auto"/>
        <w:left w:val="none" w:sz="0" w:space="0" w:color="auto"/>
        <w:bottom w:val="none" w:sz="0" w:space="0" w:color="auto"/>
        <w:right w:val="none" w:sz="0" w:space="0" w:color="auto"/>
      </w:divBdr>
    </w:div>
    <w:div w:id="1453283936">
      <w:bodyDiv w:val="1"/>
      <w:marLeft w:val="0"/>
      <w:marRight w:val="0"/>
      <w:marTop w:val="0"/>
      <w:marBottom w:val="0"/>
      <w:divBdr>
        <w:top w:val="none" w:sz="0" w:space="0" w:color="auto"/>
        <w:left w:val="none" w:sz="0" w:space="0" w:color="auto"/>
        <w:bottom w:val="none" w:sz="0" w:space="0" w:color="auto"/>
        <w:right w:val="none" w:sz="0" w:space="0" w:color="auto"/>
      </w:divBdr>
    </w:div>
    <w:div w:id="1453862626">
      <w:bodyDiv w:val="1"/>
      <w:marLeft w:val="0"/>
      <w:marRight w:val="0"/>
      <w:marTop w:val="0"/>
      <w:marBottom w:val="0"/>
      <w:divBdr>
        <w:top w:val="none" w:sz="0" w:space="0" w:color="auto"/>
        <w:left w:val="none" w:sz="0" w:space="0" w:color="auto"/>
        <w:bottom w:val="none" w:sz="0" w:space="0" w:color="auto"/>
        <w:right w:val="none" w:sz="0" w:space="0" w:color="auto"/>
      </w:divBdr>
    </w:div>
    <w:div w:id="1454471662">
      <w:bodyDiv w:val="1"/>
      <w:marLeft w:val="0"/>
      <w:marRight w:val="0"/>
      <w:marTop w:val="0"/>
      <w:marBottom w:val="0"/>
      <w:divBdr>
        <w:top w:val="none" w:sz="0" w:space="0" w:color="auto"/>
        <w:left w:val="none" w:sz="0" w:space="0" w:color="auto"/>
        <w:bottom w:val="none" w:sz="0" w:space="0" w:color="auto"/>
        <w:right w:val="none" w:sz="0" w:space="0" w:color="auto"/>
      </w:divBdr>
    </w:div>
    <w:div w:id="1454715656">
      <w:bodyDiv w:val="1"/>
      <w:marLeft w:val="0"/>
      <w:marRight w:val="0"/>
      <w:marTop w:val="0"/>
      <w:marBottom w:val="0"/>
      <w:divBdr>
        <w:top w:val="none" w:sz="0" w:space="0" w:color="auto"/>
        <w:left w:val="none" w:sz="0" w:space="0" w:color="auto"/>
        <w:bottom w:val="none" w:sz="0" w:space="0" w:color="auto"/>
        <w:right w:val="none" w:sz="0" w:space="0" w:color="auto"/>
      </w:divBdr>
    </w:div>
    <w:div w:id="1455438657">
      <w:bodyDiv w:val="1"/>
      <w:marLeft w:val="0"/>
      <w:marRight w:val="0"/>
      <w:marTop w:val="0"/>
      <w:marBottom w:val="0"/>
      <w:divBdr>
        <w:top w:val="none" w:sz="0" w:space="0" w:color="auto"/>
        <w:left w:val="none" w:sz="0" w:space="0" w:color="auto"/>
        <w:bottom w:val="none" w:sz="0" w:space="0" w:color="auto"/>
        <w:right w:val="none" w:sz="0" w:space="0" w:color="auto"/>
      </w:divBdr>
    </w:div>
    <w:div w:id="1455951980">
      <w:bodyDiv w:val="1"/>
      <w:marLeft w:val="0"/>
      <w:marRight w:val="0"/>
      <w:marTop w:val="0"/>
      <w:marBottom w:val="0"/>
      <w:divBdr>
        <w:top w:val="none" w:sz="0" w:space="0" w:color="auto"/>
        <w:left w:val="none" w:sz="0" w:space="0" w:color="auto"/>
        <w:bottom w:val="none" w:sz="0" w:space="0" w:color="auto"/>
        <w:right w:val="none" w:sz="0" w:space="0" w:color="auto"/>
      </w:divBdr>
    </w:div>
    <w:div w:id="1456145049">
      <w:bodyDiv w:val="1"/>
      <w:marLeft w:val="0"/>
      <w:marRight w:val="0"/>
      <w:marTop w:val="0"/>
      <w:marBottom w:val="0"/>
      <w:divBdr>
        <w:top w:val="none" w:sz="0" w:space="0" w:color="auto"/>
        <w:left w:val="none" w:sz="0" w:space="0" w:color="auto"/>
        <w:bottom w:val="none" w:sz="0" w:space="0" w:color="auto"/>
        <w:right w:val="none" w:sz="0" w:space="0" w:color="auto"/>
      </w:divBdr>
    </w:div>
    <w:div w:id="1457724831">
      <w:bodyDiv w:val="1"/>
      <w:marLeft w:val="0"/>
      <w:marRight w:val="0"/>
      <w:marTop w:val="0"/>
      <w:marBottom w:val="0"/>
      <w:divBdr>
        <w:top w:val="none" w:sz="0" w:space="0" w:color="auto"/>
        <w:left w:val="none" w:sz="0" w:space="0" w:color="auto"/>
        <w:bottom w:val="none" w:sz="0" w:space="0" w:color="auto"/>
        <w:right w:val="none" w:sz="0" w:space="0" w:color="auto"/>
      </w:divBdr>
    </w:div>
    <w:div w:id="1458062626">
      <w:bodyDiv w:val="1"/>
      <w:marLeft w:val="0"/>
      <w:marRight w:val="0"/>
      <w:marTop w:val="0"/>
      <w:marBottom w:val="0"/>
      <w:divBdr>
        <w:top w:val="none" w:sz="0" w:space="0" w:color="auto"/>
        <w:left w:val="none" w:sz="0" w:space="0" w:color="auto"/>
        <w:bottom w:val="none" w:sz="0" w:space="0" w:color="auto"/>
        <w:right w:val="none" w:sz="0" w:space="0" w:color="auto"/>
      </w:divBdr>
    </w:div>
    <w:div w:id="1458448614">
      <w:bodyDiv w:val="1"/>
      <w:marLeft w:val="0"/>
      <w:marRight w:val="0"/>
      <w:marTop w:val="0"/>
      <w:marBottom w:val="0"/>
      <w:divBdr>
        <w:top w:val="none" w:sz="0" w:space="0" w:color="auto"/>
        <w:left w:val="none" w:sz="0" w:space="0" w:color="auto"/>
        <w:bottom w:val="none" w:sz="0" w:space="0" w:color="auto"/>
        <w:right w:val="none" w:sz="0" w:space="0" w:color="auto"/>
      </w:divBdr>
    </w:div>
    <w:div w:id="1458797566">
      <w:bodyDiv w:val="1"/>
      <w:marLeft w:val="0"/>
      <w:marRight w:val="0"/>
      <w:marTop w:val="0"/>
      <w:marBottom w:val="0"/>
      <w:divBdr>
        <w:top w:val="none" w:sz="0" w:space="0" w:color="auto"/>
        <w:left w:val="none" w:sz="0" w:space="0" w:color="auto"/>
        <w:bottom w:val="none" w:sz="0" w:space="0" w:color="auto"/>
        <w:right w:val="none" w:sz="0" w:space="0" w:color="auto"/>
      </w:divBdr>
    </w:div>
    <w:div w:id="1459031252">
      <w:bodyDiv w:val="1"/>
      <w:marLeft w:val="0"/>
      <w:marRight w:val="0"/>
      <w:marTop w:val="0"/>
      <w:marBottom w:val="0"/>
      <w:divBdr>
        <w:top w:val="none" w:sz="0" w:space="0" w:color="auto"/>
        <w:left w:val="none" w:sz="0" w:space="0" w:color="auto"/>
        <w:bottom w:val="none" w:sz="0" w:space="0" w:color="auto"/>
        <w:right w:val="none" w:sz="0" w:space="0" w:color="auto"/>
      </w:divBdr>
    </w:div>
    <w:div w:id="1460029667">
      <w:bodyDiv w:val="1"/>
      <w:marLeft w:val="0"/>
      <w:marRight w:val="0"/>
      <w:marTop w:val="0"/>
      <w:marBottom w:val="0"/>
      <w:divBdr>
        <w:top w:val="none" w:sz="0" w:space="0" w:color="auto"/>
        <w:left w:val="none" w:sz="0" w:space="0" w:color="auto"/>
        <w:bottom w:val="none" w:sz="0" w:space="0" w:color="auto"/>
        <w:right w:val="none" w:sz="0" w:space="0" w:color="auto"/>
      </w:divBdr>
    </w:div>
    <w:div w:id="1460100485">
      <w:bodyDiv w:val="1"/>
      <w:marLeft w:val="0"/>
      <w:marRight w:val="0"/>
      <w:marTop w:val="0"/>
      <w:marBottom w:val="0"/>
      <w:divBdr>
        <w:top w:val="none" w:sz="0" w:space="0" w:color="auto"/>
        <w:left w:val="none" w:sz="0" w:space="0" w:color="auto"/>
        <w:bottom w:val="none" w:sz="0" w:space="0" w:color="auto"/>
        <w:right w:val="none" w:sz="0" w:space="0" w:color="auto"/>
      </w:divBdr>
    </w:div>
    <w:div w:id="1460100958">
      <w:bodyDiv w:val="1"/>
      <w:marLeft w:val="0"/>
      <w:marRight w:val="0"/>
      <w:marTop w:val="0"/>
      <w:marBottom w:val="0"/>
      <w:divBdr>
        <w:top w:val="none" w:sz="0" w:space="0" w:color="auto"/>
        <w:left w:val="none" w:sz="0" w:space="0" w:color="auto"/>
        <w:bottom w:val="none" w:sz="0" w:space="0" w:color="auto"/>
        <w:right w:val="none" w:sz="0" w:space="0" w:color="auto"/>
      </w:divBdr>
    </w:div>
    <w:div w:id="1460107979">
      <w:bodyDiv w:val="1"/>
      <w:marLeft w:val="0"/>
      <w:marRight w:val="0"/>
      <w:marTop w:val="0"/>
      <w:marBottom w:val="0"/>
      <w:divBdr>
        <w:top w:val="none" w:sz="0" w:space="0" w:color="auto"/>
        <w:left w:val="none" w:sz="0" w:space="0" w:color="auto"/>
        <w:bottom w:val="none" w:sz="0" w:space="0" w:color="auto"/>
        <w:right w:val="none" w:sz="0" w:space="0" w:color="auto"/>
      </w:divBdr>
    </w:div>
    <w:div w:id="1460491114">
      <w:bodyDiv w:val="1"/>
      <w:marLeft w:val="0"/>
      <w:marRight w:val="0"/>
      <w:marTop w:val="0"/>
      <w:marBottom w:val="0"/>
      <w:divBdr>
        <w:top w:val="none" w:sz="0" w:space="0" w:color="auto"/>
        <w:left w:val="none" w:sz="0" w:space="0" w:color="auto"/>
        <w:bottom w:val="none" w:sz="0" w:space="0" w:color="auto"/>
        <w:right w:val="none" w:sz="0" w:space="0" w:color="auto"/>
      </w:divBdr>
    </w:div>
    <w:div w:id="1460491888">
      <w:bodyDiv w:val="1"/>
      <w:marLeft w:val="0"/>
      <w:marRight w:val="0"/>
      <w:marTop w:val="0"/>
      <w:marBottom w:val="0"/>
      <w:divBdr>
        <w:top w:val="none" w:sz="0" w:space="0" w:color="auto"/>
        <w:left w:val="none" w:sz="0" w:space="0" w:color="auto"/>
        <w:bottom w:val="none" w:sz="0" w:space="0" w:color="auto"/>
        <w:right w:val="none" w:sz="0" w:space="0" w:color="auto"/>
      </w:divBdr>
    </w:div>
    <w:div w:id="1460762016">
      <w:bodyDiv w:val="1"/>
      <w:marLeft w:val="0"/>
      <w:marRight w:val="0"/>
      <w:marTop w:val="0"/>
      <w:marBottom w:val="0"/>
      <w:divBdr>
        <w:top w:val="none" w:sz="0" w:space="0" w:color="auto"/>
        <w:left w:val="none" w:sz="0" w:space="0" w:color="auto"/>
        <w:bottom w:val="none" w:sz="0" w:space="0" w:color="auto"/>
        <w:right w:val="none" w:sz="0" w:space="0" w:color="auto"/>
      </w:divBdr>
    </w:div>
    <w:div w:id="1461000756">
      <w:bodyDiv w:val="1"/>
      <w:marLeft w:val="0"/>
      <w:marRight w:val="0"/>
      <w:marTop w:val="0"/>
      <w:marBottom w:val="0"/>
      <w:divBdr>
        <w:top w:val="none" w:sz="0" w:space="0" w:color="auto"/>
        <w:left w:val="none" w:sz="0" w:space="0" w:color="auto"/>
        <w:bottom w:val="none" w:sz="0" w:space="0" w:color="auto"/>
        <w:right w:val="none" w:sz="0" w:space="0" w:color="auto"/>
      </w:divBdr>
    </w:div>
    <w:div w:id="1461680982">
      <w:bodyDiv w:val="1"/>
      <w:marLeft w:val="0"/>
      <w:marRight w:val="0"/>
      <w:marTop w:val="0"/>
      <w:marBottom w:val="0"/>
      <w:divBdr>
        <w:top w:val="none" w:sz="0" w:space="0" w:color="auto"/>
        <w:left w:val="none" w:sz="0" w:space="0" w:color="auto"/>
        <w:bottom w:val="none" w:sz="0" w:space="0" w:color="auto"/>
        <w:right w:val="none" w:sz="0" w:space="0" w:color="auto"/>
      </w:divBdr>
    </w:div>
    <w:div w:id="1461726803">
      <w:bodyDiv w:val="1"/>
      <w:marLeft w:val="0"/>
      <w:marRight w:val="0"/>
      <w:marTop w:val="0"/>
      <w:marBottom w:val="0"/>
      <w:divBdr>
        <w:top w:val="none" w:sz="0" w:space="0" w:color="auto"/>
        <w:left w:val="none" w:sz="0" w:space="0" w:color="auto"/>
        <w:bottom w:val="none" w:sz="0" w:space="0" w:color="auto"/>
        <w:right w:val="none" w:sz="0" w:space="0" w:color="auto"/>
      </w:divBdr>
    </w:div>
    <w:div w:id="1462111518">
      <w:bodyDiv w:val="1"/>
      <w:marLeft w:val="0"/>
      <w:marRight w:val="0"/>
      <w:marTop w:val="0"/>
      <w:marBottom w:val="0"/>
      <w:divBdr>
        <w:top w:val="none" w:sz="0" w:space="0" w:color="auto"/>
        <w:left w:val="none" w:sz="0" w:space="0" w:color="auto"/>
        <w:bottom w:val="none" w:sz="0" w:space="0" w:color="auto"/>
        <w:right w:val="none" w:sz="0" w:space="0" w:color="auto"/>
      </w:divBdr>
    </w:div>
    <w:div w:id="1462576210">
      <w:bodyDiv w:val="1"/>
      <w:marLeft w:val="0"/>
      <w:marRight w:val="0"/>
      <w:marTop w:val="0"/>
      <w:marBottom w:val="0"/>
      <w:divBdr>
        <w:top w:val="none" w:sz="0" w:space="0" w:color="auto"/>
        <w:left w:val="none" w:sz="0" w:space="0" w:color="auto"/>
        <w:bottom w:val="none" w:sz="0" w:space="0" w:color="auto"/>
        <w:right w:val="none" w:sz="0" w:space="0" w:color="auto"/>
      </w:divBdr>
    </w:div>
    <w:div w:id="1462770165">
      <w:bodyDiv w:val="1"/>
      <w:marLeft w:val="0"/>
      <w:marRight w:val="0"/>
      <w:marTop w:val="0"/>
      <w:marBottom w:val="0"/>
      <w:divBdr>
        <w:top w:val="none" w:sz="0" w:space="0" w:color="auto"/>
        <w:left w:val="none" w:sz="0" w:space="0" w:color="auto"/>
        <w:bottom w:val="none" w:sz="0" w:space="0" w:color="auto"/>
        <w:right w:val="none" w:sz="0" w:space="0" w:color="auto"/>
      </w:divBdr>
    </w:div>
    <w:div w:id="1462918202">
      <w:bodyDiv w:val="1"/>
      <w:marLeft w:val="0"/>
      <w:marRight w:val="0"/>
      <w:marTop w:val="0"/>
      <w:marBottom w:val="0"/>
      <w:divBdr>
        <w:top w:val="none" w:sz="0" w:space="0" w:color="auto"/>
        <w:left w:val="none" w:sz="0" w:space="0" w:color="auto"/>
        <w:bottom w:val="none" w:sz="0" w:space="0" w:color="auto"/>
        <w:right w:val="none" w:sz="0" w:space="0" w:color="auto"/>
      </w:divBdr>
    </w:div>
    <w:div w:id="1462964472">
      <w:bodyDiv w:val="1"/>
      <w:marLeft w:val="0"/>
      <w:marRight w:val="0"/>
      <w:marTop w:val="0"/>
      <w:marBottom w:val="0"/>
      <w:divBdr>
        <w:top w:val="none" w:sz="0" w:space="0" w:color="auto"/>
        <w:left w:val="none" w:sz="0" w:space="0" w:color="auto"/>
        <w:bottom w:val="none" w:sz="0" w:space="0" w:color="auto"/>
        <w:right w:val="none" w:sz="0" w:space="0" w:color="auto"/>
      </w:divBdr>
    </w:div>
    <w:div w:id="1463039379">
      <w:bodyDiv w:val="1"/>
      <w:marLeft w:val="0"/>
      <w:marRight w:val="0"/>
      <w:marTop w:val="0"/>
      <w:marBottom w:val="0"/>
      <w:divBdr>
        <w:top w:val="none" w:sz="0" w:space="0" w:color="auto"/>
        <w:left w:val="none" w:sz="0" w:space="0" w:color="auto"/>
        <w:bottom w:val="none" w:sz="0" w:space="0" w:color="auto"/>
        <w:right w:val="none" w:sz="0" w:space="0" w:color="auto"/>
      </w:divBdr>
    </w:div>
    <w:div w:id="1463228480">
      <w:bodyDiv w:val="1"/>
      <w:marLeft w:val="0"/>
      <w:marRight w:val="0"/>
      <w:marTop w:val="0"/>
      <w:marBottom w:val="0"/>
      <w:divBdr>
        <w:top w:val="none" w:sz="0" w:space="0" w:color="auto"/>
        <w:left w:val="none" w:sz="0" w:space="0" w:color="auto"/>
        <w:bottom w:val="none" w:sz="0" w:space="0" w:color="auto"/>
        <w:right w:val="none" w:sz="0" w:space="0" w:color="auto"/>
      </w:divBdr>
    </w:div>
    <w:div w:id="1463767374">
      <w:bodyDiv w:val="1"/>
      <w:marLeft w:val="0"/>
      <w:marRight w:val="0"/>
      <w:marTop w:val="0"/>
      <w:marBottom w:val="0"/>
      <w:divBdr>
        <w:top w:val="none" w:sz="0" w:space="0" w:color="auto"/>
        <w:left w:val="none" w:sz="0" w:space="0" w:color="auto"/>
        <w:bottom w:val="none" w:sz="0" w:space="0" w:color="auto"/>
        <w:right w:val="none" w:sz="0" w:space="0" w:color="auto"/>
      </w:divBdr>
    </w:div>
    <w:div w:id="1464545077">
      <w:bodyDiv w:val="1"/>
      <w:marLeft w:val="0"/>
      <w:marRight w:val="0"/>
      <w:marTop w:val="0"/>
      <w:marBottom w:val="0"/>
      <w:divBdr>
        <w:top w:val="none" w:sz="0" w:space="0" w:color="auto"/>
        <w:left w:val="none" w:sz="0" w:space="0" w:color="auto"/>
        <w:bottom w:val="none" w:sz="0" w:space="0" w:color="auto"/>
        <w:right w:val="none" w:sz="0" w:space="0" w:color="auto"/>
      </w:divBdr>
    </w:div>
    <w:div w:id="1464929925">
      <w:bodyDiv w:val="1"/>
      <w:marLeft w:val="0"/>
      <w:marRight w:val="0"/>
      <w:marTop w:val="0"/>
      <w:marBottom w:val="0"/>
      <w:divBdr>
        <w:top w:val="none" w:sz="0" w:space="0" w:color="auto"/>
        <w:left w:val="none" w:sz="0" w:space="0" w:color="auto"/>
        <w:bottom w:val="none" w:sz="0" w:space="0" w:color="auto"/>
        <w:right w:val="none" w:sz="0" w:space="0" w:color="auto"/>
      </w:divBdr>
    </w:div>
    <w:div w:id="1466659167">
      <w:bodyDiv w:val="1"/>
      <w:marLeft w:val="0"/>
      <w:marRight w:val="0"/>
      <w:marTop w:val="0"/>
      <w:marBottom w:val="0"/>
      <w:divBdr>
        <w:top w:val="none" w:sz="0" w:space="0" w:color="auto"/>
        <w:left w:val="none" w:sz="0" w:space="0" w:color="auto"/>
        <w:bottom w:val="none" w:sz="0" w:space="0" w:color="auto"/>
        <w:right w:val="none" w:sz="0" w:space="0" w:color="auto"/>
      </w:divBdr>
    </w:div>
    <w:div w:id="1466704624">
      <w:bodyDiv w:val="1"/>
      <w:marLeft w:val="0"/>
      <w:marRight w:val="0"/>
      <w:marTop w:val="0"/>
      <w:marBottom w:val="0"/>
      <w:divBdr>
        <w:top w:val="none" w:sz="0" w:space="0" w:color="auto"/>
        <w:left w:val="none" w:sz="0" w:space="0" w:color="auto"/>
        <w:bottom w:val="none" w:sz="0" w:space="0" w:color="auto"/>
        <w:right w:val="none" w:sz="0" w:space="0" w:color="auto"/>
      </w:divBdr>
    </w:div>
    <w:div w:id="1467161332">
      <w:bodyDiv w:val="1"/>
      <w:marLeft w:val="0"/>
      <w:marRight w:val="0"/>
      <w:marTop w:val="0"/>
      <w:marBottom w:val="0"/>
      <w:divBdr>
        <w:top w:val="none" w:sz="0" w:space="0" w:color="auto"/>
        <w:left w:val="none" w:sz="0" w:space="0" w:color="auto"/>
        <w:bottom w:val="none" w:sz="0" w:space="0" w:color="auto"/>
        <w:right w:val="none" w:sz="0" w:space="0" w:color="auto"/>
      </w:divBdr>
    </w:div>
    <w:div w:id="1467166838">
      <w:bodyDiv w:val="1"/>
      <w:marLeft w:val="0"/>
      <w:marRight w:val="0"/>
      <w:marTop w:val="0"/>
      <w:marBottom w:val="0"/>
      <w:divBdr>
        <w:top w:val="none" w:sz="0" w:space="0" w:color="auto"/>
        <w:left w:val="none" w:sz="0" w:space="0" w:color="auto"/>
        <w:bottom w:val="none" w:sz="0" w:space="0" w:color="auto"/>
        <w:right w:val="none" w:sz="0" w:space="0" w:color="auto"/>
      </w:divBdr>
    </w:div>
    <w:div w:id="1467553364">
      <w:bodyDiv w:val="1"/>
      <w:marLeft w:val="0"/>
      <w:marRight w:val="0"/>
      <w:marTop w:val="0"/>
      <w:marBottom w:val="0"/>
      <w:divBdr>
        <w:top w:val="none" w:sz="0" w:space="0" w:color="auto"/>
        <w:left w:val="none" w:sz="0" w:space="0" w:color="auto"/>
        <w:bottom w:val="none" w:sz="0" w:space="0" w:color="auto"/>
        <w:right w:val="none" w:sz="0" w:space="0" w:color="auto"/>
      </w:divBdr>
    </w:div>
    <w:div w:id="1468161175">
      <w:bodyDiv w:val="1"/>
      <w:marLeft w:val="0"/>
      <w:marRight w:val="0"/>
      <w:marTop w:val="0"/>
      <w:marBottom w:val="0"/>
      <w:divBdr>
        <w:top w:val="none" w:sz="0" w:space="0" w:color="auto"/>
        <w:left w:val="none" w:sz="0" w:space="0" w:color="auto"/>
        <w:bottom w:val="none" w:sz="0" w:space="0" w:color="auto"/>
        <w:right w:val="none" w:sz="0" w:space="0" w:color="auto"/>
      </w:divBdr>
    </w:div>
    <w:div w:id="1468543806">
      <w:bodyDiv w:val="1"/>
      <w:marLeft w:val="0"/>
      <w:marRight w:val="0"/>
      <w:marTop w:val="0"/>
      <w:marBottom w:val="0"/>
      <w:divBdr>
        <w:top w:val="none" w:sz="0" w:space="0" w:color="auto"/>
        <w:left w:val="none" w:sz="0" w:space="0" w:color="auto"/>
        <w:bottom w:val="none" w:sz="0" w:space="0" w:color="auto"/>
        <w:right w:val="none" w:sz="0" w:space="0" w:color="auto"/>
      </w:divBdr>
    </w:div>
    <w:div w:id="1468550262">
      <w:bodyDiv w:val="1"/>
      <w:marLeft w:val="0"/>
      <w:marRight w:val="0"/>
      <w:marTop w:val="0"/>
      <w:marBottom w:val="0"/>
      <w:divBdr>
        <w:top w:val="none" w:sz="0" w:space="0" w:color="auto"/>
        <w:left w:val="none" w:sz="0" w:space="0" w:color="auto"/>
        <w:bottom w:val="none" w:sz="0" w:space="0" w:color="auto"/>
        <w:right w:val="none" w:sz="0" w:space="0" w:color="auto"/>
      </w:divBdr>
    </w:div>
    <w:div w:id="1470636602">
      <w:bodyDiv w:val="1"/>
      <w:marLeft w:val="0"/>
      <w:marRight w:val="0"/>
      <w:marTop w:val="0"/>
      <w:marBottom w:val="0"/>
      <w:divBdr>
        <w:top w:val="none" w:sz="0" w:space="0" w:color="auto"/>
        <w:left w:val="none" w:sz="0" w:space="0" w:color="auto"/>
        <w:bottom w:val="none" w:sz="0" w:space="0" w:color="auto"/>
        <w:right w:val="none" w:sz="0" w:space="0" w:color="auto"/>
      </w:divBdr>
    </w:div>
    <w:div w:id="1471049538">
      <w:bodyDiv w:val="1"/>
      <w:marLeft w:val="0"/>
      <w:marRight w:val="0"/>
      <w:marTop w:val="0"/>
      <w:marBottom w:val="0"/>
      <w:divBdr>
        <w:top w:val="none" w:sz="0" w:space="0" w:color="auto"/>
        <w:left w:val="none" w:sz="0" w:space="0" w:color="auto"/>
        <w:bottom w:val="none" w:sz="0" w:space="0" w:color="auto"/>
        <w:right w:val="none" w:sz="0" w:space="0" w:color="auto"/>
      </w:divBdr>
    </w:div>
    <w:div w:id="1471367541">
      <w:bodyDiv w:val="1"/>
      <w:marLeft w:val="0"/>
      <w:marRight w:val="0"/>
      <w:marTop w:val="0"/>
      <w:marBottom w:val="0"/>
      <w:divBdr>
        <w:top w:val="none" w:sz="0" w:space="0" w:color="auto"/>
        <w:left w:val="none" w:sz="0" w:space="0" w:color="auto"/>
        <w:bottom w:val="none" w:sz="0" w:space="0" w:color="auto"/>
        <w:right w:val="none" w:sz="0" w:space="0" w:color="auto"/>
      </w:divBdr>
    </w:div>
    <w:div w:id="1471481341">
      <w:bodyDiv w:val="1"/>
      <w:marLeft w:val="0"/>
      <w:marRight w:val="0"/>
      <w:marTop w:val="0"/>
      <w:marBottom w:val="0"/>
      <w:divBdr>
        <w:top w:val="none" w:sz="0" w:space="0" w:color="auto"/>
        <w:left w:val="none" w:sz="0" w:space="0" w:color="auto"/>
        <w:bottom w:val="none" w:sz="0" w:space="0" w:color="auto"/>
        <w:right w:val="none" w:sz="0" w:space="0" w:color="auto"/>
      </w:divBdr>
    </w:div>
    <w:div w:id="1471753558">
      <w:bodyDiv w:val="1"/>
      <w:marLeft w:val="0"/>
      <w:marRight w:val="0"/>
      <w:marTop w:val="0"/>
      <w:marBottom w:val="0"/>
      <w:divBdr>
        <w:top w:val="none" w:sz="0" w:space="0" w:color="auto"/>
        <w:left w:val="none" w:sz="0" w:space="0" w:color="auto"/>
        <w:bottom w:val="none" w:sz="0" w:space="0" w:color="auto"/>
        <w:right w:val="none" w:sz="0" w:space="0" w:color="auto"/>
      </w:divBdr>
    </w:div>
    <w:div w:id="1472291440">
      <w:bodyDiv w:val="1"/>
      <w:marLeft w:val="0"/>
      <w:marRight w:val="0"/>
      <w:marTop w:val="0"/>
      <w:marBottom w:val="0"/>
      <w:divBdr>
        <w:top w:val="none" w:sz="0" w:space="0" w:color="auto"/>
        <w:left w:val="none" w:sz="0" w:space="0" w:color="auto"/>
        <w:bottom w:val="none" w:sz="0" w:space="0" w:color="auto"/>
        <w:right w:val="none" w:sz="0" w:space="0" w:color="auto"/>
      </w:divBdr>
    </w:div>
    <w:div w:id="1472601184">
      <w:bodyDiv w:val="1"/>
      <w:marLeft w:val="0"/>
      <w:marRight w:val="0"/>
      <w:marTop w:val="0"/>
      <w:marBottom w:val="0"/>
      <w:divBdr>
        <w:top w:val="none" w:sz="0" w:space="0" w:color="auto"/>
        <w:left w:val="none" w:sz="0" w:space="0" w:color="auto"/>
        <w:bottom w:val="none" w:sz="0" w:space="0" w:color="auto"/>
        <w:right w:val="none" w:sz="0" w:space="0" w:color="auto"/>
      </w:divBdr>
    </w:div>
    <w:div w:id="1472670603">
      <w:bodyDiv w:val="1"/>
      <w:marLeft w:val="0"/>
      <w:marRight w:val="0"/>
      <w:marTop w:val="0"/>
      <w:marBottom w:val="0"/>
      <w:divBdr>
        <w:top w:val="none" w:sz="0" w:space="0" w:color="auto"/>
        <w:left w:val="none" w:sz="0" w:space="0" w:color="auto"/>
        <w:bottom w:val="none" w:sz="0" w:space="0" w:color="auto"/>
        <w:right w:val="none" w:sz="0" w:space="0" w:color="auto"/>
      </w:divBdr>
    </w:div>
    <w:div w:id="1472820653">
      <w:bodyDiv w:val="1"/>
      <w:marLeft w:val="0"/>
      <w:marRight w:val="0"/>
      <w:marTop w:val="0"/>
      <w:marBottom w:val="0"/>
      <w:divBdr>
        <w:top w:val="none" w:sz="0" w:space="0" w:color="auto"/>
        <w:left w:val="none" w:sz="0" w:space="0" w:color="auto"/>
        <w:bottom w:val="none" w:sz="0" w:space="0" w:color="auto"/>
        <w:right w:val="none" w:sz="0" w:space="0" w:color="auto"/>
      </w:divBdr>
    </w:div>
    <w:div w:id="1475021429">
      <w:bodyDiv w:val="1"/>
      <w:marLeft w:val="0"/>
      <w:marRight w:val="0"/>
      <w:marTop w:val="0"/>
      <w:marBottom w:val="0"/>
      <w:divBdr>
        <w:top w:val="none" w:sz="0" w:space="0" w:color="auto"/>
        <w:left w:val="none" w:sz="0" w:space="0" w:color="auto"/>
        <w:bottom w:val="none" w:sz="0" w:space="0" w:color="auto"/>
        <w:right w:val="none" w:sz="0" w:space="0" w:color="auto"/>
      </w:divBdr>
    </w:div>
    <w:div w:id="1476408640">
      <w:bodyDiv w:val="1"/>
      <w:marLeft w:val="0"/>
      <w:marRight w:val="0"/>
      <w:marTop w:val="0"/>
      <w:marBottom w:val="0"/>
      <w:divBdr>
        <w:top w:val="none" w:sz="0" w:space="0" w:color="auto"/>
        <w:left w:val="none" w:sz="0" w:space="0" w:color="auto"/>
        <w:bottom w:val="none" w:sz="0" w:space="0" w:color="auto"/>
        <w:right w:val="none" w:sz="0" w:space="0" w:color="auto"/>
      </w:divBdr>
    </w:div>
    <w:div w:id="1476485435">
      <w:bodyDiv w:val="1"/>
      <w:marLeft w:val="0"/>
      <w:marRight w:val="0"/>
      <w:marTop w:val="0"/>
      <w:marBottom w:val="0"/>
      <w:divBdr>
        <w:top w:val="none" w:sz="0" w:space="0" w:color="auto"/>
        <w:left w:val="none" w:sz="0" w:space="0" w:color="auto"/>
        <w:bottom w:val="none" w:sz="0" w:space="0" w:color="auto"/>
        <w:right w:val="none" w:sz="0" w:space="0" w:color="auto"/>
      </w:divBdr>
    </w:div>
    <w:div w:id="1476752373">
      <w:bodyDiv w:val="1"/>
      <w:marLeft w:val="0"/>
      <w:marRight w:val="0"/>
      <w:marTop w:val="0"/>
      <w:marBottom w:val="0"/>
      <w:divBdr>
        <w:top w:val="none" w:sz="0" w:space="0" w:color="auto"/>
        <w:left w:val="none" w:sz="0" w:space="0" w:color="auto"/>
        <w:bottom w:val="none" w:sz="0" w:space="0" w:color="auto"/>
        <w:right w:val="none" w:sz="0" w:space="0" w:color="auto"/>
      </w:divBdr>
    </w:div>
    <w:div w:id="1477070397">
      <w:bodyDiv w:val="1"/>
      <w:marLeft w:val="0"/>
      <w:marRight w:val="0"/>
      <w:marTop w:val="0"/>
      <w:marBottom w:val="0"/>
      <w:divBdr>
        <w:top w:val="none" w:sz="0" w:space="0" w:color="auto"/>
        <w:left w:val="none" w:sz="0" w:space="0" w:color="auto"/>
        <w:bottom w:val="none" w:sz="0" w:space="0" w:color="auto"/>
        <w:right w:val="none" w:sz="0" w:space="0" w:color="auto"/>
      </w:divBdr>
    </w:div>
    <w:div w:id="1477406337">
      <w:bodyDiv w:val="1"/>
      <w:marLeft w:val="0"/>
      <w:marRight w:val="0"/>
      <w:marTop w:val="0"/>
      <w:marBottom w:val="0"/>
      <w:divBdr>
        <w:top w:val="none" w:sz="0" w:space="0" w:color="auto"/>
        <w:left w:val="none" w:sz="0" w:space="0" w:color="auto"/>
        <w:bottom w:val="none" w:sz="0" w:space="0" w:color="auto"/>
        <w:right w:val="none" w:sz="0" w:space="0" w:color="auto"/>
      </w:divBdr>
    </w:div>
    <w:div w:id="1477839816">
      <w:bodyDiv w:val="1"/>
      <w:marLeft w:val="0"/>
      <w:marRight w:val="0"/>
      <w:marTop w:val="0"/>
      <w:marBottom w:val="0"/>
      <w:divBdr>
        <w:top w:val="none" w:sz="0" w:space="0" w:color="auto"/>
        <w:left w:val="none" w:sz="0" w:space="0" w:color="auto"/>
        <w:bottom w:val="none" w:sz="0" w:space="0" w:color="auto"/>
        <w:right w:val="none" w:sz="0" w:space="0" w:color="auto"/>
      </w:divBdr>
    </w:div>
    <w:div w:id="1478180330">
      <w:bodyDiv w:val="1"/>
      <w:marLeft w:val="0"/>
      <w:marRight w:val="0"/>
      <w:marTop w:val="0"/>
      <w:marBottom w:val="0"/>
      <w:divBdr>
        <w:top w:val="none" w:sz="0" w:space="0" w:color="auto"/>
        <w:left w:val="none" w:sz="0" w:space="0" w:color="auto"/>
        <w:bottom w:val="none" w:sz="0" w:space="0" w:color="auto"/>
        <w:right w:val="none" w:sz="0" w:space="0" w:color="auto"/>
      </w:divBdr>
    </w:div>
    <w:div w:id="1478760249">
      <w:bodyDiv w:val="1"/>
      <w:marLeft w:val="0"/>
      <w:marRight w:val="0"/>
      <w:marTop w:val="0"/>
      <w:marBottom w:val="0"/>
      <w:divBdr>
        <w:top w:val="none" w:sz="0" w:space="0" w:color="auto"/>
        <w:left w:val="none" w:sz="0" w:space="0" w:color="auto"/>
        <w:bottom w:val="none" w:sz="0" w:space="0" w:color="auto"/>
        <w:right w:val="none" w:sz="0" w:space="0" w:color="auto"/>
      </w:divBdr>
    </w:div>
    <w:div w:id="1479306025">
      <w:bodyDiv w:val="1"/>
      <w:marLeft w:val="0"/>
      <w:marRight w:val="0"/>
      <w:marTop w:val="0"/>
      <w:marBottom w:val="0"/>
      <w:divBdr>
        <w:top w:val="none" w:sz="0" w:space="0" w:color="auto"/>
        <w:left w:val="none" w:sz="0" w:space="0" w:color="auto"/>
        <w:bottom w:val="none" w:sz="0" w:space="0" w:color="auto"/>
        <w:right w:val="none" w:sz="0" w:space="0" w:color="auto"/>
      </w:divBdr>
    </w:div>
    <w:div w:id="1479571455">
      <w:bodyDiv w:val="1"/>
      <w:marLeft w:val="0"/>
      <w:marRight w:val="0"/>
      <w:marTop w:val="0"/>
      <w:marBottom w:val="0"/>
      <w:divBdr>
        <w:top w:val="none" w:sz="0" w:space="0" w:color="auto"/>
        <w:left w:val="none" w:sz="0" w:space="0" w:color="auto"/>
        <w:bottom w:val="none" w:sz="0" w:space="0" w:color="auto"/>
        <w:right w:val="none" w:sz="0" w:space="0" w:color="auto"/>
      </w:divBdr>
    </w:div>
    <w:div w:id="1479607921">
      <w:bodyDiv w:val="1"/>
      <w:marLeft w:val="0"/>
      <w:marRight w:val="0"/>
      <w:marTop w:val="0"/>
      <w:marBottom w:val="0"/>
      <w:divBdr>
        <w:top w:val="none" w:sz="0" w:space="0" w:color="auto"/>
        <w:left w:val="none" w:sz="0" w:space="0" w:color="auto"/>
        <w:bottom w:val="none" w:sz="0" w:space="0" w:color="auto"/>
        <w:right w:val="none" w:sz="0" w:space="0" w:color="auto"/>
      </w:divBdr>
    </w:div>
    <w:div w:id="1480682766">
      <w:bodyDiv w:val="1"/>
      <w:marLeft w:val="0"/>
      <w:marRight w:val="0"/>
      <w:marTop w:val="0"/>
      <w:marBottom w:val="0"/>
      <w:divBdr>
        <w:top w:val="none" w:sz="0" w:space="0" w:color="auto"/>
        <w:left w:val="none" w:sz="0" w:space="0" w:color="auto"/>
        <w:bottom w:val="none" w:sz="0" w:space="0" w:color="auto"/>
        <w:right w:val="none" w:sz="0" w:space="0" w:color="auto"/>
      </w:divBdr>
    </w:div>
    <w:div w:id="1480996793">
      <w:bodyDiv w:val="1"/>
      <w:marLeft w:val="0"/>
      <w:marRight w:val="0"/>
      <w:marTop w:val="0"/>
      <w:marBottom w:val="0"/>
      <w:divBdr>
        <w:top w:val="none" w:sz="0" w:space="0" w:color="auto"/>
        <w:left w:val="none" w:sz="0" w:space="0" w:color="auto"/>
        <w:bottom w:val="none" w:sz="0" w:space="0" w:color="auto"/>
        <w:right w:val="none" w:sz="0" w:space="0" w:color="auto"/>
      </w:divBdr>
    </w:div>
    <w:div w:id="1481116574">
      <w:bodyDiv w:val="1"/>
      <w:marLeft w:val="0"/>
      <w:marRight w:val="0"/>
      <w:marTop w:val="0"/>
      <w:marBottom w:val="0"/>
      <w:divBdr>
        <w:top w:val="none" w:sz="0" w:space="0" w:color="auto"/>
        <w:left w:val="none" w:sz="0" w:space="0" w:color="auto"/>
        <w:bottom w:val="none" w:sz="0" w:space="0" w:color="auto"/>
        <w:right w:val="none" w:sz="0" w:space="0" w:color="auto"/>
      </w:divBdr>
    </w:div>
    <w:div w:id="1481380164">
      <w:bodyDiv w:val="1"/>
      <w:marLeft w:val="0"/>
      <w:marRight w:val="0"/>
      <w:marTop w:val="0"/>
      <w:marBottom w:val="0"/>
      <w:divBdr>
        <w:top w:val="none" w:sz="0" w:space="0" w:color="auto"/>
        <w:left w:val="none" w:sz="0" w:space="0" w:color="auto"/>
        <w:bottom w:val="none" w:sz="0" w:space="0" w:color="auto"/>
        <w:right w:val="none" w:sz="0" w:space="0" w:color="auto"/>
      </w:divBdr>
    </w:div>
    <w:div w:id="1482699190">
      <w:bodyDiv w:val="1"/>
      <w:marLeft w:val="0"/>
      <w:marRight w:val="0"/>
      <w:marTop w:val="0"/>
      <w:marBottom w:val="0"/>
      <w:divBdr>
        <w:top w:val="none" w:sz="0" w:space="0" w:color="auto"/>
        <w:left w:val="none" w:sz="0" w:space="0" w:color="auto"/>
        <w:bottom w:val="none" w:sz="0" w:space="0" w:color="auto"/>
        <w:right w:val="none" w:sz="0" w:space="0" w:color="auto"/>
      </w:divBdr>
    </w:div>
    <w:div w:id="1484197408">
      <w:bodyDiv w:val="1"/>
      <w:marLeft w:val="0"/>
      <w:marRight w:val="0"/>
      <w:marTop w:val="0"/>
      <w:marBottom w:val="0"/>
      <w:divBdr>
        <w:top w:val="none" w:sz="0" w:space="0" w:color="auto"/>
        <w:left w:val="none" w:sz="0" w:space="0" w:color="auto"/>
        <w:bottom w:val="none" w:sz="0" w:space="0" w:color="auto"/>
        <w:right w:val="none" w:sz="0" w:space="0" w:color="auto"/>
      </w:divBdr>
    </w:div>
    <w:div w:id="1484201072">
      <w:bodyDiv w:val="1"/>
      <w:marLeft w:val="0"/>
      <w:marRight w:val="0"/>
      <w:marTop w:val="0"/>
      <w:marBottom w:val="0"/>
      <w:divBdr>
        <w:top w:val="none" w:sz="0" w:space="0" w:color="auto"/>
        <w:left w:val="none" w:sz="0" w:space="0" w:color="auto"/>
        <w:bottom w:val="none" w:sz="0" w:space="0" w:color="auto"/>
        <w:right w:val="none" w:sz="0" w:space="0" w:color="auto"/>
      </w:divBdr>
    </w:div>
    <w:div w:id="1484544616">
      <w:bodyDiv w:val="1"/>
      <w:marLeft w:val="0"/>
      <w:marRight w:val="0"/>
      <w:marTop w:val="0"/>
      <w:marBottom w:val="0"/>
      <w:divBdr>
        <w:top w:val="none" w:sz="0" w:space="0" w:color="auto"/>
        <w:left w:val="none" w:sz="0" w:space="0" w:color="auto"/>
        <w:bottom w:val="none" w:sz="0" w:space="0" w:color="auto"/>
        <w:right w:val="none" w:sz="0" w:space="0" w:color="auto"/>
      </w:divBdr>
    </w:div>
    <w:div w:id="1484930406">
      <w:bodyDiv w:val="1"/>
      <w:marLeft w:val="0"/>
      <w:marRight w:val="0"/>
      <w:marTop w:val="0"/>
      <w:marBottom w:val="0"/>
      <w:divBdr>
        <w:top w:val="none" w:sz="0" w:space="0" w:color="auto"/>
        <w:left w:val="none" w:sz="0" w:space="0" w:color="auto"/>
        <w:bottom w:val="none" w:sz="0" w:space="0" w:color="auto"/>
        <w:right w:val="none" w:sz="0" w:space="0" w:color="auto"/>
      </w:divBdr>
    </w:div>
    <w:div w:id="1485272136">
      <w:bodyDiv w:val="1"/>
      <w:marLeft w:val="0"/>
      <w:marRight w:val="0"/>
      <w:marTop w:val="0"/>
      <w:marBottom w:val="0"/>
      <w:divBdr>
        <w:top w:val="none" w:sz="0" w:space="0" w:color="auto"/>
        <w:left w:val="none" w:sz="0" w:space="0" w:color="auto"/>
        <w:bottom w:val="none" w:sz="0" w:space="0" w:color="auto"/>
        <w:right w:val="none" w:sz="0" w:space="0" w:color="auto"/>
      </w:divBdr>
    </w:div>
    <w:div w:id="1485900488">
      <w:bodyDiv w:val="1"/>
      <w:marLeft w:val="0"/>
      <w:marRight w:val="0"/>
      <w:marTop w:val="0"/>
      <w:marBottom w:val="0"/>
      <w:divBdr>
        <w:top w:val="none" w:sz="0" w:space="0" w:color="auto"/>
        <w:left w:val="none" w:sz="0" w:space="0" w:color="auto"/>
        <w:bottom w:val="none" w:sz="0" w:space="0" w:color="auto"/>
        <w:right w:val="none" w:sz="0" w:space="0" w:color="auto"/>
      </w:divBdr>
    </w:div>
    <w:div w:id="1487431244">
      <w:bodyDiv w:val="1"/>
      <w:marLeft w:val="0"/>
      <w:marRight w:val="0"/>
      <w:marTop w:val="0"/>
      <w:marBottom w:val="0"/>
      <w:divBdr>
        <w:top w:val="none" w:sz="0" w:space="0" w:color="auto"/>
        <w:left w:val="none" w:sz="0" w:space="0" w:color="auto"/>
        <w:bottom w:val="none" w:sz="0" w:space="0" w:color="auto"/>
        <w:right w:val="none" w:sz="0" w:space="0" w:color="auto"/>
      </w:divBdr>
    </w:div>
    <w:div w:id="1487546851">
      <w:bodyDiv w:val="1"/>
      <w:marLeft w:val="0"/>
      <w:marRight w:val="0"/>
      <w:marTop w:val="0"/>
      <w:marBottom w:val="0"/>
      <w:divBdr>
        <w:top w:val="none" w:sz="0" w:space="0" w:color="auto"/>
        <w:left w:val="none" w:sz="0" w:space="0" w:color="auto"/>
        <w:bottom w:val="none" w:sz="0" w:space="0" w:color="auto"/>
        <w:right w:val="none" w:sz="0" w:space="0" w:color="auto"/>
      </w:divBdr>
    </w:div>
    <w:div w:id="1489053190">
      <w:bodyDiv w:val="1"/>
      <w:marLeft w:val="0"/>
      <w:marRight w:val="0"/>
      <w:marTop w:val="0"/>
      <w:marBottom w:val="0"/>
      <w:divBdr>
        <w:top w:val="none" w:sz="0" w:space="0" w:color="auto"/>
        <w:left w:val="none" w:sz="0" w:space="0" w:color="auto"/>
        <w:bottom w:val="none" w:sz="0" w:space="0" w:color="auto"/>
        <w:right w:val="none" w:sz="0" w:space="0" w:color="auto"/>
      </w:divBdr>
    </w:div>
    <w:div w:id="1489857022">
      <w:bodyDiv w:val="1"/>
      <w:marLeft w:val="0"/>
      <w:marRight w:val="0"/>
      <w:marTop w:val="0"/>
      <w:marBottom w:val="0"/>
      <w:divBdr>
        <w:top w:val="none" w:sz="0" w:space="0" w:color="auto"/>
        <w:left w:val="none" w:sz="0" w:space="0" w:color="auto"/>
        <w:bottom w:val="none" w:sz="0" w:space="0" w:color="auto"/>
        <w:right w:val="none" w:sz="0" w:space="0" w:color="auto"/>
      </w:divBdr>
    </w:div>
    <w:div w:id="1490442957">
      <w:bodyDiv w:val="1"/>
      <w:marLeft w:val="0"/>
      <w:marRight w:val="0"/>
      <w:marTop w:val="0"/>
      <w:marBottom w:val="0"/>
      <w:divBdr>
        <w:top w:val="none" w:sz="0" w:space="0" w:color="auto"/>
        <w:left w:val="none" w:sz="0" w:space="0" w:color="auto"/>
        <w:bottom w:val="none" w:sz="0" w:space="0" w:color="auto"/>
        <w:right w:val="none" w:sz="0" w:space="0" w:color="auto"/>
      </w:divBdr>
    </w:div>
    <w:div w:id="1491097538">
      <w:bodyDiv w:val="1"/>
      <w:marLeft w:val="0"/>
      <w:marRight w:val="0"/>
      <w:marTop w:val="0"/>
      <w:marBottom w:val="0"/>
      <w:divBdr>
        <w:top w:val="none" w:sz="0" w:space="0" w:color="auto"/>
        <w:left w:val="none" w:sz="0" w:space="0" w:color="auto"/>
        <w:bottom w:val="none" w:sz="0" w:space="0" w:color="auto"/>
        <w:right w:val="none" w:sz="0" w:space="0" w:color="auto"/>
      </w:divBdr>
    </w:div>
    <w:div w:id="1491561547">
      <w:bodyDiv w:val="1"/>
      <w:marLeft w:val="0"/>
      <w:marRight w:val="0"/>
      <w:marTop w:val="0"/>
      <w:marBottom w:val="0"/>
      <w:divBdr>
        <w:top w:val="none" w:sz="0" w:space="0" w:color="auto"/>
        <w:left w:val="none" w:sz="0" w:space="0" w:color="auto"/>
        <w:bottom w:val="none" w:sz="0" w:space="0" w:color="auto"/>
        <w:right w:val="none" w:sz="0" w:space="0" w:color="auto"/>
      </w:divBdr>
    </w:div>
    <w:div w:id="1492599214">
      <w:bodyDiv w:val="1"/>
      <w:marLeft w:val="0"/>
      <w:marRight w:val="0"/>
      <w:marTop w:val="0"/>
      <w:marBottom w:val="0"/>
      <w:divBdr>
        <w:top w:val="none" w:sz="0" w:space="0" w:color="auto"/>
        <w:left w:val="none" w:sz="0" w:space="0" w:color="auto"/>
        <w:bottom w:val="none" w:sz="0" w:space="0" w:color="auto"/>
        <w:right w:val="none" w:sz="0" w:space="0" w:color="auto"/>
      </w:divBdr>
    </w:div>
    <w:div w:id="1493065815">
      <w:bodyDiv w:val="1"/>
      <w:marLeft w:val="0"/>
      <w:marRight w:val="0"/>
      <w:marTop w:val="0"/>
      <w:marBottom w:val="0"/>
      <w:divBdr>
        <w:top w:val="none" w:sz="0" w:space="0" w:color="auto"/>
        <w:left w:val="none" w:sz="0" w:space="0" w:color="auto"/>
        <w:bottom w:val="none" w:sz="0" w:space="0" w:color="auto"/>
        <w:right w:val="none" w:sz="0" w:space="0" w:color="auto"/>
      </w:divBdr>
    </w:div>
    <w:div w:id="1493643530">
      <w:bodyDiv w:val="1"/>
      <w:marLeft w:val="0"/>
      <w:marRight w:val="0"/>
      <w:marTop w:val="0"/>
      <w:marBottom w:val="0"/>
      <w:divBdr>
        <w:top w:val="none" w:sz="0" w:space="0" w:color="auto"/>
        <w:left w:val="none" w:sz="0" w:space="0" w:color="auto"/>
        <w:bottom w:val="none" w:sz="0" w:space="0" w:color="auto"/>
        <w:right w:val="none" w:sz="0" w:space="0" w:color="auto"/>
      </w:divBdr>
    </w:div>
    <w:div w:id="1493712652">
      <w:bodyDiv w:val="1"/>
      <w:marLeft w:val="0"/>
      <w:marRight w:val="0"/>
      <w:marTop w:val="0"/>
      <w:marBottom w:val="0"/>
      <w:divBdr>
        <w:top w:val="none" w:sz="0" w:space="0" w:color="auto"/>
        <w:left w:val="none" w:sz="0" w:space="0" w:color="auto"/>
        <w:bottom w:val="none" w:sz="0" w:space="0" w:color="auto"/>
        <w:right w:val="none" w:sz="0" w:space="0" w:color="auto"/>
      </w:divBdr>
    </w:div>
    <w:div w:id="1494297433">
      <w:bodyDiv w:val="1"/>
      <w:marLeft w:val="0"/>
      <w:marRight w:val="0"/>
      <w:marTop w:val="0"/>
      <w:marBottom w:val="0"/>
      <w:divBdr>
        <w:top w:val="none" w:sz="0" w:space="0" w:color="auto"/>
        <w:left w:val="none" w:sz="0" w:space="0" w:color="auto"/>
        <w:bottom w:val="none" w:sz="0" w:space="0" w:color="auto"/>
        <w:right w:val="none" w:sz="0" w:space="0" w:color="auto"/>
      </w:divBdr>
    </w:div>
    <w:div w:id="1494489656">
      <w:bodyDiv w:val="1"/>
      <w:marLeft w:val="0"/>
      <w:marRight w:val="0"/>
      <w:marTop w:val="0"/>
      <w:marBottom w:val="0"/>
      <w:divBdr>
        <w:top w:val="none" w:sz="0" w:space="0" w:color="auto"/>
        <w:left w:val="none" w:sz="0" w:space="0" w:color="auto"/>
        <w:bottom w:val="none" w:sz="0" w:space="0" w:color="auto"/>
        <w:right w:val="none" w:sz="0" w:space="0" w:color="auto"/>
      </w:divBdr>
    </w:div>
    <w:div w:id="1495295623">
      <w:bodyDiv w:val="1"/>
      <w:marLeft w:val="0"/>
      <w:marRight w:val="0"/>
      <w:marTop w:val="0"/>
      <w:marBottom w:val="0"/>
      <w:divBdr>
        <w:top w:val="none" w:sz="0" w:space="0" w:color="auto"/>
        <w:left w:val="none" w:sz="0" w:space="0" w:color="auto"/>
        <w:bottom w:val="none" w:sz="0" w:space="0" w:color="auto"/>
        <w:right w:val="none" w:sz="0" w:space="0" w:color="auto"/>
      </w:divBdr>
    </w:div>
    <w:div w:id="1495418755">
      <w:bodyDiv w:val="1"/>
      <w:marLeft w:val="0"/>
      <w:marRight w:val="0"/>
      <w:marTop w:val="0"/>
      <w:marBottom w:val="0"/>
      <w:divBdr>
        <w:top w:val="none" w:sz="0" w:space="0" w:color="auto"/>
        <w:left w:val="none" w:sz="0" w:space="0" w:color="auto"/>
        <w:bottom w:val="none" w:sz="0" w:space="0" w:color="auto"/>
        <w:right w:val="none" w:sz="0" w:space="0" w:color="auto"/>
      </w:divBdr>
    </w:div>
    <w:div w:id="1496412011">
      <w:bodyDiv w:val="1"/>
      <w:marLeft w:val="0"/>
      <w:marRight w:val="0"/>
      <w:marTop w:val="0"/>
      <w:marBottom w:val="0"/>
      <w:divBdr>
        <w:top w:val="none" w:sz="0" w:space="0" w:color="auto"/>
        <w:left w:val="none" w:sz="0" w:space="0" w:color="auto"/>
        <w:bottom w:val="none" w:sz="0" w:space="0" w:color="auto"/>
        <w:right w:val="none" w:sz="0" w:space="0" w:color="auto"/>
      </w:divBdr>
    </w:div>
    <w:div w:id="1496457908">
      <w:bodyDiv w:val="1"/>
      <w:marLeft w:val="0"/>
      <w:marRight w:val="0"/>
      <w:marTop w:val="0"/>
      <w:marBottom w:val="0"/>
      <w:divBdr>
        <w:top w:val="none" w:sz="0" w:space="0" w:color="auto"/>
        <w:left w:val="none" w:sz="0" w:space="0" w:color="auto"/>
        <w:bottom w:val="none" w:sz="0" w:space="0" w:color="auto"/>
        <w:right w:val="none" w:sz="0" w:space="0" w:color="auto"/>
      </w:divBdr>
    </w:div>
    <w:div w:id="1498156406">
      <w:bodyDiv w:val="1"/>
      <w:marLeft w:val="0"/>
      <w:marRight w:val="0"/>
      <w:marTop w:val="0"/>
      <w:marBottom w:val="0"/>
      <w:divBdr>
        <w:top w:val="none" w:sz="0" w:space="0" w:color="auto"/>
        <w:left w:val="none" w:sz="0" w:space="0" w:color="auto"/>
        <w:bottom w:val="none" w:sz="0" w:space="0" w:color="auto"/>
        <w:right w:val="none" w:sz="0" w:space="0" w:color="auto"/>
      </w:divBdr>
    </w:div>
    <w:div w:id="1499617483">
      <w:bodyDiv w:val="1"/>
      <w:marLeft w:val="0"/>
      <w:marRight w:val="0"/>
      <w:marTop w:val="0"/>
      <w:marBottom w:val="0"/>
      <w:divBdr>
        <w:top w:val="none" w:sz="0" w:space="0" w:color="auto"/>
        <w:left w:val="none" w:sz="0" w:space="0" w:color="auto"/>
        <w:bottom w:val="none" w:sz="0" w:space="0" w:color="auto"/>
        <w:right w:val="none" w:sz="0" w:space="0" w:color="auto"/>
      </w:divBdr>
    </w:div>
    <w:div w:id="1500539293">
      <w:bodyDiv w:val="1"/>
      <w:marLeft w:val="0"/>
      <w:marRight w:val="0"/>
      <w:marTop w:val="0"/>
      <w:marBottom w:val="0"/>
      <w:divBdr>
        <w:top w:val="none" w:sz="0" w:space="0" w:color="auto"/>
        <w:left w:val="none" w:sz="0" w:space="0" w:color="auto"/>
        <w:bottom w:val="none" w:sz="0" w:space="0" w:color="auto"/>
        <w:right w:val="none" w:sz="0" w:space="0" w:color="auto"/>
      </w:divBdr>
    </w:div>
    <w:div w:id="1500803975">
      <w:bodyDiv w:val="1"/>
      <w:marLeft w:val="0"/>
      <w:marRight w:val="0"/>
      <w:marTop w:val="0"/>
      <w:marBottom w:val="0"/>
      <w:divBdr>
        <w:top w:val="none" w:sz="0" w:space="0" w:color="auto"/>
        <w:left w:val="none" w:sz="0" w:space="0" w:color="auto"/>
        <w:bottom w:val="none" w:sz="0" w:space="0" w:color="auto"/>
        <w:right w:val="none" w:sz="0" w:space="0" w:color="auto"/>
      </w:divBdr>
    </w:div>
    <w:div w:id="1501657733">
      <w:bodyDiv w:val="1"/>
      <w:marLeft w:val="0"/>
      <w:marRight w:val="0"/>
      <w:marTop w:val="0"/>
      <w:marBottom w:val="0"/>
      <w:divBdr>
        <w:top w:val="none" w:sz="0" w:space="0" w:color="auto"/>
        <w:left w:val="none" w:sz="0" w:space="0" w:color="auto"/>
        <w:bottom w:val="none" w:sz="0" w:space="0" w:color="auto"/>
        <w:right w:val="none" w:sz="0" w:space="0" w:color="auto"/>
      </w:divBdr>
    </w:div>
    <w:div w:id="1501967048">
      <w:bodyDiv w:val="1"/>
      <w:marLeft w:val="0"/>
      <w:marRight w:val="0"/>
      <w:marTop w:val="0"/>
      <w:marBottom w:val="0"/>
      <w:divBdr>
        <w:top w:val="none" w:sz="0" w:space="0" w:color="auto"/>
        <w:left w:val="none" w:sz="0" w:space="0" w:color="auto"/>
        <w:bottom w:val="none" w:sz="0" w:space="0" w:color="auto"/>
        <w:right w:val="none" w:sz="0" w:space="0" w:color="auto"/>
      </w:divBdr>
    </w:div>
    <w:div w:id="1502236254">
      <w:bodyDiv w:val="1"/>
      <w:marLeft w:val="0"/>
      <w:marRight w:val="0"/>
      <w:marTop w:val="0"/>
      <w:marBottom w:val="0"/>
      <w:divBdr>
        <w:top w:val="none" w:sz="0" w:space="0" w:color="auto"/>
        <w:left w:val="none" w:sz="0" w:space="0" w:color="auto"/>
        <w:bottom w:val="none" w:sz="0" w:space="0" w:color="auto"/>
        <w:right w:val="none" w:sz="0" w:space="0" w:color="auto"/>
      </w:divBdr>
    </w:div>
    <w:div w:id="1502695347">
      <w:bodyDiv w:val="1"/>
      <w:marLeft w:val="0"/>
      <w:marRight w:val="0"/>
      <w:marTop w:val="0"/>
      <w:marBottom w:val="0"/>
      <w:divBdr>
        <w:top w:val="none" w:sz="0" w:space="0" w:color="auto"/>
        <w:left w:val="none" w:sz="0" w:space="0" w:color="auto"/>
        <w:bottom w:val="none" w:sz="0" w:space="0" w:color="auto"/>
        <w:right w:val="none" w:sz="0" w:space="0" w:color="auto"/>
      </w:divBdr>
    </w:div>
    <w:div w:id="1503162751">
      <w:bodyDiv w:val="1"/>
      <w:marLeft w:val="0"/>
      <w:marRight w:val="0"/>
      <w:marTop w:val="0"/>
      <w:marBottom w:val="0"/>
      <w:divBdr>
        <w:top w:val="none" w:sz="0" w:space="0" w:color="auto"/>
        <w:left w:val="none" w:sz="0" w:space="0" w:color="auto"/>
        <w:bottom w:val="none" w:sz="0" w:space="0" w:color="auto"/>
        <w:right w:val="none" w:sz="0" w:space="0" w:color="auto"/>
      </w:divBdr>
    </w:div>
    <w:div w:id="1503593056">
      <w:bodyDiv w:val="1"/>
      <w:marLeft w:val="0"/>
      <w:marRight w:val="0"/>
      <w:marTop w:val="0"/>
      <w:marBottom w:val="0"/>
      <w:divBdr>
        <w:top w:val="none" w:sz="0" w:space="0" w:color="auto"/>
        <w:left w:val="none" w:sz="0" w:space="0" w:color="auto"/>
        <w:bottom w:val="none" w:sz="0" w:space="0" w:color="auto"/>
        <w:right w:val="none" w:sz="0" w:space="0" w:color="auto"/>
      </w:divBdr>
    </w:div>
    <w:div w:id="1503935818">
      <w:bodyDiv w:val="1"/>
      <w:marLeft w:val="0"/>
      <w:marRight w:val="0"/>
      <w:marTop w:val="0"/>
      <w:marBottom w:val="0"/>
      <w:divBdr>
        <w:top w:val="none" w:sz="0" w:space="0" w:color="auto"/>
        <w:left w:val="none" w:sz="0" w:space="0" w:color="auto"/>
        <w:bottom w:val="none" w:sz="0" w:space="0" w:color="auto"/>
        <w:right w:val="none" w:sz="0" w:space="0" w:color="auto"/>
      </w:divBdr>
    </w:div>
    <w:div w:id="1505322323">
      <w:bodyDiv w:val="1"/>
      <w:marLeft w:val="0"/>
      <w:marRight w:val="0"/>
      <w:marTop w:val="0"/>
      <w:marBottom w:val="0"/>
      <w:divBdr>
        <w:top w:val="none" w:sz="0" w:space="0" w:color="auto"/>
        <w:left w:val="none" w:sz="0" w:space="0" w:color="auto"/>
        <w:bottom w:val="none" w:sz="0" w:space="0" w:color="auto"/>
        <w:right w:val="none" w:sz="0" w:space="0" w:color="auto"/>
      </w:divBdr>
    </w:div>
    <w:div w:id="1506555454">
      <w:bodyDiv w:val="1"/>
      <w:marLeft w:val="0"/>
      <w:marRight w:val="0"/>
      <w:marTop w:val="0"/>
      <w:marBottom w:val="0"/>
      <w:divBdr>
        <w:top w:val="none" w:sz="0" w:space="0" w:color="auto"/>
        <w:left w:val="none" w:sz="0" w:space="0" w:color="auto"/>
        <w:bottom w:val="none" w:sz="0" w:space="0" w:color="auto"/>
        <w:right w:val="none" w:sz="0" w:space="0" w:color="auto"/>
      </w:divBdr>
    </w:div>
    <w:div w:id="1506702711">
      <w:bodyDiv w:val="1"/>
      <w:marLeft w:val="0"/>
      <w:marRight w:val="0"/>
      <w:marTop w:val="0"/>
      <w:marBottom w:val="0"/>
      <w:divBdr>
        <w:top w:val="none" w:sz="0" w:space="0" w:color="auto"/>
        <w:left w:val="none" w:sz="0" w:space="0" w:color="auto"/>
        <w:bottom w:val="none" w:sz="0" w:space="0" w:color="auto"/>
        <w:right w:val="none" w:sz="0" w:space="0" w:color="auto"/>
      </w:divBdr>
    </w:div>
    <w:div w:id="1507592656">
      <w:bodyDiv w:val="1"/>
      <w:marLeft w:val="0"/>
      <w:marRight w:val="0"/>
      <w:marTop w:val="0"/>
      <w:marBottom w:val="0"/>
      <w:divBdr>
        <w:top w:val="none" w:sz="0" w:space="0" w:color="auto"/>
        <w:left w:val="none" w:sz="0" w:space="0" w:color="auto"/>
        <w:bottom w:val="none" w:sz="0" w:space="0" w:color="auto"/>
        <w:right w:val="none" w:sz="0" w:space="0" w:color="auto"/>
      </w:divBdr>
    </w:div>
    <w:div w:id="1507599354">
      <w:bodyDiv w:val="1"/>
      <w:marLeft w:val="0"/>
      <w:marRight w:val="0"/>
      <w:marTop w:val="0"/>
      <w:marBottom w:val="0"/>
      <w:divBdr>
        <w:top w:val="none" w:sz="0" w:space="0" w:color="auto"/>
        <w:left w:val="none" w:sz="0" w:space="0" w:color="auto"/>
        <w:bottom w:val="none" w:sz="0" w:space="0" w:color="auto"/>
        <w:right w:val="none" w:sz="0" w:space="0" w:color="auto"/>
      </w:divBdr>
    </w:div>
    <w:div w:id="1507671690">
      <w:bodyDiv w:val="1"/>
      <w:marLeft w:val="0"/>
      <w:marRight w:val="0"/>
      <w:marTop w:val="0"/>
      <w:marBottom w:val="0"/>
      <w:divBdr>
        <w:top w:val="none" w:sz="0" w:space="0" w:color="auto"/>
        <w:left w:val="none" w:sz="0" w:space="0" w:color="auto"/>
        <w:bottom w:val="none" w:sz="0" w:space="0" w:color="auto"/>
        <w:right w:val="none" w:sz="0" w:space="0" w:color="auto"/>
      </w:divBdr>
    </w:div>
    <w:div w:id="1507938805">
      <w:bodyDiv w:val="1"/>
      <w:marLeft w:val="0"/>
      <w:marRight w:val="0"/>
      <w:marTop w:val="0"/>
      <w:marBottom w:val="0"/>
      <w:divBdr>
        <w:top w:val="none" w:sz="0" w:space="0" w:color="auto"/>
        <w:left w:val="none" w:sz="0" w:space="0" w:color="auto"/>
        <w:bottom w:val="none" w:sz="0" w:space="0" w:color="auto"/>
        <w:right w:val="none" w:sz="0" w:space="0" w:color="auto"/>
      </w:divBdr>
    </w:div>
    <w:div w:id="1509641169">
      <w:bodyDiv w:val="1"/>
      <w:marLeft w:val="0"/>
      <w:marRight w:val="0"/>
      <w:marTop w:val="0"/>
      <w:marBottom w:val="0"/>
      <w:divBdr>
        <w:top w:val="none" w:sz="0" w:space="0" w:color="auto"/>
        <w:left w:val="none" w:sz="0" w:space="0" w:color="auto"/>
        <w:bottom w:val="none" w:sz="0" w:space="0" w:color="auto"/>
        <w:right w:val="none" w:sz="0" w:space="0" w:color="auto"/>
      </w:divBdr>
    </w:div>
    <w:div w:id="1510175991">
      <w:bodyDiv w:val="1"/>
      <w:marLeft w:val="0"/>
      <w:marRight w:val="0"/>
      <w:marTop w:val="0"/>
      <w:marBottom w:val="0"/>
      <w:divBdr>
        <w:top w:val="none" w:sz="0" w:space="0" w:color="auto"/>
        <w:left w:val="none" w:sz="0" w:space="0" w:color="auto"/>
        <w:bottom w:val="none" w:sz="0" w:space="0" w:color="auto"/>
        <w:right w:val="none" w:sz="0" w:space="0" w:color="auto"/>
      </w:divBdr>
    </w:div>
    <w:div w:id="1510411545">
      <w:bodyDiv w:val="1"/>
      <w:marLeft w:val="0"/>
      <w:marRight w:val="0"/>
      <w:marTop w:val="0"/>
      <w:marBottom w:val="0"/>
      <w:divBdr>
        <w:top w:val="none" w:sz="0" w:space="0" w:color="auto"/>
        <w:left w:val="none" w:sz="0" w:space="0" w:color="auto"/>
        <w:bottom w:val="none" w:sz="0" w:space="0" w:color="auto"/>
        <w:right w:val="none" w:sz="0" w:space="0" w:color="auto"/>
      </w:divBdr>
    </w:div>
    <w:div w:id="1510827137">
      <w:bodyDiv w:val="1"/>
      <w:marLeft w:val="0"/>
      <w:marRight w:val="0"/>
      <w:marTop w:val="0"/>
      <w:marBottom w:val="0"/>
      <w:divBdr>
        <w:top w:val="none" w:sz="0" w:space="0" w:color="auto"/>
        <w:left w:val="none" w:sz="0" w:space="0" w:color="auto"/>
        <w:bottom w:val="none" w:sz="0" w:space="0" w:color="auto"/>
        <w:right w:val="none" w:sz="0" w:space="0" w:color="auto"/>
      </w:divBdr>
    </w:div>
    <w:div w:id="1511407304">
      <w:bodyDiv w:val="1"/>
      <w:marLeft w:val="0"/>
      <w:marRight w:val="0"/>
      <w:marTop w:val="0"/>
      <w:marBottom w:val="0"/>
      <w:divBdr>
        <w:top w:val="none" w:sz="0" w:space="0" w:color="auto"/>
        <w:left w:val="none" w:sz="0" w:space="0" w:color="auto"/>
        <w:bottom w:val="none" w:sz="0" w:space="0" w:color="auto"/>
        <w:right w:val="none" w:sz="0" w:space="0" w:color="auto"/>
      </w:divBdr>
    </w:div>
    <w:div w:id="1511484848">
      <w:bodyDiv w:val="1"/>
      <w:marLeft w:val="0"/>
      <w:marRight w:val="0"/>
      <w:marTop w:val="0"/>
      <w:marBottom w:val="0"/>
      <w:divBdr>
        <w:top w:val="none" w:sz="0" w:space="0" w:color="auto"/>
        <w:left w:val="none" w:sz="0" w:space="0" w:color="auto"/>
        <w:bottom w:val="none" w:sz="0" w:space="0" w:color="auto"/>
        <w:right w:val="none" w:sz="0" w:space="0" w:color="auto"/>
      </w:divBdr>
    </w:div>
    <w:div w:id="1511794316">
      <w:bodyDiv w:val="1"/>
      <w:marLeft w:val="0"/>
      <w:marRight w:val="0"/>
      <w:marTop w:val="0"/>
      <w:marBottom w:val="0"/>
      <w:divBdr>
        <w:top w:val="none" w:sz="0" w:space="0" w:color="auto"/>
        <w:left w:val="none" w:sz="0" w:space="0" w:color="auto"/>
        <w:bottom w:val="none" w:sz="0" w:space="0" w:color="auto"/>
        <w:right w:val="none" w:sz="0" w:space="0" w:color="auto"/>
      </w:divBdr>
    </w:div>
    <w:div w:id="1512913469">
      <w:bodyDiv w:val="1"/>
      <w:marLeft w:val="0"/>
      <w:marRight w:val="0"/>
      <w:marTop w:val="0"/>
      <w:marBottom w:val="0"/>
      <w:divBdr>
        <w:top w:val="none" w:sz="0" w:space="0" w:color="auto"/>
        <w:left w:val="none" w:sz="0" w:space="0" w:color="auto"/>
        <w:bottom w:val="none" w:sz="0" w:space="0" w:color="auto"/>
        <w:right w:val="none" w:sz="0" w:space="0" w:color="auto"/>
      </w:divBdr>
    </w:div>
    <w:div w:id="1514615257">
      <w:bodyDiv w:val="1"/>
      <w:marLeft w:val="0"/>
      <w:marRight w:val="0"/>
      <w:marTop w:val="0"/>
      <w:marBottom w:val="0"/>
      <w:divBdr>
        <w:top w:val="none" w:sz="0" w:space="0" w:color="auto"/>
        <w:left w:val="none" w:sz="0" w:space="0" w:color="auto"/>
        <w:bottom w:val="none" w:sz="0" w:space="0" w:color="auto"/>
        <w:right w:val="none" w:sz="0" w:space="0" w:color="auto"/>
      </w:divBdr>
    </w:div>
    <w:div w:id="1514953253">
      <w:bodyDiv w:val="1"/>
      <w:marLeft w:val="0"/>
      <w:marRight w:val="0"/>
      <w:marTop w:val="0"/>
      <w:marBottom w:val="0"/>
      <w:divBdr>
        <w:top w:val="none" w:sz="0" w:space="0" w:color="auto"/>
        <w:left w:val="none" w:sz="0" w:space="0" w:color="auto"/>
        <w:bottom w:val="none" w:sz="0" w:space="0" w:color="auto"/>
        <w:right w:val="none" w:sz="0" w:space="0" w:color="auto"/>
      </w:divBdr>
    </w:div>
    <w:div w:id="1515879561">
      <w:bodyDiv w:val="1"/>
      <w:marLeft w:val="0"/>
      <w:marRight w:val="0"/>
      <w:marTop w:val="0"/>
      <w:marBottom w:val="0"/>
      <w:divBdr>
        <w:top w:val="none" w:sz="0" w:space="0" w:color="auto"/>
        <w:left w:val="none" w:sz="0" w:space="0" w:color="auto"/>
        <w:bottom w:val="none" w:sz="0" w:space="0" w:color="auto"/>
        <w:right w:val="none" w:sz="0" w:space="0" w:color="auto"/>
      </w:divBdr>
    </w:div>
    <w:div w:id="1516193983">
      <w:bodyDiv w:val="1"/>
      <w:marLeft w:val="0"/>
      <w:marRight w:val="0"/>
      <w:marTop w:val="0"/>
      <w:marBottom w:val="0"/>
      <w:divBdr>
        <w:top w:val="none" w:sz="0" w:space="0" w:color="auto"/>
        <w:left w:val="none" w:sz="0" w:space="0" w:color="auto"/>
        <w:bottom w:val="none" w:sz="0" w:space="0" w:color="auto"/>
        <w:right w:val="none" w:sz="0" w:space="0" w:color="auto"/>
      </w:divBdr>
    </w:div>
    <w:div w:id="1516267496">
      <w:bodyDiv w:val="1"/>
      <w:marLeft w:val="0"/>
      <w:marRight w:val="0"/>
      <w:marTop w:val="0"/>
      <w:marBottom w:val="0"/>
      <w:divBdr>
        <w:top w:val="none" w:sz="0" w:space="0" w:color="auto"/>
        <w:left w:val="none" w:sz="0" w:space="0" w:color="auto"/>
        <w:bottom w:val="none" w:sz="0" w:space="0" w:color="auto"/>
        <w:right w:val="none" w:sz="0" w:space="0" w:color="auto"/>
      </w:divBdr>
    </w:div>
    <w:div w:id="1516535582">
      <w:bodyDiv w:val="1"/>
      <w:marLeft w:val="0"/>
      <w:marRight w:val="0"/>
      <w:marTop w:val="0"/>
      <w:marBottom w:val="0"/>
      <w:divBdr>
        <w:top w:val="none" w:sz="0" w:space="0" w:color="auto"/>
        <w:left w:val="none" w:sz="0" w:space="0" w:color="auto"/>
        <w:bottom w:val="none" w:sz="0" w:space="0" w:color="auto"/>
        <w:right w:val="none" w:sz="0" w:space="0" w:color="auto"/>
      </w:divBdr>
    </w:div>
    <w:div w:id="1517227149">
      <w:bodyDiv w:val="1"/>
      <w:marLeft w:val="0"/>
      <w:marRight w:val="0"/>
      <w:marTop w:val="0"/>
      <w:marBottom w:val="0"/>
      <w:divBdr>
        <w:top w:val="none" w:sz="0" w:space="0" w:color="auto"/>
        <w:left w:val="none" w:sz="0" w:space="0" w:color="auto"/>
        <w:bottom w:val="none" w:sz="0" w:space="0" w:color="auto"/>
        <w:right w:val="none" w:sz="0" w:space="0" w:color="auto"/>
      </w:divBdr>
    </w:div>
    <w:div w:id="1517429413">
      <w:bodyDiv w:val="1"/>
      <w:marLeft w:val="0"/>
      <w:marRight w:val="0"/>
      <w:marTop w:val="0"/>
      <w:marBottom w:val="0"/>
      <w:divBdr>
        <w:top w:val="none" w:sz="0" w:space="0" w:color="auto"/>
        <w:left w:val="none" w:sz="0" w:space="0" w:color="auto"/>
        <w:bottom w:val="none" w:sz="0" w:space="0" w:color="auto"/>
        <w:right w:val="none" w:sz="0" w:space="0" w:color="auto"/>
      </w:divBdr>
    </w:div>
    <w:div w:id="1517769886">
      <w:bodyDiv w:val="1"/>
      <w:marLeft w:val="0"/>
      <w:marRight w:val="0"/>
      <w:marTop w:val="0"/>
      <w:marBottom w:val="0"/>
      <w:divBdr>
        <w:top w:val="none" w:sz="0" w:space="0" w:color="auto"/>
        <w:left w:val="none" w:sz="0" w:space="0" w:color="auto"/>
        <w:bottom w:val="none" w:sz="0" w:space="0" w:color="auto"/>
        <w:right w:val="none" w:sz="0" w:space="0" w:color="auto"/>
      </w:divBdr>
    </w:div>
    <w:div w:id="1517961424">
      <w:bodyDiv w:val="1"/>
      <w:marLeft w:val="0"/>
      <w:marRight w:val="0"/>
      <w:marTop w:val="0"/>
      <w:marBottom w:val="0"/>
      <w:divBdr>
        <w:top w:val="none" w:sz="0" w:space="0" w:color="auto"/>
        <w:left w:val="none" w:sz="0" w:space="0" w:color="auto"/>
        <w:bottom w:val="none" w:sz="0" w:space="0" w:color="auto"/>
        <w:right w:val="none" w:sz="0" w:space="0" w:color="auto"/>
      </w:divBdr>
    </w:div>
    <w:div w:id="1518494680">
      <w:bodyDiv w:val="1"/>
      <w:marLeft w:val="0"/>
      <w:marRight w:val="0"/>
      <w:marTop w:val="0"/>
      <w:marBottom w:val="0"/>
      <w:divBdr>
        <w:top w:val="none" w:sz="0" w:space="0" w:color="auto"/>
        <w:left w:val="none" w:sz="0" w:space="0" w:color="auto"/>
        <w:bottom w:val="none" w:sz="0" w:space="0" w:color="auto"/>
        <w:right w:val="none" w:sz="0" w:space="0" w:color="auto"/>
      </w:divBdr>
    </w:div>
    <w:div w:id="1520267931">
      <w:bodyDiv w:val="1"/>
      <w:marLeft w:val="0"/>
      <w:marRight w:val="0"/>
      <w:marTop w:val="0"/>
      <w:marBottom w:val="0"/>
      <w:divBdr>
        <w:top w:val="none" w:sz="0" w:space="0" w:color="auto"/>
        <w:left w:val="none" w:sz="0" w:space="0" w:color="auto"/>
        <w:bottom w:val="none" w:sz="0" w:space="0" w:color="auto"/>
        <w:right w:val="none" w:sz="0" w:space="0" w:color="auto"/>
      </w:divBdr>
    </w:div>
    <w:div w:id="1522670848">
      <w:bodyDiv w:val="1"/>
      <w:marLeft w:val="0"/>
      <w:marRight w:val="0"/>
      <w:marTop w:val="0"/>
      <w:marBottom w:val="0"/>
      <w:divBdr>
        <w:top w:val="none" w:sz="0" w:space="0" w:color="auto"/>
        <w:left w:val="none" w:sz="0" w:space="0" w:color="auto"/>
        <w:bottom w:val="none" w:sz="0" w:space="0" w:color="auto"/>
        <w:right w:val="none" w:sz="0" w:space="0" w:color="auto"/>
      </w:divBdr>
    </w:div>
    <w:div w:id="1522939426">
      <w:bodyDiv w:val="1"/>
      <w:marLeft w:val="0"/>
      <w:marRight w:val="0"/>
      <w:marTop w:val="0"/>
      <w:marBottom w:val="0"/>
      <w:divBdr>
        <w:top w:val="none" w:sz="0" w:space="0" w:color="auto"/>
        <w:left w:val="none" w:sz="0" w:space="0" w:color="auto"/>
        <w:bottom w:val="none" w:sz="0" w:space="0" w:color="auto"/>
        <w:right w:val="none" w:sz="0" w:space="0" w:color="auto"/>
      </w:divBdr>
    </w:div>
    <w:div w:id="1523007087">
      <w:bodyDiv w:val="1"/>
      <w:marLeft w:val="0"/>
      <w:marRight w:val="0"/>
      <w:marTop w:val="0"/>
      <w:marBottom w:val="0"/>
      <w:divBdr>
        <w:top w:val="none" w:sz="0" w:space="0" w:color="auto"/>
        <w:left w:val="none" w:sz="0" w:space="0" w:color="auto"/>
        <w:bottom w:val="none" w:sz="0" w:space="0" w:color="auto"/>
        <w:right w:val="none" w:sz="0" w:space="0" w:color="auto"/>
      </w:divBdr>
    </w:div>
    <w:div w:id="1523974363">
      <w:bodyDiv w:val="1"/>
      <w:marLeft w:val="0"/>
      <w:marRight w:val="0"/>
      <w:marTop w:val="0"/>
      <w:marBottom w:val="0"/>
      <w:divBdr>
        <w:top w:val="none" w:sz="0" w:space="0" w:color="auto"/>
        <w:left w:val="none" w:sz="0" w:space="0" w:color="auto"/>
        <w:bottom w:val="none" w:sz="0" w:space="0" w:color="auto"/>
        <w:right w:val="none" w:sz="0" w:space="0" w:color="auto"/>
      </w:divBdr>
    </w:div>
    <w:div w:id="1523977104">
      <w:bodyDiv w:val="1"/>
      <w:marLeft w:val="0"/>
      <w:marRight w:val="0"/>
      <w:marTop w:val="0"/>
      <w:marBottom w:val="0"/>
      <w:divBdr>
        <w:top w:val="none" w:sz="0" w:space="0" w:color="auto"/>
        <w:left w:val="none" w:sz="0" w:space="0" w:color="auto"/>
        <w:bottom w:val="none" w:sz="0" w:space="0" w:color="auto"/>
        <w:right w:val="none" w:sz="0" w:space="0" w:color="auto"/>
      </w:divBdr>
    </w:div>
    <w:div w:id="1524396060">
      <w:bodyDiv w:val="1"/>
      <w:marLeft w:val="0"/>
      <w:marRight w:val="0"/>
      <w:marTop w:val="0"/>
      <w:marBottom w:val="0"/>
      <w:divBdr>
        <w:top w:val="none" w:sz="0" w:space="0" w:color="auto"/>
        <w:left w:val="none" w:sz="0" w:space="0" w:color="auto"/>
        <w:bottom w:val="none" w:sz="0" w:space="0" w:color="auto"/>
        <w:right w:val="none" w:sz="0" w:space="0" w:color="auto"/>
      </w:divBdr>
      <w:divsChild>
        <w:div w:id="1625428412">
          <w:marLeft w:val="0"/>
          <w:marRight w:val="0"/>
          <w:marTop w:val="0"/>
          <w:marBottom w:val="0"/>
          <w:divBdr>
            <w:top w:val="none" w:sz="0" w:space="0" w:color="auto"/>
            <w:left w:val="none" w:sz="0" w:space="0" w:color="auto"/>
            <w:bottom w:val="none" w:sz="0" w:space="0" w:color="auto"/>
            <w:right w:val="none" w:sz="0" w:space="0" w:color="auto"/>
          </w:divBdr>
        </w:div>
        <w:div w:id="617029400">
          <w:marLeft w:val="0"/>
          <w:marRight w:val="0"/>
          <w:marTop w:val="0"/>
          <w:marBottom w:val="0"/>
          <w:divBdr>
            <w:top w:val="none" w:sz="0" w:space="0" w:color="auto"/>
            <w:left w:val="none" w:sz="0" w:space="0" w:color="auto"/>
            <w:bottom w:val="none" w:sz="0" w:space="0" w:color="auto"/>
            <w:right w:val="none" w:sz="0" w:space="0" w:color="auto"/>
          </w:divBdr>
        </w:div>
        <w:div w:id="1858930821">
          <w:marLeft w:val="0"/>
          <w:marRight w:val="0"/>
          <w:marTop w:val="0"/>
          <w:marBottom w:val="0"/>
          <w:divBdr>
            <w:top w:val="none" w:sz="0" w:space="0" w:color="auto"/>
            <w:left w:val="none" w:sz="0" w:space="0" w:color="auto"/>
            <w:bottom w:val="none" w:sz="0" w:space="0" w:color="auto"/>
            <w:right w:val="none" w:sz="0" w:space="0" w:color="auto"/>
          </w:divBdr>
        </w:div>
      </w:divsChild>
    </w:div>
    <w:div w:id="1526168382">
      <w:bodyDiv w:val="1"/>
      <w:marLeft w:val="0"/>
      <w:marRight w:val="0"/>
      <w:marTop w:val="0"/>
      <w:marBottom w:val="0"/>
      <w:divBdr>
        <w:top w:val="none" w:sz="0" w:space="0" w:color="auto"/>
        <w:left w:val="none" w:sz="0" w:space="0" w:color="auto"/>
        <w:bottom w:val="none" w:sz="0" w:space="0" w:color="auto"/>
        <w:right w:val="none" w:sz="0" w:space="0" w:color="auto"/>
      </w:divBdr>
    </w:div>
    <w:div w:id="1526751858">
      <w:bodyDiv w:val="1"/>
      <w:marLeft w:val="0"/>
      <w:marRight w:val="0"/>
      <w:marTop w:val="0"/>
      <w:marBottom w:val="0"/>
      <w:divBdr>
        <w:top w:val="none" w:sz="0" w:space="0" w:color="auto"/>
        <w:left w:val="none" w:sz="0" w:space="0" w:color="auto"/>
        <w:bottom w:val="none" w:sz="0" w:space="0" w:color="auto"/>
        <w:right w:val="none" w:sz="0" w:space="0" w:color="auto"/>
      </w:divBdr>
    </w:div>
    <w:div w:id="1527674395">
      <w:bodyDiv w:val="1"/>
      <w:marLeft w:val="0"/>
      <w:marRight w:val="0"/>
      <w:marTop w:val="0"/>
      <w:marBottom w:val="0"/>
      <w:divBdr>
        <w:top w:val="none" w:sz="0" w:space="0" w:color="auto"/>
        <w:left w:val="none" w:sz="0" w:space="0" w:color="auto"/>
        <w:bottom w:val="none" w:sz="0" w:space="0" w:color="auto"/>
        <w:right w:val="none" w:sz="0" w:space="0" w:color="auto"/>
      </w:divBdr>
    </w:div>
    <w:div w:id="1527864666">
      <w:bodyDiv w:val="1"/>
      <w:marLeft w:val="0"/>
      <w:marRight w:val="0"/>
      <w:marTop w:val="0"/>
      <w:marBottom w:val="0"/>
      <w:divBdr>
        <w:top w:val="none" w:sz="0" w:space="0" w:color="auto"/>
        <w:left w:val="none" w:sz="0" w:space="0" w:color="auto"/>
        <w:bottom w:val="none" w:sz="0" w:space="0" w:color="auto"/>
        <w:right w:val="none" w:sz="0" w:space="0" w:color="auto"/>
      </w:divBdr>
    </w:div>
    <w:div w:id="1527865994">
      <w:bodyDiv w:val="1"/>
      <w:marLeft w:val="0"/>
      <w:marRight w:val="0"/>
      <w:marTop w:val="0"/>
      <w:marBottom w:val="0"/>
      <w:divBdr>
        <w:top w:val="none" w:sz="0" w:space="0" w:color="auto"/>
        <w:left w:val="none" w:sz="0" w:space="0" w:color="auto"/>
        <w:bottom w:val="none" w:sz="0" w:space="0" w:color="auto"/>
        <w:right w:val="none" w:sz="0" w:space="0" w:color="auto"/>
      </w:divBdr>
    </w:div>
    <w:div w:id="1528904390">
      <w:bodyDiv w:val="1"/>
      <w:marLeft w:val="0"/>
      <w:marRight w:val="0"/>
      <w:marTop w:val="0"/>
      <w:marBottom w:val="0"/>
      <w:divBdr>
        <w:top w:val="none" w:sz="0" w:space="0" w:color="auto"/>
        <w:left w:val="none" w:sz="0" w:space="0" w:color="auto"/>
        <w:bottom w:val="none" w:sz="0" w:space="0" w:color="auto"/>
        <w:right w:val="none" w:sz="0" w:space="0" w:color="auto"/>
      </w:divBdr>
    </w:div>
    <w:div w:id="1529027736">
      <w:bodyDiv w:val="1"/>
      <w:marLeft w:val="0"/>
      <w:marRight w:val="0"/>
      <w:marTop w:val="0"/>
      <w:marBottom w:val="0"/>
      <w:divBdr>
        <w:top w:val="none" w:sz="0" w:space="0" w:color="auto"/>
        <w:left w:val="none" w:sz="0" w:space="0" w:color="auto"/>
        <w:bottom w:val="none" w:sz="0" w:space="0" w:color="auto"/>
        <w:right w:val="none" w:sz="0" w:space="0" w:color="auto"/>
      </w:divBdr>
    </w:div>
    <w:div w:id="1529180407">
      <w:bodyDiv w:val="1"/>
      <w:marLeft w:val="0"/>
      <w:marRight w:val="0"/>
      <w:marTop w:val="0"/>
      <w:marBottom w:val="0"/>
      <w:divBdr>
        <w:top w:val="none" w:sz="0" w:space="0" w:color="auto"/>
        <w:left w:val="none" w:sz="0" w:space="0" w:color="auto"/>
        <w:bottom w:val="none" w:sz="0" w:space="0" w:color="auto"/>
        <w:right w:val="none" w:sz="0" w:space="0" w:color="auto"/>
      </w:divBdr>
    </w:div>
    <w:div w:id="1529218284">
      <w:bodyDiv w:val="1"/>
      <w:marLeft w:val="0"/>
      <w:marRight w:val="0"/>
      <w:marTop w:val="0"/>
      <w:marBottom w:val="0"/>
      <w:divBdr>
        <w:top w:val="none" w:sz="0" w:space="0" w:color="auto"/>
        <w:left w:val="none" w:sz="0" w:space="0" w:color="auto"/>
        <w:bottom w:val="none" w:sz="0" w:space="0" w:color="auto"/>
        <w:right w:val="none" w:sz="0" w:space="0" w:color="auto"/>
      </w:divBdr>
    </w:div>
    <w:div w:id="1529879192">
      <w:bodyDiv w:val="1"/>
      <w:marLeft w:val="0"/>
      <w:marRight w:val="0"/>
      <w:marTop w:val="0"/>
      <w:marBottom w:val="0"/>
      <w:divBdr>
        <w:top w:val="none" w:sz="0" w:space="0" w:color="auto"/>
        <w:left w:val="none" w:sz="0" w:space="0" w:color="auto"/>
        <w:bottom w:val="none" w:sz="0" w:space="0" w:color="auto"/>
        <w:right w:val="none" w:sz="0" w:space="0" w:color="auto"/>
      </w:divBdr>
    </w:div>
    <w:div w:id="1529950113">
      <w:bodyDiv w:val="1"/>
      <w:marLeft w:val="0"/>
      <w:marRight w:val="0"/>
      <w:marTop w:val="0"/>
      <w:marBottom w:val="0"/>
      <w:divBdr>
        <w:top w:val="none" w:sz="0" w:space="0" w:color="auto"/>
        <w:left w:val="none" w:sz="0" w:space="0" w:color="auto"/>
        <w:bottom w:val="none" w:sz="0" w:space="0" w:color="auto"/>
        <w:right w:val="none" w:sz="0" w:space="0" w:color="auto"/>
      </w:divBdr>
    </w:div>
    <w:div w:id="1530099471">
      <w:bodyDiv w:val="1"/>
      <w:marLeft w:val="0"/>
      <w:marRight w:val="0"/>
      <w:marTop w:val="0"/>
      <w:marBottom w:val="0"/>
      <w:divBdr>
        <w:top w:val="none" w:sz="0" w:space="0" w:color="auto"/>
        <w:left w:val="none" w:sz="0" w:space="0" w:color="auto"/>
        <w:bottom w:val="none" w:sz="0" w:space="0" w:color="auto"/>
        <w:right w:val="none" w:sz="0" w:space="0" w:color="auto"/>
      </w:divBdr>
    </w:div>
    <w:div w:id="1530869569">
      <w:bodyDiv w:val="1"/>
      <w:marLeft w:val="0"/>
      <w:marRight w:val="0"/>
      <w:marTop w:val="0"/>
      <w:marBottom w:val="0"/>
      <w:divBdr>
        <w:top w:val="none" w:sz="0" w:space="0" w:color="auto"/>
        <w:left w:val="none" w:sz="0" w:space="0" w:color="auto"/>
        <w:bottom w:val="none" w:sz="0" w:space="0" w:color="auto"/>
        <w:right w:val="none" w:sz="0" w:space="0" w:color="auto"/>
      </w:divBdr>
    </w:div>
    <w:div w:id="1531528519">
      <w:bodyDiv w:val="1"/>
      <w:marLeft w:val="0"/>
      <w:marRight w:val="0"/>
      <w:marTop w:val="0"/>
      <w:marBottom w:val="0"/>
      <w:divBdr>
        <w:top w:val="none" w:sz="0" w:space="0" w:color="auto"/>
        <w:left w:val="none" w:sz="0" w:space="0" w:color="auto"/>
        <w:bottom w:val="none" w:sz="0" w:space="0" w:color="auto"/>
        <w:right w:val="none" w:sz="0" w:space="0" w:color="auto"/>
      </w:divBdr>
    </w:div>
    <w:div w:id="1532961971">
      <w:bodyDiv w:val="1"/>
      <w:marLeft w:val="0"/>
      <w:marRight w:val="0"/>
      <w:marTop w:val="0"/>
      <w:marBottom w:val="0"/>
      <w:divBdr>
        <w:top w:val="none" w:sz="0" w:space="0" w:color="auto"/>
        <w:left w:val="none" w:sz="0" w:space="0" w:color="auto"/>
        <w:bottom w:val="none" w:sz="0" w:space="0" w:color="auto"/>
        <w:right w:val="none" w:sz="0" w:space="0" w:color="auto"/>
      </w:divBdr>
    </w:div>
    <w:div w:id="1534683847">
      <w:bodyDiv w:val="1"/>
      <w:marLeft w:val="0"/>
      <w:marRight w:val="0"/>
      <w:marTop w:val="0"/>
      <w:marBottom w:val="0"/>
      <w:divBdr>
        <w:top w:val="none" w:sz="0" w:space="0" w:color="auto"/>
        <w:left w:val="none" w:sz="0" w:space="0" w:color="auto"/>
        <w:bottom w:val="none" w:sz="0" w:space="0" w:color="auto"/>
        <w:right w:val="none" w:sz="0" w:space="0" w:color="auto"/>
      </w:divBdr>
    </w:div>
    <w:div w:id="1535539451">
      <w:bodyDiv w:val="1"/>
      <w:marLeft w:val="0"/>
      <w:marRight w:val="0"/>
      <w:marTop w:val="0"/>
      <w:marBottom w:val="0"/>
      <w:divBdr>
        <w:top w:val="none" w:sz="0" w:space="0" w:color="auto"/>
        <w:left w:val="none" w:sz="0" w:space="0" w:color="auto"/>
        <w:bottom w:val="none" w:sz="0" w:space="0" w:color="auto"/>
        <w:right w:val="none" w:sz="0" w:space="0" w:color="auto"/>
      </w:divBdr>
    </w:div>
    <w:div w:id="1535920848">
      <w:bodyDiv w:val="1"/>
      <w:marLeft w:val="0"/>
      <w:marRight w:val="0"/>
      <w:marTop w:val="0"/>
      <w:marBottom w:val="0"/>
      <w:divBdr>
        <w:top w:val="none" w:sz="0" w:space="0" w:color="auto"/>
        <w:left w:val="none" w:sz="0" w:space="0" w:color="auto"/>
        <w:bottom w:val="none" w:sz="0" w:space="0" w:color="auto"/>
        <w:right w:val="none" w:sz="0" w:space="0" w:color="auto"/>
      </w:divBdr>
    </w:div>
    <w:div w:id="1536118317">
      <w:bodyDiv w:val="1"/>
      <w:marLeft w:val="0"/>
      <w:marRight w:val="0"/>
      <w:marTop w:val="0"/>
      <w:marBottom w:val="0"/>
      <w:divBdr>
        <w:top w:val="none" w:sz="0" w:space="0" w:color="auto"/>
        <w:left w:val="none" w:sz="0" w:space="0" w:color="auto"/>
        <w:bottom w:val="none" w:sz="0" w:space="0" w:color="auto"/>
        <w:right w:val="none" w:sz="0" w:space="0" w:color="auto"/>
      </w:divBdr>
    </w:div>
    <w:div w:id="1536577317">
      <w:bodyDiv w:val="1"/>
      <w:marLeft w:val="0"/>
      <w:marRight w:val="0"/>
      <w:marTop w:val="0"/>
      <w:marBottom w:val="0"/>
      <w:divBdr>
        <w:top w:val="none" w:sz="0" w:space="0" w:color="auto"/>
        <w:left w:val="none" w:sz="0" w:space="0" w:color="auto"/>
        <w:bottom w:val="none" w:sz="0" w:space="0" w:color="auto"/>
        <w:right w:val="none" w:sz="0" w:space="0" w:color="auto"/>
      </w:divBdr>
    </w:div>
    <w:div w:id="1536701188">
      <w:bodyDiv w:val="1"/>
      <w:marLeft w:val="0"/>
      <w:marRight w:val="0"/>
      <w:marTop w:val="0"/>
      <w:marBottom w:val="0"/>
      <w:divBdr>
        <w:top w:val="none" w:sz="0" w:space="0" w:color="auto"/>
        <w:left w:val="none" w:sz="0" w:space="0" w:color="auto"/>
        <w:bottom w:val="none" w:sz="0" w:space="0" w:color="auto"/>
        <w:right w:val="none" w:sz="0" w:space="0" w:color="auto"/>
      </w:divBdr>
    </w:div>
    <w:div w:id="1536775698">
      <w:bodyDiv w:val="1"/>
      <w:marLeft w:val="0"/>
      <w:marRight w:val="0"/>
      <w:marTop w:val="0"/>
      <w:marBottom w:val="0"/>
      <w:divBdr>
        <w:top w:val="none" w:sz="0" w:space="0" w:color="auto"/>
        <w:left w:val="none" w:sz="0" w:space="0" w:color="auto"/>
        <w:bottom w:val="none" w:sz="0" w:space="0" w:color="auto"/>
        <w:right w:val="none" w:sz="0" w:space="0" w:color="auto"/>
      </w:divBdr>
    </w:div>
    <w:div w:id="1537110823">
      <w:bodyDiv w:val="1"/>
      <w:marLeft w:val="0"/>
      <w:marRight w:val="0"/>
      <w:marTop w:val="0"/>
      <w:marBottom w:val="0"/>
      <w:divBdr>
        <w:top w:val="none" w:sz="0" w:space="0" w:color="auto"/>
        <w:left w:val="none" w:sz="0" w:space="0" w:color="auto"/>
        <w:bottom w:val="none" w:sz="0" w:space="0" w:color="auto"/>
        <w:right w:val="none" w:sz="0" w:space="0" w:color="auto"/>
      </w:divBdr>
    </w:div>
    <w:div w:id="1537310178">
      <w:bodyDiv w:val="1"/>
      <w:marLeft w:val="0"/>
      <w:marRight w:val="0"/>
      <w:marTop w:val="0"/>
      <w:marBottom w:val="0"/>
      <w:divBdr>
        <w:top w:val="none" w:sz="0" w:space="0" w:color="auto"/>
        <w:left w:val="none" w:sz="0" w:space="0" w:color="auto"/>
        <w:bottom w:val="none" w:sz="0" w:space="0" w:color="auto"/>
        <w:right w:val="none" w:sz="0" w:space="0" w:color="auto"/>
      </w:divBdr>
    </w:div>
    <w:div w:id="1537768732">
      <w:bodyDiv w:val="1"/>
      <w:marLeft w:val="0"/>
      <w:marRight w:val="0"/>
      <w:marTop w:val="0"/>
      <w:marBottom w:val="0"/>
      <w:divBdr>
        <w:top w:val="none" w:sz="0" w:space="0" w:color="auto"/>
        <w:left w:val="none" w:sz="0" w:space="0" w:color="auto"/>
        <w:bottom w:val="none" w:sz="0" w:space="0" w:color="auto"/>
        <w:right w:val="none" w:sz="0" w:space="0" w:color="auto"/>
      </w:divBdr>
    </w:div>
    <w:div w:id="1538665210">
      <w:bodyDiv w:val="1"/>
      <w:marLeft w:val="0"/>
      <w:marRight w:val="0"/>
      <w:marTop w:val="0"/>
      <w:marBottom w:val="0"/>
      <w:divBdr>
        <w:top w:val="none" w:sz="0" w:space="0" w:color="auto"/>
        <w:left w:val="none" w:sz="0" w:space="0" w:color="auto"/>
        <w:bottom w:val="none" w:sz="0" w:space="0" w:color="auto"/>
        <w:right w:val="none" w:sz="0" w:space="0" w:color="auto"/>
      </w:divBdr>
    </w:div>
    <w:div w:id="1539391536">
      <w:bodyDiv w:val="1"/>
      <w:marLeft w:val="0"/>
      <w:marRight w:val="0"/>
      <w:marTop w:val="0"/>
      <w:marBottom w:val="0"/>
      <w:divBdr>
        <w:top w:val="none" w:sz="0" w:space="0" w:color="auto"/>
        <w:left w:val="none" w:sz="0" w:space="0" w:color="auto"/>
        <w:bottom w:val="none" w:sz="0" w:space="0" w:color="auto"/>
        <w:right w:val="none" w:sz="0" w:space="0" w:color="auto"/>
      </w:divBdr>
    </w:div>
    <w:div w:id="1539658031">
      <w:bodyDiv w:val="1"/>
      <w:marLeft w:val="0"/>
      <w:marRight w:val="0"/>
      <w:marTop w:val="0"/>
      <w:marBottom w:val="0"/>
      <w:divBdr>
        <w:top w:val="none" w:sz="0" w:space="0" w:color="auto"/>
        <w:left w:val="none" w:sz="0" w:space="0" w:color="auto"/>
        <w:bottom w:val="none" w:sz="0" w:space="0" w:color="auto"/>
        <w:right w:val="none" w:sz="0" w:space="0" w:color="auto"/>
      </w:divBdr>
    </w:div>
    <w:div w:id="1540315671">
      <w:bodyDiv w:val="1"/>
      <w:marLeft w:val="0"/>
      <w:marRight w:val="0"/>
      <w:marTop w:val="0"/>
      <w:marBottom w:val="0"/>
      <w:divBdr>
        <w:top w:val="none" w:sz="0" w:space="0" w:color="auto"/>
        <w:left w:val="none" w:sz="0" w:space="0" w:color="auto"/>
        <w:bottom w:val="none" w:sz="0" w:space="0" w:color="auto"/>
        <w:right w:val="none" w:sz="0" w:space="0" w:color="auto"/>
      </w:divBdr>
    </w:div>
    <w:div w:id="1540969074">
      <w:bodyDiv w:val="1"/>
      <w:marLeft w:val="0"/>
      <w:marRight w:val="0"/>
      <w:marTop w:val="0"/>
      <w:marBottom w:val="0"/>
      <w:divBdr>
        <w:top w:val="none" w:sz="0" w:space="0" w:color="auto"/>
        <w:left w:val="none" w:sz="0" w:space="0" w:color="auto"/>
        <w:bottom w:val="none" w:sz="0" w:space="0" w:color="auto"/>
        <w:right w:val="none" w:sz="0" w:space="0" w:color="auto"/>
      </w:divBdr>
    </w:div>
    <w:div w:id="1540970877">
      <w:bodyDiv w:val="1"/>
      <w:marLeft w:val="0"/>
      <w:marRight w:val="0"/>
      <w:marTop w:val="0"/>
      <w:marBottom w:val="0"/>
      <w:divBdr>
        <w:top w:val="none" w:sz="0" w:space="0" w:color="auto"/>
        <w:left w:val="none" w:sz="0" w:space="0" w:color="auto"/>
        <w:bottom w:val="none" w:sz="0" w:space="0" w:color="auto"/>
        <w:right w:val="none" w:sz="0" w:space="0" w:color="auto"/>
      </w:divBdr>
    </w:div>
    <w:div w:id="1541161937">
      <w:bodyDiv w:val="1"/>
      <w:marLeft w:val="0"/>
      <w:marRight w:val="0"/>
      <w:marTop w:val="0"/>
      <w:marBottom w:val="0"/>
      <w:divBdr>
        <w:top w:val="none" w:sz="0" w:space="0" w:color="auto"/>
        <w:left w:val="none" w:sz="0" w:space="0" w:color="auto"/>
        <w:bottom w:val="none" w:sz="0" w:space="0" w:color="auto"/>
        <w:right w:val="none" w:sz="0" w:space="0" w:color="auto"/>
      </w:divBdr>
    </w:div>
    <w:div w:id="1541356753">
      <w:bodyDiv w:val="1"/>
      <w:marLeft w:val="0"/>
      <w:marRight w:val="0"/>
      <w:marTop w:val="0"/>
      <w:marBottom w:val="0"/>
      <w:divBdr>
        <w:top w:val="none" w:sz="0" w:space="0" w:color="auto"/>
        <w:left w:val="none" w:sz="0" w:space="0" w:color="auto"/>
        <w:bottom w:val="none" w:sz="0" w:space="0" w:color="auto"/>
        <w:right w:val="none" w:sz="0" w:space="0" w:color="auto"/>
      </w:divBdr>
    </w:div>
    <w:div w:id="1541429916">
      <w:bodyDiv w:val="1"/>
      <w:marLeft w:val="0"/>
      <w:marRight w:val="0"/>
      <w:marTop w:val="0"/>
      <w:marBottom w:val="0"/>
      <w:divBdr>
        <w:top w:val="none" w:sz="0" w:space="0" w:color="auto"/>
        <w:left w:val="none" w:sz="0" w:space="0" w:color="auto"/>
        <w:bottom w:val="none" w:sz="0" w:space="0" w:color="auto"/>
        <w:right w:val="none" w:sz="0" w:space="0" w:color="auto"/>
      </w:divBdr>
    </w:div>
    <w:div w:id="1542404611">
      <w:bodyDiv w:val="1"/>
      <w:marLeft w:val="0"/>
      <w:marRight w:val="0"/>
      <w:marTop w:val="0"/>
      <w:marBottom w:val="0"/>
      <w:divBdr>
        <w:top w:val="none" w:sz="0" w:space="0" w:color="auto"/>
        <w:left w:val="none" w:sz="0" w:space="0" w:color="auto"/>
        <w:bottom w:val="none" w:sz="0" w:space="0" w:color="auto"/>
        <w:right w:val="none" w:sz="0" w:space="0" w:color="auto"/>
      </w:divBdr>
    </w:div>
    <w:div w:id="1542550760">
      <w:bodyDiv w:val="1"/>
      <w:marLeft w:val="0"/>
      <w:marRight w:val="0"/>
      <w:marTop w:val="0"/>
      <w:marBottom w:val="0"/>
      <w:divBdr>
        <w:top w:val="none" w:sz="0" w:space="0" w:color="auto"/>
        <w:left w:val="none" w:sz="0" w:space="0" w:color="auto"/>
        <w:bottom w:val="none" w:sz="0" w:space="0" w:color="auto"/>
        <w:right w:val="none" w:sz="0" w:space="0" w:color="auto"/>
      </w:divBdr>
    </w:div>
    <w:div w:id="1542941921">
      <w:bodyDiv w:val="1"/>
      <w:marLeft w:val="0"/>
      <w:marRight w:val="0"/>
      <w:marTop w:val="0"/>
      <w:marBottom w:val="0"/>
      <w:divBdr>
        <w:top w:val="none" w:sz="0" w:space="0" w:color="auto"/>
        <w:left w:val="none" w:sz="0" w:space="0" w:color="auto"/>
        <w:bottom w:val="none" w:sz="0" w:space="0" w:color="auto"/>
        <w:right w:val="none" w:sz="0" w:space="0" w:color="auto"/>
      </w:divBdr>
    </w:div>
    <w:div w:id="1543595689">
      <w:bodyDiv w:val="1"/>
      <w:marLeft w:val="0"/>
      <w:marRight w:val="0"/>
      <w:marTop w:val="0"/>
      <w:marBottom w:val="0"/>
      <w:divBdr>
        <w:top w:val="none" w:sz="0" w:space="0" w:color="auto"/>
        <w:left w:val="none" w:sz="0" w:space="0" w:color="auto"/>
        <w:bottom w:val="none" w:sz="0" w:space="0" w:color="auto"/>
        <w:right w:val="none" w:sz="0" w:space="0" w:color="auto"/>
      </w:divBdr>
    </w:div>
    <w:div w:id="1543978527">
      <w:bodyDiv w:val="1"/>
      <w:marLeft w:val="0"/>
      <w:marRight w:val="0"/>
      <w:marTop w:val="0"/>
      <w:marBottom w:val="0"/>
      <w:divBdr>
        <w:top w:val="none" w:sz="0" w:space="0" w:color="auto"/>
        <w:left w:val="none" w:sz="0" w:space="0" w:color="auto"/>
        <w:bottom w:val="none" w:sz="0" w:space="0" w:color="auto"/>
        <w:right w:val="none" w:sz="0" w:space="0" w:color="auto"/>
      </w:divBdr>
    </w:div>
    <w:div w:id="1544516842">
      <w:bodyDiv w:val="1"/>
      <w:marLeft w:val="0"/>
      <w:marRight w:val="0"/>
      <w:marTop w:val="0"/>
      <w:marBottom w:val="0"/>
      <w:divBdr>
        <w:top w:val="none" w:sz="0" w:space="0" w:color="auto"/>
        <w:left w:val="none" w:sz="0" w:space="0" w:color="auto"/>
        <w:bottom w:val="none" w:sz="0" w:space="0" w:color="auto"/>
        <w:right w:val="none" w:sz="0" w:space="0" w:color="auto"/>
      </w:divBdr>
    </w:div>
    <w:div w:id="1545290047">
      <w:bodyDiv w:val="1"/>
      <w:marLeft w:val="0"/>
      <w:marRight w:val="0"/>
      <w:marTop w:val="0"/>
      <w:marBottom w:val="0"/>
      <w:divBdr>
        <w:top w:val="none" w:sz="0" w:space="0" w:color="auto"/>
        <w:left w:val="none" w:sz="0" w:space="0" w:color="auto"/>
        <w:bottom w:val="none" w:sz="0" w:space="0" w:color="auto"/>
        <w:right w:val="none" w:sz="0" w:space="0" w:color="auto"/>
      </w:divBdr>
    </w:div>
    <w:div w:id="1546143554">
      <w:bodyDiv w:val="1"/>
      <w:marLeft w:val="0"/>
      <w:marRight w:val="0"/>
      <w:marTop w:val="0"/>
      <w:marBottom w:val="0"/>
      <w:divBdr>
        <w:top w:val="none" w:sz="0" w:space="0" w:color="auto"/>
        <w:left w:val="none" w:sz="0" w:space="0" w:color="auto"/>
        <w:bottom w:val="none" w:sz="0" w:space="0" w:color="auto"/>
        <w:right w:val="none" w:sz="0" w:space="0" w:color="auto"/>
      </w:divBdr>
    </w:div>
    <w:div w:id="1547058276">
      <w:bodyDiv w:val="1"/>
      <w:marLeft w:val="0"/>
      <w:marRight w:val="0"/>
      <w:marTop w:val="0"/>
      <w:marBottom w:val="0"/>
      <w:divBdr>
        <w:top w:val="none" w:sz="0" w:space="0" w:color="auto"/>
        <w:left w:val="none" w:sz="0" w:space="0" w:color="auto"/>
        <w:bottom w:val="none" w:sz="0" w:space="0" w:color="auto"/>
        <w:right w:val="none" w:sz="0" w:space="0" w:color="auto"/>
      </w:divBdr>
    </w:div>
    <w:div w:id="1547527979">
      <w:bodyDiv w:val="1"/>
      <w:marLeft w:val="0"/>
      <w:marRight w:val="0"/>
      <w:marTop w:val="0"/>
      <w:marBottom w:val="0"/>
      <w:divBdr>
        <w:top w:val="none" w:sz="0" w:space="0" w:color="auto"/>
        <w:left w:val="none" w:sz="0" w:space="0" w:color="auto"/>
        <w:bottom w:val="none" w:sz="0" w:space="0" w:color="auto"/>
        <w:right w:val="none" w:sz="0" w:space="0" w:color="auto"/>
      </w:divBdr>
    </w:div>
    <w:div w:id="1547639261">
      <w:bodyDiv w:val="1"/>
      <w:marLeft w:val="0"/>
      <w:marRight w:val="0"/>
      <w:marTop w:val="0"/>
      <w:marBottom w:val="0"/>
      <w:divBdr>
        <w:top w:val="none" w:sz="0" w:space="0" w:color="auto"/>
        <w:left w:val="none" w:sz="0" w:space="0" w:color="auto"/>
        <w:bottom w:val="none" w:sz="0" w:space="0" w:color="auto"/>
        <w:right w:val="none" w:sz="0" w:space="0" w:color="auto"/>
      </w:divBdr>
    </w:div>
    <w:div w:id="1547714659">
      <w:bodyDiv w:val="1"/>
      <w:marLeft w:val="0"/>
      <w:marRight w:val="0"/>
      <w:marTop w:val="0"/>
      <w:marBottom w:val="0"/>
      <w:divBdr>
        <w:top w:val="none" w:sz="0" w:space="0" w:color="auto"/>
        <w:left w:val="none" w:sz="0" w:space="0" w:color="auto"/>
        <w:bottom w:val="none" w:sz="0" w:space="0" w:color="auto"/>
        <w:right w:val="none" w:sz="0" w:space="0" w:color="auto"/>
      </w:divBdr>
    </w:div>
    <w:div w:id="1548226682">
      <w:bodyDiv w:val="1"/>
      <w:marLeft w:val="0"/>
      <w:marRight w:val="0"/>
      <w:marTop w:val="0"/>
      <w:marBottom w:val="0"/>
      <w:divBdr>
        <w:top w:val="none" w:sz="0" w:space="0" w:color="auto"/>
        <w:left w:val="none" w:sz="0" w:space="0" w:color="auto"/>
        <w:bottom w:val="none" w:sz="0" w:space="0" w:color="auto"/>
        <w:right w:val="none" w:sz="0" w:space="0" w:color="auto"/>
      </w:divBdr>
    </w:div>
    <w:div w:id="1548254507">
      <w:bodyDiv w:val="1"/>
      <w:marLeft w:val="0"/>
      <w:marRight w:val="0"/>
      <w:marTop w:val="0"/>
      <w:marBottom w:val="0"/>
      <w:divBdr>
        <w:top w:val="none" w:sz="0" w:space="0" w:color="auto"/>
        <w:left w:val="none" w:sz="0" w:space="0" w:color="auto"/>
        <w:bottom w:val="none" w:sz="0" w:space="0" w:color="auto"/>
        <w:right w:val="none" w:sz="0" w:space="0" w:color="auto"/>
      </w:divBdr>
    </w:div>
    <w:div w:id="1548255078">
      <w:bodyDiv w:val="1"/>
      <w:marLeft w:val="0"/>
      <w:marRight w:val="0"/>
      <w:marTop w:val="0"/>
      <w:marBottom w:val="0"/>
      <w:divBdr>
        <w:top w:val="none" w:sz="0" w:space="0" w:color="auto"/>
        <w:left w:val="none" w:sz="0" w:space="0" w:color="auto"/>
        <w:bottom w:val="none" w:sz="0" w:space="0" w:color="auto"/>
        <w:right w:val="none" w:sz="0" w:space="0" w:color="auto"/>
      </w:divBdr>
    </w:div>
    <w:div w:id="1548372357">
      <w:bodyDiv w:val="1"/>
      <w:marLeft w:val="0"/>
      <w:marRight w:val="0"/>
      <w:marTop w:val="0"/>
      <w:marBottom w:val="0"/>
      <w:divBdr>
        <w:top w:val="none" w:sz="0" w:space="0" w:color="auto"/>
        <w:left w:val="none" w:sz="0" w:space="0" w:color="auto"/>
        <w:bottom w:val="none" w:sz="0" w:space="0" w:color="auto"/>
        <w:right w:val="none" w:sz="0" w:space="0" w:color="auto"/>
      </w:divBdr>
    </w:div>
    <w:div w:id="1550145273">
      <w:bodyDiv w:val="1"/>
      <w:marLeft w:val="0"/>
      <w:marRight w:val="0"/>
      <w:marTop w:val="0"/>
      <w:marBottom w:val="0"/>
      <w:divBdr>
        <w:top w:val="none" w:sz="0" w:space="0" w:color="auto"/>
        <w:left w:val="none" w:sz="0" w:space="0" w:color="auto"/>
        <w:bottom w:val="none" w:sz="0" w:space="0" w:color="auto"/>
        <w:right w:val="none" w:sz="0" w:space="0" w:color="auto"/>
      </w:divBdr>
    </w:div>
    <w:div w:id="1551380117">
      <w:bodyDiv w:val="1"/>
      <w:marLeft w:val="0"/>
      <w:marRight w:val="0"/>
      <w:marTop w:val="0"/>
      <w:marBottom w:val="0"/>
      <w:divBdr>
        <w:top w:val="none" w:sz="0" w:space="0" w:color="auto"/>
        <w:left w:val="none" w:sz="0" w:space="0" w:color="auto"/>
        <w:bottom w:val="none" w:sz="0" w:space="0" w:color="auto"/>
        <w:right w:val="none" w:sz="0" w:space="0" w:color="auto"/>
      </w:divBdr>
    </w:div>
    <w:div w:id="1552038170">
      <w:bodyDiv w:val="1"/>
      <w:marLeft w:val="0"/>
      <w:marRight w:val="0"/>
      <w:marTop w:val="0"/>
      <w:marBottom w:val="0"/>
      <w:divBdr>
        <w:top w:val="none" w:sz="0" w:space="0" w:color="auto"/>
        <w:left w:val="none" w:sz="0" w:space="0" w:color="auto"/>
        <w:bottom w:val="none" w:sz="0" w:space="0" w:color="auto"/>
        <w:right w:val="none" w:sz="0" w:space="0" w:color="auto"/>
      </w:divBdr>
    </w:div>
    <w:div w:id="1552841378">
      <w:bodyDiv w:val="1"/>
      <w:marLeft w:val="0"/>
      <w:marRight w:val="0"/>
      <w:marTop w:val="0"/>
      <w:marBottom w:val="0"/>
      <w:divBdr>
        <w:top w:val="none" w:sz="0" w:space="0" w:color="auto"/>
        <w:left w:val="none" w:sz="0" w:space="0" w:color="auto"/>
        <w:bottom w:val="none" w:sz="0" w:space="0" w:color="auto"/>
        <w:right w:val="none" w:sz="0" w:space="0" w:color="auto"/>
      </w:divBdr>
    </w:div>
    <w:div w:id="1553073418">
      <w:bodyDiv w:val="1"/>
      <w:marLeft w:val="0"/>
      <w:marRight w:val="0"/>
      <w:marTop w:val="0"/>
      <w:marBottom w:val="0"/>
      <w:divBdr>
        <w:top w:val="none" w:sz="0" w:space="0" w:color="auto"/>
        <w:left w:val="none" w:sz="0" w:space="0" w:color="auto"/>
        <w:bottom w:val="none" w:sz="0" w:space="0" w:color="auto"/>
        <w:right w:val="none" w:sz="0" w:space="0" w:color="auto"/>
      </w:divBdr>
    </w:div>
    <w:div w:id="1553149680">
      <w:bodyDiv w:val="1"/>
      <w:marLeft w:val="0"/>
      <w:marRight w:val="0"/>
      <w:marTop w:val="0"/>
      <w:marBottom w:val="0"/>
      <w:divBdr>
        <w:top w:val="none" w:sz="0" w:space="0" w:color="auto"/>
        <w:left w:val="none" w:sz="0" w:space="0" w:color="auto"/>
        <w:bottom w:val="none" w:sz="0" w:space="0" w:color="auto"/>
        <w:right w:val="none" w:sz="0" w:space="0" w:color="auto"/>
      </w:divBdr>
    </w:div>
    <w:div w:id="1553537496">
      <w:bodyDiv w:val="1"/>
      <w:marLeft w:val="0"/>
      <w:marRight w:val="0"/>
      <w:marTop w:val="0"/>
      <w:marBottom w:val="0"/>
      <w:divBdr>
        <w:top w:val="none" w:sz="0" w:space="0" w:color="auto"/>
        <w:left w:val="none" w:sz="0" w:space="0" w:color="auto"/>
        <w:bottom w:val="none" w:sz="0" w:space="0" w:color="auto"/>
        <w:right w:val="none" w:sz="0" w:space="0" w:color="auto"/>
      </w:divBdr>
    </w:div>
    <w:div w:id="1553542978">
      <w:bodyDiv w:val="1"/>
      <w:marLeft w:val="0"/>
      <w:marRight w:val="0"/>
      <w:marTop w:val="0"/>
      <w:marBottom w:val="0"/>
      <w:divBdr>
        <w:top w:val="none" w:sz="0" w:space="0" w:color="auto"/>
        <w:left w:val="none" w:sz="0" w:space="0" w:color="auto"/>
        <w:bottom w:val="none" w:sz="0" w:space="0" w:color="auto"/>
        <w:right w:val="none" w:sz="0" w:space="0" w:color="auto"/>
      </w:divBdr>
    </w:div>
    <w:div w:id="1553689907">
      <w:bodyDiv w:val="1"/>
      <w:marLeft w:val="0"/>
      <w:marRight w:val="0"/>
      <w:marTop w:val="0"/>
      <w:marBottom w:val="0"/>
      <w:divBdr>
        <w:top w:val="none" w:sz="0" w:space="0" w:color="auto"/>
        <w:left w:val="none" w:sz="0" w:space="0" w:color="auto"/>
        <w:bottom w:val="none" w:sz="0" w:space="0" w:color="auto"/>
        <w:right w:val="none" w:sz="0" w:space="0" w:color="auto"/>
      </w:divBdr>
    </w:div>
    <w:div w:id="1553693227">
      <w:bodyDiv w:val="1"/>
      <w:marLeft w:val="0"/>
      <w:marRight w:val="0"/>
      <w:marTop w:val="0"/>
      <w:marBottom w:val="0"/>
      <w:divBdr>
        <w:top w:val="none" w:sz="0" w:space="0" w:color="auto"/>
        <w:left w:val="none" w:sz="0" w:space="0" w:color="auto"/>
        <w:bottom w:val="none" w:sz="0" w:space="0" w:color="auto"/>
        <w:right w:val="none" w:sz="0" w:space="0" w:color="auto"/>
      </w:divBdr>
    </w:div>
    <w:div w:id="1555043208">
      <w:bodyDiv w:val="1"/>
      <w:marLeft w:val="0"/>
      <w:marRight w:val="0"/>
      <w:marTop w:val="0"/>
      <w:marBottom w:val="0"/>
      <w:divBdr>
        <w:top w:val="none" w:sz="0" w:space="0" w:color="auto"/>
        <w:left w:val="none" w:sz="0" w:space="0" w:color="auto"/>
        <w:bottom w:val="none" w:sz="0" w:space="0" w:color="auto"/>
        <w:right w:val="none" w:sz="0" w:space="0" w:color="auto"/>
      </w:divBdr>
    </w:div>
    <w:div w:id="1555196870">
      <w:bodyDiv w:val="1"/>
      <w:marLeft w:val="0"/>
      <w:marRight w:val="0"/>
      <w:marTop w:val="0"/>
      <w:marBottom w:val="0"/>
      <w:divBdr>
        <w:top w:val="none" w:sz="0" w:space="0" w:color="auto"/>
        <w:left w:val="none" w:sz="0" w:space="0" w:color="auto"/>
        <w:bottom w:val="none" w:sz="0" w:space="0" w:color="auto"/>
        <w:right w:val="none" w:sz="0" w:space="0" w:color="auto"/>
      </w:divBdr>
    </w:div>
    <w:div w:id="1555581513">
      <w:bodyDiv w:val="1"/>
      <w:marLeft w:val="0"/>
      <w:marRight w:val="0"/>
      <w:marTop w:val="0"/>
      <w:marBottom w:val="0"/>
      <w:divBdr>
        <w:top w:val="none" w:sz="0" w:space="0" w:color="auto"/>
        <w:left w:val="none" w:sz="0" w:space="0" w:color="auto"/>
        <w:bottom w:val="none" w:sz="0" w:space="0" w:color="auto"/>
        <w:right w:val="none" w:sz="0" w:space="0" w:color="auto"/>
      </w:divBdr>
    </w:div>
    <w:div w:id="1555654416">
      <w:bodyDiv w:val="1"/>
      <w:marLeft w:val="0"/>
      <w:marRight w:val="0"/>
      <w:marTop w:val="0"/>
      <w:marBottom w:val="0"/>
      <w:divBdr>
        <w:top w:val="none" w:sz="0" w:space="0" w:color="auto"/>
        <w:left w:val="none" w:sz="0" w:space="0" w:color="auto"/>
        <w:bottom w:val="none" w:sz="0" w:space="0" w:color="auto"/>
        <w:right w:val="none" w:sz="0" w:space="0" w:color="auto"/>
      </w:divBdr>
    </w:div>
    <w:div w:id="1555848347">
      <w:bodyDiv w:val="1"/>
      <w:marLeft w:val="0"/>
      <w:marRight w:val="0"/>
      <w:marTop w:val="0"/>
      <w:marBottom w:val="0"/>
      <w:divBdr>
        <w:top w:val="none" w:sz="0" w:space="0" w:color="auto"/>
        <w:left w:val="none" w:sz="0" w:space="0" w:color="auto"/>
        <w:bottom w:val="none" w:sz="0" w:space="0" w:color="auto"/>
        <w:right w:val="none" w:sz="0" w:space="0" w:color="auto"/>
      </w:divBdr>
    </w:div>
    <w:div w:id="1556310077">
      <w:bodyDiv w:val="1"/>
      <w:marLeft w:val="0"/>
      <w:marRight w:val="0"/>
      <w:marTop w:val="0"/>
      <w:marBottom w:val="0"/>
      <w:divBdr>
        <w:top w:val="none" w:sz="0" w:space="0" w:color="auto"/>
        <w:left w:val="none" w:sz="0" w:space="0" w:color="auto"/>
        <w:bottom w:val="none" w:sz="0" w:space="0" w:color="auto"/>
        <w:right w:val="none" w:sz="0" w:space="0" w:color="auto"/>
      </w:divBdr>
    </w:div>
    <w:div w:id="1556770753">
      <w:bodyDiv w:val="1"/>
      <w:marLeft w:val="0"/>
      <w:marRight w:val="0"/>
      <w:marTop w:val="0"/>
      <w:marBottom w:val="0"/>
      <w:divBdr>
        <w:top w:val="none" w:sz="0" w:space="0" w:color="auto"/>
        <w:left w:val="none" w:sz="0" w:space="0" w:color="auto"/>
        <w:bottom w:val="none" w:sz="0" w:space="0" w:color="auto"/>
        <w:right w:val="none" w:sz="0" w:space="0" w:color="auto"/>
      </w:divBdr>
    </w:div>
    <w:div w:id="1557205143">
      <w:bodyDiv w:val="1"/>
      <w:marLeft w:val="0"/>
      <w:marRight w:val="0"/>
      <w:marTop w:val="0"/>
      <w:marBottom w:val="0"/>
      <w:divBdr>
        <w:top w:val="none" w:sz="0" w:space="0" w:color="auto"/>
        <w:left w:val="none" w:sz="0" w:space="0" w:color="auto"/>
        <w:bottom w:val="none" w:sz="0" w:space="0" w:color="auto"/>
        <w:right w:val="none" w:sz="0" w:space="0" w:color="auto"/>
      </w:divBdr>
    </w:div>
    <w:div w:id="1557279548">
      <w:bodyDiv w:val="1"/>
      <w:marLeft w:val="0"/>
      <w:marRight w:val="0"/>
      <w:marTop w:val="0"/>
      <w:marBottom w:val="0"/>
      <w:divBdr>
        <w:top w:val="none" w:sz="0" w:space="0" w:color="auto"/>
        <w:left w:val="none" w:sz="0" w:space="0" w:color="auto"/>
        <w:bottom w:val="none" w:sz="0" w:space="0" w:color="auto"/>
        <w:right w:val="none" w:sz="0" w:space="0" w:color="auto"/>
      </w:divBdr>
    </w:div>
    <w:div w:id="1558589329">
      <w:bodyDiv w:val="1"/>
      <w:marLeft w:val="0"/>
      <w:marRight w:val="0"/>
      <w:marTop w:val="0"/>
      <w:marBottom w:val="0"/>
      <w:divBdr>
        <w:top w:val="none" w:sz="0" w:space="0" w:color="auto"/>
        <w:left w:val="none" w:sz="0" w:space="0" w:color="auto"/>
        <w:bottom w:val="none" w:sz="0" w:space="0" w:color="auto"/>
        <w:right w:val="none" w:sz="0" w:space="0" w:color="auto"/>
      </w:divBdr>
    </w:div>
    <w:div w:id="1558665668">
      <w:bodyDiv w:val="1"/>
      <w:marLeft w:val="0"/>
      <w:marRight w:val="0"/>
      <w:marTop w:val="0"/>
      <w:marBottom w:val="0"/>
      <w:divBdr>
        <w:top w:val="none" w:sz="0" w:space="0" w:color="auto"/>
        <w:left w:val="none" w:sz="0" w:space="0" w:color="auto"/>
        <w:bottom w:val="none" w:sz="0" w:space="0" w:color="auto"/>
        <w:right w:val="none" w:sz="0" w:space="0" w:color="auto"/>
      </w:divBdr>
    </w:div>
    <w:div w:id="1558928279">
      <w:bodyDiv w:val="1"/>
      <w:marLeft w:val="0"/>
      <w:marRight w:val="0"/>
      <w:marTop w:val="0"/>
      <w:marBottom w:val="0"/>
      <w:divBdr>
        <w:top w:val="none" w:sz="0" w:space="0" w:color="auto"/>
        <w:left w:val="none" w:sz="0" w:space="0" w:color="auto"/>
        <w:bottom w:val="none" w:sz="0" w:space="0" w:color="auto"/>
        <w:right w:val="none" w:sz="0" w:space="0" w:color="auto"/>
      </w:divBdr>
    </w:div>
    <w:div w:id="1558977356">
      <w:bodyDiv w:val="1"/>
      <w:marLeft w:val="0"/>
      <w:marRight w:val="0"/>
      <w:marTop w:val="0"/>
      <w:marBottom w:val="0"/>
      <w:divBdr>
        <w:top w:val="none" w:sz="0" w:space="0" w:color="auto"/>
        <w:left w:val="none" w:sz="0" w:space="0" w:color="auto"/>
        <w:bottom w:val="none" w:sz="0" w:space="0" w:color="auto"/>
        <w:right w:val="none" w:sz="0" w:space="0" w:color="auto"/>
      </w:divBdr>
    </w:div>
    <w:div w:id="1560480618">
      <w:bodyDiv w:val="1"/>
      <w:marLeft w:val="0"/>
      <w:marRight w:val="0"/>
      <w:marTop w:val="0"/>
      <w:marBottom w:val="0"/>
      <w:divBdr>
        <w:top w:val="none" w:sz="0" w:space="0" w:color="auto"/>
        <w:left w:val="none" w:sz="0" w:space="0" w:color="auto"/>
        <w:bottom w:val="none" w:sz="0" w:space="0" w:color="auto"/>
        <w:right w:val="none" w:sz="0" w:space="0" w:color="auto"/>
      </w:divBdr>
    </w:div>
    <w:div w:id="1560706593">
      <w:bodyDiv w:val="1"/>
      <w:marLeft w:val="0"/>
      <w:marRight w:val="0"/>
      <w:marTop w:val="0"/>
      <w:marBottom w:val="0"/>
      <w:divBdr>
        <w:top w:val="none" w:sz="0" w:space="0" w:color="auto"/>
        <w:left w:val="none" w:sz="0" w:space="0" w:color="auto"/>
        <w:bottom w:val="none" w:sz="0" w:space="0" w:color="auto"/>
        <w:right w:val="none" w:sz="0" w:space="0" w:color="auto"/>
      </w:divBdr>
    </w:div>
    <w:div w:id="1561017779">
      <w:bodyDiv w:val="1"/>
      <w:marLeft w:val="0"/>
      <w:marRight w:val="0"/>
      <w:marTop w:val="0"/>
      <w:marBottom w:val="0"/>
      <w:divBdr>
        <w:top w:val="none" w:sz="0" w:space="0" w:color="auto"/>
        <w:left w:val="none" w:sz="0" w:space="0" w:color="auto"/>
        <w:bottom w:val="none" w:sz="0" w:space="0" w:color="auto"/>
        <w:right w:val="none" w:sz="0" w:space="0" w:color="auto"/>
      </w:divBdr>
    </w:div>
    <w:div w:id="1561935659">
      <w:bodyDiv w:val="1"/>
      <w:marLeft w:val="0"/>
      <w:marRight w:val="0"/>
      <w:marTop w:val="0"/>
      <w:marBottom w:val="0"/>
      <w:divBdr>
        <w:top w:val="none" w:sz="0" w:space="0" w:color="auto"/>
        <w:left w:val="none" w:sz="0" w:space="0" w:color="auto"/>
        <w:bottom w:val="none" w:sz="0" w:space="0" w:color="auto"/>
        <w:right w:val="none" w:sz="0" w:space="0" w:color="auto"/>
      </w:divBdr>
    </w:div>
    <w:div w:id="1562134354">
      <w:bodyDiv w:val="1"/>
      <w:marLeft w:val="0"/>
      <w:marRight w:val="0"/>
      <w:marTop w:val="0"/>
      <w:marBottom w:val="0"/>
      <w:divBdr>
        <w:top w:val="none" w:sz="0" w:space="0" w:color="auto"/>
        <w:left w:val="none" w:sz="0" w:space="0" w:color="auto"/>
        <w:bottom w:val="none" w:sz="0" w:space="0" w:color="auto"/>
        <w:right w:val="none" w:sz="0" w:space="0" w:color="auto"/>
      </w:divBdr>
    </w:div>
    <w:div w:id="1562204963">
      <w:bodyDiv w:val="1"/>
      <w:marLeft w:val="0"/>
      <w:marRight w:val="0"/>
      <w:marTop w:val="0"/>
      <w:marBottom w:val="0"/>
      <w:divBdr>
        <w:top w:val="none" w:sz="0" w:space="0" w:color="auto"/>
        <w:left w:val="none" w:sz="0" w:space="0" w:color="auto"/>
        <w:bottom w:val="none" w:sz="0" w:space="0" w:color="auto"/>
        <w:right w:val="none" w:sz="0" w:space="0" w:color="auto"/>
      </w:divBdr>
    </w:div>
    <w:div w:id="1563173441">
      <w:bodyDiv w:val="1"/>
      <w:marLeft w:val="0"/>
      <w:marRight w:val="0"/>
      <w:marTop w:val="0"/>
      <w:marBottom w:val="0"/>
      <w:divBdr>
        <w:top w:val="none" w:sz="0" w:space="0" w:color="auto"/>
        <w:left w:val="none" w:sz="0" w:space="0" w:color="auto"/>
        <w:bottom w:val="none" w:sz="0" w:space="0" w:color="auto"/>
        <w:right w:val="none" w:sz="0" w:space="0" w:color="auto"/>
      </w:divBdr>
    </w:div>
    <w:div w:id="1563178638">
      <w:bodyDiv w:val="1"/>
      <w:marLeft w:val="0"/>
      <w:marRight w:val="0"/>
      <w:marTop w:val="0"/>
      <w:marBottom w:val="0"/>
      <w:divBdr>
        <w:top w:val="none" w:sz="0" w:space="0" w:color="auto"/>
        <w:left w:val="none" w:sz="0" w:space="0" w:color="auto"/>
        <w:bottom w:val="none" w:sz="0" w:space="0" w:color="auto"/>
        <w:right w:val="none" w:sz="0" w:space="0" w:color="auto"/>
      </w:divBdr>
    </w:div>
    <w:div w:id="1563561297">
      <w:bodyDiv w:val="1"/>
      <w:marLeft w:val="0"/>
      <w:marRight w:val="0"/>
      <w:marTop w:val="0"/>
      <w:marBottom w:val="0"/>
      <w:divBdr>
        <w:top w:val="none" w:sz="0" w:space="0" w:color="auto"/>
        <w:left w:val="none" w:sz="0" w:space="0" w:color="auto"/>
        <w:bottom w:val="none" w:sz="0" w:space="0" w:color="auto"/>
        <w:right w:val="none" w:sz="0" w:space="0" w:color="auto"/>
      </w:divBdr>
    </w:div>
    <w:div w:id="1564171363">
      <w:bodyDiv w:val="1"/>
      <w:marLeft w:val="0"/>
      <w:marRight w:val="0"/>
      <w:marTop w:val="0"/>
      <w:marBottom w:val="0"/>
      <w:divBdr>
        <w:top w:val="none" w:sz="0" w:space="0" w:color="auto"/>
        <w:left w:val="none" w:sz="0" w:space="0" w:color="auto"/>
        <w:bottom w:val="none" w:sz="0" w:space="0" w:color="auto"/>
        <w:right w:val="none" w:sz="0" w:space="0" w:color="auto"/>
      </w:divBdr>
    </w:div>
    <w:div w:id="1564827792">
      <w:bodyDiv w:val="1"/>
      <w:marLeft w:val="0"/>
      <w:marRight w:val="0"/>
      <w:marTop w:val="0"/>
      <w:marBottom w:val="0"/>
      <w:divBdr>
        <w:top w:val="none" w:sz="0" w:space="0" w:color="auto"/>
        <w:left w:val="none" w:sz="0" w:space="0" w:color="auto"/>
        <w:bottom w:val="none" w:sz="0" w:space="0" w:color="auto"/>
        <w:right w:val="none" w:sz="0" w:space="0" w:color="auto"/>
      </w:divBdr>
    </w:div>
    <w:div w:id="1565027836">
      <w:bodyDiv w:val="1"/>
      <w:marLeft w:val="0"/>
      <w:marRight w:val="0"/>
      <w:marTop w:val="0"/>
      <w:marBottom w:val="0"/>
      <w:divBdr>
        <w:top w:val="none" w:sz="0" w:space="0" w:color="auto"/>
        <w:left w:val="none" w:sz="0" w:space="0" w:color="auto"/>
        <w:bottom w:val="none" w:sz="0" w:space="0" w:color="auto"/>
        <w:right w:val="none" w:sz="0" w:space="0" w:color="auto"/>
      </w:divBdr>
    </w:div>
    <w:div w:id="1566453504">
      <w:bodyDiv w:val="1"/>
      <w:marLeft w:val="0"/>
      <w:marRight w:val="0"/>
      <w:marTop w:val="0"/>
      <w:marBottom w:val="0"/>
      <w:divBdr>
        <w:top w:val="none" w:sz="0" w:space="0" w:color="auto"/>
        <w:left w:val="none" w:sz="0" w:space="0" w:color="auto"/>
        <w:bottom w:val="none" w:sz="0" w:space="0" w:color="auto"/>
        <w:right w:val="none" w:sz="0" w:space="0" w:color="auto"/>
      </w:divBdr>
    </w:div>
    <w:div w:id="1566529981">
      <w:bodyDiv w:val="1"/>
      <w:marLeft w:val="0"/>
      <w:marRight w:val="0"/>
      <w:marTop w:val="0"/>
      <w:marBottom w:val="0"/>
      <w:divBdr>
        <w:top w:val="none" w:sz="0" w:space="0" w:color="auto"/>
        <w:left w:val="none" w:sz="0" w:space="0" w:color="auto"/>
        <w:bottom w:val="none" w:sz="0" w:space="0" w:color="auto"/>
        <w:right w:val="none" w:sz="0" w:space="0" w:color="auto"/>
      </w:divBdr>
    </w:div>
    <w:div w:id="1566649060">
      <w:bodyDiv w:val="1"/>
      <w:marLeft w:val="0"/>
      <w:marRight w:val="0"/>
      <w:marTop w:val="0"/>
      <w:marBottom w:val="0"/>
      <w:divBdr>
        <w:top w:val="none" w:sz="0" w:space="0" w:color="auto"/>
        <w:left w:val="none" w:sz="0" w:space="0" w:color="auto"/>
        <w:bottom w:val="none" w:sz="0" w:space="0" w:color="auto"/>
        <w:right w:val="none" w:sz="0" w:space="0" w:color="auto"/>
      </w:divBdr>
    </w:div>
    <w:div w:id="1567566183">
      <w:bodyDiv w:val="1"/>
      <w:marLeft w:val="0"/>
      <w:marRight w:val="0"/>
      <w:marTop w:val="0"/>
      <w:marBottom w:val="0"/>
      <w:divBdr>
        <w:top w:val="none" w:sz="0" w:space="0" w:color="auto"/>
        <w:left w:val="none" w:sz="0" w:space="0" w:color="auto"/>
        <w:bottom w:val="none" w:sz="0" w:space="0" w:color="auto"/>
        <w:right w:val="none" w:sz="0" w:space="0" w:color="auto"/>
      </w:divBdr>
    </w:div>
    <w:div w:id="1568151632">
      <w:bodyDiv w:val="1"/>
      <w:marLeft w:val="0"/>
      <w:marRight w:val="0"/>
      <w:marTop w:val="0"/>
      <w:marBottom w:val="0"/>
      <w:divBdr>
        <w:top w:val="none" w:sz="0" w:space="0" w:color="auto"/>
        <w:left w:val="none" w:sz="0" w:space="0" w:color="auto"/>
        <w:bottom w:val="none" w:sz="0" w:space="0" w:color="auto"/>
        <w:right w:val="none" w:sz="0" w:space="0" w:color="auto"/>
      </w:divBdr>
    </w:div>
    <w:div w:id="1568370621">
      <w:bodyDiv w:val="1"/>
      <w:marLeft w:val="0"/>
      <w:marRight w:val="0"/>
      <w:marTop w:val="0"/>
      <w:marBottom w:val="0"/>
      <w:divBdr>
        <w:top w:val="none" w:sz="0" w:space="0" w:color="auto"/>
        <w:left w:val="none" w:sz="0" w:space="0" w:color="auto"/>
        <w:bottom w:val="none" w:sz="0" w:space="0" w:color="auto"/>
        <w:right w:val="none" w:sz="0" w:space="0" w:color="auto"/>
      </w:divBdr>
    </w:div>
    <w:div w:id="1568759684">
      <w:bodyDiv w:val="1"/>
      <w:marLeft w:val="0"/>
      <w:marRight w:val="0"/>
      <w:marTop w:val="0"/>
      <w:marBottom w:val="0"/>
      <w:divBdr>
        <w:top w:val="none" w:sz="0" w:space="0" w:color="auto"/>
        <w:left w:val="none" w:sz="0" w:space="0" w:color="auto"/>
        <w:bottom w:val="none" w:sz="0" w:space="0" w:color="auto"/>
        <w:right w:val="none" w:sz="0" w:space="0" w:color="auto"/>
      </w:divBdr>
    </w:div>
    <w:div w:id="1568807161">
      <w:bodyDiv w:val="1"/>
      <w:marLeft w:val="0"/>
      <w:marRight w:val="0"/>
      <w:marTop w:val="0"/>
      <w:marBottom w:val="0"/>
      <w:divBdr>
        <w:top w:val="none" w:sz="0" w:space="0" w:color="auto"/>
        <w:left w:val="none" w:sz="0" w:space="0" w:color="auto"/>
        <w:bottom w:val="none" w:sz="0" w:space="0" w:color="auto"/>
        <w:right w:val="none" w:sz="0" w:space="0" w:color="auto"/>
      </w:divBdr>
    </w:div>
    <w:div w:id="1569270903">
      <w:bodyDiv w:val="1"/>
      <w:marLeft w:val="0"/>
      <w:marRight w:val="0"/>
      <w:marTop w:val="0"/>
      <w:marBottom w:val="0"/>
      <w:divBdr>
        <w:top w:val="none" w:sz="0" w:space="0" w:color="auto"/>
        <w:left w:val="none" w:sz="0" w:space="0" w:color="auto"/>
        <w:bottom w:val="none" w:sz="0" w:space="0" w:color="auto"/>
        <w:right w:val="none" w:sz="0" w:space="0" w:color="auto"/>
      </w:divBdr>
    </w:div>
    <w:div w:id="1569726144">
      <w:bodyDiv w:val="1"/>
      <w:marLeft w:val="0"/>
      <w:marRight w:val="0"/>
      <w:marTop w:val="0"/>
      <w:marBottom w:val="0"/>
      <w:divBdr>
        <w:top w:val="none" w:sz="0" w:space="0" w:color="auto"/>
        <w:left w:val="none" w:sz="0" w:space="0" w:color="auto"/>
        <w:bottom w:val="none" w:sz="0" w:space="0" w:color="auto"/>
        <w:right w:val="none" w:sz="0" w:space="0" w:color="auto"/>
      </w:divBdr>
    </w:div>
    <w:div w:id="1570072039">
      <w:bodyDiv w:val="1"/>
      <w:marLeft w:val="0"/>
      <w:marRight w:val="0"/>
      <w:marTop w:val="0"/>
      <w:marBottom w:val="0"/>
      <w:divBdr>
        <w:top w:val="none" w:sz="0" w:space="0" w:color="auto"/>
        <w:left w:val="none" w:sz="0" w:space="0" w:color="auto"/>
        <w:bottom w:val="none" w:sz="0" w:space="0" w:color="auto"/>
        <w:right w:val="none" w:sz="0" w:space="0" w:color="auto"/>
      </w:divBdr>
    </w:div>
    <w:div w:id="1570195138">
      <w:bodyDiv w:val="1"/>
      <w:marLeft w:val="0"/>
      <w:marRight w:val="0"/>
      <w:marTop w:val="0"/>
      <w:marBottom w:val="0"/>
      <w:divBdr>
        <w:top w:val="none" w:sz="0" w:space="0" w:color="auto"/>
        <w:left w:val="none" w:sz="0" w:space="0" w:color="auto"/>
        <w:bottom w:val="none" w:sz="0" w:space="0" w:color="auto"/>
        <w:right w:val="none" w:sz="0" w:space="0" w:color="auto"/>
      </w:divBdr>
    </w:div>
    <w:div w:id="1570310529">
      <w:bodyDiv w:val="1"/>
      <w:marLeft w:val="0"/>
      <w:marRight w:val="0"/>
      <w:marTop w:val="0"/>
      <w:marBottom w:val="0"/>
      <w:divBdr>
        <w:top w:val="none" w:sz="0" w:space="0" w:color="auto"/>
        <w:left w:val="none" w:sz="0" w:space="0" w:color="auto"/>
        <w:bottom w:val="none" w:sz="0" w:space="0" w:color="auto"/>
        <w:right w:val="none" w:sz="0" w:space="0" w:color="auto"/>
      </w:divBdr>
    </w:div>
    <w:div w:id="1572691110">
      <w:bodyDiv w:val="1"/>
      <w:marLeft w:val="0"/>
      <w:marRight w:val="0"/>
      <w:marTop w:val="0"/>
      <w:marBottom w:val="0"/>
      <w:divBdr>
        <w:top w:val="none" w:sz="0" w:space="0" w:color="auto"/>
        <w:left w:val="none" w:sz="0" w:space="0" w:color="auto"/>
        <w:bottom w:val="none" w:sz="0" w:space="0" w:color="auto"/>
        <w:right w:val="none" w:sz="0" w:space="0" w:color="auto"/>
      </w:divBdr>
    </w:div>
    <w:div w:id="1572735113">
      <w:bodyDiv w:val="1"/>
      <w:marLeft w:val="0"/>
      <w:marRight w:val="0"/>
      <w:marTop w:val="0"/>
      <w:marBottom w:val="0"/>
      <w:divBdr>
        <w:top w:val="none" w:sz="0" w:space="0" w:color="auto"/>
        <w:left w:val="none" w:sz="0" w:space="0" w:color="auto"/>
        <w:bottom w:val="none" w:sz="0" w:space="0" w:color="auto"/>
        <w:right w:val="none" w:sz="0" w:space="0" w:color="auto"/>
      </w:divBdr>
    </w:div>
    <w:div w:id="1573661090">
      <w:bodyDiv w:val="1"/>
      <w:marLeft w:val="0"/>
      <w:marRight w:val="0"/>
      <w:marTop w:val="0"/>
      <w:marBottom w:val="0"/>
      <w:divBdr>
        <w:top w:val="none" w:sz="0" w:space="0" w:color="auto"/>
        <w:left w:val="none" w:sz="0" w:space="0" w:color="auto"/>
        <w:bottom w:val="none" w:sz="0" w:space="0" w:color="auto"/>
        <w:right w:val="none" w:sz="0" w:space="0" w:color="auto"/>
      </w:divBdr>
    </w:div>
    <w:div w:id="1574462560">
      <w:bodyDiv w:val="1"/>
      <w:marLeft w:val="0"/>
      <w:marRight w:val="0"/>
      <w:marTop w:val="0"/>
      <w:marBottom w:val="0"/>
      <w:divBdr>
        <w:top w:val="none" w:sz="0" w:space="0" w:color="auto"/>
        <w:left w:val="none" w:sz="0" w:space="0" w:color="auto"/>
        <w:bottom w:val="none" w:sz="0" w:space="0" w:color="auto"/>
        <w:right w:val="none" w:sz="0" w:space="0" w:color="auto"/>
      </w:divBdr>
    </w:div>
    <w:div w:id="1574588198">
      <w:bodyDiv w:val="1"/>
      <w:marLeft w:val="0"/>
      <w:marRight w:val="0"/>
      <w:marTop w:val="0"/>
      <w:marBottom w:val="0"/>
      <w:divBdr>
        <w:top w:val="none" w:sz="0" w:space="0" w:color="auto"/>
        <w:left w:val="none" w:sz="0" w:space="0" w:color="auto"/>
        <w:bottom w:val="none" w:sz="0" w:space="0" w:color="auto"/>
        <w:right w:val="none" w:sz="0" w:space="0" w:color="auto"/>
      </w:divBdr>
    </w:div>
    <w:div w:id="1574658535">
      <w:bodyDiv w:val="1"/>
      <w:marLeft w:val="0"/>
      <w:marRight w:val="0"/>
      <w:marTop w:val="0"/>
      <w:marBottom w:val="0"/>
      <w:divBdr>
        <w:top w:val="none" w:sz="0" w:space="0" w:color="auto"/>
        <w:left w:val="none" w:sz="0" w:space="0" w:color="auto"/>
        <w:bottom w:val="none" w:sz="0" w:space="0" w:color="auto"/>
        <w:right w:val="none" w:sz="0" w:space="0" w:color="auto"/>
      </w:divBdr>
    </w:div>
    <w:div w:id="1575512500">
      <w:bodyDiv w:val="1"/>
      <w:marLeft w:val="0"/>
      <w:marRight w:val="0"/>
      <w:marTop w:val="0"/>
      <w:marBottom w:val="0"/>
      <w:divBdr>
        <w:top w:val="none" w:sz="0" w:space="0" w:color="auto"/>
        <w:left w:val="none" w:sz="0" w:space="0" w:color="auto"/>
        <w:bottom w:val="none" w:sz="0" w:space="0" w:color="auto"/>
        <w:right w:val="none" w:sz="0" w:space="0" w:color="auto"/>
      </w:divBdr>
    </w:div>
    <w:div w:id="1575705886">
      <w:bodyDiv w:val="1"/>
      <w:marLeft w:val="0"/>
      <w:marRight w:val="0"/>
      <w:marTop w:val="0"/>
      <w:marBottom w:val="0"/>
      <w:divBdr>
        <w:top w:val="none" w:sz="0" w:space="0" w:color="auto"/>
        <w:left w:val="none" w:sz="0" w:space="0" w:color="auto"/>
        <w:bottom w:val="none" w:sz="0" w:space="0" w:color="auto"/>
        <w:right w:val="none" w:sz="0" w:space="0" w:color="auto"/>
      </w:divBdr>
    </w:div>
    <w:div w:id="1576822522">
      <w:bodyDiv w:val="1"/>
      <w:marLeft w:val="0"/>
      <w:marRight w:val="0"/>
      <w:marTop w:val="0"/>
      <w:marBottom w:val="0"/>
      <w:divBdr>
        <w:top w:val="none" w:sz="0" w:space="0" w:color="auto"/>
        <w:left w:val="none" w:sz="0" w:space="0" w:color="auto"/>
        <w:bottom w:val="none" w:sz="0" w:space="0" w:color="auto"/>
        <w:right w:val="none" w:sz="0" w:space="0" w:color="auto"/>
      </w:divBdr>
    </w:div>
    <w:div w:id="1577088923">
      <w:bodyDiv w:val="1"/>
      <w:marLeft w:val="0"/>
      <w:marRight w:val="0"/>
      <w:marTop w:val="0"/>
      <w:marBottom w:val="0"/>
      <w:divBdr>
        <w:top w:val="none" w:sz="0" w:space="0" w:color="auto"/>
        <w:left w:val="none" w:sz="0" w:space="0" w:color="auto"/>
        <w:bottom w:val="none" w:sz="0" w:space="0" w:color="auto"/>
        <w:right w:val="none" w:sz="0" w:space="0" w:color="auto"/>
      </w:divBdr>
    </w:div>
    <w:div w:id="1577861304">
      <w:bodyDiv w:val="1"/>
      <w:marLeft w:val="0"/>
      <w:marRight w:val="0"/>
      <w:marTop w:val="0"/>
      <w:marBottom w:val="0"/>
      <w:divBdr>
        <w:top w:val="none" w:sz="0" w:space="0" w:color="auto"/>
        <w:left w:val="none" w:sz="0" w:space="0" w:color="auto"/>
        <w:bottom w:val="none" w:sz="0" w:space="0" w:color="auto"/>
        <w:right w:val="none" w:sz="0" w:space="0" w:color="auto"/>
      </w:divBdr>
    </w:div>
    <w:div w:id="1578319828">
      <w:bodyDiv w:val="1"/>
      <w:marLeft w:val="0"/>
      <w:marRight w:val="0"/>
      <w:marTop w:val="0"/>
      <w:marBottom w:val="0"/>
      <w:divBdr>
        <w:top w:val="none" w:sz="0" w:space="0" w:color="auto"/>
        <w:left w:val="none" w:sz="0" w:space="0" w:color="auto"/>
        <w:bottom w:val="none" w:sz="0" w:space="0" w:color="auto"/>
        <w:right w:val="none" w:sz="0" w:space="0" w:color="auto"/>
      </w:divBdr>
    </w:div>
    <w:div w:id="1578855268">
      <w:bodyDiv w:val="1"/>
      <w:marLeft w:val="0"/>
      <w:marRight w:val="0"/>
      <w:marTop w:val="0"/>
      <w:marBottom w:val="0"/>
      <w:divBdr>
        <w:top w:val="none" w:sz="0" w:space="0" w:color="auto"/>
        <w:left w:val="none" w:sz="0" w:space="0" w:color="auto"/>
        <w:bottom w:val="none" w:sz="0" w:space="0" w:color="auto"/>
        <w:right w:val="none" w:sz="0" w:space="0" w:color="auto"/>
      </w:divBdr>
    </w:div>
    <w:div w:id="1579050872">
      <w:bodyDiv w:val="1"/>
      <w:marLeft w:val="0"/>
      <w:marRight w:val="0"/>
      <w:marTop w:val="0"/>
      <w:marBottom w:val="0"/>
      <w:divBdr>
        <w:top w:val="none" w:sz="0" w:space="0" w:color="auto"/>
        <w:left w:val="none" w:sz="0" w:space="0" w:color="auto"/>
        <w:bottom w:val="none" w:sz="0" w:space="0" w:color="auto"/>
        <w:right w:val="none" w:sz="0" w:space="0" w:color="auto"/>
      </w:divBdr>
    </w:div>
    <w:div w:id="1579362704">
      <w:bodyDiv w:val="1"/>
      <w:marLeft w:val="0"/>
      <w:marRight w:val="0"/>
      <w:marTop w:val="0"/>
      <w:marBottom w:val="0"/>
      <w:divBdr>
        <w:top w:val="none" w:sz="0" w:space="0" w:color="auto"/>
        <w:left w:val="none" w:sz="0" w:space="0" w:color="auto"/>
        <w:bottom w:val="none" w:sz="0" w:space="0" w:color="auto"/>
        <w:right w:val="none" w:sz="0" w:space="0" w:color="auto"/>
      </w:divBdr>
    </w:div>
    <w:div w:id="1580484058">
      <w:bodyDiv w:val="1"/>
      <w:marLeft w:val="0"/>
      <w:marRight w:val="0"/>
      <w:marTop w:val="0"/>
      <w:marBottom w:val="0"/>
      <w:divBdr>
        <w:top w:val="none" w:sz="0" w:space="0" w:color="auto"/>
        <w:left w:val="none" w:sz="0" w:space="0" w:color="auto"/>
        <w:bottom w:val="none" w:sz="0" w:space="0" w:color="auto"/>
        <w:right w:val="none" w:sz="0" w:space="0" w:color="auto"/>
      </w:divBdr>
    </w:div>
    <w:div w:id="1580943869">
      <w:bodyDiv w:val="1"/>
      <w:marLeft w:val="0"/>
      <w:marRight w:val="0"/>
      <w:marTop w:val="0"/>
      <w:marBottom w:val="0"/>
      <w:divBdr>
        <w:top w:val="none" w:sz="0" w:space="0" w:color="auto"/>
        <w:left w:val="none" w:sz="0" w:space="0" w:color="auto"/>
        <w:bottom w:val="none" w:sz="0" w:space="0" w:color="auto"/>
        <w:right w:val="none" w:sz="0" w:space="0" w:color="auto"/>
      </w:divBdr>
    </w:div>
    <w:div w:id="1581253126">
      <w:bodyDiv w:val="1"/>
      <w:marLeft w:val="0"/>
      <w:marRight w:val="0"/>
      <w:marTop w:val="0"/>
      <w:marBottom w:val="0"/>
      <w:divBdr>
        <w:top w:val="none" w:sz="0" w:space="0" w:color="auto"/>
        <w:left w:val="none" w:sz="0" w:space="0" w:color="auto"/>
        <w:bottom w:val="none" w:sz="0" w:space="0" w:color="auto"/>
        <w:right w:val="none" w:sz="0" w:space="0" w:color="auto"/>
      </w:divBdr>
    </w:div>
    <w:div w:id="1581675503">
      <w:bodyDiv w:val="1"/>
      <w:marLeft w:val="0"/>
      <w:marRight w:val="0"/>
      <w:marTop w:val="0"/>
      <w:marBottom w:val="0"/>
      <w:divBdr>
        <w:top w:val="none" w:sz="0" w:space="0" w:color="auto"/>
        <w:left w:val="none" w:sz="0" w:space="0" w:color="auto"/>
        <w:bottom w:val="none" w:sz="0" w:space="0" w:color="auto"/>
        <w:right w:val="none" w:sz="0" w:space="0" w:color="auto"/>
      </w:divBdr>
    </w:div>
    <w:div w:id="1582443525">
      <w:bodyDiv w:val="1"/>
      <w:marLeft w:val="0"/>
      <w:marRight w:val="0"/>
      <w:marTop w:val="0"/>
      <w:marBottom w:val="0"/>
      <w:divBdr>
        <w:top w:val="none" w:sz="0" w:space="0" w:color="auto"/>
        <w:left w:val="none" w:sz="0" w:space="0" w:color="auto"/>
        <w:bottom w:val="none" w:sz="0" w:space="0" w:color="auto"/>
        <w:right w:val="none" w:sz="0" w:space="0" w:color="auto"/>
      </w:divBdr>
    </w:div>
    <w:div w:id="1582904444">
      <w:bodyDiv w:val="1"/>
      <w:marLeft w:val="0"/>
      <w:marRight w:val="0"/>
      <w:marTop w:val="0"/>
      <w:marBottom w:val="0"/>
      <w:divBdr>
        <w:top w:val="none" w:sz="0" w:space="0" w:color="auto"/>
        <w:left w:val="none" w:sz="0" w:space="0" w:color="auto"/>
        <w:bottom w:val="none" w:sz="0" w:space="0" w:color="auto"/>
        <w:right w:val="none" w:sz="0" w:space="0" w:color="auto"/>
      </w:divBdr>
    </w:div>
    <w:div w:id="1583485153">
      <w:bodyDiv w:val="1"/>
      <w:marLeft w:val="0"/>
      <w:marRight w:val="0"/>
      <w:marTop w:val="0"/>
      <w:marBottom w:val="0"/>
      <w:divBdr>
        <w:top w:val="none" w:sz="0" w:space="0" w:color="auto"/>
        <w:left w:val="none" w:sz="0" w:space="0" w:color="auto"/>
        <w:bottom w:val="none" w:sz="0" w:space="0" w:color="auto"/>
        <w:right w:val="none" w:sz="0" w:space="0" w:color="auto"/>
      </w:divBdr>
    </w:div>
    <w:div w:id="1584413419">
      <w:bodyDiv w:val="1"/>
      <w:marLeft w:val="0"/>
      <w:marRight w:val="0"/>
      <w:marTop w:val="0"/>
      <w:marBottom w:val="0"/>
      <w:divBdr>
        <w:top w:val="none" w:sz="0" w:space="0" w:color="auto"/>
        <w:left w:val="none" w:sz="0" w:space="0" w:color="auto"/>
        <w:bottom w:val="none" w:sz="0" w:space="0" w:color="auto"/>
        <w:right w:val="none" w:sz="0" w:space="0" w:color="auto"/>
      </w:divBdr>
    </w:div>
    <w:div w:id="1584488936">
      <w:bodyDiv w:val="1"/>
      <w:marLeft w:val="0"/>
      <w:marRight w:val="0"/>
      <w:marTop w:val="0"/>
      <w:marBottom w:val="0"/>
      <w:divBdr>
        <w:top w:val="none" w:sz="0" w:space="0" w:color="auto"/>
        <w:left w:val="none" w:sz="0" w:space="0" w:color="auto"/>
        <w:bottom w:val="none" w:sz="0" w:space="0" w:color="auto"/>
        <w:right w:val="none" w:sz="0" w:space="0" w:color="auto"/>
      </w:divBdr>
    </w:div>
    <w:div w:id="1585144846">
      <w:bodyDiv w:val="1"/>
      <w:marLeft w:val="0"/>
      <w:marRight w:val="0"/>
      <w:marTop w:val="0"/>
      <w:marBottom w:val="0"/>
      <w:divBdr>
        <w:top w:val="none" w:sz="0" w:space="0" w:color="auto"/>
        <w:left w:val="none" w:sz="0" w:space="0" w:color="auto"/>
        <w:bottom w:val="none" w:sz="0" w:space="0" w:color="auto"/>
        <w:right w:val="none" w:sz="0" w:space="0" w:color="auto"/>
      </w:divBdr>
    </w:div>
    <w:div w:id="1586650604">
      <w:bodyDiv w:val="1"/>
      <w:marLeft w:val="0"/>
      <w:marRight w:val="0"/>
      <w:marTop w:val="0"/>
      <w:marBottom w:val="0"/>
      <w:divBdr>
        <w:top w:val="none" w:sz="0" w:space="0" w:color="auto"/>
        <w:left w:val="none" w:sz="0" w:space="0" w:color="auto"/>
        <w:bottom w:val="none" w:sz="0" w:space="0" w:color="auto"/>
        <w:right w:val="none" w:sz="0" w:space="0" w:color="auto"/>
      </w:divBdr>
    </w:div>
    <w:div w:id="1587492187">
      <w:bodyDiv w:val="1"/>
      <w:marLeft w:val="0"/>
      <w:marRight w:val="0"/>
      <w:marTop w:val="0"/>
      <w:marBottom w:val="0"/>
      <w:divBdr>
        <w:top w:val="none" w:sz="0" w:space="0" w:color="auto"/>
        <w:left w:val="none" w:sz="0" w:space="0" w:color="auto"/>
        <w:bottom w:val="none" w:sz="0" w:space="0" w:color="auto"/>
        <w:right w:val="none" w:sz="0" w:space="0" w:color="auto"/>
      </w:divBdr>
    </w:div>
    <w:div w:id="1587806737">
      <w:bodyDiv w:val="1"/>
      <w:marLeft w:val="0"/>
      <w:marRight w:val="0"/>
      <w:marTop w:val="0"/>
      <w:marBottom w:val="0"/>
      <w:divBdr>
        <w:top w:val="none" w:sz="0" w:space="0" w:color="auto"/>
        <w:left w:val="none" w:sz="0" w:space="0" w:color="auto"/>
        <w:bottom w:val="none" w:sz="0" w:space="0" w:color="auto"/>
        <w:right w:val="none" w:sz="0" w:space="0" w:color="auto"/>
      </w:divBdr>
    </w:div>
    <w:div w:id="1588077097">
      <w:bodyDiv w:val="1"/>
      <w:marLeft w:val="0"/>
      <w:marRight w:val="0"/>
      <w:marTop w:val="0"/>
      <w:marBottom w:val="0"/>
      <w:divBdr>
        <w:top w:val="none" w:sz="0" w:space="0" w:color="auto"/>
        <w:left w:val="none" w:sz="0" w:space="0" w:color="auto"/>
        <w:bottom w:val="none" w:sz="0" w:space="0" w:color="auto"/>
        <w:right w:val="none" w:sz="0" w:space="0" w:color="auto"/>
      </w:divBdr>
    </w:div>
    <w:div w:id="1588226238">
      <w:bodyDiv w:val="1"/>
      <w:marLeft w:val="0"/>
      <w:marRight w:val="0"/>
      <w:marTop w:val="0"/>
      <w:marBottom w:val="0"/>
      <w:divBdr>
        <w:top w:val="none" w:sz="0" w:space="0" w:color="auto"/>
        <w:left w:val="none" w:sz="0" w:space="0" w:color="auto"/>
        <w:bottom w:val="none" w:sz="0" w:space="0" w:color="auto"/>
        <w:right w:val="none" w:sz="0" w:space="0" w:color="auto"/>
      </w:divBdr>
    </w:div>
    <w:div w:id="1589080087">
      <w:bodyDiv w:val="1"/>
      <w:marLeft w:val="0"/>
      <w:marRight w:val="0"/>
      <w:marTop w:val="0"/>
      <w:marBottom w:val="0"/>
      <w:divBdr>
        <w:top w:val="none" w:sz="0" w:space="0" w:color="auto"/>
        <w:left w:val="none" w:sz="0" w:space="0" w:color="auto"/>
        <w:bottom w:val="none" w:sz="0" w:space="0" w:color="auto"/>
        <w:right w:val="none" w:sz="0" w:space="0" w:color="auto"/>
      </w:divBdr>
    </w:div>
    <w:div w:id="1589653123">
      <w:bodyDiv w:val="1"/>
      <w:marLeft w:val="0"/>
      <w:marRight w:val="0"/>
      <w:marTop w:val="0"/>
      <w:marBottom w:val="0"/>
      <w:divBdr>
        <w:top w:val="none" w:sz="0" w:space="0" w:color="auto"/>
        <w:left w:val="none" w:sz="0" w:space="0" w:color="auto"/>
        <w:bottom w:val="none" w:sz="0" w:space="0" w:color="auto"/>
        <w:right w:val="none" w:sz="0" w:space="0" w:color="auto"/>
      </w:divBdr>
    </w:div>
    <w:div w:id="1589733727">
      <w:bodyDiv w:val="1"/>
      <w:marLeft w:val="0"/>
      <w:marRight w:val="0"/>
      <w:marTop w:val="0"/>
      <w:marBottom w:val="0"/>
      <w:divBdr>
        <w:top w:val="none" w:sz="0" w:space="0" w:color="auto"/>
        <w:left w:val="none" w:sz="0" w:space="0" w:color="auto"/>
        <w:bottom w:val="none" w:sz="0" w:space="0" w:color="auto"/>
        <w:right w:val="none" w:sz="0" w:space="0" w:color="auto"/>
      </w:divBdr>
    </w:div>
    <w:div w:id="1589923172">
      <w:bodyDiv w:val="1"/>
      <w:marLeft w:val="0"/>
      <w:marRight w:val="0"/>
      <w:marTop w:val="0"/>
      <w:marBottom w:val="0"/>
      <w:divBdr>
        <w:top w:val="none" w:sz="0" w:space="0" w:color="auto"/>
        <w:left w:val="none" w:sz="0" w:space="0" w:color="auto"/>
        <w:bottom w:val="none" w:sz="0" w:space="0" w:color="auto"/>
        <w:right w:val="none" w:sz="0" w:space="0" w:color="auto"/>
      </w:divBdr>
    </w:div>
    <w:div w:id="1590116323">
      <w:bodyDiv w:val="1"/>
      <w:marLeft w:val="0"/>
      <w:marRight w:val="0"/>
      <w:marTop w:val="0"/>
      <w:marBottom w:val="0"/>
      <w:divBdr>
        <w:top w:val="none" w:sz="0" w:space="0" w:color="auto"/>
        <w:left w:val="none" w:sz="0" w:space="0" w:color="auto"/>
        <w:bottom w:val="none" w:sz="0" w:space="0" w:color="auto"/>
        <w:right w:val="none" w:sz="0" w:space="0" w:color="auto"/>
      </w:divBdr>
    </w:div>
    <w:div w:id="1590699176">
      <w:bodyDiv w:val="1"/>
      <w:marLeft w:val="0"/>
      <w:marRight w:val="0"/>
      <w:marTop w:val="0"/>
      <w:marBottom w:val="0"/>
      <w:divBdr>
        <w:top w:val="none" w:sz="0" w:space="0" w:color="auto"/>
        <w:left w:val="none" w:sz="0" w:space="0" w:color="auto"/>
        <w:bottom w:val="none" w:sz="0" w:space="0" w:color="auto"/>
        <w:right w:val="none" w:sz="0" w:space="0" w:color="auto"/>
      </w:divBdr>
    </w:div>
    <w:div w:id="1591818473">
      <w:bodyDiv w:val="1"/>
      <w:marLeft w:val="0"/>
      <w:marRight w:val="0"/>
      <w:marTop w:val="0"/>
      <w:marBottom w:val="0"/>
      <w:divBdr>
        <w:top w:val="none" w:sz="0" w:space="0" w:color="auto"/>
        <w:left w:val="none" w:sz="0" w:space="0" w:color="auto"/>
        <w:bottom w:val="none" w:sz="0" w:space="0" w:color="auto"/>
        <w:right w:val="none" w:sz="0" w:space="0" w:color="auto"/>
      </w:divBdr>
    </w:div>
    <w:div w:id="1592085761">
      <w:bodyDiv w:val="1"/>
      <w:marLeft w:val="0"/>
      <w:marRight w:val="0"/>
      <w:marTop w:val="0"/>
      <w:marBottom w:val="0"/>
      <w:divBdr>
        <w:top w:val="none" w:sz="0" w:space="0" w:color="auto"/>
        <w:left w:val="none" w:sz="0" w:space="0" w:color="auto"/>
        <w:bottom w:val="none" w:sz="0" w:space="0" w:color="auto"/>
        <w:right w:val="none" w:sz="0" w:space="0" w:color="auto"/>
      </w:divBdr>
    </w:div>
    <w:div w:id="1592661390">
      <w:bodyDiv w:val="1"/>
      <w:marLeft w:val="0"/>
      <w:marRight w:val="0"/>
      <w:marTop w:val="0"/>
      <w:marBottom w:val="0"/>
      <w:divBdr>
        <w:top w:val="none" w:sz="0" w:space="0" w:color="auto"/>
        <w:left w:val="none" w:sz="0" w:space="0" w:color="auto"/>
        <w:bottom w:val="none" w:sz="0" w:space="0" w:color="auto"/>
        <w:right w:val="none" w:sz="0" w:space="0" w:color="auto"/>
      </w:divBdr>
    </w:div>
    <w:div w:id="1592736457">
      <w:bodyDiv w:val="1"/>
      <w:marLeft w:val="0"/>
      <w:marRight w:val="0"/>
      <w:marTop w:val="0"/>
      <w:marBottom w:val="0"/>
      <w:divBdr>
        <w:top w:val="none" w:sz="0" w:space="0" w:color="auto"/>
        <w:left w:val="none" w:sz="0" w:space="0" w:color="auto"/>
        <w:bottom w:val="none" w:sz="0" w:space="0" w:color="auto"/>
        <w:right w:val="none" w:sz="0" w:space="0" w:color="auto"/>
      </w:divBdr>
    </w:div>
    <w:div w:id="1592853158">
      <w:bodyDiv w:val="1"/>
      <w:marLeft w:val="0"/>
      <w:marRight w:val="0"/>
      <w:marTop w:val="0"/>
      <w:marBottom w:val="0"/>
      <w:divBdr>
        <w:top w:val="none" w:sz="0" w:space="0" w:color="auto"/>
        <w:left w:val="none" w:sz="0" w:space="0" w:color="auto"/>
        <w:bottom w:val="none" w:sz="0" w:space="0" w:color="auto"/>
        <w:right w:val="none" w:sz="0" w:space="0" w:color="auto"/>
      </w:divBdr>
    </w:div>
    <w:div w:id="1593078336">
      <w:bodyDiv w:val="1"/>
      <w:marLeft w:val="0"/>
      <w:marRight w:val="0"/>
      <w:marTop w:val="0"/>
      <w:marBottom w:val="0"/>
      <w:divBdr>
        <w:top w:val="none" w:sz="0" w:space="0" w:color="auto"/>
        <w:left w:val="none" w:sz="0" w:space="0" w:color="auto"/>
        <w:bottom w:val="none" w:sz="0" w:space="0" w:color="auto"/>
        <w:right w:val="none" w:sz="0" w:space="0" w:color="auto"/>
      </w:divBdr>
    </w:div>
    <w:div w:id="1594317553">
      <w:bodyDiv w:val="1"/>
      <w:marLeft w:val="0"/>
      <w:marRight w:val="0"/>
      <w:marTop w:val="0"/>
      <w:marBottom w:val="0"/>
      <w:divBdr>
        <w:top w:val="none" w:sz="0" w:space="0" w:color="auto"/>
        <w:left w:val="none" w:sz="0" w:space="0" w:color="auto"/>
        <w:bottom w:val="none" w:sz="0" w:space="0" w:color="auto"/>
        <w:right w:val="none" w:sz="0" w:space="0" w:color="auto"/>
      </w:divBdr>
    </w:div>
    <w:div w:id="1594363926">
      <w:bodyDiv w:val="1"/>
      <w:marLeft w:val="0"/>
      <w:marRight w:val="0"/>
      <w:marTop w:val="0"/>
      <w:marBottom w:val="0"/>
      <w:divBdr>
        <w:top w:val="none" w:sz="0" w:space="0" w:color="auto"/>
        <w:left w:val="none" w:sz="0" w:space="0" w:color="auto"/>
        <w:bottom w:val="none" w:sz="0" w:space="0" w:color="auto"/>
        <w:right w:val="none" w:sz="0" w:space="0" w:color="auto"/>
      </w:divBdr>
    </w:div>
    <w:div w:id="1595358099">
      <w:bodyDiv w:val="1"/>
      <w:marLeft w:val="0"/>
      <w:marRight w:val="0"/>
      <w:marTop w:val="0"/>
      <w:marBottom w:val="0"/>
      <w:divBdr>
        <w:top w:val="none" w:sz="0" w:space="0" w:color="auto"/>
        <w:left w:val="none" w:sz="0" w:space="0" w:color="auto"/>
        <w:bottom w:val="none" w:sz="0" w:space="0" w:color="auto"/>
        <w:right w:val="none" w:sz="0" w:space="0" w:color="auto"/>
      </w:divBdr>
    </w:div>
    <w:div w:id="1595557004">
      <w:bodyDiv w:val="1"/>
      <w:marLeft w:val="0"/>
      <w:marRight w:val="0"/>
      <w:marTop w:val="0"/>
      <w:marBottom w:val="0"/>
      <w:divBdr>
        <w:top w:val="none" w:sz="0" w:space="0" w:color="auto"/>
        <w:left w:val="none" w:sz="0" w:space="0" w:color="auto"/>
        <w:bottom w:val="none" w:sz="0" w:space="0" w:color="auto"/>
        <w:right w:val="none" w:sz="0" w:space="0" w:color="auto"/>
      </w:divBdr>
    </w:div>
    <w:div w:id="1596205377">
      <w:bodyDiv w:val="1"/>
      <w:marLeft w:val="0"/>
      <w:marRight w:val="0"/>
      <w:marTop w:val="0"/>
      <w:marBottom w:val="0"/>
      <w:divBdr>
        <w:top w:val="none" w:sz="0" w:space="0" w:color="auto"/>
        <w:left w:val="none" w:sz="0" w:space="0" w:color="auto"/>
        <w:bottom w:val="none" w:sz="0" w:space="0" w:color="auto"/>
        <w:right w:val="none" w:sz="0" w:space="0" w:color="auto"/>
      </w:divBdr>
    </w:div>
    <w:div w:id="1596866938">
      <w:bodyDiv w:val="1"/>
      <w:marLeft w:val="0"/>
      <w:marRight w:val="0"/>
      <w:marTop w:val="0"/>
      <w:marBottom w:val="0"/>
      <w:divBdr>
        <w:top w:val="none" w:sz="0" w:space="0" w:color="auto"/>
        <w:left w:val="none" w:sz="0" w:space="0" w:color="auto"/>
        <w:bottom w:val="none" w:sz="0" w:space="0" w:color="auto"/>
        <w:right w:val="none" w:sz="0" w:space="0" w:color="auto"/>
      </w:divBdr>
    </w:div>
    <w:div w:id="1598516993">
      <w:bodyDiv w:val="1"/>
      <w:marLeft w:val="0"/>
      <w:marRight w:val="0"/>
      <w:marTop w:val="0"/>
      <w:marBottom w:val="0"/>
      <w:divBdr>
        <w:top w:val="none" w:sz="0" w:space="0" w:color="auto"/>
        <w:left w:val="none" w:sz="0" w:space="0" w:color="auto"/>
        <w:bottom w:val="none" w:sz="0" w:space="0" w:color="auto"/>
        <w:right w:val="none" w:sz="0" w:space="0" w:color="auto"/>
      </w:divBdr>
    </w:div>
    <w:div w:id="1598563923">
      <w:bodyDiv w:val="1"/>
      <w:marLeft w:val="0"/>
      <w:marRight w:val="0"/>
      <w:marTop w:val="0"/>
      <w:marBottom w:val="0"/>
      <w:divBdr>
        <w:top w:val="none" w:sz="0" w:space="0" w:color="auto"/>
        <w:left w:val="none" w:sz="0" w:space="0" w:color="auto"/>
        <w:bottom w:val="none" w:sz="0" w:space="0" w:color="auto"/>
        <w:right w:val="none" w:sz="0" w:space="0" w:color="auto"/>
      </w:divBdr>
    </w:div>
    <w:div w:id="1600216516">
      <w:bodyDiv w:val="1"/>
      <w:marLeft w:val="0"/>
      <w:marRight w:val="0"/>
      <w:marTop w:val="0"/>
      <w:marBottom w:val="0"/>
      <w:divBdr>
        <w:top w:val="none" w:sz="0" w:space="0" w:color="auto"/>
        <w:left w:val="none" w:sz="0" w:space="0" w:color="auto"/>
        <w:bottom w:val="none" w:sz="0" w:space="0" w:color="auto"/>
        <w:right w:val="none" w:sz="0" w:space="0" w:color="auto"/>
      </w:divBdr>
    </w:div>
    <w:div w:id="1601795689">
      <w:bodyDiv w:val="1"/>
      <w:marLeft w:val="0"/>
      <w:marRight w:val="0"/>
      <w:marTop w:val="0"/>
      <w:marBottom w:val="0"/>
      <w:divBdr>
        <w:top w:val="none" w:sz="0" w:space="0" w:color="auto"/>
        <w:left w:val="none" w:sz="0" w:space="0" w:color="auto"/>
        <w:bottom w:val="none" w:sz="0" w:space="0" w:color="auto"/>
        <w:right w:val="none" w:sz="0" w:space="0" w:color="auto"/>
      </w:divBdr>
    </w:div>
    <w:div w:id="1602033297">
      <w:bodyDiv w:val="1"/>
      <w:marLeft w:val="0"/>
      <w:marRight w:val="0"/>
      <w:marTop w:val="0"/>
      <w:marBottom w:val="0"/>
      <w:divBdr>
        <w:top w:val="none" w:sz="0" w:space="0" w:color="auto"/>
        <w:left w:val="none" w:sz="0" w:space="0" w:color="auto"/>
        <w:bottom w:val="none" w:sz="0" w:space="0" w:color="auto"/>
        <w:right w:val="none" w:sz="0" w:space="0" w:color="auto"/>
      </w:divBdr>
    </w:div>
    <w:div w:id="1602297698">
      <w:bodyDiv w:val="1"/>
      <w:marLeft w:val="0"/>
      <w:marRight w:val="0"/>
      <w:marTop w:val="0"/>
      <w:marBottom w:val="0"/>
      <w:divBdr>
        <w:top w:val="none" w:sz="0" w:space="0" w:color="auto"/>
        <w:left w:val="none" w:sz="0" w:space="0" w:color="auto"/>
        <w:bottom w:val="none" w:sz="0" w:space="0" w:color="auto"/>
        <w:right w:val="none" w:sz="0" w:space="0" w:color="auto"/>
      </w:divBdr>
    </w:div>
    <w:div w:id="1602910303">
      <w:bodyDiv w:val="1"/>
      <w:marLeft w:val="0"/>
      <w:marRight w:val="0"/>
      <w:marTop w:val="0"/>
      <w:marBottom w:val="0"/>
      <w:divBdr>
        <w:top w:val="none" w:sz="0" w:space="0" w:color="auto"/>
        <w:left w:val="none" w:sz="0" w:space="0" w:color="auto"/>
        <w:bottom w:val="none" w:sz="0" w:space="0" w:color="auto"/>
        <w:right w:val="none" w:sz="0" w:space="0" w:color="auto"/>
      </w:divBdr>
    </w:div>
    <w:div w:id="1603798115">
      <w:bodyDiv w:val="1"/>
      <w:marLeft w:val="0"/>
      <w:marRight w:val="0"/>
      <w:marTop w:val="0"/>
      <w:marBottom w:val="0"/>
      <w:divBdr>
        <w:top w:val="none" w:sz="0" w:space="0" w:color="auto"/>
        <w:left w:val="none" w:sz="0" w:space="0" w:color="auto"/>
        <w:bottom w:val="none" w:sz="0" w:space="0" w:color="auto"/>
        <w:right w:val="none" w:sz="0" w:space="0" w:color="auto"/>
      </w:divBdr>
    </w:div>
    <w:div w:id="1605573979">
      <w:bodyDiv w:val="1"/>
      <w:marLeft w:val="0"/>
      <w:marRight w:val="0"/>
      <w:marTop w:val="0"/>
      <w:marBottom w:val="0"/>
      <w:divBdr>
        <w:top w:val="none" w:sz="0" w:space="0" w:color="auto"/>
        <w:left w:val="none" w:sz="0" w:space="0" w:color="auto"/>
        <w:bottom w:val="none" w:sz="0" w:space="0" w:color="auto"/>
        <w:right w:val="none" w:sz="0" w:space="0" w:color="auto"/>
      </w:divBdr>
    </w:div>
    <w:div w:id="1607032176">
      <w:bodyDiv w:val="1"/>
      <w:marLeft w:val="0"/>
      <w:marRight w:val="0"/>
      <w:marTop w:val="0"/>
      <w:marBottom w:val="0"/>
      <w:divBdr>
        <w:top w:val="none" w:sz="0" w:space="0" w:color="auto"/>
        <w:left w:val="none" w:sz="0" w:space="0" w:color="auto"/>
        <w:bottom w:val="none" w:sz="0" w:space="0" w:color="auto"/>
        <w:right w:val="none" w:sz="0" w:space="0" w:color="auto"/>
      </w:divBdr>
    </w:div>
    <w:div w:id="1608149491">
      <w:bodyDiv w:val="1"/>
      <w:marLeft w:val="0"/>
      <w:marRight w:val="0"/>
      <w:marTop w:val="0"/>
      <w:marBottom w:val="0"/>
      <w:divBdr>
        <w:top w:val="none" w:sz="0" w:space="0" w:color="auto"/>
        <w:left w:val="none" w:sz="0" w:space="0" w:color="auto"/>
        <w:bottom w:val="none" w:sz="0" w:space="0" w:color="auto"/>
        <w:right w:val="none" w:sz="0" w:space="0" w:color="auto"/>
      </w:divBdr>
    </w:div>
    <w:div w:id="1608272510">
      <w:bodyDiv w:val="1"/>
      <w:marLeft w:val="0"/>
      <w:marRight w:val="0"/>
      <w:marTop w:val="0"/>
      <w:marBottom w:val="0"/>
      <w:divBdr>
        <w:top w:val="none" w:sz="0" w:space="0" w:color="auto"/>
        <w:left w:val="none" w:sz="0" w:space="0" w:color="auto"/>
        <w:bottom w:val="none" w:sz="0" w:space="0" w:color="auto"/>
        <w:right w:val="none" w:sz="0" w:space="0" w:color="auto"/>
      </w:divBdr>
    </w:div>
    <w:div w:id="1608728756">
      <w:bodyDiv w:val="1"/>
      <w:marLeft w:val="0"/>
      <w:marRight w:val="0"/>
      <w:marTop w:val="0"/>
      <w:marBottom w:val="0"/>
      <w:divBdr>
        <w:top w:val="none" w:sz="0" w:space="0" w:color="auto"/>
        <w:left w:val="none" w:sz="0" w:space="0" w:color="auto"/>
        <w:bottom w:val="none" w:sz="0" w:space="0" w:color="auto"/>
        <w:right w:val="none" w:sz="0" w:space="0" w:color="auto"/>
      </w:divBdr>
    </w:div>
    <w:div w:id="1609190751">
      <w:bodyDiv w:val="1"/>
      <w:marLeft w:val="0"/>
      <w:marRight w:val="0"/>
      <w:marTop w:val="0"/>
      <w:marBottom w:val="0"/>
      <w:divBdr>
        <w:top w:val="none" w:sz="0" w:space="0" w:color="auto"/>
        <w:left w:val="none" w:sz="0" w:space="0" w:color="auto"/>
        <w:bottom w:val="none" w:sz="0" w:space="0" w:color="auto"/>
        <w:right w:val="none" w:sz="0" w:space="0" w:color="auto"/>
      </w:divBdr>
    </w:div>
    <w:div w:id="1609315691">
      <w:bodyDiv w:val="1"/>
      <w:marLeft w:val="0"/>
      <w:marRight w:val="0"/>
      <w:marTop w:val="0"/>
      <w:marBottom w:val="0"/>
      <w:divBdr>
        <w:top w:val="none" w:sz="0" w:space="0" w:color="auto"/>
        <w:left w:val="none" w:sz="0" w:space="0" w:color="auto"/>
        <w:bottom w:val="none" w:sz="0" w:space="0" w:color="auto"/>
        <w:right w:val="none" w:sz="0" w:space="0" w:color="auto"/>
      </w:divBdr>
    </w:div>
    <w:div w:id="1609776138">
      <w:bodyDiv w:val="1"/>
      <w:marLeft w:val="0"/>
      <w:marRight w:val="0"/>
      <w:marTop w:val="0"/>
      <w:marBottom w:val="0"/>
      <w:divBdr>
        <w:top w:val="none" w:sz="0" w:space="0" w:color="auto"/>
        <w:left w:val="none" w:sz="0" w:space="0" w:color="auto"/>
        <w:bottom w:val="none" w:sz="0" w:space="0" w:color="auto"/>
        <w:right w:val="none" w:sz="0" w:space="0" w:color="auto"/>
      </w:divBdr>
    </w:div>
    <w:div w:id="1610161835">
      <w:bodyDiv w:val="1"/>
      <w:marLeft w:val="0"/>
      <w:marRight w:val="0"/>
      <w:marTop w:val="0"/>
      <w:marBottom w:val="0"/>
      <w:divBdr>
        <w:top w:val="none" w:sz="0" w:space="0" w:color="auto"/>
        <w:left w:val="none" w:sz="0" w:space="0" w:color="auto"/>
        <w:bottom w:val="none" w:sz="0" w:space="0" w:color="auto"/>
        <w:right w:val="none" w:sz="0" w:space="0" w:color="auto"/>
      </w:divBdr>
    </w:div>
    <w:div w:id="1610310004">
      <w:bodyDiv w:val="1"/>
      <w:marLeft w:val="0"/>
      <w:marRight w:val="0"/>
      <w:marTop w:val="0"/>
      <w:marBottom w:val="0"/>
      <w:divBdr>
        <w:top w:val="none" w:sz="0" w:space="0" w:color="auto"/>
        <w:left w:val="none" w:sz="0" w:space="0" w:color="auto"/>
        <w:bottom w:val="none" w:sz="0" w:space="0" w:color="auto"/>
        <w:right w:val="none" w:sz="0" w:space="0" w:color="auto"/>
      </w:divBdr>
    </w:div>
    <w:div w:id="1610508915">
      <w:bodyDiv w:val="1"/>
      <w:marLeft w:val="0"/>
      <w:marRight w:val="0"/>
      <w:marTop w:val="0"/>
      <w:marBottom w:val="0"/>
      <w:divBdr>
        <w:top w:val="none" w:sz="0" w:space="0" w:color="auto"/>
        <w:left w:val="none" w:sz="0" w:space="0" w:color="auto"/>
        <w:bottom w:val="none" w:sz="0" w:space="0" w:color="auto"/>
        <w:right w:val="none" w:sz="0" w:space="0" w:color="auto"/>
      </w:divBdr>
    </w:div>
    <w:div w:id="1612056790">
      <w:bodyDiv w:val="1"/>
      <w:marLeft w:val="0"/>
      <w:marRight w:val="0"/>
      <w:marTop w:val="0"/>
      <w:marBottom w:val="0"/>
      <w:divBdr>
        <w:top w:val="none" w:sz="0" w:space="0" w:color="auto"/>
        <w:left w:val="none" w:sz="0" w:space="0" w:color="auto"/>
        <w:bottom w:val="none" w:sz="0" w:space="0" w:color="auto"/>
        <w:right w:val="none" w:sz="0" w:space="0" w:color="auto"/>
      </w:divBdr>
    </w:div>
    <w:div w:id="1612199409">
      <w:bodyDiv w:val="1"/>
      <w:marLeft w:val="0"/>
      <w:marRight w:val="0"/>
      <w:marTop w:val="0"/>
      <w:marBottom w:val="0"/>
      <w:divBdr>
        <w:top w:val="none" w:sz="0" w:space="0" w:color="auto"/>
        <w:left w:val="none" w:sz="0" w:space="0" w:color="auto"/>
        <w:bottom w:val="none" w:sz="0" w:space="0" w:color="auto"/>
        <w:right w:val="none" w:sz="0" w:space="0" w:color="auto"/>
      </w:divBdr>
    </w:div>
    <w:div w:id="1612204857">
      <w:bodyDiv w:val="1"/>
      <w:marLeft w:val="0"/>
      <w:marRight w:val="0"/>
      <w:marTop w:val="0"/>
      <w:marBottom w:val="0"/>
      <w:divBdr>
        <w:top w:val="none" w:sz="0" w:space="0" w:color="auto"/>
        <w:left w:val="none" w:sz="0" w:space="0" w:color="auto"/>
        <w:bottom w:val="none" w:sz="0" w:space="0" w:color="auto"/>
        <w:right w:val="none" w:sz="0" w:space="0" w:color="auto"/>
      </w:divBdr>
    </w:div>
    <w:div w:id="1613970667">
      <w:bodyDiv w:val="1"/>
      <w:marLeft w:val="0"/>
      <w:marRight w:val="0"/>
      <w:marTop w:val="0"/>
      <w:marBottom w:val="0"/>
      <w:divBdr>
        <w:top w:val="none" w:sz="0" w:space="0" w:color="auto"/>
        <w:left w:val="none" w:sz="0" w:space="0" w:color="auto"/>
        <w:bottom w:val="none" w:sz="0" w:space="0" w:color="auto"/>
        <w:right w:val="none" w:sz="0" w:space="0" w:color="auto"/>
      </w:divBdr>
    </w:div>
    <w:div w:id="1614705447">
      <w:bodyDiv w:val="1"/>
      <w:marLeft w:val="0"/>
      <w:marRight w:val="0"/>
      <w:marTop w:val="0"/>
      <w:marBottom w:val="0"/>
      <w:divBdr>
        <w:top w:val="none" w:sz="0" w:space="0" w:color="auto"/>
        <w:left w:val="none" w:sz="0" w:space="0" w:color="auto"/>
        <w:bottom w:val="none" w:sz="0" w:space="0" w:color="auto"/>
        <w:right w:val="none" w:sz="0" w:space="0" w:color="auto"/>
      </w:divBdr>
    </w:div>
    <w:div w:id="1615553820">
      <w:bodyDiv w:val="1"/>
      <w:marLeft w:val="0"/>
      <w:marRight w:val="0"/>
      <w:marTop w:val="0"/>
      <w:marBottom w:val="0"/>
      <w:divBdr>
        <w:top w:val="none" w:sz="0" w:space="0" w:color="auto"/>
        <w:left w:val="none" w:sz="0" w:space="0" w:color="auto"/>
        <w:bottom w:val="none" w:sz="0" w:space="0" w:color="auto"/>
        <w:right w:val="none" w:sz="0" w:space="0" w:color="auto"/>
      </w:divBdr>
    </w:div>
    <w:div w:id="1616013821">
      <w:bodyDiv w:val="1"/>
      <w:marLeft w:val="0"/>
      <w:marRight w:val="0"/>
      <w:marTop w:val="0"/>
      <w:marBottom w:val="0"/>
      <w:divBdr>
        <w:top w:val="none" w:sz="0" w:space="0" w:color="auto"/>
        <w:left w:val="none" w:sz="0" w:space="0" w:color="auto"/>
        <w:bottom w:val="none" w:sz="0" w:space="0" w:color="auto"/>
        <w:right w:val="none" w:sz="0" w:space="0" w:color="auto"/>
      </w:divBdr>
    </w:div>
    <w:div w:id="1616135569">
      <w:bodyDiv w:val="1"/>
      <w:marLeft w:val="0"/>
      <w:marRight w:val="0"/>
      <w:marTop w:val="0"/>
      <w:marBottom w:val="0"/>
      <w:divBdr>
        <w:top w:val="none" w:sz="0" w:space="0" w:color="auto"/>
        <w:left w:val="none" w:sz="0" w:space="0" w:color="auto"/>
        <w:bottom w:val="none" w:sz="0" w:space="0" w:color="auto"/>
        <w:right w:val="none" w:sz="0" w:space="0" w:color="auto"/>
      </w:divBdr>
    </w:div>
    <w:div w:id="1618486230">
      <w:bodyDiv w:val="1"/>
      <w:marLeft w:val="0"/>
      <w:marRight w:val="0"/>
      <w:marTop w:val="0"/>
      <w:marBottom w:val="0"/>
      <w:divBdr>
        <w:top w:val="none" w:sz="0" w:space="0" w:color="auto"/>
        <w:left w:val="none" w:sz="0" w:space="0" w:color="auto"/>
        <w:bottom w:val="none" w:sz="0" w:space="0" w:color="auto"/>
        <w:right w:val="none" w:sz="0" w:space="0" w:color="auto"/>
      </w:divBdr>
    </w:div>
    <w:div w:id="1618680591">
      <w:bodyDiv w:val="1"/>
      <w:marLeft w:val="0"/>
      <w:marRight w:val="0"/>
      <w:marTop w:val="0"/>
      <w:marBottom w:val="0"/>
      <w:divBdr>
        <w:top w:val="none" w:sz="0" w:space="0" w:color="auto"/>
        <w:left w:val="none" w:sz="0" w:space="0" w:color="auto"/>
        <w:bottom w:val="none" w:sz="0" w:space="0" w:color="auto"/>
        <w:right w:val="none" w:sz="0" w:space="0" w:color="auto"/>
      </w:divBdr>
    </w:div>
    <w:div w:id="1620798405">
      <w:bodyDiv w:val="1"/>
      <w:marLeft w:val="0"/>
      <w:marRight w:val="0"/>
      <w:marTop w:val="0"/>
      <w:marBottom w:val="0"/>
      <w:divBdr>
        <w:top w:val="none" w:sz="0" w:space="0" w:color="auto"/>
        <w:left w:val="none" w:sz="0" w:space="0" w:color="auto"/>
        <w:bottom w:val="none" w:sz="0" w:space="0" w:color="auto"/>
        <w:right w:val="none" w:sz="0" w:space="0" w:color="auto"/>
      </w:divBdr>
    </w:div>
    <w:div w:id="1620839843">
      <w:bodyDiv w:val="1"/>
      <w:marLeft w:val="0"/>
      <w:marRight w:val="0"/>
      <w:marTop w:val="0"/>
      <w:marBottom w:val="0"/>
      <w:divBdr>
        <w:top w:val="none" w:sz="0" w:space="0" w:color="auto"/>
        <w:left w:val="none" w:sz="0" w:space="0" w:color="auto"/>
        <w:bottom w:val="none" w:sz="0" w:space="0" w:color="auto"/>
        <w:right w:val="none" w:sz="0" w:space="0" w:color="auto"/>
      </w:divBdr>
    </w:div>
    <w:div w:id="1621380237">
      <w:bodyDiv w:val="1"/>
      <w:marLeft w:val="0"/>
      <w:marRight w:val="0"/>
      <w:marTop w:val="0"/>
      <w:marBottom w:val="0"/>
      <w:divBdr>
        <w:top w:val="none" w:sz="0" w:space="0" w:color="auto"/>
        <w:left w:val="none" w:sz="0" w:space="0" w:color="auto"/>
        <w:bottom w:val="none" w:sz="0" w:space="0" w:color="auto"/>
        <w:right w:val="none" w:sz="0" w:space="0" w:color="auto"/>
      </w:divBdr>
    </w:div>
    <w:div w:id="1622154819">
      <w:bodyDiv w:val="1"/>
      <w:marLeft w:val="0"/>
      <w:marRight w:val="0"/>
      <w:marTop w:val="0"/>
      <w:marBottom w:val="0"/>
      <w:divBdr>
        <w:top w:val="none" w:sz="0" w:space="0" w:color="auto"/>
        <w:left w:val="none" w:sz="0" w:space="0" w:color="auto"/>
        <w:bottom w:val="none" w:sz="0" w:space="0" w:color="auto"/>
        <w:right w:val="none" w:sz="0" w:space="0" w:color="auto"/>
      </w:divBdr>
    </w:div>
    <w:div w:id="1623076652">
      <w:bodyDiv w:val="1"/>
      <w:marLeft w:val="0"/>
      <w:marRight w:val="0"/>
      <w:marTop w:val="0"/>
      <w:marBottom w:val="0"/>
      <w:divBdr>
        <w:top w:val="none" w:sz="0" w:space="0" w:color="auto"/>
        <w:left w:val="none" w:sz="0" w:space="0" w:color="auto"/>
        <w:bottom w:val="none" w:sz="0" w:space="0" w:color="auto"/>
        <w:right w:val="none" w:sz="0" w:space="0" w:color="auto"/>
      </w:divBdr>
    </w:div>
    <w:div w:id="1624269246">
      <w:bodyDiv w:val="1"/>
      <w:marLeft w:val="0"/>
      <w:marRight w:val="0"/>
      <w:marTop w:val="0"/>
      <w:marBottom w:val="0"/>
      <w:divBdr>
        <w:top w:val="none" w:sz="0" w:space="0" w:color="auto"/>
        <w:left w:val="none" w:sz="0" w:space="0" w:color="auto"/>
        <w:bottom w:val="none" w:sz="0" w:space="0" w:color="auto"/>
        <w:right w:val="none" w:sz="0" w:space="0" w:color="auto"/>
      </w:divBdr>
    </w:div>
    <w:div w:id="1624461151">
      <w:bodyDiv w:val="1"/>
      <w:marLeft w:val="0"/>
      <w:marRight w:val="0"/>
      <w:marTop w:val="0"/>
      <w:marBottom w:val="0"/>
      <w:divBdr>
        <w:top w:val="none" w:sz="0" w:space="0" w:color="auto"/>
        <w:left w:val="none" w:sz="0" w:space="0" w:color="auto"/>
        <w:bottom w:val="none" w:sz="0" w:space="0" w:color="auto"/>
        <w:right w:val="none" w:sz="0" w:space="0" w:color="auto"/>
      </w:divBdr>
    </w:div>
    <w:div w:id="1624769793">
      <w:bodyDiv w:val="1"/>
      <w:marLeft w:val="0"/>
      <w:marRight w:val="0"/>
      <w:marTop w:val="0"/>
      <w:marBottom w:val="0"/>
      <w:divBdr>
        <w:top w:val="none" w:sz="0" w:space="0" w:color="auto"/>
        <w:left w:val="none" w:sz="0" w:space="0" w:color="auto"/>
        <w:bottom w:val="none" w:sz="0" w:space="0" w:color="auto"/>
        <w:right w:val="none" w:sz="0" w:space="0" w:color="auto"/>
      </w:divBdr>
    </w:div>
    <w:div w:id="1625117475">
      <w:bodyDiv w:val="1"/>
      <w:marLeft w:val="0"/>
      <w:marRight w:val="0"/>
      <w:marTop w:val="0"/>
      <w:marBottom w:val="0"/>
      <w:divBdr>
        <w:top w:val="none" w:sz="0" w:space="0" w:color="auto"/>
        <w:left w:val="none" w:sz="0" w:space="0" w:color="auto"/>
        <w:bottom w:val="none" w:sz="0" w:space="0" w:color="auto"/>
        <w:right w:val="none" w:sz="0" w:space="0" w:color="auto"/>
      </w:divBdr>
    </w:div>
    <w:div w:id="1625966642">
      <w:bodyDiv w:val="1"/>
      <w:marLeft w:val="0"/>
      <w:marRight w:val="0"/>
      <w:marTop w:val="0"/>
      <w:marBottom w:val="0"/>
      <w:divBdr>
        <w:top w:val="none" w:sz="0" w:space="0" w:color="auto"/>
        <w:left w:val="none" w:sz="0" w:space="0" w:color="auto"/>
        <w:bottom w:val="none" w:sz="0" w:space="0" w:color="auto"/>
        <w:right w:val="none" w:sz="0" w:space="0" w:color="auto"/>
      </w:divBdr>
    </w:div>
    <w:div w:id="1627278609">
      <w:bodyDiv w:val="1"/>
      <w:marLeft w:val="0"/>
      <w:marRight w:val="0"/>
      <w:marTop w:val="0"/>
      <w:marBottom w:val="0"/>
      <w:divBdr>
        <w:top w:val="none" w:sz="0" w:space="0" w:color="auto"/>
        <w:left w:val="none" w:sz="0" w:space="0" w:color="auto"/>
        <w:bottom w:val="none" w:sz="0" w:space="0" w:color="auto"/>
        <w:right w:val="none" w:sz="0" w:space="0" w:color="auto"/>
      </w:divBdr>
    </w:div>
    <w:div w:id="1627345051">
      <w:bodyDiv w:val="1"/>
      <w:marLeft w:val="0"/>
      <w:marRight w:val="0"/>
      <w:marTop w:val="0"/>
      <w:marBottom w:val="0"/>
      <w:divBdr>
        <w:top w:val="none" w:sz="0" w:space="0" w:color="auto"/>
        <w:left w:val="none" w:sz="0" w:space="0" w:color="auto"/>
        <w:bottom w:val="none" w:sz="0" w:space="0" w:color="auto"/>
        <w:right w:val="none" w:sz="0" w:space="0" w:color="auto"/>
      </w:divBdr>
    </w:div>
    <w:div w:id="1627394296">
      <w:bodyDiv w:val="1"/>
      <w:marLeft w:val="0"/>
      <w:marRight w:val="0"/>
      <w:marTop w:val="0"/>
      <w:marBottom w:val="0"/>
      <w:divBdr>
        <w:top w:val="none" w:sz="0" w:space="0" w:color="auto"/>
        <w:left w:val="none" w:sz="0" w:space="0" w:color="auto"/>
        <w:bottom w:val="none" w:sz="0" w:space="0" w:color="auto"/>
        <w:right w:val="none" w:sz="0" w:space="0" w:color="auto"/>
      </w:divBdr>
    </w:div>
    <w:div w:id="1628118227">
      <w:bodyDiv w:val="1"/>
      <w:marLeft w:val="0"/>
      <w:marRight w:val="0"/>
      <w:marTop w:val="0"/>
      <w:marBottom w:val="0"/>
      <w:divBdr>
        <w:top w:val="none" w:sz="0" w:space="0" w:color="auto"/>
        <w:left w:val="none" w:sz="0" w:space="0" w:color="auto"/>
        <w:bottom w:val="none" w:sz="0" w:space="0" w:color="auto"/>
        <w:right w:val="none" w:sz="0" w:space="0" w:color="auto"/>
      </w:divBdr>
    </w:div>
    <w:div w:id="1628510386">
      <w:bodyDiv w:val="1"/>
      <w:marLeft w:val="0"/>
      <w:marRight w:val="0"/>
      <w:marTop w:val="0"/>
      <w:marBottom w:val="0"/>
      <w:divBdr>
        <w:top w:val="none" w:sz="0" w:space="0" w:color="auto"/>
        <w:left w:val="none" w:sz="0" w:space="0" w:color="auto"/>
        <w:bottom w:val="none" w:sz="0" w:space="0" w:color="auto"/>
        <w:right w:val="none" w:sz="0" w:space="0" w:color="auto"/>
      </w:divBdr>
    </w:div>
    <w:div w:id="1628928755">
      <w:bodyDiv w:val="1"/>
      <w:marLeft w:val="0"/>
      <w:marRight w:val="0"/>
      <w:marTop w:val="0"/>
      <w:marBottom w:val="0"/>
      <w:divBdr>
        <w:top w:val="none" w:sz="0" w:space="0" w:color="auto"/>
        <w:left w:val="none" w:sz="0" w:space="0" w:color="auto"/>
        <w:bottom w:val="none" w:sz="0" w:space="0" w:color="auto"/>
        <w:right w:val="none" w:sz="0" w:space="0" w:color="auto"/>
      </w:divBdr>
    </w:div>
    <w:div w:id="1631090028">
      <w:bodyDiv w:val="1"/>
      <w:marLeft w:val="0"/>
      <w:marRight w:val="0"/>
      <w:marTop w:val="0"/>
      <w:marBottom w:val="0"/>
      <w:divBdr>
        <w:top w:val="none" w:sz="0" w:space="0" w:color="auto"/>
        <w:left w:val="none" w:sz="0" w:space="0" w:color="auto"/>
        <w:bottom w:val="none" w:sz="0" w:space="0" w:color="auto"/>
        <w:right w:val="none" w:sz="0" w:space="0" w:color="auto"/>
      </w:divBdr>
    </w:div>
    <w:div w:id="1632054428">
      <w:bodyDiv w:val="1"/>
      <w:marLeft w:val="0"/>
      <w:marRight w:val="0"/>
      <w:marTop w:val="0"/>
      <w:marBottom w:val="0"/>
      <w:divBdr>
        <w:top w:val="none" w:sz="0" w:space="0" w:color="auto"/>
        <w:left w:val="none" w:sz="0" w:space="0" w:color="auto"/>
        <w:bottom w:val="none" w:sz="0" w:space="0" w:color="auto"/>
        <w:right w:val="none" w:sz="0" w:space="0" w:color="auto"/>
      </w:divBdr>
    </w:div>
    <w:div w:id="1632247697">
      <w:bodyDiv w:val="1"/>
      <w:marLeft w:val="0"/>
      <w:marRight w:val="0"/>
      <w:marTop w:val="0"/>
      <w:marBottom w:val="0"/>
      <w:divBdr>
        <w:top w:val="none" w:sz="0" w:space="0" w:color="auto"/>
        <w:left w:val="none" w:sz="0" w:space="0" w:color="auto"/>
        <w:bottom w:val="none" w:sz="0" w:space="0" w:color="auto"/>
        <w:right w:val="none" w:sz="0" w:space="0" w:color="auto"/>
      </w:divBdr>
    </w:div>
    <w:div w:id="1633251395">
      <w:bodyDiv w:val="1"/>
      <w:marLeft w:val="0"/>
      <w:marRight w:val="0"/>
      <w:marTop w:val="0"/>
      <w:marBottom w:val="0"/>
      <w:divBdr>
        <w:top w:val="none" w:sz="0" w:space="0" w:color="auto"/>
        <w:left w:val="none" w:sz="0" w:space="0" w:color="auto"/>
        <w:bottom w:val="none" w:sz="0" w:space="0" w:color="auto"/>
        <w:right w:val="none" w:sz="0" w:space="0" w:color="auto"/>
      </w:divBdr>
    </w:div>
    <w:div w:id="1633486672">
      <w:bodyDiv w:val="1"/>
      <w:marLeft w:val="0"/>
      <w:marRight w:val="0"/>
      <w:marTop w:val="0"/>
      <w:marBottom w:val="0"/>
      <w:divBdr>
        <w:top w:val="none" w:sz="0" w:space="0" w:color="auto"/>
        <w:left w:val="none" w:sz="0" w:space="0" w:color="auto"/>
        <w:bottom w:val="none" w:sz="0" w:space="0" w:color="auto"/>
        <w:right w:val="none" w:sz="0" w:space="0" w:color="auto"/>
      </w:divBdr>
    </w:div>
    <w:div w:id="1633512005">
      <w:bodyDiv w:val="1"/>
      <w:marLeft w:val="0"/>
      <w:marRight w:val="0"/>
      <w:marTop w:val="0"/>
      <w:marBottom w:val="0"/>
      <w:divBdr>
        <w:top w:val="none" w:sz="0" w:space="0" w:color="auto"/>
        <w:left w:val="none" w:sz="0" w:space="0" w:color="auto"/>
        <w:bottom w:val="none" w:sz="0" w:space="0" w:color="auto"/>
        <w:right w:val="none" w:sz="0" w:space="0" w:color="auto"/>
      </w:divBdr>
    </w:div>
    <w:div w:id="1633750867">
      <w:bodyDiv w:val="1"/>
      <w:marLeft w:val="0"/>
      <w:marRight w:val="0"/>
      <w:marTop w:val="0"/>
      <w:marBottom w:val="0"/>
      <w:divBdr>
        <w:top w:val="none" w:sz="0" w:space="0" w:color="auto"/>
        <w:left w:val="none" w:sz="0" w:space="0" w:color="auto"/>
        <w:bottom w:val="none" w:sz="0" w:space="0" w:color="auto"/>
        <w:right w:val="none" w:sz="0" w:space="0" w:color="auto"/>
      </w:divBdr>
    </w:div>
    <w:div w:id="1633904620">
      <w:bodyDiv w:val="1"/>
      <w:marLeft w:val="0"/>
      <w:marRight w:val="0"/>
      <w:marTop w:val="0"/>
      <w:marBottom w:val="0"/>
      <w:divBdr>
        <w:top w:val="none" w:sz="0" w:space="0" w:color="auto"/>
        <w:left w:val="none" w:sz="0" w:space="0" w:color="auto"/>
        <w:bottom w:val="none" w:sz="0" w:space="0" w:color="auto"/>
        <w:right w:val="none" w:sz="0" w:space="0" w:color="auto"/>
      </w:divBdr>
    </w:div>
    <w:div w:id="1633905489">
      <w:bodyDiv w:val="1"/>
      <w:marLeft w:val="0"/>
      <w:marRight w:val="0"/>
      <w:marTop w:val="0"/>
      <w:marBottom w:val="0"/>
      <w:divBdr>
        <w:top w:val="none" w:sz="0" w:space="0" w:color="auto"/>
        <w:left w:val="none" w:sz="0" w:space="0" w:color="auto"/>
        <w:bottom w:val="none" w:sz="0" w:space="0" w:color="auto"/>
        <w:right w:val="none" w:sz="0" w:space="0" w:color="auto"/>
      </w:divBdr>
    </w:div>
    <w:div w:id="1634864749">
      <w:bodyDiv w:val="1"/>
      <w:marLeft w:val="0"/>
      <w:marRight w:val="0"/>
      <w:marTop w:val="0"/>
      <w:marBottom w:val="0"/>
      <w:divBdr>
        <w:top w:val="none" w:sz="0" w:space="0" w:color="auto"/>
        <w:left w:val="none" w:sz="0" w:space="0" w:color="auto"/>
        <w:bottom w:val="none" w:sz="0" w:space="0" w:color="auto"/>
        <w:right w:val="none" w:sz="0" w:space="0" w:color="auto"/>
      </w:divBdr>
    </w:div>
    <w:div w:id="1636062737">
      <w:bodyDiv w:val="1"/>
      <w:marLeft w:val="0"/>
      <w:marRight w:val="0"/>
      <w:marTop w:val="0"/>
      <w:marBottom w:val="0"/>
      <w:divBdr>
        <w:top w:val="none" w:sz="0" w:space="0" w:color="auto"/>
        <w:left w:val="none" w:sz="0" w:space="0" w:color="auto"/>
        <w:bottom w:val="none" w:sz="0" w:space="0" w:color="auto"/>
        <w:right w:val="none" w:sz="0" w:space="0" w:color="auto"/>
      </w:divBdr>
    </w:div>
    <w:div w:id="1637295742">
      <w:bodyDiv w:val="1"/>
      <w:marLeft w:val="0"/>
      <w:marRight w:val="0"/>
      <w:marTop w:val="0"/>
      <w:marBottom w:val="0"/>
      <w:divBdr>
        <w:top w:val="none" w:sz="0" w:space="0" w:color="auto"/>
        <w:left w:val="none" w:sz="0" w:space="0" w:color="auto"/>
        <w:bottom w:val="none" w:sz="0" w:space="0" w:color="auto"/>
        <w:right w:val="none" w:sz="0" w:space="0" w:color="auto"/>
      </w:divBdr>
    </w:div>
    <w:div w:id="1637373233">
      <w:bodyDiv w:val="1"/>
      <w:marLeft w:val="0"/>
      <w:marRight w:val="0"/>
      <w:marTop w:val="0"/>
      <w:marBottom w:val="0"/>
      <w:divBdr>
        <w:top w:val="none" w:sz="0" w:space="0" w:color="auto"/>
        <w:left w:val="none" w:sz="0" w:space="0" w:color="auto"/>
        <w:bottom w:val="none" w:sz="0" w:space="0" w:color="auto"/>
        <w:right w:val="none" w:sz="0" w:space="0" w:color="auto"/>
      </w:divBdr>
    </w:div>
    <w:div w:id="1638025353">
      <w:bodyDiv w:val="1"/>
      <w:marLeft w:val="0"/>
      <w:marRight w:val="0"/>
      <w:marTop w:val="0"/>
      <w:marBottom w:val="0"/>
      <w:divBdr>
        <w:top w:val="none" w:sz="0" w:space="0" w:color="auto"/>
        <w:left w:val="none" w:sz="0" w:space="0" w:color="auto"/>
        <w:bottom w:val="none" w:sz="0" w:space="0" w:color="auto"/>
        <w:right w:val="none" w:sz="0" w:space="0" w:color="auto"/>
      </w:divBdr>
    </w:div>
    <w:div w:id="1639068642">
      <w:bodyDiv w:val="1"/>
      <w:marLeft w:val="0"/>
      <w:marRight w:val="0"/>
      <w:marTop w:val="0"/>
      <w:marBottom w:val="0"/>
      <w:divBdr>
        <w:top w:val="none" w:sz="0" w:space="0" w:color="auto"/>
        <w:left w:val="none" w:sz="0" w:space="0" w:color="auto"/>
        <w:bottom w:val="none" w:sz="0" w:space="0" w:color="auto"/>
        <w:right w:val="none" w:sz="0" w:space="0" w:color="auto"/>
      </w:divBdr>
    </w:div>
    <w:div w:id="1639191827">
      <w:bodyDiv w:val="1"/>
      <w:marLeft w:val="0"/>
      <w:marRight w:val="0"/>
      <w:marTop w:val="0"/>
      <w:marBottom w:val="0"/>
      <w:divBdr>
        <w:top w:val="none" w:sz="0" w:space="0" w:color="auto"/>
        <w:left w:val="none" w:sz="0" w:space="0" w:color="auto"/>
        <w:bottom w:val="none" w:sz="0" w:space="0" w:color="auto"/>
        <w:right w:val="none" w:sz="0" w:space="0" w:color="auto"/>
      </w:divBdr>
    </w:div>
    <w:div w:id="1639729084">
      <w:bodyDiv w:val="1"/>
      <w:marLeft w:val="0"/>
      <w:marRight w:val="0"/>
      <w:marTop w:val="0"/>
      <w:marBottom w:val="0"/>
      <w:divBdr>
        <w:top w:val="none" w:sz="0" w:space="0" w:color="auto"/>
        <w:left w:val="none" w:sz="0" w:space="0" w:color="auto"/>
        <w:bottom w:val="none" w:sz="0" w:space="0" w:color="auto"/>
        <w:right w:val="none" w:sz="0" w:space="0" w:color="auto"/>
      </w:divBdr>
    </w:div>
    <w:div w:id="1639872116">
      <w:bodyDiv w:val="1"/>
      <w:marLeft w:val="0"/>
      <w:marRight w:val="0"/>
      <w:marTop w:val="0"/>
      <w:marBottom w:val="0"/>
      <w:divBdr>
        <w:top w:val="none" w:sz="0" w:space="0" w:color="auto"/>
        <w:left w:val="none" w:sz="0" w:space="0" w:color="auto"/>
        <w:bottom w:val="none" w:sz="0" w:space="0" w:color="auto"/>
        <w:right w:val="none" w:sz="0" w:space="0" w:color="auto"/>
      </w:divBdr>
    </w:div>
    <w:div w:id="1639919967">
      <w:bodyDiv w:val="1"/>
      <w:marLeft w:val="0"/>
      <w:marRight w:val="0"/>
      <w:marTop w:val="0"/>
      <w:marBottom w:val="0"/>
      <w:divBdr>
        <w:top w:val="none" w:sz="0" w:space="0" w:color="auto"/>
        <w:left w:val="none" w:sz="0" w:space="0" w:color="auto"/>
        <w:bottom w:val="none" w:sz="0" w:space="0" w:color="auto"/>
        <w:right w:val="none" w:sz="0" w:space="0" w:color="auto"/>
      </w:divBdr>
    </w:div>
    <w:div w:id="1640645131">
      <w:bodyDiv w:val="1"/>
      <w:marLeft w:val="0"/>
      <w:marRight w:val="0"/>
      <w:marTop w:val="0"/>
      <w:marBottom w:val="0"/>
      <w:divBdr>
        <w:top w:val="none" w:sz="0" w:space="0" w:color="auto"/>
        <w:left w:val="none" w:sz="0" w:space="0" w:color="auto"/>
        <w:bottom w:val="none" w:sz="0" w:space="0" w:color="auto"/>
        <w:right w:val="none" w:sz="0" w:space="0" w:color="auto"/>
      </w:divBdr>
    </w:div>
    <w:div w:id="1641232000">
      <w:bodyDiv w:val="1"/>
      <w:marLeft w:val="0"/>
      <w:marRight w:val="0"/>
      <w:marTop w:val="0"/>
      <w:marBottom w:val="0"/>
      <w:divBdr>
        <w:top w:val="none" w:sz="0" w:space="0" w:color="auto"/>
        <w:left w:val="none" w:sz="0" w:space="0" w:color="auto"/>
        <w:bottom w:val="none" w:sz="0" w:space="0" w:color="auto"/>
        <w:right w:val="none" w:sz="0" w:space="0" w:color="auto"/>
      </w:divBdr>
    </w:div>
    <w:div w:id="1641765491">
      <w:bodyDiv w:val="1"/>
      <w:marLeft w:val="0"/>
      <w:marRight w:val="0"/>
      <w:marTop w:val="0"/>
      <w:marBottom w:val="0"/>
      <w:divBdr>
        <w:top w:val="none" w:sz="0" w:space="0" w:color="auto"/>
        <w:left w:val="none" w:sz="0" w:space="0" w:color="auto"/>
        <w:bottom w:val="none" w:sz="0" w:space="0" w:color="auto"/>
        <w:right w:val="none" w:sz="0" w:space="0" w:color="auto"/>
      </w:divBdr>
    </w:div>
    <w:div w:id="1641956560">
      <w:bodyDiv w:val="1"/>
      <w:marLeft w:val="0"/>
      <w:marRight w:val="0"/>
      <w:marTop w:val="0"/>
      <w:marBottom w:val="0"/>
      <w:divBdr>
        <w:top w:val="none" w:sz="0" w:space="0" w:color="auto"/>
        <w:left w:val="none" w:sz="0" w:space="0" w:color="auto"/>
        <w:bottom w:val="none" w:sz="0" w:space="0" w:color="auto"/>
        <w:right w:val="none" w:sz="0" w:space="0" w:color="auto"/>
      </w:divBdr>
    </w:div>
    <w:div w:id="1642610072">
      <w:bodyDiv w:val="1"/>
      <w:marLeft w:val="0"/>
      <w:marRight w:val="0"/>
      <w:marTop w:val="0"/>
      <w:marBottom w:val="0"/>
      <w:divBdr>
        <w:top w:val="none" w:sz="0" w:space="0" w:color="auto"/>
        <w:left w:val="none" w:sz="0" w:space="0" w:color="auto"/>
        <w:bottom w:val="none" w:sz="0" w:space="0" w:color="auto"/>
        <w:right w:val="none" w:sz="0" w:space="0" w:color="auto"/>
      </w:divBdr>
    </w:div>
    <w:div w:id="1643339991">
      <w:bodyDiv w:val="1"/>
      <w:marLeft w:val="0"/>
      <w:marRight w:val="0"/>
      <w:marTop w:val="0"/>
      <w:marBottom w:val="0"/>
      <w:divBdr>
        <w:top w:val="none" w:sz="0" w:space="0" w:color="auto"/>
        <w:left w:val="none" w:sz="0" w:space="0" w:color="auto"/>
        <w:bottom w:val="none" w:sz="0" w:space="0" w:color="auto"/>
        <w:right w:val="none" w:sz="0" w:space="0" w:color="auto"/>
      </w:divBdr>
    </w:div>
    <w:div w:id="1643386452">
      <w:bodyDiv w:val="1"/>
      <w:marLeft w:val="0"/>
      <w:marRight w:val="0"/>
      <w:marTop w:val="0"/>
      <w:marBottom w:val="0"/>
      <w:divBdr>
        <w:top w:val="none" w:sz="0" w:space="0" w:color="auto"/>
        <w:left w:val="none" w:sz="0" w:space="0" w:color="auto"/>
        <w:bottom w:val="none" w:sz="0" w:space="0" w:color="auto"/>
        <w:right w:val="none" w:sz="0" w:space="0" w:color="auto"/>
      </w:divBdr>
    </w:div>
    <w:div w:id="1644000280">
      <w:bodyDiv w:val="1"/>
      <w:marLeft w:val="0"/>
      <w:marRight w:val="0"/>
      <w:marTop w:val="0"/>
      <w:marBottom w:val="0"/>
      <w:divBdr>
        <w:top w:val="none" w:sz="0" w:space="0" w:color="auto"/>
        <w:left w:val="none" w:sz="0" w:space="0" w:color="auto"/>
        <w:bottom w:val="none" w:sz="0" w:space="0" w:color="auto"/>
        <w:right w:val="none" w:sz="0" w:space="0" w:color="auto"/>
      </w:divBdr>
    </w:div>
    <w:div w:id="1644502136">
      <w:bodyDiv w:val="1"/>
      <w:marLeft w:val="0"/>
      <w:marRight w:val="0"/>
      <w:marTop w:val="0"/>
      <w:marBottom w:val="0"/>
      <w:divBdr>
        <w:top w:val="none" w:sz="0" w:space="0" w:color="auto"/>
        <w:left w:val="none" w:sz="0" w:space="0" w:color="auto"/>
        <w:bottom w:val="none" w:sz="0" w:space="0" w:color="auto"/>
        <w:right w:val="none" w:sz="0" w:space="0" w:color="auto"/>
      </w:divBdr>
    </w:div>
    <w:div w:id="1645502643">
      <w:bodyDiv w:val="1"/>
      <w:marLeft w:val="0"/>
      <w:marRight w:val="0"/>
      <w:marTop w:val="0"/>
      <w:marBottom w:val="0"/>
      <w:divBdr>
        <w:top w:val="none" w:sz="0" w:space="0" w:color="auto"/>
        <w:left w:val="none" w:sz="0" w:space="0" w:color="auto"/>
        <w:bottom w:val="none" w:sz="0" w:space="0" w:color="auto"/>
        <w:right w:val="none" w:sz="0" w:space="0" w:color="auto"/>
      </w:divBdr>
    </w:div>
    <w:div w:id="1645622201">
      <w:bodyDiv w:val="1"/>
      <w:marLeft w:val="0"/>
      <w:marRight w:val="0"/>
      <w:marTop w:val="0"/>
      <w:marBottom w:val="0"/>
      <w:divBdr>
        <w:top w:val="none" w:sz="0" w:space="0" w:color="auto"/>
        <w:left w:val="none" w:sz="0" w:space="0" w:color="auto"/>
        <w:bottom w:val="none" w:sz="0" w:space="0" w:color="auto"/>
        <w:right w:val="none" w:sz="0" w:space="0" w:color="auto"/>
      </w:divBdr>
    </w:div>
    <w:div w:id="1646619310">
      <w:bodyDiv w:val="1"/>
      <w:marLeft w:val="0"/>
      <w:marRight w:val="0"/>
      <w:marTop w:val="0"/>
      <w:marBottom w:val="0"/>
      <w:divBdr>
        <w:top w:val="none" w:sz="0" w:space="0" w:color="auto"/>
        <w:left w:val="none" w:sz="0" w:space="0" w:color="auto"/>
        <w:bottom w:val="none" w:sz="0" w:space="0" w:color="auto"/>
        <w:right w:val="none" w:sz="0" w:space="0" w:color="auto"/>
      </w:divBdr>
    </w:div>
    <w:div w:id="1646737366">
      <w:bodyDiv w:val="1"/>
      <w:marLeft w:val="0"/>
      <w:marRight w:val="0"/>
      <w:marTop w:val="0"/>
      <w:marBottom w:val="0"/>
      <w:divBdr>
        <w:top w:val="none" w:sz="0" w:space="0" w:color="auto"/>
        <w:left w:val="none" w:sz="0" w:space="0" w:color="auto"/>
        <w:bottom w:val="none" w:sz="0" w:space="0" w:color="auto"/>
        <w:right w:val="none" w:sz="0" w:space="0" w:color="auto"/>
      </w:divBdr>
    </w:div>
    <w:div w:id="1647737519">
      <w:bodyDiv w:val="1"/>
      <w:marLeft w:val="0"/>
      <w:marRight w:val="0"/>
      <w:marTop w:val="0"/>
      <w:marBottom w:val="0"/>
      <w:divBdr>
        <w:top w:val="none" w:sz="0" w:space="0" w:color="auto"/>
        <w:left w:val="none" w:sz="0" w:space="0" w:color="auto"/>
        <w:bottom w:val="none" w:sz="0" w:space="0" w:color="auto"/>
        <w:right w:val="none" w:sz="0" w:space="0" w:color="auto"/>
      </w:divBdr>
    </w:div>
    <w:div w:id="1648239018">
      <w:bodyDiv w:val="1"/>
      <w:marLeft w:val="0"/>
      <w:marRight w:val="0"/>
      <w:marTop w:val="0"/>
      <w:marBottom w:val="0"/>
      <w:divBdr>
        <w:top w:val="none" w:sz="0" w:space="0" w:color="auto"/>
        <w:left w:val="none" w:sz="0" w:space="0" w:color="auto"/>
        <w:bottom w:val="none" w:sz="0" w:space="0" w:color="auto"/>
        <w:right w:val="none" w:sz="0" w:space="0" w:color="auto"/>
      </w:divBdr>
    </w:div>
    <w:div w:id="1648582327">
      <w:bodyDiv w:val="1"/>
      <w:marLeft w:val="0"/>
      <w:marRight w:val="0"/>
      <w:marTop w:val="0"/>
      <w:marBottom w:val="0"/>
      <w:divBdr>
        <w:top w:val="none" w:sz="0" w:space="0" w:color="auto"/>
        <w:left w:val="none" w:sz="0" w:space="0" w:color="auto"/>
        <w:bottom w:val="none" w:sz="0" w:space="0" w:color="auto"/>
        <w:right w:val="none" w:sz="0" w:space="0" w:color="auto"/>
      </w:divBdr>
    </w:div>
    <w:div w:id="1648702304">
      <w:bodyDiv w:val="1"/>
      <w:marLeft w:val="0"/>
      <w:marRight w:val="0"/>
      <w:marTop w:val="0"/>
      <w:marBottom w:val="0"/>
      <w:divBdr>
        <w:top w:val="none" w:sz="0" w:space="0" w:color="auto"/>
        <w:left w:val="none" w:sz="0" w:space="0" w:color="auto"/>
        <w:bottom w:val="none" w:sz="0" w:space="0" w:color="auto"/>
        <w:right w:val="none" w:sz="0" w:space="0" w:color="auto"/>
      </w:divBdr>
    </w:div>
    <w:div w:id="1651204621">
      <w:bodyDiv w:val="1"/>
      <w:marLeft w:val="0"/>
      <w:marRight w:val="0"/>
      <w:marTop w:val="0"/>
      <w:marBottom w:val="0"/>
      <w:divBdr>
        <w:top w:val="none" w:sz="0" w:space="0" w:color="auto"/>
        <w:left w:val="none" w:sz="0" w:space="0" w:color="auto"/>
        <w:bottom w:val="none" w:sz="0" w:space="0" w:color="auto"/>
        <w:right w:val="none" w:sz="0" w:space="0" w:color="auto"/>
      </w:divBdr>
    </w:div>
    <w:div w:id="1651211810">
      <w:bodyDiv w:val="1"/>
      <w:marLeft w:val="0"/>
      <w:marRight w:val="0"/>
      <w:marTop w:val="0"/>
      <w:marBottom w:val="0"/>
      <w:divBdr>
        <w:top w:val="none" w:sz="0" w:space="0" w:color="auto"/>
        <w:left w:val="none" w:sz="0" w:space="0" w:color="auto"/>
        <w:bottom w:val="none" w:sz="0" w:space="0" w:color="auto"/>
        <w:right w:val="none" w:sz="0" w:space="0" w:color="auto"/>
      </w:divBdr>
    </w:div>
    <w:div w:id="1651404764">
      <w:bodyDiv w:val="1"/>
      <w:marLeft w:val="0"/>
      <w:marRight w:val="0"/>
      <w:marTop w:val="0"/>
      <w:marBottom w:val="0"/>
      <w:divBdr>
        <w:top w:val="none" w:sz="0" w:space="0" w:color="auto"/>
        <w:left w:val="none" w:sz="0" w:space="0" w:color="auto"/>
        <w:bottom w:val="none" w:sz="0" w:space="0" w:color="auto"/>
        <w:right w:val="none" w:sz="0" w:space="0" w:color="auto"/>
      </w:divBdr>
    </w:div>
    <w:div w:id="1651666167">
      <w:bodyDiv w:val="1"/>
      <w:marLeft w:val="0"/>
      <w:marRight w:val="0"/>
      <w:marTop w:val="0"/>
      <w:marBottom w:val="0"/>
      <w:divBdr>
        <w:top w:val="none" w:sz="0" w:space="0" w:color="auto"/>
        <w:left w:val="none" w:sz="0" w:space="0" w:color="auto"/>
        <w:bottom w:val="none" w:sz="0" w:space="0" w:color="auto"/>
        <w:right w:val="none" w:sz="0" w:space="0" w:color="auto"/>
      </w:divBdr>
    </w:div>
    <w:div w:id="1652174789">
      <w:bodyDiv w:val="1"/>
      <w:marLeft w:val="0"/>
      <w:marRight w:val="0"/>
      <w:marTop w:val="0"/>
      <w:marBottom w:val="0"/>
      <w:divBdr>
        <w:top w:val="none" w:sz="0" w:space="0" w:color="auto"/>
        <w:left w:val="none" w:sz="0" w:space="0" w:color="auto"/>
        <w:bottom w:val="none" w:sz="0" w:space="0" w:color="auto"/>
        <w:right w:val="none" w:sz="0" w:space="0" w:color="auto"/>
      </w:divBdr>
    </w:div>
    <w:div w:id="1652636960">
      <w:bodyDiv w:val="1"/>
      <w:marLeft w:val="0"/>
      <w:marRight w:val="0"/>
      <w:marTop w:val="0"/>
      <w:marBottom w:val="0"/>
      <w:divBdr>
        <w:top w:val="none" w:sz="0" w:space="0" w:color="auto"/>
        <w:left w:val="none" w:sz="0" w:space="0" w:color="auto"/>
        <w:bottom w:val="none" w:sz="0" w:space="0" w:color="auto"/>
        <w:right w:val="none" w:sz="0" w:space="0" w:color="auto"/>
      </w:divBdr>
    </w:div>
    <w:div w:id="1653170930">
      <w:bodyDiv w:val="1"/>
      <w:marLeft w:val="0"/>
      <w:marRight w:val="0"/>
      <w:marTop w:val="0"/>
      <w:marBottom w:val="0"/>
      <w:divBdr>
        <w:top w:val="none" w:sz="0" w:space="0" w:color="auto"/>
        <w:left w:val="none" w:sz="0" w:space="0" w:color="auto"/>
        <w:bottom w:val="none" w:sz="0" w:space="0" w:color="auto"/>
        <w:right w:val="none" w:sz="0" w:space="0" w:color="auto"/>
      </w:divBdr>
    </w:div>
    <w:div w:id="1653482805">
      <w:bodyDiv w:val="1"/>
      <w:marLeft w:val="0"/>
      <w:marRight w:val="0"/>
      <w:marTop w:val="0"/>
      <w:marBottom w:val="0"/>
      <w:divBdr>
        <w:top w:val="none" w:sz="0" w:space="0" w:color="auto"/>
        <w:left w:val="none" w:sz="0" w:space="0" w:color="auto"/>
        <w:bottom w:val="none" w:sz="0" w:space="0" w:color="auto"/>
        <w:right w:val="none" w:sz="0" w:space="0" w:color="auto"/>
      </w:divBdr>
    </w:div>
    <w:div w:id="1653875918">
      <w:bodyDiv w:val="1"/>
      <w:marLeft w:val="0"/>
      <w:marRight w:val="0"/>
      <w:marTop w:val="0"/>
      <w:marBottom w:val="0"/>
      <w:divBdr>
        <w:top w:val="none" w:sz="0" w:space="0" w:color="auto"/>
        <w:left w:val="none" w:sz="0" w:space="0" w:color="auto"/>
        <w:bottom w:val="none" w:sz="0" w:space="0" w:color="auto"/>
        <w:right w:val="none" w:sz="0" w:space="0" w:color="auto"/>
      </w:divBdr>
    </w:div>
    <w:div w:id="1656373546">
      <w:bodyDiv w:val="1"/>
      <w:marLeft w:val="0"/>
      <w:marRight w:val="0"/>
      <w:marTop w:val="0"/>
      <w:marBottom w:val="0"/>
      <w:divBdr>
        <w:top w:val="none" w:sz="0" w:space="0" w:color="auto"/>
        <w:left w:val="none" w:sz="0" w:space="0" w:color="auto"/>
        <w:bottom w:val="none" w:sz="0" w:space="0" w:color="auto"/>
        <w:right w:val="none" w:sz="0" w:space="0" w:color="auto"/>
      </w:divBdr>
    </w:div>
    <w:div w:id="1656640567">
      <w:bodyDiv w:val="1"/>
      <w:marLeft w:val="0"/>
      <w:marRight w:val="0"/>
      <w:marTop w:val="0"/>
      <w:marBottom w:val="0"/>
      <w:divBdr>
        <w:top w:val="none" w:sz="0" w:space="0" w:color="auto"/>
        <w:left w:val="none" w:sz="0" w:space="0" w:color="auto"/>
        <w:bottom w:val="none" w:sz="0" w:space="0" w:color="auto"/>
        <w:right w:val="none" w:sz="0" w:space="0" w:color="auto"/>
      </w:divBdr>
    </w:div>
    <w:div w:id="1657562950">
      <w:bodyDiv w:val="1"/>
      <w:marLeft w:val="0"/>
      <w:marRight w:val="0"/>
      <w:marTop w:val="0"/>
      <w:marBottom w:val="0"/>
      <w:divBdr>
        <w:top w:val="none" w:sz="0" w:space="0" w:color="auto"/>
        <w:left w:val="none" w:sz="0" w:space="0" w:color="auto"/>
        <w:bottom w:val="none" w:sz="0" w:space="0" w:color="auto"/>
        <w:right w:val="none" w:sz="0" w:space="0" w:color="auto"/>
      </w:divBdr>
    </w:div>
    <w:div w:id="1658611734">
      <w:bodyDiv w:val="1"/>
      <w:marLeft w:val="0"/>
      <w:marRight w:val="0"/>
      <w:marTop w:val="0"/>
      <w:marBottom w:val="0"/>
      <w:divBdr>
        <w:top w:val="none" w:sz="0" w:space="0" w:color="auto"/>
        <w:left w:val="none" w:sz="0" w:space="0" w:color="auto"/>
        <w:bottom w:val="none" w:sz="0" w:space="0" w:color="auto"/>
        <w:right w:val="none" w:sz="0" w:space="0" w:color="auto"/>
      </w:divBdr>
    </w:div>
    <w:div w:id="1658849240">
      <w:bodyDiv w:val="1"/>
      <w:marLeft w:val="0"/>
      <w:marRight w:val="0"/>
      <w:marTop w:val="0"/>
      <w:marBottom w:val="0"/>
      <w:divBdr>
        <w:top w:val="none" w:sz="0" w:space="0" w:color="auto"/>
        <w:left w:val="none" w:sz="0" w:space="0" w:color="auto"/>
        <w:bottom w:val="none" w:sz="0" w:space="0" w:color="auto"/>
        <w:right w:val="none" w:sz="0" w:space="0" w:color="auto"/>
      </w:divBdr>
    </w:div>
    <w:div w:id="1659730640">
      <w:bodyDiv w:val="1"/>
      <w:marLeft w:val="0"/>
      <w:marRight w:val="0"/>
      <w:marTop w:val="0"/>
      <w:marBottom w:val="0"/>
      <w:divBdr>
        <w:top w:val="none" w:sz="0" w:space="0" w:color="auto"/>
        <w:left w:val="none" w:sz="0" w:space="0" w:color="auto"/>
        <w:bottom w:val="none" w:sz="0" w:space="0" w:color="auto"/>
        <w:right w:val="none" w:sz="0" w:space="0" w:color="auto"/>
      </w:divBdr>
    </w:div>
    <w:div w:id="1660189664">
      <w:bodyDiv w:val="1"/>
      <w:marLeft w:val="0"/>
      <w:marRight w:val="0"/>
      <w:marTop w:val="0"/>
      <w:marBottom w:val="0"/>
      <w:divBdr>
        <w:top w:val="none" w:sz="0" w:space="0" w:color="auto"/>
        <w:left w:val="none" w:sz="0" w:space="0" w:color="auto"/>
        <w:bottom w:val="none" w:sz="0" w:space="0" w:color="auto"/>
        <w:right w:val="none" w:sz="0" w:space="0" w:color="auto"/>
      </w:divBdr>
    </w:div>
    <w:div w:id="1661227931">
      <w:bodyDiv w:val="1"/>
      <w:marLeft w:val="0"/>
      <w:marRight w:val="0"/>
      <w:marTop w:val="0"/>
      <w:marBottom w:val="0"/>
      <w:divBdr>
        <w:top w:val="none" w:sz="0" w:space="0" w:color="auto"/>
        <w:left w:val="none" w:sz="0" w:space="0" w:color="auto"/>
        <w:bottom w:val="none" w:sz="0" w:space="0" w:color="auto"/>
        <w:right w:val="none" w:sz="0" w:space="0" w:color="auto"/>
      </w:divBdr>
    </w:div>
    <w:div w:id="1661302216">
      <w:bodyDiv w:val="1"/>
      <w:marLeft w:val="0"/>
      <w:marRight w:val="0"/>
      <w:marTop w:val="0"/>
      <w:marBottom w:val="0"/>
      <w:divBdr>
        <w:top w:val="none" w:sz="0" w:space="0" w:color="auto"/>
        <w:left w:val="none" w:sz="0" w:space="0" w:color="auto"/>
        <w:bottom w:val="none" w:sz="0" w:space="0" w:color="auto"/>
        <w:right w:val="none" w:sz="0" w:space="0" w:color="auto"/>
      </w:divBdr>
    </w:div>
    <w:div w:id="1662663136">
      <w:bodyDiv w:val="1"/>
      <w:marLeft w:val="0"/>
      <w:marRight w:val="0"/>
      <w:marTop w:val="0"/>
      <w:marBottom w:val="0"/>
      <w:divBdr>
        <w:top w:val="none" w:sz="0" w:space="0" w:color="auto"/>
        <w:left w:val="none" w:sz="0" w:space="0" w:color="auto"/>
        <w:bottom w:val="none" w:sz="0" w:space="0" w:color="auto"/>
        <w:right w:val="none" w:sz="0" w:space="0" w:color="auto"/>
      </w:divBdr>
    </w:div>
    <w:div w:id="1663310821">
      <w:bodyDiv w:val="1"/>
      <w:marLeft w:val="0"/>
      <w:marRight w:val="0"/>
      <w:marTop w:val="0"/>
      <w:marBottom w:val="0"/>
      <w:divBdr>
        <w:top w:val="none" w:sz="0" w:space="0" w:color="auto"/>
        <w:left w:val="none" w:sz="0" w:space="0" w:color="auto"/>
        <w:bottom w:val="none" w:sz="0" w:space="0" w:color="auto"/>
        <w:right w:val="none" w:sz="0" w:space="0" w:color="auto"/>
      </w:divBdr>
    </w:div>
    <w:div w:id="1664625340">
      <w:bodyDiv w:val="1"/>
      <w:marLeft w:val="0"/>
      <w:marRight w:val="0"/>
      <w:marTop w:val="0"/>
      <w:marBottom w:val="0"/>
      <w:divBdr>
        <w:top w:val="none" w:sz="0" w:space="0" w:color="auto"/>
        <w:left w:val="none" w:sz="0" w:space="0" w:color="auto"/>
        <w:bottom w:val="none" w:sz="0" w:space="0" w:color="auto"/>
        <w:right w:val="none" w:sz="0" w:space="0" w:color="auto"/>
      </w:divBdr>
    </w:div>
    <w:div w:id="1665474276">
      <w:bodyDiv w:val="1"/>
      <w:marLeft w:val="0"/>
      <w:marRight w:val="0"/>
      <w:marTop w:val="0"/>
      <w:marBottom w:val="0"/>
      <w:divBdr>
        <w:top w:val="none" w:sz="0" w:space="0" w:color="auto"/>
        <w:left w:val="none" w:sz="0" w:space="0" w:color="auto"/>
        <w:bottom w:val="none" w:sz="0" w:space="0" w:color="auto"/>
        <w:right w:val="none" w:sz="0" w:space="0" w:color="auto"/>
      </w:divBdr>
    </w:div>
    <w:div w:id="1666281321">
      <w:bodyDiv w:val="1"/>
      <w:marLeft w:val="0"/>
      <w:marRight w:val="0"/>
      <w:marTop w:val="0"/>
      <w:marBottom w:val="0"/>
      <w:divBdr>
        <w:top w:val="none" w:sz="0" w:space="0" w:color="auto"/>
        <w:left w:val="none" w:sz="0" w:space="0" w:color="auto"/>
        <w:bottom w:val="none" w:sz="0" w:space="0" w:color="auto"/>
        <w:right w:val="none" w:sz="0" w:space="0" w:color="auto"/>
      </w:divBdr>
    </w:div>
    <w:div w:id="1667630597">
      <w:bodyDiv w:val="1"/>
      <w:marLeft w:val="0"/>
      <w:marRight w:val="0"/>
      <w:marTop w:val="0"/>
      <w:marBottom w:val="0"/>
      <w:divBdr>
        <w:top w:val="none" w:sz="0" w:space="0" w:color="auto"/>
        <w:left w:val="none" w:sz="0" w:space="0" w:color="auto"/>
        <w:bottom w:val="none" w:sz="0" w:space="0" w:color="auto"/>
        <w:right w:val="none" w:sz="0" w:space="0" w:color="auto"/>
      </w:divBdr>
    </w:div>
    <w:div w:id="1667786604">
      <w:bodyDiv w:val="1"/>
      <w:marLeft w:val="0"/>
      <w:marRight w:val="0"/>
      <w:marTop w:val="0"/>
      <w:marBottom w:val="0"/>
      <w:divBdr>
        <w:top w:val="none" w:sz="0" w:space="0" w:color="auto"/>
        <w:left w:val="none" w:sz="0" w:space="0" w:color="auto"/>
        <w:bottom w:val="none" w:sz="0" w:space="0" w:color="auto"/>
        <w:right w:val="none" w:sz="0" w:space="0" w:color="auto"/>
      </w:divBdr>
    </w:div>
    <w:div w:id="1668367286">
      <w:bodyDiv w:val="1"/>
      <w:marLeft w:val="0"/>
      <w:marRight w:val="0"/>
      <w:marTop w:val="0"/>
      <w:marBottom w:val="0"/>
      <w:divBdr>
        <w:top w:val="none" w:sz="0" w:space="0" w:color="auto"/>
        <w:left w:val="none" w:sz="0" w:space="0" w:color="auto"/>
        <w:bottom w:val="none" w:sz="0" w:space="0" w:color="auto"/>
        <w:right w:val="none" w:sz="0" w:space="0" w:color="auto"/>
      </w:divBdr>
    </w:div>
    <w:div w:id="1669627334">
      <w:bodyDiv w:val="1"/>
      <w:marLeft w:val="0"/>
      <w:marRight w:val="0"/>
      <w:marTop w:val="0"/>
      <w:marBottom w:val="0"/>
      <w:divBdr>
        <w:top w:val="none" w:sz="0" w:space="0" w:color="auto"/>
        <w:left w:val="none" w:sz="0" w:space="0" w:color="auto"/>
        <w:bottom w:val="none" w:sz="0" w:space="0" w:color="auto"/>
        <w:right w:val="none" w:sz="0" w:space="0" w:color="auto"/>
      </w:divBdr>
    </w:div>
    <w:div w:id="1669671209">
      <w:bodyDiv w:val="1"/>
      <w:marLeft w:val="0"/>
      <w:marRight w:val="0"/>
      <w:marTop w:val="0"/>
      <w:marBottom w:val="0"/>
      <w:divBdr>
        <w:top w:val="none" w:sz="0" w:space="0" w:color="auto"/>
        <w:left w:val="none" w:sz="0" w:space="0" w:color="auto"/>
        <w:bottom w:val="none" w:sz="0" w:space="0" w:color="auto"/>
        <w:right w:val="none" w:sz="0" w:space="0" w:color="auto"/>
      </w:divBdr>
    </w:div>
    <w:div w:id="1670213950">
      <w:bodyDiv w:val="1"/>
      <w:marLeft w:val="0"/>
      <w:marRight w:val="0"/>
      <w:marTop w:val="0"/>
      <w:marBottom w:val="0"/>
      <w:divBdr>
        <w:top w:val="none" w:sz="0" w:space="0" w:color="auto"/>
        <w:left w:val="none" w:sz="0" w:space="0" w:color="auto"/>
        <w:bottom w:val="none" w:sz="0" w:space="0" w:color="auto"/>
        <w:right w:val="none" w:sz="0" w:space="0" w:color="auto"/>
      </w:divBdr>
    </w:div>
    <w:div w:id="1670214715">
      <w:bodyDiv w:val="1"/>
      <w:marLeft w:val="0"/>
      <w:marRight w:val="0"/>
      <w:marTop w:val="0"/>
      <w:marBottom w:val="0"/>
      <w:divBdr>
        <w:top w:val="none" w:sz="0" w:space="0" w:color="auto"/>
        <w:left w:val="none" w:sz="0" w:space="0" w:color="auto"/>
        <w:bottom w:val="none" w:sz="0" w:space="0" w:color="auto"/>
        <w:right w:val="none" w:sz="0" w:space="0" w:color="auto"/>
      </w:divBdr>
    </w:div>
    <w:div w:id="1670449840">
      <w:bodyDiv w:val="1"/>
      <w:marLeft w:val="0"/>
      <w:marRight w:val="0"/>
      <w:marTop w:val="0"/>
      <w:marBottom w:val="0"/>
      <w:divBdr>
        <w:top w:val="none" w:sz="0" w:space="0" w:color="auto"/>
        <w:left w:val="none" w:sz="0" w:space="0" w:color="auto"/>
        <w:bottom w:val="none" w:sz="0" w:space="0" w:color="auto"/>
        <w:right w:val="none" w:sz="0" w:space="0" w:color="auto"/>
      </w:divBdr>
    </w:div>
    <w:div w:id="1670475252">
      <w:bodyDiv w:val="1"/>
      <w:marLeft w:val="0"/>
      <w:marRight w:val="0"/>
      <w:marTop w:val="0"/>
      <w:marBottom w:val="0"/>
      <w:divBdr>
        <w:top w:val="none" w:sz="0" w:space="0" w:color="auto"/>
        <w:left w:val="none" w:sz="0" w:space="0" w:color="auto"/>
        <w:bottom w:val="none" w:sz="0" w:space="0" w:color="auto"/>
        <w:right w:val="none" w:sz="0" w:space="0" w:color="auto"/>
      </w:divBdr>
    </w:div>
    <w:div w:id="1670717048">
      <w:bodyDiv w:val="1"/>
      <w:marLeft w:val="0"/>
      <w:marRight w:val="0"/>
      <w:marTop w:val="0"/>
      <w:marBottom w:val="0"/>
      <w:divBdr>
        <w:top w:val="none" w:sz="0" w:space="0" w:color="auto"/>
        <w:left w:val="none" w:sz="0" w:space="0" w:color="auto"/>
        <w:bottom w:val="none" w:sz="0" w:space="0" w:color="auto"/>
        <w:right w:val="none" w:sz="0" w:space="0" w:color="auto"/>
      </w:divBdr>
    </w:div>
    <w:div w:id="1671134007">
      <w:bodyDiv w:val="1"/>
      <w:marLeft w:val="0"/>
      <w:marRight w:val="0"/>
      <w:marTop w:val="0"/>
      <w:marBottom w:val="0"/>
      <w:divBdr>
        <w:top w:val="none" w:sz="0" w:space="0" w:color="auto"/>
        <w:left w:val="none" w:sz="0" w:space="0" w:color="auto"/>
        <w:bottom w:val="none" w:sz="0" w:space="0" w:color="auto"/>
        <w:right w:val="none" w:sz="0" w:space="0" w:color="auto"/>
      </w:divBdr>
    </w:div>
    <w:div w:id="1671250846">
      <w:bodyDiv w:val="1"/>
      <w:marLeft w:val="0"/>
      <w:marRight w:val="0"/>
      <w:marTop w:val="0"/>
      <w:marBottom w:val="0"/>
      <w:divBdr>
        <w:top w:val="none" w:sz="0" w:space="0" w:color="auto"/>
        <w:left w:val="none" w:sz="0" w:space="0" w:color="auto"/>
        <w:bottom w:val="none" w:sz="0" w:space="0" w:color="auto"/>
        <w:right w:val="none" w:sz="0" w:space="0" w:color="auto"/>
      </w:divBdr>
    </w:div>
    <w:div w:id="1671328182">
      <w:bodyDiv w:val="1"/>
      <w:marLeft w:val="0"/>
      <w:marRight w:val="0"/>
      <w:marTop w:val="0"/>
      <w:marBottom w:val="0"/>
      <w:divBdr>
        <w:top w:val="none" w:sz="0" w:space="0" w:color="auto"/>
        <w:left w:val="none" w:sz="0" w:space="0" w:color="auto"/>
        <w:bottom w:val="none" w:sz="0" w:space="0" w:color="auto"/>
        <w:right w:val="none" w:sz="0" w:space="0" w:color="auto"/>
      </w:divBdr>
    </w:div>
    <w:div w:id="1671831092">
      <w:bodyDiv w:val="1"/>
      <w:marLeft w:val="0"/>
      <w:marRight w:val="0"/>
      <w:marTop w:val="0"/>
      <w:marBottom w:val="0"/>
      <w:divBdr>
        <w:top w:val="none" w:sz="0" w:space="0" w:color="auto"/>
        <w:left w:val="none" w:sz="0" w:space="0" w:color="auto"/>
        <w:bottom w:val="none" w:sz="0" w:space="0" w:color="auto"/>
        <w:right w:val="none" w:sz="0" w:space="0" w:color="auto"/>
      </w:divBdr>
    </w:div>
    <w:div w:id="1672374441">
      <w:bodyDiv w:val="1"/>
      <w:marLeft w:val="0"/>
      <w:marRight w:val="0"/>
      <w:marTop w:val="0"/>
      <w:marBottom w:val="0"/>
      <w:divBdr>
        <w:top w:val="none" w:sz="0" w:space="0" w:color="auto"/>
        <w:left w:val="none" w:sz="0" w:space="0" w:color="auto"/>
        <w:bottom w:val="none" w:sz="0" w:space="0" w:color="auto"/>
        <w:right w:val="none" w:sz="0" w:space="0" w:color="auto"/>
      </w:divBdr>
    </w:div>
    <w:div w:id="1672445556">
      <w:bodyDiv w:val="1"/>
      <w:marLeft w:val="0"/>
      <w:marRight w:val="0"/>
      <w:marTop w:val="0"/>
      <w:marBottom w:val="0"/>
      <w:divBdr>
        <w:top w:val="none" w:sz="0" w:space="0" w:color="auto"/>
        <w:left w:val="none" w:sz="0" w:space="0" w:color="auto"/>
        <w:bottom w:val="none" w:sz="0" w:space="0" w:color="auto"/>
        <w:right w:val="none" w:sz="0" w:space="0" w:color="auto"/>
      </w:divBdr>
    </w:div>
    <w:div w:id="1672953360">
      <w:bodyDiv w:val="1"/>
      <w:marLeft w:val="0"/>
      <w:marRight w:val="0"/>
      <w:marTop w:val="0"/>
      <w:marBottom w:val="0"/>
      <w:divBdr>
        <w:top w:val="none" w:sz="0" w:space="0" w:color="auto"/>
        <w:left w:val="none" w:sz="0" w:space="0" w:color="auto"/>
        <w:bottom w:val="none" w:sz="0" w:space="0" w:color="auto"/>
        <w:right w:val="none" w:sz="0" w:space="0" w:color="auto"/>
      </w:divBdr>
    </w:div>
    <w:div w:id="1673947376">
      <w:bodyDiv w:val="1"/>
      <w:marLeft w:val="0"/>
      <w:marRight w:val="0"/>
      <w:marTop w:val="0"/>
      <w:marBottom w:val="0"/>
      <w:divBdr>
        <w:top w:val="none" w:sz="0" w:space="0" w:color="auto"/>
        <w:left w:val="none" w:sz="0" w:space="0" w:color="auto"/>
        <w:bottom w:val="none" w:sz="0" w:space="0" w:color="auto"/>
        <w:right w:val="none" w:sz="0" w:space="0" w:color="auto"/>
      </w:divBdr>
    </w:div>
    <w:div w:id="1673994144">
      <w:bodyDiv w:val="1"/>
      <w:marLeft w:val="0"/>
      <w:marRight w:val="0"/>
      <w:marTop w:val="0"/>
      <w:marBottom w:val="0"/>
      <w:divBdr>
        <w:top w:val="none" w:sz="0" w:space="0" w:color="auto"/>
        <w:left w:val="none" w:sz="0" w:space="0" w:color="auto"/>
        <w:bottom w:val="none" w:sz="0" w:space="0" w:color="auto"/>
        <w:right w:val="none" w:sz="0" w:space="0" w:color="auto"/>
      </w:divBdr>
    </w:div>
    <w:div w:id="1674138124">
      <w:bodyDiv w:val="1"/>
      <w:marLeft w:val="0"/>
      <w:marRight w:val="0"/>
      <w:marTop w:val="0"/>
      <w:marBottom w:val="0"/>
      <w:divBdr>
        <w:top w:val="none" w:sz="0" w:space="0" w:color="auto"/>
        <w:left w:val="none" w:sz="0" w:space="0" w:color="auto"/>
        <w:bottom w:val="none" w:sz="0" w:space="0" w:color="auto"/>
        <w:right w:val="none" w:sz="0" w:space="0" w:color="auto"/>
      </w:divBdr>
    </w:div>
    <w:div w:id="1674258355">
      <w:bodyDiv w:val="1"/>
      <w:marLeft w:val="0"/>
      <w:marRight w:val="0"/>
      <w:marTop w:val="0"/>
      <w:marBottom w:val="0"/>
      <w:divBdr>
        <w:top w:val="none" w:sz="0" w:space="0" w:color="auto"/>
        <w:left w:val="none" w:sz="0" w:space="0" w:color="auto"/>
        <w:bottom w:val="none" w:sz="0" w:space="0" w:color="auto"/>
        <w:right w:val="none" w:sz="0" w:space="0" w:color="auto"/>
      </w:divBdr>
    </w:div>
    <w:div w:id="1675037504">
      <w:bodyDiv w:val="1"/>
      <w:marLeft w:val="0"/>
      <w:marRight w:val="0"/>
      <w:marTop w:val="0"/>
      <w:marBottom w:val="0"/>
      <w:divBdr>
        <w:top w:val="none" w:sz="0" w:space="0" w:color="auto"/>
        <w:left w:val="none" w:sz="0" w:space="0" w:color="auto"/>
        <w:bottom w:val="none" w:sz="0" w:space="0" w:color="auto"/>
        <w:right w:val="none" w:sz="0" w:space="0" w:color="auto"/>
      </w:divBdr>
    </w:div>
    <w:div w:id="1675917844">
      <w:bodyDiv w:val="1"/>
      <w:marLeft w:val="0"/>
      <w:marRight w:val="0"/>
      <w:marTop w:val="0"/>
      <w:marBottom w:val="0"/>
      <w:divBdr>
        <w:top w:val="none" w:sz="0" w:space="0" w:color="auto"/>
        <w:left w:val="none" w:sz="0" w:space="0" w:color="auto"/>
        <w:bottom w:val="none" w:sz="0" w:space="0" w:color="auto"/>
        <w:right w:val="none" w:sz="0" w:space="0" w:color="auto"/>
      </w:divBdr>
    </w:div>
    <w:div w:id="1675956018">
      <w:bodyDiv w:val="1"/>
      <w:marLeft w:val="0"/>
      <w:marRight w:val="0"/>
      <w:marTop w:val="0"/>
      <w:marBottom w:val="0"/>
      <w:divBdr>
        <w:top w:val="none" w:sz="0" w:space="0" w:color="auto"/>
        <w:left w:val="none" w:sz="0" w:space="0" w:color="auto"/>
        <w:bottom w:val="none" w:sz="0" w:space="0" w:color="auto"/>
        <w:right w:val="none" w:sz="0" w:space="0" w:color="auto"/>
      </w:divBdr>
    </w:div>
    <w:div w:id="1676108115">
      <w:bodyDiv w:val="1"/>
      <w:marLeft w:val="0"/>
      <w:marRight w:val="0"/>
      <w:marTop w:val="0"/>
      <w:marBottom w:val="0"/>
      <w:divBdr>
        <w:top w:val="none" w:sz="0" w:space="0" w:color="auto"/>
        <w:left w:val="none" w:sz="0" w:space="0" w:color="auto"/>
        <w:bottom w:val="none" w:sz="0" w:space="0" w:color="auto"/>
        <w:right w:val="none" w:sz="0" w:space="0" w:color="auto"/>
      </w:divBdr>
    </w:div>
    <w:div w:id="1677611676">
      <w:bodyDiv w:val="1"/>
      <w:marLeft w:val="0"/>
      <w:marRight w:val="0"/>
      <w:marTop w:val="0"/>
      <w:marBottom w:val="0"/>
      <w:divBdr>
        <w:top w:val="none" w:sz="0" w:space="0" w:color="auto"/>
        <w:left w:val="none" w:sz="0" w:space="0" w:color="auto"/>
        <w:bottom w:val="none" w:sz="0" w:space="0" w:color="auto"/>
        <w:right w:val="none" w:sz="0" w:space="0" w:color="auto"/>
      </w:divBdr>
    </w:div>
    <w:div w:id="1678264004">
      <w:bodyDiv w:val="1"/>
      <w:marLeft w:val="0"/>
      <w:marRight w:val="0"/>
      <w:marTop w:val="0"/>
      <w:marBottom w:val="0"/>
      <w:divBdr>
        <w:top w:val="none" w:sz="0" w:space="0" w:color="auto"/>
        <w:left w:val="none" w:sz="0" w:space="0" w:color="auto"/>
        <w:bottom w:val="none" w:sz="0" w:space="0" w:color="auto"/>
        <w:right w:val="none" w:sz="0" w:space="0" w:color="auto"/>
      </w:divBdr>
    </w:div>
    <w:div w:id="1678849015">
      <w:bodyDiv w:val="1"/>
      <w:marLeft w:val="0"/>
      <w:marRight w:val="0"/>
      <w:marTop w:val="0"/>
      <w:marBottom w:val="0"/>
      <w:divBdr>
        <w:top w:val="none" w:sz="0" w:space="0" w:color="auto"/>
        <w:left w:val="none" w:sz="0" w:space="0" w:color="auto"/>
        <w:bottom w:val="none" w:sz="0" w:space="0" w:color="auto"/>
        <w:right w:val="none" w:sz="0" w:space="0" w:color="auto"/>
      </w:divBdr>
    </w:div>
    <w:div w:id="1681925525">
      <w:bodyDiv w:val="1"/>
      <w:marLeft w:val="0"/>
      <w:marRight w:val="0"/>
      <w:marTop w:val="0"/>
      <w:marBottom w:val="0"/>
      <w:divBdr>
        <w:top w:val="none" w:sz="0" w:space="0" w:color="auto"/>
        <w:left w:val="none" w:sz="0" w:space="0" w:color="auto"/>
        <w:bottom w:val="none" w:sz="0" w:space="0" w:color="auto"/>
        <w:right w:val="none" w:sz="0" w:space="0" w:color="auto"/>
      </w:divBdr>
    </w:div>
    <w:div w:id="1682001501">
      <w:bodyDiv w:val="1"/>
      <w:marLeft w:val="0"/>
      <w:marRight w:val="0"/>
      <w:marTop w:val="0"/>
      <w:marBottom w:val="0"/>
      <w:divBdr>
        <w:top w:val="none" w:sz="0" w:space="0" w:color="auto"/>
        <w:left w:val="none" w:sz="0" w:space="0" w:color="auto"/>
        <w:bottom w:val="none" w:sz="0" w:space="0" w:color="auto"/>
        <w:right w:val="none" w:sz="0" w:space="0" w:color="auto"/>
      </w:divBdr>
    </w:div>
    <w:div w:id="1682076521">
      <w:bodyDiv w:val="1"/>
      <w:marLeft w:val="0"/>
      <w:marRight w:val="0"/>
      <w:marTop w:val="0"/>
      <w:marBottom w:val="0"/>
      <w:divBdr>
        <w:top w:val="none" w:sz="0" w:space="0" w:color="auto"/>
        <w:left w:val="none" w:sz="0" w:space="0" w:color="auto"/>
        <w:bottom w:val="none" w:sz="0" w:space="0" w:color="auto"/>
        <w:right w:val="none" w:sz="0" w:space="0" w:color="auto"/>
      </w:divBdr>
    </w:div>
    <w:div w:id="1682076837">
      <w:bodyDiv w:val="1"/>
      <w:marLeft w:val="0"/>
      <w:marRight w:val="0"/>
      <w:marTop w:val="0"/>
      <w:marBottom w:val="0"/>
      <w:divBdr>
        <w:top w:val="none" w:sz="0" w:space="0" w:color="auto"/>
        <w:left w:val="none" w:sz="0" w:space="0" w:color="auto"/>
        <w:bottom w:val="none" w:sz="0" w:space="0" w:color="auto"/>
        <w:right w:val="none" w:sz="0" w:space="0" w:color="auto"/>
      </w:divBdr>
    </w:div>
    <w:div w:id="1682702875">
      <w:bodyDiv w:val="1"/>
      <w:marLeft w:val="0"/>
      <w:marRight w:val="0"/>
      <w:marTop w:val="0"/>
      <w:marBottom w:val="0"/>
      <w:divBdr>
        <w:top w:val="none" w:sz="0" w:space="0" w:color="auto"/>
        <w:left w:val="none" w:sz="0" w:space="0" w:color="auto"/>
        <w:bottom w:val="none" w:sz="0" w:space="0" w:color="auto"/>
        <w:right w:val="none" w:sz="0" w:space="0" w:color="auto"/>
      </w:divBdr>
    </w:div>
    <w:div w:id="1684235788">
      <w:bodyDiv w:val="1"/>
      <w:marLeft w:val="0"/>
      <w:marRight w:val="0"/>
      <w:marTop w:val="0"/>
      <w:marBottom w:val="0"/>
      <w:divBdr>
        <w:top w:val="none" w:sz="0" w:space="0" w:color="auto"/>
        <w:left w:val="none" w:sz="0" w:space="0" w:color="auto"/>
        <w:bottom w:val="none" w:sz="0" w:space="0" w:color="auto"/>
        <w:right w:val="none" w:sz="0" w:space="0" w:color="auto"/>
      </w:divBdr>
    </w:div>
    <w:div w:id="1684555654">
      <w:bodyDiv w:val="1"/>
      <w:marLeft w:val="0"/>
      <w:marRight w:val="0"/>
      <w:marTop w:val="0"/>
      <w:marBottom w:val="0"/>
      <w:divBdr>
        <w:top w:val="none" w:sz="0" w:space="0" w:color="auto"/>
        <w:left w:val="none" w:sz="0" w:space="0" w:color="auto"/>
        <w:bottom w:val="none" w:sz="0" w:space="0" w:color="auto"/>
        <w:right w:val="none" w:sz="0" w:space="0" w:color="auto"/>
      </w:divBdr>
    </w:div>
    <w:div w:id="1685473807">
      <w:bodyDiv w:val="1"/>
      <w:marLeft w:val="0"/>
      <w:marRight w:val="0"/>
      <w:marTop w:val="0"/>
      <w:marBottom w:val="0"/>
      <w:divBdr>
        <w:top w:val="none" w:sz="0" w:space="0" w:color="auto"/>
        <w:left w:val="none" w:sz="0" w:space="0" w:color="auto"/>
        <w:bottom w:val="none" w:sz="0" w:space="0" w:color="auto"/>
        <w:right w:val="none" w:sz="0" w:space="0" w:color="auto"/>
      </w:divBdr>
    </w:div>
    <w:div w:id="1688485617">
      <w:bodyDiv w:val="1"/>
      <w:marLeft w:val="0"/>
      <w:marRight w:val="0"/>
      <w:marTop w:val="0"/>
      <w:marBottom w:val="0"/>
      <w:divBdr>
        <w:top w:val="none" w:sz="0" w:space="0" w:color="auto"/>
        <w:left w:val="none" w:sz="0" w:space="0" w:color="auto"/>
        <w:bottom w:val="none" w:sz="0" w:space="0" w:color="auto"/>
        <w:right w:val="none" w:sz="0" w:space="0" w:color="auto"/>
      </w:divBdr>
    </w:div>
    <w:div w:id="1689673760">
      <w:bodyDiv w:val="1"/>
      <w:marLeft w:val="0"/>
      <w:marRight w:val="0"/>
      <w:marTop w:val="0"/>
      <w:marBottom w:val="0"/>
      <w:divBdr>
        <w:top w:val="none" w:sz="0" w:space="0" w:color="auto"/>
        <w:left w:val="none" w:sz="0" w:space="0" w:color="auto"/>
        <w:bottom w:val="none" w:sz="0" w:space="0" w:color="auto"/>
        <w:right w:val="none" w:sz="0" w:space="0" w:color="auto"/>
      </w:divBdr>
      <w:divsChild>
        <w:div w:id="814025187">
          <w:marLeft w:val="0"/>
          <w:marRight w:val="0"/>
          <w:marTop w:val="0"/>
          <w:marBottom w:val="0"/>
          <w:divBdr>
            <w:top w:val="none" w:sz="0" w:space="0" w:color="auto"/>
            <w:left w:val="none" w:sz="0" w:space="0" w:color="auto"/>
            <w:bottom w:val="none" w:sz="0" w:space="0" w:color="auto"/>
            <w:right w:val="none" w:sz="0" w:space="0" w:color="auto"/>
          </w:divBdr>
          <w:divsChild>
            <w:div w:id="1431048238">
              <w:marLeft w:val="0"/>
              <w:marRight w:val="0"/>
              <w:marTop w:val="0"/>
              <w:marBottom w:val="0"/>
              <w:divBdr>
                <w:top w:val="none" w:sz="0" w:space="0" w:color="auto"/>
                <w:left w:val="none" w:sz="0" w:space="0" w:color="auto"/>
                <w:bottom w:val="none" w:sz="0" w:space="0" w:color="auto"/>
                <w:right w:val="none" w:sz="0" w:space="0" w:color="auto"/>
              </w:divBdr>
              <w:divsChild>
                <w:div w:id="1731615035">
                  <w:marLeft w:val="0"/>
                  <w:marRight w:val="0"/>
                  <w:marTop w:val="0"/>
                  <w:marBottom w:val="0"/>
                  <w:divBdr>
                    <w:top w:val="none" w:sz="0" w:space="0" w:color="auto"/>
                    <w:left w:val="none" w:sz="0" w:space="0" w:color="auto"/>
                    <w:bottom w:val="none" w:sz="0" w:space="0" w:color="auto"/>
                    <w:right w:val="none" w:sz="0" w:space="0" w:color="auto"/>
                  </w:divBdr>
                  <w:divsChild>
                    <w:div w:id="1538548315">
                      <w:marLeft w:val="0"/>
                      <w:marRight w:val="0"/>
                      <w:marTop w:val="0"/>
                      <w:marBottom w:val="0"/>
                      <w:divBdr>
                        <w:top w:val="none" w:sz="0" w:space="0" w:color="auto"/>
                        <w:left w:val="none" w:sz="0" w:space="0" w:color="auto"/>
                        <w:bottom w:val="none" w:sz="0" w:space="0" w:color="auto"/>
                        <w:right w:val="none" w:sz="0" w:space="0" w:color="auto"/>
                      </w:divBdr>
                      <w:divsChild>
                        <w:div w:id="583953765">
                          <w:marLeft w:val="0"/>
                          <w:marRight w:val="0"/>
                          <w:marTop w:val="0"/>
                          <w:marBottom w:val="0"/>
                          <w:divBdr>
                            <w:top w:val="none" w:sz="0" w:space="0" w:color="auto"/>
                            <w:left w:val="none" w:sz="0" w:space="0" w:color="auto"/>
                            <w:bottom w:val="none" w:sz="0" w:space="0" w:color="auto"/>
                            <w:right w:val="none" w:sz="0" w:space="0" w:color="auto"/>
                          </w:divBdr>
                          <w:divsChild>
                            <w:div w:id="1456371775">
                              <w:marLeft w:val="0"/>
                              <w:marRight w:val="0"/>
                              <w:marTop w:val="0"/>
                              <w:marBottom w:val="0"/>
                              <w:divBdr>
                                <w:top w:val="none" w:sz="0" w:space="0" w:color="auto"/>
                                <w:left w:val="none" w:sz="0" w:space="0" w:color="auto"/>
                                <w:bottom w:val="none" w:sz="0" w:space="0" w:color="auto"/>
                                <w:right w:val="none" w:sz="0" w:space="0" w:color="auto"/>
                              </w:divBdr>
                              <w:divsChild>
                                <w:div w:id="602111501">
                                  <w:marLeft w:val="0"/>
                                  <w:marRight w:val="0"/>
                                  <w:marTop w:val="0"/>
                                  <w:marBottom w:val="0"/>
                                  <w:divBdr>
                                    <w:top w:val="none" w:sz="0" w:space="0" w:color="auto"/>
                                    <w:left w:val="none" w:sz="0" w:space="0" w:color="auto"/>
                                    <w:bottom w:val="none" w:sz="0" w:space="0" w:color="auto"/>
                                    <w:right w:val="none" w:sz="0" w:space="0" w:color="auto"/>
                                  </w:divBdr>
                                  <w:divsChild>
                                    <w:div w:id="181478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9942035">
      <w:bodyDiv w:val="1"/>
      <w:marLeft w:val="0"/>
      <w:marRight w:val="0"/>
      <w:marTop w:val="0"/>
      <w:marBottom w:val="0"/>
      <w:divBdr>
        <w:top w:val="none" w:sz="0" w:space="0" w:color="auto"/>
        <w:left w:val="none" w:sz="0" w:space="0" w:color="auto"/>
        <w:bottom w:val="none" w:sz="0" w:space="0" w:color="auto"/>
        <w:right w:val="none" w:sz="0" w:space="0" w:color="auto"/>
      </w:divBdr>
    </w:div>
    <w:div w:id="1691444130">
      <w:bodyDiv w:val="1"/>
      <w:marLeft w:val="0"/>
      <w:marRight w:val="0"/>
      <w:marTop w:val="0"/>
      <w:marBottom w:val="0"/>
      <w:divBdr>
        <w:top w:val="none" w:sz="0" w:space="0" w:color="auto"/>
        <w:left w:val="none" w:sz="0" w:space="0" w:color="auto"/>
        <w:bottom w:val="none" w:sz="0" w:space="0" w:color="auto"/>
        <w:right w:val="none" w:sz="0" w:space="0" w:color="auto"/>
      </w:divBdr>
    </w:div>
    <w:div w:id="1691756447">
      <w:bodyDiv w:val="1"/>
      <w:marLeft w:val="0"/>
      <w:marRight w:val="0"/>
      <w:marTop w:val="0"/>
      <w:marBottom w:val="0"/>
      <w:divBdr>
        <w:top w:val="none" w:sz="0" w:space="0" w:color="auto"/>
        <w:left w:val="none" w:sz="0" w:space="0" w:color="auto"/>
        <w:bottom w:val="none" w:sz="0" w:space="0" w:color="auto"/>
        <w:right w:val="none" w:sz="0" w:space="0" w:color="auto"/>
      </w:divBdr>
    </w:div>
    <w:div w:id="1692607162">
      <w:bodyDiv w:val="1"/>
      <w:marLeft w:val="0"/>
      <w:marRight w:val="0"/>
      <w:marTop w:val="0"/>
      <w:marBottom w:val="0"/>
      <w:divBdr>
        <w:top w:val="none" w:sz="0" w:space="0" w:color="auto"/>
        <w:left w:val="none" w:sz="0" w:space="0" w:color="auto"/>
        <w:bottom w:val="none" w:sz="0" w:space="0" w:color="auto"/>
        <w:right w:val="none" w:sz="0" w:space="0" w:color="auto"/>
      </w:divBdr>
    </w:div>
    <w:div w:id="1692954393">
      <w:bodyDiv w:val="1"/>
      <w:marLeft w:val="0"/>
      <w:marRight w:val="0"/>
      <w:marTop w:val="0"/>
      <w:marBottom w:val="0"/>
      <w:divBdr>
        <w:top w:val="none" w:sz="0" w:space="0" w:color="auto"/>
        <w:left w:val="none" w:sz="0" w:space="0" w:color="auto"/>
        <w:bottom w:val="none" w:sz="0" w:space="0" w:color="auto"/>
        <w:right w:val="none" w:sz="0" w:space="0" w:color="auto"/>
      </w:divBdr>
    </w:div>
    <w:div w:id="1693915349">
      <w:bodyDiv w:val="1"/>
      <w:marLeft w:val="0"/>
      <w:marRight w:val="0"/>
      <w:marTop w:val="0"/>
      <w:marBottom w:val="0"/>
      <w:divBdr>
        <w:top w:val="none" w:sz="0" w:space="0" w:color="auto"/>
        <w:left w:val="none" w:sz="0" w:space="0" w:color="auto"/>
        <w:bottom w:val="none" w:sz="0" w:space="0" w:color="auto"/>
        <w:right w:val="none" w:sz="0" w:space="0" w:color="auto"/>
      </w:divBdr>
    </w:div>
    <w:div w:id="1694114651">
      <w:bodyDiv w:val="1"/>
      <w:marLeft w:val="0"/>
      <w:marRight w:val="0"/>
      <w:marTop w:val="0"/>
      <w:marBottom w:val="0"/>
      <w:divBdr>
        <w:top w:val="none" w:sz="0" w:space="0" w:color="auto"/>
        <w:left w:val="none" w:sz="0" w:space="0" w:color="auto"/>
        <w:bottom w:val="none" w:sz="0" w:space="0" w:color="auto"/>
        <w:right w:val="none" w:sz="0" w:space="0" w:color="auto"/>
      </w:divBdr>
    </w:div>
    <w:div w:id="1695381148">
      <w:bodyDiv w:val="1"/>
      <w:marLeft w:val="0"/>
      <w:marRight w:val="0"/>
      <w:marTop w:val="0"/>
      <w:marBottom w:val="0"/>
      <w:divBdr>
        <w:top w:val="none" w:sz="0" w:space="0" w:color="auto"/>
        <w:left w:val="none" w:sz="0" w:space="0" w:color="auto"/>
        <w:bottom w:val="none" w:sz="0" w:space="0" w:color="auto"/>
        <w:right w:val="none" w:sz="0" w:space="0" w:color="auto"/>
      </w:divBdr>
    </w:div>
    <w:div w:id="1695686131">
      <w:bodyDiv w:val="1"/>
      <w:marLeft w:val="0"/>
      <w:marRight w:val="0"/>
      <w:marTop w:val="0"/>
      <w:marBottom w:val="0"/>
      <w:divBdr>
        <w:top w:val="none" w:sz="0" w:space="0" w:color="auto"/>
        <w:left w:val="none" w:sz="0" w:space="0" w:color="auto"/>
        <w:bottom w:val="none" w:sz="0" w:space="0" w:color="auto"/>
        <w:right w:val="none" w:sz="0" w:space="0" w:color="auto"/>
      </w:divBdr>
    </w:div>
    <w:div w:id="1695765341">
      <w:bodyDiv w:val="1"/>
      <w:marLeft w:val="0"/>
      <w:marRight w:val="0"/>
      <w:marTop w:val="0"/>
      <w:marBottom w:val="0"/>
      <w:divBdr>
        <w:top w:val="none" w:sz="0" w:space="0" w:color="auto"/>
        <w:left w:val="none" w:sz="0" w:space="0" w:color="auto"/>
        <w:bottom w:val="none" w:sz="0" w:space="0" w:color="auto"/>
        <w:right w:val="none" w:sz="0" w:space="0" w:color="auto"/>
      </w:divBdr>
    </w:div>
    <w:div w:id="1695836845">
      <w:bodyDiv w:val="1"/>
      <w:marLeft w:val="0"/>
      <w:marRight w:val="0"/>
      <w:marTop w:val="0"/>
      <w:marBottom w:val="0"/>
      <w:divBdr>
        <w:top w:val="none" w:sz="0" w:space="0" w:color="auto"/>
        <w:left w:val="none" w:sz="0" w:space="0" w:color="auto"/>
        <w:bottom w:val="none" w:sz="0" w:space="0" w:color="auto"/>
        <w:right w:val="none" w:sz="0" w:space="0" w:color="auto"/>
      </w:divBdr>
    </w:div>
    <w:div w:id="1698701031">
      <w:bodyDiv w:val="1"/>
      <w:marLeft w:val="0"/>
      <w:marRight w:val="0"/>
      <w:marTop w:val="0"/>
      <w:marBottom w:val="0"/>
      <w:divBdr>
        <w:top w:val="none" w:sz="0" w:space="0" w:color="auto"/>
        <w:left w:val="none" w:sz="0" w:space="0" w:color="auto"/>
        <w:bottom w:val="none" w:sz="0" w:space="0" w:color="auto"/>
        <w:right w:val="none" w:sz="0" w:space="0" w:color="auto"/>
      </w:divBdr>
    </w:div>
    <w:div w:id="1699043841">
      <w:bodyDiv w:val="1"/>
      <w:marLeft w:val="0"/>
      <w:marRight w:val="0"/>
      <w:marTop w:val="0"/>
      <w:marBottom w:val="0"/>
      <w:divBdr>
        <w:top w:val="none" w:sz="0" w:space="0" w:color="auto"/>
        <w:left w:val="none" w:sz="0" w:space="0" w:color="auto"/>
        <w:bottom w:val="none" w:sz="0" w:space="0" w:color="auto"/>
        <w:right w:val="none" w:sz="0" w:space="0" w:color="auto"/>
      </w:divBdr>
    </w:div>
    <w:div w:id="1700087628">
      <w:bodyDiv w:val="1"/>
      <w:marLeft w:val="0"/>
      <w:marRight w:val="0"/>
      <w:marTop w:val="0"/>
      <w:marBottom w:val="0"/>
      <w:divBdr>
        <w:top w:val="none" w:sz="0" w:space="0" w:color="auto"/>
        <w:left w:val="none" w:sz="0" w:space="0" w:color="auto"/>
        <w:bottom w:val="none" w:sz="0" w:space="0" w:color="auto"/>
        <w:right w:val="none" w:sz="0" w:space="0" w:color="auto"/>
      </w:divBdr>
    </w:div>
    <w:div w:id="1701009191">
      <w:bodyDiv w:val="1"/>
      <w:marLeft w:val="0"/>
      <w:marRight w:val="0"/>
      <w:marTop w:val="0"/>
      <w:marBottom w:val="0"/>
      <w:divBdr>
        <w:top w:val="none" w:sz="0" w:space="0" w:color="auto"/>
        <w:left w:val="none" w:sz="0" w:space="0" w:color="auto"/>
        <w:bottom w:val="none" w:sz="0" w:space="0" w:color="auto"/>
        <w:right w:val="none" w:sz="0" w:space="0" w:color="auto"/>
      </w:divBdr>
    </w:div>
    <w:div w:id="1702969509">
      <w:bodyDiv w:val="1"/>
      <w:marLeft w:val="0"/>
      <w:marRight w:val="0"/>
      <w:marTop w:val="0"/>
      <w:marBottom w:val="0"/>
      <w:divBdr>
        <w:top w:val="none" w:sz="0" w:space="0" w:color="auto"/>
        <w:left w:val="none" w:sz="0" w:space="0" w:color="auto"/>
        <w:bottom w:val="none" w:sz="0" w:space="0" w:color="auto"/>
        <w:right w:val="none" w:sz="0" w:space="0" w:color="auto"/>
      </w:divBdr>
    </w:div>
    <w:div w:id="1703244325">
      <w:bodyDiv w:val="1"/>
      <w:marLeft w:val="0"/>
      <w:marRight w:val="0"/>
      <w:marTop w:val="0"/>
      <w:marBottom w:val="0"/>
      <w:divBdr>
        <w:top w:val="none" w:sz="0" w:space="0" w:color="auto"/>
        <w:left w:val="none" w:sz="0" w:space="0" w:color="auto"/>
        <w:bottom w:val="none" w:sz="0" w:space="0" w:color="auto"/>
        <w:right w:val="none" w:sz="0" w:space="0" w:color="auto"/>
      </w:divBdr>
    </w:div>
    <w:div w:id="1703288542">
      <w:bodyDiv w:val="1"/>
      <w:marLeft w:val="0"/>
      <w:marRight w:val="0"/>
      <w:marTop w:val="0"/>
      <w:marBottom w:val="0"/>
      <w:divBdr>
        <w:top w:val="none" w:sz="0" w:space="0" w:color="auto"/>
        <w:left w:val="none" w:sz="0" w:space="0" w:color="auto"/>
        <w:bottom w:val="none" w:sz="0" w:space="0" w:color="auto"/>
        <w:right w:val="none" w:sz="0" w:space="0" w:color="auto"/>
      </w:divBdr>
    </w:div>
    <w:div w:id="1703823102">
      <w:bodyDiv w:val="1"/>
      <w:marLeft w:val="0"/>
      <w:marRight w:val="0"/>
      <w:marTop w:val="0"/>
      <w:marBottom w:val="0"/>
      <w:divBdr>
        <w:top w:val="none" w:sz="0" w:space="0" w:color="auto"/>
        <w:left w:val="none" w:sz="0" w:space="0" w:color="auto"/>
        <w:bottom w:val="none" w:sz="0" w:space="0" w:color="auto"/>
        <w:right w:val="none" w:sz="0" w:space="0" w:color="auto"/>
      </w:divBdr>
    </w:div>
    <w:div w:id="1704094902">
      <w:bodyDiv w:val="1"/>
      <w:marLeft w:val="0"/>
      <w:marRight w:val="0"/>
      <w:marTop w:val="0"/>
      <w:marBottom w:val="0"/>
      <w:divBdr>
        <w:top w:val="none" w:sz="0" w:space="0" w:color="auto"/>
        <w:left w:val="none" w:sz="0" w:space="0" w:color="auto"/>
        <w:bottom w:val="none" w:sz="0" w:space="0" w:color="auto"/>
        <w:right w:val="none" w:sz="0" w:space="0" w:color="auto"/>
      </w:divBdr>
    </w:div>
    <w:div w:id="1704550474">
      <w:bodyDiv w:val="1"/>
      <w:marLeft w:val="0"/>
      <w:marRight w:val="0"/>
      <w:marTop w:val="0"/>
      <w:marBottom w:val="0"/>
      <w:divBdr>
        <w:top w:val="none" w:sz="0" w:space="0" w:color="auto"/>
        <w:left w:val="none" w:sz="0" w:space="0" w:color="auto"/>
        <w:bottom w:val="none" w:sz="0" w:space="0" w:color="auto"/>
        <w:right w:val="none" w:sz="0" w:space="0" w:color="auto"/>
      </w:divBdr>
    </w:div>
    <w:div w:id="1705517063">
      <w:bodyDiv w:val="1"/>
      <w:marLeft w:val="0"/>
      <w:marRight w:val="0"/>
      <w:marTop w:val="0"/>
      <w:marBottom w:val="0"/>
      <w:divBdr>
        <w:top w:val="none" w:sz="0" w:space="0" w:color="auto"/>
        <w:left w:val="none" w:sz="0" w:space="0" w:color="auto"/>
        <w:bottom w:val="none" w:sz="0" w:space="0" w:color="auto"/>
        <w:right w:val="none" w:sz="0" w:space="0" w:color="auto"/>
      </w:divBdr>
    </w:div>
    <w:div w:id="1706366221">
      <w:bodyDiv w:val="1"/>
      <w:marLeft w:val="0"/>
      <w:marRight w:val="0"/>
      <w:marTop w:val="0"/>
      <w:marBottom w:val="0"/>
      <w:divBdr>
        <w:top w:val="none" w:sz="0" w:space="0" w:color="auto"/>
        <w:left w:val="none" w:sz="0" w:space="0" w:color="auto"/>
        <w:bottom w:val="none" w:sz="0" w:space="0" w:color="auto"/>
        <w:right w:val="none" w:sz="0" w:space="0" w:color="auto"/>
      </w:divBdr>
    </w:div>
    <w:div w:id="1706714680">
      <w:bodyDiv w:val="1"/>
      <w:marLeft w:val="0"/>
      <w:marRight w:val="0"/>
      <w:marTop w:val="0"/>
      <w:marBottom w:val="0"/>
      <w:divBdr>
        <w:top w:val="none" w:sz="0" w:space="0" w:color="auto"/>
        <w:left w:val="none" w:sz="0" w:space="0" w:color="auto"/>
        <w:bottom w:val="none" w:sz="0" w:space="0" w:color="auto"/>
        <w:right w:val="none" w:sz="0" w:space="0" w:color="auto"/>
      </w:divBdr>
    </w:div>
    <w:div w:id="1709259187">
      <w:bodyDiv w:val="1"/>
      <w:marLeft w:val="0"/>
      <w:marRight w:val="0"/>
      <w:marTop w:val="0"/>
      <w:marBottom w:val="0"/>
      <w:divBdr>
        <w:top w:val="none" w:sz="0" w:space="0" w:color="auto"/>
        <w:left w:val="none" w:sz="0" w:space="0" w:color="auto"/>
        <w:bottom w:val="none" w:sz="0" w:space="0" w:color="auto"/>
        <w:right w:val="none" w:sz="0" w:space="0" w:color="auto"/>
      </w:divBdr>
    </w:div>
    <w:div w:id="1710036076">
      <w:bodyDiv w:val="1"/>
      <w:marLeft w:val="0"/>
      <w:marRight w:val="0"/>
      <w:marTop w:val="0"/>
      <w:marBottom w:val="0"/>
      <w:divBdr>
        <w:top w:val="none" w:sz="0" w:space="0" w:color="auto"/>
        <w:left w:val="none" w:sz="0" w:space="0" w:color="auto"/>
        <w:bottom w:val="none" w:sz="0" w:space="0" w:color="auto"/>
        <w:right w:val="none" w:sz="0" w:space="0" w:color="auto"/>
      </w:divBdr>
    </w:div>
    <w:div w:id="1710109862">
      <w:bodyDiv w:val="1"/>
      <w:marLeft w:val="0"/>
      <w:marRight w:val="0"/>
      <w:marTop w:val="0"/>
      <w:marBottom w:val="0"/>
      <w:divBdr>
        <w:top w:val="none" w:sz="0" w:space="0" w:color="auto"/>
        <w:left w:val="none" w:sz="0" w:space="0" w:color="auto"/>
        <w:bottom w:val="none" w:sz="0" w:space="0" w:color="auto"/>
        <w:right w:val="none" w:sz="0" w:space="0" w:color="auto"/>
      </w:divBdr>
    </w:div>
    <w:div w:id="1710181061">
      <w:bodyDiv w:val="1"/>
      <w:marLeft w:val="0"/>
      <w:marRight w:val="0"/>
      <w:marTop w:val="0"/>
      <w:marBottom w:val="0"/>
      <w:divBdr>
        <w:top w:val="none" w:sz="0" w:space="0" w:color="auto"/>
        <w:left w:val="none" w:sz="0" w:space="0" w:color="auto"/>
        <w:bottom w:val="none" w:sz="0" w:space="0" w:color="auto"/>
        <w:right w:val="none" w:sz="0" w:space="0" w:color="auto"/>
      </w:divBdr>
    </w:div>
    <w:div w:id="1710645918">
      <w:bodyDiv w:val="1"/>
      <w:marLeft w:val="0"/>
      <w:marRight w:val="0"/>
      <w:marTop w:val="0"/>
      <w:marBottom w:val="0"/>
      <w:divBdr>
        <w:top w:val="none" w:sz="0" w:space="0" w:color="auto"/>
        <w:left w:val="none" w:sz="0" w:space="0" w:color="auto"/>
        <w:bottom w:val="none" w:sz="0" w:space="0" w:color="auto"/>
        <w:right w:val="none" w:sz="0" w:space="0" w:color="auto"/>
      </w:divBdr>
    </w:div>
    <w:div w:id="1712532819">
      <w:bodyDiv w:val="1"/>
      <w:marLeft w:val="0"/>
      <w:marRight w:val="0"/>
      <w:marTop w:val="0"/>
      <w:marBottom w:val="0"/>
      <w:divBdr>
        <w:top w:val="none" w:sz="0" w:space="0" w:color="auto"/>
        <w:left w:val="none" w:sz="0" w:space="0" w:color="auto"/>
        <w:bottom w:val="none" w:sz="0" w:space="0" w:color="auto"/>
        <w:right w:val="none" w:sz="0" w:space="0" w:color="auto"/>
      </w:divBdr>
    </w:div>
    <w:div w:id="1712605596">
      <w:bodyDiv w:val="1"/>
      <w:marLeft w:val="0"/>
      <w:marRight w:val="0"/>
      <w:marTop w:val="0"/>
      <w:marBottom w:val="0"/>
      <w:divBdr>
        <w:top w:val="none" w:sz="0" w:space="0" w:color="auto"/>
        <w:left w:val="none" w:sz="0" w:space="0" w:color="auto"/>
        <w:bottom w:val="none" w:sz="0" w:space="0" w:color="auto"/>
        <w:right w:val="none" w:sz="0" w:space="0" w:color="auto"/>
      </w:divBdr>
    </w:div>
    <w:div w:id="1714429313">
      <w:bodyDiv w:val="1"/>
      <w:marLeft w:val="0"/>
      <w:marRight w:val="0"/>
      <w:marTop w:val="0"/>
      <w:marBottom w:val="0"/>
      <w:divBdr>
        <w:top w:val="none" w:sz="0" w:space="0" w:color="auto"/>
        <w:left w:val="none" w:sz="0" w:space="0" w:color="auto"/>
        <w:bottom w:val="none" w:sz="0" w:space="0" w:color="auto"/>
        <w:right w:val="none" w:sz="0" w:space="0" w:color="auto"/>
      </w:divBdr>
    </w:div>
    <w:div w:id="1715352163">
      <w:bodyDiv w:val="1"/>
      <w:marLeft w:val="0"/>
      <w:marRight w:val="0"/>
      <w:marTop w:val="0"/>
      <w:marBottom w:val="0"/>
      <w:divBdr>
        <w:top w:val="none" w:sz="0" w:space="0" w:color="auto"/>
        <w:left w:val="none" w:sz="0" w:space="0" w:color="auto"/>
        <w:bottom w:val="none" w:sz="0" w:space="0" w:color="auto"/>
        <w:right w:val="none" w:sz="0" w:space="0" w:color="auto"/>
      </w:divBdr>
    </w:div>
    <w:div w:id="1715961079">
      <w:bodyDiv w:val="1"/>
      <w:marLeft w:val="0"/>
      <w:marRight w:val="0"/>
      <w:marTop w:val="0"/>
      <w:marBottom w:val="0"/>
      <w:divBdr>
        <w:top w:val="none" w:sz="0" w:space="0" w:color="auto"/>
        <w:left w:val="none" w:sz="0" w:space="0" w:color="auto"/>
        <w:bottom w:val="none" w:sz="0" w:space="0" w:color="auto"/>
        <w:right w:val="none" w:sz="0" w:space="0" w:color="auto"/>
      </w:divBdr>
    </w:div>
    <w:div w:id="1716468128">
      <w:bodyDiv w:val="1"/>
      <w:marLeft w:val="0"/>
      <w:marRight w:val="0"/>
      <w:marTop w:val="0"/>
      <w:marBottom w:val="0"/>
      <w:divBdr>
        <w:top w:val="none" w:sz="0" w:space="0" w:color="auto"/>
        <w:left w:val="none" w:sz="0" w:space="0" w:color="auto"/>
        <w:bottom w:val="none" w:sz="0" w:space="0" w:color="auto"/>
        <w:right w:val="none" w:sz="0" w:space="0" w:color="auto"/>
      </w:divBdr>
    </w:div>
    <w:div w:id="1717897723">
      <w:bodyDiv w:val="1"/>
      <w:marLeft w:val="0"/>
      <w:marRight w:val="0"/>
      <w:marTop w:val="0"/>
      <w:marBottom w:val="0"/>
      <w:divBdr>
        <w:top w:val="none" w:sz="0" w:space="0" w:color="auto"/>
        <w:left w:val="none" w:sz="0" w:space="0" w:color="auto"/>
        <w:bottom w:val="none" w:sz="0" w:space="0" w:color="auto"/>
        <w:right w:val="none" w:sz="0" w:space="0" w:color="auto"/>
      </w:divBdr>
    </w:div>
    <w:div w:id="1717924053">
      <w:bodyDiv w:val="1"/>
      <w:marLeft w:val="0"/>
      <w:marRight w:val="0"/>
      <w:marTop w:val="0"/>
      <w:marBottom w:val="0"/>
      <w:divBdr>
        <w:top w:val="none" w:sz="0" w:space="0" w:color="auto"/>
        <w:left w:val="none" w:sz="0" w:space="0" w:color="auto"/>
        <w:bottom w:val="none" w:sz="0" w:space="0" w:color="auto"/>
        <w:right w:val="none" w:sz="0" w:space="0" w:color="auto"/>
      </w:divBdr>
    </w:div>
    <w:div w:id="1718817192">
      <w:bodyDiv w:val="1"/>
      <w:marLeft w:val="0"/>
      <w:marRight w:val="0"/>
      <w:marTop w:val="0"/>
      <w:marBottom w:val="0"/>
      <w:divBdr>
        <w:top w:val="none" w:sz="0" w:space="0" w:color="auto"/>
        <w:left w:val="none" w:sz="0" w:space="0" w:color="auto"/>
        <w:bottom w:val="none" w:sz="0" w:space="0" w:color="auto"/>
        <w:right w:val="none" w:sz="0" w:space="0" w:color="auto"/>
      </w:divBdr>
    </w:div>
    <w:div w:id="1719670029">
      <w:bodyDiv w:val="1"/>
      <w:marLeft w:val="0"/>
      <w:marRight w:val="0"/>
      <w:marTop w:val="0"/>
      <w:marBottom w:val="0"/>
      <w:divBdr>
        <w:top w:val="none" w:sz="0" w:space="0" w:color="auto"/>
        <w:left w:val="none" w:sz="0" w:space="0" w:color="auto"/>
        <w:bottom w:val="none" w:sz="0" w:space="0" w:color="auto"/>
        <w:right w:val="none" w:sz="0" w:space="0" w:color="auto"/>
      </w:divBdr>
    </w:div>
    <w:div w:id="1720280675">
      <w:bodyDiv w:val="1"/>
      <w:marLeft w:val="0"/>
      <w:marRight w:val="0"/>
      <w:marTop w:val="0"/>
      <w:marBottom w:val="0"/>
      <w:divBdr>
        <w:top w:val="none" w:sz="0" w:space="0" w:color="auto"/>
        <w:left w:val="none" w:sz="0" w:space="0" w:color="auto"/>
        <w:bottom w:val="none" w:sz="0" w:space="0" w:color="auto"/>
        <w:right w:val="none" w:sz="0" w:space="0" w:color="auto"/>
      </w:divBdr>
    </w:div>
    <w:div w:id="1721124691">
      <w:bodyDiv w:val="1"/>
      <w:marLeft w:val="0"/>
      <w:marRight w:val="0"/>
      <w:marTop w:val="0"/>
      <w:marBottom w:val="0"/>
      <w:divBdr>
        <w:top w:val="none" w:sz="0" w:space="0" w:color="auto"/>
        <w:left w:val="none" w:sz="0" w:space="0" w:color="auto"/>
        <w:bottom w:val="none" w:sz="0" w:space="0" w:color="auto"/>
        <w:right w:val="none" w:sz="0" w:space="0" w:color="auto"/>
      </w:divBdr>
    </w:div>
    <w:div w:id="1722636318">
      <w:bodyDiv w:val="1"/>
      <w:marLeft w:val="0"/>
      <w:marRight w:val="0"/>
      <w:marTop w:val="0"/>
      <w:marBottom w:val="0"/>
      <w:divBdr>
        <w:top w:val="none" w:sz="0" w:space="0" w:color="auto"/>
        <w:left w:val="none" w:sz="0" w:space="0" w:color="auto"/>
        <w:bottom w:val="none" w:sz="0" w:space="0" w:color="auto"/>
        <w:right w:val="none" w:sz="0" w:space="0" w:color="auto"/>
      </w:divBdr>
    </w:div>
    <w:div w:id="1724402064">
      <w:bodyDiv w:val="1"/>
      <w:marLeft w:val="0"/>
      <w:marRight w:val="0"/>
      <w:marTop w:val="0"/>
      <w:marBottom w:val="0"/>
      <w:divBdr>
        <w:top w:val="none" w:sz="0" w:space="0" w:color="auto"/>
        <w:left w:val="none" w:sz="0" w:space="0" w:color="auto"/>
        <w:bottom w:val="none" w:sz="0" w:space="0" w:color="auto"/>
        <w:right w:val="none" w:sz="0" w:space="0" w:color="auto"/>
      </w:divBdr>
    </w:div>
    <w:div w:id="1724525654">
      <w:bodyDiv w:val="1"/>
      <w:marLeft w:val="0"/>
      <w:marRight w:val="0"/>
      <w:marTop w:val="0"/>
      <w:marBottom w:val="0"/>
      <w:divBdr>
        <w:top w:val="none" w:sz="0" w:space="0" w:color="auto"/>
        <w:left w:val="none" w:sz="0" w:space="0" w:color="auto"/>
        <w:bottom w:val="none" w:sz="0" w:space="0" w:color="auto"/>
        <w:right w:val="none" w:sz="0" w:space="0" w:color="auto"/>
      </w:divBdr>
    </w:div>
    <w:div w:id="1725250341">
      <w:bodyDiv w:val="1"/>
      <w:marLeft w:val="0"/>
      <w:marRight w:val="0"/>
      <w:marTop w:val="0"/>
      <w:marBottom w:val="0"/>
      <w:divBdr>
        <w:top w:val="none" w:sz="0" w:space="0" w:color="auto"/>
        <w:left w:val="none" w:sz="0" w:space="0" w:color="auto"/>
        <w:bottom w:val="none" w:sz="0" w:space="0" w:color="auto"/>
        <w:right w:val="none" w:sz="0" w:space="0" w:color="auto"/>
      </w:divBdr>
    </w:div>
    <w:div w:id="1725446362">
      <w:bodyDiv w:val="1"/>
      <w:marLeft w:val="0"/>
      <w:marRight w:val="0"/>
      <w:marTop w:val="0"/>
      <w:marBottom w:val="0"/>
      <w:divBdr>
        <w:top w:val="none" w:sz="0" w:space="0" w:color="auto"/>
        <w:left w:val="none" w:sz="0" w:space="0" w:color="auto"/>
        <w:bottom w:val="none" w:sz="0" w:space="0" w:color="auto"/>
        <w:right w:val="none" w:sz="0" w:space="0" w:color="auto"/>
      </w:divBdr>
    </w:div>
    <w:div w:id="1725791846">
      <w:bodyDiv w:val="1"/>
      <w:marLeft w:val="0"/>
      <w:marRight w:val="0"/>
      <w:marTop w:val="0"/>
      <w:marBottom w:val="0"/>
      <w:divBdr>
        <w:top w:val="none" w:sz="0" w:space="0" w:color="auto"/>
        <w:left w:val="none" w:sz="0" w:space="0" w:color="auto"/>
        <w:bottom w:val="none" w:sz="0" w:space="0" w:color="auto"/>
        <w:right w:val="none" w:sz="0" w:space="0" w:color="auto"/>
      </w:divBdr>
    </w:div>
    <w:div w:id="1726097414">
      <w:bodyDiv w:val="1"/>
      <w:marLeft w:val="0"/>
      <w:marRight w:val="0"/>
      <w:marTop w:val="0"/>
      <w:marBottom w:val="0"/>
      <w:divBdr>
        <w:top w:val="none" w:sz="0" w:space="0" w:color="auto"/>
        <w:left w:val="none" w:sz="0" w:space="0" w:color="auto"/>
        <w:bottom w:val="none" w:sz="0" w:space="0" w:color="auto"/>
        <w:right w:val="none" w:sz="0" w:space="0" w:color="auto"/>
      </w:divBdr>
    </w:div>
    <w:div w:id="1726906245">
      <w:bodyDiv w:val="1"/>
      <w:marLeft w:val="0"/>
      <w:marRight w:val="0"/>
      <w:marTop w:val="0"/>
      <w:marBottom w:val="0"/>
      <w:divBdr>
        <w:top w:val="none" w:sz="0" w:space="0" w:color="auto"/>
        <w:left w:val="none" w:sz="0" w:space="0" w:color="auto"/>
        <w:bottom w:val="none" w:sz="0" w:space="0" w:color="auto"/>
        <w:right w:val="none" w:sz="0" w:space="0" w:color="auto"/>
      </w:divBdr>
    </w:div>
    <w:div w:id="1726949097">
      <w:bodyDiv w:val="1"/>
      <w:marLeft w:val="0"/>
      <w:marRight w:val="0"/>
      <w:marTop w:val="0"/>
      <w:marBottom w:val="0"/>
      <w:divBdr>
        <w:top w:val="none" w:sz="0" w:space="0" w:color="auto"/>
        <w:left w:val="none" w:sz="0" w:space="0" w:color="auto"/>
        <w:bottom w:val="none" w:sz="0" w:space="0" w:color="auto"/>
        <w:right w:val="none" w:sz="0" w:space="0" w:color="auto"/>
      </w:divBdr>
    </w:div>
    <w:div w:id="1726949784">
      <w:bodyDiv w:val="1"/>
      <w:marLeft w:val="0"/>
      <w:marRight w:val="0"/>
      <w:marTop w:val="0"/>
      <w:marBottom w:val="0"/>
      <w:divBdr>
        <w:top w:val="none" w:sz="0" w:space="0" w:color="auto"/>
        <w:left w:val="none" w:sz="0" w:space="0" w:color="auto"/>
        <w:bottom w:val="none" w:sz="0" w:space="0" w:color="auto"/>
        <w:right w:val="none" w:sz="0" w:space="0" w:color="auto"/>
      </w:divBdr>
    </w:div>
    <w:div w:id="1727145792">
      <w:bodyDiv w:val="1"/>
      <w:marLeft w:val="0"/>
      <w:marRight w:val="0"/>
      <w:marTop w:val="0"/>
      <w:marBottom w:val="0"/>
      <w:divBdr>
        <w:top w:val="none" w:sz="0" w:space="0" w:color="auto"/>
        <w:left w:val="none" w:sz="0" w:space="0" w:color="auto"/>
        <w:bottom w:val="none" w:sz="0" w:space="0" w:color="auto"/>
        <w:right w:val="none" w:sz="0" w:space="0" w:color="auto"/>
      </w:divBdr>
    </w:div>
    <w:div w:id="1727222258">
      <w:bodyDiv w:val="1"/>
      <w:marLeft w:val="0"/>
      <w:marRight w:val="0"/>
      <w:marTop w:val="0"/>
      <w:marBottom w:val="0"/>
      <w:divBdr>
        <w:top w:val="none" w:sz="0" w:space="0" w:color="auto"/>
        <w:left w:val="none" w:sz="0" w:space="0" w:color="auto"/>
        <w:bottom w:val="none" w:sz="0" w:space="0" w:color="auto"/>
        <w:right w:val="none" w:sz="0" w:space="0" w:color="auto"/>
      </w:divBdr>
    </w:div>
    <w:div w:id="1727953387">
      <w:bodyDiv w:val="1"/>
      <w:marLeft w:val="0"/>
      <w:marRight w:val="0"/>
      <w:marTop w:val="0"/>
      <w:marBottom w:val="0"/>
      <w:divBdr>
        <w:top w:val="none" w:sz="0" w:space="0" w:color="auto"/>
        <w:left w:val="none" w:sz="0" w:space="0" w:color="auto"/>
        <w:bottom w:val="none" w:sz="0" w:space="0" w:color="auto"/>
        <w:right w:val="none" w:sz="0" w:space="0" w:color="auto"/>
      </w:divBdr>
    </w:div>
    <w:div w:id="1728341169">
      <w:bodyDiv w:val="1"/>
      <w:marLeft w:val="0"/>
      <w:marRight w:val="0"/>
      <w:marTop w:val="0"/>
      <w:marBottom w:val="0"/>
      <w:divBdr>
        <w:top w:val="none" w:sz="0" w:space="0" w:color="auto"/>
        <w:left w:val="none" w:sz="0" w:space="0" w:color="auto"/>
        <w:bottom w:val="none" w:sz="0" w:space="0" w:color="auto"/>
        <w:right w:val="none" w:sz="0" w:space="0" w:color="auto"/>
      </w:divBdr>
    </w:div>
    <w:div w:id="1728406918">
      <w:bodyDiv w:val="1"/>
      <w:marLeft w:val="0"/>
      <w:marRight w:val="0"/>
      <w:marTop w:val="0"/>
      <w:marBottom w:val="0"/>
      <w:divBdr>
        <w:top w:val="none" w:sz="0" w:space="0" w:color="auto"/>
        <w:left w:val="none" w:sz="0" w:space="0" w:color="auto"/>
        <w:bottom w:val="none" w:sz="0" w:space="0" w:color="auto"/>
        <w:right w:val="none" w:sz="0" w:space="0" w:color="auto"/>
      </w:divBdr>
    </w:div>
    <w:div w:id="1728533979">
      <w:bodyDiv w:val="1"/>
      <w:marLeft w:val="0"/>
      <w:marRight w:val="0"/>
      <w:marTop w:val="0"/>
      <w:marBottom w:val="0"/>
      <w:divBdr>
        <w:top w:val="none" w:sz="0" w:space="0" w:color="auto"/>
        <w:left w:val="none" w:sz="0" w:space="0" w:color="auto"/>
        <w:bottom w:val="none" w:sz="0" w:space="0" w:color="auto"/>
        <w:right w:val="none" w:sz="0" w:space="0" w:color="auto"/>
      </w:divBdr>
    </w:div>
    <w:div w:id="1728651386">
      <w:bodyDiv w:val="1"/>
      <w:marLeft w:val="0"/>
      <w:marRight w:val="0"/>
      <w:marTop w:val="0"/>
      <w:marBottom w:val="0"/>
      <w:divBdr>
        <w:top w:val="none" w:sz="0" w:space="0" w:color="auto"/>
        <w:left w:val="none" w:sz="0" w:space="0" w:color="auto"/>
        <w:bottom w:val="none" w:sz="0" w:space="0" w:color="auto"/>
        <w:right w:val="none" w:sz="0" w:space="0" w:color="auto"/>
      </w:divBdr>
    </w:div>
    <w:div w:id="1728721664">
      <w:bodyDiv w:val="1"/>
      <w:marLeft w:val="0"/>
      <w:marRight w:val="0"/>
      <w:marTop w:val="0"/>
      <w:marBottom w:val="0"/>
      <w:divBdr>
        <w:top w:val="none" w:sz="0" w:space="0" w:color="auto"/>
        <w:left w:val="none" w:sz="0" w:space="0" w:color="auto"/>
        <w:bottom w:val="none" w:sz="0" w:space="0" w:color="auto"/>
        <w:right w:val="none" w:sz="0" w:space="0" w:color="auto"/>
      </w:divBdr>
    </w:div>
    <w:div w:id="1728993627">
      <w:bodyDiv w:val="1"/>
      <w:marLeft w:val="0"/>
      <w:marRight w:val="0"/>
      <w:marTop w:val="0"/>
      <w:marBottom w:val="0"/>
      <w:divBdr>
        <w:top w:val="none" w:sz="0" w:space="0" w:color="auto"/>
        <w:left w:val="none" w:sz="0" w:space="0" w:color="auto"/>
        <w:bottom w:val="none" w:sz="0" w:space="0" w:color="auto"/>
        <w:right w:val="none" w:sz="0" w:space="0" w:color="auto"/>
      </w:divBdr>
    </w:div>
    <w:div w:id="1729457689">
      <w:bodyDiv w:val="1"/>
      <w:marLeft w:val="0"/>
      <w:marRight w:val="0"/>
      <w:marTop w:val="0"/>
      <w:marBottom w:val="0"/>
      <w:divBdr>
        <w:top w:val="none" w:sz="0" w:space="0" w:color="auto"/>
        <w:left w:val="none" w:sz="0" w:space="0" w:color="auto"/>
        <w:bottom w:val="none" w:sz="0" w:space="0" w:color="auto"/>
        <w:right w:val="none" w:sz="0" w:space="0" w:color="auto"/>
      </w:divBdr>
    </w:div>
    <w:div w:id="1729843505">
      <w:bodyDiv w:val="1"/>
      <w:marLeft w:val="0"/>
      <w:marRight w:val="0"/>
      <w:marTop w:val="0"/>
      <w:marBottom w:val="0"/>
      <w:divBdr>
        <w:top w:val="none" w:sz="0" w:space="0" w:color="auto"/>
        <w:left w:val="none" w:sz="0" w:space="0" w:color="auto"/>
        <w:bottom w:val="none" w:sz="0" w:space="0" w:color="auto"/>
        <w:right w:val="none" w:sz="0" w:space="0" w:color="auto"/>
      </w:divBdr>
    </w:div>
    <w:div w:id="1731921020">
      <w:bodyDiv w:val="1"/>
      <w:marLeft w:val="0"/>
      <w:marRight w:val="0"/>
      <w:marTop w:val="0"/>
      <w:marBottom w:val="0"/>
      <w:divBdr>
        <w:top w:val="none" w:sz="0" w:space="0" w:color="auto"/>
        <w:left w:val="none" w:sz="0" w:space="0" w:color="auto"/>
        <w:bottom w:val="none" w:sz="0" w:space="0" w:color="auto"/>
        <w:right w:val="none" w:sz="0" w:space="0" w:color="auto"/>
      </w:divBdr>
    </w:div>
    <w:div w:id="1732658828">
      <w:bodyDiv w:val="1"/>
      <w:marLeft w:val="0"/>
      <w:marRight w:val="0"/>
      <w:marTop w:val="0"/>
      <w:marBottom w:val="0"/>
      <w:divBdr>
        <w:top w:val="none" w:sz="0" w:space="0" w:color="auto"/>
        <w:left w:val="none" w:sz="0" w:space="0" w:color="auto"/>
        <w:bottom w:val="none" w:sz="0" w:space="0" w:color="auto"/>
        <w:right w:val="none" w:sz="0" w:space="0" w:color="auto"/>
      </w:divBdr>
    </w:div>
    <w:div w:id="1732927480">
      <w:bodyDiv w:val="1"/>
      <w:marLeft w:val="0"/>
      <w:marRight w:val="0"/>
      <w:marTop w:val="0"/>
      <w:marBottom w:val="0"/>
      <w:divBdr>
        <w:top w:val="none" w:sz="0" w:space="0" w:color="auto"/>
        <w:left w:val="none" w:sz="0" w:space="0" w:color="auto"/>
        <w:bottom w:val="none" w:sz="0" w:space="0" w:color="auto"/>
        <w:right w:val="none" w:sz="0" w:space="0" w:color="auto"/>
      </w:divBdr>
    </w:div>
    <w:div w:id="1733624112">
      <w:bodyDiv w:val="1"/>
      <w:marLeft w:val="0"/>
      <w:marRight w:val="0"/>
      <w:marTop w:val="0"/>
      <w:marBottom w:val="0"/>
      <w:divBdr>
        <w:top w:val="none" w:sz="0" w:space="0" w:color="auto"/>
        <w:left w:val="none" w:sz="0" w:space="0" w:color="auto"/>
        <w:bottom w:val="none" w:sz="0" w:space="0" w:color="auto"/>
        <w:right w:val="none" w:sz="0" w:space="0" w:color="auto"/>
      </w:divBdr>
    </w:div>
    <w:div w:id="1734960478">
      <w:bodyDiv w:val="1"/>
      <w:marLeft w:val="0"/>
      <w:marRight w:val="0"/>
      <w:marTop w:val="0"/>
      <w:marBottom w:val="0"/>
      <w:divBdr>
        <w:top w:val="none" w:sz="0" w:space="0" w:color="auto"/>
        <w:left w:val="none" w:sz="0" w:space="0" w:color="auto"/>
        <w:bottom w:val="none" w:sz="0" w:space="0" w:color="auto"/>
        <w:right w:val="none" w:sz="0" w:space="0" w:color="auto"/>
      </w:divBdr>
    </w:div>
    <w:div w:id="1735663036">
      <w:bodyDiv w:val="1"/>
      <w:marLeft w:val="0"/>
      <w:marRight w:val="0"/>
      <w:marTop w:val="0"/>
      <w:marBottom w:val="0"/>
      <w:divBdr>
        <w:top w:val="none" w:sz="0" w:space="0" w:color="auto"/>
        <w:left w:val="none" w:sz="0" w:space="0" w:color="auto"/>
        <w:bottom w:val="none" w:sz="0" w:space="0" w:color="auto"/>
        <w:right w:val="none" w:sz="0" w:space="0" w:color="auto"/>
      </w:divBdr>
    </w:div>
    <w:div w:id="1735666100">
      <w:bodyDiv w:val="1"/>
      <w:marLeft w:val="0"/>
      <w:marRight w:val="0"/>
      <w:marTop w:val="0"/>
      <w:marBottom w:val="0"/>
      <w:divBdr>
        <w:top w:val="none" w:sz="0" w:space="0" w:color="auto"/>
        <w:left w:val="none" w:sz="0" w:space="0" w:color="auto"/>
        <w:bottom w:val="none" w:sz="0" w:space="0" w:color="auto"/>
        <w:right w:val="none" w:sz="0" w:space="0" w:color="auto"/>
      </w:divBdr>
    </w:div>
    <w:div w:id="1735812606">
      <w:bodyDiv w:val="1"/>
      <w:marLeft w:val="0"/>
      <w:marRight w:val="0"/>
      <w:marTop w:val="0"/>
      <w:marBottom w:val="0"/>
      <w:divBdr>
        <w:top w:val="none" w:sz="0" w:space="0" w:color="auto"/>
        <w:left w:val="none" w:sz="0" w:space="0" w:color="auto"/>
        <w:bottom w:val="none" w:sz="0" w:space="0" w:color="auto"/>
        <w:right w:val="none" w:sz="0" w:space="0" w:color="auto"/>
      </w:divBdr>
    </w:div>
    <w:div w:id="1736394193">
      <w:bodyDiv w:val="1"/>
      <w:marLeft w:val="0"/>
      <w:marRight w:val="0"/>
      <w:marTop w:val="0"/>
      <w:marBottom w:val="0"/>
      <w:divBdr>
        <w:top w:val="none" w:sz="0" w:space="0" w:color="auto"/>
        <w:left w:val="none" w:sz="0" w:space="0" w:color="auto"/>
        <w:bottom w:val="none" w:sz="0" w:space="0" w:color="auto"/>
        <w:right w:val="none" w:sz="0" w:space="0" w:color="auto"/>
      </w:divBdr>
    </w:div>
    <w:div w:id="1738287053">
      <w:bodyDiv w:val="1"/>
      <w:marLeft w:val="0"/>
      <w:marRight w:val="0"/>
      <w:marTop w:val="0"/>
      <w:marBottom w:val="0"/>
      <w:divBdr>
        <w:top w:val="none" w:sz="0" w:space="0" w:color="auto"/>
        <w:left w:val="none" w:sz="0" w:space="0" w:color="auto"/>
        <w:bottom w:val="none" w:sz="0" w:space="0" w:color="auto"/>
        <w:right w:val="none" w:sz="0" w:space="0" w:color="auto"/>
      </w:divBdr>
    </w:div>
    <w:div w:id="1738631461">
      <w:bodyDiv w:val="1"/>
      <w:marLeft w:val="0"/>
      <w:marRight w:val="0"/>
      <w:marTop w:val="0"/>
      <w:marBottom w:val="0"/>
      <w:divBdr>
        <w:top w:val="none" w:sz="0" w:space="0" w:color="auto"/>
        <w:left w:val="none" w:sz="0" w:space="0" w:color="auto"/>
        <w:bottom w:val="none" w:sz="0" w:space="0" w:color="auto"/>
        <w:right w:val="none" w:sz="0" w:space="0" w:color="auto"/>
      </w:divBdr>
    </w:div>
    <w:div w:id="1740401919">
      <w:bodyDiv w:val="1"/>
      <w:marLeft w:val="0"/>
      <w:marRight w:val="0"/>
      <w:marTop w:val="0"/>
      <w:marBottom w:val="0"/>
      <w:divBdr>
        <w:top w:val="none" w:sz="0" w:space="0" w:color="auto"/>
        <w:left w:val="none" w:sz="0" w:space="0" w:color="auto"/>
        <w:bottom w:val="none" w:sz="0" w:space="0" w:color="auto"/>
        <w:right w:val="none" w:sz="0" w:space="0" w:color="auto"/>
      </w:divBdr>
    </w:div>
    <w:div w:id="1740710004">
      <w:bodyDiv w:val="1"/>
      <w:marLeft w:val="0"/>
      <w:marRight w:val="0"/>
      <w:marTop w:val="0"/>
      <w:marBottom w:val="0"/>
      <w:divBdr>
        <w:top w:val="none" w:sz="0" w:space="0" w:color="auto"/>
        <w:left w:val="none" w:sz="0" w:space="0" w:color="auto"/>
        <w:bottom w:val="none" w:sz="0" w:space="0" w:color="auto"/>
        <w:right w:val="none" w:sz="0" w:space="0" w:color="auto"/>
      </w:divBdr>
    </w:div>
    <w:div w:id="1741252829">
      <w:bodyDiv w:val="1"/>
      <w:marLeft w:val="0"/>
      <w:marRight w:val="0"/>
      <w:marTop w:val="0"/>
      <w:marBottom w:val="0"/>
      <w:divBdr>
        <w:top w:val="none" w:sz="0" w:space="0" w:color="auto"/>
        <w:left w:val="none" w:sz="0" w:space="0" w:color="auto"/>
        <w:bottom w:val="none" w:sz="0" w:space="0" w:color="auto"/>
        <w:right w:val="none" w:sz="0" w:space="0" w:color="auto"/>
      </w:divBdr>
    </w:div>
    <w:div w:id="1741446547">
      <w:bodyDiv w:val="1"/>
      <w:marLeft w:val="0"/>
      <w:marRight w:val="0"/>
      <w:marTop w:val="0"/>
      <w:marBottom w:val="0"/>
      <w:divBdr>
        <w:top w:val="none" w:sz="0" w:space="0" w:color="auto"/>
        <w:left w:val="none" w:sz="0" w:space="0" w:color="auto"/>
        <w:bottom w:val="none" w:sz="0" w:space="0" w:color="auto"/>
        <w:right w:val="none" w:sz="0" w:space="0" w:color="auto"/>
      </w:divBdr>
    </w:div>
    <w:div w:id="1741555491">
      <w:bodyDiv w:val="1"/>
      <w:marLeft w:val="0"/>
      <w:marRight w:val="0"/>
      <w:marTop w:val="0"/>
      <w:marBottom w:val="0"/>
      <w:divBdr>
        <w:top w:val="none" w:sz="0" w:space="0" w:color="auto"/>
        <w:left w:val="none" w:sz="0" w:space="0" w:color="auto"/>
        <w:bottom w:val="none" w:sz="0" w:space="0" w:color="auto"/>
        <w:right w:val="none" w:sz="0" w:space="0" w:color="auto"/>
      </w:divBdr>
    </w:div>
    <w:div w:id="1741706744">
      <w:bodyDiv w:val="1"/>
      <w:marLeft w:val="0"/>
      <w:marRight w:val="0"/>
      <w:marTop w:val="0"/>
      <w:marBottom w:val="0"/>
      <w:divBdr>
        <w:top w:val="none" w:sz="0" w:space="0" w:color="auto"/>
        <w:left w:val="none" w:sz="0" w:space="0" w:color="auto"/>
        <w:bottom w:val="none" w:sz="0" w:space="0" w:color="auto"/>
        <w:right w:val="none" w:sz="0" w:space="0" w:color="auto"/>
      </w:divBdr>
    </w:div>
    <w:div w:id="1741948305">
      <w:bodyDiv w:val="1"/>
      <w:marLeft w:val="0"/>
      <w:marRight w:val="0"/>
      <w:marTop w:val="0"/>
      <w:marBottom w:val="0"/>
      <w:divBdr>
        <w:top w:val="none" w:sz="0" w:space="0" w:color="auto"/>
        <w:left w:val="none" w:sz="0" w:space="0" w:color="auto"/>
        <w:bottom w:val="none" w:sz="0" w:space="0" w:color="auto"/>
        <w:right w:val="none" w:sz="0" w:space="0" w:color="auto"/>
      </w:divBdr>
    </w:div>
    <w:div w:id="1742365070">
      <w:bodyDiv w:val="1"/>
      <w:marLeft w:val="0"/>
      <w:marRight w:val="0"/>
      <w:marTop w:val="0"/>
      <w:marBottom w:val="0"/>
      <w:divBdr>
        <w:top w:val="none" w:sz="0" w:space="0" w:color="auto"/>
        <w:left w:val="none" w:sz="0" w:space="0" w:color="auto"/>
        <w:bottom w:val="none" w:sz="0" w:space="0" w:color="auto"/>
        <w:right w:val="none" w:sz="0" w:space="0" w:color="auto"/>
      </w:divBdr>
    </w:div>
    <w:div w:id="1742672882">
      <w:bodyDiv w:val="1"/>
      <w:marLeft w:val="0"/>
      <w:marRight w:val="0"/>
      <w:marTop w:val="0"/>
      <w:marBottom w:val="0"/>
      <w:divBdr>
        <w:top w:val="none" w:sz="0" w:space="0" w:color="auto"/>
        <w:left w:val="none" w:sz="0" w:space="0" w:color="auto"/>
        <w:bottom w:val="none" w:sz="0" w:space="0" w:color="auto"/>
        <w:right w:val="none" w:sz="0" w:space="0" w:color="auto"/>
      </w:divBdr>
    </w:div>
    <w:div w:id="1742752915">
      <w:bodyDiv w:val="1"/>
      <w:marLeft w:val="0"/>
      <w:marRight w:val="0"/>
      <w:marTop w:val="0"/>
      <w:marBottom w:val="0"/>
      <w:divBdr>
        <w:top w:val="none" w:sz="0" w:space="0" w:color="auto"/>
        <w:left w:val="none" w:sz="0" w:space="0" w:color="auto"/>
        <w:bottom w:val="none" w:sz="0" w:space="0" w:color="auto"/>
        <w:right w:val="none" w:sz="0" w:space="0" w:color="auto"/>
      </w:divBdr>
    </w:div>
    <w:div w:id="1742865893">
      <w:bodyDiv w:val="1"/>
      <w:marLeft w:val="0"/>
      <w:marRight w:val="0"/>
      <w:marTop w:val="0"/>
      <w:marBottom w:val="0"/>
      <w:divBdr>
        <w:top w:val="none" w:sz="0" w:space="0" w:color="auto"/>
        <w:left w:val="none" w:sz="0" w:space="0" w:color="auto"/>
        <w:bottom w:val="none" w:sz="0" w:space="0" w:color="auto"/>
        <w:right w:val="none" w:sz="0" w:space="0" w:color="auto"/>
      </w:divBdr>
    </w:div>
    <w:div w:id="1743019075">
      <w:bodyDiv w:val="1"/>
      <w:marLeft w:val="0"/>
      <w:marRight w:val="0"/>
      <w:marTop w:val="0"/>
      <w:marBottom w:val="0"/>
      <w:divBdr>
        <w:top w:val="none" w:sz="0" w:space="0" w:color="auto"/>
        <w:left w:val="none" w:sz="0" w:space="0" w:color="auto"/>
        <w:bottom w:val="none" w:sz="0" w:space="0" w:color="auto"/>
        <w:right w:val="none" w:sz="0" w:space="0" w:color="auto"/>
      </w:divBdr>
    </w:div>
    <w:div w:id="1743136191">
      <w:bodyDiv w:val="1"/>
      <w:marLeft w:val="0"/>
      <w:marRight w:val="0"/>
      <w:marTop w:val="0"/>
      <w:marBottom w:val="0"/>
      <w:divBdr>
        <w:top w:val="none" w:sz="0" w:space="0" w:color="auto"/>
        <w:left w:val="none" w:sz="0" w:space="0" w:color="auto"/>
        <w:bottom w:val="none" w:sz="0" w:space="0" w:color="auto"/>
        <w:right w:val="none" w:sz="0" w:space="0" w:color="auto"/>
      </w:divBdr>
    </w:div>
    <w:div w:id="1743136891">
      <w:bodyDiv w:val="1"/>
      <w:marLeft w:val="0"/>
      <w:marRight w:val="0"/>
      <w:marTop w:val="0"/>
      <w:marBottom w:val="0"/>
      <w:divBdr>
        <w:top w:val="none" w:sz="0" w:space="0" w:color="auto"/>
        <w:left w:val="none" w:sz="0" w:space="0" w:color="auto"/>
        <w:bottom w:val="none" w:sz="0" w:space="0" w:color="auto"/>
        <w:right w:val="none" w:sz="0" w:space="0" w:color="auto"/>
      </w:divBdr>
    </w:div>
    <w:div w:id="1743719768">
      <w:bodyDiv w:val="1"/>
      <w:marLeft w:val="0"/>
      <w:marRight w:val="0"/>
      <w:marTop w:val="0"/>
      <w:marBottom w:val="0"/>
      <w:divBdr>
        <w:top w:val="none" w:sz="0" w:space="0" w:color="auto"/>
        <w:left w:val="none" w:sz="0" w:space="0" w:color="auto"/>
        <w:bottom w:val="none" w:sz="0" w:space="0" w:color="auto"/>
        <w:right w:val="none" w:sz="0" w:space="0" w:color="auto"/>
      </w:divBdr>
    </w:div>
    <w:div w:id="1746220992">
      <w:bodyDiv w:val="1"/>
      <w:marLeft w:val="0"/>
      <w:marRight w:val="0"/>
      <w:marTop w:val="0"/>
      <w:marBottom w:val="0"/>
      <w:divBdr>
        <w:top w:val="none" w:sz="0" w:space="0" w:color="auto"/>
        <w:left w:val="none" w:sz="0" w:space="0" w:color="auto"/>
        <w:bottom w:val="none" w:sz="0" w:space="0" w:color="auto"/>
        <w:right w:val="none" w:sz="0" w:space="0" w:color="auto"/>
      </w:divBdr>
    </w:div>
    <w:div w:id="1747145306">
      <w:bodyDiv w:val="1"/>
      <w:marLeft w:val="0"/>
      <w:marRight w:val="0"/>
      <w:marTop w:val="0"/>
      <w:marBottom w:val="0"/>
      <w:divBdr>
        <w:top w:val="none" w:sz="0" w:space="0" w:color="auto"/>
        <w:left w:val="none" w:sz="0" w:space="0" w:color="auto"/>
        <w:bottom w:val="none" w:sz="0" w:space="0" w:color="auto"/>
        <w:right w:val="none" w:sz="0" w:space="0" w:color="auto"/>
      </w:divBdr>
    </w:div>
    <w:div w:id="1747875403">
      <w:bodyDiv w:val="1"/>
      <w:marLeft w:val="0"/>
      <w:marRight w:val="0"/>
      <w:marTop w:val="0"/>
      <w:marBottom w:val="0"/>
      <w:divBdr>
        <w:top w:val="none" w:sz="0" w:space="0" w:color="auto"/>
        <w:left w:val="none" w:sz="0" w:space="0" w:color="auto"/>
        <w:bottom w:val="none" w:sz="0" w:space="0" w:color="auto"/>
        <w:right w:val="none" w:sz="0" w:space="0" w:color="auto"/>
      </w:divBdr>
    </w:div>
    <w:div w:id="1748267385">
      <w:bodyDiv w:val="1"/>
      <w:marLeft w:val="0"/>
      <w:marRight w:val="0"/>
      <w:marTop w:val="0"/>
      <w:marBottom w:val="0"/>
      <w:divBdr>
        <w:top w:val="none" w:sz="0" w:space="0" w:color="auto"/>
        <w:left w:val="none" w:sz="0" w:space="0" w:color="auto"/>
        <w:bottom w:val="none" w:sz="0" w:space="0" w:color="auto"/>
        <w:right w:val="none" w:sz="0" w:space="0" w:color="auto"/>
      </w:divBdr>
    </w:div>
    <w:div w:id="1748457997">
      <w:bodyDiv w:val="1"/>
      <w:marLeft w:val="0"/>
      <w:marRight w:val="0"/>
      <w:marTop w:val="0"/>
      <w:marBottom w:val="0"/>
      <w:divBdr>
        <w:top w:val="none" w:sz="0" w:space="0" w:color="auto"/>
        <w:left w:val="none" w:sz="0" w:space="0" w:color="auto"/>
        <w:bottom w:val="none" w:sz="0" w:space="0" w:color="auto"/>
        <w:right w:val="none" w:sz="0" w:space="0" w:color="auto"/>
      </w:divBdr>
    </w:div>
    <w:div w:id="1748963648">
      <w:bodyDiv w:val="1"/>
      <w:marLeft w:val="0"/>
      <w:marRight w:val="0"/>
      <w:marTop w:val="0"/>
      <w:marBottom w:val="0"/>
      <w:divBdr>
        <w:top w:val="none" w:sz="0" w:space="0" w:color="auto"/>
        <w:left w:val="none" w:sz="0" w:space="0" w:color="auto"/>
        <w:bottom w:val="none" w:sz="0" w:space="0" w:color="auto"/>
        <w:right w:val="none" w:sz="0" w:space="0" w:color="auto"/>
      </w:divBdr>
    </w:div>
    <w:div w:id="1749034169">
      <w:bodyDiv w:val="1"/>
      <w:marLeft w:val="0"/>
      <w:marRight w:val="0"/>
      <w:marTop w:val="0"/>
      <w:marBottom w:val="0"/>
      <w:divBdr>
        <w:top w:val="none" w:sz="0" w:space="0" w:color="auto"/>
        <w:left w:val="none" w:sz="0" w:space="0" w:color="auto"/>
        <w:bottom w:val="none" w:sz="0" w:space="0" w:color="auto"/>
        <w:right w:val="none" w:sz="0" w:space="0" w:color="auto"/>
      </w:divBdr>
    </w:div>
    <w:div w:id="1750034549">
      <w:bodyDiv w:val="1"/>
      <w:marLeft w:val="0"/>
      <w:marRight w:val="0"/>
      <w:marTop w:val="0"/>
      <w:marBottom w:val="0"/>
      <w:divBdr>
        <w:top w:val="none" w:sz="0" w:space="0" w:color="auto"/>
        <w:left w:val="none" w:sz="0" w:space="0" w:color="auto"/>
        <w:bottom w:val="none" w:sz="0" w:space="0" w:color="auto"/>
        <w:right w:val="none" w:sz="0" w:space="0" w:color="auto"/>
      </w:divBdr>
    </w:div>
    <w:div w:id="1750493815">
      <w:bodyDiv w:val="1"/>
      <w:marLeft w:val="0"/>
      <w:marRight w:val="0"/>
      <w:marTop w:val="0"/>
      <w:marBottom w:val="0"/>
      <w:divBdr>
        <w:top w:val="none" w:sz="0" w:space="0" w:color="auto"/>
        <w:left w:val="none" w:sz="0" w:space="0" w:color="auto"/>
        <w:bottom w:val="none" w:sz="0" w:space="0" w:color="auto"/>
        <w:right w:val="none" w:sz="0" w:space="0" w:color="auto"/>
      </w:divBdr>
    </w:div>
    <w:div w:id="1751584189">
      <w:bodyDiv w:val="1"/>
      <w:marLeft w:val="0"/>
      <w:marRight w:val="0"/>
      <w:marTop w:val="0"/>
      <w:marBottom w:val="0"/>
      <w:divBdr>
        <w:top w:val="none" w:sz="0" w:space="0" w:color="auto"/>
        <w:left w:val="none" w:sz="0" w:space="0" w:color="auto"/>
        <w:bottom w:val="none" w:sz="0" w:space="0" w:color="auto"/>
        <w:right w:val="none" w:sz="0" w:space="0" w:color="auto"/>
      </w:divBdr>
    </w:div>
    <w:div w:id="1752003679">
      <w:bodyDiv w:val="1"/>
      <w:marLeft w:val="0"/>
      <w:marRight w:val="0"/>
      <w:marTop w:val="0"/>
      <w:marBottom w:val="0"/>
      <w:divBdr>
        <w:top w:val="none" w:sz="0" w:space="0" w:color="auto"/>
        <w:left w:val="none" w:sz="0" w:space="0" w:color="auto"/>
        <w:bottom w:val="none" w:sz="0" w:space="0" w:color="auto"/>
        <w:right w:val="none" w:sz="0" w:space="0" w:color="auto"/>
      </w:divBdr>
    </w:div>
    <w:div w:id="1752652079">
      <w:bodyDiv w:val="1"/>
      <w:marLeft w:val="0"/>
      <w:marRight w:val="0"/>
      <w:marTop w:val="0"/>
      <w:marBottom w:val="0"/>
      <w:divBdr>
        <w:top w:val="none" w:sz="0" w:space="0" w:color="auto"/>
        <w:left w:val="none" w:sz="0" w:space="0" w:color="auto"/>
        <w:bottom w:val="none" w:sz="0" w:space="0" w:color="auto"/>
        <w:right w:val="none" w:sz="0" w:space="0" w:color="auto"/>
      </w:divBdr>
    </w:div>
    <w:div w:id="1753426351">
      <w:bodyDiv w:val="1"/>
      <w:marLeft w:val="0"/>
      <w:marRight w:val="0"/>
      <w:marTop w:val="0"/>
      <w:marBottom w:val="0"/>
      <w:divBdr>
        <w:top w:val="none" w:sz="0" w:space="0" w:color="auto"/>
        <w:left w:val="none" w:sz="0" w:space="0" w:color="auto"/>
        <w:bottom w:val="none" w:sz="0" w:space="0" w:color="auto"/>
        <w:right w:val="none" w:sz="0" w:space="0" w:color="auto"/>
      </w:divBdr>
    </w:div>
    <w:div w:id="1754810975">
      <w:bodyDiv w:val="1"/>
      <w:marLeft w:val="0"/>
      <w:marRight w:val="0"/>
      <w:marTop w:val="0"/>
      <w:marBottom w:val="0"/>
      <w:divBdr>
        <w:top w:val="none" w:sz="0" w:space="0" w:color="auto"/>
        <w:left w:val="none" w:sz="0" w:space="0" w:color="auto"/>
        <w:bottom w:val="none" w:sz="0" w:space="0" w:color="auto"/>
        <w:right w:val="none" w:sz="0" w:space="0" w:color="auto"/>
      </w:divBdr>
    </w:div>
    <w:div w:id="1755204181">
      <w:bodyDiv w:val="1"/>
      <w:marLeft w:val="0"/>
      <w:marRight w:val="0"/>
      <w:marTop w:val="0"/>
      <w:marBottom w:val="0"/>
      <w:divBdr>
        <w:top w:val="none" w:sz="0" w:space="0" w:color="auto"/>
        <w:left w:val="none" w:sz="0" w:space="0" w:color="auto"/>
        <w:bottom w:val="none" w:sz="0" w:space="0" w:color="auto"/>
        <w:right w:val="none" w:sz="0" w:space="0" w:color="auto"/>
      </w:divBdr>
    </w:div>
    <w:div w:id="1755542997">
      <w:bodyDiv w:val="1"/>
      <w:marLeft w:val="0"/>
      <w:marRight w:val="0"/>
      <w:marTop w:val="0"/>
      <w:marBottom w:val="0"/>
      <w:divBdr>
        <w:top w:val="none" w:sz="0" w:space="0" w:color="auto"/>
        <w:left w:val="none" w:sz="0" w:space="0" w:color="auto"/>
        <w:bottom w:val="none" w:sz="0" w:space="0" w:color="auto"/>
        <w:right w:val="none" w:sz="0" w:space="0" w:color="auto"/>
      </w:divBdr>
    </w:div>
    <w:div w:id="1758475549">
      <w:bodyDiv w:val="1"/>
      <w:marLeft w:val="0"/>
      <w:marRight w:val="0"/>
      <w:marTop w:val="0"/>
      <w:marBottom w:val="0"/>
      <w:divBdr>
        <w:top w:val="none" w:sz="0" w:space="0" w:color="auto"/>
        <w:left w:val="none" w:sz="0" w:space="0" w:color="auto"/>
        <w:bottom w:val="none" w:sz="0" w:space="0" w:color="auto"/>
        <w:right w:val="none" w:sz="0" w:space="0" w:color="auto"/>
      </w:divBdr>
    </w:div>
    <w:div w:id="1758595112">
      <w:bodyDiv w:val="1"/>
      <w:marLeft w:val="0"/>
      <w:marRight w:val="0"/>
      <w:marTop w:val="0"/>
      <w:marBottom w:val="0"/>
      <w:divBdr>
        <w:top w:val="none" w:sz="0" w:space="0" w:color="auto"/>
        <w:left w:val="none" w:sz="0" w:space="0" w:color="auto"/>
        <w:bottom w:val="none" w:sz="0" w:space="0" w:color="auto"/>
        <w:right w:val="none" w:sz="0" w:space="0" w:color="auto"/>
      </w:divBdr>
    </w:div>
    <w:div w:id="1758676274">
      <w:bodyDiv w:val="1"/>
      <w:marLeft w:val="0"/>
      <w:marRight w:val="0"/>
      <w:marTop w:val="0"/>
      <w:marBottom w:val="0"/>
      <w:divBdr>
        <w:top w:val="none" w:sz="0" w:space="0" w:color="auto"/>
        <w:left w:val="none" w:sz="0" w:space="0" w:color="auto"/>
        <w:bottom w:val="none" w:sz="0" w:space="0" w:color="auto"/>
        <w:right w:val="none" w:sz="0" w:space="0" w:color="auto"/>
      </w:divBdr>
    </w:div>
    <w:div w:id="1759210768">
      <w:bodyDiv w:val="1"/>
      <w:marLeft w:val="0"/>
      <w:marRight w:val="0"/>
      <w:marTop w:val="0"/>
      <w:marBottom w:val="0"/>
      <w:divBdr>
        <w:top w:val="none" w:sz="0" w:space="0" w:color="auto"/>
        <w:left w:val="none" w:sz="0" w:space="0" w:color="auto"/>
        <w:bottom w:val="none" w:sz="0" w:space="0" w:color="auto"/>
        <w:right w:val="none" w:sz="0" w:space="0" w:color="auto"/>
      </w:divBdr>
    </w:div>
    <w:div w:id="1759517702">
      <w:bodyDiv w:val="1"/>
      <w:marLeft w:val="0"/>
      <w:marRight w:val="0"/>
      <w:marTop w:val="0"/>
      <w:marBottom w:val="0"/>
      <w:divBdr>
        <w:top w:val="none" w:sz="0" w:space="0" w:color="auto"/>
        <w:left w:val="none" w:sz="0" w:space="0" w:color="auto"/>
        <w:bottom w:val="none" w:sz="0" w:space="0" w:color="auto"/>
        <w:right w:val="none" w:sz="0" w:space="0" w:color="auto"/>
      </w:divBdr>
    </w:div>
    <w:div w:id="1761217909">
      <w:bodyDiv w:val="1"/>
      <w:marLeft w:val="0"/>
      <w:marRight w:val="0"/>
      <w:marTop w:val="0"/>
      <w:marBottom w:val="0"/>
      <w:divBdr>
        <w:top w:val="none" w:sz="0" w:space="0" w:color="auto"/>
        <w:left w:val="none" w:sz="0" w:space="0" w:color="auto"/>
        <w:bottom w:val="none" w:sz="0" w:space="0" w:color="auto"/>
        <w:right w:val="none" w:sz="0" w:space="0" w:color="auto"/>
      </w:divBdr>
    </w:div>
    <w:div w:id="1761218145">
      <w:bodyDiv w:val="1"/>
      <w:marLeft w:val="0"/>
      <w:marRight w:val="0"/>
      <w:marTop w:val="0"/>
      <w:marBottom w:val="0"/>
      <w:divBdr>
        <w:top w:val="none" w:sz="0" w:space="0" w:color="auto"/>
        <w:left w:val="none" w:sz="0" w:space="0" w:color="auto"/>
        <w:bottom w:val="none" w:sz="0" w:space="0" w:color="auto"/>
        <w:right w:val="none" w:sz="0" w:space="0" w:color="auto"/>
      </w:divBdr>
    </w:div>
    <w:div w:id="1761947211">
      <w:bodyDiv w:val="1"/>
      <w:marLeft w:val="0"/>
      <w:marRight w:val="0"/>
      <w:marTop w:val="0"/>
      <w:marBottom w:val="0"/>
      <w:divBdr>
        <w:top w:val="none" w:sz="0" w:space="0" w:color="auto"/>
        <w:left w:val="none" w:sz="0" w:space="0" w:color="auto"/>
        <w:bottom w:val="none" w:sz="0" w:space="0" w:color="auto"/>
        <w:right w:val="none" w:sz="0" w:space="0" w:color="auto"/>
      </w:divBdr>
    </w:div>
    <w:div w:id="1762723298">
      <w:bodyDiv w:val="1"/>
      <w:marLeft w:val="0"/>
      <w:marRight w:val="0"/>
      <w:marTop w:val="0"/>
      <w:marBottom w:val="0"/>
      <w:divBdr>
        <w:top w:val="none" w:sz="0" w:space="0" w:color="auto"/>
        <w:left w:val="none" w:sz="0" w:space="0" w:color="auto"/>
        <w:bottom w:val="none" w:sz="0" w:space="0" w:color="auto"/>
        <w:right w:val="none" w:sz="0" w:space="0" w:color="auto"/>
      </w:divBdr>
    </w:div>
    <w:div w:id="1763991423">
      <w:bodyDiv w:val="1"/>
      <w:marLeft w:val="0"/>
      <w:marRight w:val="0"/>
      <w:marTop w:val="0"/>
      <w:marBottom w:val="0"/>
      <w:divBdr>
        <w:top w:val="none" w:sz="0" w:space="0" w:color="auto"/>
        <w:left w:val="none" w:sz="0" w:space="0" w:color="auto"/>
        <w:bottom w:val="none" w:sz="0" w:space="0" w:color="auto"/>
        <w:right w:val="none" w:sz="0" w:space="0" w:color="auto"/>
      </w:divBdr>
    </w:div>
    <w:div w:id="1764063591">
      <w:bodyDiv w:val="1"/>
      <w:marLeft w:val="0"/>
      <w:marRight w:val="0"/>
      <w:marTop w:val="0"/>
      <w:marBottom w:val="0"/>
      <w:divBdr>
        <w:top w:val="none" w:sz="0" w:space="0" w:color="auto"/>
        <w:left w:val="none" w:sz="0" w:space="0" w:color="auto"/>
        <w:bottom w:val="none" w:sz="0" w:space="0" w:color="auto"/>
        <w:right w:val="none" w:sz="0" w:space="0" w:color="auto"/>
      </w:divBdr>
    </w:div>
    <w:div w:id="1764378872">
      <w:bodyDiv w:val="1"/>
      <w:marLeft w:val="0"/>
      <w:marRight w:val="0"/>
      <w:marTop w:val="0"/>
      <w:marBottom w:val="0"/>
      <w:divBdr>
        <w:top w:val="none" w:sz="0" w:space="0" w:color="auto"/>
        <w:left w:val="none" w:sz="0" w:space="0" w:color="auto"/>
        <w:bottom w:val="none" w:sz="0" w:space="0" w:color="auto"/>
        <w:right w:val="none" w:sz="0" w:space="0" w:color="auto"/>
      </w:divBdr>
    </w:div>
    <w:div w:id="1764572140">
      <w:bodyDiv w:val="1"/>
      <w:marLeft w:val="0"/>
      <w:marRight w:val="0"/>
      <w:marTop w:val="0"/>
      <w:marBottom w:val="0"/>
      <w:divBdr>
        <w:top w:val="none" w:sz="0" w:space="0" w:color="auto"/>
        <w:left w:val="none" w:sz="0" w:space="0" w:color="auto"/>
        <w:bottom w:val="none" w:sz="0" w:space="0" w:color="auto"/>
        <w:right w:val="none" w:sz="0" w:space="0" w:color="auto"/>
      </w:divBdr>
    </w:div>
    <w:div w:id="1765102993">
      <w:bodyDiv w:val="1"/>
      <w:marLeft w:val="0"/>
      <w:marRight w:val="0"/>
      <w:marTop w:val="0"/>
      <w:marBottom w:val="0"/>
      <w:divBdr>
        <w:top w:val="none" w:sz="0" w:space="0" w:color="auto"/>
        <w:left w:val="none" w:sz="0" w:space="0" w:color="auto"/>
        <w:bottom w:val="none" w:sz="0" w:space="0" w:color="auto"/>
        <w:right w:val="none" w:sz="0" w:space="0" w:color="auto"/>
      </w:divBdr>
    </w:div>
    <w:div w:id="1765565554">
      <w:bodyDiv w:val="1"/>
      <w:marLeft w:val="0"/>
      <w:marRight w:val="0"/>
      <w:marTop w:val="0"/>
      <w:marBottom w:val="0"/>
      <w:divBdr>
        <w:top w:val="none" w:sz="0" w:space="0" w:color="auto"/>
        <w:left w:val="none" w:sz="0" w:space="0" w:color="auto"/>
        <w:bottom w:val="none" w:sz="0" w:space="0" w:color="auto"/>
        <w:right w:val="none" w:sz="0" w:space="0" w:color="auto"/>
      </w:divBdr>
    </w:div>
    <w:div w:id="1765806158">
      <w:bodyDiv w:val="1"/>
      <w:marLeft w:val="0"/>
      <w:marRight w:val="0"/>
      <w:marTop w:val="0"/>
      <w:marBottom w:val="0"/>
      <w:divBdr>
        <w:top w:val="none" w:sz="0" w:space="0" w:color="auto"/>
        <w:left w:val="none" w:sz="0" w:space="0" w:color="auto"/>
        <w:bottom w:val="none" w:sz="0" w:space="0" w:color="auto"/>
        <w:right w:val="none" w:sz="0" w:space="0" w:color="auto"/>
      </w:divBdr>
    </w:div>
    <w:div w:id="1766487687">
      <w:bodyDiv w:val="1"/>
      <w:marLeft w:val="0"/>
      <w:marRight w:val="0"/>
      <w:marTop w:val="0"/>
      <w:marBottom w:val="0"/>
      <w:divBdr>
        <w:top w:val="none" w:sz="0" w:space="0" w:color="auto"/>
        <w:left w:val="none" w:sz="0" w:space="0" w:color="auto"/>
        <w:bottom w:val="none" w:sz="0" w:space="0" w:color="auto"/>
        <w:right w:val="none" w:sz="0" w:space="0" w:color="auto"/>
      </w:divBdr>
    </w:div>
    <w:div w:id="1767340089">
      <w:bodyDiv w:val="1"/>
      <w:marLeft w:val="0"/>
      <w:marRight w:val="0"/>
      <w:marTop w:val="0"/>
      <w:marBottom w:val="0"/>
      <w:divBdr>
        <w:top w:val="none" w:sz="0" w:space="0" w:color="auto"/>
        <w:left w:val="none" w:sz="0" w:space="0" w:color="auto"/>
        <w:bottom w:val="none" w:sz="0" w:space="0" w:color="auto"/>
        <w:right w:val="none" w:sz="0" w:space="0" w:color="auto"/>
      </w:divBdr>
    </w:div>
    <w:div w:id="1767916605">
      <w:bodyDiv w:val="1"/>
      <w:marLeft w:val="0"/>
      <w:marRight w:val="0"/>
      <w:marTop w:val="0"/>
      <w:marBottom w:val="0"/>
      <w:divBdr>
        <w:top w:val="none" w:sz="0" w:space="0" w:color="auto"/>
        <w:left w:val="none" w:sz="0" w:space="0" w:color="auto"/>
        <w:bottom w:val="none" w:sz="0" w:space="0" w:color="auto"/>
        <w:right w:val="none" w:sz="0" w:space="0" w:color="auto"/>
      </w:divBdr>
    </w:div>
    <w:div w:id="1768962107">
      <w:bodyDiv w:val="1"/>
      <w:marLeft w:val="0"/>
      <w:marRight w:val="0"/>
      <w:marTop w:val="0"/>
      <w:marBottom w:val="0"/>
      <w:divBdr>
        <w:top w:val="none" w:sz="0" w:space="0" w:color="auto"/>
        <w:left w:val="none" w:sz="0" w:space="0" w:color="auto"/>
        <w:bottom w:val="none" w:sz="0" w:space="0" w:color="auto"/>
        <w:right w:val="none" w:sz="0" w:space="0" w:color="auto"/>
      </w:divBdr>
    </w:div>
    <w:div w:id="1769345265">
      <w:bodyDiv w:val="1"/>
      <w:marLeft w:val="0"/>
      <w:marRight w:val="0"/>
      <w:marTop w:val="0"/>
      <w:marBottom w:val="0"/>
      <w:divBdr>
        <w:top w:val="none" w:sz="0" w:space="0" w:color="auto"/>
        <w:left w:val="none" w:sz="0" w:space="0" w:color="auto"/>
        <w:bottom w:val="none" w:sz="0" w:space="0" w:color="auto"/>
        <w:right w:val="none" w:sz="0" w:space="0" w:color="auto"/>
      </w:divBdr>
    </w:div>
    <w:div w:id="1769496189">
      <w:bodyDiv w:val="1"/>
      <w:marLeft w:val="0"/>
      <w:marRight w:val="0"/>
      <w:marTop w:val="0"/>
      <w:marBottom w:val="0"/>
      <w:divBdr>
        <w:top w:val="none" w:sz="0" w:space="0" w:color="auto"/>
        <w:left w:val="none" w:sz="0" w:space="0" w:color="auto"/>
        <w:bottom w:val="none" w:sz="0" w:space="0" w:color="auto"/>
        <w:right w:val="none" w:sz="0" w:space="0" w:color="auto"/>
      </w:divBdr>
    </w:div>
    <w:div w:id="1769739770">
      <w:bodyDiv w:val="1"/>
      <w:marLeft w:val="0"/>
      <w:marRight w:val="0"/>
      <w:marTop w:val="0"/>
      <w:marBottom w:val="0"/>
      <w:divBdr>
        <w:top w:val="none" w:sz="0" w:space="0" w:color="auto"/>
        <w:left w:val="none" w:sz="0" w:space="0" w:color="auto"/>
        <w:bottom w:val="none" w:sz="0" w:space="0" w:color="auto"/>
        <w:right w:val="none" w:sz="0" w:space="0" w:color="auto"/>
      </w:divBdr>
    </w:div>
    <w:div w:id="1770075839">
      <w:bodyDiv w:val="1"/>
      <w:marLeft w:val="0"/>
      <w:marRight w:val="0"/>
      <w:marTop w:val="0"/>
      <w:marBottom w:val="0"/>
      <w:divBdr>
        <w:top w:val="none" w:sz="0" w:space="0" w:color="auto"/>
        <w:left w:val="none" w:sz="0" w:space="0" w:color="auto"/>
        <w:bottom w:val="none" w:sz="0" w:space="0" w:color="auto"/>
        <w:right w:val="none" w:sz="0" w:space="0" w:color="auto"/>
      </w:divBdr>
    </w:div>
    <w:div w:id="1771855207">
      <w:bodyDiv w:val="1"/>
      <w:marLeft w:val="0"/>
      <w:marRight w:val="0"/>
      <w:marTop w:val="0"/>
      <w:marBottom w:val="0"/>
      <w:divBdr>
        <w:top w:val="none" w:sz="0" w:space="0" w:color="auto"/>
        <w:left w:val="none" w:sz="0" w:space="0" w:color="auto"/>
        <w:bottom w:val="none" w:sz="0" w:space="0" w:color="auto"/>
        <w:right w:val="none" w:sz="0" w:space="0" w:color="auto"/>
      </w:divBdr>
    </w:div>
    <w:div w:id="1772357812">
      <w:bodyDiv w:val="1"/>
      <w:marLeft w:val="0"/>
      <w:marRight w:val="0"/>
      <w:marTop w:val="0"/>
      <w:marBottom w:val="0"/>
      <w:divBdr>
        <w:top w:val="none" w:sz="0" w:space="0" w:color="auto"/>
        <w:left w:val="none" w:sz="0" w:space="0" w:color="auto"/>
        <w:bottom w:val="none" w:sz="0" w:space="0" w:color="auto"/>
        <w:right w:val="none" w:sz="0" w:space="0" w:color="auto"/>
      </w:divBdr>
    </w:div>
    <w:div w:id="1772621460">
      <w:bodyDiv w:val="1"/>
      <w:marLeft w:val="0"/>
      <w:marRight w:val="0"/>
      <w:marTop w:val="0"/>
      <w:marBottom w:val="0"/>
      <w:divBdr>
        <w:top w:val="none" w:sz="0" w:space="0" w:color="auto"/>
        <w:left w:val="none" w:sz="0" w:space="0" w:color="auto"/>
        <w:bottom w:val="none" w:sz="0" w:space="0" w:color="auto"/>
        <w:right w:val="none" w:sz="0" w:space="0" w:color="auto"/>
      </w:divBdr>
    </w:div>
    <w:div w:id="1773238248">
      <w:bodyDiv w:val="1"/>
      <w:marLeft w:val="0"/>
      <w:marRight w:val="0"/>
      <w:marTop w:val="0"/>
      <w:marBottom w:val="0"/>
      <w:divBdr>
        <w:top w:val="none" w:sz="0" w:space="0" w:color="auto"/>
        <w:left w:val="none" w:sz="0" w:space="0" w:color="auto"/>
        <w:bottom w:val="none" w:sz="0" w:space="0" w:color="auto"/>
        <w:right w:val="none" w:sz="0" w:space="0" w:color="auto"/>
      </w:divBdr>
    </w:div>
    <w:div w:id="1773699068">
      <w:bodyDiv w:val="1"/>
      <w:marLeft w:val="0"/>
      <w:marRight w:val="0"/>
      <w:marTop w:val="0"/>
      <w:marBottom w:val="0"/>
      <w:divBdr>
        <w:top w:val="none" w:sz="0" w:space="0" w:color="auto"/>
        <w:left w:val="none" w:sz="0" w:space="0" w:color="auto"/>
        <w:bottom w:val="none" w:sz="0" w:space="0" w:color="auto"/>
        <w:right w:val="none" w:sz="0" w:space="0" w:color="auto"/>
      </w:divBdr>
    </w:div>
    <w:div w:id="1774395236">
      <w:bodyDiv w:val="1"/>
      <w:marLeft w:val="0"/>
      <w:marRight w:val="0"/>
      <w:marTop w:val="0"/>
      <w:marBottom w:val="0"/>
      <w:divBdr>
        <w:top w:val="none" w:sz="0" w:space="0" w:color="auto"/>
        <w:left w:val="none" w:sz="0" w:space="0" w:color="auto"/>
        <w:bottom w:val="none" w:sz="0" w:space="0" w:color="auto"/>
        <w:right w:val="none" w:sz="0" w:space="0" w:color="auto"/>
      </w:divBdr>
    </w:div>
    <w:div w:id="1775513015">
      <w:bodyDiv w:val="1"/>
      <w:marLeft w:val="0"/>
      <w:marRight w:val="0"/>
      <w:marTop w:val="0"/>
      <w:marBottom w:val="0"/>
      <w:divBdr>
        <w:top w:val="none" w:sz="0" w:space="0" w:color="auto"/>
        <w:left w:val="none" w:sz="0" w:space="0" w:color="auto"/>
        <w:bottom w:val="none" w:sz="0" w:space="0" w:color="auto"/>
        <w:right w:val="none" w:sz="0" w:space="0" w:color="auto"/>
      </w:divBdr>
    </w:div>
    <w:div w:id="1775860007">
      <w:bodyDiv w:val="1"/>
      <w:marLeft w:val="0"/>
      <w:marRight w:val="0"/>
      <w:marTop w:val="0"/>
      <w:marBottom w:val="0"/>
      <w:divBdr>
        <w:top w:val="none" w:sz="0" w:space="0" w:color="auto"/>
        <w:left w:val="none" w:sz="0" w:space="0" w:color="auto"/>
        <w:bottom w:val="none" w:sz="0" w:space="0" w:color="auto"/>
        <w:right w:val="none" w:sz="0" w:space="0" w:color="auto"/>
      </w:divBdr>
      <w:divsChild>
        <w:div w:id="474641618">
          <w:marLeft w:val="0"/>
          <w:marRight w:val="0"/>
          <w:marTop w:val="0"/>
          <w:marBottom w:val="0"/>
          <w:divBdr>
            <w:top w:val="single" w:sz="2" w:space="0" w:color="D9D9E3"/>
            <w:left w:val="single" w:sz="2" w:space="0" w:color="D9D9E3"/>
            <w:bottom w:val="single" w:sz="2" w:space="0" w:color="D9D9E3"/>
            <w:right w:val="single" w:sz="2" w:space="0" w:color="D9D9E3"/>
          </w:divBdr>
          <w:divsChild>
            <w:div w:id="1174494605">
              <w:marLeft w:val="0"/>
              <w:marRight w:val="0"/>
              <w:marTop w:val="0"/>
              <w:marBottom w:val="0"/>
              <w:divBdr>
                <w:top w:val="single" w:sz="2" w:space="0" w:color="D9D9E3"/>
                <w:left w:val="single" w:sz="2" w:space="0" w:color="D9D9E3"/>
                <w:bottom w:val="single" w:sz="2" w:space="0" w:color="D9D9E3"/>
                <w:right w:val="single" w:sz="2" w:space="0" w:color="D9D9E3"/>
              </w:divBdr>
              <w:divsChild>
                <w:div w:id="713968974">
                  <w:marLeft w:val="0"/>
                  <w:marRight w:val="0"/>
                  <w:marTop w:val="0"/>
                  <w:marBottom w:val="0"/>
                  <w:divBdr>
                    <w:top w:val="single" w:sz="2" w:space="0" w:color="D9D9E3"/>
                    <w:left w:val="single" w:sz="2" w:space="0" w:color="D9D9E3"/>
                    <w:bottom w:val="single" w:sz="2" w:space="0" w:color="D9D9E3"/>
                    <w:right w:val="single" w:sz="2" w:space="0" w:color="D9D9E3"/>
                  </w:divBdr>
                  <w:divsChild>
                    <w:div w:id="1520121938">
                      <w:marLeft w:val="0"/>
                      <w:marRight w:val="0"/>
                      <w:marTop w:val="0"/>
                      <w:marBottom w:val="0"/>
                      <w:divBdr>
                        <w:top w:val="single" w:sz="2" w:space="0" w:color="D9D9E3"/>
                        <w:left w:val="single" w:sz="2" w:space="0" w:color="D9D9E3"/>
                        <w:bottom w:val="single" w:sz="2" w:space="0" w:color="D9D9E3"/>
                        <w:right w:val="single" w:sz="2" w:space="0" w:color="D9D9E3"/>
                      </w:divBdr>
                      <w:divsChild>
                        <w:div w:id="1182862269">
                          <w:marLeft w:val="0"/>
                          <w:marRight w:val="0"/>
                          <w:marTop w:val="0"/>
                          <w:marBottom w:val="0"/>
                          <w:divBdr>
                            <w:top w:val="single" w:sz="2" w:space="0" w:color="auto"/>
                            <w:left w:val="single" w:sz="2" w:space="0" w:color="auto"/>
                            <w:bottom w:val="single" w:sz="6" w:space="0" w:color="auto"/>
                            <w:right w:val="single" w:sz="2" w:space="0" w:color="auto"/>
                          </w:divBdr>
                          <w:divsChild>
                            <w:div w:id="1408190928">
                              <w:marLeft w:val="0"/>
                              <w:marRight w:val="0"/>
                              <w:marTop w:val="100"/>
                              <w:marBottom w:val="100"/>
                              <w:divBdr>
                                <w:top w:val="single" w:sz="2" w:space="0" w:color="D9D9E3"/>
                                <w:left w:val="single" w:sz="2" w:space="0" w:color="D9D9E3"/>
                                <w:bottom w:val="single" w:sz="2" w:space="0" w:color="D9D9E3"/>
                                <w:right w:val="single" w:sz="2" w:space="0" w:color="D9D9E3"/>
                              </w:divBdr>
                              <w:divsChild>
                                <w:div w:id="672801713">
                                  <w:marLeft w:val="0"/>
                                  <w:marRight w:val="0"/>
                                  <w:marTop w:val="0"/>
                                  <w:marBottom w:val="0"/>
                                  <w:divBdr>
                                    <w:top w:val="single" w:sz="2" w:space="0" w:color="D9D9E3"/>
                                    <w:left w:val="single" w:sz="2" w:space="0" w:color="D9D9E3"/>
                                    <w:bottom w:val="single" w:sz="2" w:space="0" w:color="D9D9E3"/>
                                    <w:right w:val="single" w:sz="2" w:space="0" w:color="D9D9E3"/>
                                  </w:divBdr>
                                  <w:divsChild>
                                    <w:div w:id="1734621102">
                                      <w:marLeft w:val="0"/>
                                      <w:marRight w:val="0"/>
                                      <w:marTop w:val="0"/>
                                      <w:marBottom w:val="0"/>
                                      <w:divBdr>
                                        <w:top w:val="single" w:sz="2" w:space="0" w:color="D9D9E3"/>
                                        <w:left w:val="single" w:sz="2" w:space="0" w:color="D9D9E3"/>
                                        <w:bottom w:val="single" w:sz="2" w:space="0" w:color="D9D9E3"/>
                                        <w:right w:val="single" w:sz="2" w:space="0" w:color="D9D9E3"/>
                                      </w:divBdr>
                                      <w:divsChild>
                                        <w:div w:id="1135372745">
                                          <w:marLeft w:val="0"/>
                                          <w:marRight w:val="0"/>
                                          <w:marTop w:val="0"/>
                                          <w:marBottom w:val="0"/>
                                          <w:divBdr>
                                            <w:top w:val="single" w:sz="2" w:space="0" w:color="D9D9E3"/>
                                            <w:left w:val="single" w:sz="2" w:space="0" w:color="D9D9E3"/>
                                            <w:bottom w:val="single" w:sz="2" w:space="0" w:color="D9D9E3"/>
                                            <w:right w:val="single" w:sz="2" w:space="0" w:color="D9D9E3"/>
                                          </w:divBdr>
                                          <w:divsChild>
                                            <w:div w:id="339702210">
                                              <w:marLeft w:val="0"/>
                                              <w:marRight w:val="0"/>
                                              <w:marTop w:val="0"/>
                                              <w:marBottom w:val="0"/>
                                              <w:divBdr>
                                                <w:top w:val="single" w:sz="2" w:space="0" w:color="D9D9E3"/>
                                                <w:left w:val="single" w:sz="2" w:space="0" w:color="D9D9E3"/>
                                                <w:bottom w:val="single" w:sz="2" w:space="0" w:color="D9D9E3"/>
                                                <w:right w:val="single" w:sz="2" w:space="0" w:color="D9D9E3"/>
                                              </w:divBdr>
                                              <w:divsChild>
                                                <w:div w:id="1628773598">
                                                  <w:marLeft w:val="0"/>
                                                  <w:marRight w:val="0"/>
                                                  <w:marTop w:val="0"/>
                                                  <w:marBottom w:val="0"/>
                                                  <w:divBdr>
                                                    <w:top w:val="single" w:sz="2" w:space="0" w:color="D9D9E3"/>
                                                    <w:left w:val="single" w:sz="2" w:space="0" w:color="D9D9E3"/>
                                                    <w:bottom w:val="single" w:sz="2" w:space="0" w:color="D9D9E3"/>
                                                    <w:right w:val="single" w:sz="2" w:space="0" w:color="D9D9E3"/>
                                                  </w:divBdr>
                                                  <w:divsChild>
                                                    <w:div w:id="17328018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97379656">
          <w:marLeft w:val="0"/>
          <w:marRight w:val="0"/>
          <w:marTop w:val="0"/>
          <w:marBottom w:val="0"/>
          <w:divBdr>
            <w:top w:val="none" w:sz="0" w:space="0" w:color="auto"/>
            <w:left w:val="none" w:sz="0" w:space="0" w:color="auto"/>
            <w:bottom w:val="none" w:sz="0" w:space="0" w:color="auto"/>
            <w:right w:val="none" w:sz="0" w:space="0" w:color="auto"/>
          </w:divBdr>
        </w:div>
      </w:divsChild>
    </w:div>
    <w:div w:id="1775861471">
      <w:bodyDiv w:val="1"/>
      <w:marLeft w:val="0"/>
      <w:marRight w:val="0"/>
      <w:marTop w:val="0"/>
      <w:marBottom w:val="0"/>
      <w:divBdr>
        <w:top w:val="none" w:sz="0" w:space="0" w:color="auto"/>
        <w:left w:val="none" w:sz="0" w:space="0" w:color="auto"/>
        <w:bottom w:val="none" w:sz="0" w:space="0" w:color="auto"/>
        <w:right w:val="none" w:sz="0" w:space="0" w:color="auto"/>
      </w:divBdr>
    </w:div>
    <w:div w:id="1776169149">
      <w:bodyDiv w:val="1"/>
      <w:marLeft w:val="0"/>
      <w:marRight w:val="0"/>
      <w:marTop w:val="0"/>
      <w:marBottom w:val="0"/>
      <w:divBdr>
        <w:top w:val="none" w:sz="0" w:space="0" w:color="auto"/>
        <w:left w:val="none" w:sz="0" w:space="0" w:color="auto"/>
        <w:bottom w:val="none" w:sz="0" w:space="0" w:color="auto"/>
        <w:right w:val="none" w:sz="0" w:space="0" w:color="auto"/>
      </w:divBdr>
    </w:div>
    <w:div w:id="1776293246">
      <w:bodyDiv w:val="1"/>
      <w:marLeft w:val="0"/>
      <w:marRight w:val="0"/>
      <w:marTop w:val="0"/>
      <w:marBottom w:val="0"/>
      <w:divBdr>
        <w:top w:val="none" w:sz="0" w:space="0" w:color="auto"/>
        <w:left w:val="none" w:sz="0" w:space="0" w:color="auto"/>
        <w:bottom w:val="none" w:sz="0" w:space="0" w:color="auto"/>
        <w:right w:val="none" w:sz="0" w:space="0" w:color="auto"/>
      </w:divBdr>
    </w:div>
    <w:div w:id="1776442096">
      <w:bodyDiv w:val="1"/>
      <w:marLeft w:val="0"/>
      <w:marRight w:val="0"/>
      <w:marTop w:val="0"/>
      <w:marBottom w:val="0"/>
      <w:divBdr>
        <w:top w:val="none" w:sz="0" w:space="0" w:color="auto"/>
        <w:left w:val="none" w:sz="0" w:space="0" w:color="auto"/>
        <w:bottom w:val="none" w:sz="0" w:space="0" w:color="auto"/>
        <w:right w:val="none" w:sz="0" w:space="0" w:color="auto"/>
      </w:divBdr>
    </w:div>
    <w:div w:id="1776705703">
      <w:bodyDiv w:val="1"/>
      <w:marLeft w:val="0"/>
      <w:marRight w:val="0"/>
      <w:marTop w:val="0"/>
      <w:marBottom w:val="0"/>
      <w:divBdr>
        <w:top w:val="none" w:sz="0" w:space="0" w:color="auto"/>
        <w:left w:val="none" w:sz="0" w:space="0" w:color="auto"/>
        <w:bottom w:val="none" w:sz="0" w:space="0" w:color="auto"/>
        <w:right w:val="none" w:sz="0" w:space="0" w:color="auto"/>
      </w:divBdr>
    </w:div>
    <w:div w:id="1779138279">
      <w:bodyDiv w:val="1"/>
      <w:marLeft w:val="0"/>
      <w:marRight w:val="0"/>
      <w:marTop w:val="0"/>
      <w:marBottom w:val="0"/>
      <w:divBdr>
        <w:top w:val="none" w:sz="0" w:space="0" w:color="auto"/>
        <w:left w:val="none" w:sz="0" w:space="0" w:color="auto"/>
        <w:bottom w:val="none" w:sz="0" w:space="0" w:color="auto"/>
        <w:right w:val="none" w:sz="0" w:space="0" w:color="auto"/>
      </w:divBdr>
    </w:div>
    <w:div w:id="1781366621">
      <w:bodyDiv w:val="1"/>
      <w:marLeft w:val="0"/>
      <w:marRight w:val="0"/>
      <w:marTop w:val="0"/>
      <w:marBottom w:val="0"/>
      <w:divBdr>
        <w:top w:val="none" w:sz="0" w:space="0" w:color="auto"/>
        <w:left w:val="none" w:sz="0" w:space="0" w:color="auto"/>
        <w:bottom w:val="none" w:sz="0" w:space="0" w:color="auto"/>
        <w:right w:val="none" w:sz="0" w:space="0" w:color="auto"/>
      </w:divBdr>
    </w:div>
    <w:div w:id="1781601827">
      <w:bodyDiv w:val="1"/>
      <w:marLeft w:val="0"/>
      <w:marRight w:val="0"/>
      <w:marTop w:val="0"/>
      <w:marBottom w:val="0"/>
      <w:divBdr>
        <w:top w:val="none" w:sz="0" w:space="0" w:color="auto"/>
        <w:left w:val="none" w:sz="0" w:space="0" w:color="auto"/>
        <w:bottom w:val="none" w:sz="0" w:space="0" w:color="auto"/>
        <w:right w:val="none" w:sz="0" w:space="0" w:color="auto"/>
      </w:divBdr>
    </w:div>
    <w:div w:id="1782801101">
      <w:bodyDiv w:val="1"/>
      <w:marLeft w:val="0"/>
      <w:marRight w:val="0"/>
      <w:marTop w:val="0"/>
      <w:marBottom w:val="0"/>
      <w:divBdr>
        <w:top w:val="none" w:sz="0" w:space="0" w:color="auto"/>
        <w:left w:val="none" w:sz="0" w:space="0" w:color="auto"/>
        <w:bottom w:val="none" w:sz="0" w:space="0" w:color="auto"/>
        <w:right w:val="none" w:sz="0" w:space="0" w:color="auto"/>
      </w:divBdr>
    </w:div>
    <w:div w:id="1782871635">
      <w:bodyDiv w:val="1"/>
      <w:marLeft w:val="0"/>
      <w:marRight w:val="0"/>
      <w:marTop w:val="0"/>
      <w:marBottom w:val="0"/>
      <w:divBdr>
        <w:top w:val="none" w:sz="0" w:space="0" w:color="auto"/>
        <w:left w:val="none" w:sz="0" w:space="0" w:color="auto"/>
        <w:bottom w:val="none" w:sz="0" w:space="0" w:color="auto"/>
        <w:right w:val="none" w:sz="0" w:space="0" w:color="auto"/>
      </w:divBdr>
    </w:div>
    <w:div w:id="1782989004">
      <w:bodyDiv w:val="1"/>
      <w:marLeft w:val="0"/>
      <w:marRight w:val="0"/>
      <w:marTop w:val="0"/>
      <w:marBottom w:val="0"/>
      <w:divBdr>
        <w:top w:val="none" w:sz="0" w:space="0" w:color="auto"/>
        <w:left w:val="none" w:sz="0" w:space="0" w:color="auto"/>
        <w:bottom w:val="none" w:sz="0" w:space="0" w:color="auto"/>
        <w:right w:val="none" w:sz="0" w:space="0" w:color="auto"/>
      </w:divBdr>
    </w:div>
    <w:div w:id="1783067396">
      <w:bodyDiv w:val="1"/>
      <w:marLeft w:val="0"/>
      <w:marRight w:val="0"/>
      <w:marTop w:val="0"/>
      <w:marBottom w:val="0"/>
      <w:divBdr>
        <w:top w:val="none" w:sz="0" w:space="0" w:color="auto"/>
        <w:left w:val="none" w:sz="0" w:space="0" w:color="auto"/>
        <w:bottom w:val="none" w:sz="0" w:space="0" w:color="auto"/>
        <w:right w:val="none" w:sz="0" w:space="0" w:color="auto"/>
      </w:divBdr>
    </w:div>
    <w:div w:id="1783652083">
      <w:bodyDiv w:val="1"/>
      <w:marLeft w:val="0"/>
      <w:marRight w:val="0"/>
      <w:marTop w:val="0"/>
      <w:marBottom w:val="0"/>
      <w:divBdr>
        <w:top w:val="none" w:sz="0" w:space="0" w:color="auto"/>
        <w:left w:val="none" w:sz="0" w:space="0" w:color="auto"/>
        <w:bottom w:val="none" w:sz="0" w:space="0" w:color="auto"/>
        <w:right w:val="none" w:sz="0" w:space="0" w:color="auto"/>
      </w:divBdr>
    </w:div>
    <w:div w:id="1783761877">
      <w:bodyDiv w:val="1"/>
      <w:marLeft w:val="0"/>
      <w:marRight w:val="0"/>
      <w:marTop w:val="0"/>
      <w:marBottom w:val="0"/>
      <w:divBdr>
        <w:top w:val="none" w:sz="0" w:space="0" w:color="auto"/>
        <w:left w:val="none" w:sz="0" w:space="0" w:color="auto"/>
        <w:bottom w:val="none" w:sz="0" w:space="0" w:color="auto"/>
        <w:right w:val="none" w:sz="0" w:space="0" w:color="auto"/>
      </w:divBdr>
    </w:div>
    <w:div w:id="1783920275">
      <w:bodyDiv w:val="1"/>
      <w:marLeft w:val="0"/>
      <w:marRight w:val="0"/>
      <w:marTop w:val="0"/>
      <w:marBottom w:val="0"/>
      <w:divBdr>
        <w:top w:val="none" w:sz="0" w:space="0" w:color="auto"/>
        <w:left w:val="none" w:sz="0" w:space="0" w:color="auto"/>
        <w:bottom w:val="none" w:sz="0" w:space="0" w:color="auto"/>
        <w:right w:val="none" w:sz="0" w:space="0" w:color="auto"/>
      </w:divBdr>
    </w:div>
    <w:div w:id="1784104927">
      <w:bodyDiv w:val="1"/>
      <w:marLeft w:val="0"/>
      <w:marRight w:val="0"/>
      <w:marTop w:val="0"/>
      <w:marBottom w:val="0"/>
      <w:divBdr>
        <w:top w:val="none" w:sz="0" w:space="0" w:color="auto"/>
        <w:left w:val="none" w:sz="0" w:space="0" w:color="auto"/>
        <w:bottom w:val="none" w:sz="0" w:space="0" w:color="auto"/>
        <w:right w:val="none" w:sz="0" w:space="0" w:color="auto"/>
      </w:divBdr>
    </w:div>
    <w:div w:id="1785538099">
      <w:bodyDiv w:val="1"/>
      <w:marLeft w:val="0"/>
      <w:marRight w:val="0"/>
      <w:marTop w:val="0"/>
      <w:marBottom w:val="0"/>
      <w:divBdr>
        <w:top w:val="none" w:sz="0" w:space="0" w:color="auto"/>
        <w:left w:val="none" w:sz="0" w:space="0" w:color="auto"/>
        <w:bottom w:val="none" w:sz="0" w:space="0" w:color="auto"/>
        <w:right w:val="none" w:sz="0" w:space="0" w:color="auto"/>
      </w:divBdr>
    </w:div>
    <w:div w:id="1786315077">
      <w:bodyDiv w:val="1"/>
      <w:marLeft w:val="0"/>
      <w:marRight w:val="0"/>
      <w:marTop w:val="0"/>
      <w:marBottom w:val="0"/>
      <w:divBdr>
        <w:top w:val="none" w:sz="0" w:space="0" w:color="auto"/>
        <w:left w:val="none" w:sz="0" w:space="0" w:color="auto"/>
        <w:bottom w:val="none" w:sz="0" w:space="0" w:color="auto"/>
        <w:right w:val="none" w:sz="0" w:space="0" w:color="auto"/>
      </w:divBdr>
    </w:div>
    <w:div w:id="1787307113">
      <w:bodyDiv w:val="1"/>
      <w:marLeft w:val="0"/>
      <w:marRight w:val="0"/>
      <w:marTop w:val="0"/>
      <w:marBottom w:val="0"/>
      <w:divBdr>
        <w:top w:val="none" w:sz="0" w:space="0" w:color="auto"/>
        <w:left w:val="none" w:sz="0" w:space="0" w:color="auto"/>
        <w:bottom w:val="none" w:sz="0" w:space="0" w:color="auto"/>
        <w:right w:val="none" w:sz="0" w:space="0" w:color="auto"/>
      </w:divBdr>
    </w:div>
    <w:div w:id="1787852220">
      <w:bodyDiv w:val="1"/>
      <w:marLeft w:val="0"/>
      <w:marRight w:val="0"/>
      <w:marTop w:val="0"/>
      <w:marBottom w:val="0"/>
      <w:divBdr>
        <w:top w:val="none" w:sz="0" w:space="0" w:color="auto"/>
        <w:left w:val="none" w:sz="0" w:space="0" w:color="auto"/>
        <w:bottom w:val="none" w:sz="0" w:space="0" w:color="auto"/>
        <w:right w:val="none" w:sz="0" w:space="0" w:color="auto"/>
      </w:divBdr>
    </w:div>
    <w:div w:id="1787962619">
      <w:bodyDiv w:val="1"/>
      <w:marLeft w:val="0"/>
      <w:marRight w:val="0"/>
      <w:marTop w:val="0"/>
      <w:marBottom w:val="0"/>
      <w:divBdr>
        <w:top w:val="none" w:sz="0" w:space="0" w:color="auto"/>
        <w:left w:val="none" w:sz="0" w:space="0" w:color="auto"/>
        <w:bottom w:val="none" w:sz="0" w:space="0" w:color="auto"/>
        <w:right w:val="none" w:sz="0" w:space="0" w:color="auto"/>
      </w:divBdr>
    </w:div>
    <w:div w:id="1788160315">
      <w:bodyDiv w:val="1"/>
      <w:marLeft w:val="0"/>
      <w:marRight w:val="0"/>
      <w:marTop w:val="0"/>
      <w:marBottom w:val="0"/>
      <w:divBdr>
        <w:top w:val="none" w:sz="0" w:space="0" w:color="auto"/>
        <w:left w:val="none" w:sz="0" w:space="0" w:color="auto"/>
        <w:bottom w:val="none" w:sz="0" w:space="0" w:color="auto"/>
        <w:right w:val="none" w:sz="0" w:space="0" w:color="auto"/>
      </w:divBdr>
    </w:div>
    <w:div w:id="1788624497">
      <w:bodyDiv w:val="1"/>
      <w:marLeft w:val="0"/>
      <w:marRight w:val="0"/>
      <w:marTop w:val="0"/>
      <w:marBottom w:val="0"/>
      <w:divBdr>
        <w:top w:val="none" w:sz="0" w:space="0" w:color="auto"/>
        <w:left w:val="none" w:sz="0" w:space="0" w:color="auto"/>
        <w:bottom w:val="none" w:sz="0" w:space="0" w:color="auto"/>
        <w:right w:val="none" w:sz="0" w:space="0" w:color="auto"/>
      </w:divBdr>
    </w:div>
    <w:div w:id="1789086938">
      <w:bodyDiv w:val="1"/>
      <w:marLeft w:val="0"/>
      <w:marRight w:val="0"/>
      <w:marTop w:val="0"/>
      <w:marBottom w:val="0"/>
      <w:divBdr>
        <w:top w:val="none" w:sz="0" w:space="0" w:color="auto"/>
        <w:left w:val="none" w:sz="0" w:space="0" w:color="auto"/>
        <w:bottom w:val="none" w:sz="0" w:space="0" w:color="auto"/>
        <w:right w:val="none" w:sz="0" w:space="0" w:color="auto"/>
      </w:divBdr>
    </w:div>
    <w:div w:id="1789544283">
      <w:bodyDiv w:val="1"/>
      <w:marLeft w:val="0"/>
      <w:marRight w:val="0"/>
      <w:marTop w:val="0"/>
      <w:marBottom w:val="0"/>
      <w:divBdr>
        <w:top w:val="none" w:sz="0" w:space="0" w:color="auto"/>
        <w:left w:val="none" w:sz="0" w:space="0" w:color="auto"/>
        <w:bottom w:val="none" w:sz="0" w:space="0" w:color="auto"/>
        <w:right w:val="none" w:sz="0" w:space="0" w:color="auto"/>
      </w:divBdr>
    </w:div>
    <w:div w:id="1791243904">
      <w:bodyDiv w:val="1"/>
      <w:marLeft w:val="0"/>
      <w:marRight w:val="0"/>
      <w:marTop w:val="0"/>
      <w:marBottom w:val="0"/>
      <w:divBdr>
        <w:top w:val="none" w:sz="0" w:space="0" w:color="auto"/>
        <w:left w:val="none" w:sz="0" w:space="0" w:color="auto"/>
        <w:bottom w:val="none" w:sz="0" w:space="0" w:color="auto"/>
        <w:right w:val="none" w:sz="0" w:space="0" w:color="auto"/>
      </w:divBdr>
    </w:div>
    <w:div w:id="1791436240">
      <w:bodyDiv w:val="1"/>
      <w:marLeft w:val="0"/>
      <w:marRight w:val="0"/>
      <w:marTop w:val="0"/>
      <w:marBottom w:val="0"/>
      <w:divBdr>
        <w:top w:val="none" w:sz="0" w:space="0" w:color="auto"/>
        <w:left w:val="none" w:sz="0" w:space="0" w:color="auto"/>
        <w:bottom w:val="none" w:sz="0" w:space="0" w:color="auto"/>
        <w:right w:val="none" w:sz="0" w:space="0" w:color="auto"/>
      </w:divBdr>
    </w:div>
    <w:div w:id="1791627298">
      <w:bodyDiv w:val="1"/>
      <w:marLeft w:val="0"/>
      <w:marRight w:val="0"/>
      <w:marTop w:val="0"/>
      <w:marBottom w:val="0"/>
      <w:divBdr>
        <w:top w:val="none" w:sz="0" w:space="0" w:color="auto"/>
        <w:left w:val="none" w:sz="0" w:space="0" w:color="auto"/>
        <w:bottom w:val="none" w:sz="0" w:space="0" w:color="auto"/>
        <w:right w:val="none" w:sz="0" w:space="0" w:color="auto"/>
      </w:divBdr>
    </w:div>
    <w:div w:id="1791968175">
      <w:bodyDiv w:val="1"/>
      <w:marLeft w:val="0"/>
      <w:marRight w:val="0"/>
      <w:marTop w:val="0"/>
      <w:marBottom w:val="0"/>
      <w:divBdr>
        <w:top w:val="none" w:sz="0" w:space="0" w:color="auto"/>
        <w:left w:val="none" w:sz="0" w:space="0" w:color="auto"/>
        <w:bottom w:val="none" w:sz="0" w:space="0" w:color="auto"/>
        <w:right w:val="none" w:sz="0" w:space="0" w:color="auto"/>
      </w:divBdr>
    </w:div>
    <w:div w:id="1791968851">
      <w:bodyDiv w:val="1"/>
      <w:marLeft w:val="0"/>
      <w:marRight w:val="0"/>
      <w:marTop w:val="0"/>
      <w:marBottom w:val="0"/>
      <w:divBdr>
        <w:top w:val="none" w:sz="0" w:space="0" w:color="auto"/>
        <w:left w:val="none" w:sz="0" w:space="0" w:color="auto"/>
        <w:bottom w:val="none" w:sz="0" w:space="0" w:color="auto"/>
        <w:right w:val="none" w:sz="0" w:space="0" w:color="auto"/>
      </w:divBdr>
    </w:div>
    <w:div w:id="1792362876">
      <w:bodyDiv w:val="1"/>
      <w:marLeft w:val="0"/>
      <w:marRight w:val="0"/>
      <w:marTop w:val="0"/>
      <w:marBottom w:val="0"/>
      <w:divBdr>
        <w:top w:val="none" w:sz="0" w:space="0" w:color="auto"/>
        <w:left w:val="none" w:sz="0" w:space="0" w:color="auto"/>
        <w:bottom w:val="none" w:sz="0" w:space="0" w:color="auto"/>
        <w:right w:val="none" w:sz="0" w:space="0" w:color="auto"/>
      </w:divBdr>
    </w:div>
    <w:div w:id="1795246056">
      <w:bodyDiv w:val="1"/>
      <w:marLeft w:val="0"/>
      <w:marRight w:val="0"/>
      <w:marTop w:val="0"/>
      <w:marBottom w:val="0"/>
      <w:divBdr>
        <w:top w:val="none" w:sz="0" w:space="0" w:color="auto"/>
        <w:left w:val="none" w:sz="0" w:space="0" w:color="auto"/>
        <w:bottom w:val="none" w:sz="0" w:space="0" w:color="auto"/>
        <w:right w:val="none" w:sz="0" w:space="0" w:color="auto"/>
      </w:divBdr>
    </w:div>
    <w:div w:id="1795559702">
      <w:bodyDiv w:val="1"/>
      <w:marLeft w:val="0"/>
      <w:marRight w:val="0"/>
      <w:marTop w:val="0"/>
      <w:marBottom w:val="0"/>
      <w:divBdr>
        <w:top w:val="none" w:sz="0" w:space="0" w:color="auto"/>
        <w:left w:val="none" w:sz="0" w:space="0" w:color="auto"/>
        <w:bottom w:val="none" w:sz="0" w:space="0" w:color="auto"/>
        <w:right w:val="none" w:sz="0" w:space="0" w:color="auto"/>
      </w:divBdr>
    </w:div>
    <w:div w:id="1795640382">
      <w:bodyDiv w:val="1"/>
      <w:marLeft w:val="0"/>
      <w:marRight w:val="0"/>
      <w:marTop w:val="0"/>
      <w:marBottom w:val="0"/>
      <w:divBdr>
        <w:top w:val="none" w:sz="0" w:space="0" w:color="auto"/>
        <w:left w:val="none" w:sz="0" w:space="0" w:color="auto"/>
        <w:bottom w:val="none" w:sz="0" w:space="0" w:color="auto"/>
        <w:right w:val="none" w:sz="0" w:space="0" w:color="auto"/>
      </w:divBdr>
    </w:div>
    <w:div w:id="1795980377">
      <w:bodyDiv w:val="1"/>
      <w:marLeft w:val="0"/>
      <w:marRight w:val="0"/>
      <w:marTop w:val="0"/>
      <w:marBottom w:val="0"/>
      <w:divBdr>
        <w:top w:val="none" w:sz="0" w:space="0" w:color="auto"/>
        <w:left w:val="none" w:sz="0" w:space="0" w:color="auto"/>
        <w:bottom w:val="none" w:sz="0" w:space="0" w:color="auto"/>
        <w:right w:val="none" w:sz="0" w:space="0" w:color="auto"/>
      </w:divBdr>
    </w:div>
    <w:div w:id="1796364939">
      <w:bodyDiv w:val="1"/>
      <w:marLeft w:val="0"/>
      <w:marRight w:val="0"/>
      <w:marTop w:val="0"/>
      <w:marBottom w:val="0"/>
      <w:divBdr>
        <w:top w:val="none" w:sz="0" w:space="0" w:color="auto"/>
        <w:left w:val="none" w:sz="0" w:space="0" w:color="auto"/>
        <w:bottom w:val="none" w:sz="0" w:space="0" w:color="auto"/>
        <w:right w:val="none" w:sz="0" w:space="0" w:color="auto"/>
      </w:divBdr>
    </w:div>
    <w:div w:id="1796407467">
      <w:bodyDiv w:val="1"/>
      <w:marLeft w:val="0"/>
      <w:marRight w:val="0"/>
      <w:marTop w:val="0"/>
      <w:marBottom w:val="0"/>
      <w:divBdr>
        <w:top w:val="none" w:sz="0" w:space="0" w:color="auto"/>
        <w:left w:val="none" w:sz="0" w:space="0" w:color="auto"/>
        <w:bottom w:val="none" w:sz="0" w:space="0" w:color="auto"/>
        <w:right w:val="none" w:sz="0" w:space="0" w:color="auto"/>
      </w:divBdr>
    </w:div>
    <w:div w:id="1796487297">
      <w:bodyDiv w:val="1"/>
      <w:marLeft w:val="0"/>
      <w:marRight w:val="0"/>
      <w:marTop w:val="0"/>
      <w:marBottom w:val="0"/>
      <w:divBdr>
        <w:top w:val="none" w:sz="0" w:space="0" w:color="auto"/>
        <w:left w:val="none" w:sz="0" w:space="0" w:color="auto"/>
        <w:bottom w:val="none" w:sz="0" w:space="0" w:color="auto"/>
        <w:right w:val="none" w:sz="0" w:space="0" w:color="auto"/>
      </w:divBdr>
    </w:div>
    <w:div w:id="1796825119">
      <w:bodyDiv w:val="1"/>
      <w:marLeft w:val="0"/>
      <w:marRight w:val="0"/>
      <w:marTop w:val="0"/>
      <w:marBottom w:val="0"/>
      <w:divBdr>
        <w:top w:val="none" w:sz="0" w:space="0" w:color="auto"/>
        <w:left w:val="none" w:sz="0" w:space="0" w:color="auto"/>
        <w:bottom w:val="none" w:sz="0" w:space="0" w:color="auto"/>
        <w:right w:val="none" w:sz="0" w:space="0" w:color="auto"/>
      </w:divBdr>
    </w:div>
    <w:div w:id="1797943096">
      <w:bodyDiv w:val="1"/>
      <w:marLeft w:val="0"/>
      <w:marRight w:val="0"/>
      <w:marTop w:val="0"/>
      <w:marBottom w:val="0"/>
      <w:divBdr>
        <w:top w:val="none" w:sz="0" w:space="0" w:color="auto"/>
        <w:left w:val="none" w:sz="0" w:space="0" w:color="auto"/>
        <w:bottom w:val="none" w:sz="0" w:space="0" w:color="auto"/>
        <w:right w:val="none" w:sz="0" w:space="0" w:color="auto"/>
      </w:divBdr>
    </w:div>
    <w:div w:id="1799840284">
      <w:bodyDiv w:val="1"/>
      <w:marLeft w:val="0"/>
      <w:marRight w:val="0"/>
      <w:marTop w:val="0"/>
      <w:marBottom w:val="0"/>
      <w:divBdr>
        <w:top w:val="none" w:sz="0" w:space="0" w:color="auto"/>
        <w:left w:val="none" w:sz="0" w:space="0" w:color="auto"/>
        <w:bottom w:val="none" w:sz="0" w:space="0" w:color="auto"/>
        <w:right w:val="none" w:sz="0" w:space="0" w:color="auto"/>
      </w:divBdr>
    </w:div>
    <w:div w:id="1800100057">
      <w:bodyDiv w:val="1"/>
      <w:marLeft w:val="0"/>
      <w:marRight w:val="0"/>
      <w:marTop w:val="0"/>
      <w:marBottom w:val="0"/>
      <w:divBdr>
        <w:top w:val="none" w:sz="0" w:space="0" w:color="auto"/>
        <w:left w:val="none" w:sz="0" w:space="0" w:color="auto"/>
        <w:bottom w:val="none" w:sz="0" w:space="0" w:color="auto"/>
        <w:right w:val="none" w:sz="0" w:space="0" w:color="auto"/>
      </w:divBdr>
    </w:div>
    <w:div w:id="1800755456">
      <w:bodyDiv w:val="1"/>
      <w:marLeft w:val="0"/>
      <w:marRight w:val="0"/>
      <w:marTop w:val="0"/>
      <w:marBottom w:val="0"/>
      <w:divBdr>
        <w:top w:val="none" w:sz="0" w:space="0" w:color="auto"/>
        <w:left w:val="none" w:sz="0" w:space="0" w:color="auto"/>
        <w:bottom w:val="none" w:sz="0" w:space="0" w:color="auto"/>
        <w:right w:val="none" w:sz="0" w:space="0" w:color="auto"/>
      </w:divBdr>
    </w:div>
    <w:div w:id="1802771998">
      <w:bodyDiv w:val="1"/>
      <w:marLeft w:val="0"/>
      <w:marRight w:val="0"/>
      <w:marTop w:val="0"/>
      <w:marBottom w:val="0"/>
      <w:divBdr>
        <w:top w:val="none" w:sz="0" w:space="0" w:color="auto"/>
        <w:left w:val="none" w:sz="0" w:space="0" w:color="auto"/>
        <w:bottom w:val="none" w:sz="0" w:space="0" w:color="auto"/>
        <w:right w:val="none" w:sz="0" w:space="0" w:color="auto"/>
      </w:divBdr>
    </w:div>
    <w:div w:id="1803379978">
      <w:bodyDiv w:val="1"/>
      <w:marLeft w:val="0"/>
      <w:marRight w:val="0"/>
      <w:marTop w:val="0"/>
      <w:marBottom w:val="0"/>
      <w:divBdr>
        <w:top w:val="none" w:sz="0" w:space="0" w:color="auto"/>
        <w:left w:val="none" w:sz="0" w:space="0" w:color="auto"/>
        <w:bottom w:val="none" w:sz="0" w:space="0" w:color="auto"/>
        <w:right w:val="none" w:sz="0" w:space="0" w:color="auto"/>
      </w:divBdr>
    </w:div>
    <w:div w:id="1803419782">
      <w:bodyDiv w:val="1"/>
      <w:marLeft w:val="0"/>
      <w:marRight w:val="0"/>
      <w:marTop w:val="0"/>
      <w:marBottom w:val="0"/>
      <w:divBdr>
        <w:top w:val="none" w:sz="0" w:space="0" w:color="auto"/>
        <w:left w:val="none" w:sz="0" w:space="0" w:color="auto"/>
        <w:bottom w:val="none" w:sz="0" w:space="0" w:color="auto"/>
        <w:right w:val="none" w:sz="0" w:space="0" w:color="auto"/>
      </w:divBdr>
    </w:div>
    <w:div w:id="1804499096">
      <w:bodyDiv w:val="1"/>
      <w:marLeft w:val="0"/>
      <w:marRight w:val="0"/>
      <w:marTop w:val="0"/>
      <w:marBottom w:val="0"/>
      <w:divBdr>
        <w:top w:val="none" w:sz="0" w:space="0" w:color="auto"/>
        <w:left w:val="none" w:sz="0" w:space="0" w:color="auto"/>
        <w:bottom w:val="none" w:sz="0" w:space="0" w:color="auto"/>
        <w:right w:val="none" w:sz="0" w:space="0" w:color="auto"/>
      </w:divBdr>
    </w:div>
    <w:div w:id="1804539154">
      <w:bodyDiv w:val="1"/>
      <w:marLeft w:val="0"/>
      <w:marRight w:val="0"/>
      <w:marTop w:val="0"/>
      <w:marBottom w:val="0"/>
      <w:divBdr>
        <w:top w:val="none" w:sz="0" w:space="0" w:color="auto"/>
        <w:left w:val="none" w:sz="0" w:space="0" w:color="auto"/>
        <w:bottom w:val="none" w:sz="0" w:space="0" w:color="auto"/>
        <w:right w:val="none" w:sz="0" w:space="0" w:color="auto"/>
      </w:divBdr>
    </w:div>
    <w:div w:id="1804687388">
      <w:bodyDiv w:val="1"/>
      <w:marLeft w:val="0"/>
      <w:marRight w:val="0"/>
      <w:marTop w:val="0"/>
      <w:marBottom w:val="0"/>
      <w:divBdr>
        <w:top w:val="none" w:sz="0" w:space="0" w:color="auto"/>
        <w:left w:val="none" w:sz="0" w:space="0" w:color="auto"/>
        <w:bottom w:val="none" w:sz="0" w:space="0" w:color="auto"/>
        <w:right w:val="none" w:sz="0" w:space="0" w:color="auto"/>
      </w:divBdr>
    </w:div>
    <w:div w:id="1804689082">
      <w:bodyDiv w:val="1"/>
      <w:marLeft w:val="0"/>
      <w:marRight w:val="0"/>
      <w:marTop w:val="0"/>
      <w:marBottom w:val="0"/>
      <w:divBdr>
        <w:top w:val="none" w:sz="0" w:space="0" w:color="auto"/>
        <w:left w:val="none" w:sz="0" w:space="0" w:color="auto"/>
        <w:bottom w:val="none" w:sz="0" w:space="0" w:color="auto"/>
        <w:right w:val="none" w:sz="0" w:space="0" w:color="auto"/>
      </w:divBdr>
    </w:div>
    <w:div w:id="1805541452">
      <w:bodyDiv w:val="1"/>
      <w:marLeft w:val="0"/>
      <w:marRight w:val="0"/>
      <w:marTop w:val="0"/>
      <w:marBottom w:val="0"/>
      <w:divBdr>
        <w:top w:val="none" w:sz="0" w:space="0" w:color="auto"/>
        <w:left w:val="none" w:sz="0" w:space="0" w:color="auto"/>
        <w:bottom w:val="none" w:sz="0" w:space="0" w:color="auto"/>
        <w:right w:val="none" w:sz="0" w:space="0" w:color="auto"/>
      </w:divBdr>
    </w:div>
    <w:div w:id="1806460511">
      <w:bodyDiv w:val="1"/>
      <w:marLeft w:val="0"/>
      <w:marRight w:val="0"/>
      <w:marTop w:val="0"/>
      <w:marBottom w:val="0"/>
      <w:divBdr>
        <w:top w:val="none" w:sz="0" w:space="0" w:color="auto"/>
        <w:left w:val="none" w:sz="0" w:space="0" w:color="auto"/>
        <w:bottom w:val="none" w:sz="0" w:space="0" w:color="auto"/>
        <w:right w:val="none" w:sz="0" w:space="0" w:color="auto"/>
      </w:divBdr>
    </w:div>
    <w:div w:id="1806703102">
      <w:bodyDiv w:val="1"/>
      <w:marLeft w:val="0"/>
      <w:marRight w:val="0"/>
      <w:marTop w:val="0"/>
      <w:marBottom w:val="0"/>
      <w:divBdr>
        <w:top w:val="none" w:sz="0" w:space="0" w:color="auto"/>
        <w:left w:val="none" w:sz="0" w:space="0" w:color="auto"/>
        <w:bottom w:val="none" w:sz="0" w:space="0" w:color="auto"/>
        <w:right w:val="none" w:sz="0" w:space="0" w:color="auto"/>
      </w:divBdr>
    </w:div>
    <w:div w:id="1807352961">
      <w:bodyDiv w:val="1"/>
      <w:marLeft w:val="0"/>
      <w:marRight w:val="0"/>
      <w:marTop w:val="0"/>
      <w:marBottom w:val="0"/>
      <w:divBdr>
        <w:top w:val="none" w:sz="0" w:space="0" w:color="auto"/>
        <w:left w:val="none" w:sz="0" w:space="0" w:color="auto"/>
        <w:bottom w:val="none" w:sz="0" w:space="0" w:color="auto"/>
        <w:right w:val="none" w:sz="0" w:space="0" w:color="auto"/>
      </w:divBdr>
    </w:div>
    <w:div w:id="1807694300">
      <w:bodyDiv w:val="1"/>
      <w:marLeft w:val="0"/>
      <w:marRight w:val="0"/>
      <w:marTop w:val="0"/>
      <w:marBottom w:val="0"/>
      <w:divBdr>
        <w:top w:val="none" w:sz="0" w:space="0" w:color="auto"/>
        <w:left w:val="none" w:sz="0" w:space="0" w:color="auto"/>
        <w:bottom w:val="none" w:sz="0" w:space="0" w:color="auto"/>
        <w:right w:val="none" w:sz="0" w:space="0" w:color="auto"/>
      </w:divBdr>
    </w:div>
    <w:div w:id="1807814545">
      <w:bodyDiv w:val="1"/>
      <w:marLeft w:val="0"/>
      <w:marRight w:val="0"/>
      <w:marTop w:val="0"/>
      <w:marBottom w:val="0"/>
      <w:divBdr>
        <w:top w:val="none" w:sz="0" w:space="0" w:color="auto"/>
        <w:left w:val="none" w:sz="0" w:space="0" w:color="auto"/>
        <w:bottom w:val="none" w:sz="0" w:space="0" w:color="auto"/>
        <w:right w:val="none" w:sz="0" w:space="0" w:color="auto"/>
      </w:divBdr>
    </w:div>
    <w:div w:id="1807814626">
      <w:bodyDiv w:val="1"/>
      <w:marLeft w:val="0"/>
      <w:marRight w:val="0"/>
      <w:marTop w:val="0"/>
      <w:marBottom w:val="0"/>
      <w:divBdr>
        <w:top w:val="none" w:sz="0" w:space="0" w:color="auto"/>
        <w:left w:val="none" w:sz="0" w:space="0" w:color="auto"/>
        <w:bottom w:val="none" w:sz="0" w:space="0" w:color="auto"/>
        <w:right w:val="none" w:sz="0" w:space="0" w:color="auto"/>
      </w:divBdr>
    </w:div>
    <w:div w:id="1809588871">
      <w:bodyDiv w:val="1"/>
      <w:marLeft w:val="0"/>
      <w:marRight w:val="0"/>
      <w:marTop w:val="0"/>
      <w:marBottom w:val="0"/>
      <w:divBdr>
        <w:top w:val="none" w:sz="0" w:space="0" w:color="auto"/>
        <w:left w:val="none" w:sz="0" w:space="0" w:color="auto"/>
        <w:bottom w:val="none" w:sz="0" w:space="0" w:color="auto"/>
        <w:right w:val="none" w:sz="0" w:space="0" w:color="auto"/>
      </w:divBdr>
    </w:div>
    <w:div w:id="1810777737">
      <w:bodyDiv w:val="1"/>
      <w:marLeft w:val="0"/>
      <w:marRight w:val="0"/>
      <w:marTop w:val="0"/>
      <w:marBottom w:val="0"/>
      <w:divBdr>
        <w:top w:val="none" w:sz="0" w:space="0" w:color="auto"/>
        <w:left w:val="none" w:sz="0" w:space="0" w:color="auto"/>
        <w:bottom w:val="none" w:sz="0" w:space="0" w:color="auto"/>
        <w:right w:val="none" w:sz="0" w:space="0" w:color="auto"/>
      </w:divBdr>
    </w:div>
    <w:div w:id="1810780052">
      <w:bodyDiv w:val="1"/>
      <w:marLeft w:val="0"/>
      <w:marRight w:val="0"/>
      <w:marTop w:val="0"/>
      <w:marBottom w:val="0"/>
      <w:divBdr>
        <w:top w:val="none" w:sz="0" w:space="0" w:color="auto"/>
        <w:left w:val="none" w:sz="0" w:space="0" w:color="auto"/>
        <w:bottom w:val="none" w:sz="0" w:space="0" w:color="auto"/>
        <w:right w:val="none" w:sz="0" w:space="0" w:color="auto"/>
      </w:divBdr>
    </w:div>
    <w:div w:id="1810896487">
      <w:bodyDiv w:val="1"/>
      <w:marLeft w:val="0"/>
      <w:marRight w:val="0"/>
      <w:marTop w:val="0"/>
      <w:marBottom w:val="0"/>
      <w:divBdr>
        <w:top w:val="none" w:sz="0" w:space="0" w:color="auto"/>
        <w:left w:val="none" w:sz="0" w:space="0" w:color="auto"/>
        <w:bottom w:val="none" w:sz="0" w:space="0" w:color="auto"/>
        <w:right w:val="none" w:sz="0" w:space="0" w:color="auto"/>
      </w:divBdr>
    </w:div>
    <w:div w:id="1812214019">
      <w:bodyDiv w:val="1"/>
      <w:marLeft w:val="0"/>
      <w:marRight w:val="0"/>
      <w:marTop w:val="0"/>
      <w:marBottom w:val="0"/>
      <w:divBdr>
        <w:top w:val="none" w:sz="0" w:space="0" w:color="auto"/>
        <w:left w:val="none" w:sz="0" w:space="0" w:color="auto"/>
        <w:bottom w:val="none" w:sz="0" w:space="0" w:color="auto"/>
        <w:right w:val="none" w:sz="0" w:space="0" w:color="auto"/>
      </w:divBdr>
    </w:div>
    <w:div w:id="1813323661">
      <w:bodyDiv w:val="1"/>
      <w:marLeft w:val="0"/>
      <w:marRight w:val="0"/>
      <w:marTop w:val="0"/>
      <w:marBottom w:val="0"/>
      <w:divBdr>
        <w:top w:val="none" w:sz="0" w:space="0" w:color="auto"/>
        <w:left w:val="none" w:sz="0" w:space="0" w:color="auto"/>
        <w:bottom w:val="none" w:sz="0" w:space="0" w:color="auto"/>
        <w:right w:val="none" w:sz="0" w:space="0" w:color="auto"/>
      </w:divBdr>
    </w:div>
    <w:div w:id="1813330738">
      <w:bodyDiv w:val="1"/>
      <w:marLeft w:val="0"/>
      <w:marRight w:val="0"/>
      <w:marTop w:val="0"/>
      <w:marBottom w:val="0"/>
      <w:divBdr>
        <w:top w:val="none" w:sz="0" w:space="0" w:color="auto"/>
        <w:left w:val="none" w:sz="0" w:space="0" w:color="auto"/>
        <w:bottom w:val="none" w:sz="0" w:space="0" w:color="auto"/>
        <w:right w:val="none" w:sz="0" w:space="0" w:color="auto"/>
      </w:divBdr>
    </w:div>
    <w:div w:id="1816951041">
      <w:bodyDiv w:val="1"/>
      <w:marLeft w:val="0"/>
      <w:marRight w:val="0"/>
      <w:marTop w:val="0"/>
      <w:marBottom w:val="0"/>
      <w:divBdr>
        <w:top w:val="none" w:sz="0" w:space="0" w:color="auto"/>
        <w:left w:val="none" w:sz="0" w:space="0" w:color="auto"/>
        <w:bottom w:val="none" w:sz="0" w:space="0" w:color="auto"/>
        <w:right w:val="none" w:sz="0" w:space="0" w:color="auto"/>
      </w:divBdr>
    </w:div>
    <w:div w:id="1817868487">
      <w:bodyDiv w:val="1"/>
      <w:marLeft w:val="0"/>
      <w:marRight w:val="0"/>
      <w:marTop w:val="0"/>
      <w:marBottom w:val="0"/>
      <w:divBdr>
        <w:top w:val="none" w:sz="0" w:space="0" w:color="auto"/>
        <w:left w:val="none" w:sz="0" w:space="0" w:color="auto"/>
        <w:bottom w:val="none" w:sz="0" w:space="0" w:color="auto"/>
        <w:right w:val="none" w:sz="0" w:space="0" w:color="auto"/>
      </w:divBdr>
    </w:div>
    <w:div w:id="1818765763">
      <w:bodyDiv w:val="1"/>
      <w:marLeft w:val="0"/>
      <w:marRight w:val="0"/>
      <w:marTop w:val="0"/>
      <w:marBottom w:val="0"/>
      <w:divBdr>
        <w:top w:val="none" w:sz="0" w:space="0" w:color="auto"/>
        <w:left w:val="none" w:sz="0" w:space="0" w:color="auto"/>
        <w:bottom w:val="none" w:sz="0" w:space="0" w:color="auto"/>
        <w:right w:val="none" w:sz="0" w:space="0" w:color="auto"/>
      </w:divBdr>
    </w:div>
    <w:div w:id="1818917074">
      <w:bodyDiv w:val="1"/>
      <w:marLeft w:val="0"/>
      <w:marRight w:val="0"/>
      <w:marTop w:val="0"/>
      <w:marBottom w:val="0"/>
      <w:divBdr>
        <w:top w:val="none" w:sz="0" w:space="0" w:color="auto"/>
        <w:left w:val="none" w:sz="0" w:space="0" w:color="auto"/>
        <w:bottom w:val="none" w:sz="0" w:space="0" w:color="auto"/>
        <w:right w:val="none" w:sz="0" w:space="0" w:color="auto"/>
      </w:divBdr>
    </w:div>
    <w:div w:id="1818953985">
      <w:bodyDiv w:val="1"/>
      <w:marLeft w:val="0"/>
      <w:marRight w:val="0"/>
      <w:marTop w:val="0"/>
      <w:marBottom w:val="0"/>
      <w:divBdr>
        <w:top w:val="none" w:sz="0" w:space="0" w:color="auto"/>
        <w:left w:val="none" w:sz="0" w:space="0" w:color="auto"/>
        <w:bottom w:val="none" w:sz="0" w:space="0" w:color="auto"/>
        <w:right w:val="none" w:sz="0" w:space="0" w:color="auto"/>
      </w:divBdr>
    </w:div>
    <w:div w:id="1819758876">
      <w:bodyDiv w:val="1"/>
      <w:marLeft w:val="0"/>
      <w:marRight w:val="0"/>
      <w:marTop w:val="0"/>
      <w:marBottom w:val="0"/>
      <w:divBdr>
        <w:top w:val="none" w:sz="0" w:space="0" w:color="auto"/>
        <w:left w:val="none" w:sz="0" w:space="0" w:color="auto"/>
        <w:bottom w:val="none" w:sz="0" w:space="0" w:color="auto"/>
        <w:right w:val="none" w:sz="0" w:space="0" w:color="auto"/>
      </w:divBdr>
    </w:div>
    <w:div w:id="1820078383">
      <w:bodyDiv w:val="1"/>
      <w:marLeft w:val="0"/>
      <w:marRight w:val="0"/>
      <w:marTop w:val="0"/>
      <w:marBottom w:val="0"/>
      <w:divBdr>
        <w:top w:val="none" w:sz="0" w:space="0" w:color="auto"/>
        <w:left w:val="none" w:sz="0" w:space="0" w:color="auto"/>
        <w:bottom w:val="none" w:sz="0" w:space="0" w:color="auto"/>
        <w:right w:val="none" w:sz="0" w:space="0" w:color="auto"/>
      </w:divBdr>
    </w:div>
    <w:div w:id="1821268241">
      <w:bodyDiv w:val="1"/>
      <w:marLeft w:val="0"/>
      <w:marRight w:val="0"/>
      <w:marTop w:val="0"/>
      <w:marBottom w:val="0"/>
      <w:divBdr>
        <w:top w:val="none" w:sz="0" w:space="0" w:color="auto"/>
        <w:left w:val="none" w:sz="0" w:space="0" w:color="auto"/>
        <w:bottom w:val="none" w:sz="0" w:space="0" w:color="auto"/>
        <w:right w:val="none" w:sz="0" w:space="0" w:color="auto"/>
      </w:divBdr>
    </w:div>
    <w:div w:id="1821387267">
      <w:bodyDiv w:val="1"/>
      <w:marLeft w:val="0"/>
      <w:marRight w:val="0"/>
      <w:marTop w:val="0"/>
      <w:marBottom w:val="0"/>
      <w:divBdr>
        <w:top w:val="none" w:sz="0" w:space="0" w:color="auto"/>
        <w:left w:val="none" w:sz="0" w:space="0" w:color="auto"/>
        <w:bottom w:val="none" w:sz="0" w:space="0" w:color="auto"/>
        <w:right w:val="none" w:sz="0" w:space="0" w:color="auto"/>
      </w:divBdr>
    </w:div>
    <w:div w:id="1821732709">
      <w:bodyDiv w:val="1"/>
      <w:marLeft w:val="0"/>
      <w:marRight w:val="0"/>
      <w:marTop w:val="0"/>
      <w:marBottom w:val="0"/>
      <w:divBdr>
        <w:top w:val="none" w:sz="0" w:space="0" w:color="auto"/>
        <w:left w:val="none" w:sz="0" w:space="0" w:color="auto"/>
        <w:bottom w:val="none" w:sz="0" w:space="0" w:color="auto"/>
        <w:right w:val="none" w:sz="0" w:space="0" w:color="auto"/>
      </w:divBdr>
    </w:div>
    <w:div w:id="1822192096">
      <w:bodyDiv w:val="1"/>
      <w:marLeft w:val="0"/>
      <w:marRight w:val="0"/>
      <w:marTop w:val="0"/>
      <w:marBottom w:val="0"/>
      <w:divBdr>
        <w:top w:val="none" w:sz="0" w:space="0" w:color="auto"/>
        <w:left w:val="none" w:sz="0" w:space="0" w:color="auto"/>
        <w:bottom w:val="none" w:sz="0" w:space="0" w:color="auto"/>
        <w:right w:val="none" w:sz="0" w:space="0" w:color="auto"/>
      </w:divBdr>
    </w:div>
    <w:div w:id="1822694660">
      <w:bodyDiv w:val="1"/>
      <w:marLeft w:val="0"/>
      <w:marRight w:val="0"/>
      <w:marTop w:val="0"/>
      <w:marBottom w:val="0"/>
      <w:divBdr>
        <w:top w:val="none" w:sz="0" w:space="0" w:color="auto"/>
        <w:left w:val="none" w:sz="0" w:space="0" w:color="auto"/>
        <w:bottom w:val="none" w:sz="0" w:space="0" w:color="auto"/>
        <w:right w:val="none" w:sz="0" w:space="0" w:color="auto"/>
      </w:divBdr>
    </w:div>
    <w:div w:id="1822961366">
      <w:bodyDiv w:val="1"/>
      <w:marLeft w:val="0"/>
      <w:marRight w:val="0"/>
      <w:marTop w:val="0"/>
      <w:marBottom w:val="0"/>
      <w:divBdr>
        <w:top w:val="none" w:sz="0" w:space="0" w:color="auto"/>
        <w:left w:val="none" w:sz="0" w:space="0" w:color="auto"/>
        <w:bottom w:val="none" w:sz="0" w:space="0" w:color="auto"/>
        <w:right w:val="none" w:sz="0" w:space="0" w:color="auto"/>
      </w:divBdr>
    </w:div>
    <w:div w:id="1823082454">
      <w:bodyDiv w:val="1"/>
      <w:marLeft w:val="0"/>
      <w:marRight w:val="0"/>
      <w:marTop w:val="0"/>
      <w:marBottom w:val="0"/>
      <w:divBdr>
        <w:top w:val="none" w:sz="0" w:space="0" w:color="auto"/>
        <w:left w:val="none" w:sz="0" w:space="0" w:color="auto"/>
        <w:bottom w:val="none" w:sz="0" w:space="0" w:color="auto"/>
        <w:right w:val="none" w:sz="0" w:space="0" w:color="auto"/>
      </w:divBdr>
    </w:div>
    <w:div w:id="1823960046">
      <w:bodyDiv w:val="1"/>
      <w:marLeft w:val="0"/>
      <w:marRight w:val="0"/>
      <w:marTop w:val="0"/>
      <w:marBottom w:val="0"/>
      <w:divBdr>
        <w:top w:val="none" w:sz="0" w:space="0" w:color="auto"/>
        <w:left w:val="none" w:sz="0" w:space="0" w:color="auto"/>
        <w:bottom w:val="none" w:sz="0" w:space="0" w:color="auto"/>
        <w:right w:val="none" w:sz="0" w:space="0" w:color="auto"/>
      </w:divBdr>
    </w:div>
    <w:div w:id="1824660956">
      <w:bodyDiv w:val="1"/>
      <w:marLeft w:val="0"/>
      <w:marRight w:val="0"/>
      <w:marTop w:val="0"/>
      <w:marBottom w:val="0"/>
      <w:divBdr>
        <w:top w:val="none" w:sz="0" w:space="0" w:color="auto"/>
        <w:left w:val="none" w:sz="0" w:space="0" w:color="auto"/>
        <w:bottom w:val="none" w:sz="0" w:space="0" w:color="auto"/>
        <w:right w:val="none" w:sz="0" w:space="0" w:color="auto"/>
      </w:divBdr>
    </w:div>
    <w:div w:id="1824739016">
      <w:bodyDiv w:val="1"/>
      <w:marLeft w:val="0"/>
      <w:marRight w:val="0"/>
      <w:marTop w:val="0"/>
      <w:marBottom w:val="0"/>
      <w:divBdr>
        <w:top w:val="none" w:sz="0" w:space="0" w:color="auto"/>
        <w:left w:val="none" w:sz="0" w:space="0" w:color="auto"/>
        <w:bottom w:val="none" w:sz="0" w:space="0" w:color="auto"/>
        <w:right w:val="none" w:sz="0" w:space="0" w:color="auto"/>
      </w:divBdr>
    </w:div>
    <w:div w:id="1824810421">
      <w:bodyDiv w:val="1"/>
      <w:marLeft w:val="0"/>
      <w:marRight w:val="0"/>
      <w:marTop w:val="0"/>
      <w:marBottom w:val="0"/>
      <w:divBdr>
        <w:top w:val="none" w:sz="0" w:space="0" w:color="auto"/>
        <w:left w:val="none" w:sz="0" w:space="0" w:color="auto"/>
        <w:bottom w:val="none" w:sz="0" w:space="0" w:color="auto"/>
        <w:right w:val="none" w:sz="0" w:space="0" w:color="auto"/>
      </w:divBdr>
    </w:div>
    <w:div w:id="1824815667">
      <w:bodyDiv w:val="1"/>
      <w:marLeft w:val="0"/>
      <w:marRight w:val="0"/>
      <w:marTop w:val="0"/>
      <w:marBottom w:val="0"/>
      <w:divBdr>
        <w:top w:val="none" w:sz="0" w:space="0" w:color="auto"/>
        <w:left w:val="none" w:sz="0" w:space="0" w:color="auto"/>
        <w:bottom w:val="none" w:sz="0" w:space="0" w:color="auto"/>
        <w:right w:val="none" w:sz="0" w:space="0" w:color="auto"/>
      </w:divBdr>
    </w:div>
    <w:div w:id="1825929162">
      <w:bodyDiv w:val="1"/>
      <w:marLeft w:val="0"/>
      <w:marRight w:val="0"/>
      <w:marTop w:val="0"/>
      <w:marBottom w:val="0"/>
      <w:divBdr>
        <w:top w:val="none" w:sz="0" w:space="0" w:color="auto"/>
        <w:left w:val="none" w:sz="0" w:space="0" w:color="auto"/>
        <w:bottom w:val="none" w:sz="0" w:space="0" w:color="auto"/>
        <w:right w:val="none" w:sz="0" w:space="0" w:color="auto"/>
      </w:divBdr>
    </w:div>
    <w:div w:id="1826431824">
      <w:bodyDiv w:val="1"/>
      <w:marLeft w:val="0"/>
      <w:marRight w:val="0"/>
      <w:marTop w:val="0"/>
      <w:marBottom w:val="0"/>
      <w:divBdr>
        <w:top w:val="none" w:sz="0" w:space="0" w:color="auto"/>
        <w:left w:val="none" w:sz="0" w:space="0" w:color="auto"/>
        <w:bottom w:val="none" w:sz="0" w:space="0" w:color="auto"/>
        <w:right w:val="none" w:sz="0" w:space="0" w:color="auto"/>
      </w:divBdr>
    </w:div>
    <w:div w:id="1826437951">
      <w:bodyDiv w:val="1"/>
      <w:marLeft w:val="0"/>
      <w:marRight w:val="0"/>
      <w:marTop w:val="0"/>
      <w:marBottom w:val="0"/>
      <w:divBdr>
        <w:top w:val="none" w:sz="0" w:space="0" w:color="auto"/>
        <w:left w:val="none" w:sz="0" w:space="0" w:color="auto"/>
        <w:bottom w:val="none" w:sz="0" w:space="0" w:color="auto"/>
        <w:right w:val="none" w:sz="0" w:space="0" w:color="auto"/>
      </w:divBdr>
    </w:div>
    <w:div w:id="1828209249">
      <w:bodyDiv w:val="1"/>
      <w:marLeft w:val="0"/>
      <w:marRight w:val="0"/>
      <w:marTop w:val="0"/>
      <w:marBottom w:val="0"/>
      <w:divBdr>
        <w:top w:val="none" w:sz="0" w:space="0" w:color="auto"/>
        <w:left w:val="none" w:sz="0" w:space="0" w:color="auto"/>
        <w:bottom w:val="none" w:sz="0" w:space="0" w:color="auto"/>
        <w:right w:val="none" w:sz="0" w:space="0" w:color="auto"/>
      </w:divBdr>
    </w:div>
    <w:div w:id="1828478787">
      <w:bodyDiv w:val="1"/>
      <w:marLeft w:val="0"/>
      <w:marRight w:val="0"/>
      <w:marTop w:val="0"/>
      <w:marBottom w:val="0"/>
      <w:divBdr>
        <w:top w:val="none" w:sz="0" w:space="0" w:color="auto"/>
        <w:left w:val="none" w:sz="0" w:space="0" w:color="auto"/>
        <w:bottom w:val="none" w:sz="0" w:space="0" w:color="auto"/>
        <w:right w:val="none" w:sz="0" w:space="0" w:color="auto"/>
      </w:divBdr>
    </w:div>
    <w:div w:id="1829444182">
      <w:bodyDiv w:val="1"/>
      <w:marLeft w:val="0"/>
      <w:marRight w:val="0"/>
      <w:marTop w:val="0"/>
      <w:marBottom w:val="0"/>
      <w:divBdr>
        <w:top w:val="none" w:sz="0" w:space="0" w:color="auto"/>
        <w:left w:val="none" w:sz="0" w:space="0" w:color="auto"/>
        <w:bottom w:val="none" w:sz="0" w:space="0" w:color="auto"/>
        <w:right w:val="none" w:sz="0" w:space="0" w:color="auto"/>
      </w:divBdr>
    </w:div>
    <w:div w:id="1830630579">
      <w:bodyDiv w:val="1"/>
      <w:marLeft w:val="0"/>
      <w:marRight w:val="0"/>
      <w:marTop w:val="0"/>
      <w:marBottom w:val="0"/>
      <w:divBdr>
        <w:top w:val="none" w:sz="0" w:space="0" w:color="auto"/>
        <w:left w:val="none" w:sz="0" w:space="0" w:color="auto"/>
        <w:bottom w:val="none" w:sz="0" w:space="0" w:color="auto"/>
        <w:right w:val="none" w:sz="0" w:space="0" w:color="auto"/>
      </w:divBdr>
    </w:div>
    <w:div w:id="1830973563">
      <w:bodyDiv w:val="1"/>
      <w:marLeft w:val="0"/>
      <w:marRight w:val="0"/>
      <w:marTop w:val="0"/>
      <w:marBottom w:val="0"/>
      <w:divBdr>
        <w:top w:val="none" w:sz="0" w:space="0" w:color="auto"/>
        <w:left w:val="none" w:sz="0" w:space="0" w:color="auto"/>
        <w:bottom w:val="none" w:sz="0" w:space="0" w:color="auto"/>
        <w:right w:val="none" w:sz="0" w:space="0" w:color="auto"/>
      </w:divBdr>
    </w:div>
    <w:div w:id="1831478942">
      <w:bodyDiv w:val="1"/>
      <w:marLeft w:val="0"/>
      <w:marRight w:val="0"/>
      <w:marTop w:val="0"/>
      <w:marBottom w:val="0"/>
      <w:divBdr>
        <w:top w:val="none" w:sz="0" w:space="0" w:color="auto"/>
        <w:left w:val="none" w:sz="0" w:space="0" w:color="auto"/>
        <w:bottom w:val="none" w:sz="0" w:space="0" w:color="auto"/>
        <w:right w:val="none" w:sz="0" w:space="0" w:color="auto"/>
      </w:divBdr>
    </w:div>
    <w:div w:id="1831559850">
      <w:bodyDiv w:val="1"/>
      <w:marLeft w:val="0"/>
      <w:marRight w:val="0"/>
      <w:marTop w:val="0"/>
      <w:marBottom w:val="0"/>
      <w:divBdr>
        <w:top w:val="none" w:sz="0" w:space="0" w:color="auto"/>
        <w:left w:val="none" w:sz="0" w:space="0" w:color="auto"/>
        <w:bottom w:val="none" w:sz="0" w:space="0" w:color="auto"/>
        <w:right w:val="none" w:sz="0" w:space="0" w:color="auto"/>
      </w:divBdr>
    </w:div>
    <w:div w:id="1831947635">
      <w:bodyDiv w:val="1"/>
      <w:marLeft w:val="0"/>
      <w:marRight w:val="0"/>
      <w:marTop w:val="0"/>
      <w:marBottom w:val="0"/>
      <w:divBdr>
        <w:top w:val="none" w:sz="0" w:space="0" w:color="auto"/>
        <w:left w:val="none" w:sz="0" w:space="0" w:color="auto"/>
        <w:bottom w:val="none" w:sz="0" w:space="0" w:color="auto"/>
        <w:right w:val="none" w:sz="0" w:space="0" w:color="auto"/>
      </w:divBdr>
    </w:div>
    <w:div w:id="1832136787">
      <w:bodyDiv w:val="1"/>
      <w:marLeft w:val="0"/>
      <w:marRight w:val="0"/>
      <w:marTop w:val="0"/>
      <w:marBottom w:val="0"/>
      <w:divBdr>
        <w:top w:val="none" w:sz="0" w:space="0" w:color="auto"/>
        <w:left w:val="none" w:sz="0" w:space="0" w:color="auto"/>
        <w:bottom w:val="none" w:sz="0" w:space="0" w:color="auto"/>
        <w:right w:val="none" w:sz="0" w:space="0" w:color="auto"/>
      </w:divBdr>
    </w:div>
    <w:div w:id="1833135319">
      <w:bodyDiv w:val="1"/>
      <w:marLeft w:val="0"/>
      <w:marRight w:val="0"/>
      <w:marTop w:val="0"/>
      <w:marBottom w:val="0"/>
      <w:divBdr>
        <w:top w:val="none" w:sz="0" w:space="0" w:color="auto"/>
        <w:left w:val="none" w:sz="0" w:space="0" w:color="auto"/>
        <w:bottom w:val="none" w:sz="0" w:space="0" w:color="auto"/>
        <w:right w:val="none" w:sz="0" w:space="0" w:color="auto"/>
      </w:divBdr>
    </w:div>
    <w:div w:id="1833376778">
      <w:bodyDiv w:val="1"/>
      <w:marLeft w:val="0"/>
      <w:marRight w:val="0"/>
      <w:marTop w:val="0"/>
      <w:marBottom w:val="0"/>
      <w:divBdr>
        <w:top w:val="none" w:sz="0" w:space="0" w:color="auto"/>
        <w:left w:val="none" w:sz="0" w:space="0" w:color="auto"/>
        <w:bottom w:val="none" w:sz="0" w:space="0" w:color="auto"/>
        <w:right w:val="none" w:sz="0" w:space="0" w:color="auto"/>
      </w:divBdr>
    </w:div>
    <w:div w:id="1833449495">
      <w:bodyDiv w:val="1"/>
      <w:marLeft w:val="0"/>
      <w:marRight w:val="0"/>
      <w:marTop w:val="0"/>
      <w:marBottom w:val="0"/>
      <w:divBdr>
        <w:top w:val="none" w:sz="0" w:space="0" w:color="auto"/>
        <w:left w:val="none" w:sz="0" w:space="0" w:color="auto"/>
        <w:bottom w:val="none" w:sz="0" w:space="0" w:color="auto"/>
        <w:right w:val="none" w:sz="0" w:space="0" w:color="auto"/>
      </w:divBdr>
      <w:divsChild>
        <w:div w:id="237985955">
          <w:marLeft w:val="0"/>
          <w:marRight w:val="0"/>
          <w:marTop w:val="0"/>
          <w:marBottom w:val="0"/>
          <w:divBdr>
            <w:top w:val="none" w:sz="0" w:space="0" w:color="auto"/>
            <w:left w:val="none" w:sz="0" w:space="0" w:color="auto"/>
            <w:bottom w:val="none" w:sz="0" w:space="0" w:color="auto"/>
            <w:right w:val="none" w:sz="0" w:space="0" w:color="auto"/>
          </w:divBdr>
        </w:div>
        <w:div w:id="345254416">
          <w:marLeft w:val="0"/>
          <w:marRight w:val="0"/>
          <w:marTop w:val="0"/>
          <w:marBottom w:val="0"/>
          <w:divBdr>
            <w:top w:val="single" w:sz="2" w:space="0" w:color="D9D9E3"/>
            <w:left w:val="single" w:sz="2" w:space="0" w:color="D9D9E3"/>
            <w:bottom w:val="single" w:sz="2" w:space="0" w:color="D9D9E3"/>
            <w:right w:val="single" w:sz="2" w:space="0" w:color="D9D9E3"/>
          </w:divBdr>
          <w:divsChild>
            <w:div w:id="1110735297">
              <w:marLeft w:val="0"/>
              <w:marRight w:val="0"/>
              <w:marTop w:val="0"/>
              <w:marBottom w:val="0"/>
              <w:divBdr>
                <w:top w:val="single" w:sz="2" w:space="0" w:color="D9D9E3"/>
                <w:left w:val="single" w:sz="2" w:space="0" w:color="D9D9E3"/>
                <w:bottom w:val="single" w:sz="2" w:space="0" w:color="D9D9E3"/>
                <w:right w:val="single" w:sz="2" w:space="0" w:color="D9D9E3"/>
              </w:divBdr>
              <w:divsChild>
                <w:div w:id="573516421">
                  <w:marLeft w:val="0"/>
                  <w:marRight w:val="0"/>
                  <w:marTop w:val="0"/>
                  <w:marBottom w:val="0"/>
                  <w:divBdr>
                    <w:top w:val="single" w:sz="2" w:space="0" w:color="D9D9E3"/>
                    <w:left w:val="single" w:sz="2" w:space="0" w:color="D9D9E3"/>
                    <w:bottom w:val="single" w:sz="2" w:space="0" w:color="D9D9E3"/>
                    <w:right w:val="single" w:sz="2" w:space="0" w:color="D9D9E3"/>
                  </w:divBdr>
                  <w:divsChild>
                    <w:div w:id="777867724">
                      <w:marLeft w:val="0"/>
                      <w:marRight w:val="0"/>
                      <w:marTop w:val="0"/>
                      <w:marBottom w:val="0"/>
                      <w:divBdr>
                        <w:top w:val="single" w:sz="2" w:space="0" w:color="D9D9E3"/>
                        <w:left w:val="single" w:sz="2" w:space="0" w:color="D9D9E3"/>
                        <w:bottom w:val="single" w:sz="2" w:space="0" w:color="D9D9E3"/>
                        <w:right w:val="single" w:sz="2" w:space="0" w:color="D9D9E3"/>
                      </w:divBdr>
                      <w:divsChild>
                        <w:div w:id="1872764141">
                          <w:marLeft w:val="0"/>
                          <w:marRight w:val="0"/>
                          <w:marTop w:val="0"/>
                          <w:marBottom w:val="0"/>
                          <w:divBdr>
                            <w:top w:val="single" w:sz="2" w:space="0" w:color="auto"/>
                            <w:left w:val="single" w:sz="2" w:space="0" w:color="auto"/>
                            <w:bottom w:val="single" w:sz="6" w:space="0" w:color="auto"/>
                            <w:right w:val="single" w:sz="2" w:space="0" w:color="auto"/>
                          </w:divBdr>
                          <w:divsChild>
                            <w:div w:id="423844940">
                              <w:marLeft w:val="0"/>
                              <w:marRight w:val="0"/>
                              <w:marTop w:val="100"/>
                              <w:marBottom w:val="100"/>
                              <w:divBdr>
                                <w:top w:val="single" w:sz="2" w:space="0" w:color="D9D9E3"/>
                                <w:left w:val="single" w:sz="2" w:space="0" w:color="D9D9E3"/>
                                <w:bottom w:val="single" w:sz="2" w:space="0" w:color="D9D9E3"/>
                                <w:right w:val="single" w:sz="2" w:space="0" w:color="D9D9E3"/>
                              </w:divBdr>
                              <w:divsChild>
                                <w:div w:id="1699042874">
                                  <w:marLeft w:val="0"/>
                                  <w:marRight w:val="0"/>
                                  <w:marTop w:val="0"/>
                                  <w:marBottom w:val="0"/>
                                  <w:divBdr>
                                    <w:top w:val="single" w:sz="2" w:space="0" w:color="D9D9E3"/>
                                    <w:left w:val="single" w:sz="2" w:space="0" w:color="D9D9E3"/>
                                    <w:bottom w:val="single" w:sz="2" w:space="0" w:color="D9D9E3"/>
                                    <w:right w:val="single" w:sz="2" w:space="0" w:color="D9D9E3"/>
                                  </w:divBdr>
                                  <w:divsChild>
                                    <w:div w:id="361058796">
                                      <w:marLeft w:val="0"/>
                                      <w:marRight w:val="0"/>
                                      <w:marTop w:val="0"/>
                                      <w:marBottom w:val="0"/>
                                      <w:divBdr>
                                        <w:top w:val="single" w:sz="2" w:space="0" w:color="D9D9E3"/>
                                        <w:left w:val="single" w:sz="2" w:space="0" w:color="D9D9E3"/>
                                        <w:bottom w:val="single" w:sz="2" w:space="0" w:color="D9D9E3"/>
                                        <w:right w:val="single" w:sz="2" w:space="0" w:color="D9D9E3"/>
                                      </w:divBdr>
                                      <w:divsChild>
                                        <w:div w:id="1919829681">
                                          <w:marLeft w:val="0"/>
                                          <w:marRight w:val="0"/>
                                          <w:marTop w:val="0"/>
                                          <w:marBottom w:val="0"/>
                                          <w:divBdr>
                                            <w:top w:val="single" w:sz="2" w:space="0" w:color="D9D9E3"/>
                                            <w:left w:val="single" w:sz="2" w:space="0" w:color="D9D9E3"/>
                                            <w:bottom w:val="single" w:sz="2" w:space="0" w:color="D9D9E3"/>
                                            <w:right w:val="single" w:sz="2" w:space="0" w:color="D9D9E3"/>
                                          </w:divBdr>
                                          <w:divsChild>
                                            <w:div w:id="1166282566">
                                              <w:marLeft w:val="0"/>
                                              <w:marRight w:val="0"/>
                                              <w:marTop w:val="0"/>
                                              <w:marBottom w:val="0"/>
                                              <w:divBdr>
                                                <w:top w:val="single" w:sz="2" w:space="0" w:color="D9D9E3"/>
                                                <w:left w:val="single" w:sz="2" w:space="0" w:color="D9D9E3"/>
                                                <w:bottom w:val="single" w:sz="2" w:space="0" w:color="D9D9E3"/>
                                                <w:right w:val="single" w:sz="2" w:space="0" w:color="D9D9E3"/>
                                              </w:divBdr>
                                              <w:divsChild>
                                                <w:div w:id="1746415708">
                                                  <w:marLeft w:val="0"/>
                                                  <w:marRight w:val="0"/>
                                                  <w:marTop w:val="0"/>
                                                  <w:marBottom w:val="0"/>
                                                  <w:divBdr>
                                                    <w:top w:val="single" w:sz="2" w:space="0" w:color="D9D9E3"/>
                                                    <w:left w:val="single" w:sz="2" w:space="0" w:color="D9D9E3"/>
                                                    <w:bottom w:val="single" w:sz="2" w:space="0" w:color="D9D9E3"/>
                                                    <w:right w:val="single" w:sz="2" w:space="0" w:color="D9D9E3"/>
                                                  </w:divBdr>
                                                  <w:divsChild>
                                                    <w:div w:id="2411389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833641449">
      <w:bodyDiv w:val="1"/>
      <w:marLeft w:val="0"/>
      <w:marRight w:val="0"/>
      <w:marTop w:val="0"/>
      <w:marBottom w:val="0"/>
      <w:divBdr>
        <w:top w:val="none" w:sz="0" w:space="0" w:color="auto"/>
        <w:left w:val="none" w:sz="0" w:space="0" w:color="auto"/>
        <w:bottom w:val="none" w:sz="0" w:space="0" w:color="auto"/>
        <w:right w:val="none" w:sz="0" w:space="0" w:color="auto"/>
      </w:divBdr>
    </w:div>
    <w:div w:id="1837257157">
      <w:bodyDiv w:val="1"/>
      <w:marLeft w:val="0"/>
      <w:marRight w:val="0"/>
      <w:marTop w:val="0"/>
      <w:marBottom w:val="0"/>
      <w:divBdr>
        <w:top w:val="none" w:sz="0" w:space="0" w:color="auto"/>
        <w:left w:val="none" w:sz="0" w:space="0" w:color="auto"/>
        <w:bottom w:val="none" w:sz="0" w:space="0" w:color="auto"/>
        <w:right w:val="none" w:sz="0" w:space="0" w:color="auto"/>
      </w:divBdr>
    </w:div>
    <w:div w:id="1837766553">
      <w:bodyDiv w:val="1"/>
      <w:marLeft w:val="0"/>
      <w:marRight w:val="0"/>
      <w:marTop w:val="0"/>
      <w:marBottom w:val="0"/>
      <w:divBdr>
        <w:top w:val="none" w:sz="0" w:space="0" w:color="auto"/>
        <w:left w:val="none" w:sz="0" w:space="0" w:color="auto"/>
        <w:bottom w:val="none" w:sz="0" w:space="0" w:color="auto"/>
        <w:right w:val="none" w:sz="0" w:space="0" w:color="auto"/>
      </w:divBdr>
    </w:div>
    <w:div w:id="1838959019">
      <w:bodyDiv w:val="1"/>
      <w:marLeft w:val="0"/>
      <w:marRight w:val="0"/>
      <w:marTop w:val="0"/>
      <w:marBottom w:val="0"/>
      <w:divBdr>
        <w:top w:val="none" w:sz="0" w:space="0" w:color="auto"/>
        <w:left w:val="none" w:sz="0" w:space="0" w:color="auto"/>
        <w:bottom w:val="none" w:sz="0" w:space="0" w:color="auto"/>
        <w:right w:val="none" w:sz="0" w:space="0" w:color="auto"/>
      </w:divBdr>
    </w:div>
    <w:div w:id="1840148193">
      <w:bodyDiv w:val="1"/>
      <w:marLeft w:val="0"/>
      <w:marRight w:val="0"/>
      <w:marTop w:val="0"/>
      <w:marBottom w:val="0"/>
      <w:divBdr>
        <w:top w:val="none" w:sz="0" w:space="0" w:color="auto"/>
        <w:left w:val="none" w:sz="0" w:space="0" w:color="auto"/>
        <w:bottom w:val="none" w:sz="0" w:space="0" w:color="auto"/>
        <w:right w:val="none" w:sz="0" w:space="0" w:color="auto"/>
      </w:divBdr>
    </w:div>
    <w:div w:id="1840580803">
      <w:bodyDiv w:val="1"/>
      <w:marLeft w:val="0"/>
      <w:marRight w:val="0"/>
      <w:marTop w:val="0"/>
      <w:marBottom w:val="0"/>
      <w:divBdr>
        <w:top w:val="none" w:sz="0" w:space="0" w:color="auto"/>
        <w:left w:val="none" w:sz="0" w:space="0" w:color="auto"/>
        <w:bottom w:val="none" w:sz="0" w:space="0" w:color="auto"/>
        <w:right w:val="none" w:sz="0" w:space="0" w:color="auto"/>
      </w:divBdr>
    </w:div>
    <w:div w:id="1840734781">
      <w:bodyDiv w:val="1"/>
      <w:marLeft w:val="0"/>
      <w:marRight w:val="0"/>
      <w:marTop w:val="0"/>
      <w:marBottom w:val="0"/>
      <w:divBdr>
        <w:top w:val="none" w:sz="0" w:space="0" w:color="auto"/>
        <w:left w:val="none" w:sz="0" w:space="0" w:color="auto"/>
        <w:bottom w:val="none" w:sz="0" w:space="0" w:color="auto"/>
        <w:right w:val="none" w:sz="0" w:space="0" w:color="auto"/>
      </w:divBdr>
    </w:div>
    <w:div w:id="1840920604">
      <w:bodyDiv w:val="1"/>
      <w:marLeft w:val="0"/>
      <w:marRight w:val="0"/>
      <w:marTop w:val="0"/>
      <w:marBottom w:val="0"/>
      <w:divBdr>
        <w:top w:val="none" w:sz="0" w:space="0" w:color="auto"/>
        <w:left w:val="none" w:sz="0" w:space="0" w:color="auto"/>
        <w:bottom w:val="none" w:sz="0" w:space="0" w:color="auto"/>
        <w:right w:val="none" w:sz="0" w:space="0" w:color="auto"/>
      </w:divBdr>
    </w:div>
    <w:div w:id="1841042924">
      <w:bodyDiv w:val="1"/>
      <w:marLeft w:val="0"/>
      <w:marRight w:val="0"/>
      <w:marTop w:val="0"/>
      <w:marBottom w:val="0"/>
      <w:divBdr>
        <w:top w:val="none" w:sz="0" w:space="0" w:color="auto"/>
        <w:left w:val="none" w:sz="0" w:space="0" w:color="auto"/>
        <w:bottom w:val="none" w:sz="0" w:space="0" w:color="auto"/>
        <w:right w:val="none" w:sz="0" w:space="0" w:color="auto"/>
      </w:divBdr>
    </w:div>
    <w:div w:id="1841391256">
      <w:bodyDiv w:val="1"/>
      <w:marLeft w:val="0"/>
      <w:marRight w:val="0"/>
      <w:marTop w:val="0"/>
      <w:marBottom w:val="0"/>
      <w:divBdr>
        <w:top w:val="none" w:sz="0" w:space="0" w:color="auto"/>
        <w:left w:val="none" w:sz="0" w:space="0" w:color="auto"/>
        <w:bottom w:val="none" w:sz="0" w:space="0" w:color="auto"/>
        <w:right w:val="none" w:sz="0" w:space="0" w:color="auto"/>
      </w:divBdr>
    </w:div>
    <w:div w:id="1841581456">
      <w:bodyDiv w:val="1"/>
      <w:marLeft w:val="0"/>
      <w:marRight w:val="0"/>
      <w:marTop w:val="0"/>
      <w:marBottom w:val="0"/>
      <w:divBdr>
        <w:top w:val="none" w:sz="0" w:space="0" w:color="auto"/>
        <w:left w:val="none" w:sz="0" w:space="0" w:color="auto"/>
        <w:bottom w:val="none" w:sz="0" w:space="0" w:color="auto"/>
        <w:right w:val="none" w:sz="0" w:space="0" w:color="auto"/>
      </w:divBdr>
    </w:div>
    <w:div w:id="1842037957">
      <w:bodyDiv w:val="1"/>
      <w:marLeft w:val="0"/>
      <w:marRight w:val="0"/>
      <w:marTop w:val="0"/>
      <w:marBottom w:val="0"/>
      <w:divBdr>
        <w:top w:val="none" w:sz="0" w:space="0" w:color="auto"/>
        <w:left w:val="none" w:sz="0" w:space="0" w:color="auto"/>
        <w:bottom w:val="none" w:sz="0" w:space="0" w:color="auto"/>
        <w:right w:val="none" w:sz="0" w:space="0" w:color="auto"/>
      </w:divBdr>
    </w:div>
    <w:div w:id="1842619431">
      <w:bodyDiv w:val="1"/>
      <w:marLeft w:val="0"/>
      <w:marRight w:val="0"/>
      <w:marTop w:val="0"/>
      <w:marBottom w:val="0"/>
      <w:divBdr>
        <w:top w:val="none" w:sz="0" w:space="0" w:color="auto"/>
        <w:left w:val="none" w:sz="0" w:space="0" w:color="auto"/>
        <w:bottom w:val="none" w:sz="0" w:space="0" w:color="auto"/>
        <w:right w:val="none" w:sz="0" w:space="0" w:color="auto"/>
      </w:divBdr>
    </w:div>
    <w:div w:id="1842623400">
      <w:bodyDiv w:val="1"/>
      <w:marLeft w:val="0"/>
      <w:marRight w:val="0"/>
      <w:marTop w:val="0"/>
      <w:marBottom w:val="0"/>
      <w:divBdr>
        <w:top w:val="none" w:sz="0" w:space="0" w:color="auto"/>
        <w:left w:val="none" w:sz="0" w:space="0" w:color="auto"/>
        <w:bottom w:val="none" w:sz="0" w:space="0" w:color="auto"/>
        <w:right w:val="none" w:sz="0" w:space="0" w:color="auto"/>
      </w:divBdr>
    </w:div>
    <w:div w:id="1843351542">
      <w:bodyDiv w:val="1"/>
      <w:marLeft w:val="0"/>
      <w:marRight w:val="0"/>
      <w:marTop w:val="0"/>
      <w:marBottom w:val="0"/>
      <w:divBdr>
        <w:top w:val="none" w:sz="0" w:space="0" w:color="auto"/>
        <w:left w:val="none" w:sz="0" w:space="0" w:color="auto"/>
        <w:bottom w:val="none" w:sz="0" w:space="0" w:color="auto"/>
        <w:right w:val="none" w:sz="0" w:space="0" w:color="auto"/>
      </w:divBdr>
    </w:div>
    <w:div w:id="1843618657">
      <w:bodyDiv w:val="1"/>
      <w:marLeft w:val="0"/>
      <w:marRight w:val="0"/>
      <w:marTop w:val="0"/>
      <w:marBottom w:val="0"/>
      <w:divBdr>
        <w:top w:val="none" w:sz="0" w:space="0" w:color="auto"/>
        <w:left w:val="none" w:sz="0" w:space="0" w:color="auto"/>
        <w:bottom w:val="none" w:sz="0" w:space="0" w:color="auto"/>
        <w:right w:val="none" w:sz="0" w:space="0" w:color="auto"/>
      </w:divBdr>
    </w:div>
    <w:div w:id="1844007949">
      <w:bodyDiv w:val="1"/>
      <w:marLeft w:val="0"/>
      <w:marRight w:val="0"/>
      <w:marTop w:val="0"/>
      <w:marBottom w:val="0"/>
      <w:divBdr>
        <w:top w:val="none" w:sz="0" w:space="0" w:color="auto"/>
        <w:left w:val="none" w:sz="0" w:space="0" w:color="auto"/>
        <w:bottom w:val="none" w:sz="0" w:space="0" w:color="auto"/>
        <w:right w:val="none" w:sz="0" w:space="0" w:color="auto"/>
      </w:divBdr>
    </w:div>
    <w:div w:id="1844052946">
      <w:bodyDiv w:val="1"/>
      <w:marLeft w:val="0"/>
      <w:marRight w:val="0"/>
      <w:marTop w:val="0"/>
      <w:marBottom w:val="0"/>
      <w:divBdr>
        <w:top w:val="none" w:sz="0" w:space="0" w:color="auto"/>
        <w:left w:val="none" w:sz="0" w:space="0" w:color="auto"/>
        <w:bottom w:val="none" w:sz="0" w:space="0" w:color="auto"/>
        <w:right w:val="none" w:sz="0" w:space="0" w:color="auto"/>
      </w:divBdr>
    </w:div>
    <w:div w:id="1844395228">
      <w:bodyDiv w:val="1"/>
      <w:marLeft w:val="0"/>
      <w:marRight w:val="0"/>
      <w:marTop w:val="0"/>
      <w:marBottom w:val="0"/>
      <w:divBdr>
        <w:top w:val="none" w:sz="0" w:space="0" w:color="auto"/>
        <w:left w:val="none" w:sz="0" w:space="0" w:color="auto"/>
        <w:bottom w:val="none" w:sz="0" w:space="0" w:color="auto"/>
        <w:right w:val="none" w:sz="0" w:space="0" w:color="auto"/>
      </w:divBdr>
    </w:div>
    <w:div w:id="1845048671">
      <w:bodyDiv w:val="1"/>
      <w:marLeft w:val="0"/>
      <w:marRight w:val="0"/>
      <w:marTop w:val="0"/>
      <w:marBottom w:val="0"/>
      <w:divBdr>
        <w:top w:val="none" w:sz="0" w:space="0" w:color="auto"/>
        <w:left w:val="none" w:sz="0" w:space="0" w:color="auto"/>
        <w:bottom w:val="none" w:sz="0" w:space="0" w:color="auto"/>
        <w:right w:val="none" w:sz="0" w:space="0" w:color="auto"/>
      </w:divBdr>
    </w:div>
    <w:div w:id="1845167053">
      <w:bodyDiv w:val="1"/>
      <w:marLeft w:val="0"/>
      <w:marRight w:val="0"/>
      <w:marTop w:val="0"/>
      <w:marBottom w:val="0"/>
      <w:divBdr>
        <w:top w:val="none" w:sz="0" w:space="0" w:color="auto"/>
        <w:left w:val="none" w:sz="0" w:space="0" w:color="auto"/>
        <w:bottom w:val="none" w:sz="0" w:space="0" w:color="auto"/>
        <w:right w:val="none" w:sz="0" w:space="0" w:color="auto"/>
      </w:divBdr>
    </w:div>
    <w:div w:id="1846286093">
      <w:bodyDiv w:val="1"/>
      <w:marLeft w:val="0"/>
      <w:marRight w:val="0"/>
      <w:marTop w:val="0"/>
      <w:marBottom w:val="0"/>
      <w:divBdr>
        <w:top w:val="none" w:sz="0" w:space="0" w:color="auto"/>
        <w:left w:val="none" w:sz="0" w:space="0" w:color="auto"/>
        <w:bottom w:val="none" w:sz="0" w:space="0" w:color="auto"/>
        <w:right w:val="none" w:sz="0" w:space="0" w:color="auto"/>
      </w:divBdr>
    </w:div>
    <w:div w:id="1846632959">
      <w:bodyDiv w:val="1"/>
      <w:marLeft w:val="0"/>
      <w:marRight w:val="0"/>
      <w:marTop w:val="0"/>
      <w:marBottom w:val="0"/>
      <w:divBdr>
        <w:top w:val="none" w:sz="0" w:space="0" w:color="auto"/>
        <w:left w:val="none" w:sz="0" w:space="0" w:color="auto"/>
        <w:bottom w:val="none" w:sz="0" w:space="0" w:color="auto"/>
        <w:right w:val="none" w:sz="0" w:space="0" w:color="auto"/>
      </w:divBdr>
    </w:div>
    <w:div w:id="1846742381">
      <w:bodyDiv w:val="1"/>
      <w:marLeft w:val="0"/>
      <w:marRight w:val="0"/>
      <w:marTop w:val="0"/>
      <w:marBottom w:val="0"/>
      <w:divBdr>
        <w:top w:val="none" w:sz="0" w:space="0" w:color="auto"/>
        <w:left w:val="none" w:sz="0" w:space="0" w:color="auto"/>
        <w:bottom w:val="none" w:sz="0" w:space="0" w:color="auto"/>
        <w:right w:val="none" w:sz="0" w:space="0" w:color="auto"/>
      </w:divBdr>
    </w:div>
    <w:div w:id="1849053704">
      <w:bodyDiv w:val="1"/>
      <w:marLeft w:val="0"/>
      <w:marRight w:val="0"/>
      <w:marTop w:val="0"/>
      <w:marBottom w:val="0"/>
      <w:divBdr>
        <w:top w:val="none" w:sz="0" w:space="0" w:color="auto"/>
        <w:left w:val="none" w:sz="0" w:space="0" w:color="auto"/>
        <w:bottom w:val="none" w:sz="0" w:space="0" w:color="auto"/>
        <w:right w:val="none" w:sz="0" w:space="0" w:color="auto"/>
      </w:divBdr>
    </w:div>
    <w:div w:id="1849982831">
      <w:bodyDiv w:val="1"/>
      <w:marLeft w:val="0"/>
      <w:marRight w:val="0"/>
      <w:marTop w:val="0"/>
      <w:marBottom w:val="0"/>
      <w:divBdr>
        <w:top w:val="none" w:sz="0" w:space="0" w:color="auto"/>
        <w:left w:val="none" w:sz="0" w:space="0" w:color="auto"/>
        <w:bottom w:val="none" w:sz="0" w:space="0" w:color="auto"/>
        <w:right w:val="none" w:sz="0" w:space="0" w:color="auto"/>
      </w:divBdr>
    </w:div>
    <w:div w:id="1851065276">
      <w:bodyDiv w:val="1"/>
      <w:marLeft w:val="0"/>
      <w:marRight w:val="0"/>
      <w:marTop w:val="0"/>
      <w:marBottom w:val="0"/>
      <w:divBdr>
        <w:top w:val="none" w:sz="0" w:space="0" w:color="auto"/>
        <w:left w:val="none" w:sz="0" w:space="0" w:color="auto"/>
        <w:bottom w:val="none" w:sz="0" w:space="0" w:color="auto"/>
        <w:right w:val="none" w:sz="0" w:space="0" w:color="auto"/>
      </w:divBdr>
    </w:div>
    <w:div w:id="1851068307">
      <w:bodyDiv w:val="1"/>
      <w:marLeft w:val="0"/>
      <w:marRight w:val="0"/>
      <w:marTop w:val="0"/>
      <w:marBottom w:val="0"/>
      <w:divBdr>
        <w:top w:val="none" w:sz="0" w:space="0" w:color="auto"/>
        <w:left w:val="none" w:sz="0" w:space="0" w:color="auto"/>
        <w:bottom w:val="none" w:sz="0" w:space="0" w:color="auto"/>
        <w:right w:val="none" w:sz="0" w:space="0" w:color="auto"/>
      </w:divBdr>
    </w:div>
    <w:div w:id="1852186243">
      <w:bodyDiv w:val="1"/>
      <w:marLeft w:val="0"/>
      <w:marRight w:val="0"/>
      <w:marTop w:val="0"/>
      <w:marBottom w:val="0"/>
      <w:divBdr>
        <w:top w:val="none" w:sz="0" w:space="0" w:color="auto"/>
        <w:left w:val="none" w:sz="0" w:space="0" w:color="auto"/>
        <w:bottom w:val="none" w:sz="0" w:space="0" w:color="auto"/>
        <w:right w:val="none" w:sz="0" w:space="0" w:color="auto"/>
      </w:divBdr>
    </w:div>
    <w:div w:id="1852598995">
      <w:bodyDiv w:val="1"/>
      <w:marLeft w:val="0"/>
      <w:marRight w:val="0"/>
      <w:marTop w:val="0"/>
      <w:marBottom w:val="0"/>
      <w:divBdr>
        <w:top w:val="none" w:sz="0" w:space="0" w:color="auto"/>
        <w:left w:val="none" w:sz="0" w:space="0" w:color="auto"/>
        <w:bottom w:val="none" w:sz="0" w:space="0" w:color="auto"/>
        <w:right w:val="none" w:sz="0" w:space="0" w:color="auto"/>
      </w:divBdr>
    </w:div>
    <w:div w:id="1852644160">
      <w:bodyDiv w:val="1"/>
      <w:marLeft w:val="0"/>
      <w:marRight w:val="0"/>
      <w:marTop w:val="0"/>
      <w:marBottom w:val="0"/>
      <w:divBdr>
        <w:top w:val="none" w:sz="0" w:space="0" w:color="auto"/>
        <w:left w:val="none" w:sz="0" w:space="0" w:color="auto"/>
        <w:bottom w:val="none" w:sz="0" w:space="0" w:color="auto"/>
        <w:right w:val="none" w:sz="0" w:space="0" w:color="auto"/>
      </w:divBdr>
    </w:div>
    <w:div w:id="1852836928">
      <w:bodyDiv w:val="1"/>
      <w:marLeft w:val="0"/>
      <w:marRight w:val="0"/>
      <w:marTop w:val="0"/>
      <w:marBottom w:val="0"/>
      <w:divBdr>
        <w:top w:val="none" w:sz="0" w:space="0" w:color="auto"/>
        <w:left w:val="none" w:sz="0" w:space="0" w:color="auto"/>
        <w:bottom w:val="none" w:sz="0" w:space="0" w:color="auto"/>
        <w:right w:val="none" w:sz="0" w:space="0" w:color="auto"/>
      </w:divBdr>
    </w:div>
    <w:div w:id="1853032408">
      <w:bodyDiv w:val="1"/>
      <w:marLeft w:val="0"/>
      <w:marRight w:val="0"/>
      <w:marTop w:val="0"/>
      <w:marBottom w:val="0"/>
      <w:divBdr>
        <w:top w:val="none" w:sz="0" w:space="0" w:color="auto"/>
        <w:left w:val="none" w:sz="0" w:space="0" w:color="auto"/>
        <w:bottom w:val="none" w:sz="0" w:space="0" w:color="auto"/>
        <w:right w:val="none" w:sz="0" w:space="0" w:color="auto"/>
      </w:divBdr>
    </w:div>
    <w:div w:id="1853452748">
      <w:bodyDiv w:val="1"/>
      <w:marLeft w:val="0"/>
      <w:marRight w:val="0"/>
      <w:marTop w:val="0"/>
      <w:marBottom w:val="0"/>
      <w:divBdr>
        <w:top w:val="none" w:sz="0" w:space="0" w:color="auto"/>
        <w:left w:val="none" w:sz="0" w:space="0" w:color="auto"/>
        <w:bottom w:val="none" w:sz="0" w:space="0" w:color="auto"/>
        <w:right w:val="none" w:sz="0" w:space="0" w:color="auto"/>
      </w:divBdr>
    </w:div>
    <w:div w:id="1854102867">
      <w:bodyDiv w:val="1"/>
      <w:marLeft w:val="0"/>
      <w:marRight w:val="0"/>
      <w:marTop w:val="0"/>
      <w:marBottom w:val="0"/>
      <w:divBdr>
        <w:top w:val="none" w:sz="0" w:space="0" w:color="auto"/>
        <w:left w:val="none" w:sz="0" w:space="0" w:color="auto"/>
        <w:bottom w:val="none" w:sz="0" w:space="0" w:color="auto"/>
        <w:right w:val="none" w:sz="0" w:space="0" w:color="auto"/>
      </w:divBdr>
    </w:div>
    <w:div w:id="1854494909">
      <w:bodyDiv w:val="1"/>
      <w:marLeft w:val="0"/>
      <w:marRight w:val="0"/>
      <w:marTop w:val="0"/>
      <w:marBottom w:val="0"/>
      <w:divBdr>
        <w:top w:val="none" w:sz="0" w:space="0" w:color="auto"/>
        <w:left w:val="none" w:sz="0" w:space="0" w:color="auto"/>
        <w:bottom w:val="none" w:sz="0" w:space="0" w:color="auto"/>
        <w:right w:val="none" w:sz="0" w:space="0" w:color="auto"/>
      </w:divBdr>
    </w:div>
    <w:div w:id="1854496152">
      <w:bodyDiv w:val="1"/>
      <w:marLeft w:val="0"/>
      <w:marRight w:val="0"/>
      <w:marTop w:val="0"/>
      <w:marBottom w:val="0"/>
      <w:divBdr>
        <w:top w:val="none" w:sz="0" w:space="0" w:color="auto"/>
        <w:left w:val="none" w:sz="0" w:space="0" w:color="auto"/>
        <w:bottom w:val="none" w:sz="0" w:space="0" w:color="auto"/>
        <w:right w:val="none" w:sz="0" w:space="0" w:color="auto"/>
      </w:divBdr>
    </w:div>
    <w:div w:id="1855611760">
      <w:bodyDiv w:val="1"/>
      <w:marLeft w:val="0"/>
      <w:marRight w:val="0"/>
      <w:marTop w:val="0"/>
      <w:marBottom w:val="0"/>
      <w:divBdr>
        <w:top w:val="none" w:sz="0" w:space="0" w:color="auto"/>
        <w:left w:val="none" w:sz="0" w:space="0" w:color="auto"/>
        <w:bottom w:val="none" w:sz="0" w:space="0" w:color="auto"/>
        <w:right w:val="none" w:sz="0" w:space="0" w:color="auto"/>
      </w:divBdr>
    </w:div>
    <w:div w:id="1855653669">
      <w:bodyDiv w:val="1"/>
      <w:marLeft w:val="0"/>
      <w:marRight w:val="0"/>
      <w:marTop w:val="0"/>
      <w:marBottom w:val="0"/>
      <w:divBdr>
        <w:top w:val="none" w:sz="0" w:space="0" w:color="auto"/>
        <w:left w:val="none" w:sz="0" w:space="0" w:color="auto"/>
        <w:bottom w:val="none" w:sz="0" w:space="0" w:color="auto"/>
        <w:right w:val="none" w:sz="0" w:space="0" w:color="auto"/>
      </w:divBdr>
    </w:div>
    <w:div w:id="1855656589">
      <w:bodyDiv w:val="1"/>
      <w:marLeft w:val="0"/>
      <w:marRight w:val="0"/>
      <w:marTop w:val="0"/>
      <w:marBottom w:val="0"/>
      <w:divBdr>
        <w:top w:val="none" w:sz="0" w:space="0" w:color="auto"/>
        <w:left w:val="none" w:sz="0" w:space="0" w:color="auto"/>
        <w:bottom w:val="none" w:sz="0" w:space="0" w:color="auto"/>
        <w:right w:val="none" w:sz="0" w:space="0" w:color="auto"/>
      </w:divBdr>
    </w:div>
    <w:div w:id="1855729026">
      <w:bodyDiv w:val="1"/>
      <w:marLeft w:val="0"/>
      <w:marRight w:val="0"/>
      <w:marTop w:val="0"/>
      <w:marBottom w:val="0"/>
      <w:divBdr>
        <w:top w:val="none" w:sz="0" w:space="0" w:color="auto"/>
        <w:left w:val="none" w:sz="0" w:space="0" w:color="auto"/>
        <w:bottom w:val="none" w:sz="0" w:space="0" w:color="auto"/>
        <w:right w:val="none" w:sz="0" w:space="0" w:color="auto"/>
      </w:divBdr>
    </w:div>
    <w:div w:id="1857427506">
      <w:bodyDiv w:val="1"/>
      <w:marLeft w:val="0"/>
      <w:marRight w:val="0"/>
      <w:marTop w:val="0"/>
      <w:marBottom w:val="0"/>
      <w:divBdr>
        <w:top w:val="none" w:sz="0" w:space="0" w:color="auto"/>
        <w:left w:val="none" w:sz="0" w:space="0" w:color="auto"/>
        <w:bottom w:val="none" w:sz="0" w:space="0" w:color="auto"/>
        <w:right w:val="none" w:sz="0" w:space="0" w:color="auto"/>
      </w:divBdr>
    </w:div>
    <w:div w:id="1859074274">
      <w:bodyDiv w:val="1"/>
      <w:marLeft w:val="0"/>
      <w:marRight w:val="0"/>
      <w:marTop w:val="0"/>
      <w:marBottom w:val="0"/>
      <w:divBdr>
        <w:top w:val="none" w:sz="0" w:space="0" w:color="auto"/>
        <w:left w:val="none" w:sz="0" w:space="0" w:color="auto"/>
        <w:bottom w:val="none" w:sz="0" w:space="0" w:color="auto"/>
        <w:right w:val="none" w:sz="0" w:space="0" w:color="auto"/>
      </w:divBdr>
    </w:div>
    <w:div w:id="1859346518">
      <w:bodyDiv w:val="1"/>
      <w:marLeft w:val="0"/>
      <w:marRight w:val="0"/>
      <w:marTop w:val="0"/>
      <w:marBottom w:val="0"/>
      <w:divBdr>
        <w:top w:val="none" w:sz="0" w:space="0" w:color="auto"/>
        <w:left w:val="none" w:sz="0" w:space="0" w:color="auto"/>
        <w:bottom w:val="none" w:sz="0" w:space="0" w:color="auto"/>
        <w:right w:val="none" w:sz="0" w:space="0" w:color="auto"/>
      </w:divBdr>
    </w:div>
    <w:div w:id="1859542595">
      <w:bodyDiv w:val="1"/>
      <w:marLeft w:val="0"/>
      <w:marRight w:val="0"/>
      <w:marTop w:val="0"/>
      <w:marBottom w:val="0"/>
      <w:divBdr>
        <w:top w:val="none" w:sz="0" w:space="0" w:color="auto"/>
        <w:left w:val="none" w:sz="0" w:space="0" w:color="auto"/>
        <w:bottom w:val="none" w:sz="0" w:space="0" w:color="auto"/>
        <w:right w:val="none" w:sz="0" w:space="0" w:color="auto"/>
      </w:divBdr>
    </w:div>
    <w:div w:id="1860854872">
      <w:bodyDiv w:val="1"/>
      <w:marLeft w:val="0"/>
      <w:marRight w:val="0"/>
      <w:marTop w:val="0"/>
      <w:marBottom w:val="0"/>
      <w:divBdr>
        <w:top w:val="none" w:sz="0" w:space="0" w:color="auto"/>
        <w:left w:val="none" w:sz="0" w:space="0" w:color="auto"/>
        <w:bottom w:val="none" w:sz="0" w:space="0" w:color="auto"/>
        <w:right w:val="none" w:sz="0" w:space="0" w:color="auto"/>
      </w:divBdr>
    </w:div>
    <w:div w:id="1861160668">
      <w:bodyDiv w:val="1"/>
      <w:marLeft w:val="0"/>
      <w:marRight w:val="0"/>
      <w:marTop w:val="0"/>
      <w:marBottom w:val="0"/>
      <w:divBdr>
        <w:top w:val="none" w:sz="0" w:space="0" w:color="auto"/>
        <w:left w:val="none" w:sz="0" w:space="0" w:color="auto"/>
        <w:bottom w:val="none" w:sz="0" w:space="0" w:color="auto"/>
        <w:right w:val="none" w:sz="0" w:space="0" w:color="auto"/>
      </w:divBdr>
    </w:div>
    <w:div w:id="1861317916">
      <w:bodyDiv w:val="1"/>
      <w:marLeft w:val="0"/>
      <w:marRight w:val="0"/>
      <w:marTop w:val="0"/>
      <w:marBottom w:val="0"/>
      <w:divBdr>
        <w:top w:val="none" w:sz="0" w:space="0" w:color="auto"/>
        <w:left w:val="none" w:sz="0" w:space="0" w:color="auto"/>
        <w:bottom w:val="none" w:sz="0" w:space="0" w:color="auto"/>
        <w:right w:val="none" w:sz="0" w:space="0" w:color="auto"/>
      </w:divBdr>
    </w:div>
    <w:div w:id="1861820396">
      <w:bodyDiv w:val="1"/>
      <w:marLeft w:val="0"/>
      <w:marRight w:val="0"/>
      <w:marTop w:val="0"/>
      <w:marBottom w:val="0"/>
      <w:divBdr>
        <w:top w:val="none" w:sz="0" w:space="0" w:color="auto"/>
        <w:left w:val="none" w:sz="0" w:space="0" w:color="auto"/>
        <w:bottom w:val="none" w:sz="0" w:space="0" w:color="auto"/>
        <w:right w:val="none" w:sz="0" w:space="0" w:color="auto"/>
      </w:divBdr>
    </w:div>
    <w:div w:id="1861894537">
      <w:bodyDiv w:val="1"/>
      <w:marLeft w:val="0"/>
      <w:marRight w:val="0"/>
      <w:marTop w:val="0"/>
      <w:marBottom w:val="0"/>
      <w:divBdr>
        <w:top w:val="none" w:sz="0" w:space="0" w:color="auto"/>
        <w:left w:val="none" w:sz="0" w:space="0" w:color="auto"/>
        <w:bottom w:val="none" w:sz="0" w:space="0" w:color="auto"/>
        <w:right w:val="none" w:sz="0" w:space="0" w:color="auto"/>
      </w:divBdr>
    </w:div>
    <w:div w:id="1863133167">
      <w:bodyDiv w:val="1"/>
      <w:marLeft w:val="0"/>
      <w:marRight w:val="0"/>
      <w:marTop w:val="0"/>
      <w:marBottom w:val="0"/>
      <w:divBdr>
        <w:top w:val="none" w:sz="0" w:space="0" w:color="auto"/>
        <w:left w:val="none" w:sz="0" w:space="0" w:color="auto"/>
        <w:bottom w:val="none" w:sz="0" w:space="0" w:color="auto"/>
        <w:right w:val="none" w:sz="0" w:space="0" w:color="auto"/>
      </w:divBdr>
    </w:div>
    <w:div w:id="1863588159">
      <w:bodyDiv w:val="1"/>
      <w:marLeft w:val="0"/>
      <w:marRight w:val="0"/>
      <w:marTop w:val="0"/>
      <w:marBottom w:val="0"/>
      <w:divBdr>
        <w:top w:val="none" w:sz="0" w:space="0" w:color="auto"/>
        <w:left w:val="none" w:sz="0" w:space="0" w:color="auto"/>
        <w:bottom w:val="none" w:sz="0" w:space="0" w:color="auto"/>
        <w:right w:val="none" w:sz="0" w:space="0" w:color="auto"/>
      </w:divBdr>
    </w:div>
    <w:div w:id="1863593194">
      <w:bodyDiv w:val="1"/>
      <w:marLeft w:val="0"/>
      <w:marRight w:val="0"/>
      <w:marTop w:val="0"/>
      <w:marBottom w:val="0"/>
      <w:divBdr>
        <w:top w:val="none" w:sz="0" w:space="0" w:color="auto"/>
        <w:left w:val="none" w:sz="0" w:space="0" w:color="auto"/>
        <w:bottom w:val="none" w:sz="0" w:space="0" w:color="auto"/>
        <w:right w:val="none" w:sz="0" w:space="0" w:color="auto"/>
      </w:divBdr>
      <w:divsChild>
        <w:div w:id="305358330">
          <w:marLeft w:val="0"/>
          <w:marRight w:val="0"/>
          <w:marTop w:val="0"/>
          <w:marBottom w:val="0"/>
          <w:divBdr>
            <w:top w:val="single" w:sz="2" w:space="0" w:color="D9D9E3"/>
            <w:left w:val="single" w:sz="2" w:space="0" w:color="D9D9E3"/>
            <w:bottom w:val="single" w:sz="2" w:space="0" w:color="D9D9E3"/>
            <w:right w:val="single" w:sz="2" w:space="0" w:color="D9D9E3"/>
          </w:divBdr>
          <w:divsChild>
            <w:div w:id="1831407451">
              <w:marLeft w:val="0"/>
              <w:marRight w:val="0"/>
              <w:marTop w:val="0"/>
              <w:marBottom w:val="0"/>
              <w:divBdr>
                <w:top w:val="single" w:sz="2" w:space="0" w:color="D9D9E3"/>
                <w:left w:val="single" w:sz="2" w:space="0" w:color="D9D9E3"/>
                <w:bottom w:val="single" w:sz="2" w:space="0" w:color="D9D9E3"/>
                <w:right w:val="single" w:sz="2" w:space="0" w:color="D9D9E3"/>
              </w:divBdr>
              <w:divsChild>
                <w:div w:id="549075558">
                  <w:marLeft w:val="0"/>
                  <w:marRight w:val="0"/>
                  <w:marTop w:val="0"/>
                  <w:marBottom w:val="0"/>
                  <w:divBdr>
                    <w:top w:val="single" w:sz="2" w:space="0" w:color="D9D9E3"/>
                    <w:left w:val="single" w:sz="2" w:space="0" w:color="D9D9E3"/>
                    <w:bottom w:val="single" w:sz="2" w:space="0" w:color="D9D9E3"/>
                    <w:right w:val="single" w:sz="2" w:space="0" w:color="D9D9E3"/>
                  </w:divBdr>
                  <w:divsChild>
                    <w:div w:id="2143232286">
                      <w:marLeft w:val="0"/>
                      <w:marRight w:val="0"/>
                      <w:marTop w:val="0"/>
                      <w:marBottom w:val="0"/>
                      <w:divBdr>
                        <w:top w:val="single" w:sz="2" w:space="0" w:color="D9D9E3"/>
                        <w:left w:val="single" w:sz="2" w:space="0" w:color="D9D9E3"/>
                        <w:bottom w:val="single" w:sz="2" w:space="0" w:color="D9D9E3"/>
                        <w:right w:val="single" w:sz="2" w:space="0" w:color="D9D9E3"/>
                      </w:divBdr>
                      <w:divsChild>
                        <w:div w:id="33433083">
                          <w:marLeft w:val="0"/>
                          <w:marRight w:val="0"/>
                          <w:marTop w:val="0"/>
                          <w:marBottom w:val="0"/>
                          <w:divBdr>
                            <w:top w:val="single" w:sz="2" w:space="0" w:color="auto"/>
                            <w:left w:val="single" w:sz="2" w:space="0" w:color="auto"/>
                            <w:bottom w:val="single" w:sz="6" w:space="0" w:color="auto"/>
                            <w:right w:val="single" w:sz="2" w:space="0" w:color="auto"/>
                          </w:divBdr>
                          <w:divsChild>
                            <w:div w:id="84032132">
                              <w:marLeft w:val="0"/>
                              <w:marRight w:val="0"/>
                              <w:marTop w:val="100"/>
                              <w:marBottom w:val="100"/>
                              <w:divBdr>
                                <w:top w:val="single" w:sz="2" w:space="0" w:color="D9D9E3"/>
                                <w:left w:val="single" w:sz="2" w:space="0" w:color="D9D9E3"/>
                                <w:bottom w:val="single" w:sz="2" w:space="0" w:color="D9D9E3"/>
                                <w:right w:val="single" w:sz="2" w:space="0" w:color="D9D9E3"/>
                              </w:divBdr>
                              <w:divsChild>
                                <w:div w:id="8066123">
                                  <w:marLeft w:val="0"/>
                                  <w:marRight w:val="0"/>
                                  <w:marTop w:val="0"/>
                                  <w:marBottom w:val="0"/>
                                  <w:divBdr>
                                    <w:top w:val="single" w:sz="2" w:space="0" w:color="D9D9E3"/>
                                    <w:left w:val="single" w:sz="2" w:space="0" w:color="D9D9E3"/>
                                    <w:bottom w:val="single" w:sz="2" w:space="0" w:color="D9D9E3"/>
                                    <w:right w:val="single" w:sz="2" w:space="0" w:color="D9D9E3"/>
                                  </w:divBdr>
                                  <w:divsChild>
                                    <w:div w:id="852378356">
                                      <w:marLeft w:val="0"/>
                                      <w:marRight w:val="0"/>
                                      <w:marTop w:val="0"/>
                                      <w:marBottom w:val="0"/>
                                      <w:divBdr>
                                        <w:top w:val="single" w:sz="2" w:space="0" w:color="D9D9E3"/>
                                        <w:left w:val="single" w:sz="2" w:space="0" w:color="D9D9E3"/>
                                        <w:bottom w:val="single" w:sz="2" w:space="0" w:color="D9D9E3"/>
                                        <w:right w:val="single" w:sz="2" w:space="0" w:color="D9D9E3"/>
                                      </w:divBdr>
                                      <w:divsChild>
                                        <w:div w:id="341474060">
                                          <w:marLeft w:val="0"/>
                                          <w:marRight w:val="0"/>
                                          <w:marTop w:val="0"/>
                                          <w:marBottom w:val="0"/>
                                          <w:divBdr>
                                            <w:top w:val="single" w:sz="2" w:space="0" w:color="D9D9E3"/>
                                            <w:left w:val="single" w:sz="2" w:space="0" w:color="D9D9E3"/>
                                            <w:bottom w:val="single" w:sz="2" w:space="0" w:color="D9D9E3"/>
                                            <w:right w:val="single" w:sz="2" w:space="0" w:color="D9D9E3"/>
                                          </w:divBdr>
                                          <w:divsChild>
                                            <w:div w:id="1473301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93290133">
                                      <w:marLeft w:val="0"/>
                                      <w:marRight w:val="0"/>
                                      <w:marTop w:val="0"/>
                                      <w:marBottom w:val="0"/>
                                      <w:divBdr>
                                        <w:top w:val="single" w:sz="2" w:space="0" w:color="D9D9E3"/>
                                        <w:left w:val="single" w:sz="2" w:space="0" w:color="D9D9E3"/>
                                        <w:bottom w:val="single" w:sz="2" w:space="0" w:color="D9D9E3"/>
                                        <w:right w:val="single" w:sz="2" w:space="0" w:color="D9D9E3"/>
                                      </w:divBdr>
                                      <w:divsChild>
                                        <w:div w:id="1411658157">
                                          <w:marLeft w:val="0"/>
                                          <w:marRight w:val="0"/>
                                          <w:marTop w:val="0"/>
                                          <w:marBottom w:val="0"/>
                                          <w:divBdr>
                                            <w:top w:val="single" w:sz="2" w:space="0" w:color="D9D9E3"/>
                                            <w:left w:val="single" w:sz="2" w:space="0" w:color="D9D9E3"/>
                                            <w:bottom w:val="single" w:sz="2" w:space="0" w:color="D9D9E3"/>
                                            <w:right w:val="single" w:sz="2" w:space="0" w:color="D9D9E3"/>
                                          </w:divBdr>
                                          <w:divsChild>
                                            <w:div w:id="555625394">
                                              <w:marLeft w:val="0"/>
                                              <w:marRight w:val="0"/>
                                              <w:marTop w:val="0"/>
                                              <w:marBottom w:val="0"/>
                                              <w:divBdr>
                                                <w:top w:val="single" w:sz="2" w:space="0" w:color="D9D9E3"/>
                                                <w:left w:val="single" w:sz="2" w:space="0" w:color="D9D9E3"/>
                                                <w:bottom w:val="single" w:sz="2" w:space="0" w:color="D9D9E3"/>
                                                <w:right w:val="single" w:sz="2" w:space="0" w:color="D9D9E3"/>
                                              </w:divBdr>
                                              <w:divsChild>
                                                <w:div w:id="560559997">
                                                  <w:marLeft w:val="0"/>
                                                  <w:marRight w:val="0"/>
                                                  <w:marTop w:val="0"/>
                                                  <w:marBottom w:val="0"/>
                                                  <w:divBdr>
                                                    <w:top w:val="single" w:sz="2" w:space="0" w:color="D9D9E3"/>
                                                    <w:left w:val="single" w:sz="2" w:space="0" w:color="D9D9E3"/>
                                                    <w:bottom w:val="single" w:sz="2" w:space="0" w:color="D9D9E3"/>
                                                    <w:right w:val="single" w:sz="2" w:space="0" w:color="D9D9E3"/>
                                                  </w:divBdr>
                                                  <w:divsChild>
                                                    <w:div w:id="6037265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7291103">
                          <w:marLeft w:val="0"/>
                          <w:marRight w:val="0"/>
                          <w:marTop w:val="0"/>
                          <w:marBottom w:val="0"/>
                          <w:divBdr>
                            <w:top w:val="single" w:sz="2" w:space="0" w:color="auto"/>
                            <w:left w:val="single" w:sz="2" w:space="0" w:color="auto"/>
                            <w:bottom w:val="single" w:sz="6" w:space="0" w:color="auto"/>
                            <w:right w:val="single" w:sz="2" w:space="0" w:color="auto"/>
                          </w:divBdr>
                          <w:divsChild>
                            <w:div w:id="2067146738">
                              <w:marLeft w:val="0"/>
                              <w:marRight w:val="0"/>
                              <w:marTop w:val="100"/>
                              <w:marBottom w:val="100"/>
                              <w:divBdr>
                                <w:top w:val="single" w:sz="2" w:space="0" w:color="D9D9E3"/>
                                <w:left w:val="single" w:sz="2" w:space="0" w:color="D9D9E3"/>
                                <w:bottom w:val="single" w:sz="2" w:space="0" w:color="D9D9E3"/>
                                <w:right w:val="single" w:sz="2" w:space="0" w:color="D9D9E3"/>
                              </w:divBdr>
                              <w:divsChild>
                                <w:div w:id="871453835">
                                  <w:marLeft w:val="0"/>
                                  <w:marRight w:val="0"/>
                                  <w:marTop w:val="0"/>
                                  <w:marBottom w:val="0"/>
                                  <w:divBdr>
                                    <w:top w:val="single" w:sz="2" w:space="0" w:color="D9D9E3"/>
                                    <w:left w:val="single" w:sz="2" w:space="0" w:color="D9D9E3"/>
                                    <w:bottom w:val="single" w:sz="2" w:space="0" w:color="D9D9E3"/>
                                    <w:right w:val="single" w:sz="2" w:space="0" w:color="D9D9E3"/>
                                  </w:divBdr>
                                  <w:divsChild>
                                    <w:div w:id="815949862">
                                      <w:marLeft w:val="0"/>
                                      <w:marRight w:val="0"/>
                                      <w:marTop w:val="0"/>
                                      <w:marBottom w:val="0"/>
                                      <w:divBdr>
                                        <w:top w:val="single" w:sz="2" w:space="0" w:color="D9D9E3"/>
                                        <w:left w:val="single" w:sz="2" w:space="0" w:color="D9D9E3"/>
                                        <w:bottom w:val="single" w:sz="2" w:space="0" w:color="D9D9E3"/>
                                        <w:right w:val="single" w:sz="2" w:space="0" w:color="D9D9E3"/>
                                      </w:divBdr>
                                      <w:divsChild>
                                        <w:div w:id="1014572773">
                                          <w:marLeft w:val="0"/>
                                          <w:marRight w:val="0"/>
                                          <w:marTop w:val="0"/>
                                          <w:marBottom w:val="0"/>
                                          <w:divBdr>
                                            <w:top w:val="single" w:sz="2" w:space="0" w:color="D9D9E3"/>
                                            <w:left w:val="single" w:sz="2" w:space="0" w:color="D9D9E3"/>
                                            <w:bottom w:val="single" w:sz="2" w:space="0" w:color="D9D9E3"/>
                                            <w:right w:val="single" w:sz="2" w:space="0" w:color="D9D9E3"/>
                                          </w:divBdr>
                                          <w:divsChild>
                                            <w:div w:id="2015839979">
                                              <w:marLeft w:val="0"/>
                                              <w:marRight w:val="0"/>
                                              <w:marTop w:val="0"/>
                                              <w:marBottom w:val="0"/>
                                              <w:divBdr>
                                                <w:top w:val="single" w:sz="2" w:space="0" w:color="D9D9E3"/>
                                                <w:left w:val="single" w:sz="2" w:space="0" w:color="D9D9E3"/>
                                                <w:bottom w:val="single" w:sz="2" w:space="0" w:color="D9D9E3"/>
                                                <w:right w:val="single" w:sz="2" w:space="0" w:color="D9D9E3"/>
                                              </w:divBdr>
                                              <w:divsChild>
                                                <w:div w:id="817846038">
                                                  <w:marLeft w:val="0"/>
                                                  <w:marRight w:val="0"/>
                                                  <w:marTop w:val="0"/>
                                                  <w:marBottom w:val="0"/>
                                                  <w:divBdr>
                                                    <w:top w:val="single" w:sz="2" w:space="0" w:color="D9D9E3"/>
                                                    <w:left w:val="single" w:sz="2" w:space="0" w:color="D9D9E3"/>
                                                    <w:bottom w:val="single" w:sz="2" w:space="0" w:color="D9D9E3"/>
                                                    <w:right w:val="single" w:sz="2" w:space="0" w:color="D9D9E3"/>
                                                  </w:divBdr>
                                                  <w:divsChild>
                                                    <w:div w:id="1285972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47890785">
                                      <w:marLeft w:val="0"/>
                                      <w:marRight w:val="0"/>
                                      <w:marTop w:val="0"/>
                                      <w:marBottom w:val="0"/>
                                      <w:divBdr>
                                        <w:top w:val="single" w:sz="2" w:space="0" w:color="D9D9E3"/>
                                        <w:left w:val="single" w:sz="2" w:space="0" w:color="D9D9E3"/>
                                        <w:bottom w:val="single" w:sz="2" w:space="0" w:color="D9D9E3"/>
                                        <w:right w:val="single" w:sz="2" w:space="0" w:color="D9D9E3"/>
                                      </w:divBdr>
                                      <w:divsChild>
                                        <w:div w:id="1228150531">
                                          <w:marLeft w:val="0"/>
                                          <w:marRight w:val="0"/>
                                          <w:marTop w:val="0"/>
                                          <w:marBottom w:val="0"/>
                                          <w:divBdr>
                                            <w:top w:val="single" w:sz="2" w:space="0" w:color="D9D9E3"/>
                                            <w:left w:val="single" w:sz="2" w:space="0" w:color="D9D9E3"/>
                                            <w:bottom w:val="single" w:sz="2" w:space="0" w:color="D9D9E3"/>
                                            <w:right w:val="single" w:sz="2" w:space="0" w:color="D9D9E3"/>
                                          </w:divBdr>
                                          <w:divsChild>
                                            <w:div w:id="18008817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8383798">
                          <w:marLeft w:val="0"/>
                          <w:marRight w:val="0"/>
                          <w:marTop w:val="0"/>
                          <w:marBottom w:val="0"/>
                          <w:divBdr>
                            <w:top w:val="single" w:sz="2" w:space="0" w:color="auto"/>
                            <w:left w:val="single" w:sz="2" w:space="0" w:color="auto"/>
                            <w:bottom w:val="single" w:sz="6" w:space="0" w:color="auto"/>
                            <w:right w:val="single" w:sz="2" w:space="0" w:color="auto"/>
                          </w:divBdr>
                          <w:divsChild>
                            <w:div w:id="1662780723">
                              <w:marLeft w:val="0"/>
                              <w:marRight w:val="0"/>
                              <w:marTop w:val="100"/>
                              <w:marBottom w:val="100"/>
                              <w:divBdr>
                                <w:top w:val="single" w:sz="2" w:space="0" w:color="D9D9E3"/>
                                <w:left w:val="single" w:sz="2" w:space="0" w:color="D9D9E3"/>
                                <w:bottom w:val="single" w:sz="2" w:space="0" w:color="D9D9E3"/>
                                <w:right w:val="single" w:sz="2" w:space="0" w:color="D9D9E3"/>
                              </w:divBdr>
                              <w:divsChild>
                                <w:div w:id="1598558799">
                                  <w:marLeft w:val="0"/>
                                  <w:marRight w:val="0"/>
                                  <w:marTop w:val="0"/>
                                  <w:marBottom w:val="0"/>
                                  <w:divBdr>
                                    <w:top w:val="single" w:sz="2" w:space="0" w:color="D9D9E3"/>
                                    <w:left w:val="single" w:sz="2" w:space="0" w:color="D9D9E3"/>
                                    <w:bottom w:val="single" w:sz="2" w:space="0" w:color="D9D9E3"/>
                                    <w:right w:val="single" w:sz="2" w:space="0" w:color="D9D9E3"/>
                                  </w:divBdr>
                                  <w:divsChild>
                                    <w:div w:id="460463022">
                                      <w:marLeft w:val="0"/>
                                      <w:marRight w:val="0"/>
                                      <w:marTop w:val="0"/>
                                      <w:marBottom w:val="0"/>
                                      <w:divBdr>
                                        <w:top w:val="single" w:sz="2" w:space="0" w:color="D9D9E3"/>
                                        <w:left w:val="single" w:sz="2" w:space="0" w:color="D9D9E3"/>
                                        <w:bottom w:val="single" w:sz="2" w:space="0" w:color="D9D9E3"/>
                                        <w:right w:val="single" w:sz="2" w:space="0" w:color="D9D9E3"/>
                                      </w:divBdr>
                                      <w:divsChild>
                                        <w:div w:id="349600160">
                                          <w:marLeft w:val="0"/>
                                          <w:marRight w:val="0"/>
                                          <w:marTop w:val="0"/>
                                          <w:marBottom w:val="0"/>
                                          <w:divBdr>
                                            <w:top w:val="single" w:sz="2" w:space="0" w:color="D9D9E3"/>
                                            <w:left w:val="single" w:sz="2" w:space="0" w:color="D9D9E3"/>
                                            <w:bottom w:val="single" w:sz="2" w:space="0" w:color="D9D9E3"/>
                                            <w:right w:val="single" w:sz="2" w:space="0" w:color="D9D9E3"/>
                                          </w:divBdr>
                                          <w:divsChild>
                                            <w:div w:id="2006203330">
                                              <w:marLeft w:val="0"/>
                                              <w:marRight w:val="0"/>
                                              <w:marTop w:val="0"/>
                                              <w:marBottom w:val="0"/>
                                              <w:divBdr>
                                                <w:top w:val="single" w:sz="2" w:space="0" w:color="D9D9E3"/>
                                                <w:left w:val="single" w:sz="2" w:space="0" w:color="D9D9E3"/>
                                                <w:bottom w:val="single" w:sz="2" w:space="0" w:color="D9D9E3"/>
                                                <w:right w:val="single" w:sz="2" w:space="0" w:color="D9D9E3"/>
                                              </w:divBdr>
                                              <w:divsChild>
                                                <w:div w:id="523205784">
                                                  <w:marLeft w:val="0"/>
                                                  <w:marRight w:val="0"/>
                                                  <w:marTop w:val="0"/>
                                                  <w:marBottom w:val="0"/>
                                                  <w:divBdr>
                                                    <w:top w:val="single" w:sz="2" w:space="0" w:color="D9D9E3"/>
                                                    <w:left w:val="single" w:sz="2" w:space="0" w:color="D9D9E3"/>
                                                    <w:bottom w:val="single" w:sz="2" w:space="0" w:color="D9D9E3"/>
                                                    <w:right w:val="single" w:sz="2" w:space="0" w:color="D9D9E3"/>
                                                  </w:divBdr>
                                                  <w:divsChild>
                                                    <w:div w:id="16309367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81810077">
                                      <w:marLeft w:val="0"/>
                                      <w:marRight w:val="0"/>
                                      <w:marTop w:val="0"/>
                                      <w:marBottom w:val="0"/>
                                      <w:divBdr>
                                        <w:top w:val="single" w:sz="2" w:space="0" w:color="D9D9E3"/>
                                        <w:left w:val="single" w:sz="2" w:space="0" w:color="D9D9E3"/>
                                        <w:bottom w:val="single" w:sz="2" w:space="0" w:color="D9D9E3"/>
                                        <w:right w:val="single" w:sz="2" w:space="0" w:color="D9D9E3"/>
                                      </w:divBdr>
                                      <w:divsChild>
                                        <w:div w:id="622928047">
                                          <w:marLeft w:val="0"/>
                                          <w:marRight w:val="0"/>
                                          <w:marTop w:val="0"/>
                                          <w:marBottom w:val="0"/>
                                          <w:divBdr>
                                            <w:top w:val="single" w:sz="2" w:space="0" w:color="D9D9E3"/>
                                            <w:left w:val="single" w:sz="2" w:space="0" w:color="D9D9E3"/>
                                            <w:bottom w:val="single" w:sz="2" w:space="0" w:color="D9D9E3"/>
                                            <w:right w:val="single" w:sz="2" w:space="0" w:color="D9D9E3"/>
                                          </w:divBdr>
                                          <w:divsChild>
                                            <w:div w:id="2999677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3092263">
                          <w:marLeft w:val="0"/>
                          <w:marRight w:val="0"/>
                          <w:marTop w:val="0"/>
                          <w:marBottom w:val="0"/>
                          <w:divBdr>
                            <w:top w:val="single" w:sz="2" w:space="0" w:color="auto"/>
                            <w:left w:val="single" w:sz="2" w:space="0" w:color="auto"/>
                            <w:bottom w:val="single" w:sz="6" w:space="0" w:color="auto"/>
                            <w:right w:val="single" w:sz="2" w:space="0" w:color="auto"/>
                          </w:divBdr>
                          <w:divsChild>
                            <w:div w:id="1720937203">
                              <w:marLeft w:val="0"/>
                              <w:marRight w:val="0"/>
                              <w:marTop w:val="100"/>
                              <w:marBottom w:val="100"/>
                              <w:divBdr>
                                <w:top w:val="single" w:sz="2" w:space="0" w:color="D9D9E3"/>
                                <w:left w:val="single" w:sz="2" w:space="0" w:color="D9D9E3"/>
                                <w:bottom w:val="single" w:sz="2" w:space="0" w:color="D9D9E3"/>
                                <w:right w:val="single" w:sz="2" w:space="0" w:color="D9D9E3"/>
                              </w:divBdr>
                              <w:divsChild>
                                <w:div w:id="1170753063">
                                  <w:marLeft w:val="0"/>
                                  <w:marRight w:val="0"/>
                                  <w:marTop w:val="0"/>
                                  <w:marBottom w:val="0"/>
                                  <w:divBdr>
                                    <w:top w:val="single" w:sz="2" w:space="0" w:color="D9D9E3"/>
                                    <w:left w:val="single" w:sz="2" w:space="0" w:color="D9D9E3"/>
                                    <w:bottom w:val="single" w:sz="2" w:space="0" w:color="D9D9E3"/>
                                    <w:right w:val="single" w:sz="2" w:space="0" w:color="D9D9E3"/>
                                  </w:divBdr>
                                  <w:divsChild>
                                    <w:div w:id="720128435">
                                      <w:marLeft w:val="0"/>
                                      <w:marRight w:val="0"/>
                                      <w:marTop w:val="0"/>
                                      <w:marBottom w:val="0"/>
                                      <w:divBdr>
                                        <w:top w:val="single" w:sz="2" w:space="0" w:color="D9D9E3"/>
                                        <w:left w:val="single" w:sz="2" w:space="0" w:color="D9D9E3"/>
                                        <w:bottom w:val="single" w:sz="2" w:space="0" w:color="D9D9E3"/>
                                        <w:right w:val="single" w:sz="2" w:space="0" w:color="D9D9E3"/>
                                      </w:divBdr>
                                      <w:divsChild>
                                        <w:div w:id="1920750218">
                                          <w:marLeft w:val="0"/>
                                          <w:marRight w:val="0"/>
                                          <w:marTop w:val="0"/>
                                          <w:marBottom w:val="0"/>
                                          <w:divBdr>
                                            <w:top w:val="single" w:sz="2" w:space="0" w:color="D9D9E3"/>
                                            <w:left w:val="single" w:sz="2" w:space="0" w:color="D9D9E3"/>
                                            <w:bottom w:val="single" w:sz="2" w:space="0" w:color="D9D9E3"/>
                                            <w:right w:val="single" w:sz="2" w:space="0" w:color="D9D9E3"/>
                                          </w:divBdr>
                                          <w:divsChild>
                                            <w:div w:id="16350183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14793897">
                                      <w:marLeft w:val="0"/>
                                      <w:marRight w:val="0"/>
                                      <w:marTop w:val="0"/>
                                      <w:marBottom w:val="0"/>
                                      <w:divBdr>
                                        <w:top w:val="single" w:sz="2" w:space="0" w:color="D9D9E3"/>
                                        <w:left w:val="single" w:sz="2" w:space="0" w:color="D9D9E3"/>
                                        <w:bottom w:val="single" w:sz="2" w:space="0" w:color="D9D9E3"/>
                                        <w:right w:val="single" w:sz="2" w:space="0" w:color="D9D9E3"/>
                                      </w:divBdr>
                                      <w:divsChild>
                                        <w:div w:id="1215046350">
                                          <w:marLeft w:val="0"/>
                                          <w:marRight w:val="0"/>
                                          <w:marTop w:val="0"/>
                                          <w:marBottom w:val="0"/>
                                          <w:divBdr>
                                            <w:top w:val="single" w:sz="2" w:space="0" w:color="D9D9E3"/>
                                            <w:left w:val="single" w:sz="2" w:space="0" w:color="D9D9E3"/>
                                            <w:bottom w:val="single" w:sz="2" w:space="0" w:color="D9D9E3"/>
                                            <w:right w:val="single" w:sz="2" w:space="0" w:color="D9D9E3"/>
                                          </w:divBdr>
                                          <w:divsChild>
                                            <w:div w:id="339892018">
                                              <w:marLeft w:val="0"/>
                                              <w:marRight w:val="0"/>
                                              <w:marTop w:val="0"/>
                                              <w:marBottom w:val="0"/>
                                              <w:divBdr>
                                                <w:top w:val="single" w:sz="2" w:space="0" w:color="D9D9E3"/>
                                                <w:left w:val="single" w:sz="2" w:space="0" w:color="D9D9E3"/>
                                                <w:bottom w:val="single" w:sz="2" w:space="0" w:color="D9D9E3"/>
                                                <w:right w:val="single" w:sz="2" w:space="0" w:color="D9D9E3"/>
                                              </w:divBdr>
                                              <w:divsChild>
                                                <w:div w:id="115150092">
                                                  <w:marLeft w:val="0"/>
                                                  <w:marRight w:val="0"/>
                                                  <w:marTop w:val="0"/>
                                                  <w:marBottom w:val="0"/>
                                                  <w:divBdr>
                                                    <w:top w:val="single" w:sz="2" w:space="0" w:color="D9D9E3"/>
                                                    <w:left w:val="single" w:sz="2" w:space="0" w:color="D9D9E3"/>
                                                    <w:bottom w:val="single" w:sz="2" w:space="0" w:color="D9D9E3"/>
                                                    <w:right w:val="single" w:sz="2" w:space="0" w:color="D9D9E3"/>
                                                  </w:divBdr>
                                                  <w:divsChild>
                                                    <w:div w:id="12046366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1052840">
                          <w:marLeft w:val="0"/>
                          <w:marRight w:val="0"/>
                          <w:marTop w:val="0"/>
                          <w:marBottom w:val="0"/>
                          <w:divBdr>
                            <w:top w:val="single" w:sz="2" w:space="0" w:color="auto"/>
                            <w:left w:val="single" w:sz="2" w:space="0" w:color="auto"/>
                            <w:bottom w:val="single" w:sz="6" w:space="0" w:color="auto"/>
                            <w:right w:val="single" w:sz="2" w:space="0" w:color="auto"/>
                          </w:divBdr>
                          <w:divsChild>
                            <w:div w:id="954823898">
                              <w:marLeft w:val="0"/>
                              <w:marRight w:val="0"/>
                              <w:marTop w:val="100"/>
                              <w:marBottom w:val="100"/>
                              <w:divBdr>
                                <w:top w:val="single" w:sz="2" w:space="0" w:color="D9D9E3"/>
                                <w:left w:val="single" w:sz="2" w:space="0" w:color="D9D9E3"/>
                                <w:bottom w:val="single" w:sz="2" w:space="0" w:color="D9D9E3"/>
                                <w:right w:val="single" w:sz="2" w:space="0" w:color="D9D9E3"/>
                              </w:divBdr>
                              <w:divsChild>
                                <w:div w:id="2118017883">
                                  <w:marLeft w:val="0"/>
                                  <w:marRight w:val="0"/>
                                  <w:marTop w:val="0"/>
                                  <w:marBottom w:val="0"/>
                                  <w:divBdr>
                                    <w:top w:val="single" w:sz="2" w:space="0" w:color="D9D9E3"/>
                                    <w:left w:val="single" w:sz="2" w:space="0" w:color="D9D9E3"/>
                                    <w:bottom w:val="single" w:sz="2" w:space="0" w:color="D9D9E3"/>
                                    <w:right w:val="single" w:sz="2" w:space="0" w:color="D9D9E3"/>
                                  </w:divBdr>
                                  <w:divsChild>
                                    <w:div w:id="40789526">
                                      <w:marLeft w:val="0"/>
                                      <w:marRight w:val="0"/>
                                      <w:marTop w:val="0"/>
                                      <w:marBottom w:val="0"/>
                                      <w:divBdr>
                                        <w:top w:val="single" w:sz="2" w:space="0" w:color="D9D9E3"/>
                                        <w:left w:val="single" w:sz="2" w:space="0" w:color="D9D9E3"/>
                                        <w:bottom w:val="single" w:sz="2" w:space="0" w:color="D9D9E3"/>
                                        <w:right w:val="single" w:sz="2" w:space="0" w:color="D9D9E3"/>
                                      </w:divBdr>
                                      <w:divsChild>
                                        <w:div w:id="1753703341">
                                          <w:marLeft w:val="0"/>
                                          <w:marRight w:val="0"/>
                                          <w:marTop w:val="0"/>
                                          <w:marBottom w:val="0"/>
                                          <w:divBdr>
                                            <w:top w:val="single" w:sz="2" w:space="0" w:color="D9D9E3"/>
                                            <w:left w:val="single" w:sz="2" w:space="0" w:color="D9D9E3"/>
                                            <w:bottom w:val="single" w:sz="2" w:space="0" w:color="D9D9E3"/>
                                            <w:right w:val="single" w:sz="2" w:space="0" w:color="D9D9E3"/>
                                          </w:divBdr>
                                          <w:divsChild>
                                            <w:div w:id="1771201519">
                                              <w:marLeft w:val="0"/>
                                              <w:marRight w:val="0"/>
                                              <w:marTop w:val="0"/>
                                              <w:marBottom w:val="0"/>
                                              <w:divBdr>
                                                <w:top w:val="single" w:sz="2" w:space="0" w:color="D9D9E3"/>
                                                <w:left w:val="single" w:sz="2" w:space="0" w:color="D9D9E3"/>
                                                <w:bottom w:val="single" w:sz="2" w:space="0" w:color="D9D9E3"/>
                                                <w:right w:val="single" w:sz="2" w:space="0" w:color="D9D9E3"/>
                                              </w:divBdr>
                                              <w:divsChild>
                                                <w:div w:id="11803703">
                                                  <w:marLeft w:val="0"/>
                                                  <w:marRight w:val="0"/>
                                                  <w:marTop w:val="0"/>
                                                  <w:marBottom w:val="0"/>
                                                  <w:divBdr>
                                                    <w:top w:val="single" w:sz="2" w:space="0" w:color="D9D9E3"/>
                                                    <w:left w:val="single" w:sz="2" w:space="0" w:color="D9D9E3"/>
                                                    <w:bottom w:val="single" w:sz="2" w:space="0" w:color="D9D9E3"/>
                                                    <w:right w:val="single" w:sz="2" w:space="0" w:color="D9D9E3"/>
                                                  </w:divBdr>
                                                  <w:divsChild>
                                                    <w:div w:id="21199068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15047649">
                                      <w:marLeft w:val="0"/>
                                      <w:marRight w:val="0"/>
                                      <w:marTop w:val="0"/>
                                      <w:marBottom w:val="0"/>
                                      <w:divBdr>
                                        <w:top w:val="single" w:sz="2" w:space="0" w:color="D9D9E3"/>
                                        <w:left w:val="single" w:sz="2" w:space="0" w:color="D9D9E3"/>
                                        <w:bottom w:val="single" w:sz="2" w:space="0" w:color="D9D9E3"/>
                                        <w:right w:val="single" w:sz="2" w:space="0" w:color="D9D9E3"/>
                                      </w:divBdr>
                                      <w:divsChild>
                                        <w:div w:id="1681084917">
                                          <w:marLeft w:val="0"/>
                                          <w:marRight w:val="0"/>
                                          <w:marTop w:val="0"/>
                                          <w:marBottom w:val="0"/>
                                          <w:divBdr>
                                            <w:top w:val="single" w:sz="2" w:space="0" w:color="D9D9E3"/>
                                            <w:left w:val="single" w:sz="2" w:space="0" w:color="D9D9E3"/>
                                            <w:bottom w:val="single" w:sz="2" w:space="0" w:color="D9D9E3"/>
                                            <w:right w:val="single" w:sz="2" w:space="0" w:color="D9D9E3"/>
                                          </w:divBdr>
                                          <w:divsChild>
                                            <w:div w:id="11668182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9185080">
                          <w:marLeft w:val="0"/>
                          <w:marRight w:val="0"/>
                          <w:marTop w:val="0"/>
                          <w:marBottom w:val="0"/>
                          <w:divBdr>
                            <w:top w:val="single" w:sz="2" w:space="0" w:color="auto"/>
                            <w:left w:val="single" w:sz="2" w:space="0" w:color="auto"/>
                            <w:bottom w:val="single" w:sz="6" w:space="0" w:color="auto"/>
                            <w:right w:val="single" w:sz="2" w:space="0" w:color="auto"/>
                          </w:divBdr>
                          <w:divsChild>
                            <w:div w:id="953094475">
                              <w:marLeft w:val="0"/>
                              <w:marRight w:val="0"/>
                              <w:marTop w:val="100"/>
                              <w:marBottom w:val="100"/>
                              <w:divBdr>
                                <w:top w:val="single" w:sz="2" w:space="0" w:color="D9D9E3"/>
                                <w:left w:val="single" w:sz="2" w:space="0" w:color="D9D9E3"/>
                                <w:bottom w:val="single" w:sz="2" w:space="0" w:color="D9D9E3"/>
                                <w:right w:val="single" w:sz="2" w:space="0" w:color="D9D9E3"/>
                              </w:divBdr>
                              <w:divsChild>
                                <w:div w:id="1177235547">
                                  <w:marLeft w:val="0"/>
                                  <w:marRight w:val="0"/>
                                  <w:marTop w:val="0"/>
                                  <w:marBottom w:val="0"/>
                                  <w:divBdr>
                                    <w:top w:val="single" w:sz="2" w:space="0" w:color="D9D9E3"/>
                                    <w:left w:val="single" w:sz="2" w:space="0" w:color="D9D9E3"/>
                                    <w:bottom w:val="single" w:sz="2" w:space="0" w:color="D9D9E3"/>
                                    <w:right w:val="single" w:sz="2" w:space="0" w:color="D9D9E3"/>
                                  </w:divBdr>
                                  <w:divsChild>
                                    <w:div w:id="1157652178">
                                      <w:marLeft w:val="0"/>
                                      <w:marRight w:val="0"/>
                                      <w:marTop w:val="0"/>
                                      <w:marBottom w:val="0"/>
                                      <w:divBdr>
                                        <w:top w:val="single" w:sz="2" w:space="0" w:color="D9D9E3"/>
                                        <w:left w:val="single" w:sz="2" w:space="0" w:color="D9D9E3"/>
                                        <w:bottom w:val="single" w:sz="2" w:space="0" w:color="D9D9E3"/>
                                        <w:right w:val="single" w:sz="2" w:space="0" w:color="D9D9E3"/>
                                      </w:divBdr>
                                      <w:divsChild>
                                        <w:div w:id="1901790433">
                                          <w:marLeft w:val="0"/>
                                          <w:marRight w:val="0"/>
                                          <w:marTop w:val="0"/>
                                          <w:marBottom w:val="0"/>
                                          <w:divBdr>
                                            <w:top w:val="single" w:sz="2" w:space="0" w:color="D9D9E3"/>
                                            <w:left w:val="single" w:sz="2" w:space="0" w:color="D9D9E3"/>
                                            <w:bottom w:val="single" w:sz="2" w:space="0" w:color="D9D9E3"/>
                                            <w:right w:val="single" w:sz="2" w:space="0" w:color="D9D9E3"/>
                                          </w:divBdr>
                                          <w:divsChild>
                                            <w:div w:id="434637988">
                                              <w:marLeft w:val="0"/>
                                              <w:marRight w:val="0"/>
                                              <w:marTop w:val="0"/>
                                              <w:marBottom w:val="0"/>
                                              <w:divBdr>
                                                <w:top w:val="single" w:sz="2" w:space="0" w:color="D9D9E3"/>
                                                <w:left w:val="single" w:sz="2" w:space="0" w:color="D9D9E3"/>
                                                <w:bottom w:val="single" w:sz="2" w:space="0" w:color="D9D9E3"/>
                                                <w:right w:val="single" w:sz="2" w:space="0" w:color="D9D9E3"/>
                                              </w:divBdr>
                                              <w:divsChild>
                                                <w:div w:id="1741439205">
                                                  <w:marLeft w:val="0"/>
                                                  <w:marRight w:val="0"/>
                                                  <w:marTop w:val="0"/>
                                                  <w:marBottom w:val="0"/>
                                                  <w:divBdr>
                                                    <w:top w:val="single" w:sz="2" w:space="0" w:color="D9D9E3"/>
                                                    <w:left w:val="single" w:sz="2" w:space="0" w:color="D9D9E3"/>
                                                    <w:bottom w:val="single" w:sz="2" w:space="0" w:color="D9D9E3"/>
                                                    <w:right w:val="single" w:sz="2" w:space="0" w:color="D9D9E3"/>
                                                  </w:divBdr>
                                                  <w:divsChild>
                                                    <w:div w:id="3464453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94134449">
                                      <w:marLeft w:val="0"/>
                                      <w:marRight w:val="0"/>
                                      <w:marTop w:val="0"/>
                                      <w:marBottom w:val="0"/>
                                      <w:divBdr>
                                        <w:top w:val="single" w:sz="2" w:space="0" w:color="D9D9E3"/>
                                        <w:left w:val="single" w:sz="2" w:space="0" w:color="D9D9E3"/>
                                        <w:bottom w:val="single" w:sz="2" w:space="0" w:color="D9D9E3"/>
                                        <w:right w:val="single" w:sz="2" w:space="0" w:color="D9D9E3"/>
                                      </w:divBdr>
                                      <w:divsChild>
                                        <w:div w:id="2133405165">
                                          <w:marLeft w:val="0"/>
                                          <w:marRight w:val="0"/>
                                          <w:marTop w:val="0"/>
                                          <w:marBottom w:val="0"/>
                                          <w:divBdr>
                                            <w:top w:val="single" w:sz="2" w:space="0" w:color="D9D9E3"/>
                                            <w:left w:val="single" w:sz="2" w:space="0" w:color="D9D9E3"/>
                                            <w:bottom w:val="single" w:sz="2" w:space="0" w:color="D9D9E3"/>
                                            <w:right w:val="single" w:sz="2" w:space="0" w:color="D9D9E3"/>
                                          </w:divBdr>
                                          <w:divsChild>
                                            <w:div w:id="955714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1687967">
                          <w:marLeft w:val="0"/>
                          <w:marRight w:val="0"/>
                          <w:marTop w:val="0"/>
                          <w:marBottom w:val="0"/>
                          <w:divBdr>
                            <w:top w:val="single" w:sz="2" w:space="0" w:color="auto"/>
                            <w:left w:val="single" w:sz="2" w:space="0" w:color="auto"/>
                            <w:bottom w:val="single" w:sz="6" w:space="0" w:color="auto"/>
                            <w:right w:val="single" w:sz="2" w:space="0" w:color="auto"/>
                          </w:divBdr>
                          <w:divsChild>
                            <w:div w:id="1569268588">
                              <w:marLeft w:val="0"/>
                              <w:marRight w:val="0"/>
                              <w:marTop w:val="100"/>
                              <w:marBottom w:val="100"/>
                              <w:divBdr>
                                <w:top w:val="single" w:sz="2" w:space="0" w:color="D9D9E3"/>
                                <w:left w:val="single" w:sz="2" w:space="0" w:color="D9D9E3"/>
                                <w:bottom w:val="single" w:sz="2" w:space="0" w:color="D9D9E3"/>
                                <w:right w:val="single" w:sz="2" w:space="0" w:color="D9D9E3"/>
                              </w:divBdr>
                              <w:divsChild>
                                <w:div w:id="1130172022">
                                  <w:marLeft w:val="0"/>
                                  <w:marRight w:val="0"/>
                                  <w:marTop w:val="0"/>
                                  <w:marBottom w:val="0"/>
                                  <w:divBdr>
                                    <w:top w:val="single" w:sz="2" w:space="0" w:color="D9D9E3"/>
                                    <w:left w:val="single" w:sz="2" w:space="0" w:color="D9D9E3"/>
                                    <w:bottom w:val="single" w:sz="2" w:space="0" w:color="D9D9E3"/>
                                    <w:right w:val="single" w:sz="2" w:space="0" w:color="D9D9E3"/>
                                  </w:divBdr>
                                  <w:divsChild>
                                    <w:div w:id="881163868">
                                      <w:marLeft w:val="0"/>
                                      <w:marRight w:val="0"/>
                                      <w:marTop w:val="0"/>
                                      <w:marBottom w:val="0"/>
                                      <w:divBdr>
                                        <w:top w:val="single" w:sz="2" w:space="0" w:color="D9D9E3"/>
                                        <w:left w:val="single" w:sz="2" w:space="0" w:color="D9D9E3"/>
                                        <w:bottom w:val="single" w:sz="2" w:space="0" w:color="D9D9E3"/>
                                        <w:right w:val="single" w:sz="2" w:space="0" w:color="D9D9E3"/>
                                      </w:divBdr>
                                      <w:divsChild>
                                        <w:div w:id="1600407121">
                                          <w:marLeft w:val="0"/>
                                          <w:marRight w:val="0"/>
                                          <w:marTop w:val="0"/>
                                          <w:marBottom w:val="0"/>
                                          <w:divBdr>
                                            <w:top w:val="single" w:sz="2" w:space="0" w:color="D9D9E3"/>
                                            <w:left w:val="single" w:sz="2" w:space="0" w:color="D9D9E3"/>
                                            <w:bottom w:val="single" w:sz="2" w:space="0" w:color="D9D9E3"/>
                                            <w:right w:val="single" w:sz="2" w:space="0" w:color="D9D9E3"/>
                                          </w:divBdr>
                                          <w:divsChild>
                                            <w:div w:id="650646408">
                                              <w:marLeft w:val="0"/>
                                              <w:marRight w:val="0"/>
                                              <w:marTop w:val="0"/>
                                              <w:marBottom w:val="0"/>
                                              <w:divBdr>
                                                <w:top w:val="single" w:sz="2" w:space="0" w:color="D9D9E3"/>
                                                <w:left w:val="single" w:sz="2" w:space="0" w:color="D9D9E3"/>
                                                <w:bottom w:val="single" w:sz="2" w:space="0" w:color="D9D9E3"/>
                                                <w:right w:val="single" w:sz="2" w:space="0" w:color="D9D9E3"/>
                                              </w:divBdr>
                                              <w:divsChild>
                                                <w:div w:id="356974883">
                                                  <w:marLeft w:val="0"/>
                                                  <w:marRight w:val="0"/>
                                                  <w:marTop w:val="0"/>
                                                  <w:marBottom w:val="0"/>
                                                  <w:divBdr>
                                                    <w:top w:val="single" w:sz="2" w:space="0" w:color="D9D9E3"/>
                                                    <w:left w:val="single" w:sz="2" w:space="0" w:color="D9D9E3"/>
                                                    <w:bottom w:val="single" w:sz="2" w:space="0" w:color="D9D9E3"/>
                                                    <w:right w:val="single" w:sz="2" w:space="0" w:color="D9D9E3"/>
                                                  </w:divBdr>
                                                  <w:divsChild>
                                                    <w:div w:id="1578843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49915465">
                                      <w:marLeft w:val="0"/>
                                      <w:marRight w:val="0"/>
                                      <w:marTop w:val="0"/>
                                      <w:marBottom w:val="0"/>
                                      <w:divBdr>
                                        <w:top w:val="single" w:sz="2" w:space="0" w:color="D9D9E3"/>
                                        <w:left w:val="single" w:sz="2" w:space="0" w:color="D9D9E3"/>
                                        <w:bottom w:val="single" w:sz="2" w:space="0" w:color="D9D9E3"/>
                                        <w:right w:val="single" w:sz="2" w:space="0" w:color="D9D9E3"/>
                                      </w:divBdr>
                                      <w:divsChild>
                                        <w:div w:id="1286885004">
                                          <w:marLeft w:val="0"/>
                                          <w:marRight w:val="0"/>
                                          <w:marTop w:val="0"/>
                                          <w:marBottom w:val="0"/>
                                          <w:divBdr>
                                            <w:top w:val="single" w:sz="2" w:space="0" w:color="D9D9E3"/>
                                            <w:left w:val="single" w:sz="2" w:space="0" w:color="D9D9E3"/>
                                            <w:bottom w:val="single" w:sz="2" w:space="0" w:color="D9D9E3"/>
                                            <w:right w:val="single" w:sz="2" w:space="0" w:color="D9D9E3"/>
                                          </w:divBdr>
                                          <w:divsChild>
                                            <w:div w:id="13136347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5852608">
                          <w:marLeft w:val="0"/>
                          <w:marRight w:val="0"/>
                          <w:marTop w:val="0"/>
                          <w:marBottom w:val="0"/>
                          <w:divBdr>
                            <w:top w:val="single" w:sz="2" w:space="0" w:color="auto"/>
                            <w:left w:val="single" w:sz="2" w:space="0" w:color="auto"/>
                            <w:bottom w:val="single" w:sz="6" w:space="0" w:color="auto"/>
                            <w:right w:val="single" w:sz="2" w:space="0" w:color="auto"/>
                          </w:divBdr>
                          <w:divsChild>
                            <w:div w:id="68885973">
                              <w:marLeft w:val="0"/>
                              <w:marRight w:val="0"/>
                              <w:marTop w:val="100"/>
                              <w:marBottom w:val="100"/>
                              <w:divBdr>
                                <w:top w:val="single" w:sz="2" w:space="0" w:color="D9D9E3"/>
                                <w:left w:val="single" w:sz="2" w:space="0" w:color="D9D9E3"/>
                                <w:bottom w:val="single" w:sz="2" w:space="0" w:color="D9D9E3"/>
                                <w:right w:val="single" w:sz="2" w:space="0" w:color="D9D9E3"/>
                              </w:divBdr>
                              <w:divsChild>
                                <w:div w:id="1162507105">
                                  <w:marLeft w:val="0"/>
                                  <w:marRight w:val="0"/>
                                  <w:marTop w:val="0"/>
                                  <w:marBottom w:val="0"/>
                                  <w:divBdr>
                                    <w:top w:val="single" w:sz="2" w:space="0" w:color="D9D9E3"/>
                                    <w:left w:val="single" w:sz="2" w:space="0" w:color="D9D9E3"/>
                                    <w:bottom w:val="single" w:sz="2" w:space="0" w:color="D9D9E3"/>
                                    <w:right w:val="single" w:sz="2" w:space="0" w:color="D9D9E3"/>
                                  </w:divBdr>
                                  <w:divsChild>
                                    <w:div w:id="798186234">
                                      <w:marLeft w:val="0"/>
                                      <w:marRight w:val="0"/>
                                      <w:marTop w:val="0"/>
                                      <w:marBottom w:val="0"/>
                                      <w:divBdr>
                                        <w:top w:val="single" w:sz="2" w:space="0" w:color="D9D9E3"/>
                                        <w:left w:val="single" w:sz="2" w:space="0" w:color="D9D9E3"/>
                                        <w:bottom w:val="single" w:sz="2" w:space="0" w:color="D9D9E3"/>
                                        <w:right w:val="single" w:sz="2" w:space="0" w:color="D9D9E3"/>
                                      </w:divBdr>
                                      <w:divsChild>
                                        <w:div w:id="625280518">
                                          <w:marLeft w:val="0"/>
                                          <w:marRight w:val="0"/>
                                          <w:marTop w:val="0"/>
                                          <w:marBottom w:val="0"/>
                                          <w:divBdr>
                                            <w:top w:val="single" w:sz="2" w:space="0" w:color="D9D9E3"/>
                                            <w:left w:val="single" w:sz="2" w:space="0" w:color="D9D9E3"/>
                                            <w:bottom w:val="single" w:sz="2" w:space="0" w:color="D9D9E3"/>
                                            <w:right w:val="single" w:sz="2" w:space="0" w:color="D9D9E3"/>
                                          </w:divBdr>
                                          <w:divsChild>
                                            <w:div w:id="963921108">
                                              <w:marLeft w:val="0"/>
                                              <w:marRight w:val="0"/>
                                              <w:marTop w:val="0"/>
                                              <w:marBottom w:val="0"/>
                                              <w:divBdr>
                                                <w:top w:val="single" w:sz="2" w:space="0" w:color="D9D9E3"/>
                                                <w:left w:val="single" w:sz="2" w:space="0" w:color="D9D9E3"/>
                                                <w:bottom w:val="single" w:sz="2" w:space="0" w:color="D9D9E3"/>
                                                <w:right w:val="single" w:sz="2" w:space="0" w:color="D9D9E3"/>
                                              </w:divBdr>
                                              <w:divsChild>
                                                <w:div w:id="691339479">
                                                  <w:marLeft w:val="0"/>
                                                  <w:marRight w:val="0"/>
                                                  <w:marTop w:val="0"/>
                                                  <w:marBottom w:val="0"/>
                                                  <w:divBdr>
                                                    <w:top w:val="single" w:sz="2" w:space="0" w:color="D9D9E3"/>
                                                    <w:left w:val="single" w:sz="2" w:space="0" w:color="D9D9E3"/>
                                                    <w:bottom w:val="single" w:sz="2" w:space="0" w:color="D9D9E3"/>
                                                    <w:right w:val="single" w:sz="2" w:space="0" w:color="D9D9E3"/>
                                                  </w:divBdr>
                                                  <w:divsChild>
                                                    <w:div w:id="13189180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68889575">
                                      <w:marLeft w:val="0"/>
                                      <w:marRight w:val="0"/>
                                      <w:marTop w:val="0"/>
                                      <w:marBottom w:val="0"/>
                                      <w:divBdr>
                                        <w:top w:val="single" w:sz="2" w:space="0" w:color="D9D9E3"/>
                                        <w:left w:val="single" w:sz="2" w:space="0" w:color="D9D9E3"/>
                                        <w:bottom w:val="single" w:sz="2" w:space="0" w:color="D9D9E3"/>
                                        <w:right w:val="single" w:sz="2" w:space="0" w:color="D9D9E3"/>
                                      </w:divBdr>
                                      <w:divsChild>
                                        <w:div w:id="1821270715">
                                          <w:marLeft w:val="0"/>
                                          <w:marRight w:val="0"/>
                                          <w:marTop w:val="0"/>
                                          <w:marBottom w:val="0"/>
                                          <w:divBdr>
                                            <w:top w:val="single" w:sz="2" w:space="0" w:color="D9D9E3"/>
                                            <w:left w:val="single" w:sz="2" w:space="0" w:color="D9D9E3"/>
                                            <w:bottom w:val="single" w:sz="2" w:space="0" w:color="D9D9E3"/>
                                            <w:right w:val="single" w:sz="2" w:space="0" w:color="D9D9E3"/>
                                          </w:divBdr>
                                          <w:divsChild>
                                            <w:div w:id="1881090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8621672">
                          <w:marLeft w:val="0"/>
                          <w:marRight w:val="0"/>
                          <w:marTop w:val="0"/>
                          <w:marBottom w:val="0"/>
                          <w:divBdr>
                            <w:top w:val="single" w:sz="2" w:space="0" w:color="auto"/>
                            <w:left w:val="single" w:sz="2" w:space="0" w:color="auto"/>
                            <w:bottom w:val="single" w:sz="6" w:space="0" w:color="auto"/>
                            <w:right w:val="single" w:sz="2" w:space="0" w:color="auto"/>
                          </w:divBdr>
                          <w:divsChild>
                            <w:div w:id="281232262">
                              <w:marLeft w:val="0"/>
                              <w:marRight w:val="0"/>
                              <w:marTop w:val="100"/>
                              <w:marBottom w:val="100"/>
                              <w:divBdr>
                                <w:top w:val="single" w:sz="2" w:space="0" w:color="D9D9E3"/>
                                <w:left w:val="single" w:sz="2" w:space="0" w:color="D9D9E3"/>
                                <w:bottom w:val="single" w:sz="2" w:space="0" w:color="D9D9E3"/>
                                <w:right w:val="single" w:sz="2" w:space="0" w:color="D9D9E3"/>
                              </w:divBdr>
                              <w:divsChild>
                                <w:div w:id="386149446">
                                  <w:marLeft w:val="0"/>
                                  <w:marRight w:val="0"/>
                                  <w:marTop w:val="0"/>
                                  <w:marBottom w:val="0"/>
                                  <w:divBdr>
                                    <w:top w:val="single" w:sz="2" w:space="0" w:color="D9D9E3"/>
                                    <w:left w:val="single" w:sz="2" w:space="0" w:color="D9D9E3"/>
                                    <w:bottom w:val="single" w:sz="2" w:space="0" w:color="D9D9E3"/>
                                    <w:right w:val="single" w:sz="2" w:space="0" w:color="D9D9E3"/>
                                  </w:divBdr>
                                  <w:divsChild>
                                    <w:div w:id="187332888">
                                      <w:marLeft w:val="0"/>
                                      <w:marRight w:val="0"/>
                                      <w:marTop w:val="0"/>
                                      <w:marBottom w:val="0"/>
                                      <w:divBdr>
                                        <w:top w:val="single" w:sz="2" w:space="0" w:color="D9D9E3"/>
                                        <w:left w:val="single" w:sz="2" w:space="0" w:color="D9D9E3"/>
                                        <w:bottom w:val="single" w:sz="2" w:space="0" w:color="D9D9E3"/>
                                        <w:right w:val="single" w:sz="2" w:space="0" w:color="D9D9E3"/>
                                      </w:divBdr>
                                      <w:divsChild>
                                        <w:div w:id="778914618">
                                          <w:marLeft w:val="0"/>
                                          <w:marRight w:val="0"/>
                                          <w:marTop w:val="0"/>
                                          <w:marBottom w:val="0"/>
                                          <w:divBdr>
                                            <w:top w:val="single" w:sz="2" w:space="0" w:color="D9D9E3"/>
                                            <w:left w:val="single" w:sz="2" w:space="0" w:color="D9D9E3"/>
                                            <w:bottom w:val="single" w:sz="2" w:space="0" w:color="D9D9E3"/>
                                            <w:right w:val="single" w:sz="2" w:space="0" w:color="D9D9E3"/>
                                          </w:divBdr>
                                          <w:divsChild>
                                            <w:div w:id="12100697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50514925">
                                      <w:marLeft w:val="0"/>
                                      <w:marRight w:val="0"/>
                                      <w:marTop w:val="0"/>
                                      <w:marBottom w:val="0"/>
                                      <w:divBdr>
                                        <w:top w:val="single" w:sz="2" w:space="0" w:color="D9D9E3"/>
                                        <w:left w:val="single" w:sz="2" w:space="0" w:color="D9D9E3"/>
                                        <w:bottom w:val="single" w:sz="2" w:space="0" w:color="D9D9E3"/>
                                        <w:right w:val="single" w:sz="2" w:space="0" w:color="D9D9E3"/>
                                      </w:divBdr>
                                      <w:divsChild>
                                        <w:div w:id="1336572234">
                                          <w:marLeft w:val="0"/>
                                          <w:marRight w:val="0"/>
                                          <w:marTop w:val="0"/>
                                          <w:marBottom w:val="0"/>
                                          <w:divBdr>
                                            <w:top w:val="single" w:sz="2" w:space="0" w:color="D9D9E3"/>
                                            <w:left w:val="single" w:sz="2" w:space="0" w:color="D9D9E3"/>
                                            <w:bottom w:val="single" w:sz="2" w:space="0" w:color="D9D9E3"/>
                                            <w:right w:val="single" w:sz="2" w:space="0" w:color="D9D9E3"/>
                                          </w:divBdr>
                                          <w:divsChild>
                                            <w:div w:id="256257069">
                                              <w:marLeft w:val="0"/>
                                              <w:marRight w:val="0"/>
                                              <w:marTop w:val="0"/>
                                              <w:marBottom w:val="0"/>
                                              <w:divBdr>
                                                <w:top w:val="single" w:sz="2" w:space="0" w:color="D9D9E3"/>
                                                <w:left w:val="single" w:sz="2" w:space="0" w:color="D9D9E3"/>
                                                <w:bottom w:val="single" w:sz="2" w:space="0" w:color="D9D9E3"/>
                                                <w:right w:val="single" w:sz="2" w:space="0" w:color="D9D9E3"/>
                                              </w:divBdr>
                                              <w:divsChild>
                                                <w:div w:id="1346635346">
                                                  <w:marLeft w:val="0"/>
                                                  <w:marRight w:val="0"/>
                                                  <w:marTop w:val="0"/>
                                                  <w:marBottom w:val="0"/>
                                                  <w:divBdr>
                                                    <w:top w:val="single" w:sz="2" w:space="0" w:color="D9D9E3"/>
                                                    <w:left w:val="single" w:sz="2" w:space="0" w:color="D9D9E3"/>
                                                    <w:bottom w:val="single" w:sz="2" w:space="0" w:color="D9D9E3"/>
                                                    <w:right w:val="single" w:sz="2" w:space="0" w:color="D9D9E3"/>
                                                  </w:divBdr>
                                                  <w:divsChild>
                                                    <w:div w:id="6754945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8112851">
                          <w:marLeft w:val="0"/>
                          <w:marRight w:val="0"/>
                          <w:marTop w:val="0"/>
                          <w:marBottom w:val="0"/>
                          <w:divBdr>
                            <w:top w:val="single" w:sz="2" w:space="0" w:color="auto"/>
                            <w:left w:val="single" w:sz="2" w:space="0" w:color="auto"/>
                            <w:bottom w:val="single" w:sz="6" w:space="0" w:color="auto"/>
                            <w:right w:val="single" w:sz="2" w:space="0" w:color="auto"/>
                          </w:divBdr>
                          <w:divsChild>
                            <w:div w:id="144664810">
                              <w:marLeft w:val="0"/>
                              <w:marRight w:val="0"/>
                              <w:marTop w:val="100"/>
                              <w:marBottom w:val="100"/>
                              <w:divBdr>
                                <w:top w:val="single" w:sz="2" w:space="0" w:color="D9D9E3"/>
                                <w:left w:val="single" w:sz="2" w:space="0" w:color="D9D9E3"/>
                                <w:bottom w:val="single" w:sz="2" w:space="0" w:color="D9D9E3"/>
                                <w:right w:val="single" w:sz="2" w:space="0" w:color="D9D9E3"/>
                              </w:divBdr>
                              <w:divsChild>
                                <w:div w:id="1319111704">
                                  <w:marLeft w:val="0"/>
                                  <w:marRight w:val="0"/>
                                  <w:marTop w:val="0"/>
                                  <w:marBottom w:val="0"/>
                                  <w:divBdr>
                                    <w:top w:val="single" w:sz="2" w:space="0" w:color="D9D9E3"/>
                                    <w:left w:val="single" w:sz="2" w:space="0" w:color="D9D9E3"/>
                                    <w:bottom w:val="single" w:sz="2" w:space="0" w:color="D9D9E3"/>
                                    <w:right w:val="single" w:sz="2" w:space="0" w:color="D9D9E3"/>
                                  </w:divBdr>
                                  <w:divsChild>
                                    <w:div w:id="827019493">
                                      <w:marLeft w:val="0"/>
                                      <w:marRight w:val="0"/>
                                      <w:marTop w:val="0"/>
                                      <w:marBottom w:val="0"/>
                                      <w:divBdr>
                                        <w:top w:val="single" w:sz="2" w:space="0" w:color="D9D9E3"/>
                                        <w:left w:val="single" w:sz="2" w:space="0" w:color="D9D9E3"/>
                                        <w:bottom w:val="single" w:sz="2" w:space="0" w:color="D9D9E3"/>
                                        <w:right w:val="single" w:sz="2" w:space="0" w:color="D9D9E3"/>
                                      </w:divBdr>
                                      <w:divsChild>
                                        <w:div w:id="1482499469">
                                          <w:marLeft w:val="0"/>
                                          <w:marRight w:val="0"/>
                                          <w:marTop w:val="0"/>
                                          <w:marBottom w:val="0"/>
                                          <w:divBdr>
                                            <w:top w:val="single" w:sz="2" w:space="0" w:color="D9D9E3"/>
                                            <w:left w:val="single" w:sz="2" w:space="0" w:color="D9D9E3"/>
                                            <w:bottom w:val="single" w:sz="2" w:space="0" w:color="D9D9E3"/>
                                            <w:right w:val="single" w:sz="2" w:space="0" w:color="D9D9E3"/>
                                          </w:divBdr>
                                          <w:divsChild>
                                            <w:div w:id="16762251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89679715">
                                      <w:marLeft w:val="0"/>
                                      <w:marRight w:val="0"/>
                                      <w:marTop w:val="0"/>
                                      <w:marBottom w:val="0"/>
                                      <w:divBdr>
                                        <w:top w:val="single" w:sz="2" w:space="0" w:color="D9D9E3"/>
                                        <w:left w:val="single" w:sz="2" w:space="0" w:color="D9D9E3"/>
                                        <w:bottom w:val="single" w:sz="2" w:space="0" w:color="D9D9E3"/>
                                        <w:right w:val="single" w:sz="2" w:space="0" w:color="D9D9E3"/>
                                      </w:divBdr>
                                      <w:divsChild>
                                        <w:div w:id="1158108462">
                                          <w:marLeft w:val="0"/>
                                          <w:marRight w:val="0"/>
                                          <w:marTop w:val="0"/>
                                          <w:marBottom w:val="0"/>
                                          <w:divBdr>
                                            <w:top w:val="single" w:sz="2" w:space="0" w:color="D9D9E3"/>
                                            <w:left w:val="single" w:sz="2" w:space="0" w:color="D9D9E3"/>
                                            <w:bottom w:val="single" w:sz="2" w:space="0" w:color="D9D9E3"/>
                                            <w:right w:val="single" w:sz="2" w:space="0" w:color="D9D9E3"/>
                                          </w:divBdr>
                                          <w:divsChild>
                                            <w:div w:id="1981881801">
                                              <w:marLeft w:val="0"/>
                                              <w:marRight w:val="0"/>
                                              <w:marTop w:val="0"/>
                                              <w:marBottom w:val="0"/>
                                              <w:divBdr>
                                                <w:top w:val="single" w:sz="2" w:space="0" w:color="D9D9E3"/>
                                                <w:left w:val="single" w:sz="2" w:space="0" w:color="D9D9E3"/>
                                                <w:bottom w:val="single" w:sz="2" w:space="0" w:color="D9D9E3"/>
                                                <w:right w:val="single" w:sz="2" w:space="0" w:color="D9D9E3"/>
                                              </w:divBdr>
                                              <w:divsChild>
                                                <w:div w:id="1502164302">
                                                  <w:marLeft w:val="0"/>
                                                  <w:marRight w:val="0"/>
                                                  <w:marTop w:val="0"/>
                                                  <w:marBottom w:val="0"/>
                                                  <w:divBdr>
                                                    <w:top w:val="single" w:sz="2" w:space="0" w:color="D9D9E3"/>
                                                    <w:left w:val="single" w:sz="2" w:space="0" w:color="D9D9E3"/>
                                                    <w:bottom w:val="single" w:sz="2" w:space="0" w:color="D9D9E3"/>
                                                    <w:right w:val="single" w:sz="2" w:space="0" w:color="D9D9E3"/>
                                                  </w:divBdr>
                                                  <w:divsChild>
                                                    <w:div w:id="1635928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3855833">
                          <w:marLeft w:val="0"/>
                          <w:marRight w:val="0"/>
                          <w:marTop w:val="0"/>
                          <w:marBottom w:val="0"/>
                          <w:divBdr>
                            <w:top w:val="single" w:sz="2" w:space="0" w:color="auto"/>
                            <w:left w:val="single" w:sz="2" w:space="0" w:color="auto"/>
                            <w:bottom w:val="single" w:sz="6" w:space="0" w:color="auto"/>
                            <w:right w:val="single" w:sz="2" w:space="0" w:color="auto"/>
                          </w:divBdr>
                          <w:divsChild>
                            <w:div w:id="1023632561">
                              <w:marLeft w:val="0"/>
                              <w:marRight w:val="0"/>
                              <w:marTop w:val="100"/>
                              <w:marBottom w:val="100"/>
                              <w:divBdr>
                                <w:top w:val="single" w:sz="2" w:space="0" w:color="D9D9E3"/>
                                <w:left w:val="single" w:sz="2" w:space="0" w:color="D9D9E3"/>
                                <w:bottom w:val="single" w:sz="2" w:space="0" w:color="D9D9E3"/>
                                <w:right w:val="single" w:sz="2" w:space="0" w:color="D9D9E3"/>
                              </w:divBdr>
                              <w:divsChild>
                                <w:div w:id="525796934">
                                  <w:marLeft w:val="0"/>
                                  <w:marRight w:val="0"/>
                                  <w:marTop w:val="0"/>
                                  <w:marBottom w:val="0"/>
                                  <w:divBdr>
                                    <w:top w:val="single" w:sz="2" w:space="0" w:color="D9D9E3"/>
                                    <w:left w:val="single" w:sz="2" w:space="0" w:color="D9D9E3"/>
                                    <w:bottom w:val="single" w:sz="2" w:space="0" w:color="D9D9E3"/>
                                    <w:right w:val="single" w:sz="2" w:space="0" w:color="D9D9E3"/>
                                  </w:divBdr>
                                  <w:divsChild>
                                    <w:div w:id="1600478672">
                                      <w:marLeft w:val="0"/>
                                      <w:marRight w:val="0"/>
                                      <w:marTop w:val="0"/>
                                      <w:marBottom w:val="0"/>
                                      <w:divBdr>
                                        <w:top w:val="single" w:sz="2" w:space="0" w:color="D9D9E3"/>
                                        <w:left w:val="single" w:sz="2" w:space="0" w:color="D9D9E3"/>
                                        <w:bottom w:val="single" w:sz="2" w:space="0" w:color="D9D9E3"/>
                                        <w:right w:val="single" w:sz="2" w:space="0" w:color="D9D9E3"/>
                                      </w:divBdr>
                                      <w:divsChild>
                                        <w:div w:id="1238054298">
                                          <w:marLeft w:val="0"/>
                                          <w:marRight w:val="0"/>
                                          <w:marTop w:val="0"/>
                                          <w:marBottom w:val="0"/>
                                          <w:divBdr>
                                            <w:top w:val="single" w:sz="2" w:space="0" w:color="D9D9E3"/>
                                            <w:left w:val="single" w:sz="2" w:space="0" w:color="D9D9E3"/>
                                            <w:bottom w:val="single" w:sz="2" w:space="0" w:color="D9D9E3"/>
                                            <w:right w:val="single" w:sz="2" w:space="0" w:color="D9D9E3"/>
                                          </w:divBdr>
                                          <w:divsChild>
                                            <w:div w:id="21134597">
                                              <w:marLeft w:val="0"/>
                                              <w:marRight w:val="0"/>
                                              <w:marTop w:val="0"/>
                                              <w:marBottom w:val="0"/>
                                              <w:divBdr>
                                                <w:top w:val="single" w:sz="2" w:space="0" w:color="D9D9E3"/>
                                                <w:left w:val="single" w:sz="2" w:space="0" w:color="D9D9E3"/>
                                                <w:bottom w:val="single" w:sz="2" w:space="0" w:color="D9D9E3"/>
                                                <w:right w:val="single" w:sz="2" w:space="0" w:color="D9D9E3"/>
                                              </w:divBdr>
                                              <w:divsChild>
                                                <w:div w:id="206336124">
                                                  <w:marLeft w:val="0"/>
                                                  <w:marRight w:val="0"/>
                                                  <w:marTop w:val="0"/>
                                                  <w:marBottom w:val="0"/>
                                                  <w:divBdr>
                                                    <w:top w:val="single" w:sz="2" w:space="0" w:color="D9D9E3"/>
                                                    <w:left w:val="single" w:sz="2" w:space="0" w:color="D9D9E3"/>
                                                    <w:bottom w:val="single" w:sz="2" w:space="0" w:color="D9D9E3"/>
                                                    <w:right w:val="single" w:sz="2" w:space="0" w:color="D9D9E3"/>
                                                  </w:divBdr>
                                                  <w:divsChild>
                                                    <w:div w:id="17869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04798005">
                                      <w:marLeft w:val="0"/>
                                      <w:marRight w:val="0"/>
                                      <w:marTop w:val="0"/>
                                      <w:marBottom w:val="0"/>
                                      <w:divBdr>
                                        <w:top w:val="single" w:sz="2" w:space="0" w:color="D9D9E3"/>
                                        <w:left w:val="single" w:sz="2" w:space="0" w:color="D9D9E3"/>
                                        <w:bottom w:val="single" w:sz="2" w:space="0" w:color="D9D9E3"/>
                                        <w:right w:val="single" w:sz="2" w:space="0" w:color="D9D9E3"/>
                                      </w:divBdr>
                                      <w:divsChild>
                                        <w:div w:id="1394353354">
                                          <w:marLeft w:val="0"/>
                                          <w:marRight w:val="0"/>
                                          <w:marTop w:val="0"/>
                                          <w:marBottom w:val="0"/>
                                          <w:divBdr>
                                            <w:top w:val="single" w:sz="2" w:space="0" w:color="D9D9E3"/>
                                            <w:left w:val="single" w:sz="2" w:space="0" w:color="D9D9E3"/>
                                            <w:bottom w:val="single" w:sz="2" w:space="0" w:color="D9D9E3"/>
                                            <w:right w:val="single" w:sz="2" w:space="0" w:color="D9D9E3"/>
                                          </w:divBdr>
                                          <w:divsChild>
                                            <w:div w:id="14854655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6114845">
                          <w:marLeft w:val="0"/>
                          <w:marRight w:val="0"/>
                          <w:marTop w:val="0"/>
                          <w:marBottom w:val="0"/>
                          <w:divBdr>
                            <w:top w:val="single" w:sz="2" w:space="0" w:color="auto"/>
                            <w:left w:val="single" w:sz="2" w:space="0" w:color="auto"/>
                            <w:bottom w:val="single" w:sz="6" w:space="0" w:color="auto"/>
                            <w:right w:val="single" w:sz="2" w:space="0" w:color="auto"/>
                          </w:divBdr>
                          <w:divsChild>
                            <w:div w:id="15618070">
                              <w:marLeft w:val="0"/>
                              <w:marRight w:val="0"/>
                              <w:marTop w:val="100"/>
                              <w:marBottom w:val="100"/>
                              <w:divBdr>
                                <w:top w:val="single" w:sz="2" w:space="0" w:color="D9D9E3"/>
                                <w:left w:val="single" w:sz="2" w:space="0" w:color="D9D9E3"/>
                                <w:bottom w:val="single" w:sz="2" w:space="0" w:color="D9D9E3"/>
                                <w:right w:val="single" w:sz="2" w:space="0" w:color="D9D9E3"/>
                              </w:divBdr>
                              <w:divsChild>
                                <w:div w:id="1844003307">
                                  <w:marLeft w:val="0"/>
                                  <w:marRight w:val="0"/>
                                  <w:marTop w:val="0"/>
                                  <w:marBottom w:val="0"/>
                                  <w:divBdr>
                                    <w:top w:val="single" w:sz="2" w:space="0" w:color="D9D9E3"/>
                                    <w:left w:val="single" w:sz="2" w:space="0" w:color="D9D9E3"/>
                                    <w:bottom w:val="single" w:sz="2" w:space="0" w:color="D9D9E3"/>
                                    <w:right w:val="single" w:sz="2" w:space="0" w:color="D9D9E3"/>
                                  </w:divBdr>
                                  <w:divsChild>
                                    <w:div w:id="286594809">
                                      <w:marLeft w:val="0"/>
                                      <w:marRight w:val="0"/>
                                      <w:marTop w:val="0"/>
                                      <w:marBottom w:val="0"/>
                                      <w:divBdr>
                                        <w:top w:val="single" w:sz="2" w:space="0" w:color="D9D9E3"/>
                                        <w:left w:val="single" w:sz="2" w:space="0" w:color="D9D9E3"/>
                                        <w:bottom w:val="single" w:sz="2" w:space="0" w:color="D9D9E3"/>
                                        <w:right w:val="single" w:sz="2" w:space="0" w:color="D9D9E3"/>
                                      </w:divBdr>
                                      <w:divsChild>
                                        <w:div w:id="1257597753">
                                          <w:marLeft w:val="0"/>
                                          <w:marRight w:val="0"/>
                                          <w:marTop w:val="0"/>
                                          <w:marBottom w:val="0"/>
                                          <w:divBdr>
                                            <w:top w:val="single" w:sz="2" w:space="0" w:color="D9D9E3"/>
                                            <w:left w:val="single" w:sz="2" w:space="0" w:color="D9D9E3"/>
                                            <w:bottom w:val="single" w:sz="2" w:space="0" w:color="D9D9E3"/>
                                            <w:right w:val="single" w:sz="2" w:space="0" w:color="D9D9E3"/>
                                          </w:divBdr>
                                          <w:divsChild>
                                            <w:div w:id="593243668">
                                              <w:marLeft w:val="0"/>
                                              <w:marRight w:val="0"/>
                                              <w:marTop w:val="0"/>
                                              <w:marBottom w:val="0"/>
                                              <w:divBdr>
                                                <w:top w:val="single" w:sz="2" w:space="0" w:color="D9D9E3"/>
                                                <w:left w:val="single" w:sz="2" w:space="0" w:color="D9D9E3"/>
                                                <w:bottom w:val="single" w:sz="2" w:space="0" w:color="D9D9E3"/>
                                                <w:right w:val="single" w:sz="2" w:space="0" w:color="D9D9E3"/>
                                              </w:divBdr>
                                              <w:divsChild>
                                                <w:div w:id="896352945">
                                                  <w:marLeft w:val="0"/>
                                                  <w:marRight w:val="0"/>
                                                  <w:marTop w:val="0"/>
                                                  <w:marBottom w:val="0"/>
                                                  <w:divBdr>
                                                    <w:top w:val="single" w:sz="2" w:space="0" w:color="D9D9E3"/>
                                                    <w:left w:val="single" w:sz="2" w:space="0" w:color="D9D9E3"/>
                                                    <w:bottom w:val="single" w:sz="2" w:space="0" w:color="D9D9E3"/>
                                                    <w:right w:val="single" w:sz="2" w:space="0" w:color="D9D9E3"/>
                                                  </w:divBdr>
                                                  <w:divsChild>
                                                    <w:div w:id="5137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79357117">
                                      <w:marLeft w:val="0"/>
                                      <w:marRight w:val="0"/>
                                      <w:marTop w:val="0"/>
                                      <w:marBottom w:val="0"/>
                                      <w:divBdr>
                                        <w:top w:val="single" w:sz="2" w:space="0" w:color="D9D9E3"/>
                                        <w:left w:val="single" w:sz="2" w:space="0" w:color="D9D9E3"/>
                                        <w:bottom w:val="single" w:sz="2" w:space="0" w:color="D9D9E3"/>
                                        <w:right w:val="single" w:sz="2" w:space="0" w:color="D9D9E3"/>
                                      </w:divBdr>
                                      <w:divsChild>
                                        <w:div w:id="618489008">
                                          <w:marLeft w:val="0"/>
                                          <w:marRight w:val="0"/>
                                          <w:marTop w:val="0"/>
                                          <w:marBottom w:val="0"/>
                                          <w:divBdr>
                                            <w:top w:val="single" w:sz="2" w:space="0" w:color="D9D9E3"/>
                                            <w:left w:val="single" w:sz="2" w:space="0" w:color="D9D9E3"/>
                                            <w:bottom w:val="single" w:sz="2" w:space="0" w:color="D9D9E3"/>
                                            <w:right w:val="single" w:sz="2" w:space="0" w:color="D9D9E3"/>
                                          </w:divBdr>
                                          <w:divsChild>
                                            <w:div w:id="6749164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4713936">
                          <w:marLeft w:val="0"/>
                          <w:marRight w:val="0"/>
                          <w:marTop w:val="0"/>
                          <w:marBottom w:val="0"/>
                          <w:divBdr>
                            <w:top w:val="single" w:sz="2" w:space="0" w:color="auto"/>
                            <w:left w:val="single" w:sz="2" w:space="0" w:color="auto"/>
                            <w:bottom w:val="single" w:sz="6" w:space="0" w:color="auto"/>
                            <w:right w:val="single" w:sz="2" w:space="0" w:color="auto"/>
                          </w:divBdr>
                          <w:divsChild>
                            <w:div w:id="1956985627">
                              <w:marLeft w:val="0"/>
                              <w:marRight w:val="0"/>
                              <w:marTop w:val="100"/>
                              <w:marBottom w:val="100"/>
                              <w:divBdr>
                                <w:top w:val="single" w:sz="2" w:space="0" w:color="D9D9E3"/>
                                <w:left w:val="single" w:sz="2" w:space="0" w:color="D9D9E3"/>
                                <w:bottom w:val="single" w:sz="2" w:space="0" w:color="D9D9E3"/>
                                <w:right w:val="single" w:sz="2" w:space="0" w:color="D9D9E3"/>
                              </w:divBdr>
                              <w:divsChild>
                                <w:div w:id="1336572362">
                                  <w:marLeft w:val="0"/>
                                  <w:marRight w:val="0"/>
                                  <w:marTop w:val="0"/>
                                  <w:marBottom w:val="0"/>
                                  <w:divBdr>
                                    <w:top w:val="single" w:sz="2" w:space="0" w:color="D9D9E3"/>
                                    <w:left w:val="single" w:sz="2" w:space="0" w:color="D9D9E3"/>
                                    <w:bottom w:val="single" w:sz="2" w:space="0" w:color="D9D9E3"/>
                                    <w:right w:val="single" w:sz="2" w:space="0" w:color="D9D9E3"/>
                                  </w:divBdr>
                                  <w:divsChild>
                                    <w:div w:id="104465583">
                                      <w:marLeft w:val="0"/>
                                      <w:marRight w:val="0"/>
                                      <w:marTop w:val="0"/>
                                      <w:marBottom w:val="0"/>
                                      <w:divBdr>
                                        <w:top w:val="single" w:sz="2" w:space="0" w:color="D9D9E3"/>
                                        <w:left w:val="single" w:sz="2" w:space="0" w:color="D9D9E3"/>
                                        <w:bottom w:val="single" w:sz="2" w:space="0" w:color="D9D9E3"/>
                                        <w:right w:val="single" w:sz="2" w:space="0" w:color="D9D9E3"/>
                                      </w:divBdr>
                                      <w:divsChild>
                                        <w:div w:id="1521579914">
                                          <w:marLeft w:val="0"/>
                                          <w:marRight w:val="0"/>
                                          <w:marTop w:val="0"/>
                                          <w:marBottom w:val="0"/>
                                          <w:divBdr>
                                            <w:top w:val="single" w:sz="2" w:space="0" w:color="D9D9E3"/>
                                            <w:left w:val="single" w:sz="2" w:space="0" w:color="D9D9E3"/>
                                            <w:bottom w:val="single" w:sz="2" w:space="0" w:color="D9D9E3"/>
                                            <w:right w:val="single" w:sz="2" w:space="0" w:color="D9D9E3"/>
                                          </w:divBdr>
                                          <w:divsChild>
                                            <w:div w:id="9675888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70220852">
                                      <w:marLeft w:val="0"/>
                                      <w:marRight w:val="0"/>
                                      <w:marTop w:val="0"/>
                                      <w:marBottom w:val="0"/>
                                      <w:divBdr>
                                        <w:top w:val="single" w:sz="2" w:space="0" w:color="D9D9E3"/>
                                        <w:left w:val="single" w:sz="2" w:space="0" w:color="D9D9E3"/>
                                        <w:bottom w:val="single" w:sz="2" w:space="0" w:color="D9D9E3"/>
                                        <w:right w:val="single" w:sz="2" w:space="0" w:color="D9D9E3"/>
                                      </w:divBdr>
                                      <w:divsChild>
                                        <w:div w:id="709036179">
                                          <w:marLeft w:val="0"/>
                                          <w:marRight w:val="0"/>
                                          <w:marTop w:val="0"/>
                                          <w:marBottom w:val="0"/>
                                          <w:divBdr>
                                            <w:top w:val="single" w:sz="2" w:space="0" w:color="D9D9E3"/>
                                            <w:left w:val="single" w:sz="2" w:space="0" w:color="D9D9E3"/>
                                            <w:bottom w:val="single" w:sz="2" w:space="0" w:color="D9D9E3"/>
                                            <w:right w:val="single" w:sz="2" w:space="0" w:color="D9D9E3"/>
                                          </w:divBdr>
                                          <w:divsChild>
                                            <w:div w:id="366762825">
                                              <w:marLeft w:val="0"/>
                                              <w:marRight w:val="0"/>
                                              <w:marTop w:val="0"/>
                                              <w:marBottom w:val="0"/>
                                              <w:divBdr>
                                                <w:top w:val="single" w:sz="2" w:space="0" w:color="D9D9E3"/>
                                                <w:left w:val="single" w:sz="2" w:space="0" w:color="D9D9E3"/>
                                                <w:bottom w:val="single" w:sz="2" w:space="0" w:color="D9D9E3"/>
                                                <w:right w:val="single" w:sz="2" w:space="0" w:color="D9D9E3"/>
                                              </w:divBdr>
                                              <w:divsChild>
                                                <w:div w:id="744643294">
                                                  <w:marLeft w:val="0"/>
                                                  <w:marRight w:val="0"/>
                                                  <w:marTop w:val="0"/>
                                                  <w:marBottom w:val="0"/>
                                                  <w:divBdr>
                                                    <w:top w:val="single" w:sz="2" w:space="0" w:color="D9D9E3"/>
                                                    <w:left w:val="single" w:sz="2" w:space="0" w:color="D9D9E3"/>
                                                    <w:bottom w:val="single" w:sz="2" w:space="0" w:color="D9D9E3"/>
                                                    <w:right w:val="single" w:sz="2" w:space="0" w:color="D9D9E3"/>
                                                  </w:divBdr>
                                                  <w:divsChild>
                                                    <w:div w:id="9707879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8853698">
                          <w:marLeft w:val="0"/>
                          <w:marRight w:val="0"/>
                          <w:marTop w:val="0"/>
                          <w:marBottom w:val="0"/>
                          <w:divBdr>
                            <w:top w:val="single" w:sz="2" w:space="0" w:color="auto"/>
                            <w:left w:val="single" w:sz="2" w:space="0" w:color="auto"/>
                            <w:bottom w:val="single" w:sz="6" w:space="0" w:color="auto"/>
                            <w:right w:val="single" w:sz="2" w:space="0" w:color="auto"/>
                          </w:divBdr>
                          <w:divsChild>
                            <w:div w:id="1686201294">
                              <w:marLeft w:val="0"/>
                              <w:marRight w:val="0"/>
                              <w:marTop w:val="100"/>
                              <w:marBottom w:val="100"/>
                              <w:divBdr>
                                <w:top w:val="single" w:sz="2" w:space="0" w:color="D9D9E3"/>
                                <w:left w:val="single" w:sz="2" w:space="0" w:color="D9D9E3"/>
                                <w:bottom w:val="single" w:sz="2" w:space="0" w:color="D9D9E3"/>
                                <w:right w:val="single" w:sz="2" w:space="0" w:color="D9D9E3"/>
                              </w:divBdr>
                              <w:divsChild>
                                <w:div w:id="213590998">
                                  <w:marLeft w:val="0"/>
                                  <w:marRight w:val="0"/>
                                  <w:marTop w:val="0"/>
                                  <w:marBottom w:val="0"/>
                                  <w:divBdr>
                                    <w:top w:val="single" w:sz="2" w:space="0" w:color="D9D9E3"/>
                                    <w:left w:val="single" w:sz="2" w:space="0" w:color="D9D9E3"/>
                                    <w:bottom w:val="single" w:sz="2" w:space="0" w:color="D9D9E3"/>
                                    <w:right w:val="single" w:sz="2" w:space="0" w:color="D9D9E3"/>
                                  </w:divBdr>
                                  <w:divsChild>
                                    <w:div w:id="629867547">
                                      <w:marLeft w:val="0"/>
                                      <w:marRight w:val="0"/>
                                      <w:marTop w:val="0"/>
                                      <w:marBottom w:val="0"/>
                                      <w:divBdr>
                                        <w:top w:val="single" w:sz="2" w:space="0" w:color="D9D9E3"/>
                                        <w:left w:val="single" w:sz="2" w:space="0" w:color="D9D9E3"/>
                                        <w:bottom w:val="single" w:sz="2" w:space="0" w:color="D9D9E3"/>
                                        <w:right w:val="single" w:sz="2" w:space="0" w:color="D9D9E3"/>
                                      </w:divBdr>
                                      <w:divsChild>
                                        <w:div w:id="498695137">
                                          <w:marLeft w:val="0"/>
                                          <w:marRight w:val="0"/>
                                          <w:marTop w:val="0"/>
                                          <w:marBottom w:val="0"/>
                                          <w:divBdr>
                                            <w:top w:val="single" w:sz="2" w:space="0" w:color="D9D9E3"/>
                                            <w:left w:val="single" w:sz="2" w:space="0" w:color="D9D9E3"/>
                                            <w:bottom w:val="single" w:sz="2" w:space="0" w:color="D9D9E3"/>
                                            <w:right w:val="single" w:sz="2" w:space="0" w:color="D9D9E3"/>
                                          </w:divBdr>
                                          <w:divsChild>
                                            <w:div w:id="5791035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68473380">
                                      <w:marLeft w:val="0"/>
                                      <w:marRight w:val="0"/>
                                      <w:marTop w:val="0"/>
                                      <w:marBottom w:val="0"/>
                                      <w:divBdr>
                                        <w:top w:val="single" w:sz="2" w:space="0" w:color="D9D9E3"/>
                                        <w:left w:val="single" w:sz="2" w:space="0" w:color="D9D9E3"/>
                                        <w:bottom w:val="single" w:sz="2" w:space="0" w:color="D9D9E3"/>
                                        <w:right w:val="single" w:sz="2" w:space="0" w:color="D9D9E3"/>
                                      </w:divBdr>
                                      <w:divsChild>
                                        <w:div w:id="1724408077">
                                          <w:marLeft w:val="0"/>
                                          <w:marRight w:val="0"/>
                                          <w:marTop w:val="0"/>
                                          <w:marBottom w:val="0"/>
                                          <w:divBdr>
                                            <w:top w:val="single" w:sz="2" w:space="0" w:color="D9D9E3"/>
                                            <w:left w:val="single" w:sz="2" w:space="0" w:color="D9D9E3"/>
                                            <w:bottom w:val="single" w:sz="2" w:space="0" w:color="D9D9E3"/>
                                            <w:right w:val="single" w:sz="2" w:space="0" w:color="D9D9E3"/>
                                          </w:divBdr>
                                          <w:divsChild>
                                            <w:div w:id="1769539377">
                                              <w:marLeft w:val="0"/>
                                              <w:marRight w:val="0"/>
                                              <w:marTop w:val="0"/>
                                              <w:marBottom w:val="0"/>
                                              <w:divBdr>
                                                <w:top w:val="single" w:sz="2" w:space="0" w:color="D9D9E3"/>
                                                <w:left w:val="single" w:sz="2" w:space="0" w:color="D9D9E3"/>
                                                <w:bottom w:val="single" w:sz="2" w:space="0" w:color="D9D9E3"/>
                                                <w:right w:val="single" w:sz="2" w:space="0" w:color="D9D9E3"/>
                                              </w:divBdr>
                                              <w:divsChild>
                                                <w:div w:id="459692688">
                                                  <w:marLeft w:val="0"/>
                                                  <w:marRight w:val="0"/>
                                                  <w:marTop w:val="0"/>
                                                  <w:marBottom w:val="0"/>
                                                  <w:divBdr>
                                                    <w:top w:val="single" w:sz="2" w:space="0" w:color="D9D9E3"/>
                                                    <w:left w:val="single" w:sz="2" w:space="0" w:color="D9D9E3"/>
                                                    <w:bottom w:val="single" w:sz="2" w:space="0" w:color="D9D9E3"/>
                                                    <w:right w:val="single" w:sz="2" w:space="0" w:color="D9D9E3"/>
                                                  </w:divBdr>
                                                  <w:divsChild>
                                                    <w:div w:id="1954373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8953044">
                          <w:marLeft w:val="0"/>
                          <w:marRight w:val="0"/>
                          <w:marTop w:val="0"/>
                          <w:marBottom w:val="0"/>
                          <w:divBdr>
                            <w:top w:val="single" w:sz="2" w:space="0" w:color="auto"/>
                            <w:left w:val="single" w:sz="2" w:space="0" w:color="auto"/>
                            <w:bottom w:val="single" w:sz="6" w:space="0" w:color="auto"/>
                            <w:right w:val="single" w:sz="2" w:space="0" w:color="auto"/>
                          </w:divBdr>
                          <w:divsChild>
                            <w:div w:id="224073069">
                              <w:marLeft w:val="0"/>
                              <w:marRight w:val="0"/>
                              <w:marTop w:val="100"/>
                              <w:marBottom w:val="100"/>
                              <w:divBdr>
                                <w:top w:val="single" w:sz="2" w:space="0" w:color="D9D9E3"/>
                                <w:left w:val="single" w:sz="2" w:space="0" w:color="D9D9E3"/>
                                <w:bottom w:val="single" w:sz="2" w:space="0" w:color="D9D9E3"/>
                                <w:right w:val="single" w:sz="2" w:space="0" w:color="D9D9E3"/>
                              </w:divBdr>
                              <w:divsChild>
                                <w:div w:id="302006053">
                                  <w:marLeft w:val="0"/>
                                  <w:marRight w:val="0"/>
                                  <w:marTop w:val="0"/>
                                  <w:marBottom w:val="0"/>
                                  <w:divBdr>
                                    <w:top w:val="single" w:sz="2" w:space="0" w:color="D9D9E3"/>
                                    <w:left w:val="single" w:sz="2" w:space="0" w:color="D9D9E3"/>
                                    <w:bottom w:val="single" w:sz="2" w:space="0" w:color="D9D9E3"/>
                                    <w:right w:val="single" w:sz="2" w:space="0" w:color="D9D9E3"/>
                                  </w:divBdr>
                                  <w:divsChild>
                                    <w:div w:id="1190026822">
                                      <w:marLeft w:val="0"/>
                                      <w:marRight w:val="0"/>
                                      <w:marTop w:val="0"/>
                                      <w:marBottom w:val="0"/>
                                      <w:divBdr>
                                        <w:top w:val="single" w:sz="2" w:space="0" w:color="D9D9E3"/>
                                        <w:left w:val="single" w:sz="2" w:space="0" w:color="D9D9E3"/>
                                        <w:bottom w:val="single" w:sz="2" w:space="0" w:color="D9D9E3"/>
                                        <w:right w:val="single" w:sz="2" w:space="0" w:color="D9D9E3"/>
                                      </w:divBdr>
                                      <w:divsChild>
                                        <w:div w:id="86196797">
                                          <w:marLeft w:val="0"/>
                                          <w:marRight w:val="0"/>
                                          <w:marTop w:val="0"/>
                                          <w:marBottom w:val="0"/>
                                          <w:divBdr>
                                            <w:top w:val="single" w:sz="2" w:space="0" w:color="D9D9E3"/>
                                            <w:left w:val="single" w:sz="2" w:space="0" w:color="D9D9E3"/>
                                            <w:bottom w:val="single" w:sz="2" w:space="0" w:color="D9D9E3"/>
                                            <w:right w:val="single" w:sz="2" w:space="0" w:color="D9D9E3"/>
                                          </w:divBdr>
                                          <w:divsChild>
                                            <w:div w:id="19678570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05097969">
                                      <w:marLeft w:val="0"/>
                                      <w:marRight w:val="0"/>
                                      <w:marTop w:val="0"/>
                                      <w:marBottom w:val="0"/>
                                      <w:divBdr>
                                        <w:top w:val="single" w:sz="2" w:space="0" w:color="D9D9E3"/>
                                        <w:left w:val="single" w:sz="2" w:space="0" w:color="D9D9E3"/>
                                        <w:bottom w:val="single" w:sz="2" w:space="0" w:color="D9D9E3"/>
                                        <w:right w:val="single" w:sz="2" w:space="0" w:color="D9D9E3"/>
                                      </w:divBdr>
                                      <w:divsChild>
                                        <w:div w:id="1643727058">
                                          <w:marLeft w:val="0"/>
                                          <w:marRight w:val="0"/>
                                          <w:marTop w:val="0"/>
                                          <w:marBottom w:val="0"/>
                                          <w:divBdr>
                                            <w:top w:val="single" w:sz="2" w:space="0" w:color="D9D9E3"/>
                                            <w:left w:val="single" w:sz="2" w:space="0" w:color="D9D9E3"/>
                                            <w:bottom w:val="single" w:sz="2" w:space="0" w:color="D9D9E3"/>
                                            <w:right w:val="single" w:sz="2" w:space="0" w:color="D9D9E3"/>
                                          </w:divBdr>
                                          <w:divsChild>
                                            <w:div w:id="1667709171">
                                              <w:marLeft w:val="0"/>
                                              <w:marRight w:val="0"/>
                                              <w:marTop w:val="0"/>
                                              <w:marBottom w:val="0"/>
                                              <w:divBdr>
                                                <w:top w:val="single" w:sz="2" w:space="0" w:color="D9D9E3"/>
                                                <w:left w:val="single" w:sz="2" w:space="0" w:color="D9D9E3"/>
                                                <w:bottom w:val="single" w:sz="2" w:space="0" w:color="D9D9E3"/>
                                                <w:right w:val="single" w:sz="2" w:space="0" w:color="D9D9E3"/>
                                              </w:divBdr>
                                              <w:divsChild>
                                                <w:div w:id="1380713768">
                                                  <w:marLeft w:val="0"/>
                                                  <w:marRight w:val="0"/>
                                                  <w:marTop w:val="0"/>
                                                  <w:marBottom w:val="0"/>
                                                  <w:divBdr>
                                                    <w:top w:val="single" w:sz="2" w:space="0" w:color="D9D9E3"/>
                                                    <w:left w:val="single" w:sz="2" w:space="0" w:color="D9D9E3"/>
                                                    <w:bottom w:val="single" w:sz="2" w:space="0" w:color="D9D9E3"/>
                                                    <w:right w:val="single" w:sz="2" w:space="0" w:color="D9D9E3"/>
                                                  </w:divBdr>
                                                  <w:divsChild>
                                                    <w:div w:id="2999229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0192127">
                          <w:marLeft w:val="0"/>
                          <w:marRight w:val="0"/>
                          <w:marTop w:val="0"/>
                          <w:marBottom w:val="0"/>
                          <w:divBdr>
                            <w:top w:val="single" w:sz="2" w:space="0" w:color="auto"/>
                            <w:left w:val="single" w:sz="2" w:space="0" w:color="auto"/>
                            <w:bottom w:val="single" w:sz="6" w:space="0" w:color="auto"/>
                            <w:right w:val="single" w:sz="2" w:space="0" w:color="auto"/>
                          </w:divBdr>
                          <w:divsChild>
                            <w:div w:id="161168001">
                              <w:marLeft w:val="0"/>
                              <w:marRight w:val="0"/>
                              <w:marTop w:val="100"/>
                              <w:marBottom w:val="100"/>
                              <w:divBdr>
                                <w:top w:val="single" w:sz="2" w:space="0" w:color="D9D9E3"/>
                                <w:left w:val="single" w:sz="2" w:space="0" w:color="D9D9E3"/>
                                <w:bottom w:val="single" w:sz="2" w:space="0" w:color="D9D9E3"/>
                                <w:right w:val="single" w:sz="2" w:space="0" w:color="D9D9E3"/>
                              </w:divBdr>
                              <w:divsChild>
                                <w:div w:id="1815029076">
                                  <w:marLeft w:val="0"/>
                                  <w:marRight w:val="0"/>
                                  <w:marTop w:val="0"/>
                                  <w:marBottom w:val="0"/>
                                  <w:divBdr>
                                    <w:top w:val="single" w:sz="2" w:space="0" w:color="D9D9E3"/>
                                    <w:left w:val="single" w:sz="2" w:space="0" w:color="D9D9E3"/>
                                    <w:bottom w:val="single" w:sz="2" w:space="0" w:color="D9D9E3"/>
                                    <w:right w:val="single" w:sz="2" w:space="0" w:color="D9D9E3"/>
                                  </w:divBdr>
                                  <w:divsChild>
                                    <w:div w:id="1310405388">
                                      <w:marLeft w:val="0"/>
                                      <w:marRight w:val="0"/>
                                      <w:marTop w:val="0"/>
                                      <w:marBottom w:val="0"/>
                                      <w:divBdr>
                                        <w:top w:val="single" w:sz="2" w:space="0" w:color="D9D9E3"/>
                                        <w:left w:val="single" w:sz="2" w:space="0" w:color="D9D9E3"/>
                                        <w:bottom w:val="single" w:sz="2" w:space="0" w:color="D9D9E3"/>
                                        <w:right w:val="single" w:sz="2" w:space="0" w:color="D9D9E3"/>
                                      </w:divBdr>
                                      <w:divsChild>
                                        <w:div w:id="1839811895">
                                          <w:marLeft w:val="0"/>
                                          <w:marRight w:val="0"/>
                                          <w:marTop w:val="0"/>
                                          <w:marBottom w:val="0"/>
                                          <w:divBdr>
                                            <w:top w:val="single" w:sz="2" w:space="0" w:color="D9D9E3"/>
                                            <w:left w:val="single" w:sz="2" w:space="0" w:color="D9D9E3"/>
                                            <w:bottom w:val="single" w:sz="2" w:space="0" w:color="D9D9E3"/>
                                            <w:right w:val="single" w:sz="2" w:space="0" w:color="D9D9E3"/>
                                          </w:divBdr>
                                          <w:divsChild>
                                            <w:div w:id="17989871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62829295">
                                      <w:marLeft w:val="0"/>
                                      <w:marRight w:val="0"/>
                                      <w:marTop w:val="0"/>
                                      <w:marBottom w:val="0"/>
                                      <w:divBdr>
                                        <w:top w:val="single" w:sz="2" w:space="0" w:color="D9D9E3"/>
                                        <w:left w:val="single" w:sz="2" w:space="0" w:color="D9D9E3"/>
                                        <w:bottom w:val="single" w:sz="2" w:space="0" w:color="D9D9E3"/>
                                        <w:right w:val="single" w:sz="2" w:space="0" w:color="D9D9E3"/>
                                      </w:divBdr>
                                      <w:divsChild>
                                        <w:div w:id="363747481">
                                          <w:marLeft w:val="0"/>
                                          <w:marRight w:val="0"/>
                                          <w:marTop w:val="0"/>
                                          <w:marBottom w:val="0"/>
                                          <w:divBdr>
                                            <w:top w:val="single" w:sz="2" w:space="0" w:color="D9D9E3"/>
                                            <w:left w:val="single" w:sz="2" w:space="0" w:color="D9D9E3"/>
                                            <w:bottom w:val="single" w:sz="2" w:space="0" w:color="D9D9E3"/>
                                            <w:right w:val="single" w:sz="2" w:space="0" w:color="D9D9E3"/>
                                          </w:divBdr>
                                          <w:divsChild>
                                            <w:div w:id="2022048131">
                                              <w:marLeft w:val="0"/>
                                              <w:marRight w:val="0"/>
                                              <w:marTop w:val="0"/>
                                              <w:marBottom w:val="0"/>
                                              <w:divBdr>
                                                <w:top w:val="single" w:sz="2" w:space="0" w:color="D9D9E3"/>
                                                <w:left w:val="single" w:sz="2" w:space="0" w:color="D9D9E3"/>
                                                <w:bottom w:val="single" w:sz="2" w:space="0" w:color="D9D9E3"/>
                                                <w:right w:val="single" w:sz="2" w:space="0" w:color="D9D9E3"/>
                                              </w:divBdr>
                                              <w:divsChild>
                                                <w:div w:id="667438922">
                                                  <w:marLeft w:val="0"/>
                                                  <w:marRight w:val="0"/>
                                                  <w:marTop w:val="0"/>
                                                  <w:marBottom w:val="0"/>
                                                  <w:divBdr>
                                                    <w:top w:val="single" w:sz="2" w:space="0" w:color="D9D9E3"/>
                                                    <w:left w:val="single" w:sz="2" w:space="0" w:color="D9D9E3"/>
                                                    <w:bottom w:val="single" w:sz="2" w:space="0" w:color="D9D9E3"/>
                                                    <w:right w:val="single" w:sz="2" w:space="0" w:color="D9D9E3"/>
                                                  </w:divBdr>
                                                  <w:divsChild>
                                                    <w:div w:id="20455168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2691292">
                          <w:marLeft w:val="0"/>
                          <w:marRight w:val="0"/>
                          <w:marTop w:val="0"/>
                          <w:marBottom w:val="0"/>
                          <w:divBdr>
                            <w:top w:val="single" w:sz="2" w:space="0" w:color="auto"/>
                            <w:left w:val="single" w:sz="2" w:space="0" w:color="auto"/>
                            <w:bottom w:val="single" w:sz="6" w:space="0" w:color="auto"/>
                            <w:right w:val="single" w:sz="2" w:space="0" w:color="auto"/>
                          </w:divBdr>
                          <w:divsChild>
                            <w:div w:id="672490223">
                              <w:marLeft w:val="0"/>
                              <w:marRight w:val="0"/>
                              <w:marTop w:val="100"/>
                              <w:marBottom w:val="100"/>
                              <w:divBdr>
                                <w:top w:val="single" w:sz="2" w:space="0" w:color="D9D9E3"/>
                                <w:left w:val="single" w:sz="2" w:space="0" w:color="D9D9E3"/>
                                <w:bottom w:val="single" w:sz="2" w:space="0" w:color="D9D9E3"/>
                                <w:right w:val="single" w:sz="2" w:space="0" w:color="D9D9E3"/>
                              </w:divBdr>
                              <w:divsChild>
                                <w:div w:id="1402096546">
                                  <w:marLeft w:val="0"/>
                                  <w:marRight w:val="0"/>
                                  <w:marTop w:val="0"/>
                                  <w:marBottom w:val="0"/>
                                  <w:divBdr>
                                    <w:top w:val="single" w:sz="2" w:space="0" w:color="D9D9E3"/>
                                    <w:left w:val="single" w:sz="2" w:space="0" w:color="D9D9E3"/>
                                    <w:bottom w:val="single" w:sz="2" w:space="0" w:color="D9D9E3"/>
                                    <w:right w:val="single" w:sz="2" w:space="0" w:color="D9D9E3"/>
                                  </w:divBdr>
                                  <w:divsChild>
                                    <w:div w:id="967203395">
                                      <w:marLeft w:val="0"/>
                                      <w:marRight w:val="0"/>
                                      <w:marTop w:val="0"/>
                                      <w:marBottom w:val="0"/>
                                      <w:divBdr>
                                        <w:top w:val="single" w:sz="2" w:space="0" w:color="D9D9E3"/>
                                        <w:left w:val="single" w:sz="2" w:space="0" w:color="D9D9E3"/>
                                        <w:bottom w:val="single" w:sz="2" w:space="0" w:color="D9D9E3"/>
                                        <w:right w:val="single" w:sz="2" w:space="0" w:color="D9D9E3"/>
                                      </w:divBdr>
                                      <w:divsChild>
                                        <w:div w:id="1257400796">
                                          <w:marLeft w:val="0"/>
                                          <w:marRight w:val="0"/>
                                          <w:marTop w:val="0"/>
                                          <w:marBottom w:val="0"/>
                                          <w:divBdr>
                                            <w:top w:val="single" w:sz="2" w:space="0" w:color="D9D9E3"/>
                                            <w:left w:val="single" w:sz="2" w:space="0" w:color="D9D9E3"/>
                                            <w:bottom w:val="single" w:sz="2" w:space="0" w:color="D9D9E3"/>
                                            <w:right w:val="single" w:sz="2" w:space="0" w:color="D9D9E3"/>
                                          </w:divBdr>
                                          <w:divsChild>
                                            <w:div w:id="552085095">
                                              <w:marLeft w:val="0"/>
                                              <w:marRight w:val="0"/>
                                              <w:marTop w:val="0"/>
                                              <w:marBottom w:val="0"/>
                                              <w:divBdr>
                                                <w:top w:val="single" w:sz="2" w:space="0" w:color="D9D9E3"/>
                                                <w:left w:val="single" w:sz="2" w:space="0" w:color="D9D9E3"/>
                                                <w:bottom w:val="single" w:sz="2" w:space="0" w:color="D9D9E3"/>
                                                <w:right w:val="single" w:sz="2" w:space="0" w:color="D9D9E3"/>
                                              </w:divBdr>
                                              <w:divsChild>
                                                <w:div w:id="1370837392">
                                                  <w:marLeft w:val="0"/>
                                                  <w:marRight w:val="0"/>
                                                  <w:marTop w:val="0"/>
                                                  <w:marBottom w:val="0"/>
                                                  <w:divBdr>
                                                    <w:top w:val="single" w:sz="2" w:space="0" w:color="D9D9E3"/>
                                                    <w:left w:val="single" w:sz="2" w:space="0" w:color="D9D9E3"/>
                                                    <w:bottom w:val="single" w:sz="2" w:space="0" w:color="D9D9E3"/>
                                                    <w:right w:val="single" w:sz="2" w:space="0" w:color="D9D9E3"/>
                                                  </w:divBdr>
                                                  <w:divsChild>
                                                    <w:div w:id="3929734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61958757">
                                      <w:marLeft w:val="0"/>
                                      <w:marRight w:val="0"/>
                                      <w:marTop w:val="0"/>
                                      <w:marBottom w:val="0"/>
                                      <w:divBdr>
                                        <w:top w:val="single" w:sz="2" w:space="0" w:color="D9D9E3"/>
                                        <w:left w:val="single" w:sz="2" w:space="0" w:color="D9D9E3"/>
                                        <w:bottom w:val="single" w:sz="2" w:space="0" w:color="D9D9E3"/>
                                        <w:right w:val="single" w:sz="2" w:space="0" w:color="D9D9E3"/>
                                      </w:divBdr>
                                      <w:divsChild>
                                        <w:div w:id="1625188692">
                                          <w:marLeft w:val="0"/>
                                          <w:marRight w:val="0"/>
                                          <w:marTop w:val="0"/>
                                          <w:marBottom w:val="0"/>
                                          <w:divBdr>
                                            <w:top w:val="single" w:sz="2" w:space="0" w:color="D9D9E3"/>
                                            <w:left w:val="single" w:sz="2" w:space="0" w:color="D9D9E3"/>
                                            <w:bottom w:val="single" w:sz="2" w:space="0" w:color="D9D9E3"/>
                                            <w:right w:val="single" w:sz="2" w:space="0" w:color="D9D9E3"/>
                                          </w:divBdr>
                                          <w:divsChild>
                                            <w:div w:id="16017224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6282579">
                          <w:marLeft w:val="0"/>
                          <w:marRight w:val="0"/>
                          <w:marTop w:val="0"/>
                          <w:marBottom w:val="0"/>
                          <w:divBdr>
                            <w:top w:val="single" w:sz="2" w:space="0" w:color="auto"/>
                            <w:left w:val="single" w:sz="2" w:space="0" w:color="auto"/>
                            <w:bottom w:val="single" w:sz="6" w:space="0" w:color="auto"/>
                            <w:right w:val="single" w:sz="2" w:space="0" w:color="auto"/>
                          </w:divBdr>
                          <w:divsChild>
                            <w:div w:id="1882748259">
                              <w:marLeft w:val="0"/>
                              <w:marRight w:val="0"/>
                              <w:marTop w:val="100"/>
                              <w:marBottom w:val="100"/>
                              <w:divBdr>
                                <w:top w:val="single" w:sz="2" w:space="0" w:color="D9D9E3"/>
                                <w:left w:val="single" w:sz="2" w:space="0" w:color="D9D9E3"/>
                                <w:bottom w:val="single" w:sz="2" w:space="0" w:color="D9D9E3"/>
                                <w:right w:val="single" w:sz="2" w:space="0" w:color="D9D9E3"/>
                              </w:divBdr>
                              <w:divsChild>
                                <w:div w:id="1377966525">
                                  <w:marLeft w:val="0"/>
                                  <w:marRight w:val="0"/>
                                  <w:marTop w:val="0"/>
                                  <w:marBottom w:val="0"/>
                                  <w:divBdr>
                                    <w:top w:val="single" w:sz="2" w:space="0" w:color="D9D9E3"/>
                                    <w:left w:val="single" w:sz="2" w:space="0" w:color="D9D9E3"/>
                                    <w:bottom w:val="single" w:sz="2" w:space="0" w:color="D9D9E3"/>
                                    <w:right w:val="single" w:sz="2" w:space="0" w:color="D9D9E3"/>
                                  </w:divBdr>
                                  <w:divsChild>
                                    <w:div w:id="673923369">
                                      <w:marLeft w:val="0"/>
                                      <w:marRight w:val="0"/>
                                      <w:marTop w:val="0"/>
                                      <w:marBottom w:val="0"/>
                                      <w:divBdr>
                                        <w:top w:val="single" w:sz="2" w:space="0" w:color="D9D9E3"/>
                                        <w:left w:val="single" w:sz="2" w:space="0" w:color="D9D9E3"/>
                                        <w:bottom w:val="single" w:sz="2" w:space="0" w:color="D9D9E3"/>
                                        <w:right w:val="single" w:sz="2" w:space="0" w:color="D9D9E3"/>
                                      </w:divBdr>
                                      <w:divsChild>
                                        <w:div w:id="1468081973">
                                          <w:marLeft w:val="0"/>
                                          <w:marRight w:val="0"/>
                                          <w:marTop w:val="0"/>
                                          <w:marBottom w:val="0"/>
                                          <w:divBdr>
                                            <w:top w:val="single" w:sz="2" w:space="0" w:color="D9D9E3"/>
                                            <w:left w:val="single" w:sz="2" w:space="0" w:color="D9D9E3"/>
                                            <w:bottom w:val="single" w:sz="2" w:space="0" w:color="D9D9E3"/>
                                            <w:right w:val="single" w:sz="2" w:space="0" w:color="D9D9E3"/>
                                          </w:divBdr>
                                          <w:divsChild>
                                            <w:div w:id="717782164">
                                              <w:marLeft w:val="0"/>
                                              <w:marRight w:val="0"/>
                                              <w:marTop w:val="0"/>
                                              <w:marBottom w:val="0"/>
                                              <w:divBdr>
                                                <w:top w:val="single" w:sz="2" w:space="0" w:color="D9D9E3"/>
                                                <w:left w:val="single" w:sz="2" w:space="0" w:color="D9D9E3"/>
                                                <w:bottom w:val="single" w:sz="2" w:space="0" w:color="D9D9E3"/>
                                                <w:right w:val="single" w:sz="2" w:space="0" w:color="D9D9E3"/>
                                              </w:divBdr>
                                              <w:divsChild>
                                                <w:div w:id="1863787820">
                                                  <w:marLeft w:val="0"/>
                                                  <w:marRight w:val="0"/>
                                                  <w:marTop w:val="0"/>
                                                  <w:marBottom w:val="0"/>
                                                  <w:divBdr>
                                                    <w:top w:val="single" w:sz="2" w:space="0" w:color="D9D9E3"/>
                                                    <w:left w:val="single" w:sz="2" w:space="0" w:color="D9D9E3"/>
                                                    <w:bottom w:val="single" w:sz="2" w:space="0" w:color="D9D9E3"/>
                                                    <w:right w:val="single" w:sz="2" w:space="0" w:color="D9D9E3"/>
                                                  </w:divBdr>
                                                  <w:divsChild>
                                                    <w:div w:id="2109352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68631017">
                                      <w:marLeft w:val="0"/>
                                      <w:marRight w:val="0"/>
                                      <w:marTop w:val="0"/>
                                      <w:marBottom w:val="0"/>
                                      <w:divBdr>
                                        <w:top w:val="single" w:sz="2" w:space="0" w:color="D9D9E3"/>
                                        <w:left w:val="single" w:sz="2" w:space="0" w:color="D9D9E3"/>
                                        <w:bottom w:val="single" w:sz="2" w:space="0" w:color="D9D9E3"/>
                                        <w:right w:val="single" w:sz="2" w:space="0" w:color="D9D9E3"/>
                                      </w:divBdr>
                                      <w:divsChild>
                                        <w:div w:id="393284484">
                                          <w:marLeft w:val="0"/>
                                          <w:marRight w:val="0"/>
                                          <w:marTop w:val="0"/>
                                          <w:marBottom w:val="0"/>
                                          <w:divBdr>
                                            <w:top w:val="single" w:sz="2" w:space="0" w:color="D9D9E3"/>
                                            <w:left w:val="single" w:sz="2" w:space="0" w:color="D9D9E3"/>
                                            <w:bottom w:val="single" w:sz="2" w:space="0" w:color="D9D9E3"/>
                                            <w:right w:val="single" w:sz="2" w:space="0" w:color="D9D9E3"/>
                                          </w:divBdr>
                                          <w:divsChild>
                                            <w:div w:id="14753707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55141571">
                          <w:marLeft w:val="0"/>
                          <w:marRight w:val="0"/>
                          <w:marTop w:val="0"/>
                          <w:marBottom w:val="0"/>
                          <w:divBdr>
                            <w:top w:val="single" w:sz="2" w:space="0" w:color="auto"/>
                            <w:left w:val="single" w:sz="2" w:space="0" w:color="auto"/>
                            <w:bottom w:val="single" w:sz="6" w:space="0" w:color="auto"/>
                            <w:right w:val="single" w:sz="2" w:space="0" w:color="auto"/>
                          </w:divBdr>
                          <w:divsChild>
                            <w:div w:id="940647233">
                              <w:marLeft w:val="0"/>
                              <w:marRight w:val="0"/>
                              <w:marTop w:val="100"/>
                              <w:marBottom w:val="100"/>
                              <w:divBdr>
                                <w:top w:val="single" w:sz="2" w:space="0" w:color="D9D9E3"/>
                                <w:left w:val="single" w:sz="2" w:space="0" w:color="D9D9E3"/>
                                <w:bottom w:val="single" w:sz="2" w:space="0" w:color="D9D9E3"/>
                                <w:right w:val="single" w:sz="2" w:space="0" w:color="D9D9E3"/>
                              </w:divBdr>
                              <w:divsChild>
                                <w:div w:id="1399136713">
                                  <w:marLeft w:val="0"/>
                                  <w:marRight w:val="0"/>
                                  <w:marTop w:val="0"/>
                                  <w:marBottom w:val="0"/>
                                  <w:divBdr>
                                    <w:top w:val="single" w:sz="2" w:space="0" w:color="D9D9E3"/>
                                    <w:left w:val="single" w:sz="2" w:space="0" w:color="D9D9E3"/>
                                    <w:bottom w:val="single" w:sz="2" w:space="0" w:color="D9D9E3"/>
                                    <w:right w:val="single" w:sz="2" w:space="0" w:color="D9D9E3"/>
                                  </w:divBdr>
                                  <w:divsChild>
                                    <w:div w:id="669603525">
                                      <w:marLeft w:val="0"/>
                                      <w:marRight w:val="0"/>
                                      <w:marTop w:val="0"/>
                                      <w:marBottom w:val="0"/>
                                      <w:divBdr>
                                        <w:top w:val="single" w:sz="2" w:space="0" w:color="D9D9E3"/>
                                        <w:left w:val="single" w:sz="2" w:space="0" w:color="D9D9E3"/>
                                        <w:bottom w:val="single" w:sz="2" w:space="0" w:color="D9D9E3"/>
                                        <w:right w:val="single" w:sz="2" w:space="0" w:color="D9D9E3"/>
                                      </w:divBdr>
                                      <w:divsChild>
                                        <w:div w:id="170727356">
                                          <w:marLeft w:val="0"/>
                                          <w:marRight w:val="0"/>
                                          <w:marTop w:val="0"/>
                                          <w:marBottom w:val="0"/>
                                          <w:divBdr>
                                            <w:top w:val="single" w:sz="2" w:space="0" w:color="D9D9E3"/>
                                            <w:left w:val="single" w:sz="2" w:space="0" w:color="D9D9E3"/>
                                            <w:bottom w:val="single" w:sz="2" w:space="0" w:color="D9D9E3"/>
                                            <w:right w:val="single" w:sz="2" w:space="0" w:color="D9D9E3"/>
                                          </w:divBdr>
                                          <w:divsChild>
                                            <w:div w:id="1515723678">
                                              <w:marLeft w:val="0"/>
                                              <w:marRight w:val="0"/>
                                              <w:marTop w:val="0"/>
                                              <w:marBottom w:val="0"/>
                                              <w:divBdr>
                                                <w:top w:val="single" w:sz="2" w:space="0" w:color="D9D9E3"/>
                                                <w:left w:val="single" w:sz="2" w:space="0" w:color="D9D9E3"/>
                                                <w:bottom w:val="single" w:sz="2" w:space="0" w:color="D9D9E3"/>
                                                <w:right w:val="single" w:sz="2" w:space="0" w:color="D9D9E3"/>
                                              </w:divBdr>
                                              <w:divsChild>
                                                <w:div w:id="1742217851">
                                                  <w:marLeft w:val="0"/>
                                                  <w:marRight w:val="0"/>
                                                  <w:marTop w:val="0"/>
                                                  <w:marBottom w:val="0"/>
                                                  <w:divBdr>
                                                    <w:top w:val="single" w:sz="2" w:space="0" w:color="D9D9E3"/>
                                                    <w:left w:val="single" w:sz="2" w:space="0" w:color="D9D9E3"/>
                                                    <w:bottom w:val="single" w:sz="2" w:space="0" w:color="D9D9E3"/>
                                                    <w:right w:val="single" w:sz="2" w:space="0" w:color="D9D9E3"/>
                                                  </w:divBdr>
                                                  <w:divsChild>
                                                    <w:div w:id="10088249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82686046">
                                      <w:marLeft w:val="0"/>
                                      <w:marRight w:val="0"/>
                                      <w:marTop w:val="0"/>
                                      <w:marBottom w:val="0"/>
                                      <w:divBdr>
                                        <w:top w:val="single" w:sz="2" w:space="0" w:color="D9D9E3"/>
                                        <w:left w:val="single" w:sz="2" w:space="0" w:color="D9D9E3"/>
                                        <w:bottom w:val="single" w:sz="2" w:space="0" w:color="D9D9E3"/>
                                        <w:right w:val="single" w:sz="2" w:space="0" w:color="D9D9E3"/>
                                      </w:divBdr>
                                      <w:divsChild>
                                        <w:div w:id="1648244953">
                                          <w:marLeft w:val="0"/>
                                          <w:marRight w:val="0"/>
                                          <w:marTop w:val="0"/>
                                          <w:marBottom w:val="0"/>
                                          <w:divBdr>
                                            <w:top w:val="single" w:sz="2" w:space="0" w:color="D9D9E3"/>
                                            <w:left w:val="single" w:sz="2" w:space="0" w:color="D9D9E3"/>
                                            <w:bottom w:val="single" w:sz="2" w:space="0" w:color="D9D9E3"/>
                                            <w:right w:val="single" w:sz="2" w:space="0" w:color="D9D9E3"/>
                                          </w:divBdr>
                                          <w:divsChild>
                                            <w:div w:id="16601883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58954458">
                          <w:marLeft w:val="0"/>
                          <w:marRight w:val="0"/>
                          <w:marTop w:val="0"/>
                          <w:marBottom w:val="0"/>
                          <w:divBdr>
                            <w:top w:val="single" w:sz="2" w:space="0" w:color="auto"/>
                            <w:left w:val="single" w:sz="2" w:space="0" w:color="auto"/>
                            <w:bottom w:val="single" w:sz="6" w:space="0" w:color="auto"/>
                            <w:right w:val="single" w:sz="2" w:space="0" w:color="auto"/>
                          </w:divBdr>
                          <w:divsChild>
                            <w:div w:id="1976373163">
                              <w:marLeft w:val="0"/>
                              <w:marRight w:val="0"/>
                              <w:marTop w:val="100"/>
                              <w:marBottom w:val="100"/>
                              <w:divBdr>
                                <w:top w:val="single" w:sz="2" w:space="0" w:color="D9D9E3"/>
                                <w:left w:val="single" w:sz="2" w:space="0" w:color="D9D9E3"/>
                                <w:bottom w:val="single" w:sz="2" w:space="0" w:color="D9D9E3"/>
                                <w:right w:val="single" w:sz="2" w:space="0" w:color="D9D9E3"/>
                              </w:divBdr>
                              <w:divsChild>
                                <w:div w:id="1097562457">
                                  <w:marLeft w:val="0"/>
                                  <w:marRight w:val="0"/>
                                  <w:marTop w:val="0"/>
                                  <w:marBottom w:val="0"/>
                                  <w:divBdr>
                                    <w:top w:val="single" w:sz="2" w:space="0" w:color="D9D9E3"/>
                                    <w:left w:val="single" w:sz="2" w:space="0" w:color="D9D9E3"/>
                                    <w:bottom w:val="single" w:sz="2" w:space="0" w:color="D9D9E3"/>
                                    <w:right w:val="single" w:sz="2" w:space="0" w:color="D9D9E3"/>
                                  </w:divBdr>
                                  <w:divsChild>
                                    <w:div w:id="888109727">
                                      <w:marLeft w:val="0"/>
                                      <w:marRight w:val="0"/>
                                      <w:marTop w:val="0"/>
                                      <w:marBottom w:val="0"/>
                                      <w:divBdr>
                                        <w:top w:val="single" w:sz="2" w:space="0" w:color="D9D9E3"/>
                                        <w:left w:val="single" w:sz="2" w:space="0" w:color="D9D9E3"/>
                                        <w:bottom w:val="single" w:sz="2" w:space="0" w:color="D9D9E3"/>
                                        <w:right w:val="single" w:sz="2" w:space="0" w:color="D9D9E3"/>
                                      </w:divBdr>
                                      <w:divsChild>
                                        <w:div w:id="887303996">
                                          <w:marLeft w:val="0"/>
                                          <w:marRight w:val="0"/>
                                          <w:marTop w:val="0"/>
                                          <w:marBottom w:val="0"/>
                                          <w:divBdr>
                                            <w:top w:val="single" w:sz="2" w:space="0" w:color="D9D9E3"/>
                                            <w:left w:val="single" w:sz="2" w:space="0" w:color="D9D9E3"/>
                                            <w:bottom w:val="single" w:sz="2" w:space="0" w:color="D9D9E3"/>
                                            <w:right w:val="single" w:sz="2" w:space="0" w:color="D9D9E3"/>
                                          </w:divBdr>
                                          <w:divsChild>
                                            <w:div w:id="2337036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44548824">
                                      <w:marLeft w:val="0"/>
                                      <w:marRight w:val="0"/>
                                      <w:marTop w:val="0"/>
                                      <w:marBottom w:val="0"/>
                                      <w:divBdr>
                                        <w:top w:val="single" w:sz="2" w:space="0" w:color="D9D9E3"/>
                                        <w:left w:val="single" w:sz="2" w:space="0" w:color="D9D9E3"/>
                                        <w:bottom w:val="single" w:sz="2" w:space="0" w:color="D9D9E3"/>
                                        <w:right w:val="single" w:sz="2" w:space="0" w:color="D9D9E3"/>
                                      </w:divBdr>
                                      <w:divsChild>
                                        <w:div w:id="1953781759">
                                          <w:marLeft w:val="0"/>
                                          <w:marRight w:val="0"/>
                                          <w:marTop w:val="0"/>
                                          <w:marBottom w:val="0"/>
                                          <w:divBdr>
                                            <w:top w:val="single" w:sz="2" w:space="0" w:color="D9D9E3"/>
                                            <w:left w:val="single" w:sz="2" w:space="0" w:color="D9D9E3"/>
                                            <w:bottom w:val="single" w:sz="2" w:space="0" w:color="D9D9E3"/>
                                            <w:right w:val="single" w:sz="2" w:space="0" w:color="D9D9E3"/>
                                          </w:divBdr>
                                          <w:divsChild>
                                            <w:div w:id="1719865151">
                                              <w:marLeft w:val="0"/>
                                              <w:marRight w:val="0"/>
                                              <w:marTop w:val="0"/>
                                              <w:marBottom w:val="0"/>
                                              <w:divBdr>
                                                <w:top w:val="single" w:sz="2" w:space="0" w:color="D9D9E3"/>
                                                <w:left w:val="single" w:sz="2" w:space="0" w:color="D9D9E3"/>
                                                <w:bottom w:val="single" w:sz="2" w:space="0" w:color="D9D9E3"/>
                                                <w:right w:val="single" w:sz="2" w:space="0" w:color="D9D9E3"/>
                                              </w:divBdr>
                                              <w:divsChild>
                                                <w:div w:id="1061102087">
                                                  <w:marLeft w:val="0"/>
                                                  <w:marRight w:val="0"/>
                                                  <w:marTop w:val="0"/>
                                                  <w:marBottom w:val="0"/>
                                                  <w:divBdr>
                                                    <w:top w:val="single" w:sz="2" w:space="0" w:color="D9D9E3"/>
                                                    <w:left w:val="single" w:sz="2" w:space="0" w:color="D9D9E3"/>
                                                    <w:bottom w:val="single" w:sz="2" w:space="0" w:color="D9D9E3"/>
                                                    <w:right w:val="single" w:sz="2" w:space="0" w:color="D9D9E3"/>
                                                  </w:divBdr>
                                                  <w:divsChild>
                                                    <w:div w:id="16662058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74095716">
                          <w:marLeft w:val="0"/>
                          <w:marRight w:val="0"/>
                          <w:marTop w:val="0"/>
                          <w:marBottom w:val="0"/>
                          <w:divBdr>
                            <w:top w:val="single" w:sz="2" w:space="0" w:color="auto"/>
                            <w:left w:val="single" w:sz="2" w:space="0" w:color="auto"/>
                            <w:bottom w:val="single" w:sz="6" w:space="0" w:color="auto"/>
                            <w:right w:val="single" w:sz="2" w:space="0" w:color="auto"/>
                          </w:divBdr>
                          <w:divsChild>
                            <w:div w:id="1378897519">
                              <w:marLeft w:val="0"/>
                              <w:marRight w:val="0"/>
                              <w:marTop w:val="100"/>
                              <w:marBottom w:val="100"/>
                              <w:divBdr>
                                <w:top w:val="single" w:sz="2" w:space="0" w:color="D9D9E3"/>
                                <w:left w:val="single" w:sz="2" w:space="0" w:color="D9D9E3"/>
                                <w:bottom w:val="single" w:sz="2" w:space="0" w:color="D9D9E3"/>
                                <w:right w:val="single" w:sz="2" w:space="0" w:color="D9D9E3"/>
                              </w:divBdr>
                              <w:divsChild>
                                <w:div w:id="1427651507">
                                  <w:marLeft w:val="0"/>
                                  <w:marRight w:val="0"/>
                                  <w:marTop w:val="0"/>
                                  <w:marBottom w:val="0"/>
                                  <w:divBdr>
                                    <w:top w:val="single" w:sz="2" w:space="0" w:color="D9D9E3"/>
                                    <w:left w:val="single" w:sz="2" w:space="0" w:color="D9D9E3"/>
                                    <w:bottom w:val="single" w:sz="2" w:space="0" w:color="D9D9E3"/>
                                    <w:right w:val="single" w:sz="2" w:space="0" w:color="D9D9E3"/>
                                  </w:divBdr>
                                  <w:divsChild>
                                    <w:div w:id="950477291">
                                      <w:marLeft w:val="0"/>
                                      <w:marRight w:val="0"/>
                                      <w:marTop w:val="0"/>
                                      <w:marBottom w:val="0"/>
                                      <w:divBdr>
                                        <w:top w:val="single" w:sz="2" w:space="0" w:color="D9D9E3"/>
                                        <w:left w:val="single" w:sz="2" w:space="0" w:color="D9D9E3"/>
                                        <w:bottom w:val="single" w:sz="2" w:space="0" w:color="D9D9E3"/>
                                        <w:right w:val="single" w:sz="2" w:space="0" w:color="D9D9E3"/>
                                      </w:divBdr>
                                      <w:divsChild>
                                        <w:div w:id="1748723540">
                                          <w:marLeft w:val="0"/>
                                          <w:marRight w:val="0"/>
                                          <w:marTop w:val="0"/>
                                          <w:marBottom w:val="0"/>
                                          <w:divBdr>
                                            <w:top w:val="single" w:sz="2" w:space="0" w:color="D9D9E3"/>
                                            <w:left w:val="single" w:sz="2" w:space="0" w:color="D9D9E3"/>
                                            <w:bottom w:val="single" w:sz="2" w:space="0" w:color="D9D9E3"/>
                                            <w:right w:val="single" w:sz="2" w:space="0" w:color="D9D9E3"/>
                                          </w:divBdr>
                                          <w:divsChild>
                                            <w:div w:id="14575699">
                                              <w:marLeft w:val="0"/>
                                              <w:marRight w:val="0"/>
                                              <w:marTop w:val="0"/>
                                              <w:marBottom w:val="0"/>
                                              <w:divBdr>
                                                <w:top w:val="single" w:sz="2" w:space="0" w:color="D9D9E3"/>
                                                <w:left w:val="single" w:sz="2" w:space="0" w:color="D9D9E3"/>
                                                <w:bottom w:val="single" w:sz="2" w:space="0" w:color="D9D9E3"/>
                                                <w:right w:val="single" w:sz="2" w:space="0" w:color="D9D9E3"/>
                                              </w:divBdr>
                                              <w:divsChild>
                                                <w:div w:id="585572478">
                                                  <w:marLeft w:val="0"/>
                                                  <w:marRight w:val="0"/>
                                                  <w:marTop w:val="0"/>
                                                  <w:marBottom w:val="0"/>
                                                  <w:divBdr>
                                                    <w:top w:val="single" w:sz="2" w:space="0" w:color="D9D9E3"/>
                                                    <w:left w:val="single" w:sz="2" w:space="0" w:color="D9D9E3"/>
                                                    <w:bottom w:val="single" w:sz="2" w:space="0" w:color="D9D9E3"/>
                                                    <w:right w:val="single" w:sz="2" w:space="0" w:color="D9D9E3"/>
                                                  </w:divBdr>
                                                  <w:divsChild>
                                                    <w:div w:id="8882233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18119112">
                                      <w:marLeft w:val="0"/>
                                      <w:marRight w:val="0"/>
                                      <w:marTop w:val="0"/>
                                      <w:marBottom w:val="0"/>
                                      <w:divBdr>
                                        <w:top w:val="single" w:sz="2" w:space="0" w:color="D9D9E3"/>
                                        <w:left w:val="single" w:sz="2" w:space="0" w:color="D9D9E3"/>
                                        <w:bottom w:val="single" w:sz="2" w:space="0" w:color="D9D9E3"/>
                                        <w:right w:val="single" w:sz="2" w:space="0" w:color="D9D9E3"/>
                                      </w:divBdr>
                                      <w:divsChild>
                                        <w:div w:id="809712966">
                                          <w:marLeft w:val="0"/>
                                          <w:marRight w:val="0"/>
                                          <w:marTop w:val="0"/>
                                          <w:marBottom w:val="0"/>
                                          <w:divBdr>
                                            <w:top w:val="single" w:sz="2" w:space="0" w:color="D9D9E3"/>
                                            <w:left w:val="single" w:sz="2" w:space="0" w:color="D9D9E3"/>
                                            <w:bottom w:val="single" w:sz="2" w:space="0" w:color="D9D9E3"/>
                                            <w:right w:val="single" w:sz="2" w:space="0" w:color="D9D9E3"/>
                                          </w:divBdr>
                                          <w:divsChild>
                                            <w:div w:id="9846251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76790414">
                          <w:marLeft w:val="0"/>
                          <w:marRight w:val="0"/>
                          <w:marTop w:val="0"/>
                          <w:marBottom w:val="0"/>
                          <w:divBdr>
                            <w:top w:val="single" w:sz="2" w:space="0" w:color="auto"/>
                            <w:left w:val="single" w:sz="2" w:space="0" w:color="auto"/>
                            <w:bottom w:val="single" w:sz="6" w:space="0" w:color="auto"/>
                            <w:right w:val="single" w:sz="2" w:space="0" w:color="auto"/>
                          </w:divBdr>
                          <w:divsChild>
                            <w:div w:id="910848445">
                              <w:marLeft w:val="0"/>
                              <w:marRight w:val="0"/>
                              <w:marTop w:val="100"/>
                              <w:marBottom w:val="100"/>
                              <w:divBdr>
                                <w:top w:val="single" w:sz="2" w:space="0" w:color="D9D9E3"/>
                                <w:left w:val="single" w:sz="2" w:space="0" w:color="D9D9E3"/>
                                <w:bottom w:val="single" w:sz="2" w:space="0" w:color="D9D9E3"/>
                                <w:right w:val="single" w:sz="2" w:space="0" w:color="D9D9E3"/>
                              </w:divBdr>
                              <w:divsChild>
                                <w:div w:id="1465848518">
                                  <w:marLeft w:val="0"/>
                                  <w:marRight w:val="0"/>
                                  <w:marTop w:val="0"/>
                                  <w:marBottom w:val="0"/>
                                  <w:divBdr>
                                    <w:top w:val="single" w:sz="2" w:space="0" w:color="D9D9E3"/>
                                    <w:left w:val="single" w:sz="2" w:space="0" w:color="D9D9E3"/>
                                    <w:bottom w:val="single" w:sz="2" w:space="0" w:color="D9D9E3"/>
                                    <w:right w:val="single" w:sz="2" w:space="0" w:color="D9D9E3"/>
                                  </w:divBdr>
                                  <w:divsChild>
                                    <w:div w:id="59330295">
                                      <w:marLeft w:val="0"/>
                                      <w:marRight w:val="0"/>
                                      <w:marTop w:val="0"/>
                                      <w:marBottom w:val="0"/>
                                      <w:divBdr>
                                        <w:top w:val="single" w:sz="2" w:space="0" w:color="D9D9E3"/>
                                        <w:left w:val="single" w:sz="2" w:space="0" w:color="D9D9E3"/>
                                        <w:bottom w:val="single" w:sz="2" w:space="0" w:color="D9D9E3"/>
                                        <w:right w:val="single" w:sz="2" w:space="0" w:color="D9D9E3"/>
                                      </w:divBdr>
                                      <w:divsChild>
                                        <w:div w:id="422382699">
                                          <w:marLeft w:val="0"/>
                                          <w:marRight w:val="0"/>
                                          <w:marTop w:val="0"/>
                                          <w:marBottom w:val="0"/>
                                          <w:divBdr>
                                            <w:top w:val="single" w:sz="2" w:space="0" w:color="D9D9E3"/>
                                            <w:left w:val="single" w:sz="2" w:space="0" w:color="D9D9E3"/>
                                            <w:bottom w:val="single" w:sz="2" w:space="0" w:color="D9D9E3"/>
                                            <w:right w:val="single" w:sz="2" w:space="0" w:color="D9D9E3"/>
                                          </w:divBdr>
                                          <w:divsChild>
                                            <w:div w:id="12225960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20080225">
                                      <w:marLeft w:val="0"/>
                                      <w:marRight w:val="0"/>
                                      <w:marTop w:val="0"/>
                                      <w:marBottom w:val="0"/>
                                      <w:divBdr>
                                        <w:top w:val="single" w:sz="2" w:space="0" w:color="D9D9E3"/>
                                        <w:left w:val="single" w:sz="2" w:space="0" w:color="D9D9E3"/>
                                        <w:bottom w:val="single" w:sz="2" w:space="0" w:color="D9D9E3"/>
                                        <w:right w:val="single" w:sz="2" w:space="0" w:color="D9D9E3"/>
                                      </w:divBdr>
                                      <w:divsChild>
                                        <w:div w:id="497815253">
                                          <w:marLeft w:val="0"/>
                                          <w:marRight w:val="0"/>
                                          <w:marTop w:val="0"/>
                                          <w:marBottom w:val="0"/>
                                          <w:divBdr>
                                            <w:top w:val="single" w:sz="2" w:space="0" w:color="D9D9E3"/>
                                            <w:left w:val="single" w:sz="2" w:space="0" w:color="D9D9E3"/>
                                            <w:bottom w:val="single" w:sz="2" w:space="0" w:color="D9D9E3"/>
                                            <w:right w:val="single" w:sz="2" w:space="0" w:color="D9D9E3"/>
                                          </w:divBdr>
                                          <w:divsChild>
                                            <w:div w:id="2106263063">
                                              <w:marLeft w:val="0"/>
                                              <w:marRight w:val="0"/>
                                              <w:marTop w:val="0"/>
                                              <w:marBottom w:val="0"/>
                                              <w:divBdr>
                                                <w:top w:val="single" w:sz="2" w:space="0" w:color="D9D9E3"/>
                                                <w:left w:val="single" w:sz="2" w:space="0" w:color="D9D9E3"/>
                                                <w:bottom w:val="single" w:sz="2" w:space="0" w:color="D9D9E3"/>
                                                <w:right w:val="single" w:sz="2" w:space="0" w:color="D9D9E3"/>
                                              </w:divBdr>
                                              <w:divsChild>
                                                <w:div w:id="652950439">
                                                  <w:marLeft w:val="0"/>
                                                  <w:marRight w:val="0"/>
                                                  <w:marTop w:val="0"/>
                                                  <w:marBottom w:val="0"/>
                                                  <w:divBdr>
                                                    <w:top w:val="single" w:sz="2" w:space="0" w:color="D9D9E3"/>
                                                    <w:left w:val="single" w:sz="2" w:space="0" w:color="D9D9E3"/>
                                                    <w:bottom w:val="single" w:sz="2" w:space="0" w:color="D9D9E3"/>
                                                    <w:right w:val="single" w:sz="2" w:space="0" w:color="D9D9E3"/>
                                                  </w:divBdr>
                                                  <w:divsChild>
                                                    <w:div w:id="20879222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83192025">
                          <w:marLeft w:val="0"/>
                          <w:marRight w:val="0"/>
                          <w:marTop w:val="0"/>
                          <w:marBottom w:val="0"/>
                          <w:divBdr>
                            <w:top w:val="single" w:sz="2" w:space="0" w:color="auto"/>
                            <w:left w:val="single" w:sz="2" w:space="0" w:color="auto"/>
                            <w:bottom w:val="single" w:sz="6" w:space="0" w:color="auto"/>
                            <w:right w:val="single" w:sz="2" w:space="0" w:color="auto"/>
                          </w:divBdr>
                          <w:divsChild>
                            <w:div w:id="821391435">
                              <w:marLeft w:val="0"/>
                              <w:marRight w:val="0"/>
                              <w:marTop w:val="100"/>
                              <w:marBottom w:val="100"/>
                              <w:divBdr>
                                <w:top w:val="single" w:sz="2" w:space="0" w:color="D9D9E3"/>
                                <w:left w:val="single" w:sz="2" w:space="0" w:color="D9D9E3"/>
                                <w:bottom w:val="single" w:sz="2" w:space="0" w:color="D9D9E3"/>
                                <w:right w:val="single" w:sz="2" w:space="0" w:color="D9D9E3"/>
                              </w:divBdr>
                              <w:divsChild>
                                <w:div w:id="344523190">
                                  <w:marLeft w:val="0"/>
                                  <w:marRight w:val="0"/>
                                  <w:marTop w:val="0"/>
                                  <w:marBottom w:val="0"/>
                                  <w:divBdr>
                                    <w:top w:val="single" w:sz="2" w:space="0" w:color="D9D9E3"/>
                                    <w:left w:val="single" w:sz="2" w:space="0" w:color="D9D9E3"/>
                                    <w:bottom w:val="single" w:sz="2" w:space="0" w:color="D9D9E3"/>
                                    <w:right w:val="single" w:sz="2" w:space="0" w:color="D9D9E3"/>
                                  </w:divBdr>
                                  <w:divsChild>
                                    <w:div w:id="128014048">
                                      <w:marLeft w:val="0"/>
                                      <w:marRight w:val="0"/>
                                      <w:marTop w:val="0"/>
                                      <w:marBottom w:val="0"/>
                                      <w:divBdr>
                                        <w:top w:val="single" w:sz="2" w:space="0" w:color="D9D9E3"/>
                                        <w:left w:val="single" w:sz="2" w:space="0" w:color="D9D9E3"/>
                                        <w:bottom w:val="single" w:sz="2" w:space="0" w:color="D9D9E3"/>
                                        <w:right w:val="single" w:sz="2" w:space="0" w:color="D9D9E3"/>
                                      </w:divBdr>
                                      <w:divsChild>
                                        <w:div w:id="1758792725">
                                          <w:marLeft w:val="0"/>
                                          <w:marRight w:val="0"/>
                                          <w:marTop w:val="0"/>
                                          <w:marBottom w:val="0"/>
                                          <w:divBdr>
                                            <w:top w:val="single" w:sz="2" w:space="0" w:color="D9D9E3"/>
                                            <w:left w:val="single" w:sz="2" w:space="0" w:color="D9D9E3"/>
                                            <w:bottom w:val="single" w:sz="2" w:space="0" w:color="D9D9E3"/>
                                            <w:right w:val="single" w:sz="2" w:space="0" w:color="D9D9E3"/>
                                          </w:divBdr>
                                          <w:divsChild>
                                            <w:div w:id="16407655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96539663">
                                      <w:marLeft w:val="0"/>
                                      <w:marRight w:val="0"/>
                                      <w:marTop w:val="0"/>
                                      <w:marBottom w:val="0"/>
                                      <w:divBdr>
                                        <w:top w:val="single" w:sz="2" w:space="0" w:color="D9D9E3"/>
                                        <w:left w:val="single" w:sz="2" w:space="0" w:color="D9D9E3"/>
                                        <w:bottom w:val="single" w:sz="2" w:space="0" w:color="D9D9E3"/>
                                        <w:right w:val="single" w:sz="2" w:space="0" w:color="D9D9E3"/>
                                      </w:divBdr>
                                      <w:divsChild>
                                        <w:div w:id="606157195">
                                          <w:marLeft w:val="0"/>
                                          <w:marRight w:val="0"/>
                                          <w:marTop w:val="0"/>
                                          <w:marBottom w:val="0"/>
                                          <w:divBdr>
                                            <w:top w:val="single" w:sz="2" w:space="0" w:color="D9D9E3"/>
                                            <w:left w:val="single" w:sz="2" w:space="0" w:color="D9D9E3"/>
                                            <w:bottom w:val="single" w:sz="2" w:space="0" w:color="D9D9E3"/>
                                            <w:right w:val="single" w:sz="2" w:space="0" w:color="D9D9E3"/>
                                          </w:divBdr>
                                          <w:divsChild>
                                            <w:div w:id="669328427">
                                              <w:marLeft w:val="0"/>
                                              <w:marRight w:val="0"/>
                                              <w:marTop w:val="0"/>
                                              <w:marBottom w:val="0"/>
                                              <w:divBdr>
                                                <w:top w:val="single" w:sz="2" w:space="0" w:color="D9D9E3"/>
                                                <w:left w:val="single" w:sz="2" w:space="0" w:color="D9D9E3"/>
                                                <w:bottom w:val="single" w:sz="2" w:space="0" w:color="D9D9E3"/>
                                                <w:right w:val="single" w:sz="2" w:space="0" w:color="D9D9E3"/>
                                              </w:divBdr>
                                              <w:divsChild>
                                                <w:div w:id="1465659937">
                                                  <w:marLeft w:val="0"/>
                                                  <w:marRight w:val="0"/>
                                                  <w:marTop w:val="0"/>
                                                  <w:marBottom w:val="0"/>
                                                  <w:divBdr>
                                                    <w:top w:val="single" w:sz="2" w:space="0" w:color="D9D9E3"/>
                                                    <w:left w:val="single" w:sz="2" w:space="0" w:color="D9D9E3"/>
                                                    <w:bottom w:val="single" w:sz="2" w:space="0" w:color="D9D9E3"/>
                                                    <w:right w:val="single" w:sz="2" w:space="0" w:color="D9D9E3"/>
                                                  </w:divBdr>
                                                  <w:divsChild>
                                                    <w:div w:id="18766519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95650478">
                          <w:marLeft w:val="0"/>
                          <w:marRight w:val="0"/>
                          <w:marTop w:val="0"/>
                          <w:marBottom w:val="0"/>
                          <w:divBdr>
                            <w:top w:val="single" w:sz="2" w:space="0" w:color="auto"/>
                            <w:left w:val="single" w:sz="2" w:space="0" w:color="auto"/>
                            <w:bottom w:val="single" w:sz="6" w:space="0" w:color="auto"/>
                            <w:right w:val="single" w:sz="2" w:space="0" w:color="auto"/>
                          </w:divBdr>
                          <w:divsChild>
                            <w:div w:id="322898658">
                              <w:marLeft w:val="0"/>
                              <w:marRight w:val="0"/>
                              <w:marTop w:val="100"/>
                              <w:marBottom w:val="100"/>
                              <w:divBdr>
                                <w:top w:val="single" w:sz="2" w:space="0" w:color="D9D9E3"/>
                                <w:left w:val="single" w:sz="2" w:space="0" w:color="D9D9E3"/>
                                <w:bottom w:val="single" w:sz="2" w:space="0" w:color="D9D9E3"/>
                                <w:right w:val="single" w:sz="2" w:space="0" w:color="D9D9E3"/>
                              </w:divBdr>
                              <w:divsChild>
                                <w:div w:id="1538467590">
                                  <w:marLeft w:val="0"/>
                                  <w:marRight w:val="0"/>
                                  <w:marTop w:val="0"/>
                                  <w:marBottom w:val="0"/>
                                  <w:divBdr>
                                    <w:top w:val="single" w:sz="2" w:space="0" w:color="D9D9E3"/>
                                    <w:left w:val="single" w:sz="2" w:space="0" w:color="D9D9E3"/>
                                    <w:bottom w:val="single" w:sz="2" w:space="0" w:color="D9D9E3"/>
                                    <w:right w:val="single" w:sz="2" w:space="0" w:color="D9D9E3"/>
                                  </w:divBdr>
                                  <w:divsChild>
                                    <w:div w:id="1081101563">
                                      <w:marLeft w:val="0"/>
                                      <w:marRight w:val="0"/>
                                      <w:marTop w:val="0"/>
                                      <w:marBottom w:val="0"/>
                                      <w:divBdr>
                                        <w:top w:val="single" w:sz="2" w:space="0" w:color="D9D9E3"/>
                                        <w:left w:val="single" w:sz="2" w:space="0" w:color="D9D9E3"/>
                                        <w:bottom w:val="single" w:sz="2" w:space="0" w:color="D9D9E3"/>
                                        <w:right w:val="single" w:sz="2" w:space="0" w:color="D9D9E3"/>
                                      </w:divBdr>
                                      <w:divsChild>
                                        <w:div w:id="2006474560">
                                          <w:marLeft w:val="0"/>
                                          <w:marRight w:val="0"/>
                                          <w:marTop w:val="0"/>
                                          <w:marBottom w:val="0"/>
                                          <w:divBdr>
                                            <w:top w:val="single" w:sz="2" w:space="0" w:color="D9D9E3"/>
                                            <w:left w:val="single" w:sz="2" w:space="0" w:color="D9D9E3"/>
                                            <w:bottom w:val="single" w:sz="2" w:space="0" w:color="D9D9E3"/>
                                            <w:right w:val="single" w:sz="2" w:space="0" w:color="D9D9E3"/>
                                          </w:divBdr>
                                          <w:divsChild>
                                            <w:div w:id="94401037">
                                              <w:marLeft w:val="0"/>
                                              <w:marRight w:val="0"/>
                                              <w:marTop w:val="0"/>
                                              <w:marBottom w:val="0"/>
                                              <w:divBdr>
                                                <w:top w:val="single" w:sz="2" w:space="0" w:color="D9D9E3"/>
                                                <w:left w:val="single" w:sz="2" w:space="0" w:color="D9D9E3"/>
                                                <w:bottom w:val="single" w:sz="2" w:space="0" w:color="D9D9E3"/>
                                                <w:right w:val="single" w:sz="2" w:space="0" w:color="D9D9E3"/>
                                              </w:divBdr>
                                              <w:divsChild>
                                                <w:div w:id="926891059">
                                                  <w:marLeft w:val="0"/>
                                                  <w:marRight w:val="0"/>
                                                  <w:marTop w:val="0"/>
                                                  <w:marBottom w:val="0"/>
                                                  <w:divBdr>
                                                    <w:top w:val="single" w:sz="2" w:space="0" w:color="D9D9E3"/>
                                                    <w:left w:val="single" w:sz="2" w:space="0" w:color="D9D9E3"/>
                                                    <w:bottom w:val="single" w:sz="2" w:space="0" w:color="D9D9E3"/>
                                                    <w:right w:val="single" w:sz="2" w:space="0" w:color="D9D9E3"/>
                                                  </w:divBdr>
                                                  <w:divsChild>
                                                    <w:div w:id="3767825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55177653">
                                      <w:marLeft w:val="0"/>
                                      <w:marRight w:val="0"/>
                                      <w:marTop w:val="0"/>
                                      <w:marBottom w:val="0"/>
                                      <w:divBdr>
                                        <w:top w:val="single" w:sz="2" w:space="0" w:color="D9D9E3"/>
                                        <w:left w:val="single" w:sz="2" w:space="0" w:color="D9D9E3"/>
                                        <w:bottom w:val="single" w:sz="2" w:space="0" w:color="D9D9E3"/>
                                        <w:right w:val="single" w:sz="2" w:space="0" w:color="D9D9E3"/>
                                      </w:divBdr>
                                      <w:divsChild>
                                        <w:div w:id="1250846576">
                                          <w:marLeft w:val="0"/>
                                          <w:marRight w:val="0"/>
                                          <w:marTop w:val="0"/>
                                          <w:marBottom w:val="0"/>
                                          <w:divBdr>
                                            <w:top w:val="single" w:sz="2" w:space="0" w:color="D9D9E3"/>
                                            <w:left w:val="single" w:sz="2" w:space="0" w:color="D9D9E3"/>
                                            <w:bottom w:val="single" w:sz="2" w:space="0" w:color="D9D9E3"/>
                                            <w:right w:val="single" w:sz="2" w:space="0" w:color="D9D9E3"/>
                                          </w:divBdr>
                                          <w:divsChild>
                                            <w:div w:id="14375531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06521691">
                          <w:marLeft w:val="0"/>
                          <w:marRight w:val="0"/>
                          <w:marTop w:val="0"/>
                          <w:marBottom w:val="0"/>
                          <w:divBdr>
                            <w:top w:val="single" w:sz="2" w:space="0" w:color="auto"/>
                            <w:left w:val="single" w:sz="2" w:space="0" w:color="auto"/>
                            <w:bottom w:val="single" w:sz="6" w:space="0" w:color="auto"/>
                            <w:right w:val="single" w:sz="2" w:space="0" w:color="auto"/>
                          </w:divBdr>
                          <w:divsChild>
                            <w:div w:id="773866504">
                              <w:marLeft w:val="0"/>
                              <w:marRight w:val="0"/>
                              <w:marTop w:val="100"/>
                              <w:marBottom w:val="100"/>
                              <w:divBdr>
                                <w:top w:val="single" w:sz="2" w:space="0" w:color="D9D9E3"/>
                                <w:left w:val="single" w:sz="2" w:space="0" w:color="D9D9E3"/>
                                <w:bottom w:val="single" w:sz="2" w:space="0" w:color="D9D9E3"/>
                                <w:right w:val="single" w:sz="2" w:space="0" w:color="D9D9E3"/>
                              </w:divBdr>
                              <w:divsChild>
                                <w:div w:id="1844129863">
                                  <w:marLeft w:val="0"/>
                                  <w:marRight w:val="0"/>
                                  <w:marTop w:val="0"/>
                                  <w:marBottom w:val="0"/>
                                  <w:divBdr>
                                    <w:top w:val="single" w:sz="2" w:space="0" w:color="D9D9E3"/>
                                    <w:left w:val="single" w:sz="2" w:space="0" w:color="D9D9E3"/>
                                    <w:bottom w:val="single" w:sz="2" w:space="0" w:color="D9D9E3"/>
                                    <w:right w:val="single" w:sz="2" w:space="0" w:color="D9D9E3"/>
                                  </w:divBdr>
                                  <w:divsChild>
                                    <w:div w:id="570851300">
                                      <w:marLeft w:val="0"/>
                                      <w:marRight w:val="0"/>
                                      <w:marTop w:val="0"/>
                                      <w:marBottom w:val="0"/>
                                      <w:divBdr>
                                        <w:top w:val="single" w:sz="2" w:space="0" w:color="D9D9E3"/>
                                        <w:left w:val="single" w:sz="2" w:space="0" w:color="D9D9E3"/>
                                        <w:bottom w:val="single" w:sz="2" w:space="0" w:color="D9D9E3"/>
                                        <w:right w:val="single" w:sz="2" w:space="0" w:color="D9D9E3"/>
                                      </w:divBdr>
                                      <w:divsChild>
                                        <w:div w:id="1376543508">
                                          <w:marLeft w:val="0"/>
                                          <w:marRight w:val="0"/>
                                          <w:marTop w:val="0"/>
                                          <w:marBottom w:val="0"/>
                                          <w:divBdr>
                                            <w:top w:val="single" w:sz="2" w:space="0" w:color="D9D9E3"/>
                                            <w:left w:val="single" w:sz="2" w:space="0" w:color="D9D9E3"/>
                                            <w:bottom w:val="single" w:sz="2" w:space="0" w:color="D9D9E3"/>
                                            <w:right w:val="single" w:sz="2" w:space="0" w:color="D9D9E3"/>
                                          </w:divBdr>
                                          <w:divsChild>
                                            <w:div w:id="2066103369">
                                              <w:marLeft w:val="0"/>
                                              <w:marRight w:val="0"/>
                                              <w:marTop w:val="0"/>
                                              <w:marBottom w:val="0"/>
                                              <w:divBdr>
                                                <w:top w:val="single" w:sz="2" w:space="0" w:color="D9D9E3"/>
                                                <w:left w:val="single" w:sz="2" w:space="0" w:color="D9D9E3"/>
                                                <w:bottom w:val="single" w:sz="2" w:space="0" w:color="D9D9E3"/>
                                                <w:right w:val="single" w:sz="2" w:space="0" w:color="D9D9E3"/>
                                              </w:divBdr>
                                              <w:divsChild>
                                                <w:div w:id="620721600">
                                                  <w:marLeft w:val="0"/>
                                                  <w:marRight w:val="0"/>
                                                  <w:marTop w:val="0"/>
                                                  <w:marBottom w:val="0"/>
                                                  <w:divBdr>
                                                    <w:top w:val="single" w:sz="2" w:space="0" w:color="D9D9E3"/>
                                                    <w:left w:val="single" w:sz="2" w:space="0" w:color="D9D9E3"/>
                                                    <w:bottom w:val="single" w:sz="2" w:space="0" w:color="D9D9E3"/>
                                                    <w:right w:val="single" w:sz="2" w:space="0" w:color="D9D9E3"/>
                                                  </w:divBdr>
                                                  <w:divsChild>
                                                    <w:div w:id="9305777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57893076">
                                      <w:marLeft w:val="0"/>
                                      <w:marRight w:val="0"/>
                                      <w:marTop w:val="0"/>
                                      <w:marBottom w:val="0"/>
                                      <w:divBdr>
                                        <w:top w:val="single" w:sz="2" w:space="0" w:color="D9D9E3"/>
                                        <w:left w:val="single" w:sz="2" w:space="0" w:color="D9D9E3"/>
                                        <w:bottom w:val="single" w:sz="2" w:space="0" w:color="D9D9E3"/>
                                        <w:right w:val="single" w:sz="2" w:space="0" w:color="D9D9E3"/>
                                      </w:divBdr>
                                      <w:divsChild>
                                        <w:div w:id="298415347">
                                          <w:marLeft w:val="0"/>
                                          <w:marRight w:val="0"/>
                                          <w:marTop w:val="0"/>
                                          <w:marBottom w:val="0"/>
                                          <w:divBdr>
                                            <w:top w:val="single" w:sz="2" w:space="0" w:color="D9D9E3"/>
                                            <w:left w:val="single" w:sz="2" w:space="0" w:color="D9D9E3"/>
                                            <w:bottom w:val="single" w:sz="2" w:space="0" w:color="D9D9E3"/>
                                            <w:right w:val="single" w:sz="2" w:space="0" w:color="D9D9E3"/>
                                          </w:divBdr>
                                          <w:divsChild>
                                            <w:div w:id="1976701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06671252">
                          <w:marLeft w:val="0"/>
                          <w:marRight w:val="0"/>
                          <w:marTop w:val="0"/>
                          <w:marBottom w:val="0"/>
                          <w:divBdr>
                            <w:top w:val="single" w:sz="2" w:space="0" w:color="auto"/>
                            <w:left w:val="single" w:sz="2" w:space="0" w:color="auto"/>
                            <w:bottom w:val="single" w:sz="6" w:space="0" w:color="auto"/>
                            <w:right w:val="single" w:sz="2" w:space="0" w:color="auto"/>
                          </w:divBdr>
                          <w:divsChild>
                            <w:div w:id="298531688">
                              <w:marLeft w:val="0"/>
                              <w:marRight w:val="0"/>
                              <w:marTop w:val="100"/>
                              <w:marBottom w:val="100"/>
                              <w:divBdr>
                                <w:top w:val="single" w:sz="2" w:space="0" w:color="D9D9E3"/>
                                <w:left w:val="single" w:sz="2" w:space="0" w:color="D9D9E3"/>
                                <w:bottom w:val="single" w:sz="2" w:space="0" w:color="D9D9E3"/>
                                <w:right w:val="single" w:sz="2" w:space="0" w:color="D9D9E3"/>
                              </w:divBdr>
                              <w:divsChild>
                                <w:div w:id="725837972">
                                  <w:marLeft w:val="0"/>
                                  <w:marRight w:val="0"/>
                                  <w:marTop w:val="0"/>
                                  <w:marBottom w:val="0"/>
                                  <w:divBdr>
                                    <w:top w:val="single" w:sz="2" w:space="0" w:color="D9D9E3"/>
                                    <w:left w:val="single" w:sz="2" w:space="0" w:color="D9D9E3"/>
                                    <w:bottom w:val="single" w:sz="2" w:space="0" w:color="D9D9E3"/>
                                    <w:right w:val="single" w:sz="2" w:space="0" w:color="D9D9E3"/>
                                  </w:divBdr>
                                  <w:divsChild>
                                    <w:div w:id="1432234988">
                                      <w:marLeft w:val="0"/>
                                      <w:marRight w:val="0"/>
                                      <w:marTop w:val="0"/>
                                      <w:marBottom w:val="0"/>
                                      <w:divBdr>
                                        <w:top w:val="single" w:sz="2" w:space="0" w:color="D9D9E3"/>
                                        <w:left w:val="single" w:sz="2" w:space="0" w:color="D9D9E3"/>
                                        <w:bottom w:val="single" w:sz="2" w:space="0" w:color="D9D9E3"/>
                                        <w:right w:val="single" w:sz="2" w:space="0" w:color="D9D9E3"/>
                                      </w:divBdr>
                                      <w:divsChild>
                                        <w:div w:id="1823766432">
                                          <w:marLeft w:val="0"/>
                                          <w:marRight w:val="0"/>
                                          <w:marTop w:val="0"/>
                                          <w:marBottom w:val="0"/>
                                          <w:divBdr>
                                            <w:top w:val="single" w:sz="2" w:space="0" w:color="D9D9E3"/>
                                            <w:left w:val="single" w:sz="2" w:space="0" w:color="D9D9E3"/>
                                            <w:bottom w:val="single" w:sz="2" w:space="0" w:color="D9D9E3"/>
                                            <w:right w:val="single" w:sz="2" w:space="0" w:color="D9D9E3"/>
                                          </w:divBdr>
                                          <w:divsChild>
                                            <w:div w:id="16062273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05514823">
                                      <w:marLeft w:val="0"/>
                                      <w:marRight w:val="0"/>
                                      <w:marTop w:val="0"/>
                                      <w:marBottom w:val="0"/>
                                      <w:divBdr>
                                        <w:top w:val="single" w:sz="2" w:space="0" w:color="D9D9E3"/>
                                        <w:left w:val="single" w:sz="2" w:space="0" w:color="D9D9E3"/>
                                        <w:bottom w:val="single" w:sz="2" w:space="0" w:color="D9D9E3"/>
                                        <w:right w:val="single" w:sz="2" w:space="0" w:color="D9D9E3"/>
                                      </w:divBdr>
                                      <w:divsChild>
                                        <w:div w:id="870269385">
                                          <w:marLeft w:val="0"/>
                                          <w:marRight w:val="0"/>
                                          <w:marTop w:val="0"/>
                                          <w:marBottom w:val="0"/>
                                          <w:divBdr>
                                            <w:top w:val="single" w:sz="2" w:space="0" w:color="D9D9E3"/>
                                            <w:left w:val="single" w:sz="2" w:space="0" w:color="D9D9E3"/>
                                            <w:bottom w:val="single" w:sz="2" w:space="0" w:color="D9D9E3"/>
                                            <w:right w:val="single" w:sz="2" w:space="0" w:color="D9D9E3"/>
                                          </w:divBdr>
                                          <w:divsChild>
                                            <w:div w:id="1407531844">
                                              <w:marLeft w:val="0"/>
                                              <w:marRight w:val="0"/>
                                              <w:marTop w:val="0"/>
                                              <w:marBottom w:val="0"/>
                                              <w:divBdr>
                                                <w:top w:val="single" w:sz="2" w:space="0" w:color="D9D9E3"/>
                                                <w:left w:val="single" w:sz="2" w:space="0" w:color="D9D9E3"/>
                                                <w:bottom w:val="single" w:sz="2" w:space="0" w:color="D9D9E3"/>
                                                <w:right w:val="single" w:sz="2" w:space="0" w:color="D9D9E3"/>
                                              </w:divBdr>
                                              <w:divsChild>
                                                <w:div w:id="420376763">
                                                  <w:marLeft w:val="0"/>
                                                  <w:marRight w:val="0"/>
                                                  <w:marTop w:val="0"/>
                                                  <w:marBottom w:val="0"/>
                                                  <w:divBdr>
                                                    <w:top w:val="single" w:sz="2" w:space="0" w:color="D9D9E3"/>
                                                    <w:left w:val="single" w:sz="2" w:space="0" w:color="D9D9E3"/>
                                                    <w:bottom w:val="single" w:sz="2" w:space="0" w:color="D9D9E3"/>
                                                    <w:right w:val="single" w:sz="2" w:space="0" w:color="D9D9E3"/>
                                                  </w:divBdr>
                                                  <w:divsChild>
                                                    <w:div w:id="3077125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09528299">
                          <w:marLeft w:val="0"/>
                          <w:marRight w:val="0"/>
                          <w:marTop w:val="0"/>
                          <w:marBottom w:val="0"/>
                          <w:divBdr>
                            <w:top w:val="single" w:sz="2" w:space="0" w:color="auto"/>
                            <w:left w:val="single" w:sz="2" w:space="0" w:color="auto"/>
                            <w:bottom w:val="single" w:sz="6" w:space="0" w:color="auto"/>
                            <w:right w:val="single" w:sz="2" w:space="0" w:color="auto"/>
                          </w:divBdr>
                          <w:divsChild>
                            <w:div w:id="376246971">
                              <w:marLeft w:val="0"/>
                              <w:marRight w:val="0"/>
                              <w:marTop w:val="100"/>
                              <w:marBottom w:val="100"/>
                              <w:divBdr>
                                <w:top w:val="single" w:sz="2" w:space="0" w:color="D9D9E3"/>
                                <w:left w:val="single" w:sz="2" w:space="0" w:color="D9D9E3"/>
                                <w:bottom w:val="single" w:sz="2" w:space="0" w:color="D9D9E3"/>
                                <w:right w:val="single" w:sz="2" w:space="0" w:color="D9D9E3"/>
                              </w:divBdr>
                              <w:divsChild>
                                <w:div w:id="1676148997">
                                  <w:marLeft w:val="0"/>
                                  <w:marRight w:val="0"/>
                                  <w:marTop w:val="0"/>
                                  <w:marBottom w:val="0"/>
                                  <w:divBdr>
                                    <w:top w:val="single" w:sz="2" w:space="0" w:color="D9D9E3"/>
                                    <w:left w:val="single" w:sz="2" w:space="0" w:color="D9D9E3"/>
                                    <w:bottom w:val="single" w:sz="2" w:space="0" w:color="D9D9E3"/>
                                    <w:right w:val="single" w:sz="2" w:space="0" w:color="D9D9E3"/>
                                  </w:divBdr>
                                  <w:divsChild>
                                    <w:div w:id="166293741">
                                      <w:marLeft w:val="0"/>
                                      <w:marRight w:val="0"/>
                                      <w:marTop w:val="0"/>
                                      <w:marBottom w:val="0"/>
                                      <w:divBdr>
                                        <w:top w:val="single" w:sz="2" w:space="0" w:color="D9D9E3"/>
                                        <w:left w:val="single" w:sz="2" w:space="0" w:color="D9D9E3"/>
                                        <w:bottom w:val="single" w:sz="2" w:space="0" w:color="D9D9E3"/>
                                        <w:right w:val="single" w:sz="2" w:space="0" w:color="D9D9E3"/>
                                      </w:divBdr>
                                      <w:divsChild>
                                        <w:div w:id="154735194">
                                          <w:marLeft w:val="0"/>
                                          <w:marRight w:val="0"/>
                                          <w:marTop w:val="0"/>
                                          <w:marBottom w:val="0"/>
                                          <w:divBdr>
                                            <w:top w:val="single" w:sz="2" w:space="0" w:color="D9D9E3"/>
                                            <w:left w:val="single" w:sz="2" w:space="0" w:color="D9D9E3"/>
                                            <w:bottom w:val="single" w:sz="2" w:space="0" w:color="D9D9E3"/>
                                            <w:right w:val="single" w:sz="2" w:space="0" w:color="D9D9E3"/>
                                          </w:divBdr>
                                          <w:divsChild>
                                            <w:div w:id="1281104431">
                                              <w:marLeft w:val="0"/>
                                              <w:marRight w:val="0"/>
                                              <w:marTop w:val="0"/>
                                              <w:marBottom w:val="0"/>
                                              <w:divBdr>
                                                <w:top w:val="single" w:sz="2" w:space="0" w:color="D9D9E3"/>
                                                <w:left w:val="single" w:sz="2" w:space="0" w:color="D9D9E3"/>
                                                <w:bottom w:val="single" w:sz="2" w:space="0" w:color="D9D9E3"/>
                                                <w:right w:val="single" w:sz="2" w:space="0" w:color="D9D9E3"/>
                                              </w:divBdr>
                                              <w:divsChild>
                                                <w:div w:id="1424108709">
                                                  <w:marLeft w:val="0"/>
                                                  <w:marRight w:val="0"/>
                                                  <w:marTop w:val="0"/>
                                                  <w:marBottom w:val="0"/>
                                                  <w:divBdr>
                                                    <w:top w:val="single" w:sz="2" w:space="0" w:color="D9D9E3"/>
                                                    <w:left w:val="single" w:sz="2" w:space="0" w:color="D9D9E3"/>
                                                    <w:bottom w:val="single" w:sz="2" w:space="0" w:color="D9D9E3"/>
                                                    <w:right w:val="single" w:sz="2" w:space="0" w:color="D9D9E3"/>
                                                  </w:divBdr>
                                                  <w:divsChild>
                                                    <w:div w:id="10543502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46106513">
                                      <w:marLeft w:val="0"/>
                                      <w:marRight w:val="0"/>
                                      <w:marTop w:val="0"/>
                                      <w:marBottom w:val="0"/>
                                      <w:divBdr>
                                        <w:top w:val="single" w:sz="2" w:space="0" w:color="D9D9E3"/>
                                        <w:left w:val="single" w:sz="2" w:space="0" w:color="D9D9E3"/>
                                        <w:bottom w:val="single" w:sz="2" w:space="0" w:color="D9D9E3"/>
                                        <w:right w:val="single" w:sz="2" w:space="0" w:color="D9D9E3"/>
                                      </w:divBdr>
                                      <w:divsChild>
                                        <w:div w:id="1566337760">
                                          <w:marLeft w:val="0"/>
                                          <w:marRight w:val="0"/>
                                          <w:marTop w:val="0"/>
                                          <w:marBottom w:val="0"/>
                                          <w:divBdr>
                                            <w:top w:val="single" w:sz="2" w:space="0" w:color="D9D9E3"/>
                                            <w:left w:val="single" w:sz="2" w:space="0" w:color="D9D9E3"/>
                                            <w:bottom w:val="single" w:sz="2" w:space="0" w:color="D9D9E3"/>
                                            <w:right w:val="single" w:sz="2" w:space="0" w:color="D9D9E3"/>
                                          </w:divBdr>
                                          <w:divsChild>
                                            <w:div w:id="17698880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20932889">
                          <w:marLeft w:val="0"/>
                          <w:marRight w:val="0"/>
                          <w:marTop w:val="0"/>
                          <w:marBottom w:val="0"/>
                          <w:divBdr>
                            <w:top w:val="single" w:sz="2" w:space="0" w:color="auto"/>
                            <w:left w:val="single" w:sz="2" w:space="0" w:color="auto"/>
                            <w:bottom w:val="single" w:sz="6" w:space="0" w:color="auto"/>
                            <w:right w:val="single" w:sz="2" w:space="0" w:color="auto"/>
                          </w:divBdr>
                          <w:divsChild>
                            <w:div w:id="31417675">
                              <w:marLeft w:val="0"/>
                              <w:marRight w:val="0"/>
                              <w:marTop w:val="100"/>
                              <w:marBottom w:val="100"/>
                              <w:divBdr>
                                <w:top w:val="single" w:sz="2" w:space="0" w:color="D9D9E3"/>
                                <w:left w:val="single" w:sz="2" w:space="0" w:color="D9D9E3"/>
                                <w:bottom w:val="single" w:sz="2" w:space="0" w:color="D9D9E3"/>
                                <w:right w:val="single" w:sz="2" w:space="0" w:color="D9D9E3"/>
                              </w:divBdr>
                              <w:divsChild>
                                <w:div w:id="123042121">
                                  <w:marLeft w:val="0"/>
                                  <w:marRight w:val="0"/>
                                  <w:marTop w:val="0"/>
                                  <w:marBottom w:val="0"/>
                                  <w:divBdr>
                                    <w:top w:val="single" w:sz="2" w:space="0" w:color="D9D9E3"/>
                                    <w:left w:val="single" w:sz="2" w:space="0" w:color="D9D9E3"/>
                                    <w:bottom w:val="single" w:sz="2" w:space="0" w:color="D9D9E3"/>
                                    <w:right w:val="single" w:sz="2" w:space="0" w:color="D9D9E3"/>
                                  </w:divBdr>
                                  <w:divsChild>
                                    <w:div w:id="266929345">
                                      <w:marLeft w:val="0"/>
                                      <w:marRight w:val="0"/>
                                      <w:marTop w:val="0"/>
                                      <w:marBottom w:val="0"/>
                                      <w:divBdr>
                                        <w:top w:val="single" w:sz="2" w:space="0" w:color="D9D9E3"/>
                                        <w:left w:val="single" w:sz="2" w:space="0" w:color="D9D9E3"/>
                                        <w:bottom w:val="single" w:sz="2" w:space="0" w:color="D9D9E3"/>
                                        <w:right w:val="single" w:sz="2" w:space="0" w:color="D9D9E3"/>
                                      </w:divBdr>
                                      <w:divsChild>
                                        <w:div w:id="209003723">
                                          <w:marLeft w:val="0"/>
                                          <w:marRight w:val="0"/>
                                          <w:marTop w:val="0"/>
                                          <w:marBottom w:val="0"/>
                                          <w:divBdr>
                                            <w:top w:val="single" w:sz="2" w:space="0" w:color="D9D9E3"/>
                                            <w:left w:val="single" w:sz="2" w:space="0" w:color="D9D9E3"/>
                                            <w:bottom w:val="single" w:sz="2" w:space="0" w:color="D9D9E3"/>
                                            <w:right w:val="single" w:sz="2" w:space="0" w:color="D9D9E3"/>
                                          </w:divBdr>
                                          <w:divsChild>
                                            <w:div w:id="19611030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00080026">
                                      <w:marLeft w:val="0"/>
                                      <w:marRight w:val="0"/>
                                      <w:marTop w:val="0"/>
                                      <w:marBottom w:val="0"/>
                                      <w:divBdr>
                                        <w:top w:val="single" w:sz="2" w:space="0" w:color="D9D9E3"/>
                                        <w:left w:val="single" w:sz="2" w:space="0" w:color="D9D9E3"/>
                                        <w:bottom w:val="single" w:sz="2" w:space="0" w:color="D9D9E3"/>
                                        <w:right w:val="single" w:sz="2" w:space="0" w:color="D9D9E3"/>
                                      </w:divBdr>
                                      <w:divsChild>
                                        <w:div w:id="91241222">
                                          <w:marLeft w:val="0"/>
                                          <w:marRight w:val="0"/>
                                          <w:marTop w:val="0"/>
                                          <w:marBottom w:val="0"/>
                                          <w:divBdr>
                                            <w:top w:val="single" w:sz="2" w:space="0" w:color="D9D9E3"/>
                                            <w:left w:val="single" w:sz="2" w:space="0" w:color="D9D9E3"/>
                                            <w:bottom w:val="single" w:sz="2" w:space="0" w:color="D9D9E3"/>
                                            <w:right w:val="single" w:sz="2" w:space="0" w:color="D9D9E3"/>
                                          </w:divBdr>
                                          <w:divsChild>
                                            <w:div w:id="1004166351">
                                              <w:marLeft w:val="0"/>
                                              <w:marRight w:val="0"/>
                                              <w:marTop w:val="0"/>
                                              <w:marBottom w:val="0"/>
                                              <w:divBdr>
                                                <w:top w:val="single" w:sz="2" w:space="0" w:color="D9D9E3"/>
                                                <w:left w:val="single" w:sz="2" w:space="0" w:color="D9D9E3"/>
                                                <w:bottom w:val="single" w:sz="2" w:space="0" w:color="D9D9E3"/>
                                                <w:right w:val="single" w:sz="2" w:space="0" w:color="D9D9E3"/>
                                              </w:divBdr>
                                              <w:divsChild>
                                                <w:div w:id="1940216473">
                                                  <w:marLeft w:val="0"/>
                                                  <w:marRight w:val="0"/>
                                                  <w:marTop w:val="0"/>
                                                  <w:marBottom w:val="0"/>
                                                  <w:divBdr>
                                                    <w:top w:val="single" w:sz="2" w:space="0" w:color="D9D9E3"/>
                                                    <w:left w:val="single" w:sz="2" w:space="0" w:color="D9D9E3"/>
                                                    <w:bottom w:val="single" w:sz="2" w:space="0" w:color="D9D9E3"/>
                                                    <w:right w:val="single" w:sz="2" w:space="0" w:color="D9D9E3"/>
                                                  </w:divBdr>
                                                  <w:divsChild>
                                                    <w:div w:id="18535209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28097015">
                          <w:marLeft w:val="0"/>
                          <w:marRight w:val="0"/>
                          <w:marTop w:val="0"/>
                          <w:marBottom w:val="0"/>
                          <w:divBdr>
                            <w:top w:val="single" w:sz="2" w:space="0" w:color="auto"/>
                            <w:left w:val="single" w:sz="2" w:space="0" w:color="auto"/>
                            <w:bottom w:val="single" w:sz="6" w:space="0" w:color="auto"/>
                            <w:right w:val="single" w:sz="2" w:space="0" w:color="auto"/>
                          </w:divBdr>
                          <w:divsChild>
                            <w:div w:id="565720969">
                              <w:marLeft w:val="0"/>
                              <w:marRight w:val="0"/>
                              <w:marTop w:val="100"/>
                              <w:marBottom w:val="100"/>
                              <w:divBdr>
                                <w:top w:val="single" w:sz="2" w:space="0" w:color="D9D9E3"/>
                                <w:left w:val="single" w:sz="2" w:space="0" w:color="D9D9E3"/>
                                <w:bottom w:val="single" w:sz="2" w:space="0" w:color="D9D9E3"/>
                                <w:right w:val="single" w:sz="2" w:space="0" w:color="D9D9E3"/>
                              </w:divBdr>
                              <w:divsChild>
                                <w:div w:id="1178151946">
                                  <w:marLeft w:val="0"/>
                                  <w:marRight w:val="0"/>
                                  <w:marTop w:val="0"/>
                                  <w:marBottom w:val="0"/>
                                  <w:divBdr>
                                    <w:top w:val="single" w:sz="2" w:space="0" w:color="D9D9E3"/>
                                    <w:left w:val="single" w:sz="2" w:space="0" w:color="D9D9E3"/>
                                    <w:bottom w:val="single" w:sz="2" w:space="0" w:color="D9D9E3"/>
                                    <w:right w:val="single" w:sz="2" w:space="0" w:color="D9D9E3"/>
                                  </w:divBdr>
                                  <w:divsChild>
                                    <w:div w:id="317659613">
                                      <w:marLeft w:val="0"/>
                                      <w:marRight w:val="0"/>
                                      <w:marTop w:val="0"/>
                                      <w:marBottom w:val="0"/>
                                      <w:divBdr>
                                        <w:top w:val="single" w:sz="2" w:space="0" w:color="D9D9E3"/>
                                        <w:left w:val="single" w:sz="2" w:space="0" w:color="D9D9E3"/>
                                        <w:bottom w:val="single" w:sz="2" w:space="0" w:color="D9D9E3"/>
                                        <w:right w:val="single" w:sz="2" w:space="0" w:color="D9D9E3"/>
                                      </w:divBdr>
                                      <w:divsChild>
                                        <w:div w:id="1717005784">
                                          <w:marLeft w:val="0"/>
                                          <w:marRight w:val="0"/>
                                          <w:marTop w:val="0"/>
                                          <w:marBottom w:val="0"/>
                                          <w:divBdr>
                                            <w:top w:val="single" w:sz="2" w:space="0" w:color="D9D9E3"/>
                                            <w:left w:val="single" w:sz="2" w:space="0" w:color="D9D9E3"/>
                                            <w:bottom w:val="single" w:sz="2" w:space="0" w:color="D9D9E3"/>
                                            <w:right w:val="single" w:sz="2" w:space="0" w:color="D9D9E3"/>
                                          </w:divBdr>
                                          <w:divsChild>
                                            <w:div w:id="150295904">
                                              <w:marLeft w:val="0"/>
                                              <w:marRight w:val="0"/>
                                              <w:marTop w:val="0"/>
                                              <w:marBottom w:val="0"/>
                                              <w:divBdr>
                                                <w:top w:val="single" w:sz="2" w:space="0" w:color="D9D9E3"/>
                                                <w:left w:val="single" w:sz="2" w:space="0" w:color="D9D9E3"/>
                                                <w:bottom w:val="single" w:sz="2" w:space="0" w:color="D9D9E3"/>
                                                <w:right w:val="single" w:sz="2" w:space="0" w:color="D9D9E3"/>
                                              </w:divBdr>
                                              <w:divsChild>
                                                <w:div w:id="1495224302">
                                                  <w:marLeft w:val="0"/>
                                                  <w:marRight w:val="0"/>
                                                  <w:marTop w:val="0"/>
                                                  <w:marBottom w:val="0"/>
                                                  <w:divBdr>
                                                    <w:top w:val="single" w:sz="2" w:space="0" w:color="D9D9E3"/>
                                                    <w:left w:val="single" w:sz="2" w:space="0" w:color="D9D9E3"/>
                                                    <w:bottom w:val="single" w:sz="2" w:space="0" w:color="D9D9E3"/>
                                                    <w:right w:val="single" w:sz="2" w:space="0" w:color="D9D9E3"/>
                                                  </w:divBdr>
                                                  <w:divsChild>
                                                    <w:div w:id="9308183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65345449">
                                      <w:marLeft w:val="0"/>
                                      <w:marRight w:val="0"/>
                                      <w:marTop w:val="0"/>
                                      <w:marBottom w:val="0"/>
                                      <w:divBdr>
                                        <w:top w:val="single" w:sz="2" w:space="0" w:color="D9D9E3"/>
                                        <w:left w:val="single" w:sz="2" w:space="0" w:color="D9D9E3"/>
                                        <w:bottom w:val="single" w:sz="2" w:space="0" w:color="D9D9E3"/>
                                        <w:right w:val="single" w:sz="2" w:space="0" w:color="D9D9E3"/>
                                      </w:divBdr>
                                      <w:divsChild>
                                        <w:div w:id="246305767">
                                          <w:marLeft w:val="0"/>
                                          <w:marRight w:val="0"/>
                                          <w:marTop w:val="0"/>
                                          <w:marBottom w:val="0"/>
                                          <w:divBdr>
                                            <w:top w:val="single" w:sz="2" w:space="0" w:color="D9D9E3"/>
                                            <w:left w:val="single" w:sz="2" w:space="0" w:color="D9D9E3"/>
                                            <w:bottom w:val="single" w:sz="2" w:space="0" w:color="D9D9E3"/>
                                            <w:right w:val="single" w:sz="2" w:space="0" w:color="D9D9E3"/>
                                          </w:divBdr>
                                          <w:divsChild>
                                            <w:div w:id="19843089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37540208">
                          <w:marLeft w:val="0"/>
                          <w:marRight w:val="0"/>
                          <w:marTop w:val="0"/>
                          <w:marBottom w:val="0"/>
                          <w:divBdr>
                            <w:top w:val="single" w:sz="2" w:space="0" w:color="auto"/>
                            <w:left w:val="single" w:sz="2" w:space="0" w:color="auto"/>
                            <w:bottom w:val="single" w:sz="6" w:space="0" w:color="auto"/>
                            <w:right w:val="single" w:sz="2" w:space="0" w:color="auto"/>
                          </w:divBdr>
                          <w:divsChild>
                            <w:div w:id="760024909">
                              <w:marLeft w:val="0"/>
                              <w:marRight w:val="0"/>
                              <w:marTop w:val="100"/>
                              <w:marBottom w:val="100"/>
                              <w:divBdr>
                                <w:top w:val="single" w:sz="2" w:space="0" w:color="D9D9E3"/>
                                <w:left w:val="single" w:sz="2" w:space="0" w:color="D9D9E3"/>
                                <w:bottom w:val="single" w:sz="2" w:space="0" w:color="D9D9E3"/>
                                <w:right w:val="single" w:sz="2" w:space="0" w:color="D9D9E3"/>
                              </w:divBdr>
                              <w:divsChild>
                                <w:div w:id="629677136">
                                  <w:marLeft w:val="0"/>
                                  <w:marRight w:val="0"/>
                                  <w:marTop w:val="0"/>
                                  <w:marBottom w:val="0"/>
                                  <w:divBdr>
                                    <w:top w:val="single" w:sz="2" w:space="0" w:color="D9D9E3"/>
                                    <w:left w:val="single" w:sz="2" w:space="0" w:color="D9D9E3"/>
                                    <w:bottom w:val="single" w:sz="2" w:space="0" w:color="D9D9E3"/>
                                    <w:right w:val="single" w:sz="2" w:space="0" w:color="D9D9E3"/>
                                  </w:divBdr>
                                  <w:divsChild>
                                    <w:div w:id="384374669">
                                      <w:marLeft w:val="0"/>
                                      <w:marRight w:val="0"/>
                                      <w:marTop w:val="0"/>
                                      <w:marBottom w:val="0"/>
                                      <w:divBdr>
                                        <w:top w:val="single" w:sz="2" w:space="0" w:color="D9D9E3"/>
                                        <w:left w:val="single" w:sz="2" w:space="0" w:color="D9D9E3"/>
                                        <w:bottom w:val="single" w:sz="2" w:space="0" w:color="D9D9E3"/>
                                        <w:right w:val="single" w:sz="2" w:space="0" w:color="D9D9E3"/>
                                      </w:divBdr>
                                      <w:divsChild>
                                        <w:div w:id="1279795937">
                                          <w:marLeft w:val="0"/>
                                          <w:marRight w:val="0"/>
                                          <w:marTop w:val="0"/>
                                          <w:marBottom w:val="0"/>
                                          <w:divBdr>
                                            <w:top w:val="single" w:sz="2" w:space="0" w:color="D9D9E3"/>
                                            <w:left w:val="single" w:sz="2" w:space="0" w:color="D9D9E3"/>
                                            <w:bottom w:val="single" w:sz="2" w:space="0" w:color="D9D9E3"/>
                                            <w:right w:val="single" w:sz="2" w:space="0" w:color="D9D9E3"/>
                                          </w:divBdr>
                                          <w:divsChild>
                                            <w:div w:id="2439949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34913517">
                                      <w:marLeft w:val="0"/>
                                      <w:marRight w:val="0"/>
                                      <w:marTop w:val="0"/>
                                      <w:marBottom w:val="0"/>
                                      <w:divBdr>
                                        <w:top w:val="single" w:sz="2" w:space="0" w:color="D9D9E3"/>
                                        <w:left w:val="single" w:sz="2" w:space="0" w:color="D9D9E3"/>
                                        <w:bottom w:val="single" w:sz="2" w:space="0" w:color="D9D9E3"/>
                                        <w:right w:val="single" w:sz="2" w:space="0" w:color="D9D9E3"/>
                                      </w:divBdr>
                                      <w:divsChild>
                                        <w:div w:id="1287853761">
                                          <w:marLeft w:val="0"/>
                                          <w:marRight w:val="0"/>
                                          <w:marTop w:val="0"/>
                                          <w:marBottom w:val="0"/>
                                          <w:divBdr>
                                            <w:top w:val="single" w:sz="2" w:space="0" w:color="D9D9E3"/>
                                            <w:left w:val="single" w:sz="2" w:space="0" w:color="D9D9E3"/>
                                            <w:bottom w:val="single" w:sz="2" w:space="0" w:color="D9D9E3"/>
                                            <w:right w:val="single" w:sz="2" w:space="0" w:color="D9D9E3"/>
                                          </w:divBdr>
                                          <w:divsChild>
                                            <w:div w:id="2085756782">
                                              <w:marLeft w:val="0"/>
                                              <w:marRight w:val="0"/>
                                              <w:marTop w:val="0"/>
                                              <w:marBottom w:val="0"/>
                                              <w:divBdr>
                                                <w:top w:val="single" w:sz="2" w:space="0" w:color="D9D9E3"/>
                                                <w:left w:val="single" w:sz="2" w:space="0" w:color="D9D9E3"/>
                                                <w:bottom w:val="single" w:sz="2" w:space="0" w:color="D9D9E3"/>
                                                <w:right w:val="single" w:sz="2" w:space="0" w:color="D9D9E3"/>
                                              </w:divBdr>
                                              <w:divsChild>
                                                <w:div w:id="1693605828">
                                                  <w:marLeft w:val="0"/>
                                                  <w:marRight w:val="0"/>
                                                  <w:marTop w:val="0"/>
                                                  <w:marBottom w:val="0"/>
                                                  <w:divBdr>
                                                    <w:top w:val="single" w:sz="2" w:space="0" w:color="D9D9E3"/>
                                                    <w:left w:val="single" w:sz="2" w:space="0" w:color="D9D9E3"/>
                                                    <w:bottom w:val="single" w:sz="2" w:space="0" w:color="D9D9E3"/>
                                                    <w:right w:val="single" w:sz="2" w:space="0" w:color="D9D9E3"/>
                                                  </w:divBdr>
                                                  <w:divsChild>
                                                    <w:div w:id="2487400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46252096">
                          <w:marLeft w:val="0"/>
                          <w:marRight w:val="0"/>
                          <w:marTop w:val="0"/>
                          <w:marBottom w:val="0"/>
                          <w:divBdr>
                            <w:top w:val="single" w:sz="2" w:space="0" w:color="auto"/>
                            <w:left w:val="single" w:sz="2" w:space="0" w:color="auto"/>
                            <w:bottom w:val="single" w:sz="6" w:space="0" w:color="auto"/>
                            <w:right w:val="single" w:sz="2" w:space="0" w:color="auto"/>
                          </w:divBdr>
                          <w:divsChild>
                            <w:div w:id="1601715375">
                              <w:marLeft w:val="0"/>
                              <w:marRight w:val="0"/>
                              <w:marTop w:val="100"/>
                              <w:marBottom w:val="100"/>
                              <w:divBdr>
                                <w:top w:val="single" w:sz="2" w:space="0" w:color="D9D9E3"/>
                                <w:left w:val="single" w:sz="2" w:space="0" w:color="D9D9E3"/>
                                <w:bottom w:val="single" w:sz="2" w:space="0" w:color="D9D9E3"/>
                                <w:right w:val="single" w:sz="2" w:space="0" w:color="D9D9E3"/>
                              </w:divBdr>
                              <w:divsChild>
                                <w:div w:id="2116898867">
                                  <w:marLeft w:val="0"/>
                                  <w:marRight w:val="0"/>
                                  <w:marTop w:val="0"/>
                                  <w:marBottom w:val="0"/>
                                  <w:divBdr>
                                    <w:top w:val="single" w:sz="2" w:space="0" w:color="D9D9E3"/>
                                    <w:left w:val="single" w:sz="2" w:space="0" w:color="D9D9E3"/>
                                    <w:bottom w:val="single" w:sz="2" w:space="0" w:color="D9D9E3"/>
                                    <w:right w:val="single" w:sz="2" w:space="0" w:color="D9D9E3"/>
                                  </w:divBdr>
                                  <w:divsChild>
                                    <w:div w:id="1273980501">
                                      <w:marLeft w:val="0"/>
                                      <w:marRight w:val="0"/>
                                      <w:marTop w:val="0"/>
                                      <w:marBottom w:val="0"/>
                                      <w:divBdr>
                                        <w:top w:val="single" w:sz="2" w:space="0" w:color="D9D9E3"/>
                                        <w:left w:val="single" w:sz="2" w:space="0" w:color="D9D9E3"/>
                                        <w:bottom w:val="single" w:sz="2" w:space="0" w:color="D9D9E3"/>
                                        <w:right w:val="single" w:sz="2" w:space="0" w:color="D9D9E3"/>
                                      </w:divBdr>
                                      <w:divsChild>
                                        <w:div w:id="591595105">
                                          <w:marLeft w:val="0"/>
                                          <w:marRight w:val="0"/>
                                          <w:marTop w:val="0"/>
                                          <w:marBottom w:val="0"/>
                                          <w:divBdr>
                                            <w:top w:val="single" w:sz="2" w:space="0" w:color="D9D9E3"/>
                                            <w:left w:val="single" w:sz="2" w:space="0" w:color="D9D9E3"/>
                                            <w:bottom w:val="single" w:sz="2" w:space="0" w:color="D9D9E3"/>
                                            <w:right w:val="single" w:sz="2" w:space="0" w:color="D9D9E3"/>
                                          </w:divBdr>
                                          <w:divsChild>
                                            <w:div w:id="1607619818">
                                              <w:marLeft w:val="0"/>
                                              <w:marRight w:val="0"/>
                                              <w:marTop w:val="0"/>
                                              <w:marBottom w:val="0"/>
                                              <w:divBdr>
                                                <w:top w:val="single" w:sz="2" w:space="0" w:color="D9D9E3"/>
                                                <w:left w:val="single" w:sz="2" w:space="0" w:color="D9D9E3"/>
                                                <w:bottom w:val="single" w:sz="2" w:space="0" w:color="D9D9E3"/>
                                                <w:right w:val="single" w:sz="2" w:space="0" w:color="D9D9E3"/>
                                              </w:divBdr>
                                              <w:divsChild>
                                                <w:div w:id="133572109">
                                                  <w:marLeft w:val="0"/>
                                                  <w:marRight w:val="0"/>
                                                  <w:marTop w:val="0"/>
                                                  <w:marBottom w:val="0"/>
                                                  <w:divBdr>
                                                    <w:top w:val="single" w:sz="2" w:space="0" w:color="D9D9E3"/>
                                                    <w:left w:val="single" w:sz="2" w:space="0" w:color="D9D9E3"/>
                                                    <w:bottom w:val="single" w:sz="2" w:space="0" w:color="D9D9E3"/>
                                                    <w:right w:val="single" w:sz="2" w:space="0" w:color="D9D9E3"/>
                                                  </w:divBdr>
                                                  <w:divsChild>
                                                    <w:div w:id="11213447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47974555">
                                      <w:marLeft w:val="0"/>
                                      <w:marRight w:val="0"/>
                                      <w:marTop w:val="0"/>
                                      <w:marBottom w:val="0"/>
                                      <w:divBdr>
                                        <w:top w:val="single" w:sz="2" w:space="0" w:color="D9D9E3"/>
                                        <w:left w:val="single" w:sz="2" w:space="0" w:color="D9D9E3"/>
                                        <w:bottom w:val="single" w:sz="2" w:space="0" w:color="D9D9E3"/>
                                        <w:right w:val="single" w:sz="2" w:space="0" w:color="D9D9E3"/>
                                      </w:divBdr>
                                      <w:divsChild>
                                        <w:div w:id="371655813">
                                          <w:marLeft w:val="0"/>
                                          <w:marRight w:val="0"/>
                                          <w:marTop w:val="0"/>
                                          <w:marBottom w:val="0"/>
                                          <w:divBdr>
                                            <w:top w:val="single" w:sz="2" w:space="0" w:color="D9D9E3"/>
                                            <w:left w:val="single" w:sz="2" w:space="0" w:color="D9D9E3"/>
                                            <w:bottom w:val="single" w:sz="2" w:space="0" w:color="D9D9E3"/>
                                            <w:right w:val="single" w:sz="2" w:space="0" w:color="D9D9E3"/>
                                          </w:divBdr>
                                          <w:divsChild>
                                            <w:div w:id="5807986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51419405">
                          <w:marLeft w:val="0"/>
                          <w:marRight w:val="0"/>
                          <w:marTop w:val="0"/>
                          <w:marBottom w:val="0"/>
                          <w:divBdr>
                            <w:top w:val="single" w:sz="2" w:space="0" w:color="auto"/>
                            <w:left w:val="single" w:sz="2" w:space="0" w:color="auto"/>
                            <w:bottom w:val="single" w:sz="6" w:space="0" w:color="auto"/>
                            <w:right w:val="single" w:sz="2" w:space="0" w:color="auto"/>
                          </w:divBdr>
                          <w:divsChild>
                            <w:div w:id="1179352787">
                              <w:marLeft w:val="0"/>
                              <w:marRight w:val="0"/>
                              <w:marTop w:val="100"/>
                              <w:marBottom w:val="100"/>
                              <w:divBdr>
                                <w:top w:val="single" w:sz="2" w:space="0" w:color="D9D9E3"/>
                                <w:left w:val="single" w:sz="2" w:space="0" w:color="D9D9E3"/>
                                <w:bottom w:val="single" w:sz="2" w:space="0" w:color="D9D9E3"/>
                                <w:right w:val="single" w:sz="2" w:space="0" w:color="D9D9E3"/>
                              </w:divBdr>
                              <w:divsChild>
                                <w:div w:id="300769705">
                                  <w:marLeft w:val="0"/>
                                  <w:marRight w:val="0"/>
                                  <w:marTop w:val="0"/>
                                  <w:marBottom w:val="0"/>
                                  <w:divBdr>
                                    <w:top w:val="single" w:sz="2" w:space="0" w:color="D9D9E3"/>
                                    <w:left w:val="single" w:sz="2" w:space="0" w:color="D9D9E3"/>
                                    <w:bottom w:val="single" w:sz="2" w:space="0" w:color="D9D9E3"/>
                                    <w:right w:val="single" w:sz="2" w:space="0" w:color="D9D9E3"/>
                                  </w:divBdr>
                                  <w:divsChild>
                                    <w:div w:id="100299423">
                                      <w:marLeft w:val="0"/>
                                      <w:marRight w:val="0"/>
                                      <w:marTop w:val="0"/>
                                      <w:marBottom w:val="0"/>
                                      <w:divBdr>
                                        <w:top w:val="single" w:sz="2" w:space="0" w:color="D9D9E3"/>
                                        <w:left w:val="single" w:sz="2" w:space="0" w:color="D9D9E3"/>
                                        <w:bottom w:val="single" w:sz="2" w:space="0" w:color="D9D9E3"/>
                                        <w:right w:val="single" w:sz="2" w:space="0" w:color="D9D9E3"/>
                                      </w:divBdr>
                                      <w:divsChild>
                                        <w:div w:id="561479606">
                                          <w:marLeft w:val="0"/>
                                          <w:marRight w:val="0"/>
                                          <w:marTop w:val="0"/>
                                          <w:marBottom w:val="0"/>
                                          <w:divBdr>
                                            <w:top w:val="single" w:sz="2" w:space="0" w:color="D9D9E3"/>
                                            <w:left w:val="single" w:sz="2" w:space="0" w:color="D9D9E3"/>
                                            <w:bottom w:val="single" w:sz="2" w:space="0" w:color="D9D9E3"/>
                                            <w:right w:val="single" w:sz="2" w:space="0" w:color="D9D9E3"/>
                                          </w:divBdr>
                                          <w:divsChild>
                                            <w:div w:id="6639714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32432329">
                                      <w:marLeft w:val="0"/>
                                      <w:marRight w:val="0"/>
                                      <w:marTop w:val="0"/>
                                      <w:marBottom w:val="0"/>
                                      <w:divBdr>
                                        <w:top w:val="single" w:sz="2" w:space="0" w:color="D9D9E3"/>
                                        <w:left w:val="single" w:sz="2" w:space="0" w:color="D9D9E3"/>
                                        <w:bottom w:val="single" w:sz="2" w:space="0" w:color="D9D9E3"/>
                                        <w:right w:val="single" w:sz="2" w:space="0" w:color="D9D9E3"/>
                                      </w:divBdr>
                                      <w:divsChild>
                                        <w:div w:id="1611356877">
                                          <w:marLeft w:val="0"/>
                                          <w:marRight w:val="0"/>
                                          <w:marTop w:val="0"/>
                                          <w:marBottom w:val="0"/>
                                          <w:divBdr>
                                            <w:top w:val="single" w:sz="2" w:space="0" w:color="D9D9E3"/>
                                            <w:left w:val="single" w:sz="2" w:space="0" w:color="D9D9E3"/>
                                            <w:bottom w:val="single" w:sz="2" w:space="0" w:color="D9D9E3"/>
                                            <w:right w:val="single" w:sz="2" w:space="0" w:color="D9D9E3"/>
                                          </w:divBdr>
                                          <w:divsChild>
                                            <w:div w:id="1612123002">
                                              <w:marLeft w:val="0"/>
                                              <w:marRight w:val="0"/>
                                              <w:marTop w:val="0"/>
                                              <w:marBottom w:val="0"/>
                                              <w:divBdr>
                                                <w:top w:val="single" w:sz="2" w:space="0" w:color="D9D9E3"/>
                                                <w:left w:val="single" w:sz="2" w:space="0" w:color="D9D9E3"/>
                                                <w:bottom w:val="single" w:sz="2" w:space="0" w:color="D9D9E3"/>
                                                <w:right w:val="single" w:sz="2" w:space="0" w:color="D9D9E3"/>
                                              </w:divBdr>
                                              <w:divsChild>
                                                <w:div w:id="404912306">
                                                  <w:marLeft w:val="0"/>
                                                  <w:marRight w:val="0"/>
                                                  <w:marTop w:val="0"/>
                                                  <w:marBottom w:val="0"/>
                                                  <w:divBdr>
                                                    <w:top w:val="single" w:sz="2" w:space="0" w:color="D9D9E3"/>
                                                    <w:left w:val="single" w:sz="2" w:space="0" w:color="D9D9E3"/>
                                                    <w:bottom w:val="single" w:sz="2" w:space="0" w:color="D9D9E3"/>
                                                    <w:right w:val="single" w:sz="2" w:space="0" w:color="D9D9E3"/>
                                                  </w:divBdr>
                                                  <w:divsChild>
                                                    <w:div w:id="5615296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51809770">
                          <w:marLeft w:val="0"/>
                          <w:marRight w:val="0"/>
                          <w:marTop w:val="0"/>
                          <w:marBottom w:val="0"/>
                          <w:divBdr>
                            <w:top w:val="single" w:sz="2" w:space="0" w:color="auto"/>
                            <w:left w:val="single" w:sz="2" w:space="0" w:color="auto"/>
                            <w:bottom w:val="single" w:sz="6" w:space="0" w:color="auto"/>
                            <w:right w:val="single" w:sz="2" w:space="0" w:color="auto"/>
                          </w:divBdr>
                          <w:divsChild>
                            <w:div w:id="1518469414">
                              <w:marLeft w:val="0"/>
                              <w:marRight w:val="0"/>
                              <w:marTop w:val="100"/>
                              <w:marBottom w:val="100"/>
                              <w:divBdr>
                                <w:top w:val="single" w:sz="2" w:space="0" w:color="D9D9E3"/>
                                <w:left w:val="single" w:sz="2" w:space="0" w:color="D9D9E3"/>
                                <w:bottom w:val="single" w:sz="2" w:space="0" w:color="D9D9E3"/>
                                <w:right w:val="single" w:sz="2" w:space="0" w:color="D9D9E3"/>
                              </w:divBdr>
                              <w:divsChild>
                                <w:div w:id="286736301">
                                  <w:marLeft w:val="0"/>
                                  <w:marRight w:val="0"/>
                                  <w:marTop w:val="0"/>
                                  <w:marBottom w:val="0"/>
                                  <w:divBdr>
                                    <w:top w:val="single" w:sz="2" w:space="0" w:color="D9D9E3"/>
                                    <w:left w:val="single" w:sz="2" w:space="0" w:color="D9D9E3"/>
                                    <w:bottom w:val="single" w:sz="2" w:space="0" w:color="D9D9E3"/>
                                    <w:right w:val="single" w:sz="2" w:space="0" w:color="D9D9E3"/>
                                  </w:divBdr>
                                  <w:divsChild>
                                    <w:div w:id="920870870">
                                      <w:marLeft w:val="0"/>
                                      <w:marRight w:val="0"/>
                                      <w:marTop w:val="0"/>
                                      <w:marBottom w:val="0"/>
                                      <w:divBdr>
                                        <w:top w:val="single" w:sz="2" w:space="0" w:color="D9D9E3"/>
                                        <w:left w:val="single" w:sz="2" w:space="0" w:color="D9D9E3"/>
                                        <w:bottom w:val="single" w:sz="2" w:space="0" w:color="D9D9E3"/>
                                        <w:right w:val="single" w:sz="2" w:space="0" w:color="D9D9E3"/>
                                      </w:divBdr>
                                      <w:divsChild>
                                        <w:div w:id="181165754">
                                          <w:marLeft w:val="0"/>
                                          <w:marRight w:val="0"/>
                                          <w:marTop w:val="0"/>
                                          <w:marBottom w:val="0"/>
                                          <w:divBdr>
                                            <w:top w:val="single" w:sz="2" w:space="0" w:color="D9D9E3"/>
                                            <w:left w:val="single" w:sz="2" w:space="0" w:color="D9D9E3"/>
                                            <w:bottom w:val="single" w:sz="2" w:space="0" w:color="D9D9E3"/>
                                            <w:right w:val="single" w:sz="2" w:space="0" w:color="D9D9E3"/>
                                          </w:divBdr>
                                          <w:divsChild>
                                            <w:div w:id="4941457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02488379">
                                      <w:marLeft w:val="0"/>
                                      <w:marRight w:val="0"/>
                                      <w:marTop w:val="0"/>
                                      <w:marBottom w:val="0"/>
                                      <w:divBdr>
                                        <w:top w:val="single" w:sz="2" w:space="0" w:color="D9D9E3"/>
                                        <w:left w:val="single" w:sz="2" w:space="0" w:color="D9D9E3"/>
                                        <w:bottom w:val="single" w:sz="2" w:space="0" w:color="D9D9E3"/>
                                        <w:right w:val="single" w:sz="2" w:space="0" w:color="D9D9E3"/>
                                      </w:divBdr>
                                      <w:divsChild>
                                        <w:div w:id="1330984837">
                                          <w:marLeft w:val="0"/>
                                          <w:marRight w:val="0"/>
                                          <w:marTop w:val="0"/>
                                          <w:marBottom w:val="0"/>
                                          <w:divBdr>
                                            <w:top w:val="single" w:sz="2" w:space="0" w:color="D9D9E3"/>
                                            <w:left w:val="single" w:sz="2" w:space="0" w:color="D9D9E3"/>
                                            <w:bottom w:val="single" w:sz="2" w:space="0" w:color="D9D9E3"/>
                                            <w:right w:val="single" w:sz="2" w:space="0" w:color="D9D9E3"/>
                                          </w:divBdr>
                                          <w:divsChild>
                                            <w:div w:id="1835024861">
                                              <w:marLeft w:val="0"/>
                                              <w:marRight w:val="0"/>
                                              <w:marTop w:val="0"/>
                                              <w:marBottom w:val="0"/>
                                              <w:divBdr>
                                                <w:top w:val="single" w:sz="2" w:space="0" w:color="D9D9E3"/>
                                                <w:left w:val="single" w:sz="2" w:space="0" w:color="D9D9E3"/>
                                                <w:bottom w:val="single" w:sz="2" w:space="0" w:color="D9D9E3"/>
                                                <w:right w:val="single" w:sz="2" w:space="0" w:color="D9D9E3"/>
                                              </w:divBdr>
                                              <w:divsChild>
                                                <w:div w:id="941569424">
                                                  <w:marLeft w:val="0"/>
                                                  <w:marRight w:val="0"/>
                                                  <w:marTop w:val="0"/>
                                                  <w:marBottom w:val="0"/>
                                                  <w:divBdr>
                                                    <w:top w:val="single" w:sz="2" w:space="0" w:color="D9D9E3"/>
                                                    <w:left w:val="single" w:sz="2" w:space="0" w:color="D9D9E3"/>
                                                    <w:bottom w:val="single" w:sz="2" w:space="0" w:color="D9D9E3"/>
                                                    <w:right w:val="single" w:sz="2" w:space="0" w:color="D9D9E3"/>
                                                  </w:divBdr>
                                                  <w:divsChild>
                                                    <w:div w:id="10562478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96444458">
                          <w:marLeft w:val="0"/>
                          <w:marRight w:val="0"/>
                          <w:marTop w:val="0"/>
                          <w:marBottom w:val="0"/>
                          <w:divBdr>
                            <w:top w:val="single" w:sz="2" w:space="0" w:color="auto"/>
                            <w:left w:val="single" w:sz="2" w:space="0" w:color="auto"/>
                            <w:bottom w:val="single" w:sz="6" w:space="0" w:color="auto"/>
                            <w:right w:val="single" w:sz="2" w:space="0" w:color="auto"/>
                          </w:divBdr>
                          <w:divsChild>
                            <w:div w:id="1541241148">
                              <w:marLeft w:val="0"/>
                              <w:marRight w:val="0"/>
                              <w:marTop w:val="100"/>
                              <w:marBottom w:val="100"/>
                              <w:divBdr>
                                <w:top w:val="single" w:sz="2" w:space="0" w:color="D9D9E3"/>
                                <w:left w:val="single" w:sz="2" w:space="0" w:color="D9D9E3"/>
                                <w:bottom w:val="single" w:sz="2" w:space="0" w:color="D9D9E3"/>
                                <w:right w:val="single" w:sz="2" w:space="0" w:color="D9D9E3"/>
                              </w:divBdr>
                              <w:divsChild>
                                <w:div w:id="1753695593">
                                  <w:marLeft w:val="0"/>
                                  <w:marRight w:val="0"/>
                                  <w:marTop w:val="0"/>
                                  <w:marBottom w:val="0"/>
                                  <w:divBdr>
                                    <w:top w:val="single" w:sz="2" w:space="0" w:color="D9D9E3"/>
                                    <w:left w:val="single" w:sz="2" w:space="0" w:color="D9D9E3"/>
                                    <w:bottom w:val="single" w:sz="2" w:space="0" w:color="D9D9E3"/>
                                    <w:right w:val="single" w:sz="2" w:space="0" w:color="D9D9E3"/>
                                  </w:divBdr>
                                  <w:divsChild>
                                    <w:div w:id="150566463">
                                      <w:marLeft w:val="0"/>
                                      <w:marRight w:val="0"/>
                                      <w:marTop w:val="0"/>
                                      <w:marBottom w:val="0"/>
                                      <w:divBdr>
                                        <w:top w:val="single" w:sz="2" w:space="0" w:color="D9D9E3"/>
                                        <w:left w:val="single" w:sz="2" w:space="0" w:color="D9D9E3"/>
                                        <w:bottom w:val="single" w:sz="2" w:space="0" w:color="D9D9E3"/>
                                        <w:right w:val="single" w:sz="2" w:space="0" w:color="D9D9E3"/>
                                      </w:divBdr>
                                      <w:divsChild>
                                        <w:div w:id="1916746556">
                                          <w:marLeft w:val="0"/>
                                          <w:marRight w:val="0"/>
                                          <w:marTop w:val="0"/>
                                          <w:marBottom w:val="0"/>
                                          <w:divBdr>
                                            <w:top w:val="single" w:sz="2" w:space="0" w:color="D9D9E3"/>
                                            <w:left w:val="single" w:sz="2" w:space="0" w:color="D9D9E3"/>
                                            <w:bottom w:val="single" w:sz="2" w:space="0" w:color="D9D9E3"/>
                                            <w:right w:val="single" w:sz="2" w:space="0" w:color="D9D9E3"/>
                                          </w:divBdr>
                                          <w:divsChild>
                                            <w:div w:id="1028486098">
                                              <w:marLeft w:val="0"/>
                                              <w:marRight w:val="0"/>
                                              <w:marTop w:val="0"/>
                                              <w:marBottom w:val="0"/>
                                              <w:divBdr>
                                                <w:top w:val="single" w:sz="2" w:space="0" w:color="D9D9E3"/>
                                                <w:left w:val="single" w:sz="2" w:space="0" w:color="D9D9E3"/>
                                                <w:bottom w:val="single" w:sz="2" w:space="0" w:color="D9D9E3"/>
                                                <w:right w:val="single" w:sz="2" w:space="0" w:color="D9D9E3"/>
                                              </w:divBdr>
                                              <w:divsChild>
                                                <w:div w:id="700864696">
                                                  <w:marLeft w:val="0"/>
                                                  <w:marRight w:val="0"/>
                                                  <w:marTop w:val="0"/>
                                                  <w:marBottom w:val="0"/>
                                                  <w:divBdr>
                                                    <w:top w:val="single" w:sz="2" w:space="0" w:color="D9D9E3"/>
                                                    <w:left w:val="single" w:sz="2" w:space="0" w:color="D9D9E3"/>
                                                    <w:bottom w:val="single" w:sz="2" w:space="0" w:color="D9D9E3"/>
                                                    <w:right w:val="single" w:sz="2" w:space="0" w:color="D9D9E3"/>
                                                  </w:divBdr>
                                                  <w:divsChild>
                                                    <w:div w:id="3984785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43739686">
                                      <w:marLeft w:val="0"/>
                                      <w:marRight w:val="0"/>
                                      <w:marTop w:val="0"/>
                                      <w:marBottom w:val="0"/>
                                      <w:divBdr>
                                        <w:top w:val="single" w:sz="2" w:space="0" w:color="D9D9E3"/>
                                        <w:left w:val="single" w:sz="2" w:space="0" w:color="D9D9E3"/>
                                        <w:bottom w:val="single" w:sz="2" w:space="0" w:color="D9D9E3"/>
                                        <w:right w:val="single" w:sz="2" w:space="0" w:color="D9D9E3"/>
                                      </w:divBdr>
                                      <w:divsChild>
                                        <w:div w:id="1010793269">
                                          <w:marLeft w:val="0"/>
                                          <w:marRight w:val="0"/>
                                          <w:marTop w:val="0"/>
                                          <w:marBottom w:val="0"/>
                                          <w:divBdr>
                                            <w:top w:val="single" w:sz="2" w:space="0" w:color="D9D9E3"/>
                                            <w:left w:val="single" w:sz="2" w:space="0" w:color="D9D9E3"/>
                                            <w:bottom w:val="single" w:sz="2" w:space="0" w:color="D9D9E3"/>
                                            <w:right w:val="single" w:sz="2" w:space="0" w:color="D9D9E3"/>
                                          </w:divBdr>
                                          <w:divsChild>
                                            <w:div w:id="15348838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98017874">
                          <w:marLeft w:val="0"/>
                          <w:marRight w:val="0"/>
                          <w:marTop w:val="0"/>
                          <w:marBottom w:val="0"/>
                          <w:divBdr>
                            <w:top w:val="single" w:sz="2" w:space="0" w:color="auto"/>
                            <w:left w:val="single" w:sz="2" w:space="0" w:color="auto"/>
                            <w:bottom w:val="single" w:sz="6" w:space="0" w:color="auto"/>
                            <w:right w:val="single" w:sz="2" w:space="0" w:color="auto"/>
                          </w:divBdr>
                          <w:divsChild>
                            <w:div w:id="2086410422">
                              <w:marLeft w:val="0"/>
                              <w:marRight w:val="0"/>
                              <w:marTop w:val="100"/>
                              <w:marBottom w:val="100"/>
                              <w:divBdr>
                                <w:top w:val="single" w:sz="2" w:space="0" w:color="D9D9E3"/>
                                <w:left w:val="single" w:sz="2" w:space="0" w:color="D9D9E3"/>
                                <w:bottom w:val="single" w:sz="2" w:space="0" w:color="D9D9E3"/>
                                <w:right w:val="single" w:sz="2" w:space="0" w:color="D9D9E3"/>
                              </w:divBdr>
                              <w:divsChild>
                                <w:div w:id="1419599408">
                                  <w:marLeft w:val="0"/>
                                  <w:marRight w:val="0"/>
                                  <w:marTop w:val="0"/>
                                  <w:marBottom w:val="0"/>
                                  <w:divBdr>
                                    <w:top w:val="single" w:sz="2" w:space="0" w:color="D9D9E3"/>
                                    <w:left w:val="single" w:sz="2" w:space="0" w:color="D9D9E3"/>
                                    <w:bottom w:val="single" w:sz="2" w:space="0" w:color="D9D9E3"/>
                                    <w:right w:val="single" w:sz="2" w:space="0" w:color="D9D9E3"/>
                                  </w:divBdr>
                                  <w:divsChild>
                                    <w:div w:id="1051464692">
                                      <w:marLeft w:val="0"/>
                                      <w:marRight w:val="0"/>
                                      <w:marTop w:val="0"/>
                                      <w:marBottom w:val="0"/>
                                      <w:divBdr>
                                        <w:top w:val="single" w:sz="2" w:space="0" w:color="D9D9E3"/>
                                        <w:left w:val="single" w:sz="2" w:space="0" w:color="D9D9E3"/>
                                        <w:bottom w:val="single" w:sz="2" w:space="0" w:color="D9D9E3"/>
                                        <w:right w:val="single" w:sz="2" w:space="0" w:color="D9D9E3"/>
                                      </w:divBdr>
                                      <w:divsChild>
                                        <w:div w:id="777454500">
                                          <w:marLeft w:val="0"/>
                                          <w:marRight w:val="0"/>
                                          <w:marTop w:val="0"/>
                                          <w:marBottom w:val="0"/>
                                          <w:divBdr>
                                            <w:top w:val="single" w:sz="2" w:space="0" w:color="D9D9E3"/>
                                            <w:left w:val="single" w:sz="2" w:space="0" w:color="D9D9E3"/>
                                            <w:bottom w:val="single" w:sz="2" w:space="0" w:color="D9D9E3"/>
                                            <w:right w:val="single" w:sz="2" w:space="0" w:color="D9D9E3"/>
                                          </w:divBdr>
                                          <w:divsChild>
                                            <w:div w:id="16668596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99675249">
                                      <w:marLeft w:val="0"/>
                                      <w:marRight w:val="0"/>
                                      <w:marTop w:val="0"/>
                                      <w:marBottom w:val="0"/>
                                      <w:divBdr>
                                        <w:top w:val="single" w:sz="2" w:space="0" w:color="D9D9E3"/>
                                        <w:left w:val="single" w:sz="2" w:space="0" w:color="D9D9E3"/>
                                        <w:bottom w:val="single" w:sz="2" w:space="0" w:color="D9D9E3"/>
                                        <w:right w:val="single" w:sz="2" w:space="0" w:color="D9D9E3"/>
                                      </w:divBdr>
                                      <w:divsChild>
                                        <w:div w:id="808207951">
                                          <w:marLeft w:val="0"/>
                                          <w:marRight w:val="0"/>
                                          <w:marTop w:val="0"/>
                                          <w:marBottom w:val="0"/>
                                          <w:divBdr>
                                            <w:top w:val="single" w:sz="2" w:space="0" w:color="D9D9E3"/>
                                            <w:left w:val="single" w:sz="2" w:space="0" w:color="D9D9E3"/>
                                            <w:bottom w:val="single" w:sz="2" w:space="0" w:color="D9D9E3"/>
                                            <w:right w:val="single" w:sz="2" w:space="0" w:color="D9D9E3"/>
                                          </w:divBdr>
                                          <w:divsChild>
                                            <w:div w:id="719203986">
                                              <w:marLeft w:val="0"/>
                                              <w:marRight w:val="0"/>
                                              <w:marTop w:val="0"/>
                                              <w:marBottom w:val="0"/>
                                              <w:divBdr>
                                                <w:top w:val="single" w:sz="2" w:space="0" w:color="D9D9E3"/>
                                                <w:left w:val="single" w:sz="2" w:space="0" w:color="D9D9E3"/>
                                                <w:bottom w:val="single" w:sz="2" w:space="0" w:color="D9D9E3"/>
                                                <w:right w:val="single" w:sz="2" w:space="0" w:color="D9D9E3"/>
                                              </w:divBdr>
                                              <w:divsChild>
                                                <w:div w:id="1073745795">
                                                  <w:marLeft w:val="0"/>
                                                  <w:marRight w:val="0"/>
                                                  <w:marTop w:val="0"/>
                                                  <w:marBottom w:val="0"/>
                                                  <w:divBdr>
                                                    <w:top w:val="single" w:sz="2" w:space="0" w:color="D9D9E3"/>
                                                    <w:left w:val="single" w:sz="2" w:space="0" w:color="D9D9E3"/>
                                                    <w:bottom w:val="single" w:sz="2" w:space="0" w:color="D9D9E3"/>
                                                    <w:right w:val="single" w:sz="2" w:space="0" w:color="D9D9E3"/>
                                                  </w:divBdr>
                                                  <w:divsChild>
                                                    <w:div w:id="3857579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16752874">
                          <w:marLeft w:val="0"/>
                          <w:marRight w:val="0"/>
                          <w:marTop w:val="0"/>
                          <w:marBottom w:val="0"/>
                          <w:divBdr>
                            <w:top w:val="single" w:sz="2" w:space="0" w:color="auto"/>
                            <w:left w:val="single" w:sz="2" w:space="0" w:color="auto"/>
                            <w:bottom w:val="single" w:sz="6" w:space="0" w:color="auto"/>
                            <w:right w:val="single" w:sz="2" w:space="0" w:color="auto"/>
                          </w:divBdr>
                          <w:divsChild>
                            <w:div w:id="1109281114">
                              <w:marLeft w:val="0"/>
                              <w:marRight w:val="0"/>
                              <w:marTop w:val="100"/>
                              <w:marBottom w:val="100"/>
                              <w:divBdr>
                                <w:top w:val="single" w:sz="2" w:space="0" w:color="D9D9E3"/>
                                <w:left w:val="single" w:sz="2" w:space="0" w:color="D9D9E3"/>
                                <w:bottom w:val="single" w:sz="2" w:space="0" w:color="D9D9E3"/>
                                <w:right w:val="single" w:sz="2" w:space="0" w:color="D9D9E3"/>
                              </w:divBdr>
                              <w:divsChild>
                                <w:div w:id="923730492">
                                  <w:marLeft w:val="0"/>
                                  <w:marRight w:val="0"/>
                                  <w:marTop w:val="0"/>
                                  <w:marBottom w:val="0"/>
                                  <w:divBdr>
                                    <w:top w:val="single" w:sz="2" w:space="0" w:color="D9D9E3"/>
                                    <w:left w:val="single" w:sz="2" w:space="0" w:color="D9D9E3"/>
                                    <w:bottom w:val="single" w:sz="2" w:space="0" w:color="D9D9E3"/>
                                    <w:right w:val="single" w:sz="2" w:space="0" w:color="D9D9E3"/>
                                  </w:divBdr>
                                  <w:divsChild>
                                    <w:div w:id="1108307718">
                                      <w:marLeft w:val="0"/>
                                      <w:marRight w:val="0"/>
                                      <w:marTop w:val="0"/>
                                      <w:marBottom w:val="0"/>
                                      <w:divBdr>
                                        <w:top w:val="single" w:sz="2" w:space="0" w:color="D9D9E3"/>
                                        <w:left w:val="single" w:sz="2" w:space="0" w:color="D9D9E3"/>
                                        <w:bottom w:val="single" w:sz="2" w:space="0" w:color="D9D9E3"/>
                                        <w:right w:val="single" w:sz="2" w:space="0" w:color="D9D9E3"/>
                                      </w:divBdr>
                                      <w:divsChild>
                                        <w:div w:id="1146170172">
                                          <w:marLeft w:val="0"/>
                                          <w:marRight w:val="0"/>
                                          <w:marTop w:val="0"/>
                                          <w:marBottom w:val="0"/>
                                          <w:divBdr>
                                            <w:top w:val="single" w:sz="2" w:space="0" w:color="D9D9E3"/>
                                            <w:left w:val="single" w:sz="2" w:space="0" w:color="D9D9E3"/>
                                            <w:bottom w:val="single" w:sz="2" w:space="0" w:color="D9D9E3"/>
                                            <w:right w:val="single" w:sz="2" w:space="0" w:color="D9D9E3"/>
                                          </w:divBdr>
                                          <w:divsChild>
                                            <w:div w:id="15162682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76771426">
                                      <w:marLeft w:val="0"/>
                                      <w:marRight w:val="0"/>
                                      <w:marTop w:val="0"/>
                                      <w:marBottom w:val="0"/>
                                      <w:divBdr>
                                        <w:top w:val="single" w:sz="2" w:space="0" w:color="D9D9E3"/>
                                        <w:left w:val="single" w:sz="2" w:space="0" w:color="D9D9E3"/>
                                        <w:bottom w:val="single" w:sz="2" w:space="0" w:color="D9D9E3"/>
                                        <w:right w:val="single" w:sz="2" w:space="0" w:color="D9D9E3"/>
                                      </w:divBdr>
                                      <w:divsChild>
                                        <w:div w:id="8918631">
                                          <w:marLeft w:val="0"/>
                                          <w:marRight w:val="0"/>
                                          <w:marTop w:val="0"/>
                                          <w:marBottom w:val="0"/>
                                          <w:divBdr>
                                            <w:top w:val="single" w:sz="2" w:space="0" w:color="D9D9E3"/>
                                            <w:left w:val="single" w:sz="2" w:space="0" w:color="D9D9E3"/>
                                            <w:bottom w:val="single" w:sz="2" w:space="0" w:color="D9D9E3"/>
                                            <w:right w:val="single" w:sz="2" w:space="0" w:color="D9D9E3"/>
                                          </w:divBdr>
                                          <w:divsChild>
                                            <w:div w:id="66807355">
                                              <w:marLeft w:val="0"/>
                                              <w:marRight w:val="0"/>
                                              <w:marTop w:val="0"/>
                                              <w:marBottom w:val="0"/>
                                              <w:divBdr>
                                                <w:top w:val="single" w:sz="2" w:space="0" w:color="D9D9E3"/>
                                                <w:left w:val="single" w:sz="2" w:space="0" w:color="D9D9E3"/>
                                                <w:bottom w:val="single" w:sz="2" w:space="0" w:color="D9D9E3"/>
                                                <w:right w:val="single" w:sz="2" w:space="0" w:color="D9D9E3"/>
                                              </w:divBdr>
                                              <w:divsChild>
                                                <w:div w:id="488710220">
                                                  <w:marLeft w:val="0"/>
                                                  <w:marRight w:val="0"/>
                                                  <w:marTop w:val="0"/>
                                                  <w:marBottom w:val="0"/>
                                                  <w:divBdr>
                                                    <w:top w:val="single" w:sz="2" w:space="0" w:color="D9D9E3"/>
                                                    <w:left w:val="single" w:sz="2" w:space="0" w:color="D9D9E3"/>
                                                    <w:bottom w:val="single" w:sz="2" w:space="0" w:color="D9D9E3"/>
                                                    <w:right w:val="single" w:sz="2" w:space="0" w:color="D9D9E3"/>
                                                  </w:divBdr>
                                                  <w:divsChild>
                                                    <w:div w:id="17624087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35711793">
                          <w:marLeft w:val="0"/>
                          <w:marRight w:val="0"/>
                          <w:marTop w:val="0"/>
                          <w:marBottom w:val="0"/>
                          <w:divBdr>
                            <w:top w:val="single" w:sz="2" w:space="0" w:color="auto"/>
                            <w:left w:val="single" w:sz="2" w:space="0" w:color="auto"/>
                            <w:bottom w:val="single" w:sz="6" w:space="0" w:color="auto"/>
                            <w:right w:val="single" w:sz="2" w:space="0" w:color="auto"/>
                          </w:divBdr>
                          <w:divsChild>
                            <w:div w:id="1928996213">
                              <w:marLeft w:val="0"/>
                              <w:marRight w:val="0"/>
                              <w:marTop w:val="100"/>
                              <w:marBottom w:val="100"/>
                              <w:divBdr>
                                <w:top w:val="single" w:sz="2" w:space="0" w:color="D9D9E3"/>
                                <w:left w:val="single" w:sz="2" w:space="0" w:color="D9D9E3"/>
                                <w:bottom w:val="single" w:sz="2" w:space="0" w:color="D9D9E3"/>
                                <w:right w:val="single" w:sz="2" w:space="0" w:color="D9D9E3"/>
                              </w:divBdr>
                              <w:divsChild>
                                <w:div w:id="1997415786">
                                  <w:marLeft w:val="0"/>
                                  <w:marRight w:val="0"/>
                                  <w:marTop w:val="0"/>
                                  <w:marBottom w:val="0"/>
                                  <w:divBdr>
                                    <w:top w:val="single" w:sz="2" w:space="0" w:color="D9D9E3"/>
                                    <w:left w:val="single" w:sz="2" w:space="0" w:color="D9D9E3"/>
                                    <w:bottom w:val="single" w:sz="2" w:space="0" w:color="D9D9E3"/>
                                    <w:right w:val="single" w:sz="2" w:space="0" w:color="D9D9E3"/>
                                  </w:divBdr>
                                  <w:divsChild>
                                    <w:div w:id="808977801">
                                      <w:marLeft w:val="0"/>
                                      <w:marRight w:val="0"/>
                                      <w:marTop w:val="0"/>
                                      <w:marBottom w:val="0"/>
                                      <w:divBdr>
                                        <w:top w:val="single" w:sz="2" w:space="0" w:color="D9D9E3"/>
                                        <w:left w:val="single" w:sz="2" w:space="0" w:color="D9D9E3"/>
                                        <w:bottom w:val="single" w:sz="2" w:space="0" w:color="D9D9E3"/>
                                        <w:right w:val="single" w:sz="2" w:space="0" w:color="D9D9E3"/>
                                      </w:divBdr>
                                      <w:divsChild>
                                        <w:div w:id="63988350">
                                          <w:marLeft w:val="0"/>
                                          <w:marRight w:val="0"/>
                                          <w:marTop w:val="0"/>
                                          <w:marBottom w:val="0"/>
                                          <w:divBdr>
                                            <w:top w:val="single" w:sz="2" w:space="0" w:color="D9D9E3"/>
                                            <w:left w:val="single" w:sz="2" w:space="0" w:color="D9D9E3"/>
                                            <w:bottom w:val="single" w:sz="2" w:space="0" w:color="D9D9E3"/>
                                            <w:right w:val="single" w:sz="2" w:space="0" w:color="D9D9E3"/>
                                          </w:divBdr>
                                          <w:divsChild>
                                            <w:div w:id="9789240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72275334">
                                      <w:marLeft w:val="0"/>
                                      <w:marRight w:val="0"/>
                                      <w:marTop w:val="0"/>
                                      <w:marBottom w:val="0"/>
                                      <w:divBdr>
                                        <w:top w:val="single" w:sz="2" w:space="0" w:color="D9D9E3"/>
                                        <w:left w:val="single" w:sz="2" w:space="0" w:color="D9D9E3"/>
                                        <w:bottom w:val="single" w:sz="2" w:space="0" w:color="D9D9E3"/>
                                        <w:right w:val="single" w:sz="2" w:space="0" w:color="D9D9E3"/>
                                      </w:divBdr>
                                      <w:divsChild>
                                        <w:div w:id="1747265374">
                                          <w:marLeft w:val="0"/>
                                          <w:marRight w:val="0"/>
                                          <w:marTop w:val="0"/>
                                          <w:marBottom w:val="0"/>
                                          <w:divBdr>
                                            <w:top w:val="single" w:sz="2" w:space="0" w:color="D9D9E3"/>
                                            <w:left w:val="single" w:sz="2" w:space="0" w:color="D9D9E3"/>
                                            <w:bottom w:val="single" w:sz="2" w:space="0" w:color="D9D9E3"/>
                                            <w:right w:val="single" w:sz="2" w:space="0" w:color="D9D9E3"/>
                                          </w:divBdr>
                                          <w:divsChild>
                                            <w:div w:id="2031490649">
                                              <w:marLeft w:val="0"/>
                                              <w:marRight w:val="0"/>
                                              <w:marTop w:val="0"/>
                                              <w:marBottom w:val="0"/>
                                              <w:divBdr>
                                                <w:top w:val="single" w:sz="2" w:space="0" w:color="D9D9E3"/>
                                                <w:left w:val="single" w:sz="2" w:space="0" w:color="D9D9E3"/>
                                                <w:bottom w:val="single" w:sz="2" w:space="0" w:color="D9D9E3"/>
                                                <w:right w:val="single" w:sz="2" w:space="0" w:color="D9D9E3"/>
                                              </w:divBdr>
                                              <w:divsChild>
                                                <w:div w:id="1745374957">
                                                  <w:marLeft w:val="0"/>
                                                  <w:marRight w:val="0"/>
                                                  <w:marTop w:val="0"/>
                                                  <w:marBottom w:val="0"/>
                                                  <w:divBdr>
                                                    <w:top w:val="single" w:sz="2" w:space="0" w:color="D9D9E3"/>
                                                    <w:left w:val="single" w:sz="2" w:space="0" w:color="D9D9E3"/>
                                                    <w:bottom w:val="single" w:sz="2" w:space="0" w:color="D9D9E3"/>
                                                    <w:right w:val="single" w:sz="2" w:space="0" w:color="D9D9E3"/>
                                                  </w:divBdr>
                                                  <w:divsChild>
                                                    <w:div w:id="18923800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38063093">
                          <w:marLeft w:val="0"/>
                          <w:marRight w:val="0"/>
                          <w:marTop w:val="0"/>
                          <w:marBottom w:val="0"/>
                          <w:divBdr>
                            <w:top w:val="single" w:sz="2" w:space="0" w:color="auto"/>
                            <w:left w:val="single" w:sz="2" w:space="0" w:color="auto"/>
                            <w:bottom w:val="single" w:sz="6" w:space="0" w:color="auto"/>
                            <w:right w:val="single" w:sz="2" w:space="0" w:color="auto"/>
                          </w:divBdr>
                          <w:divsChild>
                            <w:div w:id="1909881331">
                              <w:marLeft w:val="0"/>
                              <w:marRight w:val="0"/>
                              <w:marTop w:val="100"/>
                              <w:marBottom w:val="100"/>
                              <w:divBdr>
                                <w:top w:val="single" w:sz="2" w:space="0" w:color="D9D9E3"/>
                                <w:left w:val="single" w:sz="2" w:space="0" w:color="D9D9E3"/>
                                <w:bottom w:val="single" w:sz="2" w:space="0" w:color="D9D9E3"/>
                                <w:right w:val="single" w:sz="2" w:space="0" w:color="D9D9E3"/>
                              </w:divBdr>
                              <w:divsChild>
                                <w:div w:id="1779569725">
                                  <w:marLeft w:val="0"/>
                                  <w:marRight w:val="0"/>
                                  <w:marTop w:val="0"/>
                                  <w:marBottom w:val="0"/>
                                  <w:divBdr>
                                    <w:top w:val="single" w:sz="2" w:space="0" w:color="D9D9E3"/>
                                    <w:left w:val="single" w:sz="2" w:space="0" w:color="D9D9E3"/>
                                    <w:bottom w:val="single" w:sz="2" w:space="0" w:color="D9D9E3"/>
                                    <w:right w:val="single" w:sz="2" w:space="0" w:color="D9D9E3"/>
                                  </w:divBdr>
                                  <w:divsChild>
                                    <w:div w:id="383220055">
                                      <w:marLeft w:val="0"/>
                                      <w:marRight w:val="0"/>
                                      <w:marTop w:val="0"/>
                                      <w:marBottom w:val="0"/>
                                      <w:divBdr>
                                        <w:top w:val="single" w:sz="2" w:space="0" w:color="D9D9E3"/>
                                        <w:left w:val="single" w:sz="2" w:space="0" w:color="D9D9E3"/>
                                        <w:bottom w:val="single" w:sz="2" w:space="0" w:color="D9D9E3"/>
                                        <w:right w:val="single" w:sz="2" w:space="0" w:color="D9D9E3"/>
                                      </w:divBdr>
                                      <w:divsChild>
                                        <w:div w:id="996883164">
                                          <w:marLeft w:val="0"/>
                                          <w:marRight w:val="0"/>
                                          <w:marTop w:val="0"/>
                                          <w:marBottom w:val="0"/>
                                          <w:divBdr>
                                            <w:top w:val="single" w:sz="2" w:space="0" w:color="D9D9E3"/>
                                            <w:left w:val="single" w:sz="2" w:space="0" w:color="D9D9E3"/>
                                            <w:bottom w:val="single" w:sz="2" w:space="0" w:color="D9D9E3"/>
                                            <w:right w:val="single" w:sz="2" w:space="0" w:color="D9D9E3"/>
                                          </w:divBdr>
                                          <w:divsChild>
                                            <w:div w:id="5069467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11359644">
                                      <w:marLeft w:val="0"/>
                                      <w:marRight w:val="0"/>
                                      <w:marTop w:val="0"/>
                                      <w:marBottom w:val="0"/>
                                      <w:divBdr>
                                        <w:top w:val="single" w:sz="2" w:space="0" w:color="D9D9E3"/>
                                        <w:left w:val="single" w:sz="2" w:space="0" w:color="D9D9E3"/>
                                        <w:bottom w:val="single" w:sz="2" w:space="0" w:color="D9D9E3"/>
                                        <w:right w:val="single" w:sz="2" w:space="0" w:color="D9D9E3"/>
                                      </w:divBdr>
                                      <w:divsChild>
                                        <w:div w:id="1999189785">
                                          <w:marLeft w:val="0"/>
                                          <w:marRight w:val="0"/>
                                          <w:marTop w:val="0"/>
                                          <w:marBottom w:val="0"/>
                                          <w:divBdr>
                                            <w:top w:val="single" w:sz="2" w:space="0" w:color="D9D9E3"/>
                                            <w:left w:val="single" w:sz="2" w:space="0" w:color="D9D9E3"/>
                                            <w:bottom w:val="single" w:sz="2" w:space="0" w:color="D9D9E3"/>
                                            <w:right w:val="single" w:sz="2" w:space="0" w:color="D9D9E3"/>
                                          </w:divBdr>
                                          <w:divsChild>
                                            <w:div w:id="1564876815">
                                              <w:marLeft w:val="0"/>
                                              <w:marRight w:val="0"/>
                                              <w:marTop w:val="0"/>
                                              <w:marBottom w:val="0"/>
                                              <w:divBdr>
                                                <w:top w:val="single" w:sz="2" w:space="0" w:color="D9D9E3"/>
                                                <w:left w:val="single" w:sz="2" w:space="0" w:color="D9D9E3"/>
                                                <w:bottom w:val="single" w:sz="2" w:space="0" w:color="D9D9E3"/>
                                                <w:right w:val="single" w:sz="2" w:space="0" w:color="D9D9E3"/>
                                              </w:divBdr>
                                              <w:divsChild>
                                                <w:div w:id="67460308">
                                                  <w:marLeft w:val="0"/>
                                                  <w:marRight w:val="0"/>
                                                  <w:marTop w:val="0"/>
                                                  <w:marBottom w:val="0"/>
                                                  <w:divBdr>
                                                    <w:top w:val="single" w:sz="2" w:space="0" w:color="D9D9E3"/>
                                                    <w:left w:val="single" w:sz="2" w:space="0" w:color="D9D9E3"/>
                                                    <w:bottom w:val="single" w:sz="2" w:space="0" w:color="D9D9E3"/>
                                                    <w:right w:val="single" w:sz="2" w:space="0" w:color="D9D9E3"/>
                                                  </w:divBdr>
                                                  <w:divsChild>
                                                    <w:div w:id="4021420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39447802">
                          <w:marLeft w:val="0"/>
                          <w:marRight w:val="0"/>
                          <w:marTop w:val="0"/>
                          <w:marBottom w:val="0"/>
                          <w:divBdr>
                            <w:top w:val="single" w:sz="2" w:space="0" w:color="auto"/>
                            <w:left w:val="single" w:sz="2" w:space="0" w:color="auto"/>
                            <w:bottom w:val="single" w:sz="6" w:space="0" w:color="auto"/>
                            <w:right w:val="single" w:sz="2" w:space="0" w:color="auto"/>
                          </w:divBdr>
                          <w:divsChild>
                            <w:div w:id="424156529">
                              <w:marLeft w:val="0"/>
                              <w:marRight w:val="0"/>
                              <w:marTop w:val="100"/>
                              <w:marBottom w:val="100"/>
                              <w:divBdr>
                                <w:top w:val="single" w:sz="2" w:space="0" w:color="D9D9E3"/>
                                <w:left w:val="single" w:sz="2" w:space="0" w:color="D9D9E3"/>
                                <w:bottom w:val="single" w:sz="2" w:space="0" w:color="D9D9E3"/>
                                <w:right w:val="single" w:sz="2" w:space="0" w:color="D9D9E3"/>
                              </w:divBdr>
                              <w:divsChild>
                                <w:div w:id="1041830180">
                                  <w:marLeft w:val="0"/>
                                  <w:marRight w:val="0"/>
                                  <w:marTop w:val="0"/>
                                  <w:marBottom w:val="0"/>
                                  <w:divBdr>
                                    <w:top w:val="single" w:sz="2" w:space="0" w:color="D9D9E3"/>
                                    <w:left w:val="single" w:sz="2" w:space="0" w:color="D9D9E3"/>
                                    <w:bottom w:val="single" w:sz="2" w:space="0" w:color="D9D9E3"/>
                                    <w:right w:val="single" w:sz="2" w:space="0" w:color="D9D9E3"/>
                                  </w:divBdr>
                                  <w:divsChild>
                                    <w:div w:id="647365510">
                                      <w:marLeft w:val="0"/>
                                      <w:marRight w:val="0"/>
                                      <w:marTop w:val="0"/>
                                      <w:marBottom w:val="0"/>
                                      <w:divBdr>
                                        <w:top w:val="single" w:sz="2" w:space="0" w:color="D9D9E3"/>
                                        <w:left w:val="single" w:sz="2" w:space="0" w:color="D9D9E3"/>
                                        <w:bottom w:val="single" w:sz="2" w:space="0" w:color="D9D9E3"/>
                                        <w:right w:val="single" w:sz="2" w:space="0" w:color="D9D9E3"/>
                                      </w:divBdr>
                                      <w:divsChild>
                                        <w:div w:id="736366911">
                                          <w:marLeft w:val="0"/>
                                          <w:marRight w:val="0"/>
                                          <w:marTop w:val="0"/>
                                          <w:marBottom w:val="0"/>
                                          <w:divBdr>
                                            <w:top w:val="single" w:sz="2" w:space="0" w:color="D9D9E3"/>
                                            <w:left w:val="single" w:sz="2" w:space="0" w:color="D9D9E3"/>
                                            <w:bottom w:val="single" w:sz="2" w:space="0" w:color="D9D9E3"/>
                                            <w:right w:val="single" w:sz="2" w:space="0" w:color="D9D9E3"/>
                                          </w:divBdr>
                                          <w:divsChild>
                                            <w:div w:id="1293051902">
                                              <w:marLeft w:val="0"/>
                                              <w:marRight w:val="0"/>
                                              <w:marTop w:val="0"/>
                                              <w:marBottom w:val="0"/>
                                              <w:divBdr>
                                                <w:top w:val="single" w:sz="2" w:space="0" w:color="D9D9E3"/>
                                                <w:left w:val="single" w:sz="2" w:space="0" w:color="D9D9E3"/>
                                                <w:bottom w:val="single" w:sz="2" w:space="0" w:color="D9D9E3"/>
                                                <w:right w:val="single" w:sz="2" w:space="0" w:color="D9D9E3"/>
                                              </w:divBdr>
                                              <w:divsChild>
                                                <w:div w:id="179635132">
                                                  <w:marLeft w:val="0"/>
                                                  <w:marRight w:val="0"/>
                                                  <w:marTop w:val="0"/>
                                                  <w:marBottom w:val="0"/>
                                                  <w:divBdr>
                                                    <w:top w:val="single" w:sz="2" w:space="0" w:color="D9D9E3"/>
                                                    <w:left w:val="single" w:sz="2" w:space="0" w:color="D9D9E3"/>
                                                    <w:bottom w:val="single" w:sz="2" w:space="0" w:color="D9D9E3"/>
                                                    <w:right w:val="single" w:sz="2" w:space="0" w:color="D9D9E3"/>
                                                  </w:divBdr>
                                                  <w:divsChild>
                                                    <w:div w:id="3790156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25667991">
                                      <w:marLeft w:val="0"/>
                                      <w:marRight w:val="0"/>
                                      <w:marTop w:val="0"/>
                                      <w:marBottom w:val="0"/>
                                      <w:divBdr>
                                        <w:top w:val="single" w:sz="2" w:space="0" w:color="D9D9E3"/>
                                        <w:left w:val="single" w:sz="2" w:space="0" w:color="D9D9E3"/>
                                        <w:bottom w:val="single" w:sz="2" w:space="0" w:color="D9D9E3"/>
                                        <w:right w:val="single" w:sz="2" w:space="0" w:color="D9D9E3"/>
                                      </w:divBdr>
                                      <w:divsChild>
                                        <w:div w:id="1982074923">
                                          <w:marLeft w:val="0"/>
                                          <w:marRight w:val="0"/>
                                          <w:marTop w:val="0"/>
                                          <w:marBottom w:val="0"/>
                                          <w:divBdr>
                                            <w:top w:val="single" w:sz="2" w:space="0" w:color="D9D9E3"/>
                                            <w:left w:val="single" w:sz="2" w:space="0" w:color="D9D9E3"/>
                                            <w:bottom w:val="single" w:sz="2" w:space="0" w:color="D9D9E3"/>
                                            <w:right w:val="single" w:sz="2" w:space="0" w:color="D9D9E3"/>
                                          </w:divBdr>
                                          <w:divsChild>
                                            <w:div w:id="14555585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53401473">
                          <w:marLeft w:val="0"/>
                          <w:marRight w:val="0"/>
                          <w:marTop w:val="0"/>
                          <w:marBottom w:val="0"/>
                          <w:divBdr>
                            <w:top w:val="single" w:sz="2" w:space="0" w:color="auto"/>
                            <w:left w:val="single" w:sz="2" w:space="0" w:color="auto"/>
                            <w:bottom w:val="single" w:sz="6" w:space="0" w:color="auto"/>
                            <w:right w:val="single" w:sz="2" w:space="0" w:color="auto"/>
                          </w:divBdr>
                          <w:divsChild>
                            <w:div w:id="774787555">
                              <w:marLeft w:val="0"/>
                              <w:marRight w:val="0"/>
                              <w:marTop w:val="100"/>
                              <w:marBottom w:val="100"/>
                              <w:divBdr>
                                <w:top w:val="single" w:sz="2" w:space="0" w:color="D9D9E3"/>
                                <w:left w:val="single" w:sz="2" w:space="0" w:color="D9D9E3"/>
                                <w:bottom w:val="single" w:sz="2" w:space="0" w:color="D9D9E3"/>
                                <w:right w:val="single" w:sz="2" w:space="0" w:color="D9D9E3"/>
                              </w:divBdr>
                              <w:divsChild>
                                <w:div w:id="2136440412">
                                  <w:marLeft w:val="0"/>
                                  <w:marRight w:val="0"/>
                                  <w:marTop w:val="0"/>
                                  <w:marBottom w:val="0"/>
                                  <w:divBdr>
                                    <w:top w:val="single" w:sz="2" w:space="0" w:color="D9D9E3"/>
                                    <w:left w:val="single" w:sz="2" w:space="0" w:color="D9D9E3"/>
                                    <w:bottom w:val="single" w:sz="2" w:space="0" w:color="D9D9E3"/>
                                    <w:right w:val="single" w:sz="2" w:space="0" w:color="D9D9E3"/>
                                  </w:divBdr>
                                  <w:divsChild>
                                    <w:div w:id="474562704">
                                      <w:marLeft w:val="0"/>
                                      <w:marRight w:val="0"/>
                                      <w:marTop w:val="0"/>
                                      <w:marBottom w:val="0"/>
                                      <w:divBdr>
                                        <w:top w:val="single" w:sz="2" w:space="0" w:color="D9D9E3"/>
                                        <w:left w:val="single" w:sz="2" w:space="0" w:color="D9D9E3"/>
                                        <w:bottom w:val="single" w:sz="2" w:space="0" w:color="D9D9E3"/>
                                        <w:right w:val="single" w:sz="2" w:space="0" w:color="D9D9E3"/>
                                      </w:divBdr>
                                      <w:divsChild>
                                        <w:div w:id="725029700">
                                          <w:marLeft w:val="0"/>
                                          <w:marRight w:val="0"/>
                                          <w:marTop w:val="0"/>
                                          <w:marBottom w:val="0"/>
                                          <w:divBdr>
                                            <w:top w:val="single" w:sz="2" w:space="0" w:color="D9D9E3"/>
                                            <w:left w:val="single" w:sz="2" w:space="0" w:color="D9D9E3"/>
                                            <w:bottom w:val="single" w:sz="2" w:space="0" w:color="D9D9E3"/>
                                            <w:right w:val="single" w:sz="2" w:space="0" w:color="D9D9E3"/>
                                          </w:divBdr>
                                          <w:divsChild>
                                            <w:div w:id="16301658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13138637">
                                      <w:marLeft w:val="0"/>
                                      <w:marRight w:val="0"/>
                                      <w:marTop w:val="0"/>
                                      <w:marBottom w:val="0"/>
                                      <w:divBdr>
                                        <w:top w:val="single" w:sz="2" w:space="0" w:color="D9D9E3"/>
                                        <w:left w:val="single" w:sz="2" w:space="0" w:color="D9D9E3"/>
                                        <w:bottom w:val="single" w:sz="2" w:space="0" w:color="D9D9E3"/>
                                        <w:right w:val="single" w:sz="2" w:space="0" w:color="D9D9E3"/>
                                      </w:divBdr>
                                      <w:divsChild>
                                        <w:div w:id="376861830">
                                          <w:marLeft w:val="0"/>
                                          <w:marRight w:val="0"/>
                                          <w:marTop w:val="0"/>
                                          <w:marBottom w:val="0"/>
                                          <w:divBdr>
                                            <w:top w:val="single" w:sz="2" w:space="0" w:color="D9D9E3"/>
                                            <w:left w:val="single" w:sz="2" w:space="0" w:color="D9D9E3"/>
                                            <w:bottom w:val="single" w:sz="2" w:space="0" w:color="D9D9E3"/>
                                            <w:right w:val="single" w:sz="2" w:space="0" w:color="D9D9E3"/>
                                          </w:divBdr>
                                          <w:divsChild>
                                            <w:div w:id="1236010101">
                                              <w:marLeft w:val="0"/>
                                              <w:marRight w:val="0"/>
                                              <w:marTop w:val="0"/>
                                              <w:marBottom w:val="0"/>
                                              <w:divBdr>
                                                <w:top w:val="single" w:sz="2" w:space="0" w:color="D9D9E3"/>
                                                <w:left w:val="single" w:sz="2" w:space="0" w:color="D9D9E3"/>
                                                <w:bottom w:val="single" w:sz="2" w:space="0" w:color="D9D9E3"/>
                                                <w:right w:val="single" w:sz="2" w:space="0" w:color="D9D9E3"/>
                                              </w:divBdr>
                                              <w:divsChild>
                                                <w:div w:id="1979798979">
                                                  <w:marLeft w:val="0"/>
                                                  <w:marRight w:val="0"/>
                                                  <w:marTop w:val="0"/>
                                                  <w:marBottom w:val="0"/>
                                                  <w:divBdr>
                                                    <w:top w:val="single" w:sz="2" w:space="0" w:color="D9D9E3"/>
                                                    <w:left w:val="single" w:sz="2" w:space="0" w:color="D9D9E3"/>
                                                    <w:bottom w:val="single" w:sz="2" w:space="0" w:color="D9D9E3"/>
                                                    <w:right w:val="single" w:sz="2" w:space="0" w:color="D9D9E3"/>
                                                  </w:divBdr>
                                                  <w:divsChild>
                                                    <w:div w:id="18736878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63160891">
                          <w:marLeft w:val="0"/>
                          <w:marRight w:val="0"/>
                          <w:marTop w:val="0"/>
                          <w:marBottom w:val="0"/>
                          <w:divBdr>
                            <w:top w:val="single" w:sz="2" w:space="0" w:color="auto"/>
                            <w:left w:val="single" w:sz="2" w:space="0" w:color="auto"/>
                            <w:bottom w:val="single" w:sz="6" w:space="0" w:color="auto"/>
                            <w:right w:val="single" w:sz="2" w:space="0" w:color="auto"/>
                          </w:divBdr>
                          <w:divsChild>
                            <w:div w:id="1007638351">
                              <w:marLeft w:val="0"/>
                              <w:marRight w:val="0"/>
                              <w:marTop w:val="100"/>
                              <w:marBottom w:val="100"/>
                              <w:divBdr>
                                <w:top w:val="single" w:sz="2" w:space="0" w:color="D9D9E3"/>
                                <w:left w:val="single" w:sz="2" w:space="0" w:color="D9D9E3"/>
                                <w:bottom w:val="single" w:sz="2" w:space="0" w:color="D9D9E3"/>
                                <w:right w:val="single" w:sz="2" w:space="0" w:color="D9D9E3"/>
                              </w:divBdr>
                              <w:divsChild>
                                <w:div w:id="422455557">
                                  <w:marLeft w:val="0"/>
                                  <w:marRight w:val="0"/>
                                  <w:marTop w:val="0"/>
                                  <w:marBottom w:val="0"/>
                                  <w:divBdr>
                                    <w:top w:val="single" w:sz="2" w:space="0" w:color="D9D9E3"/>
                                    <w:left w:val="single" w:sz="2" w:space="0" w:color="D9D9E3"/>
                                    <w:bottom w:val="single" w:sz="2" w:space="0" w:color="D9D9E3"/>
                                    <w:right w:val="single" w:sz="2" w:space="0" w:color="D9D9E3"/>
                                  </w:divBdr>
                                  <w:divsChild>
                                    <w:div w:id="1697076771">
                                      <w:marLeft w:val="0"/>
                                      <w:marRight w:val="0"/>
                                      <w:marTop w:val="0"/>
                                      <w:marBottom w:val="0"/>
                                      <w:divBdr>
                                        <w:top w:val="single" w:sz="2" w:space="0" w:color="D9D9E3"/>
                                        <w:left w:val="single" w:sz="2" w:space="0" w:color="D9D9E3"/>
                                        <w:bottom w:val="single" w:sz="2" w:space="0" w:color="D9D9E3"/>
                                        <w:right w:val="single" w:sz="2" w:space="0" w:color="D9D9E3"/>
                                      </w:divBdr>
                                      <w:divsChild>
                                        <w:div w:id="2031641926">
                                          <w:marLeft w:val="0"/>
                                          <w:marRight w:val="0"/>
                                          <w:marTop w:val="0"/>
                                          <w:marBottom w:val="0"/>
                                          <w:divBdr>
                                            <w:top w:val="single" w:sz="2" w:space="0" w:color="D9D9E3"/>
                                            <w:left w:val="single" w:sz="2" w:space="0" w:color="D9D9E3"/>
                                            <w:bottom w:val="single" w:sz="2" w:space="0" w:color="D9D9E3"/>
                                            <w:right w:val="single" w:sz="2" w:space="0" w:color="D9D9E3"/>
                                          </w:divBdr>
                                          <w:divsChild>
                                            <w:div w:id="14990317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29484184">
                                      <w:marLeft w:val="0"/>
                                      <w:marRight w:val="0"/>
                                      <w:marTop w:val="0"/>
                                      <w:marBottom w:val="0"/>
                                      <w:divBdr>
                                        <w:top w:val="single" w:sz="2" w:space="0" w:color="D9D9E3"/>
                                        <w:left w:val="single" w:sz="2" w:space="0" w:color="D9D9E3"/>
                                        <w:bottom w:val="single" w:sz="2" w:space="0" w:color="D9D9E3"/>
                                        <w:right w:val="single" w:sz="2" w:space="0" w:color="D9D9E3"/>
                                      </w:divBdr>
                                      <w:divsChild>
                                        <w:div w:id="30618891">
                                          <w:marLeft w:val="0"/>
                                          <w:marRight w:val="0"/>
                                          <w:marTop w:val="0"/>
                                          <w:marBottom w:val="0"/>
                                          <w:divBdr>
                                            <w:top w:val="single" w:sz="2" w:space="0" w:color="D9D9E3"/>
                                            <w:left w:val="single" w:sz="2" w:space="0" w:color="D9D9E3"/>
                                            <w:bottom w:val="single" w:sz="2" w:space="0" w:color="D9D9E3"/>
                                            <w:right w:val="single" w:sz="2" w:space="0" w:color="D9D9E3"/>
                                          </w:divBdr>
                                          <w:divsChild>
                                            <w:div w:id="868449973">
                                              <w:marLeft w:val="0"/>
                                              <w:marRight w:val="0"/>
                                              <w:marTop w:val="0"/>
                                              <w:marBottom w:val="0"/>
                                              <w:divBdr>
                                                <w:top w:val="single" w:sz="2" w:space="0" w:color="D9D9E3"/>
                                                <w:left w:val="single" w:sz="2" w:space="0" w:color="D9D9E3"/>
                                                <w:bottom w:val="single" w:sz="2" w:space="0" w:color="D9D9E3"/>
                                                <w:right w:val="single" w:sz="2" w:space="0" w:color="D9D9E3"/>
                                              </w:divBdr>
                                              <w:divsChild>
                                                <w:div w:id="455805220">
                                                  <w:marLeft w:val="0"/>
                                                  <w:marRight w:val="0"/>
                                                  <w:marTop w:val="0"/>
                                                  <w:marBottom w:val="0"/>
                                                  <w:divBdr>
                                                    <w:top w:val="single" w:sz="2" w:space="0" w:color="D9D9E3"/>
                                                    <w:left w:val="single" w:sz="2" w:space="0" w:color="D9D9E3"/>
                                                    <w:bottom w:val="single" w:sz="2" w:space="0" w:color="D9D9E3"/>
                                                    <w:right w:val="single" w:sz="2" w:space="0" w:color="D9D9E3"/>
                                                  </w:divBdr>
                                                  <w:divsChild>
                                                    <w:div w:id="6665208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66552880">
                          <w:marLeft w:val="0"/>
                          <w:marRight w:val="0"/>
                          <w:marTop w:val="0"/>
                          <w:marBottom w:val="0"/>
                          <w:divBdr>
                            <w:top w:val="single" w:sz="2" w:space="0" w:color="auto"/>
                            <w:left w:val="single" w:sz="2" w:space="0" w:color="auto"/>
                            <w:bottom w:val="single" w:sz="6" w:space="0" w:color="auto"/>
                            <w:right w:val="single" w:sz="2" w:space="0" w:color="auto"/>
                          </w:divBdr>
                          <w:divsChild>
                            <w:div w:id="258566926">
                              <w:marLeft w:val="0"/>
                              <w:marRight w:val="0"/>
                              <w:marTop w:val="100"/>
                              <w:marBottom w:val="100"/>
                              <w:divBdr>
                                <w:top w:val="single" w:sz="2" w:space="0" w:color="D9D9E3"/>
                                <w:left w:val="single" w:sz="2" w:space="0" w:color="D9D9E3"/>
                                <w:bottom w:val="single" w:sz="2" w:space="0" w:color="D9D9E3"/>
                                <w:right w:val="single" w:sz="2" w:space="0" w:color="D9D9E3"/>
                              </w:divBdr>
                              <w:divsChild>
                                <w:div w:id="846670464">
                                  <w:marLeft w:val="0"/>
                                  <w:marRight w:val="0"/>
                                  <w:marTop w:val="0"/>
                                  <w:marBottom w:val="0"/>
                                  <w:divBdr>
                                    <w:top w:val="single" w:sz="2" w:space="0" w:color="D9D9E3"/>
                                    <w:left w:val="single" w:sz="2" w:space="0" w:color="D9D9E3"/>
                                    <w:bottom w:val="single" w:sz="2" w:space="0" w:color="D9D9E3"/>
                                    <w:right w:val="single" w:sz="2" w:space="0" w:color="D9D9E3"/>
                                  </w:divBdr>
                                  <w:divsChild>
                                    <w:div w:id="96953573">
                                      <w:marLeft w:val="0"/>
                                      <w:marRight w:val="0"/>
                                      <w:marTop w:val="0"/>
                                      <w:marBottom w:val="0"/>
                                      <w:divBdr>
                                        <w:top w:val="single" w:sz="2" w:space="0" w:color="D9D9E3"/>
                                        <w:left w:val="single" w:sz="2" w:space="0" w:color="D9D9E3"/>
                                        <w:bottom w:val="single" w:sz="2" w:space="0" w:color="D9D9E3"/>
                                        <w:right w:val="single" w:sz="2" w:space="0" w:color="D9D9E3"/>
                                      </w:divBdr>
                                      <w:divsChild>
                                        <w:div w:id="1931890360">
                                          <w:marLeft w:val="0"/>
                                          <w:marRight w:val="0"/>
                                          <w:marTop w:val="0"/>
                                          <w:marBottom w:val="0"/>
                                          <w:divBdr>
                                            <w:top w:val="single" w:sz="2" w:space="0" w:color="D9D9E3"/>
                                            <w:left w:val="single" w:sz="2" w:space="0" w:color="D9D9E3"/>
                                            <w:bottom w:val="single" w:sz="2" w:space="0" w:color="D9D9E3"/>
                                            <w:right w:val="single" w:sz="2" w:space="0" w:color="D9D9E3"/>
                                          </w:divBdr>
                                          <w:divsChild>
                                            <w:div w:id="8169962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03475269">
                                      <w:marLeft w:val="0"/>
                                      <w:marRight w:val="0"/>
                                      <w:marTop w:val="0"/>
                                      <w:marBottom w:val="0"/>
                                      <w:divBdr>
                                        <w:top w:val="single" w:sz="2" w:space="0" w:color="D9D9E3"/>
                                        <w:left w:val="single" w:sz="2" w:space="0" w:color="D9D9E3"/>
                                        <w:bottom w:val="single" w:sz="2" w:space="0" w:color="D9D9E3"/>
                                        <w:right w:val="single" w:sz="2" w:space="0" w:color="D9D9E3"/>
                                      </w:divBdr>
                                      <w:divsChild>
                                        <w:div w:id="1843206400">
                                          <w:marLeft w:val="0"/>
                                          <w:marRight w:val="0"/>
                                          <w:marTop w:val="0"/>
                                          <w:marBottom w:val="0"/>
                                          <w:divBdr>
                                            <w:top w:val="single" w:sz="2" w:space="0" w:color="D9D9E3"/>
                                            <w:left w:val="single" w:sz="2" w:space="0" w:color="D9D9E3"/>
                                            <w:bottom w:val="single" w:sz="2" w:space="0" w:color="D9D9E3"/>
                                            <w:right w:val="single" w:sz="2" w:space="0" w:color="D9D9E3"/>
                                          </w:divBdr>
                                          <w:divsChild>
                                            <w:div w:id="323707997">
                                              <w:marLeft w:val="0"/>
                                              <w:marRight w:val="0"/>
                                              <w:marTop w:val="0"/>
                                              <w:marBottom w:val="0"/>
                                              <w:divBdr>
                                                <w:top w:val="single" w:sz="2" w:space="0" w:color="D9D9E3"/>
                                                <w:left w:val="single" w:sz="2" w:space="0" w:color="D9D9E3"/>
                                                <w:bottom w:val="single" w:sz="2" w:space="0" w:color="D9D9E3"/>
                                                <w:right w:val="single" w:sz="2" w:space="0" w:color="D9D9E3"/>
                                              </w:divBdr>
                                              <w:divsChild>
                                                <w:div w:id="1408842473">
                                                  <w:marLeft w:val="0"/>
                                                  <w:marRight w:val="0"/>
                                                  <w:marTop w:val="0"/>
                                                  <w:marBottom w:val="0"/>
                                                  <w:divBdr>
                                                    <w:top w:val="single" w:sz="2" w:space="0" w:color="D9D9E3"/>
                                                    <w:left w:val="single" w:sz="2" w:space="0" w:color="D9D9E3"/>
                                                    <w:bottom w:val="single" w:sz="2" w:space="0" w:color="D9D9E3"/>
                                                    <w:right w:val="single" w:sz="2" w:space="0" w:color="D9D9E3"/>
                                                  </w:divBdr>
                                                  <w:divsChild>
                                                    <w:div w:id="10447218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82887944">
                          <w:marLeft w:val="0"/>
                          <w:marRight w:val="0"/>
                          <w:marTop w:val="0"/>
                          <w:marBottom w:val="0"/>
                          <w:divBdr>
                            <w:top w:val="single" w:sz="2" w:space="0" w:color="auto"/>
                            <w:left w:val="single" w:sz="2" w:space="0" w:color="auto"/>
                            <w:bottom w:val="single" w:sz="6" w:space="0" w:color="auto"/>
                            <w:right w:val="single" w:sz="2" w:space="0" w:color="auto"/>
                          </w:divBdr>
                          <w:divsChild>
                            <w:div w:id="1793672698">
                              <w:marLeft w:val="0"/>
                              <w:marRight w:val="0"/>
                              <w:marTop w:val="100"/>
                              <w:marBottom w:val="100"/>
                              <w:divBdr>
                                <w:top w:val="single" w:sz="2" w:space="0" w:color="D9D9E3"/>
                                <w:left w:val="single" w:sz="2" w:space="0" w:color="D9D9E3"/>
                                <w:bottom w:val="single" w:sz="2" w:space="0" w:color="D9D9E3"/>
                                <w:right w:val="single" w:sz="2" w:space="0" w:color="D9D9E3"/>
                              </w:divBdr>
                              <w:divsChild>
                                <w:div w:id="572662422">
                                  <w:marLeft w:val="0"/>
                                  <w:marRight w:val="0"/>
                                  <w:marTop w:val="0"/>
                                  <w:marBottom w:val="0"/>
                                  <w:divBdr>
                                    <w:top w:val="single" w:sz="2" w:space="0" w:color="D9D9E3"/>
                                    <w:left w:val="single" w:sz="2" w:space="0" w:color="D9D9E3"/>
                                    <w:bottom w:val="single" w:sz="2" w:space="0" w:color="D9D9E3"/>
                                    <w:right w:val="single" w:sz="2" w:space="0" w:color="D9D9E3"/>
                                  </w:divBdr>
                                  <w:divsChild>
                                    <w:div w:id="1434322512">
                                      <w:marLeft w:val="0"/>
                                      <w:marRight w:val="0"/>
                                      <w:marTop w:val="0"/>
                                      <w:marBottom w:val="0"/>
                                      <w:divBdr>
                                        <w:top w:val="single" w:sz="2" w:space="0" w:color="D9D9E3"/>
                                        <w:left w:val="single" w:sz="2" w:space="0" w:color="D9D9E3"/>
                                        <w:bottom w:val="single" w:sz="2" w:space="0" w:color="D9D9E3"/>
                                        <w:right w:val="single" w:sz="2" w:space="0" w:color="D9D9E3"/>
                                      </w:divBdr>
                                      <w:divsChild>
                                        <w:div w:id="460660884">
                                          <w:marLeft w:val="0"/>
                                          <w:marRight w:val="0"/>
                                          <w:marTop w:val="0"/>
                                          <w:marBottom w:val="0"/>
                                          <w:divBdr>
                                            <w:top w:val="single" w:sz="2" w:space="0" w:color="D9D9E3"/>
                                            <w:left w:val="single" w:sz="2" w:space="0" w:color="D9D9E3"/>
                                            <w:bottom w:val="single" w:sz="2" w:space="0" w:color="D9D9E3"/>
                                            <w:right w:val="single" w:sz="2" w:space="0" w:color="D9D9E3"/>
                                          </w:divBdr>
                                          <w:divsChild>
                                            <w:div w:id="12279131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33301029">
                                      <w:marLeft w:val="0"/>
                                      <w:marRight w:val="0"/>
                                      <w:marTop w:val="0"/>
                                      <w:marBottom w:val="0"/>
                                      <w:divBdr>
                                        <w:top w:val="single" w:sz="2" w:space="0" w:color="D9D9E3"/>
                                        <w:left w:val="single" w:sz="2" w:space="0" w:color="D9D9E3"/>
                                        <w:bottom w:val="single" w:sz="2" w:space="0" w:color="D9D9E3"/>
                                        <w:right w:val="single" w:sz="2" w:space="0" w:color="D9D9E3"/>
                                      </w:divBdr>
                                      <w:divsChild>
                                        <w:div w:id="829751588">
                                          <w:marLeft w:val="0"/>
                                          <w:marRight w:val="0"/>
                                          <w:marTop w:val="0"/>
                                          <w:marBottom w:val="0"/>
                                          <w:divBdr>
                                            <w:top w:val="single" w:sz="2" w:space="0" w:color="D9D9E3"/>
                                            <w:left w:val="single" w:sz="2" w:space="0" w:color="D9D9E3"/>
                                            <w:bottom w:val="single" w:sz="2" w:space="0" w:color="D9D9E3"/>
                                            <w:right w:val="single" w:sz="2" w:space="0" w:color="D9D9E3"/>
                                          </w:divBdr>
                                          <w:divsChild>
                                            <w:div w:id="245307241">
                                              <w:marLeft w:val="0"/>
                                              <w:marRight w:val="0"/>
                                              <w:marTop w:val="0"/>
                                              <w:marBottom w:val="0"/>
                                              <w:divBdr>
                                                <w:top w:val="single" w:sz="2" w:space="0" w:color="D9D9E3"/>
                                                <w:left w:val="single" w:sz="2" w:space="0" w:color="D9D9E3"/>
                                                <w:bottom w:val="single" w:sz="2" w:space="0" w:color="D9D9E3"/>
                                                <w:right w:val="single" w:sz="2" w:space="0" w:color="D9D9E3"/>
                                              </w:divBdr>
                                              <w:divsChild>
                                                <w:div w:id="1522082478">
                                                  <w:marLeft w:val="0"/>
                                                  <w:marRight w:val="0"/>
                                                  <w:marTop w:val="0"/>
                                                  <w:marBottom w:val="0"/>
                                                  <w:divBdr>
                                                    <w:top w:val="single" w:sz="2" w:space="0" w:color="D9D9E3"/>
                                                    <w:left w:val="single" w:sz="2" w:space="0" w:color="D9D9E3"/>
                                                    <w:bottom w:val="single" w:sz="2" w:space="0" w:color="D9D9E3"/>
                                                    <w:right w:val="single" w:sz="2" w:space="0" w:color="D9D9E3"/>
                                                  </w:divBdr>
                                                  <w:divsChild>
                                                    <w:div w:id="6390005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86938022">
                          <w:marLeft w:val="0"/>
                          <w:marRight w:val="0"/>
                          <w:marTop w:val="0"/>
                          <w:marBottom w:val="0"/>
                          <w:divBdr>
                            <w:top w:val="single" w:sz="2" w:space="0" w:color="auto"/>
                            <w:left w:val="single" w:sz="2" w:space="0" w:color="auto"/>
                            <w:bottom w:val="single" w:sz="6" w:space="0" w:color="auto"/>
                            <w:right w:val="single" w:sz="2" w:space="0" w:color="auto"/>
                          </w:divBdr>
                          <w:divsChild>
                            <w:div w:id="452097266">
                              <w:marLeft w:val="0"/>
                              <w:marRight w:val="0"/>
                              <w:marTop w:val="100"/>
                              <w:marBottom w:val="100"/>
                              <w:divBdr>
                                <w:top w:val="single" w:sz="2" w:space="0" w:color="D9D9E3"/>
                                <w:left w:val="single" w:sz="2" w:space="0" w:color="D9D9E3"/>
                                <w:bottom w:val="single" w:sz="2" w:space="0" w:color="D9D9E3"/>
                                <w:right w:val="single" w:sz="2" w:space="0" w:color="D9D9E3"/>
                              </w:divBdr>
                              <w:divsChild>
                                <w:div w:id="1233614240">
                                  <w:marLeft w:val="0"/>
                                  <w:marRight w:val="0"/>
                                  <w:marTop w:val="0"/>
                                  <w:marBottom w:val="0"/>
                                  <w:divBdr>
                                    <w:top w:val="single" w:sz="2" w:space="0" w:color="D9D9E3"/>
                                    <w:left w:val="single" w:sz="2" w:space="0" w:color="D9D9E3"/>
                                    <w:bottom w:val="single" w:sz="2" w:space="0" w:color="D9D9E3"/>
                                    <w:right w:val="single" w:sz="2" w:space="0" w:color="D9D9E3"/>
                                  </w:divBdr>
                                  <w:divsChild>
                                    <w:div w:id="926882771">
                                      <w:marLeft w:val="0"/>
                                      <w:marRight w:val="0"/>
                                      <w:marTop w:val="0"/>
                                      <w:marBottom w:val="0"/>
                                      <w:divBdr>
                                        <w:top w:val="single" w:sz="2" w:space="0" w:color="D9D9E3"/>
                                        <w:left w:val="single" w:sz="2" w:space="0" w:color="D9D9E3"/>
                                        <w:bottom w:val="single" w:sz="2" w:space="0" w:color="D9D9E3"/>
                                        <w:right w:val="single" w:sz="2" w:space="0" w:color="D9D9E3"/>
                                      </w:divBdr>
                                      <w:divsChild>
                                        <w:div w:id="2019119852">
                                          <w:marLeft w:val="0"/>
                                          <w:marRight w:val="0"/>
                                          <w:marTop w:val="0"/>
                                          <w:marBottom w:val="0"/>
                                          <w:divBdr>
                                            <w:top w:val="single" w:sz="2" w:space="0" w:color="D9D9E3"/>
                                            <w:left w:val="single" w:sz="2" w:space="0" w:color="D9D9E3"/>
                                            <w:bottom w:val="single" w:sz="2" w:space="0" w:color="D9D9E3"/>
                                            <w:right w:val="single" w:sz="2" w:space="0" w:color="D9D9E3"/>
                                          </w:divBdr>
                                          <w:divsChild>
                                            <w:div w:id="370962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99444846">
                                      <w:marLeft w:val="0"/>
                                      <w:marRight w:val="0"/>
                                      <w:marTop w:val="0"/>
                                      <w:marBottom w:val="0"/>
                                      <w:divBdr>
                                        <w:top w:val="single" w:sz="2" w:space="0" w:color="D9D9E3"/>
                                        <w:left w:val="single" w:sz="2" w:space="0" w:color="D9D9E3"/>
                                        <w:bottom w:val="single" w:sz="2" w:space="0" w:color="D9D9E3"/>
                                        <w:right w:val="single" w:sz="2" w:space="0" w:color="D9D9E3"/>
                                      </w:divBdr>
                                      <w:divsChild>
                                        <w:div w:id="688526482">
                                          <w:marLeft w:val="0"/>
                                          <w:marRight w:val="0"/>
                                          <w:marTop w:val="0"/>
                                          <w:marBottom w:val="0"/>
                                          <w:divBdr>
                                            <w:top w:val="single" w:sz="2" w:space="0" w:color="D9D9E3"/>
                                            <w:left w:val="single" w:sz="2" w:space="0" w:color="D9D9E3"/>
                                            <w:bottom w:val="single" w:sz="2" w:space="0" w:color="D9D9E3"/>
                                            <w:right w:val="single" w:sz="2" w:space="0" w:color="D9D9E3"/>
                                          </w:divBdr>
                                          <w:divsChild>
                                            <w:div w:id="1289235894">
                                              <w:marLeft w:val="0"/>
                                              <w:marRight w:val="0"/>
                                              <w:marTop w:val="0"/>
                                              <w:marBottom w:val="0"/>
                                              <w:divBdr>
                                                <w:top w:val="single" w:sz="2" w:space="0" w:color="D9D9E3"/>
                                                <w:left w:val="single" w:sz="2" w:space="0" w:color="D9D9E3"/>
                                                <w:bottom w:val="single" w:sz="2" w:space="0" w:color="D9D9E3"/>
                                                <w:right w:val="single" w:sz="2" w:space="0" w:color="D9D9E3"/>
                                              </w:divBdr>
                                              <w:divsChild>
                                                <w:div w:id="1778796504">
                                                  <w:marLeft w:val="0"/>
                                                  <w:marRight w:val="0"/>
                                                  <w:marTop w:val="0"/>
                                                  <w:marBottom w:val="0"/>
                                                  <w:divBdr>
                                                    <w:top w:val="single" w:sz="2" w:space="0" w:color="D9D9E3"/>
                                                    <w:left w:val="single" w:sz="2" w:space="0" w:color="D9D9E3"/>
                                                    <w:bottom w:val="single" w:sz="2" w:space="0" w:color="D9D9E3"/>
                                                    <w:right w:val="single" w:sz="2" w:space="0" w:color="D9D9E3"/>
                                                  </w:divBdr>
                                                  <w:divsChild>
                                                    <w:div w:id="1335267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33083966">
                          <w:marLeft w:val="0"/>
                          <w:marRight w:val="0"/>
                          <w:marTop w:val="0"/>
                          <w:marBottom w:val="0"/>
                          <w:divBdr>
                            <w:top w:val="single" w:sz="2" w:space="0" w:color="auto"/>
                            <w:left w:val="single" w:sz="2" w:space="0" w:color="auto"/>
                            <w:bottom w:val="single" w:sz="6" w:space="0" w:color="auto"/>
                            <w:right w:val="single" w:sz="2" w:space="0" w:color="auto"/>
                          </w:divBdr>
                          <w:divsChild>
                            <w:div w:id="1925145684">
                              <w:marLeft w:val="0"/>
                              <w:marRight w:val="0"/>
                              <w:marTop w:val="100"/>
                              <w:marBottom w:val="100"/>
                              <w:divBdr>
                                <w:top w:val="single" w:sz="2" w:space="0" w:color="D9D9E3"/>
                                <w:left w:val="single" w:sz="2" w:space="0" w:color="D9D9E3"/>
                                <w:bottom w:val="single" w:sz="2" w:space="0" w:color="D9D9E3"/>
                                <w:right w:val="single" w:sz="2" w:space="0" w:color="D9D9E3"/>
                              </w:divBdr>
                              <w:divsChild>
                                <w:div w:id="602541287">
                                  <w:marLeft w:val="0"/>
                                  <w:marRight w:val="0"/>
                                  <w:marTop w:val="0"/>
                                  <w:marBottom w:val="0"/>
                                  <w:divBdr>
                                    <w:top w:val="single" w:sz="2" w:space="0" w:color="D9D9E3"/>
                                    <w:left w:val="single" w:sz="2" w:space="0" w:color="D9D9E3"/>
                                    <w:bottom w:val="single" w:sz="2" w:space="0" w:color="D9D9E3"/>
                                    <w:right w:val="single" w:sz="2" w:space="0" w:color="D9D9E3"/>
                                  </w:divBdr>
                                  <w:divsChild>
                                    <w:div w:id="1443308127">
                                      <w:marLeft w:val="0"/>
                                      <w:marRight w:val="0"/>
                                      <w:marTop w:val="0"/>
                                      <w:marBottom w:val="0"/>
                                      <w:divBdr>
                                        <w:top w:val="single" w:sz="2" w:space="0" w:color="D9D9E3"/>
                                        <w:left w:val="single" w:sz="2" w:space="0" w:color="D9D9E3"/>
                                        <w:bottom w:val="single" w:sz="2" w:space="0" w:color="D9D9E3"/>
                                        <w:right w:val="single" w:sz="2" w:space="0" w:color="D9D9E3"/>
                                      </w:divBdr>
                                      <w:divsChild>
                                        <w:div w:id="1072311835">
                                          <w:marLeft w:val="0"/>
                                          <w:marRight w:val="0"/>
                                          <w:marTop w:val="0"/>
                                          <w:marBottom w:val="0"/>
                                          <w:divBdr>
                                            <w:top w:val="single" w:sz="2" w:space="0" w:color="D9D9E3"/>
                                            <w:left w:val="single" w:sz="2" w:space="0" w:color="D9D9E3"/>
                                            <w:bottom w:val="single" w:sz="2" w:space="0" w:color="D9D9E3"/>
                                            <w:right w:val="single" w:sz="2" w:space="0" w:color="D9D9E3"/>
                                          </w:divBdr>
                                          <w:divsChild>
                                            <w:div w:id="1114977165">
                                              <w:marLeft w:val="0"/>
                                              <w:marRight w:val="0"/>
                                              <w:marTop w:val="0"/>
                                              <w:marBottom w:val="0"/>
                                              <w:divBdr>
                                                <w:top w:val="single" w:sz="2" w:space="0" w:color="D9D9E3"/>
                                                <w:left w:val="single" w:sz="2" w:space="0" w:color="D9D9E3"/>
                                                <w:bottom w:val="single" w:sz="2" w:space="0" w:color="D9D9E3"/>
                                                <w:right w:val="single" w:sz="2" w:space="0" w:color="D9D9E3"/>
                                              </w:divBdr>
                                              <w:divsChild>
                                                <w:div w:id="728846393">
                                                  <w:marLeft w:val="0"/>
                                                  <w:marRight w:val="0"/>
                                                  <w:marTop w:val="0"/>
                                                  <w:marBottom w:val="0"/>
                                                  <w:divBdr>
                                                    <w:top w:val="single" w:sz="2" w:space="0" w:color="D9D9E3"/>
                                                    <w:left w:val="single" w:sz="2" w:space="0" w:color="D9D9E3"/>
                                                    <w:bottom w:val="single" w:sz="2" w:space="0" w:color="D9D9E3"/>
                                                    <w:right w:val="single" w:sz="2" w:space="0" w:color="D9D9E3"/>
                                                  </w:divBdr>
                                                  <w:divsChild>
                                                    <w:div w:id="816138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50679989">
                                      <w:marLeft w:val="0"/>
                                      <w:marRight w:val="0"/>
                                      <w:marTop w:val="0"/>
                                      <w:marBottom w:val="0"/>
                                      <w:divBdr>
                                        <w:top w:val="single" w:sz="2" w:space="0" w:color="D9D9E3"/>
                                        <w:left w:val="single" w:sz="2" w:space="0" w:color="D9D9E3"/>
                                        <w:bottom w:val="single" w:sz="2" w:space="0" w:color="D9D9E3"/>
                                        <w:right w:val="single" w:sz="2" w:space="0" w:color="D9D9E3"/>
                                      </w:divBdr>
                                      <w:divsChild>
                                        <w:div w:id="1628850637">
                                          <w:marLeft w:val="0"/>
                                          <w:marRight w:val="0"/>
                                          <w:marTop w:val="0"/>
                                          <w:marBottom w:val="0"/>
                                          <w:divBdr>
                                            <w:top w:val="single" w:sz="2" w:space="0" w:color="D9D9E3"/>
                                            <w:left w:val="single" w:sz="2" w:space="0" w:color="D9D9E3"/>
                                            <w:bottom w:val="single" w:sz="2" w:space="0" w:color="D9D9E3"/>
                                            <w:right w:val="single" w:sz="2" w:space="0" w:color="D9D9E3"/>
                                          </w:divBdr>
                                          <w:divsChild>
                                            <w:div w:id="17431366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36043466">
                          <w:marLeft w:val="0"/>
                          <w:marRight w:val="0"/>
                          <w:marTop w:val="0"/>
                          <w:marBottom w:val="0"/>
                          <w:divBdr>
                            <w:top w:val="single" w:sz="2" w:space="0" w:color="auto"/>
                            <w:left w:val="single" w:sz="2" w:space="0" w:color="auto"/>
                            <w:bottom w:val="single" w:sz="6" w:space="0" w:color="auto"/>
                            <w:right w:val="single" w:sz="2" w:space="0" w:color="auto"/>
                          </w:divBdr>
                          <w:divsChild>
                            <w:div w:id="903487521">
                              <w:marLeft w:val="0"/>
                              <w:marRight w:val="0"/>
                              <w:marTop w:val="100"/>
                              <w:marBottom w:val="100"/>
                              <w:divBdr>
                                <w:top w:val="single" w:sz="2" w:space="0" w:color="D9D9E3"/>
                                <w:left w:val="single" w:sz="2" w:space="0" w:color="D9D9E3"/>
                                <w:bottom w:val="single" w:sz="2" w:space="0" w:color="D9D9E3"/>
                                <w:right w:val="single" w:sz="2" w:space="0" w:color="D9D9E3"/>
                              </w:divBdr>
                              <w:divsChild>
                                <w:div w:id="477265290">
                                  <w:marLeft w:val="0"/>
                                  <w:marRight w:val="0"/>
                                  <w:marTop w:val="0"/>
                                  <w:marBottom w:val="0"/>
                                  <w:divBdr>
                                    <w:top w:val="single" w:sz="2" w:space="0" w:color="D9D9E3"/>
                                    <w:left w:val="single" w:sz="2" w:space="0" w:color="D9D9E3"/>
                                    <w:bottom w:val="single" w:sz="2" w:space="0" w:color="D9D9E3"/>
                                    <w:right w:val="single" w:sz="2" w:space="0" w:color="D9D9E3"/>
                                  </w:divBdr>
                                  <w:divsChild>
                                    <w:div w:id="36702619">
                                      <w:marLeft w:val="0"/>
                                      <w:marRight w:val="0"/>
                                      <w:marTop w:val="0"/>
                                      <w:marBottom w:val="0"/>
                                      <w:divBdr>
                                        <w:top w:val="single" w:sz="2" w:space="0" w:color="D9D9E3"/>
                                        <w:left w:val="single" w:sz="2" w:space="0" w:color="D9D9E3"/>
                                        <w:bottom w:val="single" w:sz="2" w:space="0" w:color="D9D9E3"/>
                                        <w:right w:val="single" w:sz="2" w:space="0" w:color="D9D9E3"/>
                                      </w:divBdr>
                                      <w:divsChild>
                                        <w:div w:id="218245333">
                                          <w:marLeft w:val="0"/>
                                          <w:marRight w:val="0"/>
                                          <w:marTop w:val="0"/>
                                          <w:marBottom w:val="0"/>
                                          <w:divBdr>
                                            <w:top w:val="single" w:sz="2" w:space="0" w:color="D9D9E3"/>
                                            <w:left w:val="single" w:sz="2" w:space="0" w:color="D9D9E3"/>
                                            <w:bottom w:val="single" w:sz="2" w:space="0" w:color="D9D9E3"/>
                                            <w:right w:val="single" w:sz="2" w:space="0" w:color="D9D9E3"/>
                                          </w:divBdr>
                                          <w:divsChild>
                                            <w:div w:id="1247346912">
                                              <w:marLeft w:val="0"/>
                                              <w:marRight w:val="0"/>
                                              <w:marTop w:val="0"/>
                                              <w:marBottom w:val="0"/>
                                              <w:divBdr>
                                                <w:top w:val="single" w:sz="2" w:space="0" w:color="D9D9E3"/>
                                                <w:left w:val="single" w:sz="2" w:space="0" w:color="D9D9E3"/>
                                                <w:bottom w:val="single" w:sz="2" w:space="0" w:color="D9D9E3"/>
                                                <w:right w:val="single" w:sz="2" w:space="0" w:color="D9D9E3"/>
                                              </w:divBdr>
                                              <w:divsChild>
                                                <w:div w:id="1986661232">
                                                  <w:marLeft w:val="0"/>
                                                  <w:marRight w:val="0"/>
                                                  <w:marTop w:val="0"/>
                                                  <w:marBottom w:val="0"/>
                                                  <w:divBdr>
                                                    <w:top w:val="single" w:sz="2" w:space="0" w:color="D9D9E3"/>
                                                    <w:left w:val="single" w:sz="2" w:space="0" w:color="D9D9E3"/>
                                                    <w:bottom w:val="single" w:sz="2" w:space="0" w:color="D9D9E3"/>
                                                    <w:right w:val="single" w:sz="2" w:space="0" w:color="D9D9E3"/>
                                                  </w:divBdr>
                                                  <w:divsChild>
                                                    <w:div w:id="13390391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79936486">
                                      <w:marLeft w:val="0"/>
                                      <w:marRight w:val="0"/>
                                      <w:marTop w:val="0"/>
                                      <w:marBottom w:val="0"/>
                                      <w:divBdr>
                                        <w:top w:val="single" w:sz="2" w:space="0" w:color="D9D9E3"/>
                                        <w:left w:val="single" w:sz="2" w:space="0" w:color="D9D9E3"/>
                                        <w:bottom w:val="single" w:sz="2" w:space="0" w:color="D9D9E3"/>
                                        <w:right w:val="single" w:sz="2" w:space="0" w:color="D9D9E3"/>
                                      </w:divBdr>
                                      <w:divsChild>
                                        <w:div w:id="428159671">
                                          <w:marLeft w:val="0"/>
                                          <w:marRight w:val="0"/>
                                          <w:marTop w:val="0"/>
                                          <w:marBottom w:val="0"/>
                                          <w:divBdr>
                                            <w:top w:val="single" w:sz="2" w:space="0" w:color="D9D9E3"/>
                                            <w:left w:val="single" w:sz="2" w:space="0" w:color="D9D9E3"/>
                                            <w:bottom w:val="single" w:sz="2" w:space="0" w:color="D9D9E3"/>
                                            <w:right w:val="single" w:sz="2" w:space="0" w:color="D9D9E3"/>
                                          </w:divBdr>
                                          <w:divsChild>
                                            <w:div w:id="10936231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58326553">
                          <w:marLeft w:val="0"/>
                          <w:marRight w:val="0"/>
                          <w:marTop w:val="0"/>
                          <w:marBottom w:val="0"/>
                          <w:divBdr>
                            <w:top w:val="single" w:sz="2" w:space="0" w:color="auto"/>
                            <w:left w:val="single" w:sz="2" w:space="0" w:color="auto"/>
                            <w:bottom w:val="single" w:sz="6" w:space="0" w:color="auto"/>
                            <w:right w:val="single" w:sz="2" w:space="0" w:color="auto"/>
                          </w:divBdr>
                          <w:divsChild>
                            <w:div w:id="314377137">
                              <w:marLeft w:val="0"/>
                              <w:marRight w:val="0"/>
                              <w:marTop w:val="100"/>
                              <w:marBottom w:val="100"/>
                              <w:divBdr>
                                <w:top w:val="single" w:sz="2" w:space="0" w:color="D9D9E3"/>
                                <w:left w:val="single" w:sz="2" w:space="0" w:color="D9D9E3"/>
                                <w:bottom w:val="single" w:sz="2" w:space="0" w:color="D9D9E3"/>
                                <w:right w:val="single" w:sz="2" w:space="0" w:color="D9D9E3"/>
                              </w:divBdr>
                              <w:divsChild>
                                <w:div w:id="1177571361">
                                  <w:marLeft w:val="0"/>
                                  <w:marRight w:val="0"/>
                                  <w:marTop w:val="0"/>
                                  <w:marBottom w:val="0"/>
                                  <w:divBdr>
                                    <w:top w:val="single" w:sz="2" w:space="0" w:color="D9D9E3"/>
                                    <w:left w:val="single" w:sz="2" w:space="0" w:color="D9D9E3"/>
                                    <w:bottom w:val="single" w:sz="2" w:space="0" w:color="D9D9E3"/>
                                    <w:right w:val="single" w:sz="2" w:space="0" w:color="D9D9E3"/>
                                  </w:divBdr>
                                  <w:divsChild>
                                    <w:div w:id="647057860">
                                      <w:marLeft w:val="0"/>
                                      <w:marRight w:val="0"/>
                                      <w:marTop w:val="0"/>
                                      <w:marBottom w:val="0"/>
                                      <w:divBdr>
                                        <w:top w:val="single" w:sz="2" w:space="0" w:color="D9D9E3"/>
                                        <w:left w:val="single" w:sz="2" w:space="0" w:color="D9D9E3"/>
                                        <w:bottom w:val="single" w:sz="2" w:space="0" w:color="D9D9E3"/>
                                        <w:right w:val="single" w:sz="2" w:space="0" w:color="D9D9E3"/>
                                      </w:divBdr>
                                      <w:divsChild>
                                        <w:div w:id="1809278791">
                                          <w:marLeft w:val="0"/>
                                          <w:marRight w:val="0"/>
                                          <w:marTop w:val="0"/>
                                          <w:marBottom w:val="0"/>
                                          <w:divBdr>
                                            <w:top w:val="single" w:sz="2" w:space="0" w:color="D9D9E3"/>
                                            <w:left w:val="single" w:sz="2" w:space="0" w:color="D9D9E3"/>
                                            <w:bottom w:val="single" w:sz="2" w:space="0" w:color="D9D9E3"/>
                                            <w:right w:val="single" w:sz="2" w:space="0" w:color="D9D9E3"/>
                                          </w:divBdr>
                                          <w:divsChild>
                                            <w:div w:id="4598844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69217899">
                                      <w:marLeft w:val="0"/>
                                      <w:marRight w:val="0"/>
                                      <w:marTop w:val="0"/>
                                      <w:marBottom w:val="0"/>
                                      <w:divBdr>
                                        <w:top w:val="single" w:sz="2" w:space="0" w:color="D9D9E3"/>
                                        <w:left w:val="single" w:sz="2" w:space="0" w:color="D9D9E3"/>
                                        <w:bottom w:val="single" w:sz="2" w:space="0" w:color="D9D9E3"/>
                                        <w:right w:val="single" w:sz="2" w:space="0" w:color="D9D9E3"/>
                                      </w:divBdr>
                                      <w:divsChild>
                                        <w:div w:id="1364280549">
                                          <w:marLeft w:val="0"/>
                                          <w:marRight w:val="0"/>
                                          <w:marTop w:val="0"/>
                                          <w:marBottom w:val="0"/>
                                          <w:divBdr>
                                            <w:top w:val="single" w:sz="2" w:space="0" w:color="D9D9E3"/>
                                            <w:left w:val="single" w:sz="2" w:space="0" w:color="D9D9E3"/>
                                            <w:bottom w:val="single" w:sz="2" w:space="0" w:color="D9D9E3"/>
                                            <w:right w:val="single" w:sz="2" w:space="0" w:color="D9D9E3"/>
                                          </w:divBdr>
                                          <w:divsChild>
                                            <w:div w:id="498155727">
                                              <w:marLeft w:val="0"/>
                                              <w:marRight w:val="0"/>
                                              <w:marTop w:val="0"/>
                                              <w:marBottom w:val="0"/>
                                              <w:divBdr>
                                                <w:top w:val="single" w:sz="2" w:space="0" w:color="D9D9E3"/>
                                                <w:left w:val="single" w:sz="2" w:space="0" w:color="D9D9E3"/>
                                                <w:bottom w:val="single" w:sz="2" w:space="0" w:color="D9D9E3"/>
                                                <w:right w:val="single" w:sz="2" w:space="0" w:color="D9D9E3"/>
                                              </w:divBdr>
                                              <w:divsChild>
                                                <w:div w:id="1967076947">
                                                  <w:marLeft w:val="0"/>
                                                  <w:marRight w:val="0"/>
                                                  <w:marTop w:val="0"/>
                                                  <w:marBottom w:val="0"/>
                                                  <w:divBdr>
                                                    <w:top w:val="single" w:sz="2" w:space="0" w:color="D9D9E3"/>
                                                    <w:left w:val="single" w:sz="2" w:space="0" w:color="D9D9E3"/>
                                                    <w:bottom w:val="single" w:sz="2" w:space="0" w:color="D9D9E3"/>
                                                    <w:right w:val="single" w:sz="2" w:space="0" w:color="D9D9E3"/>
                                                  </w:divBdr>
                                                  <w:divsChild>
                                                    <w:div w:id="9886787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67032121">
                          <w:marLeft w:val="0"/>
                          <w:marRight w:val="0"/>
                          <w:marTop w:val="0"/>
                          <w:marBottom w:val="0"/>
                          <w:divBdr>
                            <w:top w:val="single" w:sz="2" w:space="0" w:color="auto"/>
                            <w:left w:val="single" w:sz="2" w:space="0" w:color="auto"/>
                            <w:bottom w:val="single" w:sz="6" w:space="0" w:color="auto"/>
                            <w:right w:val="single" w:sz="2" w:space="0" w:color="auto"/>
                          </w:divBdr>
                          <w:divsChild>
                            <w:div w:id="2140683372">
                              <w:marLeft w:val="0"/>
                              <w:marRight w:val="0"/>
                              <w:marTop w:val="100"/>
                              <w:marBottom w:val="100"/>
                              <w:divBdr>
                                <w:top w:val="single" w:sz="2" w:space="0" w:color="D9D9E3"/>
                                <w:left w:val="single" w:sz="2" w:space="0" w:color="D9D9E3"/>
                                <w:bottom w:val="single" w:sz="2" w:space="0" w:color="D9D9E3"/>
                                <w:right w:val="single" w:sz="2" w:space="0" w:color="D9D9E3"/>
                              </w:divBdr>
                              <w:divsChild>
                                <w:div w:id="1637685550">
                                  <w:marLeft w:val="0"/>
                                  <w:marRight w:val="0"/>
                                  <w:marTop w:val="0"/>
                                  <w:marBottom w:val="0"/>
                                  <w:divBdr>
                                    <w:top w:val="single" w:sz="2" w:space="0" w:color="D9D9E3"/>
                                    <w:left w:val="single" w:sz="2" w:space="0" w:color="D9D9E3"/>
                                    <w:bottom w:val="single" w:sz="2" w:space="0" w:color="D9D9E3"/>
                                    <w:right w:val="single" w:sz="2" w:space="0" w:color="D9D9E3"/>
                                  </w:divBdr>
                                  <w:divsChild>
                                    <w:div w:id="1190218329">
                                      <w:marLeft w:val="0"/>
                                      <w:marRight w:val="0"/>
                                      <w:marTop w:val="0"/>
                                      <w:marBottom w:val="0"/>
                                      <w:divBdr>
                                        <w:top w:val="single" w:sz="2" w:space="0" w:color="D9D9E3"/>
                                        <w:left w:val="single" w:sz="2" w:space="0" w:color="D9D9E3"/>
                                        <w:bottom w:val="single" w:sz="2" w:space="0" w:color="D9D9E3"/>
                                        <w:right w:val="single" w:sz="2" w:space="0" w:color="D9D9E3"/>
                                      </w:divBdr>
                                      <w:divsChild>
                                        <w:div w:id="2075810164">
                                          <w:marLeft w:val="0"/>
                                          <w:marRight w:val="0"/>
                                          <w:marTop w:val="0"/>
                                          <w:marBottom w:val="0"/>
                                          <w:divBdr>
                                            <w:top w:val="single" w:sz="2" w:space="0" w:color="D9D9E3"/>
                                            <w:left w:val="single" w:sz="2" w:space="0" w:color="D9D9E3"/>
                                            <w:bottom w:val="single" w:sz="2" w:space="0" w:color="D9D9E3"/>
                                            <w:right w:val="single" w:sz="2" w:space="0" w:color="D9D9E3"/>
                                          </w:divBdr>
                                          <w:divsChild>
                                            <w:div w:id="1163159332">
                                              <w:marLeft w:val="0"/>
                                              <w:marRight w:val="0"/>
                                              <w:marTop w:val="0"/>
                                              <w:marBottom w:val="0"/>
                                              <w:divBdr>
                                                <w:top w:val="single" w:sz="2" w:space="0" w:color="D9D9E3"/>
                                                <w:left w:val="single" w:sz="2" w:space="0" w:color="D9D9E3"/>
                                                <w:bottom w:val="single" w:sz="2" w:space="0" w:color="D9D9E3"/>
                                                <w:right w:val="single" w:sz="2" w:space="0" w:color="D9D9E3"/>
                                              </w:divBdr>
                                              <w:divsChild>
                                                <w:div w:id="203180246">
                                                  <w:marLeft w:val="0"/>
                                                  <w:marRight w:val="0"/>
                                                  <w:marTop w:val="0"/>
                                                  <w:marBottom w:val="0"/>
                                                  <w:divBdr>
                                                    <w:top w:val="single" w:sz="2" w:space="0" w:color="D9D9E3"/>
                                                    <w:left w:val="single" w:sz="2" w:space="0" w:color="D9D9E3"/>
                                                    <w:bottom w:val="single" w:sz="2" w:space="0" w:color="D9D9E3"/>
                                                    <w:right w:val="single" w:sz="2" w:space="0" w:color="D9D9E3"/>
                                                  </w:divBdr>
                                                  <w:divsChild>
                                                    <w:div w:id="2613005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88100154">
                                      <w:marLeft w:val="0"/>
                                      <w:marRight w:val="0"/>
                                      <w:marTop w:val="0"/>
                                      <w:marBottom w:val="0"/>
                                      <w:divBdr>
                                        <w:top w:val="single" w:sz="2" w:space="0" w:color="D9D9E3"/>
                                        <w:left w:val="single" w:sz="2" w:space="0" w:color="D9D9E3"/>
                                        <w:bottom w:val="single" w:sz="2" w:space="0" w:color="D9D9E3"/>
                                        <w:right w:val="single" w:sz="2" w:space="0" w:color="D9D9E3"/>
                                      </w:divBdr>
                                      <w:divsChild>
                                        <w:div w:id="1062870611">
                                          <w:marLeft w:val="0"/>
                                          <w:marRight w:val="0"/>
                                          <w:marTop w:val="0"/>
                                          <w:marBottom w:val="0"/>
                                          <w:divBdr>
                                            <w:top w:val="single" w:sz="2" w:space="0" w:color="D9D9E3"/>
                                            <w:left w:val="single" w:sz="2" w:space="0" w:color="D9D9E3"/>
                                            <w:bottom w:val="single" w:sz="2" w:space="0" w:color="D9D9E3"/>
                                            <w:right w:val="single" w:sz="2" w:space="0" w:color="D9D9E3"/>
                                          </w:divBdr>
                                          <w:divsChild>
                                            <w:div w:id="4618517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75096117">
                          <w:marLeft w:val="0"/>
                          <w:marRight w:val="0"/>
                          <w:marTop w:val="0"/>
                          <w:marBottom w:val="0"/>
                          <w:divBdr>
                            <w:top w:val="single" w:sz="2" w:space="0" w:color="auto"/>
                            <w:left w:val="single" w:sz="2" w:space="0" w:color="auto"/>
                            <w:bottom w:val="single" w:sz="6" w:space="0" w:color="auto"/>
                            <w:right w:val="single" w:sz="2" w:space="0" w:color="auto"/>
                          </w:divBdr>
                          <w:divsChild>
                            <w:div w:id="912665610">
                              <w:marLeft w:val="0"/>
                              <w:marRight w:val="0"/>
                              <w:marTop w:val="100"/>
                              <w:marBottom w:val="100"/>
                              <w:divBdr>
                                <w:top w:val="single" w:sz="2" w:space="0" w:color="D9D9E3"/>
                                <w:left w:val="single" w:sz="2" w:space="0" w:color="D9D9E3"/>
                                <w:bottom w:val="single" w:sz="2" w:space="0" w:color="D9D9E3"/>
                                <w:right w:val="single" w:sz="2" w:space="0" w:color="D9D9E3"/>
                              </w:divBdr>
                              <w:divsChild>
                                <w:div w:id="67385286">
                                  <w:marLeft w:val="0"/>
                                  <w:marRight w:val="0"/>
                                  <w:marTop w:val="0"/>
                                  <w:marBottom w:val="0"/>
                                  <w:divBdr>
                                    <w:top w:val="single" w:sz="2" w:space="0" w:color="D9D9E3"/>
                                    <w:left w:val="single" w:sz="2" w:space="0" w:color="D9D9E3"/>
                                    <w:bottom w:val="single" w:sz="2" w:space="0" w:color="D9D9E3"/>
                                    <w:right w:val="single" w:sz="2" w:space="0" w:color="D9D9E3"/>
                                  </w:divBdr>
                                  <w:divsChild>
                                    <w:div w:id="607196341">
                                      <w:marLeft w:val="0"/>
                                      <w:marRight w:val="0"/>
                                      <w:marTop w:val="0"/>
                                      <w:marBottom w:val="0"/>
                                      <w:divBdr>
                                        <w:top w:val="single" w:sz="2" w:space="0" w:color="D9D9E3"/>
                                        <w:left w:val="single" w:sz="2" w:space="0" w:color="D9D9E3"/>
                                        <w:bottom w:val="single" w:sz="2" w:space="0" w:color="D9D9E3"/>
                                        <w:right w:val="single" w:sz="2" w:space="0" w:color="D9D9E3"/>
                                      </w:divBdr>
                                      <w:divsChild>
                                        <w:div w:id="602346001">
                                          <w:marLeft w:val="0"/>
                                          <w:marRight w:val="0"/>
                                          <w:marTop w:val="0"/>
                                          <w:marBottom w:val="0"/>
                                          <w:divBdr>
                                            <w:top w:val="single" w:sz="2" w:space="0" w:color="D9D9E3"/>
                                            <w:left w:val="single" w:sz="2" w:space="0" w:color="D9D9E3"/>
                                            <w:bottom w:val="single" w:sz="2" w:space="0" w:color="D9D9E3"/>
                                            <w:right w:val="single" w:sz="2" w:space="0" w:color="D9D9E3"/>
                                          </w:divBdr>
                                          <w:divsChild>
                                            <w:div w:id="747113540">
                                              <w:marLeft w:val="0"/>
                                              <w:marRight w:val="0"/>
                                              <w:marTop w:val="0"/>
                                              <w:marBottom w:val="0"/>
                                              <w:divBdr>
                                                <w:top w:val="single" w:sz="2" w:space="0" w:color="D9D9E3"/>
                                                <w:left w:val="single" w:sz="2" w:space="0" w:color="D9D9E3"/>
                                                <w:bottom w:val="single" w:sz="2" w:space="0" w:color="D9D9E3"/>
                                                <w:right w:val="single" w:sz="2" w:space="0" w:color="D9D9E3"/>
                                              </w:divBdr>
                                              <w:divsChild>
                                                <w:div w:id="1973439471">
                                                  <w:marLeft w:val="0"/>
                                                  <w:marRight w:val="0"/>
                                                  <w:marTop w:val="0"/>
                                                  <w:marBottom w:val="0"/>
                                                  <w:divBdr>
                                                    <w:top w:val="single" w:sz="2" w:space="0" w:color="D9D9E3"/>
                                                    <w:left w:val="single" w:sz="2" w:space="0" w:color="D9D9E3"/>
                                                    <w:bottom w:val="single" w:sz="2" w:space="0" w:color="D9D9E3"/>
                                                    <w:right w:val="single" w:sz="2" w:space="0" w:color="D9D9E3"/>
                                                  </w:divBdr>
                                                  <w:divsChild>
                                                    <w:div w:id="20786288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67234362">
                                      <w:marLeft w:val="0"/>
                                      <w:marRight w:val="0"/>
                                      <w:marTop w:val="0"/>
                                      <w:marBottom w:val="0"/>
                                      <w:divBdr>
                                        <w:top w:val="single" w:sz="2" w:space="0" w:color="D9D9E3"/>
                                        <w:left w:val="single" w:sz="2" w:space="0" w:color="D9D9E3"/>
                                        <w:bottom w:val="single" w:sz="2" w:space="0" w:color="D9D9E3"/>
                                        <w:right w:val="single" w:sz="2" w:space="0" w:color="D9D9E3"/>
                                      </w:divBdr>
                                      <w:divsChild>
                                        <w:div w:id="1202135083">
                                          <w:marLeft w:val="0"/>
                                          <w:marRight w:val="0"/>
                                          <w:marTop w:val="0"/>
                                          <w:marBottom w:val="0"/>
                                          <w:divBdr>
                                            <w:top w:val="single" w:sz="2" w:space="0" w:color="D9D9E3"/>
                                            <w:left w:val="single" w:sz="2" w:space="0" w:color="D9D9E3"/>
                                            <w:bottom w:val="single" w:sz="2" w:space="0" w:color="D9D9E3"/>
                                            <w:right w:val="single" w:sz="2" w:space="0" w:color="D9D9E3"/>
                                          </w:divBdr>
                                          <w:divsChild>
                                            <w:div w:id="20545788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84267605">
                          <w:marLeft w:val="0"/>
                          <w:marRight w:val="0"/>
                          <w:marTop w:val="0"/>
                          <w:marBottom w:val="0"/>
                          <w:divBdr>
                            <w:top w:val="single" w:sz="2" w:space="0" w:color="auto"/>
                            <w:left w:val="single" w:sz="2" w:space="0" w:color="auto"/>
                            <w:bottom w:val="single" w:sz="6" w:space="0" w:color="auto"/>
                            <w:right w:val="single" w:sz="2" w:space="0" w:color="auto"/>
                          </w:divBdr>
                          <w:divsChild>
                            <w:div w:id="1444039219">
                              <w:marLeft w:val="0"/>
                              <w:marRight w:val="0"/>
                              <w:marTop w:val="100"/>
                              <w:marBottom w:val="100"/>
                              <w:divBdr>
                                <w:top w:val="single" w:sz="2" w:space="0" w:color="D9D9E3"/>
                                <w:left w:val="single" w:sz="2" w:space="0" w:color="D9D9E3"/>
                                <w:bottom w:val="single" w:sz="2" w:space="0" w:color="D9D9E3"/>
                                <w:right w:val="single" w:sz="2" w:space="0" w:color="D9D9E3"/>
                              </w:divBdr>
                              <w:divsChild>
                                <w:div w:id="139004914">
                                  <w:marLeft w:val="0"/>
                                  <w:marRight w:val="0"/>
                                  <w:marTop w:val="0"/>
                                  <w:marBottom w:val="0"/>
                                  <w:divBdr>
                                    <w:top w:val="single" w:sz="2" w:space="0" w:color="D9D9E3"/>
                                    <w:left w:val="single" w:sz="2" w:space="0" w:color="D9D9E3"/>
                                    <w:bottom w:val="single" w:sz="2" w:space="0" w:color="D9D9E3"/>
                                    <w:right w:val="single" w:sz="2" w:space="0" w:color="D9D9E3"/>
                                  </w:divBdr>
                                  <w:divsChild>
                                    <w:div w:id="774717009">
                                      <w:marLeft w:val="0"/>
                                      <w:marRight w:val="0"/>
                                      <w:marTop w:val="0"/>
                                      <w:marBottom w:val="0"/>
                                      <w:divBdr>
                                        <w:top w:val="single" w:sz="2" w:space="0" w:color="D9D9E3"/>
                                        <w:left w:val="single" w:sz="2" w:space="0" w:color="D9D9E3"/>
                                        <w:bottom w:val="single" w:sz="2" w:space="0" w:color="D9D9E3"/>
                                        <w:right w:val="single" w:sz="2" w:space="0" w:color="D9D9E3"/>
                                      </w:divBdr>
                                      <w:divsChild>
                                        <w:div w:id="1270621571">
                                          <w:marLeft w:val="0"/>
                                          <w:marRight w:val="0"/>
                                          <w:marTop w:val="0"/>
                                          <w:marBottom w:val="0"/>
                                          <w:divBdr>
                                            <w:top w:val="single" w:sz="2" w:space="0" w:color="D9D9E3"/>
                                            <w:left w:val="single" w:sz="2" w:space="0" w:color="D9D9E3"/>
                                            <w:bottom w:val="single" w:sz="2" w:space="0" w:color="D9D9E3"/>
                                            <w:right w:val="single" w:sz="2" w:space="0" w:color="D9D9E3"/>
                                          </w:divBdr>
                                          <w:divsChild>
                                            <w:div w:id="13918800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84362256">
                                      <w:marLeft w:val="0"/>
                                      <w:marRight w:val="0"/>
                                      <w:marTop w:val="0"/>
                                      <w:marBottom w:val="0"/>
                                      <w:divBdr>
                                        <w:top w:val="single" w:sz="2" w:space="0" w:color="D9D9E3"/>
                                        <w:left w:val="single" w:sz="2" w:space="0" w:color="D9D9E3"/>
                                        <w:bottom w:val="single" w:sz="2" w:space="0" w:color="D9D9E3"/>
                                        <w:right w:val="single" w:sz="2" w:space="0" w:color="D9D9E3"/>
                                      </w:divBdr>
                                      <w:divsChild>
                                        <w:div w:id="993025820">
                                          <w:marLeft w:val="0"/>
                                          <w:marRight w:val="0"/>
                                          <w:marTop w:val="0"/>
                                          <w:marBottom w:val="0"/>
                                          <w:divBdr>
                                            <w:top w:val="single" w:sz="2" w:space="0" w:color="D9D9E3"/>
                                            <w:left w:val="single" w:sz="2" w:space="0" w:color="D9D9E3"/>
                                            <w:bottom w:val="single" w:sz="2" w:space="0" w:color="D9D9E3"/>
                                            <w:right w:val="single" w:sz="2" w:space="0" w:color="D9D9E3"/>
                                          </w:divBdr>
                                          <w:divsChild>
                                            <w:div w:id="1362433390">
                                              <w:marLeft w:val="0"/>
                                              <w:marRight w:val="0"/>
                                              <w:marTop w:val="0"/>
                                              <w:marBottom w:val="0"/>
                                              <w:divBdr>
                                                <w:top w:val="single" w:sz="2" w:space="0" w:color="D9D9E3"/>
                                                <w:left w:val="single" w:sz="2" w:space="0" w:color="D9D9E3"/>
                                                <w:bottom w:val="single" w:sz="2" w:space="0" w:color="D9D9E3"/>
                                                <w:right w:val="single" w:sz="2" w:space="0" w:color="D9D9E3"/>
                                              </w:divBdr>
                                              <w:divsChild>
                                                <w:div w:id="1073551851">
                                                  <w:marLeft w:val="0"/>
                                                  <w:marRight w:val="0"/>
                                                  <w:marTop w:val="0"/>
                                                  <w:marBottom w:val="0"/>
                                                  <w:divBdr>
                                                    <w:top w:val="single" w:sz="2" w:space="0" w:color="D9D9E3"/>
                                                    <w:left w:val="single" w:sz="2" w:space="0" w:color="D9D9E3"/>
                                                    <w:bottom w:val="single" w:sz="2" w:space="0" w:color="D9D9E3"/>
                                                    <w:right w:val="single" w:sz="2" w:space="0" w:color="D9D9E3"/>
                                                  </w:divBdr>
                                                  <w:divsChild>
                                                    <w:div w:id="10140417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07470841">
                          <w:marLeft w:val="0"/>
                          <w:marRight w:val="0"/>
                          <w:marTop w:val="0"/>
                          <w:marBottom w:val="0"/>
                          <w:divBdr>
                            <w:top w:val="single" w:sz="2" w:space="0" w:color="auto"/>
                            <w:left w:val="single" w:sz="2" w:space="0" w:color="auto"/>
                            <w:bottom w:val="single" w:sz="6" w:space="0" w:color="auto"/>
                            <w:right w:val="single" w:sz="2" w:space="0" w:color="auto"/>
                          </w:divBdr>
                          <w:divsChild>
                            <w:div w:id="206531379">
                              <w:marLeft w:val="0"/>
                              <w:marRight w:val="0"/>
                              <w:marTop w:val="100"/>
                              <w:marBottom w:val="100"/>
                              <w:divBdr>
                                <w:top w:val="single" w:sz="2" w:space="0" w:color="D9D9E3"/>
                                <w:left w:val="single" w:sz="2" w:space="0" w:color="D9D9E3"/>
                                <w:bottom w:val="single" w:sz="2" w:space="0" w:color="D9D9E3"/>
                                <w:right w:val="single" w:sz="2" w:space="0" w:color="D9D9E3"/>
                              </w:divBdr>
                              <w:divsChild>
                                <w:div w:id="882787590">
                                  <w:marLeft w:val="0"/>
                                  <w:marRight w:val="0"/>
                                  <w:marTop w:val="0"/>
                                  <w:marBottom w:val="0"/>
                                  <w:divBdr>
                                    <w:top w:val="single" w:sz="2" w:space="0" w:color="D9D9E3"/>
                                    <w:left w:val="single" w:sz="2" w:space="0" w:color="D9D9E3"/>
                                    <w:bottom w:val="single" w:sz="2" w:space="0" w:color="D9D9E3"/>
                                    <w:right w:val="single" w:sz="2" w:space="0" w:color="D9D9E3"/>
                                  </w:divBdr>
                                  <w:divsChild>
                                    <w:div w:id="961807468">
                                      <w:marLeft w:val="0"/>
                                      <w:marRight w:val="0"/>
                                      <w:marTop w:val="0"/>
                                      <w:marBottom w:val="0"/>
                                      <w:divBdr>
                                        <w:top w:val="single" w:sz="2" w:space="0" w:color="D9D9E3"/>
                                        <w:left w:val="single" w:sz="2" w:space="0" w:color="D9D9E3"/>
                                        <w:bottom w:val="single" w:sz="2" w:space="0" w:color="D9D9E3"/>
                                        <w:right w:val="single" w:sz="2" w:space="0" w:color="D9D9E3"/>
                                      </w:divBdr>
                                      <w:divsChild>
                                        <w:div w:id="1753888423">
                                          <w:marLeft w:val="0"/>
                                          <w:marRight w:val="0"/>
                                          <w:marTop w:val="0"/>
                                          <w:marBottom w:val="0"/>
                                          <w:divBdr>
                                            <w:top w:val="single" w:sz="2" w:space="0" w:color="D9D9E3"/>
                                            <w:left w:val="single" w:sz="2" w:space="0" w:color="D9D9E3"/>
                                            <w:bottom w:val="single" w:sz="2" w:space="0" w:color="D9D9E3"/>
                                            <w:right w:val="single" w:sz="2" w:space="0" w:color="D9D9E3"/>
                                          </w:divBdr>
                                          <w:divsChild>
                                            <w:div w:id="244582129">
                                              <w:marLeft w:val="0"/>
                                              <w:marRight w:val="0"/>
                                              <w:marTop w:val="0"/>
                                              <w:marBottom w:val="0"/>
                                              <w:divBdr>
                                                <w:top w:val="single" w:sz="2" w:space="0" w:color="D9D9E3"/>
                                                <w:left w:val="single" w:sz="2" w:space="0" w:color="D9D9E3"/>
                                                <w:bottom w:val="single" w:sz="2" w:space="0" w:color="D9D9E3"/>
                                                <w:right w:val="single" w:sz="2" w:space="0" w:color="D9D9E3"/>
                                              </w:divBdr>
                                              <w:divsChild>
                                                <w:div w:id="1674140262">
                                                  <w:marLeft w:val="0"/>
                                                  <w:marRight w:val="0"/>
                                                  <w:marTop w:val="0"/>
                                                  <w:marBottom w:val="0"/>
                                                  <w:divBdr>
                                                    <w:top w:val="single" w:sz="2" w:space="0" w:color="D9D9E3"/>
                                                    <w:left w:val="single" w:sz="2" w:space="0" w:color="D9D9E3"/>
                                                    <w:bottom w:val="single" w:sz="2" w:space="0" w:color="D9D9E3"/>
                                                    <w:right w:val="single" w:sz="2" w:space="0" w:color="D9D9E3"/>
                                                  </w:divBdr>
                                                  <w:divsChild>
                                                    <w:div w:id="18702157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69184561">
                                      <w:marLeft w:val="0"/>
                                      <w:marRight w:val="0"/>
                                      <w:marTop w:val="0"/>
                                      <w:marBottom w:val="0"/>
                                      <w:divBdr>
                                        <w:top w:val="single" w:sz="2" w:space="0" w:color="D9D9E3"/>
                                        <w:left w:val="single" w:sz="2" w:space="0" w:color="D9D9E3"/>
                                        <w:bottom w:val="single" w:sz="2" w:space="0" w:color="D9D9E3"/>
                                        <w:right w:val="single" w:sz="2" w:space="0" w:color="D9D9E3"/>
                                      </w:divBdr>
                                      <w:divsChild>
                                        <w:div w:id="1519391150">
                                          <w:marLeft w:val="0"/>
                                          <w:marRight w:val="0"/>
                                          <w:marTop w:val="0"/>
                                          <w:marBottom w:val="0"/>
                                          <w:divBdr>
                                            <w:top w:val="single" w:sz="2" w:space="0" w:color="D9D9E3"/>
                                            <w:left w:val="single" w:sz="2" w:space="0" w:color="D9D9E3"/>
                                            <w:bottom w:val="single" w:sz="2" w:space="0" w:color="D9D9E3"/>
                                            <w:right w:val="single" w:sz="2" w:space="0" w:color="D9D9E3"/>
                                          </w:divBdr>
                                          <w:divsChild>
                                            <w:div w:id="19671519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18415130">
                          <w:marLeft w:val="0"/>
                          <w:marRight w:val="0"/>
                          <w:marTop w:val="0"/>
                          <w:marBottom w:val="0"/>
                          <w:divBdr>
                            <w:top w:val="single" w:sz="2" w:space="0" w:color="auto"/>
                            <w:left w:val="single" w:sz="2" w:space="0" w:color="auto"/>
                            <w:bottom w:val="single" w:sz="6" w:space="0" w:color="auto"/>
                            <w:right w:val="single" w:sz="2" w:space="0" w:color="auto"/>
                          </w:divBdr>
                          <w:divsChild>
                            <w:div w:id="1100906192">
                              <w:marLeft w:val="0"/>
                              <w:marRight w:val="0"/>
                              <w:marTop w:val="100"/>
                              <w:marBottom w:val="100"/>
                              <w:divBdr>
                                <w:top w:val="single" w:sz="2" w:space="0" w:color="D9D9E3"/>
                                <w:left w:val="single" w:sz="2" w:space="0" w:color="D9D9E3"/>
                                <w:bottom w:val="single" w:sz="2" w:space="0" w:color="D9D9E3"/>
                                <w:right w:val="single" w:sz="2" w:space="0" w:color="D9D9E3"/>
                              </w:divBdr>
                              <w:divsChild>
                                <w:div w:id="336663348">
                                  <w:marLeft w:val="0"/>
                                  <w:marRight w:val="0"/>
                                  <w:marTop w:val="0"/>
                                  <w:marBottom w:val="0"/>
                                  <w:divBdr>
                                    <w:top w:val="single" w:sz="2" w:space="0" w:color="D9D9E3"/>
                                    <w:left w:val="single" w:sz="2" w:space="0" w:color="D9D9E3"/>
                                    <w:bottom w:val="single" w:sz="2" w:space="0" w:color="D9D9E3"/>
                                    <w:right w:val="single" w:sz="2" w:space="0" w:color="D9D9E3"/>
                                  </w:divBdr>
                                  <w:divsChild>
                                    <w:div w:id="493107823">
                                      <w:marLeft w:val="0"/>
                                      <w:marRight w:val="0"/>
                                      <w:marTop w:val="0"/>
                                      <w:marBottom w:val="0"/>
                                      <w:divBdr>
                                        <w:top w:val="single" w:sz="2" w:space="0" w:color="D9D9E3"/>
                                        <w:left w:val="single" w:sz="2" w:space="0" w:color="D9D9E3"/>
                                        <w:bottom w:val="single" w:sz="2" w:space="0" w:color="D9D9E3"/>
                                        <w:right w:val="single" w:sz="2" w:space="0" w:color="D9D9E3"/>
                                      </w:divBdr>
                                      <w:divsChild>
                                        <w:div w:id="1721979013">
                                          <w:marLeft w:val="0"/>
                                          <w:marRight w:val="0"/>
                                          <w:marTop w:val="0"/>
                                          <w:marBottom w:val="0"/>
                                          <w:divBdr>
                                            <w:top w:val="single" w:sz="2" w:space="0" w:color="D9D9E3"/>
                                            <w:left w:val="single" w:sz="2" w:space="0" w:color="D9D9E3"/>
                                            <w:bottom w:val="single" w:sz="2" w:space="0" w:color="D9D9E3"/>
                                            <w:right w:val="single" w:sz="2" w:space="0" w:color="D9D9E3"/>
                                          </w:divBdr>
                                          <w:divsChild>
                                            <w:div w:id="329679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13963773">
                                      <w:marLeft w:val="0"/>
                                      <w:marRight w:val="0"/>
                                      <w:marTop w:val="0"/>
                                      <w:marBottom w:val="0"/>
                                      <w:divBdr>
                                        <w:top w:val="single" w:sz="2" w:space="0" w:color="D9D9E3"/>
                                        <w:left w:val="single" w:sz="2" w:space="0" w:color="D9D9E3"/>
                                        <w:bottom w:val="single" w:sz="2" w:space="0" w:color="D9D9E3"/>
                                        <w:right w:val="single" w:sz="2" w:space="0" w:color="D9D9E3"/>
                                      </w:divBdr>
                                      <w:divsChild>
                                        <w:div w:id="1949504852">
                                          <w:marLeft w:val="0"/>
                                          <w:marRight w:val="0"/>
                                          <w:marTop w:val="0"/>
                                          <w:marBottom w:val="0"/>
                                          <w:divBdr>
                                            <w:top w:val="single" w:sz="2" w:space="0" w:color="D9D9E3"/>
                                            <w:left w:val="single" w:sz="2" w:space="0" w:color="D9D9E3"/>
                                            <w:bottom w:val="single" w:sz="2" w:space="0" w:color="D9D9E3"/>
                                            <w:right w:val="single" w:sz="2" w:space="0" w:color="D9D9E3"/>
                                          </w:divBdr>
                                          <w:divsChild>
                                            <w:div w:id="1690594701">
                                              <w:marLeft w:val="0"/>
                                              <w:marRight w:val="0"/>
                                              <w:marTop w:val="0"/>
                                              <w:marBottom w:val="0"/>
                                              <w:divBdr>
                                                <w:top w:val="single" w:sz="2" w:space="0" w:color="D9D9E3"/>
                                                <w:left w:val="single" w:sz="2" w:space="0" w:color="D9D9E3"/>
                                                <w:bottom w:val="single" w:sz="2" w:space="0" w:color="D9D9E3"/>
                                                <w:right w:val="single" w:sz="2" w:space="0" w:color="D9D9E3"/>
                                              </w:divBdr>
                                              <w:divsChild>
                                                <w:div w:id="1106852894">
                                                  <w:marLeft w:val="0"/>
                                                  <w:marRight w:val="0"/>
                                                  <w:marTop w:val="0"/>
                                                  <w:marBottom w:val="0"/>
                                                  <w:divBdr>
                                                    <w:top w:val="single" w:sz="2" w:space="0" w:color="D9D9E3"/>
                                                    <w:left w:val="single" w:sz="2" w:space="0" w:color="D9D9E3"/>
                                                    <w:bottom w:val="single" w:sz="2" w:space="0" w:color="D9D9E3"/>
                                                    <w:right w:val="single" w:sz="2" w:space="0" w:color="D9D9E3"/>
                                                  </w:divBdr>
                                                  <w:divsChild>
                                                    <w:div w:id="1116371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23341591">
                          <w:marLeft w:val="0"/>
                          <w:marRight w:val="0"/>
                          <w:marTop w:val="0"/>
                          <w:marBottom w:val="0"/>
                          <w:divBdr>
                            <w:top w:val="single" w:sz="2" w:space="0" w:color="auto"/>
                            <w:left w:val="single" w:sz="2" w:space="0" w:color="auto"/>
                            <w:bottom w:val="single" w:sz="6" w:space="0" w:color="auto"/>
                            <w:right w:val="single" w:sz="2" w:space="0" w:color="auto"/>
                          </w:divBdr>
                          <w:divsChild>
                            <w:div w:id="530651118">
                              <w:marLeft w:val="0"/>
                              <w:marRight w:val="0"/>
                              <w:marTop w:val="100"/>
                              <w:marBottom w:val="100"/>
                              <w:divBdr>
                                <w:top w:val="single" w:sz="2" w:space="0" w:color="D9D9E3"/>
                                <w:left w:val="single" w:sz="2" w:space="0" w:color="D9D9E3"/>
                                <w:bottom w:val="single" w:sz="2" w:space="0" w:color="D9D9E3"/>
                                <w:right w:val="single" w:sz="2" w:space="0" w:color="D9D9E3"/>
                              </w:divBdr>
                              <w:divsChild>
                                <w:div w:id="1692754238">
                                  <w:marLeft w:val="0"/>
                                  <w:marRight w:val="0"/>
                                  <w:marTop w:val="0"/>
                                  <w:marBottom w:val="0"/>
                                  <w:divBdr>
                                    <w:top w:val="single" w:sz="2" w:space="0" w:color="D9D9E3"/>
                                    <w:left w:val="single" w:sz="2" w:space="0" w:color="D9D9E3"/>
                                    <w:bottom w:val="single" w:sz="2" w:space="0" w:color="D9D9E3"/>
                                    <w:right w:val="single" w:sz="2" w:space="0" w:color="D9D9E3"/>
                                  </w:divBdr>
                                  <w:divsChild>
                                    <w:div w:id="1505588583">
                                      <w:marLeft w:val="0"/>
                                      <w:marRight w:val="0"/>
                                      <w:marTop w:val="0"/>
                                      <w:marBottom w:val="0"/>
                                      <w:divBdr>
                                        <w:top w:val="single" w:sz="2" w:space="0" w:color="D9D9E3"/>
                                        <w:left w:val="single" w:sz="2" w:space="0" w:color="D9D9E3"/>
                                        <w:bottom w:val="single" w:sz="2" w:space="0" w:color="D9D9E3"/>
                                        <w:right w:val="single" w:sz="2" w:space="0" w:color="D9D9E3"/>
                                      </w:divBdr>
                                      <w:divsChild>
                                        <w:div w:id="1203833392">
                                          <w:marLeft w:val="0"/>
                                          <w:marRight w:val="0"/>
                                          <w:marTop w:val="0"/>
                                          <w:marBottom w:val="0"/>
                                          <w:divBdr>
                                            <w:top w:val="single" w:sz="2" w:space="0" w:color="D9D9E3"/>
                                            <w:left w:val="single" w:sz="2" w:space="0" w:color="D9D9E3"/>
                                            <w:bottom w:val="single" w:sz="2" w:space="0" w:color="D9D9E3"/>
                                            <w:right w:val="single" w:sz="2" w:space="0" w:color="D9D9E3"/>
                                          </w:divBdr>
                                          <w:divsChild>
                                            <w:div w:id="11095444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85484208">
                                      <w:marLeft w:val="0"/>
                                      <w:marRight w:val="0"/>
                                      <w:marTop w:val="0"/>
                                      <w:marBottom w:val="0"/>
                                      <w:divBdr>
                                        <w:top w:val="single" w:sz="2" w:space="0" w:color="D9D9E3"/>
                                        <w:left w:val="single" w:sz="2" w:space="0" w:color="D9D9E3"/>
                                        <w:bottom w:val="single" w:sz="2" w:space="0" w:color="D9D9E3"/>
                                        <w:right w:val="single" w:sz="2" w:space="0" w:color="D9D9E3"/>
                                      </w:divBdr>
                                      <w:divsChild>
                                        <w:div w:id="504441505">
                                          <w:marLeft w:val="0"/>
                                          <w:marRight w:val="0"/>
                                          <w:marTop w:val="0"/>
                                          <w:marBottom w:val="0"/>
                                          <w:divBdr>
                                            <w:top w:val="single" w:sz="2" w:space="0" w:color="D9D9E3"/>
                                            <w:left w:val="single" w:sz="2" w:space="0" w:color="D9D9E3"/>
                                            <w:bottom w:val="single" w:sz="2" w:space="0" w:color="D9D9E3"/>
                                            <w:right w:val="single" w:sz="2" w:space="0" w:color="D9D9E3"/>
                                          </w:divBdr>
                                          <w:divsChild>
                                            <w:div w:id="2079940255">
                                              <w:marLeft w:val="0"/>
                                              <w:marRight w:val="0"/>
                                              <w:marTop w:val="0"/>
                                              <w:marBottom w:val="0"/>
                                              <w:divBdr>
                                                <w:top w:val="single" w:sz="2" w:space="0" w:color="D9D9E3"/>
                                                <w:left w:val="single" w:sz="2" w:space="0" w:color="D9D9E3"/>
                                                <w:bottom w:val="single" w:sz="2" w:space="0" w:color="D9D9E3"/>
                                                <w:right w:val="single" w:sz="2" w:space="0" w:color="D9D9E3"/>
                                              </w:divBdr>
                                              <w:divsChild>
                                                <w:div w:id="387723097">
                                                  <w:marLeft w:val="0"/>
                                                  <w:marRight w:val="0"/>
                                                  <w:marTop w:val="0"/>
                                                  <w:marBottom w:val="0"/>
                                                  <w:divBdr>
                                                    <w:top w:val="single" w:sz="2" w:space="0" w:color="D9D9E3"/>
                                                    <w:left w:val="single" w:sz="2" w:space="0" w:color="D9D9E3"/>
                                                    <w:bottom w:val="single" w:sz="2" w:space="0" w:color="D9D9E3"/>
                                                    <w:right w:val="single" w:sz="2" w:space="0" w:color="D9D9E3"/>
                                                  </w:divBdr>
                                                  <w:divsChild>
                                                    <w:div w:id="12902358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30862720">
                          <w:marLeft w:val="0"/>
                          <w:marRight w:val="0"/>
                          <w:marTop w:val="0"/>
                          <w:marBottom w:val="0"/>
                          <w:divBdr>
                            <w:top w:val="single" w:sz="2" w:space="0" w:color="auto"/>
                            <w:left w:val="single" w:sz="2" w:space="0" w:color="auto"/>
                            <w:bottom w:val="single" w:sz="6" w:space="0" w:color="auto"/>
                            <w:right w:val="single" w:sz="2" w:space="0" w:color="auto"/>
                          </w:divBdr>
                          <w:divsChild>
                            <w:div w:id="806051170">
                              <w:marLeft w:val="0"/>
                              <w:marRight w:val="0"/>
                              <w:marTop w:val="100"/>
                              <w:marBottom w:val="100"/>
                              <w:divBdr>
                                <w:top w:val="single" w:sz="2" w:space="0" w:color="D9D9E3"/>
                                <w:left w:val="single" w:sz="2" w:space="0" w:color="D9D9E3"/>
                                <w:bottom w:val="single" w:sz="2" w:space="0" w:color="D9D9E3"/>
                                <w:right w:val="single" w:sz="2" w:space="0" w:color="D9D9E3"/>
                              </w:divBdr>
                              <w:divsChild>
                                <w:div w:id="999306228">
                                  <w:marLeft w:val="0"/>
                                  <w:marRight w:val="0"/>
                                  <w:marTop w:val="0"/>
                                  <w:marBottom w:val="0"/>
                                  <w:divBdr>
                                    <w:top w:val="single" w:sz="2" w:space="0" w:color="D9D9E3"/>
                                    <w:left w:val="single" w:sz="2" w:space="0" w:color="D9D9E3"/>
                                    <w:bottom w:val="single" w:sz="2" w:space="0" w:color="D9D9E3"/>
                                    <w:right w:val="single" w:sz="2" w:space="0" w:color="D9D9E3"/>
                                  </w:divBdr>
                                  <w:divsChild>
                                    <w:div w:id="998116711">
                                      <w:marLeft w:val="0"/>
                                      <w:marRight w:val="0"/>
                                      <w:marTop w:val="0"/>
                                      <w:marBottom w:val="0"/>
                                      <w:divBdr>
                                        <w:top w:val="single" w:sz="2" w:space="0" w:color="D9D9E3"/>
                                        <w:left w:val="single" w:sz="2" w:space="0" w:color="D9D9E3"/>
                                        <w:bottom w:val="single" w:sz="2" w:space="0" w:color="D9D9E3"/>
                                        <w:right w:val="single" w:sz="2" w:space="0" w:color="D9D9E3"/>
                                      </w:divBdr>
                                      <w:divsChild>
                                        <w:div w:id="195779021">
                                          <w:marLeft w:val="0"/>
                                          <w:marRight w:val="0"/>
                                          <w:marTop w:val="0"/>
                                          <w:marBottom w:val="0"/>
                                          <w:divBdr>
                                            <w:top w:val="single" w:sz="2" w:space="0" w:color="D9D9E3"/>
                                            <w:left w:val="single" w:sz="2" w:space="0" w:color="D9D9E3"/>
                                            <w:bottom w:val="single" w:sz="2" w:space="0" w:color="D9D9E3"/>
                                            <w:right w:val="single" w:sz="2" w:space="0" w:color="D9D9E3"/>
                                          </w:divBdr>
                                          <w:divsChild>
                                            <w:div w:id="1363088512">
                                              <w:marLeft w:val="0"/>
                                              <w:marRight w:val="0"/>
                                              <w:marTop w:val="0"/>
                                              <w:marBottom w:val="0"/>
                                              <w:divBdr>
                                                <w:top w:val="single" w:sz="2" w:space="0" w:color="D9D9E3"/>
                                                <w:left w:val="single" w:sz="2" w:space="0" w:color="D9D9E3"/>
                                                <w:bottom w:val="single" w:sz="2" w:space="0" w:color="D9D9E3"/>
                                                <w:right w:val="single" w:sz="2" w:space="0" w:color="D9D9E3"/>
                                              </w:divBdr>
                                              <w:divsChild>
                                                <w:div w:id="429470872">
                                                  <w:marLeft w:val="0"/>
                                                  <w:marRight w:val="0"/>
                                                  <w:marTop w:val="0"/>
                                                  <w:marBottom w:val="0"/>
                                                  <w:divBdr>
                                                    <w:top w:val="single" w:sz="2" w:space="0" w:color="D9D9E3"/>
                                                    <w:left w:val="single" w:sz="2" w:space="0" w:color="D9D9E3"/>
                                                    <w:bottom w:val="single" w:sz="2" w:space="0" w:color="D9D9E3"/>
                                                    <w:right w:val="single" w:sz="2" w:space="0" w:color="D9D9E3"/>
                                                  </w:divBdr>
                                                  <w:divsChild>
                                                    <w:div w:id="11004949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34426477">
                                      <w:marLeft w:val="0"/>
                                      <w:marRight w:val="0"/>
                                      <w:marTop w:val="0"/>
                                      <w:marBottom w:val="0"/>
                                      <w:divBdr>
                                        <w:top w:val="single" w:sz="2" w:space="0" w:color="D9D9E3"/>
                                        <w:left w:val="single" w:sz="2" w:space="0" w:color="D9D9E3"/>
                                        <w:bottom w:val="single" w:sz="2" w:space="0" w:color="D9D9E3"/>
                                        <w:right w:val="single" w:sz="2" w:space="0" w:color="D9D9E3"/>
                                      </w:divBdr>
                                      <w:divsChild>
                                        <w:div w:id="1756200685">
                                          <w:marLeft w:val="0"/>
                                          <w:marRight w:val="0"/>
                                          <w:marTop w:val="0"/>
                                          <w:marBottom w:val="0"/>
                                          <w:divBdr>
                                            <w:top w:val="single" w:sz="2" w:space="0" w:color="D9D9E3"/>
                                            <w:left w:val="single" w:sz="2" w:space="0" w:color="D9D9E3"/>
                                            <w:bottom w:val="single" w:sz="2" w:space="0" w:color="D9D9E3"/>
                                            <w:right w:val="single" w:sz="2" w:space="0" w:color="D9D9E3"/>
                                          </w:divBdr>
                                          <w:divsChild>
                                            <w:div w:id="14633837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31205915">
                          <w:marLeft w:val="0"/>
                          <w:marRight w:val="0"/>
                          <w:marTop w:val="0"/>
                          <w:marBottom w:val="0"/>
                          <w:divBdr>
                            <w:top w:val="single" w:sz="2" w:space="0" w:color="auto"/>
                            <w:left w:val="single" w:sz="2" w:space="0" w:color="auto"/>
                            <w:bottom w:val="single" w:sz="6" w:space="0" w:color="auto"/>
                            <w:right w:val="single" w:sz="2" w:space="0" w:color="auto"/>
                          </w:divBdr>
                          <w:divsChild>
                            <w:div w:id="1902018256">
                              <w:marLeft w:val="0"/>
                              <w:marRight w:val="0"/>
                              <w:marTop w:val="100"/>
                              <w:marBottom w:val="100"/>
                              <w:divBdr>
                                <w:top w:val="single" w:sz="2" w:space="0" w:color="D9D9E3"/>
                                <w:left w:val="single" w:sz="2" w:space="0" w:color="D9D9E3"/>
                                <w:bottom w:val="single" w:sz="2" w:space="0" w:color="D9D9E3"/>
                                <w:right w:val="single" w:sz="2" w:space="0" w:color="D9D9E3"/>
                              </w:divBdr>
                              <w:divsChild>
                                <w:div w:id="763576928">
                                  <w:marLeft w:val="0"/>
                                  <w:marRight w:val="0"/>
                                  <w:marTop w:val="0"/>
                                  <w:marBottom w:val="0"/>
                                  <w:divBdr>
                                    <w:top w:val="single" w:sz="2" w:space="0" w:color="D9D9E3"/>
                                    <w:left w:val="single" w:sz="2" w:space="0" w:color="D9D9E3"/>
                                    <w:bottom w:val="single" w:sz="2" w:space="0" w:color="D9D9E3"/>
                                    <w:right w:val="single" w:sz="2" w:space="0" w:color="D9D9E3"/>
                                  </w:divBdr>
                                  <w:divsChild>
                                    <w:div w:id="1262035007">
                                      <w:marLeft w:val="0"/>
                                      <w:marRight w:val="0"/>
                                      <w:marTop w:val="0"/>
                                      <w:marBottom w:val="0"/>
                                      <w:divBdr>
                                        <w:top w:val="single" w:sz="2" w:space="0" w:color="D9D9E3"/>
                                        <w:left w:val="single" w:sz="2" w:space="0" w:color="D9D9E3"/>
                                        <w:bottom w:val="single" w:sz="2" w:space="0" w:color="D9D9E3"/>
                                        <w:right w:val="single" w:sz="2" w:space="0" w:color="D9D9E3"/>
                                      </w:divBdr>
                                      <w:divsChild>
                                        <w:div w:id="489179363">
                                          <w:marLeft w:val="0"/>
                                          <w:marRight w:val="0"/>
                                          <w:marTop w:val="0"/>
                                          <w:marBottom w:val="0"/>
                                          <w:divBdr>
                                            <w:top w:val="single" w:sz="2" w:space="0" w:color="D9D9E3"/>
                                            <w:left w:val="single" w:sz="2" w:space="0" w:color="D9D9E3"/>
                                            <w:bottom w:val="single" w:sz="2" w:space="0" w:color="D9D9E3"/>
                                            <w:right w:val="single" w:sz="2" w:space="0" w:color="D9D9E3"/>
                                          </w:divBdr>
                                          <w:divsChild>
                                            <w:div w:id="20745426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40183252">
                                      <w:marLeft w:val="0"/>
                                      <w:marRight w:val="0"/>
                                      <w:marTop w:val="0"/>
                                      <w:marBottom w:val="0"/>
                                      <w:divBdr>
                                        <w:top w:val="single" w:sz="2" w:space="0" w:color="D9D9E3"/>
                                        <w:left w:val="single" w:sz="2" w:space="0" w:color="D9D9E3"/>
                                        <w:bottom w:val="single" w:sz="2" w:space="0" w:color="D9D9E3"/>
                                        <w:right w:val="single" w:sz="2" w:space="0" w:color="D9D9E3"/>
                                      </w:divBdr>
                                      <w:divsChild>
                                        <w:div w:id="1008560198">
                                          <w:marLeft w:val="0"/>
                                          <w:marRight w:val="0"/>
                                          <w:marTop w:val="0"/>
                                          <w:marBottom w:val="0"/>
                                          <w:divBdr>
                                            <w:top w:val="single" w:sz="2" w:space="0" w:color="D9D9E3"/>
                                            <w:left w:val="single" w:sz="2" w:space="0" w:color="D9D9E3"/>
                                            <w:bottom w:val="single" w:sz="2" w:space="0" w:color="D9D9E3"/>
                                            <w:right w:val="single" w:sz="2" w:space="0" w:color="D9D9E3"/>
                                          </w:divBdr>
                                          <w:divsChild>
                                            <w:div w:id="448354819">
                                              <w:marLeft w:val="0"/>
                                              <w:marRight w:val="0"/>
                                              <w:marTop w:val="0"/>
                                              <w:marBottom w:val="0"/>
                                              <w:divBdr>
                                                <w:top w:val="single" w:sz="2" w:space="0" w:color="D9D9E3"/>
                                                <w:left w:val="single" w:sz="2" w:space="0" w:color="D9D9E3"/>
                                                <w:bottom w:val="single" w:sz="2" w:space="0" w:color="D9D9E3"/>
                                                <w:right w:val="single" w:sz="2" w:space="0" w:color="D9D9E3"/>
                                              </w:divBdr>
                                              <w:divsChild>
                                                <w:div w:id="1794324164">
                                                  <w:marLeft w:val="0"/>
                                                  <w:marRight w:val="0"/>
                                                  <w:marTop w:val="0"/>
                                                  <w:marBottom w:val="0"/>
                                                  <w:divBdr>
                                                    <w:top w:val="single" w:sz="2" w:space="0" w:color="D9D9E3"/>
                                                    <w:left w:val="single" w:sz="2" w:space="0" w:color="D9D9E3"/>
                                                    <w:bottom w:val="single" w:sz="2" w:space="0" w:color="D9D9E3"/>
                                                    <w:right w:val="single" w:sz="2" w:space="0" w:color="D9D9E3"/>
                                                  </w:divBdr>
                                                  <w:divsChild>
                                                    <w:div w:id="6353761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32175868">
                          <w:marLeft w:val="0"/>
                          <w:marRight w:val="0"/>
                          <w:marTop w:val="0"/>
                          <w:marBottom w:val="0"/>
                          <w:divBdr>
                            <w:top w:val="single" w:sz="2" w:space="0" w:color="auto"/>
                            <w:left w:val="single" w:sz="2" w:space="0" w:color="auto"/>
                            <w:bottom w:val="single" w:sz="6" w:space="0" w:color="auto"/>
                            <w:right w:val="single" w:sz="2" w:space="0" w:color="auto"/>
                          </w:divBdr>
                          <w:divsChild>
                            <w:div w:id="199168489">
                              <w:marLeft w:val="0"/>
                              <w:marRight w:val="0"/>
                              <w:marTop w:val="100"/>
                              <w:marBottom w:val="100"/>
                              <w:divBdr>
                                <w:top w:val="single" w:sz="2" w:space="0" w:color="D9D9E3"/>
                                <w:left w:val="single" w:sz="2" w:space="0" w:color="D9D9E3"/>
                                <w:bottom w:val="single" w:sz="2" w:space="0" w:color="D9D9E3"/>
                                <w:right w:val="single" w:sz="2" w:space="0" w:color="D9D9E3"/>
                              </w:divBdr>
                              <w:divsChild>
                                <w:div w:id="1632055817">
                                  <w:marLeft w:val="0"/>
                                  <w:marRight w:val="0"/>
                                  <w:marTop w:val="0"/>
                                  <w:marBottom w:val="0"/>
                                  <w:divBdr>
                                    <w:top w:val="single" w:sz="2" w:space="0" w:color="D9D9E3"/>
                                    <w:left w:val="single" w:sz="2" w:space="0" w:color="D9D9E3"/>
                                    <w:bottom w:val="single" w:sz="2" w:space="0" w:color="D9D9E3"/>
                                    <w:right w:val="single" w:sz="2" w:space="0" w:color="D9D9E3"/>
                                  </w:divBdr>
                                  <w:divsChild>
                                    <w:div w:id="380330207">
                                      <w:marLeft w:val="0"/>
                                      <w:marRight w:val="0"/>
                                      <w:marTop w:val="0"/>
                                      <w:marBottom w:val="0"/>
                                      <w:divBdr>
                                        <w:top w:val="single" w:sz="2" w:space="0" w:color="D9D9E3"/>
                                        <w:left w:val="single" w:sz="2" w:space="0" w:color="D9D9E3"/>
                                        <w:bottom w:val="single" w:sz="2" w:space="0" w:color="D9D9E3"/>
                                        <w:right w:val="single" w:sz="2" w:space="0" w:color="D9D9E3"/>
                                      </w:divBdr>
                                      <w:divsChild>
                                        <w:div w:id="1280380042">
                                          <w:marLeft w:val="0"/>
                                          <w:marRight w:val="0"/>
                                          <w:marTop w:val="0"/>
                                          <w:marBottom w:val="0"/>
                                          <w:divBdr>
                                            <w:top w:val="single" w:sz="2" w:space="0" w:color="D9D9E3"/>
                                            <w:left w:val="single" w:sz="2" w:space="0" w:color="D9D9E3"/>
                                            <w:bottom w:val="single" w:sz="2" w:space="0" w:color="D9D9E3"/>
                                            <w:right w:val="single" w:sz="2" w:space="0" w:color="D9D9E3"/>
                                          </w:divBdr>
                                          <w:divsChild>
                                            <w:div w:id="1975330961">
                                              <w:marLeft w:val="0"/>
                                              <w:marRight w:val="0"/>
                                              <w:marTop w:val="0"/>
                                              <w:marBottom w:val="0"/>
                                              <w:divBdr>
                                                <w:top w:val="single" w:sz="2" w:space="0" w:color="D9D9E3"/>
                                                <w:left w:val="single" w:sz="2" w:space="0" w:color="D9D9E3"/>
                                                <w:bottom w:val="single" w:sz="2" w:space="0" w:color="D9D9E3"/>
                                                <w:right w:val="single" w:sz="2" w:space="0" w:color="D9D9E3"/>
                                              </w:divBdr>
                                              <w:divsChild>
                                                <w:div w:id="1698846979">
                                                  <w:marLeft w:val="0"/>
                                                  <w:marRight w:val="0"/>
                                                  <w:marTop w:val="0"/>
                                                  <w:marBottom w:val="0"/>
                                                  <w:divBdr>
                                                    <w:top w:val="single" w:sz="2" w:space="0" w:color="D9D9E3"/>
                                                    <w:left w:val="single" w:sz="2" w:space="0" w:color="D9D9E3"/>
                                                    <w:bottom w:val="single" w:sz="2" w:space="0" w:color="D9D9E3"/>
                                                    <w:right w:val="single" w:sz="2" w:space="0" w:color="D9D9E3"/>
                                                  </w:divBdr>
                                                  <w:divsChild>
                                                    <w:div w:id="13675604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06778766">
                                      <w:marLeft w:val="0"/>
                                      <w:marRight w:val="0"/>
                                      <w:marTop w:val="0"/>
                                      <w:marBottom w:val="0"/>
                                      <w:divBdr>
                                        <w:top w:val="single" w:sz="2" w:space="0" w:color="D9D9E3"/>
                                        <w:left w:val="single" w:sz="2" w:space="0" w:color="D9D9E3"/>
                                        <w:bottom w:val="single" w:sz="2" w:space="0" w:color="D9D9E3"/>
                                        <w:right w:val="single" w:sz="2" w:space="0" w:color="D9D9E3"/>
                                      </w:divBdr>
                                      <w:divsChild>
                                        <w:div w:id="1672415027">
                                          <w:marLeft w:val="0"/>
                                          <w:marRight w:val="0"/>
                                          <w:marTop w:val="0"/>
                                          <w:marBottom w:val="0"/>
                                          <w:divBdr>
                                            <w:top w:val="single" w:sz="2" w:space="0" w:color="D9D9E3"/>
                                            <w:left w:val="single" w:sz="2" w:space="0" w:color="D9D9E3"/>
                                            <w:bottom w:val="single" w:sz="2" w:space="0" w:color="D9D9E3"/>
                                            <w:right w:val="single" w:sz="2" w:space="0" w:color="D9D9E3"/>
                                          </w:divBdr>
                                          <w:divsChild>
                                            <w:div w:id="21189811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35717246">
                          <w:marLeft w:val="0"/>
                          <w:marRight w:val="0"/>
                          <w:marTop w:val="0"/>
                          <w:marBottom w:val="0"/>
                          <w:divBdr>
                            <w:top w:val="single" w:sz="2" w:space="0" w:color="auto"/>
                            <w:left w:val="single" w:sz="2" w:space="0" w:color="auto"/>
                            <w:bottom w:val="single" w:sz="6" w:space="0" w:color="auto"/>
                            <w:right w:val="single" w:sz="2" w:space="0" w:color="auto"/>
                          </w:divBdr>
                          <w:divsChild>
                            <w:div w:id="1021510190">
                              <w:marLeft w:val="0"/>
                              <w:marRight w:val="0"/>
                              <w:marTop w:val="100"/>
                              <w:marBottom w:val="100"/>
                              <w:divBdr>
                                <w:top w:val="single" w:sz="2" w:space="0" w:color="D9D9E3"/>
                                <w:left w:val="single" w:sz="2" w:space="0" w:color="D9D9E3"/>
                                <w:bottom w:val="single" w:sz="2" w:space="0" w:color="D9D9E3"/>
                                <w:right w:val="single" w:sz="2" w:space="0" w:color="D9D9E3"/>
                              </w:divBdr>
                              <w:divsChild>
                                <w:div w:id="850146789">
                                  <w:marLeft w:val="0"/>
                                  <w:marRight w:val="0"/>
                                  <w:marTop w:val="0"/>
                                  <w:marBottom w:val="0"/>
                                  <w:divBdr>
                                    <w:top w:val="single" w:sz="2" w:space="0" w:color="D9D9E3"/>
                                    <w:left w:val="single" w:sz="2" w:space="0" w:color="D9D9E3"/>
                                    <w:bottom w:val="single" w:sz="2" w:space="0" w:color="D9D9E3"/>
                                    <w:right w:val="single" w:sz="2" w:space="0" w:color="D9D9E3"/>
                                  </w:divBdr>
                                  <w:divsChild>
                                    <w:div w:id="573859395">
                                      <w:marLeft w:val="0"/>
                                      <w:marRight w:val="0"/>
                                      <w:marTop w:val="0"/>
                                      <w:marBottom w:val="0"/>
                                      <w:divBdr>
                                        <w:top w:val="single" w:sz="2" w:space="0" w:color="D9D9E3"/>
                                        <w:left w:val="single" w:sz="2" w:space="0" w:color="D9D9E3"/>
                                        <w:bottom w:val="single" w:sz="2" w:space="0" w:color="D9D9E3"/>
                                        <w:right w:val="single" w:sz="2" w:space="0" w:color="D9D9E3"/>
                                      </w:divBdr>
                                      <w:divsChild>
                                        <w:div w:id="1697005857">
                                          <w:marLeft w:val="0"/>
                                          <w:marRight w:val="0"/>
                                          <w:marTop w:val="0"/>
                                          <w:marBottom w:val="0"/>
                                          <w:divBdr>
                                            <w:top w:val="single" w:sz="2" w:space="0" w:color="D9D9E3"/>
                                            <w:left w:val="single" w:sz="2" w:space="0" w:color="D9D9E3"/>
                                            <w:bottom w:val="single" w:sz="2" w:space="0" w:color="D9D9E3"/>
                                            <w:right w:val="single" w:sz="2" w:space="0" w:color="D9D9E3"/>
                                          </w:divBdr>
                                          <w:divsChild>
                                            <w:div w:id="4077761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87259301">
                                      <w:marLeft w:val="0"/>
                                      <w:marRight w:val="0"/>
                                      <w:marTop w:val="0"/>
                                      <w:marBottom w:val="0"/>
                                      <w:divBdr>
                                        <w:top w:val="single" w:sz="2" w:space="0" w:color="D9D9E3"/>
                                        <w:left w:val="single" w:sz="2" w:space="0" w:color="D9D9E3"/>
                                        <w:bottom w:val="single" w:sz="2" w:space="0" w:color="D9D9E3"/>
                                        <w:right w:val="single" w:sz="2" w:space="0" w:color="D9D9E3"/>
                                      </w:divBdr>
                                      <w:divsChild>
                                        <w:div w:id="518586661">
                                          <w:marLeft w:val="0"/>
                                          <w:marRight w:val="0"/>
                                          <w:marTop w:val="0"/>
                                          <w:marBottom w:val="0"/>
                                          <w:divBdr>
                                            <w:top w:val="single" w:sz="2" w:space="0" w:color="D9D9E3"/>
                                            <w:left w:val="single" w:sz="2" w:space="0" w:color="D9D9E3"/>
                                            <w:bottom w:val="single" w:sz="2" w:space="0" w:color="D9D9E3"/>
                                            <w:right w:val="single" w:sz="2" w:space="0" w:color="D9D9E3"/>
                                          </w:divBdr>
                                          <w:divsChild>
                                            <w:div w:id="114719690">
                                              <w:marLeft w:val="0"/>
                                              <w:marRight w:val="0"/>
                                              <w:marTop w:val="0"/>
                                              <w:marBottom w:val="0"/>
                                              <w:divBdr>
                                                <w:top w:val="single" w:sz="2" w:space="0" w:color="D9D9E3"/>
                                                <w:left w:val="single" w:sz="2" w:space="0" w:color="D9D9E3"/>
                                                <w:bottom w:val="single" w:sz="2" w:space="0" w:color="D9D9E3"/>
                                                <w:right w:val="single" w:sz="2" w:space="0" w:color="D9D9E3"/>
                                              </w:divBdr>
                                              <w:divsChild>
                                                <w:div w:id="989481566">
                                                  <w:marLeft w:val="0"/>
                                                  <w:marRight w:val="0"/>
                                                  <w:marTop w:val="0"/>
                                                  <w:marBottom w:val="0"/>
                                                  <w:divBdr>
                                                    <w:top w:val="single" w:sz="2" w:space="0" w:color="D9D9E3"/>
                                                    <w:left w:val="single" w:sz="2" w:space="0" w:color="D9D9E3"/>
                                                    <w:bottom w:val="single" w:sz="2" w:space="0" w:color="D9D9E3"/>
                                                    <w:right w:val="single" w:sz="2" w:space="0" w:color="D9D9E3"/>
                                                  </w:divBdr>
                                                  <w:divsChild>
                                                    <w:div w:id="5124529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38849348">
                          <w:marLeft w:val="0"/>
                          <w:marRight w:val="0"/>
                          <w:marTop w:val="0"/>
                          <w:marBottom w:val="0"/>
                          <w:divBdr>
                            <w:top w:val="single" w:sz="2" w:space="0" w:color="auto"/>
                            <w:left w:val="single" w:sz="2" w:space="0" w:color="auto"/>
                            <w:bottom w:val="single" w:sz="6" w:space="0" w:color="auto"/>
                            <w:right w:val="single" w:sz="2" w:space="0" w:color="auto"/>
                          </w:divBdr>
                          <w:divsChild>
                            <w:div w:id="967392958">
                              <w:marLeft w:val="0"/>
                              <w:marRight w:val="0"/>
                              <w:marTop w:val="100"/>
                              <w:marBottom w:val="100"/>
                              <w:divBdr>
                                <w:top w:val="single" w:sz="2" w:space="0" w:color="D9D9E3"/>
                                <w:left w:val="single" w:sz="2" w:space="0" w:color="D9D9E3"/>
                                <w:bottom w:val="single" w:sz="2" w:space="0" w:color="D9D9E3"/>
                                <w:right w:val="single" w:sz="2" w:space="0" w:color="D9D9E3"/>
                              </w:divBdr>
                              <w:divsChild>
                                <w:div w:id="1095050147">
                                  <w:marLeft w:val="0"/>
                                  <w:marRight w:val="0"/>
                                  <w:marTop w:val="0"/>
                                  <w:marBottom w:val="0"/>
                                  <w:divBdr>
                                    <w:top w:val="single" w:sz="2" w:space="0" w:color="D9D9E3"/>
                                    <w:left w:val="single" w:sz="2" w:space="0" w:color="D9D9E3"/>
                                    <w:bottom w:val="single" w:sz="2" w:space="0" w:color="D9D9E3"/>
                                    <w:right w:val="single" w:sz="2" w:space="0" w:color="D9D9E3"/>
                                  </w:divBdr>
                                  <w:divsChild>
                                    <w:div w:id="731586373">
                                      <w:marLeft w:val="0"/>
                                      <w:marRight w:val="0"/>
                                      <w:marTop w:val="0"/>
                                      <w:marBottom w:val="0"/>
                                      <w:divBdr>
                                        <w:top w:val="single" w:sz="2" w:space="0" w:color="D9D9E3"/>
                                        <w:left w:val="single" w:sz="2" w:space="0" w:color="D9D9E3"/>
                                        <w:bottom w:val="single" w:sz="2" w:space="0" w:color="D9D9E3"/>
                                        <w:right w:val="single" w:sz="2" w:space="0" w:color="D9D9E3"/>
                                      </w:divBdr>
                                      <w:divsChild>
                                        <w:div w:id="1631979899">
                                          <w:marLeft w:val="0"/>
                                          <w:marRight w:val="0"/>
                                          <w:marTop w:val="0"/>
                                          <w:marBottom w:val="0"/>
                                          <w:divBdr>
                                            <w:top w:val="single" w:sz="2" w:space="0" w:color="D9D9E3"/>
                                            <w:left w:val="single" w:sz="2" w:space="0" w:color="D9D9E3"/>
                                            <w:bottom w:val="single" w:sz="2" w:space="0" w:color="D9D9E3"/>
                                            <w:right w:val="single" w:sz="2" w:space="0" w:color="D9D9E3"/>
                                          </w:divBdr>
                                          <w:divsChild>
                                            <w:div w:id="11167522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83911119">
                                      <w:marLeft w:val="0"/>
                                      <w:marRight w:val="0"/>
                                      <w:marTop w:val="0"/>
                                      <w:marBottom w:val="0"/>
                                      <w:divBdr>
                                        <w:top w:val="single" w:sz="2" w:space="0" w:color="D9D9E3"/>
                                        <w:left w:val="single" w:sz="2" w:space="0" w:color="D9D9E3"/>
                                        <w:bottom w:val="single" w:sz="2" w:space="0" w:color="D9D9E3"/>
                                        <w:right w:val="single" w:sz="2" w:space="0" w:color="D9D9E3"/>
                                      </w:divBdr>
                                      <w:divsChild>
                                        <w:div w:id="1431007278">
                                          <w:marLeft w:val="0"/>
                                          <w:marRight w:val="0"/>
                                          <w:marTop w:val="0"/>
                                          <w:marBottom w:val="0"/>
                                          <w:divBdr>
                                            <w:top w:val="single" w:sz="2" w:space="0" w:color="D9D9E3"/>
                                            <w:left w:val="single" w:sz="2" w:space="0" w:color="D9D9E3"/>
                                            <w:bottom w:val="single" w:sz="2" w:space="0" w:color="D9D9E3"/>
                                            <w:right w:val="single" w:sz="2" w:space="0" w:color="D9D9E3"/>
                                          </w:divBdr>
                                          <w:divsChild>
                                            <w:div w:id="466051481">
                                              <w:marLeft w:val="0"/>
                                              <w:marRight w:val="0"/>
                                              <w:marTop w:val="0"/>
                                              <w:marBottom w:val="0"/>
                                              <w:divBdr>
                                                <w:top w:val="single" w:sz="2" w:space="0" w:color="D9D9E3"/>
                                                <w:left w:val="single" w:sz="2" w:space="0" w:color="D9D9E3"/>
                                                <w:bottom w:val="single" w:sz="2" w:space="0" w:color="D9D9E3"/>
                                                <w:right w:val="single" w:sz="2" w:space="0" w:color="D9D9E3"/>
                                              </w:divBdr>
                                              <w:divsChild>
                                                <w:div w:id="1393623504">
                                                  <w:marLeft w:val="0"/>
                                                  <w:marRight w:val="0"/>
                                                  <w:marTop w:val="0"/>
                                                  <w:marBottom w:val="0"/>
                                                  <w:divBdr>
                                                    <w:top w:val="single" w:sz="2" w:space="0" w:color="D9D9E3"/>
                                                    <w:left w:val="single" w:sz="2" w:space="0" w:color="D9D9E3"/>
                                                    <w:bottom w:val="single" w:sz="2" w:space="0" w:color="D9D9E3"/>
                                                    <w:right w:val="single" w:sz="2" w:space="0" w:color="D9D9E3"/>
                                                  </w:divBdr>
                                                  <w:divsChild>
                                                    <w:div w:id="6220035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78777183">
                          <w:marLeft w:val="0"/>
                          <w:marRight w:val="0"/>
                          <w:marTop w:val="0"/>
                          <w:marBottom w:val="0"/>
                          <w:divBdr>
                            <w:top w:val="single" w:sz="2" w:space="0" w:color="auto"/>
                            <w:left w:val="single" w:sz="2" w:space="0" w:color="auto"/>
                            <w:bottom w:val="single" w:sz="6" w:space="0" w:color="auto"/>
                            <w:right w:val="single" w:sz="2" w:space="0" w:color="auto"/>
                          </w:divBdr>
                          <w:divsChild>
                            <w:div w:id="1259485276">
                              <w:marLeft w:val="0"/>
                              <w:marRight w:val="0"/>
                              <w:marTop w:val="100"/>
                              <w:marBottom w:val="100"/>
                              <w:divBdr>
                                <w:top w:val="single" w:sz="2" w:space="0" w:color="D9D9E3"/>
                                <w:left w:val="single" w:sz="2" w:space="0" w:color="D9D9E3"/>
                                <w:bottom w:val="single" w:sz="2" w:space="0" w:color="D9D9E3"/>
                                <w:right w:val="single" w:sz="2" w:space="0" w:color="D9D9E3"/>
                              </w:divBdr>
                              <w:divsChild>
                                <w:div w:id="1720400618">
                                  <w:marLeft w:val="0"/>
                                  <w:marRight w:val="0"/>
                                  <w:marTop w:val="0"/>
                                  <w:marBottom w:val="0"/>
                                  <w:divBdr>
                                    <w:top w:val="single" w:sz="2" w:space="0" w:color="D9D9E3"/>
                                    <w:left w:val="single" w:sz="2" w:space="0" w:color="D9D9E3"/>
                                    <w:bottom w:val="single" w:sz="2" w:space="0" w:color="D9D9E3"/>
                                    <w:right w:val="single" w:sz="2" w:space="0" w:color="D9D9E3"/>
                                  </w:divBdr>
                                  <w:divsChild>
                                    <w:div w:id="1598059373">
                                      <w:marLeft w:val="0"/>
                                      <w:marRight w:val="0"/>
                                      <w:marTop w:val="0"/>
                                      <w:marBottom w:val="0"/>
                                      <w:divBdr>
                                        <w:top w:val="single" w:sz="2" w:space="0" w:color="D9D9E3"/>
                                        <w:left w:val="single" w:sz="2" w:space="0" w:color="D9D9E3"/>
                                        <w:bottom w:val="single" w:sz="2" w:space="0" w:color="D9D9E3"/>
                                        <w:right w:val="single" w:sz="2" w:space="0" w:color="D9D9E3"/>
                                      </w:divBdr>
                                      <w:divsChild>
                                        <w:div w:id="441385823">
                                          <w:marLeft w:val="0"/>
                                          <w:marRight w:val="0"/>
                                          <w:marTop w:val="0"/>
                                          <w:marBottom w:val="0"/>
                                          <w:divBdr>
                                            <w:top w:val="single" w:sz="2" w:space="0" w:color="D9D9E3"/>
                                            <w:left w:val="single" w:sz="2" w:space="0" w:color="D9D9E3"/>
                                            <w:bottom w:val="single" w:sz="2" w:space="0" w:color="D9D9E3"/>
                                            <w:right w:val="single" w:sz="2" w:space="0" w:color="D9D9E3"/>
                                          </w:divBdr>
                                          <w:divsChild>
                                            <w:div w:id="4080429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44387010">
                                      <w:marLeft w:val="0"/>
                                      <w:marRight w:val="0"/>
                                      <w:marTop w:val="0"/>
                                      <w:marBottom w:val="0"/>
                                      <w:divBdr>
                                        <w:top w:val="single" w:sz="2" w:space="0" w:color="D9D9E3"/>
                                        <w:left w:val="single" w:sz="2" w:space="0" w:color="D9D9E3"/>
                                        <w:bottom w:val="single" w:sz="2" w:space="0" w:color="D9D9E3"/>
                                        <w:right w:val="single" w:sz="2" w:space="0" w:color="D9D9E3"/>
                                      </w:divBdr>
                                      <w:divsChild>
                                        <w:div w:id="1100682671">
                                          <w:marLeft w:val="0"/>
                                          <w:marRight w:val="0"/>
                                          <w:marTop w:val="0"/>
                                          <w:marBottom w:val="0"/>
                                          <w:divBdr>
                                            <w:top w:val="single" w:sz="2" w:space="0" w:color="D9D9E3"/>
                                            <w:left w:val="single" w:sz="2" w:space="0" w:color="D9D9E3"/>
                                            <w:bottom w:val="single" w:sz="2" w:space="0" w:color="D9D9E3"/>
                                            <w:right w:val="single" w:sz="2" w:space="0" w:color="D9D9E3"/>
                                          </w:divBdr>
                                          <w:divsChild>
                                            <w:div w:id="861280326">
                                              <w:marLeft w:val="0"/>
                                              <w:marRight w:val="0"/>
                                              <w:marTop w:val="0"/>
                                              <w:marBottom w:val="0"/>
                                              <w:divBdr>
                                                <w:top w:val="single" w:sz="2" w:space="0" w:color="D9D9E3"/>
                                                <w:left w:val="single" w:sz="2" w:space="0" w:color="D9D9E3"/>
                                                <w:bottom w:val="single" w:sz="2" w:space="0" w:color="D9D9E3"/>
                                                <w:right w:val="single" w:sz="2" w:space="0" w:color="D9D9E3"/>
                                              </w:divBdr>
                                              <w:divsChild>
                                                <w:div w:id="507329058">
                                                  <w:marLeft w:val="0"/>
                                                  <w:marRight w:val="0"/>
                                                  <w:marTop w:val="0"/>
                                                  <w:marBottom w:val="0"/>
                                                  <w:divBdr>
                                                    <w:top w:val="single" w:sz="2" w:space="0" w:color="D9D9E3"/>
                                                    <w:left w:val="single" w:sz="2" w:space="0" w:color="D9D9E3"/>
                                                    <w:bottom w:val="single" w:sz="2" w:space="0" w:color="D9D9E3"/>
                                                    <w:right w:val="single" w:sz="2" w:space="0" w:color="D9D9E3"/>
                                                  </w:divBdr>
                                                  <w:divsChild>
                                                    <w:div w:id="6720336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81124529">
                          <w:marLeft w:val="0"/>
                          <w:marRight w:val="0"/>
                          <w:marTop w:val="0"/>
                          <w:marBottom w:val="0"/>
                          <w:divBdr>
                            <w:top w:val="single" w:sz="2" w:space="0" w:color="auto"/>
                            <w:left w:val="single" w:sz="2" w:space="0" w:color="auto"/>
                            <w:bottom w:val="single" w:sz="6" w:space="0" w:color="auto"/>
                            <w:right w:val="single" w:sz="2" w:space="0" w:color="auto"/>
                          </w:divBdr>
                          <w:divsChild>
                            <w:div w:id="330834097">
                              <w:marLeft w:val="0"/>
                              <w:marRight w:val="0"/>
                              <w:marTop w:val="100"/>
                              <w:marBottom w:val="100"/>
                              <w:divBdr>
                                <w:top w:val="single" w:sz="2" w:space="0" w:color="D9D9E3"/>
                                <w:left w:val="single" w:sz="2" w:space="0" w:color="D9D9E3"/>
                                <w:bottom w:val="single" w:sz="2" w:space="0" w:color="D9D9E3"/>
                                <w:right w:val="single" w:sz="2" w:space="0" w:color="D9D9E3"/>
                              </w:divBdr>
                              <w:divsChild>
                                <w:div w:id="143934599">
                                  <w:marLeft w:val="0"/>
                                  <w:marRight w:val="0"/>
                                  <w:marTop w:val="0"/>
                                  <w:marBottom w:val="0"/>
                                  <w:divBdr>
                                    <w:top w:val="single" w:sz="2" w:space="0" w:color="D9D9E3"/>
                                    <w:left w:val="single" w:sz="2" w:space="0" w:color="D9D9E3"/>
                                    <w:bottom w:val="single" w:sz="2" w:space="0" w:color="D9D9E3"/>
                                    <w:right w:val="single" w:sz="2" w:space="0" w:color="D9D9E3"/>
                                  </w:divBdr>
                                  <w:divsChild>
                                    <w:div w:id="1733577637">
                                      <w:marLeft w:val="0"/>
                                      <w:marRight w:val="0"/>
                                      <w:marTop w:val="0"/>
                                      <w:marBottom w:val="0"/>
                                      <w:divBdr>
                                        <w:top w:val="single" w:sz="2" w:space="0" w:color="D9D9E3"/>
                                        <w:left w:val="single" w:sz="2" w:space="0" w:color="D9D9E3"/>
                                        <w:bottom w:val="single" w:sz="2" w:space="0" w:color="D9D9E3"/>
                                        <w:right w:val="single" w:sz="2" w:space="0" w:color="D9D9E3"/>
                                      </w:divBdr>
                                      <w:divsChild>
                                        <w:div w:id="859003933">
                                          <w:marLeft w:val="0"/>
                                          <w:marRight w:val="0"/>
                                          <w:marTop w:val="0"/>
                                          <w:marBottom w:val="0"/>
                                          <w:divBdr>
                                            <w:top w:val="single" w:sz="2" w:space="0" w:color="D9D9E3"/>
                                            <w:left w:val="single" w:sz="2" w:space="0" w:color="D9D9E3"/>
                                            <w:bottom w:val="single" w:sz="2" w:space="0" w:color="D9D9E3"/>
                                            <w:right w:val="single" w:sz="2" w:space="0" w:color="D9D9E3"/>
                                          </w:divBdr>
                                          <w:divsChild>
                                            <w:div w:id="11151722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3314583">
                                      <w:marLeft w:val="0"/>
                                      <w:marRight w:val="0"/>
                                      <w:marTop w:val="0"/>
                                      <w:marBottom w:val="0"/>
                                      <w:divBdr>
                                        <w:top w:val="single" w:sz="2" w:space="0" w:color="D9D9E3"/>
                                        <w:left w:val="single" w:sz="2" w:space="0" w:color="D9D9E3"/>
                                        <w:bottom w:val="single" w:sz="2" w:space="0" w:color="D9D9E3"/>
                                        <w:right w:val="single" w:sz="2" w:space="0" w:color="D9D9E3"/>
                                      </w:divBdr>
                                      <w:divsChild>
                                        <w:div w:id="923761396">
                                          <w:marLeft w:val="0"/>
                                          <w:marRight w:val="0"/>
                                          <w:marTop w:val="0"/>
                                          <w:marBottom w:val="0"/>
                                          <w:divBdr>
                                            <w:top w:val="single" w:sz="2" w:space="0" w:color="D9D9E3"/>
                                            <w:left w:val="single" w:sz="2" w:space="0" w:color="D9D9E3"/>
                                            <w:bottom w:val="single" w:sz="2" w:space="0" w:color="D9D9E3"/>
                                            <w:right w:val="single" w:sz="2" w:space="0" w:color="D9D9E3"/>
                                          </w:divBdr>
                                          <w:divsChild>
                                            <w:div w:id="980303124">
                                              <w:marLeft w:val="0"/>
                                              <w:marRight w:val="0"/>
                                              <w:marTop w:val="0"/>
                                              <w:marBottom w:val="0"/>
                                              <w:divBdr>
                                                <w:top w:val="single" w:sz="2" w:space="0" w:color="D9D9E3"/>
                                                <w:left w:val="single" w:sz="2" w:space="0" w:color="D9D9E3"/>
                                                <w:bottom w:val="single" w:sz="2" w:space="0" w:color="D9D9E3"/>
                                                <w:right w:val="single" w:sz="2" w:space="0" w:color="D9D9E3"/>
                                              </w:divBdr>
                                              <w:divsChild>
                                                <w:div w:id="742947270">
                                                  <w:marLeft w:val="0"/>
                                                  <w:marRight w:val="0"/>
                                                  <w:marTop w:val="0"/>
                                                  <w:marBottom w:val="0"/>
                                                  <w:divBdr>
                                                    <w:top w:val="single" w:sz="2" w:space="0" w:color="D9D9E3"/>
                                                    <w:left w:val="single" w:sz="2" w:space="0" w:color="D9D9E3"/>
                                                    <w:bottom w:val="single" w:sz="2" w:space="0" w:color="D9D9E3"/>
                                                    <w:right w:val="single" w:sz="2" w:space="0" w:color="D9D9E3"/>
                                                  </w:divBdr>
                                                  <w:divsChild>
                                                    <w:div w:id="3817575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83744557">
                          <w:marLeft w:val="0"/>
                          <w:marRight w:val="0"/>
                          <w:marTop w:val="0"/>
                          <w:marBottom w:val="0"/>
                          <w:divBdr>
                            <w:top w:val="single" w:sz="2" w:space="0" w:color="auto"/>
                            <w:left w:val="single" w:sz="2" w:space="0" w:color="auto"/>
                            <w:bottom w:val="single" w:sz="6" w:space="0" w:color="auto"/>
                            <w:right w:val="single" w:sz="2" w:space="0" w:color="auto"/>
                          </w:divBdr>
                          <w:divsChild>
                            <w:div w:id="1603948584">
                              <w:marLeft w:val="0"/>
                              <w:marRight w:val="0"/>
                              <w:marTop w:val="100"/>
                              <w:marBottom w:val="100"/>
                              <w:divBdr>
                                <w:top w:val="single" w:sz="2" w:space="0" w:color="D9D9E3"/>
                                <w:left w:val="single" w:sz="2" w:space="0" w:color="D9D9E3"/>
                                <w:bottom w:val="single" w:sz="2" w:space="0" w:color="D9D9E3"/>
                                <w:right w:val="single" w:sz="2" w:space="0" w:color="D9D9E3"/>
                              </w:divBdr>
                              <w:divsChild>
                                <w:div w:id="1966229798">
                                  <w:marLeft w:val="0"/>
                                  <w:marRight w:val="0"/>
                                  <w:marTop w:val="0"/>
                                  <w:marBottom w:val="0"/>
                                  <w:divBdr>
                                    <w:top w:val="single" w:sz="2" w:space="0" w:color="D9D9E3"/>
                                    <w:left w:val="single" w:sz="2" w:space="0" w:color="D9D9E3"/>
                                    <w:bottom w:val="single" w:sz="2" w:space="0" w:color="D9D9E3"/>
                                    <w:right w:val="single" w:sz="2" w:space="0" w:color="D9D9E3"/>
                                  </w:divBdr>
                                  <w:divsChild>
                                    <w:div w:id="1697078233">
                                      <w:marLeft w:val="0"/>
                                      <w:marRight w:val="0"/>
                                      <w:marTop w:val="0"/>
                                      <w:marBottom w:val="0"/>
                                      <w:divBdr>
                                        <w:top w:val="single" w:sz="2" w:space="0" w:color="D9D9E3"/>
                                        <w:left w:val="single" w:sz="2" w:space="0" w:color="D9D9E3"/>
                                        <w:bottom w:val="single" w:sz="2" w:space="0" w:color="D9D9E3"/>
                                        <w:right w:val="single" w:sz="2" w:space="0" w:color="D9D9E3"/>
                                      </w:divBdr>
                                      <w:divsChild>
                                        <w:div w:id="1233545359">
                                          <w:marLeft w:val="0"/>
                                          <w:marRight w:val="0"/>
                                          <w:marTop w:val="0"/>
                                          <w:marBottom w:val="0"/>
                                          <w:divBdr>
                                            <w:top w:val="single" w:sz="2" w:space="0" w:color="D9D9E3"/>
                                            <w:left w:val="single" w:sz="2" w:space="0" w:color="D9D9E3"/>
                                            <w:bottom w:val="single" w:sz="2" w:space="0" w:color="D9D9E3"/>
                                            <w:right w:val="single" w:sz="2" w:space="0" w:color="D9D9E3"/>
                                          </w:divBdr>
                                          <w:divsChild>
                                            <w:div w:id="10625606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06322450">
                                      <w:marLeft w:val="0"/>
                                      <w:marRight w:val="0"/>
                                      <w:marTop w:val="0"/>
                                      <w:marBottom w:val="0"/>
                                      <w:divBdr>
                                        <w:top w:val="single" w:sz="2" w:space="0" w:color="D9D9E3"/>
                                        <w:left w:val="single" w:sz="2" w:space="0" w:color="D9D9E3"/>
                                        <w:bottom w:val="single" w:sz="2" w:space="0" w:color="D9D9E3"/>
                                        <w:right w:val="single" w:sz="2" w:space="0" w:color="D9D9E3"/>
                                      </w:divBdr>
                                      <w:divsChild>
                                        <w:div w:id="1710177351">
                                          <w:marLeft w:val="0"/>
                                          <w:marRight w:val="0"/>
                                          <w:marTop w:val="0"/>
                                          <w:marBottom w:val="0"/>
                                          <w:divBdr>
                                            <w:top w:val="single" w:sz="2" w:space="0" w:color="D9D9E3"/>
                                            <w:left w:val="single" w:sz="2" w:space="0" w:color="D9D9E3"/>
                                            <w:bottom w:val="single" w:sz="2" w:space="0" w:color="D9D9E3"/>
                                            <w:right w:val="single" w:sz="2" w:space="0" w:color="D9D9E3"/>
                                          </w:divBdr>
                                          <w:divsChild>
                                            <w:div w:id="1868836693">
                                              <w:marLeft w:val="0"/>
                                              <w:marRight w:val="0"/>
                                              <w:marTop w:val="0"/>
                                              <w:marBottom w:val="0"/>
                                              <w:divBdr>
                                                <w:top w:val="single" w:sz="2" w:space="0" w:color="D9D9E3"/>
                                                <w:left w:val="single" w:sz="2" w:space="0" w:color="D9D9E3"/>
                                                <w:bottom w:val="single" w:sz="2" w:space="0" w:color="D9D9E3"/>
                                                <w:right w:val="single" w:sz="2" w:space="0" w:color="D9D9E3"/>
                                              </w:divBdr>
                                              <w:divsChild>
                                                <w:div w:id="342174259">
                                                  <w:marLeft w:val="0"/>
                                                  <w:marRight w:val="0"/>
                                                  <w:marTop w:val="0"/>
                                                  <w:marBottom w:val="0"/>
                                                  <w:divBdr>
                                                    <w:top w:val="single" w:sz="2" w:space="0" w:color="D9D9E3"/>
                                                    <w:left w:val="single" w:sz="2" w:space="0" w:color="D9D9E3"/>
                                                    <w:bottom w:val="single" w:sz="2" w:space="0" w:color="D9D9E3"/>
                                                    <w:right w:val="single" w:sz="2" w:space="0" w:color="D9D9E3"/>
                                                  </w:divBdr>
                                                  <w:divsChild>
                                                    <w:div w:id="11567223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17585672">
                          <w:marLeft w:val="0"/>
                          <w:marRight w:val="0"/>
                          <w:marTop w:val="0"/>
                          <w:marBottom w:val="0"/>
                          <w:divBdr>
                            <w:top w:val="single" w:sz="2" w:space="0" w:color="auto"/>
                            <w:left w:val="single" w:sz="2" w:space="0" w:color="auto"/>
                            <w:bottom w:val="single" w:sz="6" w:space="0" w:color="auto"/>
                            <w:right w:val="single" w:sz="2" w:space="0" w:color="auto"/>
                          </w:divBdr>
                          <w:divsChild>
                            <w:div w:id="1805808249">
                              <w:marLeft w:val="0"/>
                              <w:marRight w:val="0"/>
                              <w:marTop w:val="100"/>
                              <w:marBottom w:val="100"/>
                              <w:divBdr>
                                <w:top w:val="single" w:sz="2" w:space="0" w:color="D9D9E3"/>
                                <w:left w:val="single" w:sz="2" w:space="0" w:color="D9D9E3"/>
                                <w:bottom w:val="single" w:sz="2" w:space="0" w:color="D9D9E3"/>
                                <w:right w:val="single" w:sz="2" w:space="0" w:color="D9D9E3"/>
                              </w:divBdr>
                              <w:divsChild>
                                <w:div w:id="2005817389">
                                  <w:marLeft w:val="0"/>
                                  <w:marRight w:val="0"/>
                                  <w:marTop w:val="0"/>
                                  <w:marBottom w:val="0"/>
                                  <w:divBdr>
                                    <w:top w:val="single" w:sz="2" w:space="0" w:color="D9D9E3"/>
                                    <w:left w:val="single" w:sz="2" w:space="0" w:color="D9D9E3"/>
                                    <w:bottom w:val="single" w:sz="2" w:space="0" w:color="D9D9E3"/>
                                    <w:right w:val="single" w:sz="2" w:space="0" w:color="D9D9E3"/>
                                  </w:divBdr>
                                  <w:divsChild>
                                    <w:div w:id="1886793041">
                                      <w:marLeft w:val="0"/>
                                      <w:marRight w:val="0"/>
                                      <w:marTop w:val="0"/>
                                      <w:marBottom w:val="0"/>
                                      <w:divBdr>
                                        <w:top w:val="single" w:sz="2" w:space="0" w:color="D9D9E3"/>
                                        <w:left w:val="single" w:sz="2" w:space="0" w:color="D9D9E3"/>
                                        <w:bottom w:val="single" w:sz="2" w:space="0" w:color="D9D9E3"/>
                                        <w:right w:val="single" w:sz="2" w:space="0" w:color="D9D9E3"/>
                                      </w:divBdr>
                                      <w:divsChild>
                                        <w:div w:id="1797797361">
                                          <w:marLeft w:val="0"/>
                                          <w:marRight w:val="0"/>
                                          <w:marTop w:val="0"/>
                                          <w:marBottom w:val="0"/>
                                          <w:divBdr>
                                            <w:top w:val="single" w:sz="2" w:space="0" w:color="D9D9E3"/>
                                            <w:left w:val="single" w:sz="2" w:space="0" w:color="D9D9E3"/>
                                            <w:bottom w:val="single" w:sz="2" w:space="0" w:color="D9D9E3"/>
                                            <w:right w:val="single" w:sz="2" w:space="0" w:color="D9D9E3"/>
                                          </w:divBdr>
                                          <w:divsChild>
                                            <w:div w:id="15395863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97817135">
                                      <w:marLeft w:val="0"/>
                                      <w:marRight w:val="0"/>
                                      <w:marTop w:val="0"/>
                                      <w:marBottom w:val="0"/>
                                      <w:divBdr>
                                        <w:top w:val="single" w:sz="2" w:space="0" w:color="D9D9E3"/>
                                        <w:left w:val="single" w:sz="2" w:space="0" w:color="D9D9E3"/>
                                        <w:bottom w:val="single" w:sz="2" w:space="0" w:color="D9D9E3"/>
                                        <w:right w:val="single" w:sz="2" w:space="0" w:color="D9D9E3"/>
                                      </w:divBdr>
                                      <w:divsChild>
                                        <w:div w:id="1003319917">
                                          <w:marLeft w:val="0"/>
                                          <w:marRight w:val="0"/>
                                          <w:marTop w:val="0"/>
                                          <w:marBottom w:val="0"/>
                                          <w:divBdr>
                                            <w:top w:val="single" w:sz="2" w:space="0" w:color="D9D9E3"/>
                                            <w:left w:val="single" w:sz="2" w:space="0" w:color="D9D9E3"/>
                                            <w:bottom w:val="single" w:sz="2" w:space="0" w:color="D9D9E3"/>
                                            <w:right w:val="single" w:sz="2" w:space="0" w:color="D9D9E3"/>
                                          </w:divBdr>
                                          <w:divsChild>
                                            <w:div w:id="2055277020">
                                              <w:marLeft w:val="0"/>
                                              <w:marRight w:val="0"/>
                                              <w:marTop w:val="0"/>
                                              <w:marBottom w:val="0"/>
                                              <w:divBdr>
                                                <w:top w:val="single" w:sz="2" w:space="0" w:color="D9D9E3"/>
                                                <w:left w:val="single" w:sz="2" w:space="0" w:color="D9D9E3"/>
                                                <w:bottom w:val="single" w:sz="2" w:space="0" w:color="D9D9E3"/>
                                                <w:right w:val="single" w:sz="2" w:space="0" w:color="D9D9E3"/>
                                              </w:divBdr>
                                              <w:divsChild>
                                                <w:div w:id="393087163">
                                                  <w:marLeft w:val="0"/>
                                                  <w:marRight w:val="0"/>
                                                  <w:marTop w:val="0"/>
                                                  <w:marBottom w:val="0"/>
                                                  <w:divBdr>
                                                    <w:top w:val="single" w:sz="2" w:space="0" w:color="D9D9E3"/>
                                                    <w:left w:val="single" w:sz="2" w:space="0" w:color="D9D9E3"/>
                                                    <w:bottom w:val="single" w:sz="2" w:space="0" w:color="D9D9E3"/>
                                                    <w:right w:val="single" w:sz="2" w:space="0" w:color="D9D9E3"/>
                                                  </w:divBdr>
                                                  <w:divsChild>
                                                    <w:div w:id="21387957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18437310">
                          <w:marLeft w:val="0"/>
                          <w:marRight w:val="0"/>
                          <w:marTop w:val="0"/>
                          <w:marBottom w:val="0"/>
                          <w:divBdr>
                            <w:top w:val="single" w:sz="2" w:space="0" w:color="auto"/>
                            <w:left w:val="single" w:sz="2" w:space="0" w:color="auto"/>
                            <w:bottom w:val="single" w:sz="6" w:space="0" w:color="auto"/>
                            <w:right w:val="single" w:sz="2" w:space="0" w:color="auto"/>
                          </w:divBdr>
                          <w:divsChild>
                            <w:div w:id="966617607">
                              <w:marLeft w:val="0"/>
                              <w:marRight w:val="0"/>
                              <w:marTop w:val="100"/>
                              <w:marBottom w:val="100"/>
                              <w:divBdr>
                                <w:top w:val="single" w:sz="2" w:space="0" w:color="D9D9E3"/>
                                <w:left w:val="single" w:sz="2" w:space="0" w:color="D9D9E3"/>
                                <w:bottom w:val="single" w:sz="2" w:space="0" w:color="D9D9E3"/>
                                <w:right w:val="single" w:sz="2" w:space="0" w:color="D9D9E3"/>
                              </w:divBdr>
                              <w:divsChild>
                                <w:div w:id="823132291">
                                  <w:marLeft w:val="0"/>
                                  <w:marRight w:val="0"/>
                                  <w:marTop w:val="0"/>
                                  <w:marBottom w:val="0"/>
                                  <w:divBdr>
                                    <w:top w:val="single" w:sz="2" w:space="0" w:color="D9D9E3"/>
                                    <w:left w:val="single" w:sz="2" w:space="0" w:color="D9D9E3"/>
                                    <w:bottom w:val="single" w:sz="2" w:space="0" w:color="D9D9E3"/>
                                    <w:right w:val="single" w:sz="2" w:space="0" w:color="D9D9E3"/>
                                  </w:divBdr>
                                  <w:divsChild>
                                    <w:div w:id="303393552">
                                      <w:marLeft w:val="0"/>
                                      <w:marRight w:val="0"/>
                                      <w:marTop w:val="0"/>
                                      <w:marBottom w:val="0"/>
                                      <w:divBdr>
                                        <w:top w:val="single" w:sz="2" w:space="0" w:color="D9D9E3"/>
                                        <w:left w:val="single" w:sz="2" w:space="0" w:color="D9D9E3"/>
                                        <w:bottom w:val="single" w:sz="2" w:space="0" w:color="D9D9E3"/>
                                        <w:right w:val="single" w:sz="2" w:space="0" w:color="D9D9E3"/>
                                      </w:divBdr>
                                      <w:divsChild>
                                        <w:div w:id="2060741870">
                                          <w:marLeft w:val="0"/>
                                          <w:marRight w:val="0"/>
                                          <w:marTop w:val="0"/>
                                          <w:marBottom w:val="0"/>
                                          <w:divBdr>
                                            <w:top w:val="single" w:sz="2" w:space="0" w:color="D9D9E3"/>
                                            <w:left w:val="single" w:sz="2" w:space="0" w:color="D9D9E3"/>
                                            <w:bottom w:val="single" w:sz="2" w:space="0" w:color="D9D9E3"/>
                                            <w:right w:val="single" w:sz="2" w:space="0" w:color="D9D9E3"/>
                                          </w:divBdr>
                                          <w:divsChild>
                                            <w:div w:id="14527430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07415175">
                                      <w:marLeft w:val="0"/>
                                      <w:marRight w:val="0"/>
                                      <w:marTop w:val="0"/>
                                      <w:marBottom w:val="0"/>
                                      <w:divBdr>
                                        <w:top w:val="single" w:sz="2" w:space="0" w:color="D9D9E3"/>
                                        <w:left w:val="single" w:sz="2" w:space="0" w:color="D9D9E3"/>
                                        <w:bottom w:val="single" w:sz="2" w:space="0" w:color="D9D9E3"/>
                                        <w:right w:val="single" w:sz="2" w:space="0" w:color="D9D9E3"/>
                                      </w:divBdr>
                                      <w:divsChild>
                                        <w:div w:id="1361123335">
                                          <w:marLeft w:val="0"/>
                                          <w:marRight w:val="0"/>
                                          <w:marTop w:val="0"/>
                                          <w:marBottom w:val="0"/>
                                          <w:divBdr>
                                            <w:top w:val="single" w:sz="2" w:space="0" w:color="D9D9E3"/>
                                            <w:left w:val="single" w:sz="2" w:space="0" w:color="D9D9E3"/>
                                            <w:bottom w:val="single" w:sz="2" w:space="0" w:color="D9D9E3"/>
                                            <w:right w:val="single" w:sz="2" w:space="0" w:color="D9D9E3"/>
                                          </w:divBdr>
                                          <w:divsChild>
                                            <w:div w:id="181434192">
                                              <w:marLeft w:val="0"/>
                                              <w:marRight w:val="0"/>
                                              <w:marTop w:val="0"/>
                                              <w:marBottom w:val="0"/>
                                              <w:divBdr>
                                                <w:top w:val="single" w:sz="2" w:space="0" w:color="D9D9E3"/>
                                                <w:left w:val="single" w:sz="2" w:space="0" w:color="D9D9E3"/>
                                                <w:bottom w:val="single" w:sz="2" w:space="0" w:color="D9D9E3"/>
                                                <w:right w:val="single" w:sz="2" w:space="0" w:color="D9D9E3"/>
                                              </w:divBdr>
                                              <w:divsChild>
                                                <w:div w:id="1640451938">
                                                  <w:marLeft w:val="0"/>
                                                  <w:marRight w:val="0"/>
                                                  <w:marTop w:val="0"/>
                                                  <w:marBottom w:val="0"/>
                                                  <w:divBdr>
                                                    <w:top w:val="single" w:sz="2" w:space="0" w:color="D9D9E3"/>
                                                    <w:left w:val="single" w:sz="2" w:space="0" w:color="D9D9E3"/>
                                                    <w:bottom w:val="single" w:sz="2" w:space="0" w:color="D9D9E3"/>
                                                    <w:right w:val="single" w:sz="2" w:space="0" w:color="D9D9E3"/>
                                                  </w:divBdr>
                                                  <w:divsChild>
                                                    <w:div w:id="15980546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23910870">
                          <w:marLeft w:val="0"/>
                          <w:marRight w:val="0"/>
                          <w:marTop w:val="0"/>
                          <w:marBottom w:val="0"/>
                          <w:divBdr>
                            <w:top w:val="single" w:sz="2" w:space="0" w:color="auto"/>
                            <w:left w:val="single" w:sz="2" w:space="0" w:color="auto"/>
                            <w:bottom w:val="single" w:sz="6" w:space="0" w:color="auto"/>
                            <w:right w:val="single" w:sz="2" w:space="0" w:color="auto"/>
                          </w:divBdr>
                          <w:divsChild>
                            <w:div w:id="70276210">
                              <w:marLeft w:val="0"/>
                              <w:marRight w:val="0"/>
                              <w:marTop w:val="100"/>
                              <w:marBottom w:val="100"/>
                              <w:divBdr>
                                <w:top w:val="single" w:sz="2" w:space="0" w:color="D9D9E3"/>
                                <w:left w:val="single" w:sz="2" w:space="0" w:color="D9D9E3"/>
                                <w:bottom w:val="single" w:sz="2" w:space="0" w:color="D9D9E3"/>
                                <w:right w:val="single" w:sz="2" w:space="0" w:color="D9D9E3"/>
                              </w:divBdr>
                              <w:divsChild>
                                <w:div w:id="89013883">
                                  <w:marLeft w:val="0"/>
                                  <w:marRight w:val="0"/>
                                  <w:marTop w:val="0"/>
                                  <w:marBottom w:val="0"/>
                                  <w:divBdr>
                                    <w:top w:val="single" w:sz="2" w:space="0" w:color="D9D9E3"/>
                                    <w:left w:val="single" w:sz="2" w:space="0" w:color="D9D9E3"/>
                                    <w:bottom w:val="single" w:sz="2" w:space="0" w:color="D9D9E3"/>
                                    <w:right w:val="single" w:sz="2" w:space="0" w:color="D9D9E3"/>
                                  </w:divBdr>
                                  <w:divsChild>
                                    <w:div w:id="1294211280">
                                      <w:marLeft w:val="0"/>
                                      <w:marRight w:val="0"/>
                                      <w:marTop w:val="0"/>
                                      <w:marBottom w:val="0"/>
                                      <w:divBdr>
                                        <w:top w:val="single" w:sz="2" w:space="0" w:color="D9D9E3"/>
                                        <w:left w:val="single" w:sz="2" w:space="0" w:color="D9D9E3"/>
                                        <w:bottom w:val="single" w:sz="2" w:space="0" w:color="D9D9E3"/>
                                        <w:right w:val="single" w:sz="2" w:space="0" w:color="D9D9E3"/>
                                      </w:divBdr>
                                      <w:divsChild>
                                        <w:div w:id="1946301612">
                                          <w:marLeft w:val="0"/>
                                          <w:marRight w:val="0"/>
                                          <w:marTop w:val="0"/>
                                          <w:marBottom w:val="0"/>
                                          <w:divBdr>
                                            <w:top w:val="single" w:sz="2" w:space="0" w:color="D9D9E3"/>
                                            <w:left w:val="single" w:sz="2" w:space="0" w:color="D9D9E3"/>
                                            <w:bottom w:val="single" w:sz="2" w:space="0" w:color="D9D9E3"/>
                                            <w:right w:val="single" w:sz="2" w:space="0" w:color="D9D9E3"/>
                                          </w:divBdr>
                                          <w:divsChild>
                                            <w:div w:id="382486840">
                                              <w:marLeft w:val="0"/>
                                              <w:marRight w:val="0"/>
                                              <w:marTop w:val="0"/>
                                              <w:marBottom w:val="0"/>
                                              <w:divBdr>
                                                <w:top w:val="single" w:sz="2" w:space="0" w:color="D9D9E3"/>
                                                <w:left w:val="single" w:sz="2" w:space="0" w:color="D9D9E3"/>
                                                <w:bottom w:val="single" w:sz="2" w:space="0" w:color="D9D9E3"/>
                                                <w:right w:val="single" w:sz="2" w:space="0" w:color="D9D9E3"/>
                                              </w:divBdr>
                                              <w:divsChild>
                                                <w:div w:id="114372228">
                                                  <w:marLeft w:val="0"/>
                                                  <w:marRight w:val="0"/>
                                                  <w:marTop w:val="0"/>
                                                  <w:marBottom w:val="0"/>
                                                  <w:divBdr>
                                                    <w:top w:val="single" w:sz="2" w:space="0" w:color="D9D9E3"/>
                                                    <w:left w:val="single" w:sz="2" w:space="0" w:color="D9D9E3"/>
                                                    <w:bottom w:val="single" w:sz="2" w:space="0" w:color="D9D9E3"/>
                                                    <w:right w:val="single" w:sz="2" w:space="0" w:color="D9D9E3"/>
                                                  </w:divBdr>
                                                  <w:divsChild>
                                                    <w:div w:id="17675809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66366893">
                                      <w:marLeft w:val="0"/>
                                      <w:marRight w:val="0"/>
                                      <w:marTop w:val="0"/>
                                      <w:marBottom w:val="0"/>
                                      <w:divBdr>
                                        <w:top w:val="single" w:sz="2" w:space="0" w:color="D9D9E3"/>
                                        <w:left w:val="single" w:sz="2" w:space="0" w:color="D9D9E3"/>
                                        <w:bottom w:val="single" w:sz="2" w:space="0" w:color="D9D9E3"/>
                                        <w:right w:val="single" w:sz="2" w:space="0" w:color="D9D9E3"/>
                                      </w:divBdr>
                                      <w:divsChild>
                                        <w:div w:id="435322010">
                                          <w:marLeft w:val="0"/>
                                          <w:marRight w:val="0"/>
                                          <w:marTop w:val="0"/>
                                          <w:marBottom w:val="0"/>
                                          <w:divBdr>
                                            <w:top w:val="single" w:sz="2" w:space="0" w:color="D9D9E3"/>
                                            <w:left w:val="single" w:sz="2" w:space="0" w:color="D9D9E3"/>
                                            <w:bottom w:val="single" w:sz="2" w:space="0" w:color="D9D9E3"/>
                                            <w:right w:val="single" w:sz="2" w:space="0" w:color="D9D9E3"/>
                                          </w:divBdr>
                                          <w:divsChild>
                                            <w:div w:id="14756406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31344295">
                          <w:marLeft w:val="0"/>
                          <w:marRight w:val="0"/>
                          <w:marTop w:val="0"/>
                          <w:marBottom w:val="0"/>
                          <w:divBdr>
                            <w:top w:val="single" w:sz="2" w:space="0" w:color="auto"/>
                            <w:left w:val="single" w:sz="2" w:space="0" w:color="auto"/>
                            <w:bottom w:val="single" w:sz="6" w:space="0" w:color="auto"/>
                            <w:right w:val="single" w:sz="2" w:space="0" w:color="auto"/>
                          </w:divBdr>
                          <w:divsChild>
                            <w:div w:id="915937413">
                              <w:marLeft w:val="0"/>
                              <w:marRight w:val="0"/>
                              <w:marTop w:val="100"/>
                              <w:marBottom w:val="100"/>
                              <w:divBdr>
                                <w:top w:val="single" w:sz="2" w:space="0" w:color="D9D9E3"/>
                                <w:left w:val="single" w:sz="2" w:space="0" w:color="D9D9E3"/>
                                <w:bottom w:val="single" w:sz="2" w:space="0" w:color="D9D9E3"/>
                                <w:right w:val="single" w:sz="2" w:space="0" w:color="D9D9E3"/>
                              </w:divBdr>
                              <w:divsChild>
                                <w:div w:id="1717198342">
                                  <w:marLeft w:val="0"/>
                                  <w:marRight w:val="0"/>
                                  <w:marTop w:val="0"/>
                                  <w:marBottom w:val="0"/>
                                  <w:divBdr>
                                    <w:top w:val="single" w:sz="2" w:space="0" w:color="D9D9E3"/>
                                    <w:left w:val="single" w:sz="2" w:space="0" w:color="D9D9E3"/>
                                    <w:bottom w:val="single" w:sz="2" w:space="0" w:color="D9D9E3"/>
                                    <w:right w:val="single" w:sz="2" w:space="0" w:color="D9D9E3"/>
                                  </w:divBdr>
                                  <w:divsChild>
                                    <w:div w:id="1382947732">
                                      <w:marLeft w:val="0"/>
                                      <w:marRight w:val="0"/>
                                      <w:marTop w:val="0"/>
                                      <w:marBottom w:val="0"/>
                                      <w:divBdr>
                                        <w:top w:val="single" w:sz="2" w:space="0" w:color="D9D9E3"/>
                                        <w:left w:val="single" w:sz="2" w:space="0" w:color="D9D9E3"/>
                                        <w:bottom w:val="single" w:sz="2" w:space="0" w:color="D9D9E3"/>
                                        <w:right w:val="single" w:sz="2" w:space="0" w:color="D9D9E3"/>
                                      </w:divBdr>
                                      <w:divsChild>
                                        <w:div w:id="2002999261">
                                          <w:marLeft w:val="0"/>
                                          <w:marRight w:val="0"/>
                                          <w:marTop w:val="0"/>
                                          <w:marBottom w:val="0"/>
                                          <w:divBdr>
                                            <w:top w:val="single" w:sz="2" w:space="0" w:color="D9D9E3"/>
                                            <w:left w:val="single" w:sz="2" w:space="0" w:color="D9D9E3"/>
                                            <w:bottom w:val="single" w:sz="2" w:space="0" w:color="D9D9E3"/>
                                            <w:right w:val="single" w:sz="2" w:space="0" w:color="D9D9E3"/>
                                          </w:divBdr>
                                          <w:divsChild>
                                            <w:div w:id="20415855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54162996">
                                      <w:marLeft w:val="0"/>
                                      <w:marRight w:val="0"/>
                                      <w:marTop w:val="0"/>
                                      <w:marBottom w:val="0"/>
                                      <w:divBdr>
                                        <w:top w:val="single" w:sz="2" w:space="0" w:color="D9D9E3"/>
                                        <w:left w:val="single" w:sz="2" w:space="0" w:color="D9D9E3"/>
                                        <w:bottom w:val="single" w:sz="2" w:space="0" w:color="D9D9E3"/>
                                        <w:right w:val="single" w:sz="2" w:space="0" w:color="D9D9E3"/>
                                      </w:divBdr>
                                      <w:divsChild>
                                        <w:div w:id="561915733">
                                          <w:marLeft w:val="0"/>
                                          <w:marRight w:val="0"/>
                                          <w:marTop w:val="0"/>
                                          <w:marBottom w:val="0"/>
                                          <w:divBdr>
                                            <w:top w:val="single" w:sz="2" w:space="0" w:color="D9D9E3"/>
                                            <w:left w:val="single" w:sz="2" w:space="0" w:color="D9D9E3"/>
                                            <w:bottom w:val="single" w:sz="2" w:space="0" w:color="D9D9E3"/>
                                            <w:right w:val="single" w:sz="2" w:space="0" w:color="D9D9E3"/>
                                          </w:divBdr>
                                          <w:divsChild>
                                            <w:div w:id="930502529">
                                              <w:marLeft w:val="0"/>
                                              <w:marRight w:val="0"/>
                                              <w:marTop w:val="0"/>
                                              <w:marBottom w:val="0"/>
                                              <w:divBdr>
                                                <w:top w:val="single" w:sz="2" w:space="0" w:color="D9D9E3"/>
                                                <w:left w:val="single" w:sz="2" w:space="0" w:color="D9D9E3"/>
                                                <w:bottom w:val="single" w:sz="2" w:space="0" w:color="D9D9E3"/>
                                                <w:right w:val="single" w:sz="2" w:space="0" w:color="D9D9E3"/>
                                              </w:divBdr>
                                              <w:divsChild>
                                                <w:div w:id="973943152">
                                                  <w:marLeft w:val="0"/>
                                                  <w:marRight w:val="0"/>
                                                  <w:marTop w:val="0"/>
                                                  <w:marBottom w:val="0"/>
                                                  <w:divBdr>
                                                    <w:top w:val="single" w:sz="2" w:space="0" w:color="D9D9E3"/>
                                                    <w:left w:val="single" w:sz="2" w:space="0" w:color="D9D9E3"/>
                                                    <w:bottom w:val="single" w:sz="2" w:space="0" w:color="D9D9E3"/>
                                                    <w:right w:val="single" w:sz="2" w:space="0" w:color="D9D9E3"/>
                                                  </w:divBdr>
                                                  <w:divsChild>
                                                    <w:div w:id="20731178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32042847">
                          <w:marLeft w:val="0"/>
                          <w:marRight w:val="0"/>
                          <w:marTop w:val="0"/>
                          <w:marBottom w:val="0"/>
                          <w:divBdr>
                            <w:top w:val="single" w:sz="2" w:space="0" w:color="auto"/>
                            <w:left w:val="single" w:sz="2" w:space="0" w:color="auto"/>
                            <w:bottom w:val="single" w:sz="6" w:space="0" w:color="auto"/>
                            <w:right w:val="single" w:sz="2" w:space="0" w:color="auto"/>
                          </w:divBdr>
                          <w:divsChild>
                            <w:div w:id="1172187090">
                              <w:marLeft w:val="0"/>
                              <w:marRight w:val="0"/>
                              <w:marTop w:val="100"/>
                              <w:marBottom w:val="100"/>
                              <w:divBdr>
                                <w:top w:val="single" w:sz="2" w:space="0" w:color="D9D9E3"/>
                                <w:left w:val="single" w:sz="2" w:space="0" w:color="D9D9E3"/>
                                <w:bottom w:val="single" w:sz="2" w:space="0" w:color="D9D9E3"/>
                                <w:right w:val="single" w:sz="2" w:space="0" w:color="D9D9E3"/>
                              </w:divBdr>
                              <w:divsChild>
                                <w:div w:id="1158494531">
                                  <w:marLeft w:val="0"/>
                                  <w:marRight w:val="0"/>
                                  <w:marTop w:val="0"/>
                                  <w:marBottom w:val="0"/>
                                  <w:divBdr>
                                    <w:top w:val="single" w:sz="2" w:space="0" w:color="D9D9E3"/>
                                    <w:left w:val="single" w:sz="2" w:space="0" w:color="D9D9E3"/>
                                    <w:bottom w:val="single" w:sz="2" w:space="0" w:color="D9D9E3"/>
                                    <w:right w:val="single" w:sz="2" w:space="0" w:color="D9D9E3"/>
                                  </w:divBdr>
                                  <w:divsChild>
                                    <w:div w:id="890187057">
                                      <w:marLeft w:val="0"/>
                                      <w:marRight w:val="0"/>
                                      <w:marTop w:val="0"/>
                                      <w:marBottom w:val="0"/>
                                      <w:divBdr>
                                        <w:top w:val="single" w:sz="2" w:space="0" w:color="D9D9E3"/>
                                        <w:left w:val="single" w:sz="2" w:space="0" w:color="D9D9E3"/>
                                        <w:bottom w:val="single" w:sz="2" w:space="0" w:color="D9D9E3"/>
                                        <w:right w:val="single" w:sz="2" w:space="0" w:color="D9D9E3"/>
                                      </w:divBdr>
                                      <w:divsChild>
                                        <w:div w:id="1069503946">
                                          <w:marLeft w:val="0"/>
                                          <w:marRight w:val="0"/>
                                          <w:marTop w:val="0"/>
                                          <w:marBottom w:val="0"/>
                                          <w:divBdr>
                                            <w:top w:val="single" w:sz="2" w:space="0" w:color="D9D9E3"/>
                                            <w:left w:val="single" w:sz="2" w:space="0" w:color="D9D9E3"/>
                                            <w:bottom w:val="single" w:sz="2" w:space="0" w:color="D9D9E3"/>
                                            <w:right w:val="single" w:sz="2" w:space="0" w:color="D9D9E3"/>
                                          </w:divBdr>
                                          <w:divsChild>
                                            <w:div w:id="2104652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10154854">
                                      <w:marLeft w:val="0"/>
                                      <w:marRight w:val="0"/>
                                      <w:marTop w:val="0"/>
                                      <w:marBottom w:val="0"/>
                                      <w:divBdr>
                                        <w:top w:val="single" w:sz="2" w:space="0" w:color="D9D9E3"/>
                                        <w:left w:val="single" w:sz="2" w:space="0" w:color="D9D9E3"/>
                                        <w:bottom w:val="single" w:sz="2" w:space="0" w:color="D9D9E3"/>
                                        <w:right w:val="single" w:sz="2" w:space="0" w:color="D9D9E3"/>
                                      </w:divBdr>
                                      <w:divsChild>
                                        <w:div w:id="896668006">
                                          <w:marLeft w:val="0"/>
                                          <w:marRight w:val="0"/>
                                          <w:marTop w:val="0"/>
                                          <w:marBottom w:val="0"/>
                                          <w:divBdr>
                                            <w:top w:val="single" w:sz="2" w:space="0" w:color="D9D9E3"/>
                                            <w:left w:val="single" w:sz="2" w:space="0" w:color="D9D9E3"/>
                                            <w:bottom w:val="single" w:sz="2" w:space="0" w:color="D9D9E3"/>
                                            <w:right w:val="single" w:sz="2" w:space="0" w:color="D9D9E3"/>
                                          </w:divBdr>
                                          <w:divsChild>
                                            <w:div w:id="384530011">
                                              <w:marLeft w:val="0"/>
                                              <w:marRight w:val="0"/>
                                              <w:marTop w:val="0"/>
                                              <w:marBottom w:val="0"/>
                                              <w:divBdr>
                                                <w:top w:val="single" w:sz="2" w:space="0" w:color="D9D9E3"/>
                                                <w:left w:val="single" w:sz="2" w:space="0" w:color="D9D9E3"/>
                                                <w:bottom w:val="single" w:sz="2" w:space="0" w:color="D9D9E3"/>
                                                <w:right w:val="single" w:sz="2" w:space="0" w:color="D9D9E3"/>
                                              </w:divBdr>
                                              <w:divsChild>
                                                <w:div w:id="623735553">
                                                  <w:marLeft w:val="0"/>
                                                  <w:marRight w:val="0"/>
                                                  <w:marTop w:val="0"/>
                                                  <w:marBottom w:val="0"/>
                                                  <w:divBdr>
                                                    <w:top w:val="single" w:sz="2" w:space="0" w:color="D9D9E3"/>
                                                    <w:left w:val="single" w:sz="2" w:space="0" w:color="D9D9E3"/>
                                                    <w:bottom w:val="single" w:sz="2" w:space="0" w:color="D9D9E3"/>
                                                    <w:right w:val="single" w:sz="2" w:space="0" w:color="D9D9E3"/>
                                                  </w:divBdr>
                                                  <w:divsChild>
                                                    <w:div w:id="12050215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58332078">
                          <w:marLeft w:val="0"/>
                          <w:marRight w:val="0"/>
                          <w:marTop w:val="0"/>
                          <w:marBottom w:val="0"/>
                          <w:divBdr>
                            <w:top w:val="single" w:sz="2" w:space="0" w:color="auto"/>
                            <w:left w:val="single" w:sz="2" w:space="0" w:color="auto"/>
                            <w:bottom w:val="single" w:sz="6" w:space="0" w:color="auto"/>
                            <w:right w:val="single" w:sz="2" w:space="0" w:color="auto"/>
                          </w:divBdr>
                          <w:divsChild>
                            <w:div w:id="1978796214">
                              <w:marLeft w:val="0"/>
                              <w:marRight w:val="0"/>
                              <w:marTop w:val="100"/>
                              <w:marBottom w:val="100"/>
                              <w:divBdr>
                                <w:top w:val="single" w:sz="2" w:space="0" w:color="D9D9E3"/>
                                <w:left w:val="single" w:sz="2" w:space="0" w:color="D9D9E3"/>
                                <w:bottom w:val="single" w:sz="2" w:space="0" w:color="D9D9E3"/>
                                <w:right w:val="single" w:sz="2" w:space="0" w:color="D9D9E3"/>
                              </w:divBdr>
                              <w:divsChild>
                                <w:div w:id="284311893">
                                  <w:marLeft w:val="0"/>
                                  <w:marRight w:val="0"/>
                                  <w:marTop w:val="0"/>
                                  <w:marBottom w:val="0"/>
                                  <w:divBdr>
                                    <w:top w:val="single" w:sz="2" w:space="0" w:color="D9D9E3"/>
                                    <w:left w:val="single" w:sz="2" w:space="0" w:color="D9D9E3"/>
                                    <w:bottom w:val="single" w:sz="2" w:space="0" w:color="D9D9E3"/>
                                    <w:right w:val="single" w:sz="2" w:space="0" w:color="D9D9E3"/>
                                  </w:divBdr>
                                  <w:divsChild>
                                    <w:div w:id="504437622">
                                      <w:marLeft w:val="0"/>
                                      <w:marRight w:val="0"/>
                                      <w:marTop w:val="0"/>
                                      <w:marBottom w:val="0"/>
                                      <w:divBdr>
                                        <w:top w:val="single" w:sz="2" w:space="0" w:color="D9D9E3"/>
                                        <w:left w:val="single" w:sz="2" w:space="0" w:color="D9D9E3"/>
                                        <w:bottom w:val="single" w:sz="2" w:space="0" w:color="D9D9E3"/>
                                        <w:right w:val="single" w:sz="2" w:space="0" w:color="D9D9E3"/>
                                      </w:divBdr>
                                      <w:divsChild>
                                        <w:div w:id="1355306478">
                                          <w:marLeft w:val="0"/>
                                          <w:marRight w:val="0"/>
                                          <w:marTop w:val="0"/>
                                          <w:marBottom w:val="0"/>
                                          <w:divBdr>
                                            <w:top w:val="single" w:sz="2" w:space="0" w:color="D9D9E3"/>
                                            <w:left w:val="single" w:sz="2" w:space="0" w:color="D9D9E3"/>
                                            <w:bottom w:val="single" w:sz="2" w:space="0" w:color="D9D9E3"/>
                                            <w:right w:val="single" w:sz="2" w:space="0" w:color="D9D9E3"/>
                                          </w:divBdr>
                                          <w:divsChild>
                                            <w:div w:id="16211104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45456245">
                                      <w:marLeft w:val="0"/>
                                      <w:marRight w:val="0"/>
                                      <w:marTop w:val="0"/>
                                      <w:marBottom w:val="0"/>
                                      <w:divBdr>
                                        <w:top w:val="single" w:sz="2" w:space="0" w:color="D9D9E3"/>
                                        <w:left w:val="single" w:sz="2" w:space="0" w:color="D9D9E3"/>
                                        <w:bottom w:val="single" w:sz="2" w:space="0" w:color="D9D9E3"/>
                                        <w:right w:val="single" w:sz="2" w:space="0" w:color="D9D9E3"/>
                                      </w:divBdr>
                                      <w:divsChild>
                                        <w:div w:id="319503174">
                                          <w:marLeft w:val="0"/>
                                          <w:marRight w:val="0"/>
                                          <w:marTop w:val="0"/>
                                          <w:marBottom w:val="0"/>
                                          <w:divBdr>
                                            <w:top w:val="single" w:sz="2" w:space="0" w:color="D9D9E3"/>
                                            <w:left w:val="single" w:sz="2" w:space="0" w:color="D9D9E3"/>
                                            <w:bottom w:val="single" w:sz="2" w:space="0" w:color="D9D9E3"/>
                                            <w:right w:val="single" w:sz="2" w:space="0" w:color="D9D9E3"/>
                                          </w:divBdr>
                                          <w:divsChild>
                                            <w:div w:id="236134359">
                                              <w:marLeft w:val="0"/>
                                              <w:marRight w:val="0"/>
                                              <w:marTop w:val="0"/>
                                              <w:marBottom w:val="0"/>
                                              <w:divBdr>
                                                <w:top w:val="single" w:sz="2" w:space="0" w:color="D9D9E3"/>
                                                <w:left w:val="single" w:sz="2" w:space="0" w:color="D9D9E3"/>
                                                <w:bottom w:val="single" w:sz="2" w:space="0" w:color="D9D9E3"/>
                                                <w:right w:val="single" w:sz="2" w:space="0" w:color="D9D9E3"/>
                                              </w:divBdr>
                                              <w:divsChild>
                                                <w:div w:id="1069231614">
                                                  <w:marLeft w:val="0"/>
                                                  <w:marRight w:val="0"/>
                                                  <w:marTop w:val="0"/>
                                                  <w:marBottom w:val="0"/>
                                                  <w:divBdr>
                                                    <w:top w:val="single" w:sz="2" w:space="0" w:color="D9D9E3"/>
                                                    <w:left w:val="single" w:sz="2" w:space="0" w:color="D9D9E3"/>
                                                    <w:bottom w:val="single" w:sz="2" w:space="0" w:color="D9D9E3"/>
                                                    <w:right w:val="single" w:sz="2" w:space="0" w:color="D9D9E3"/>
                                                  </w:divBdr>
                                                  <w:divsChild>
                                                    <w:div w:id="2245356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72896576">
                          <w:marLeft w:val="0"/>
                          <w:marRight w:val="0"/>
                          <w:marTop w:val="0"/>
                          <w:marBottom w:val="0"/>
                          <w:divBdr>
                            <w:top w:val="single" w:sz="2" w:space="0" w:color="auto"/>
                            <w:left w:val="single" w:sz="2" w:space="0" w:color="auto"/>
                            <w:bottom w:val="single" w:sz="6" w:space="0" w:color="auto"/>
                            <w:right w:val="single" w:sz="2" w:space="0" w:color="auto"/>
                          </w:divBdr>
                          <w:divsChild>
                            <w:div w:id="1623800454">
                              <w:marLeft w:val="0"/>
                              <w:marRight w:val="0"/>
                              <w:marTop w:val="100"/>
                              <w:marBottom w:val="100"/>
                              <w:divBdr>
                                <w:top w:val="single" w:sz="2" w:space="0" w:color="D9D9E3"/>
                                <w:left w:val="single" w:sz="2" w:space="0" w:color="D9D9E3"/>
                                <w:bottom w:val="single" w:sz="2" w:space="0" w:color="D9D9E3"/>
                                <w:right w:val="single" w:sz="2" w:space="0" w:color="D9D9E3"/>
                              </w:divBdr>
                              <w:divsChild>
                                <w:div w:id="146241206">
                                  <w:marLeft w:val="0"/>
                                  <w:marRight w:val="0"/>
                                  <w:marTop w:val="0"/>
                                  <w:marBottom w:val="0"/>
                                  <w:divBdr>
                                    <w:top w:val="single" w:sz="2" w:space="0" w:color="D9D9E3"/>
                                    <w:left w:val="single" w:sz="2" w:space="0" w:color="D9D9E3"/>
                                    <w:bottom w:val="single" w:sz="2" w:space="0" w:color="D9D9E3"/>
                                    <w:right w:val="single" w:sz="2" w:space="0" w:color="D9D9E3"/>
                                  </w:divBdr>
                                  <w:divsChild>
                                    <w:div w:id="340395302">
                                      <w:marLeft w:val="0"/>
                                      <w:marRight w:val="0"/>
                                      <w:marTop w:val="0"/>
                                      <w:marBottom w:val="0"/>
                                      <w:divBdr>
                                        <w:top w:val="single" w:sz="2" w:space="0" w:color="D9D9E3"/>
                                        <w:left w:val="single" w:sz="2" w:space="0" w:color="D9D9E3"/>
                                        <w:bottom w:val="single" w:sz="2" w:space="0" w:color="D9D9E3"/>
                                        <w:right w:val="single" w:sz="2" w:space="0" w:color="D9D9E3"/>
                                      </w:divBdr>
                                      <w:divsChild>
                                        <w:div w:id="1227647404">
                                          <w:marLeft w:val="0"/>
                                          <w:marRight w:val="0"/>
                                          <w:marTop w:val="0"/>
                                          <w:marBottom w:val="0"/>
                                          <w:divBdr>
                                            <w:top w:val="single" w:sz="2" w:space="0" w:color="D9D9E3"/>
                                            <w:left w:val="single" w:sz="2" w:space="0" w:color="D9D9E3"/>
                                            <w:bottom w:val="single" w:sz="2" w:space="0" w:color="D9D9E3"/>
                                            <w:right w:val="single" w:sz="2" w:space="0" w:color="D9D9E3"/>
                                          </w:divBdr>
                                          <w:divsChild>
                                            <w:div w:id="1627082953">
                                              <w:marLeft w:val="0"/>
                                              <w:marRight w:val="0"/>
                                              <w:marTop w:val="0"/>
                                              <w:marBottom w:val="0"/>
                                              <w:divBdr>
                                                <w:top w:val="single" w:sz="2" w:space="0" w:color="D9D9E3"/>
                                                <w:left w:val="single" w:sz="2" w:space="0" w:color="D9D9E3"/>
                                                <w:bottom w:val="single" w:sz="2" w:space="0" w:color="D9D9E3"/>
                                                <w:right w:val="single" w:sz="2" w:space="0" w:color="D9D9E3"/>
                                              </w:divBdr>
                                              <w:divsChild>
                                                <w:div w:id="12342150">
                                                  <w:marLeft w:val="0"/>
                                                  <w:marRight w:val="0"/>
                                                  <w:marTop w:val="0"/>
                                                  <w:marBottom w:val="0"/>
                                                  <w:divBdr>
                                                    <w:top w:val="single" w:sz="2" w:space="0" w:color="D9D9E3"/>
                                                    <w:left w:val="single" w:sz="2" w:space="0" w:color="D9D9E3"/>
                                                    <w:bottom w:val="single" w:sz="2" w:space="0" w:color="D9D9E3"/>
                                                    <w:right w:val="single" w:sz="2" w:space="0" w:color="D9D9E3"/>
                                                  </w:divBdr>
                                                  <w:divsChild>
                                                    <w:div w:id="1775133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41077457">
                                      <w:marLeft w:val="0"/>
                                      <w:marRight w:val="0"/>
                                      <w:marTop w:val="0"/>
                                      <w:marBottom w:val="0"/>
                                      <w:divBdr>
                                        <w:top w:val="single" w:sz="2" w:space="0" w:color="D9D9E3"/>
                                        <w:left w:val="single" w:sz="2" w:space="0" w:color="D9D9E3"/>
                                        <w:bottom w:val="single" w:sz="2" w:space="0" w:color="D9D9E3"/>
                                        <w:right w:val="single" w:sz="2" w:space="0" w:color="D9D9E3"/>
                                      </w:divBdr>
                                      <w:divsChild>
                                        <w:div w:id="1059594401">
                                          <w:marLeft w:val="0"/>
                                          <w:marRight w:val="0"/>
                                          <w:marTop w:val="0"/>
                                          <w:marBottom w:val="0"/>
                                          <w:divBdr>
                                            <w:top w:val="single" w:sz="2" w:space="0" w:color="D9D9E3"/>
                                            <w:left w:val="single" w:sz="2" w:space="0" w:color="D9D9E3"/>
                                            <w:bottom w:val="single" w:sz="2" w:space="0" w:color="D9D9E3"/>
                                            <w:right w:val="single" w:sz="2" w:space="0" w:color="D9D9E3"/>
                                          </w:divBdr>
                                          <w:divsChild>
                                            <w:div w:id="490343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75559736">
                          <w:marLeft w:val="0"/>
                          <w:marRight w:val="0"/>
                          <w:marTop w:val="0"/>
                          <w:marBottom w:val="0"/>
                          <w:divBdr>
                            <w:top w:val="single" w:sz="2" w:space="0" w:color="auto"/>
                            <w:left w:val="single" w:sz="2" w:space="0" w:color="auto"/>
                            <w:bottom w:val="single" w:sz="6" w:space="0" w:color="auto"/>
                            <w:right w:val="single" w:sz="2" w:space="0" w:color="auto"/>
                          </w:divBdr>
                          <w:divsChild>
                            <w:div w:id="647245838">
                              <w:marLeft w:val="0"/>
                              <w:marRight w:val="0"/>
                              <w:marTop w:val="100"/>
                              <w:marBottom w:val="100"/>
                              <w:divBdr>
                                <w:top w:val="single" w:sz="2" w:space="0" w:color="D9D9E3"/>
                                <w:left w:val="single" w:sz="2" w:space="0" w:color="D9D9E3"/>
                                <w:bottom w:val="single" w:sz="2" w:space="0" w:color="D9D9E3"/>
                                <w:right w:val="single" w:sz="2" w:space="0" w:color="D9D9E3"/>
                              </w:divBdr>
                              <w:divsChild>
                                <w:div w:id="1920289294">
                                  <w:marLeft w:val="0"/>
                                  <w:marRight w:val="0"/>
                                  <w:marTop w:val="0"/>
                                  <w:marBottom w:val="0"/>
                                  <w:divBdr>
                                    <w:top w:val="single" w:sz="2" w:space="0" w:color="D9D9E3"/>
                                    <w:left w:val="single" w:sz="2" w:space="0" w:color="D9D9E3"/>
                                    <w:bottom w:val="single" w:sz="2" w:space="0" w:color="D9D9E3"/>
                                    <w:right w:val="single" w:sz="2" w:space="0" w:color="D9D9E3"/>
                                  </w:divBdr>
                                  <w:divsChild>
                                    <w:div w:id="614605082">
                                      <w:marLeft w:val="0"/>
                                      <w:marRight w:val="0"/>
                                      <w:marTop w:val="0"/>
                                      <w:marBottom w:val="0"/>
                                      <w:divBdr>
                                        <w:top w:val="single" w:sz="2" w:space="0" w:color="D9D9E3"/>
                                        <w:left w:val="single" w:sz="2" w:space="0" w:color="D9D9E3"/>
                                        <w:bottom w:val="single" w:sz="2" w:space="0" w:color="D9D9E3"/>
                                        <w:right w:val="single" w:sz="2" w:space="0" w:color="D9D9E3"/>
                                      </w:divBdr>
                                      <w:divsChild>
                                        <w:div w:id="895701289">
                                          <w:marLeft w:val="0"/>
                                          <w:marRight w:val="0"/>
                                          <w:marTop w:val="0"/>
                                          <w:marBottom w:val="0"/>
                                          <w:divBdr>
                                            <w:top w:val="single" w:sz="2" w:space="0" w:color="D9D9E3"/>
                                            <w:left w:val="single" w:sz="2" w:space="0" w:color="D9D9E3"/>
                                            <w:bottom w:val="single" w:sz="2" w:space="0" w:color="D9D9E3"/>
                                            <w:right w:val="single" w:sz="2" w:space="0" w:color="D9D9E3"/>
                                          </w:divBdr>
                                          <w:divsChild>
                                            <w:div w:id="692417148">
                                              <w:marLeft w:val="0"/>
                                              <w:marRight w:val="0"/>
                                              <w:marTop w:val="0"/>
                                              <w:marBottom w:val="0"/>
                                              <w:divBdr>
                                                <w:top w:val="single" w:sz="2" w:space="0" w:color="D9D9E3"/>
                                                <w:left w:val="single" w:sz="2" w:space="0" w:color="D9D9E3"/>
                                                <w:bottom w:val="single" w:sz="2" w:space="0" w:color="D9D9E3"/>
                                                <w:right w:val="single" w:sz="2" w:space="0" w:color="D9D9E3"/>
                                              </w:divBdr>
                                              <w:divsChild>
                                                <w:div w:id="206718782">
                                                  <w:marLeft w:val="0"/>
                                                  <w:marRight w:val="0"/>
                                                  <w:marTop w:val="0"/>
                                                  <w:marBottom w:val="0"/>
                                                  <w:divBdr>
                                                    <w:top w:val="single" w:sz="2" w:space="0" w:color="D9D9E3"/>
                                                    <w:left w:val="single" w:sz="2" w:space="0" w:color="D9D9E3"/>
                                                    <w:bottom w:val="single" w:sz="2" w:space="0" w:color="D9D9E3"/>
                                                    <w:right w:val="single" w:sz="2" w:space="0" w:color="D9D9E3"/>
                                                  </w:divBdr>
                                                  <w:divsChild>
                                                    <w:div w:id="8767406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85190855">
                                      <w:marLeft w:val="0"/>
                                      <w:marRight w:val="0"/>
                                      <w:marTop w:val="0"/>
                                      <w:marBottom w:val="0"/>
                                      <w:divBdr>
                                        <w:top w:val="single" w:sz="2" w:space="0" w:color="D9D9E3"/>
                                        <w:left w:val="single" w:sz="2" w:space="0" w:color="D9D9E3"/>
                                        <w:bottom w:val="single" w:sz="2" w:space="0" w:color="D9D9E3"/>
                                        <w:right w:val="single" w:sz="2" w:space="0" w:color="D9D9E3"/>
                                      </w:divBdr>
                                      <w:divsChild>
                                        <w:div w:id="1296061452">
                                          <w:marLeft w:val="0"/>
                                          <w:marRight w:val="0"/>
                                          <w:marTop w:val="0"/>
                                          <w:marBottom w:val="0"/>
                                          <w:divBdr>
                                            <w:top w:val="single" w:sz="2" w:space="0" w:color="D9D9E3"/>
                                            <w:left w:val="single" w:sz="2" w:space="0" w:color="D9D9E3"/>
                                            <w:bottom w:val="single" w:sz="2" w:space="0" w:color="D9D9E3"/>
                                            <w:right w:val="single" w:sz="2" w:space="0" w:color="D9D9E3"/>
                                          </w:divBdr>
                                          <w:divsChild>
                                            <w:div w:id="17097166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79304253">
                          <w:marLeft w:val="0"/>
                          <w:marRight w:val="0"/>
                          <w:marTop w:val="0"/>
                          <w:marBottom w:val="0"/>
                          <w:divBdr>
                            <w:top w:val="single" w:sz="2" w:space="0" w:color="auto"/>
                            <w:left w:val="single" w:sz="2" w:space="0" w:color="auto"/>
                            <w:bottom w:val="single" w:sz="6" w:space="0" w:color="auto"/>
                            <w:right w:val="single" w:sz="2" w:space="0" w:color="auto"/>
                          </w:divBdr>
                          <w:divsChild>
                            <w:div w:id="2146657922">
                              <w:marLeft w:val="0"/>
                              <w:marRight w:val="0"/>
                              <w:marTop w:val="100"/>
                              <w:marBottom w:val="100"/>
                              <w:divBdr>
                                <w:top w:val="single" w:sz="2" w:space="0" w:color="D9D9E3"/>
                                <w:left w:val="single" w:sz="2" w:space="0" w:color="D9D9E3"/>
                                <w:bottom w:val="single" w:sz="2" w:space="0" w:color="D9D9E3"/>
                                <w:right w:val="single" w:sz="2" w:space="0" w:color="D9D9E3"/>
                              </w:divBdr>
                              <w:divsChild>
                                <w:div w:id="1312060110">
                                  <w:marLeft w:val="0"/>
                                  <w:marRight w:val="0"/>
                                  <w:marTop w:val="0"/>
                                  <w:marBottom w:val="0"/>
                                  <w:divBdr>
                                    <w:top w:val="single" w:sz="2" w:space="0" w:color="D9D9E3"/>
                                    <w:left w:val="single" w:sz="2" w:space="0" w:color="D9D9E3"/>
                                    <w:bottom w:val="single" w:sz="2" w:space="0" w:color="D9D9E3"/>
                                    <w:right w:val="single" w:sz="2" w:space="0" w:color="D9D9E3"/>
                                  </w:divBdr>
                                  <w:divsChild>
                                    <w:div w:id="102843063">
                                      <w:marLeft w:val="0"/>
                                      <w:marRight w:val="0"/>
                                      <w:marTop w:val="0"/>
                                      <w:marBottom w:val="0"/>
                                      <w:divBdr>
                                        <w:top w:val="single" w:sz="2" w:space="0" w:color="D9D9E3"/>
                                        <w:left w:val="single" w:sz="2" w:space="0" w:color="D9D9E3"/>
                                        <w:bottom w:val="single" w:sz="2" w:space="0" w:color="D9D9E3"/>
                                        <w:right w:val="single" w:sz="2" w:space="0" w:color="D9D9E3"/>
                                      </w:divBdr>
                                      <w:divsChild>
                                        <w:div w:id="1059134740">
                                          <w:marLeft w:val="0"/>
                                          <w:marRight w:val="0"/>
                                          <w:marTop w:val="0"/>
                                          <w:marBottom w:val="0"/>
                                          <w:divBdr>
                                            <w:top w:val="single" w:sz="2" w:space="0" w:color="D9D9E3"/>
                                            <w:left w:val="single" w:sz="2" w:space="0" w:color="D9D9E3"/>
                                            <w:bottom w:val="single" w:sz="2" w:space="0" w:color="D9D9E3"/>
                                            <w:right w:val="single" w:sz="2" w:space="0" w:color="D9D9E3"/>
                                          </w:divBdr>
                                          <w:divsChild>
                                            <w:div w:id="1228450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51618686">
                                      <w:marLeft w:val="0"/>
                                      <w:marRight w:val="0"/>
                                      <w:marTop w:val="0"/>
                                      <w:marBottom w:val="0"/>
                                      <w:divBdr>
                                        <w:top w:val="single" w:sz="2" w:space="0" w:color="D9D9E3"/>
                                        <w:left w:val="single" w:sz="2" w:space="0" w:color="D9D9E3"/>
                                        <w:bottom w:val="single" w:sz="2" w:space="0" w:color="D9D9E3"/>
                                        <w:right w:val="single" w:sz="2" w:space="0" w:color="D9D9E3"/>
                                      </w:divBdr>
                                      <w:divsChild>
                                        <w:div w:id="1519735830">
                                          <w:marLeft w:val="0"/>
                                          <w:marRight w:val="0"/>
                                          <w:marTop w:val="0"/>
                                          <w:marBottom w:val="0"/>
                                          <w:divBdr>
                                            <w:top w:val="single" w:sz="2" w:space="0" w:color="D9D9E3"/>
                                            <w:left w:val="single" w:sz="2" w:space="0" w:color="D9D9E3"/>
                                            <w:bottom w:val="single" w:sz="2" w:space="0" w:color="D9D9E3"/>
                                            <w:right w:val="single" w:sz="2" w:space="0" w:color="D9D9E3"/>
                                          </w:divBdr>
                                          <w:divsChild>
                                            <w:div w:id="1144808441">
                                              <w:marLeft w:val="0"/>
                                              <w:marRight w:val="0"/>
                                              <w:marTop w:val="0"/>
                                              <w:marBottom w:val="0"/>
                                              <w:divBdr>
                                                <w:top w:val="single" w:sz="2" w:space="0" w:color="D9D9E3"/>
                                                <w:left w:val="single" w:sz="2" w:space="0" w:color="D9D9E3"/>
                                                <w:bottom w:val="single" w:sz="2" w:space="0" w:color="D9D9E3"/>
                                                <w:right w:val="single" w:sz="2" w:space="0" w:color="D9D9E3"/>
                                              </w:divBdr>
                                              <w:divsChild>
                                                <w:div w:id="276790736">
                                                  <w:marLeft w:val="0"/>
                                                  <w:marRight w:val="0"/>
                                                  <w:marTop w:val="0"/>
                                                  <w:marBottom w:val="0"/>
                                                  <w:divBdr>
                                                    <w:top w:val="single" w:sz="2" w:space="0" w:color="D9D9E3"/>
                                                    <w:left w:val="single" w:sz="2" w:space="0" w:color="D9D9E3"/>
                                                    <w:bottom w:val="single" w:sz="2" w:space="0" w:color="D9D9E3"/>
                                                    <w:right w:val="single" w:sz="2" w:space="0" w:color="D9D9E3"/>
                                                  </w:divBdr>
                                                  <w:divsChild>
                                                    <w:div w:id="18703385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81341698">
                          <w:marLeft w:val="0"/>
                          <w:marRight w:val="0"/>
                          <w:marTop w:val="0"/>
                          <w:marBottom w:val="0"/>
                          <w:divBdr>
                            <w:top w:val="single" w:sz="2" w:space="0" w:color="auto"/>
                            <w:left w:val="single" w:sz="2" w:space="0" w:color="auto"/>
                            <w:bottom w:val="single" w:sz="6" w:space="0" w:color="auto"/>
                            <w:right w:val="single" w:sz="2" w:space="0" w:color="auto"/>
                          </w:divBdr>
                          <w:divsChild>
                            <w:div w:id="1679649794">
                              <w:marLeft w:val="0"/>
                              <w:marRight w:val="0"/>
                              <w:marTop w:val="100"/>
                              <w:marBottom w:val="100"/>
                              <w:divBdr>
                                <w:top w:val="single" w:sz="2" w:space="0" w:color="D9D9E3"/>
                                <w:left w:val="single" w:sz="2" w:space="0" w:color="D9D9E3"/>
                                <w:bottom w:val="single" w:sz="2" w:space="0" w:color="D9D9E3"/>
                                <w:right w:val="single" w:sz="2" w:space="0" w:color="D9D9E3"/>
                              </w:divBdr>
                              <w:divsChild>
                                <w:div w:id="221259601">
                                  <w:marLeft w:val="0"/>
                                  <w:marRight w:val="0"/>
                                  <w:marTop w:val="0"/>
                                  <w:marBottom w:val="0"/>
                                  <w:divBdr>
                                    <w:top w:val="single" w:sz="2" w:space="0" w:color="D9D9E3"/>
                                    <w:left w:val="single" w:sz="2" w:space="0" w:color="D9D9E3"/>
                                    <w:bottom w:val="single" w:sz="2" w:space="0" w:color="D9D9E3"/>
                                    <w:right w:val="single" w:sz="2" w:space="0" w:color="D9D9E3"/>
                                  </w:divBdr>
                                  <w:divsChild>
                                    <w:div w:id="1881820720">
                                      <w:marLeft w:val="0"/>
                                      <w:marRight w:val="0"/>
                                      <w:marTop w:val="0"/>
                                      <w:marBottom w:val="0"/>
                                      <w:divBdr>
                                        <w:top w:val="single" w:sz="2" w:space="0" w:color="D9D9E3"/>
                                        <w:left w:val="single" w:sz="2" w:space="0" w:color="D9D9E3"/>
                                        <w:bottom w:val="single" w:sz="2" w:space="0" w:color="D9D9E3"/>
                                        <w:right w:val="single" w:sz="2" w:space="0" w:color="D9D9E3"/>
                                      </w:divBdr>
                                      <w:divsChild>
                                        <w:div w:id="915163641">
                                          <w:marLeft w:val="0"/>
                                          <w:marRight w:val="0"/>
                                          <w:marTop w:val="0"/>
                                          <w:marBottom w:val="0"/>
                                          <w:divBdr>
                                            <w:top w:val="single" w:sz="2" w:space="0" w:color="D9D9E3"/>
                                            <w:left w:val="single" w:sz="2" w:space="0" w:color="D9D9E3"/>
                                            <w:bottom w:val="single" w:sz="2" w:space="0" w:color="D9D9E3"/>
                                            <w:right w:val="single" w:sz="2" w:space="0" w:color="D9D9E3"/>
                                          </w:divBdr>
                                          <w:divsChild>
                                            <w:div w:id="12363555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89673808">
                                      <w:marLeft w:val="0"/>
                                      <w:marRight w:val="0"/>
                                      <w:marTop w:val="0"/>
                                      <w:marBottom w:val="0"/>
                                      <w:divBdr>
                                        <w:top w:val="single" w:sz="2" w:space="0" w:color="D9D9E3"/>
                                        <w:left w:val="single" w:sz="2" w:space="0" w:color="D9D9E3"/>
                                        <w:bottom w:val="single" w:sz="2" w:space="0" w:color="D9D9E3"/>
                                        <w:right w:val="single" w:sz="2" w:space="0" w:color="D9D9E3"/>
                                      </w:divBdr>
                                      <w:divsChild>
                                        <w:div w:id="1240558809">
                                          <w:marLeft w:val="0"/>
                                          <w:marRight w:val="0"/>
                                          <w:marTop w:val="0"/>
                                          <w:marBottom w:val="0"/>
                                          <w:divBdr>
                                            <w:top w:val="single" w:sz="2" w:space="0" w:color="D9D9E3"/>
                                            <w:left w:val="single" w:sz="2" w:space="0" w:color="D9D9E3"/>
                                            <w:bottom w:val="single" w:sz="2" w:space="0" w:color="D9D9E3"/>
                                            <w:right w:val="single" w:sz="2" w:space="0" w:color="D9D9E3"/>
                                          </w:divBdr>
                                          <w:divsChild>
                                            <w:div w:id="476458272">
                                              <w:marLeft w:val="0"/>
                                              <w:marRight w:val="0"/>
                                              <w:marTop w:val="0"/>
                                              <w:marBottom w:val="0"/>
                                              <w:divBdr>
                                                <w:top w:val="single" w:sz="2" w:space="0" w:color="D9D9E3"/>
                                                <w:left w:val="single" w:sz="2" w:space="0" w:color="D9D9E3"/>
                                                <w:bottom w:val="single" w:sz="2" w:space="0" w:color="D9D9E3"/>
                                                <w:right w:val="single" w:sz="2" w:space="0" w:color="D9D9E3"/>
                                              </w:divBdr>
                                              <w:divsChild>
                                                <w:div w:id="27294656">
                                                  <w:marLeft w:val="0"/>
                                                  <w:marRight w:val="0"/>
                                                  <w:marTop w:val="0"/>
                                                  <w:marBottom w:val="0"/>
                                                  <w:divBdr>
                                                    <w:top w:val="single" w:sz="2" w:space="0" w:color="D9D9E3"/>
                                                    <w:left w:val="single" w:sz="2" w:space="0" w:color="D9D9E3"/>
                                                    <w:bottom w:val="single" w:sz="2" w:space="0" w:color="D9D9E3"/>
                                                    <w:right w:val="single" w:sz="2" w:space="0" w:color="D9D9E3"/>
                                                  </w:divBdr>
                                                  <w:divsChild>
                                                    <w:div w:id="17061021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84885913">
                          <w:marLeft w:val="0"/>
                          <w:marRight w:val="0"/>
                          <w:marTop w:val="0"/>
                          <w:marBottom w:val="0"/>
                          <w:divBdr>
                            <w:top w:val="single" w:sz="2" w:space="0" w:color="auto"/>
                            <w:left w:val="single" w:sz="2" w:space="0" w:color="auto"/>
                            <w:bottom w:val="single" w:sz="6" w:space="0" w:color="auto"/>
                            <w:right w:val="single" w:sz="2" w:space="0" w:color="auto"/>
                          </w:divBdr>
                          <w:divsChild>
                            <w:div w:id="1487436296">
                              <w:marLeft w:val="0"/>
                              <w:marRight w:val="0"/>
                              <w:marTop w:val="100"/>
                              <w:marBottom w:val="100"/>
                              <w:divBdr>
                                <w:top w:val="single" w:sz="2" w:space="0" w:color="D9D9E3"/>
                                <w:left w:val="single" w:sz="2" w:space="0" w:color="D9D9E3"/>
                                <w:bottom w:val="single" w:sz="2" w:space="0" w:color="D9D9E3"/>
                                <w:right w:val="single" w:sz="2" w:space="0" w:color="D9D9E3"/>
                              </w:divBdr>
                              <w:divsChild>
                                <w:div w:id="771121721">
                                  <w:marLeft w:val="0"/>
                                  <w:marRight w:val="0"/>
                                  <w:marTop w:val="0"/>
                                  <w:marBottom w:val="0"/>
                                  <w:divBdr>
                                    <w:top w:val="single" w:sz="2" w:space="0" w:color="D9D9E3"/>
                                    <w:left w:val="single" w:sz="2" w:space="0" w:color="D9D9E3"/>
                                    <w:bottom w:val="single" w:sz="2" w:space="0" w:color="D9D9E3"/>
                                    <w:right w:val="single" w:sz="2" w:space="0" w:color="D9D9E3"/>
                                  </w:divBdr>
                                  <w:divsChild>
                                    <w:div w:id="3749208">
                                      <w:marLeft w:val="0"/>
                                      <w:marRight w:val="0"/>
                                      <w:marTop w:val="0"/>
                                      <w:marBottom w:val="0"/>
                                      <w:divBdr>
                                        <w:top w:val="single" w:sz="2" w:space="0" w:color="D9D9E3"/>
                                        <w:left w:val="single" w:sz="2" w:space="0" w:color="D9D9E3"/>
                                        <w:bottom w:val="single" w:sz="2" w:space="0" w:color="D9D9E3"/>
                                        <w:right w:val="single" w:sz="2" w:space="0" w:color="D9D9E3"/>
                                      </w:divBdr>
                                      <w:divsChild>
                                        <w:div w:id="339358914">
                                          <w:marLeft w:val="0"/>
                                          <w:marRight w:val="0"/>
                                          <w:marTop w:val="0"/>
                                          <w:marBottom w:val="0"/>
                                          <w:divBdr>
                                            <w:top w:val="single" w:sz="2" w:space="0" w:color="D9D9E3"/>
                                            <w:left w:val="single" w:sz="2" w:space="0" w:color="D9D9E3"/>
                                            <w:bottom w:val="single" w:sz="2" w:space="0" w:color="D9D9E3"/>
                                            <w:right w:val="single" w:sz="2" w:space="0" w:color="D9D9E3"/>
                                          </w:divBdr>
                                          <w:divsChild>
                                            <w:div w:id="21409546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68804498">
                                      <w:marLeft w:val="0"/>
                                      <w:marRight w:val="0"/>
                                      <w:marTop w:val="0"/>
                                      <w:marBottom w:val="0"/>
                                      <w:divBdr>
                                        <w:top w:val="single" w:sz="2" w:space="0" w:color="D9D9E3"/>
                                        <w:left w:val="single" w:sz="2" w:space="0" w:color="D9D9E3"/>
                                        <w:bottom w:val="single" w:sz="2" w:space="0" w:color="D9D9E3"/>
                                        <w:right w:val="single" w:sz="2" w:space="0" w:color="D9D9E3"/>
                                      </w:divBdr>
                                      <w:divsChild>
                                        <w:div w:id="1520663425">
                                          <w:marLeft w:val="0"/>
                                          <w:marRight w:val="0"/>
                                          <w:marTop w:val="0"/>
                                          <w:marBottom w:val="0"/>
                                          <w:divBdr>
                                            <w:top w:val="single" w:sz="2" w:space="0" w:color="D9D9E3"/>
                                            <w:left w:val="single" w:sz="2" w:space="0" w:color="D9D9E3"/>
                                            <w:bottom w:val="single" w:sz="2" w:space="0" w:color="D9D9E3"/>
                                            <w:right w:val="single" w:sz="2" w:space="0" w:color="D9D9E3"/>
                                          </w:divBdr>
                                          <w:divsChild>
                                            <w:div w:id="514076214">
                                              <w:marLeft w:val="0"/>
                                              <w:marRight w:val="0"/>
                                              <w:marTop w:val="0"/>
                                              <w:marBottom w:val="0"/>
                                              <w:divBdr>
                                                <w:top w:val="single" w:sz="2" w:space="0" w:color="D9D9E3"/>
                                                <w:left w:val="single" w:sz="2" w:space="0" w:color="D9D9E3"/>
                                                <w:bottom w:val="single" w:sz="2" w:space="0" w:color="D9D9E3"/>
                                                <w:right w:val="single" w:sz="2" w:space="0" w:color="D9D9E3"/>
                                              </w:divBdr>
                                              <w:divsChild>
                                                <w:div w:id="572350088">
                                                  <w:marLeft w:val="0"/>
                                                  <w:marRight w:val="0"/>
                                                  <w:marTop w:val="0"/>
                                                  <w:marBottom w:val="0"/>
                                                  <w:divBdr>
                                                    <w:top w:val="single" w:sz="2" w:space="0" w:color="D9D9E3"/>
                                                    <w:left w:val="single" w:sz="2" w:space="0" w:color="D9D9E3"/>
                                                    <w:bottom w:val="single" w:sz="2" w:space="0" w:color="D9D9E3"/>
                                                    <w:right w:val="single" w:sz="2" w:space="0" w:color="D9D9E3"/>
                                                  </w:divBdr>
                                                  <w:divsChild>
                                                    <w:div w:id="4081873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00684841">
                          <w:marLeft w:val="0"/>
                          <w:marRight w:val="0"/>
                          <w:marTop w:val="0"/>
                          <w:marBottom w:val="0"/>
                          <w:divBdr>
                            <w:top w:val="single" w:sz="2" w:space="0" w:color="auto"/>
                            <w:left w:val="single" w:sz="2" w:space="0" w:color="auto"/>
                            <w:bottom w:val="single" w:sz="6" w:space="0" w:color="auto"/>
                            <w:right w:val="single" w:sz="2" w:space="0" w:color="auto"/>
                          </w:divBdr>
                          <w:divsChild>
                            <w:div w:id="1256791206">
                              <w:marLeft w:val="0"/>
                              <w:marRight w:val="0"/>
                              <w:marTop w:val="100"/>
                              <w:marBottom w:val="100"/>
                              <w:divBdr>
                                <w:top w:val="single" w:sz="2" w:space="0" w:color="D9D9E3"/>
                                <w:left w:val="single" w:sz="2" w:space="0" w:color="D9D9E3"/>
                                <w:bottom w:val="single" w:sz="2" w:space="0" w:color="D9D9E3"/>
                                <w:right w:val="single" w:sz="2" w:space="0" w:color="D9D9E3"/>
                              </w:divBdr>
                              <w:divsChild>
                                <w:div w:id="1870680902">
                                  <w:marLeft w:val="0"/>
                                  <w:marRight w:val="0"/>
                                  <w:marTop w:val="0"/>
                                  <w:marBottom w:val="0"/>
                                  <w:divBdr>
                                    <w:top w:val="single" w:sz="2" w:space="0" w:color="D9D9E3"/>
                                    <w:left w:val="single" w:sz="2" w:space="0" w:color="D9D9E3"/>
                                    <w:bottom w:val="single" w:sz="2" w:space="0" w:color="D9D9E3"/>
                                    <w:right w:val="single" w:sz="2" w:space="0" w:color="D9D9E3"/>
                                  </w:divBdr>
                                  <w:divsChild>
                                    <w:div w:id="1268777048">
                                      <w:marLeft w:val="0"/>
                                      <w:marRight w:val="0"/>
                                      <w:marTop w:val="0"/>
                                      <w:marBottom w:val="0"/>
                                      <w:divBdr>
                                        <w:top w:val="single" w:sz="2" w:space="0" w:color="D9D9E3"/>
                                        <w:left w:val="single" w:sz="2" w:space="0" w:color="D9D9E3"/>
                                        <w:bottom w:val="single" w:sz="2" w:space="0" w:color="D9D9E3"/>
                                        <w:right w:val="single" w:sz="2" w:space="0" w:color="D9D9E3"/>
                                      </w:divBdr>
                                      <w:divsChild>
                                        <w:div w:id="1726952717">
                                          <w:marLeft w:val="0"/>
                                          <w:marRight w:val="0"/>
                                          <w:marTop w:val="0"/>
                                          <w:marBottom w:val="0"/>
                                          <w:divBdr>
                                            <w:top w:val="single" w:sz="2" w:space="0" w:color="D9D9E3"/>
                                            <w:left w:val="single" w:sz="2" w:space="0" w:color="D9D9E3"/>
                                            <w:bottom w:val="single" w:sz="2" w:space="0" w:color="D9D9E3"/>
                                            <w:right w:val="single" w:sz="2" w:space="0" w:color="D9D9E3"/>
                                          </w:divBdr>
                                          <w:divsChild>
                                            <w:div w:id="9988440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00399491">
                                      <w:marLeft w:val="0"/>
                                      <w:marRight w:val="0"/>
                                      <w:marTop w:val="0"/>
                                      <w:marBottom w:val="0"/>
                                      <w:divBdr>
                                        <w:top w:val="single" w:sz="2" w:space="0" w:color="D9D9E3"/>
                                        <w:left w:val="single" w:sz="2" w:space="0" w:color="D9D9E3"/>
                                        <w:bottom w:val="single" w:sz="2" w:space="0" w:color="D9D9E3"/>
                                        <w:right w:val="single" w:sz="2" w:space="0" w:color="D9D9E3"/>
                                      </w:divBdr>
                                      <w:divsChild>
                                        <w:div w:id="441071182">
                                          <w:marLeft w:val="0"/>
                                          <w:marRight w:val="0"/>
                                          <w:marTop w:val="0"/>
                                          <w:marBottom w:val="0"/>
                                          <w:divBdr>
                                            <w:top w:val="single" w:sz="2" w:space="0" w:color="D9D9E3"/>
                                            <w:left w:val="single" w:sz="2" w:space="0" w:color="D9D9E3"/>
                                            <w:bottom w:val="single" w:sz="2" w:space="0" w:color="D9D9E3"/>
                                            <w:right w:val="single" w:sz="2" w:space="0" w:color="D9D9E3"/>
                                          </w:divBdr>
                                          <w:divsChild>
                                            <w:div w:id="1266959045">
                                              <w:marLeft w:val="0"/>
                                              <w:marRight w:val="0"/>
                                              <w:marTop w:val="0"/>
                                              <w:marBottom w:val="0"/>
                                              <w:divBdr>
                                                <w:top w:val="single" w:sz="2" w:space="0" w:color="D9D9E3"/>
                                                <w:left w:val="single" w:sz="2" w:space="0" w:color="D9D9E3"/>
                                                <w:bottom w:val="single" w:sz="2" w:space="0" w:color="D9D9E3"/>
                                                <w:right w:val="single" w:sz="2" w:space="0" w:color="D9D9E3"/>
                                              </w:divBdr>
                                              <w:divsChild>
                                                <w:div w:id="942617088">
                                                  <w:marLeft w:val="0"/>
                                                  <w:marRight w:val="0"/>
                                                  <w:marTop w:val="0"/>
                                                  <w:marBottom w:val="0"/>
                                                  <w:divBdr>
                                                    <w:top w:val="single" w:sz="2" w:space="0" w:color="D9D9E3"/>
                                                    <w:left w:val="single" w:sz="2" w:space="0" w:color="D9D9E3"/>
                                                    <w:bottom w:val="single" w:sz="2" w:space="0" w:color="D9D9E3"/>
                                                    <w:right w:val="single" w:sz="2" w:space="0" w:color="D9D9E3"/>
                                                  </w:divBdr>
                                                  <w:divsChild>
                                                    <w:div w:id="11961183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13133925">
                          <w:marLeft w:val="0"/>
                          <w:marRight w:val="0"/>
                          <w:marTop w:val="0"/>
                          <w:marBottom w:val="0"/>
                          <w:divBdr>
                            <w:top w:val="single" w:sz="2" w:space="0" w:color="auto"/>
                            <w:left w:val="single" w:sz="2" w:space="0" w:color="auto"/>
                            <w:bottom w:val="single" w:sz="6" w:space="0" w:color="auto"/>
                            <w:right w:val="single" w:sz="2" w:space="0" w:color="auto"/>
                          </w:divBdr>
                          <w:divsChild>
                            <w:div w:id="1871722701">
                              <w:marLeft w:val="0"/>
                              <w:marRight w:val="0"/>
                              <w:marTop w:val="100"/>
                              <w:marBottom w:val="100"/>
                              <w:divBdr>
                                <w:top w:val="single" w:sz="2" w:space="0" w:color="D9D9E3"/>
                                <w:left w:val="single" w:sz="2" w:space="0" w:color="D9D9E3"/>
                                <w:bottom w:val="single" w:sz="2" w:space="0" w:color="D9D9E3"/>
                                <w:right w:val="single" w:sz="2" w:space="0" w:color="D9D9E3"/>
                              </w:divBdr>
                              <w:divsChild>
                                <w:div w:id="2126804773">
                                  <w:marLeft w:val="0"/>
                                  <w:marRight w:val="0"/>
                                  <w:marTop w:val="0"/>
                                  <w:marBottom w:val="0"/>
                                  <w:divBdr>
                                    <w:top w:val="single" w:sz="2" w:space="0" w:color="D9D9E3"/>
                                    <w:left w:val="single" w:sz="2" w:space="0" w:color="D9D9E3"/>
                                    <w:bottom w:val="single" w:sz="2" w:space="0" w:color="D9D9E3"/>
                                    <w:right w:val="single" w:sz="2" w:space="0" w:color="D9D9E3"/>
                                  </w:divBdr>
                                  <w:divsChild>
                                    <w:div w:id="191237221">
                                      <w:marLeft w:val="0"/>
                                      <w:marRight w:val="0"/>
                                      <w:marTop w:val="0"/>
                                      <w:marBottom w:val="0"/>
                                      <w:divBdr>
                                        <w:top w:val="single" w:sz="2" w:space="0" w:color="D9D9E3"/>
                                        <w:left w:val="single" w:sz="2" w:space="0" w:color="D9D9E3"/>
                                        <w:bottom w:val="single" w:sz="2" w:space="0" w:color="D9D9E3"/>
                                        <w:right w:val="single" w:sz="2" w:space="0" w:color="D9D9E3"/>
                                      </w:divBdr>
                                      <w:divsChild>
                                        <w:div w:id="1824736558">
                                          <w:marLeft w:val="0"/>
                                          <w:marRight w:val="0"/>
                                          <w:marTop w:val="0"/>
                                          <w:marBottom w:val="0"/>
                                          <w:divBdr>
                                            <w:top w:val="single" w:sz="2" w:space="0" w:color="D9D9E3"/>
                                            <w:left w:val="single" w:sz="2" w:space="0" w:color="D9D9E3"/>
                                            <w:bottom w:val="single" w:sz="2" w:space="0" w:color="D9D9E3"/>
                                            <w:right w:val="single" w:sz="2" w:space="0" w:color="D9D9E3"/>
                                          </w:divBdr>
                                          <w:divsChild>
                                            <w:div w:id="1042629669">
                                              <w:marLeft w:val="0"/>
                                              <w:marRight w:val="0"/>
                                              <w:marTop w:val="0"/>
                                              <w:marBottom w:val="0"/>
                                              <w:divBdr>
                                                <w:top w:val="single" w:sz="2" w:space="0" w:color="D9D9E3"/>
                                                <w:left w:val="single" w:sz="2" w:space="0" w:color="D9D9E3"/>
                                                <w:bottom w:val="single" w:sz="2" w:space="0" w:color="D9D9E3"/>
                                                <w:right w:val="single" w:sz="2" w:space="0" w:color="D9D9E3"/>
                                              </w:divBdr>
                                              <w:divsChild>
                                                <w:div w:id="1432969344">
                                                  <w:marLeft w:val="0"/>
                                                  <w:marRight w:val="0"/>
                                                  <w:marTop w:val="0"/>
                                                  <w:marBottom w:val="0"/>
                                                  <w:divBdr>
                                                    <w:top w:val="single" w:sz="2" w:space="0" w:color="D9D9E3"/>
                                                    <w:left w:val="single" w:sz="2" w:space="0" w:color="D9D9E3"/>
                                                    <w:bottom w:val="single" w:sz="2" w:space="0" w:color="D9D9E3"/>
                                                    <w:right w:val="single" w:sz="2" w:space="0" w:color="D9D9E3"/>
                                                  </w:divBdr>
                                                  <w:divsChild>
                                                    <w:div w:id="14410723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92773137">
                                      <w:marLeft w:val="0"/>
                                      <w:marRight w:val="0"/>
                                      <w:marTop w:val="0"/>
                                      <w:marBottom w:val="0"/>
                                      <w:divBdr>
                                        <w:top w:val="single" w:sz="2" w:space="0" w:color="D9D9E3"/>
                                        <w:left w:val="single" w:sz="2" w:space="0" w:color="D9D9E3"/>
                                        <w:bottom w:val="single" w:sz="2" w:space="0" w:color="D9D9E3"/>
                                        <w:right w:val="single" w:sz="2" w:space="0" w:color="D9D9E3"/>
                                      </w:divBdr>
                                      <w:divsChild>
                                        <w:div w:id="154877411">
                                          <w:marLeft w:val="0"/>
                                          <w:marRight w:val="0"/>
                                          <w:marTop w:val="0"/>
                                          <w:marBottom w:val="0"/>
                                          <w:divBdr>
                                            <w:top w:val="single" w:sz="2" w:space="0" w:color="D9D9E3"/>
                                            <w:left w:val="single" w:sz="2" w:space="0" w:color="D9D9E3"/>
                                            <w:bottom w:val="single" w:sz="2" w:space="0" w:color="D9D9E3"/>
                                            <w:right w:val="single" w:sz="2" w:space="0" w:color="D9D9E3"/>
                                          </w:divBdr>
                                          <w:divsChild>
                                            <w:div w:id="16049914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15344004">
                          <w:marLeft w:val="0"/>
                          <w:marRight w:val="0"/>
                          <w:marTop w:val="0"/>
                          <w:marBottom w:val="0"/>
                          <w:divBdr>
                            <w:top w:val="single" w:sz="2" w:space="0" w:color="auto"/>
                            <w:left w:val="single" w:sz="2" w:space="0" w:color="auto"/>
                            <w:bottom w:val="single" w:sz="6" w:space="0" w:color="auto"/>
                            <w:right w:val="single" w:sz="2" w:space="0" w:color="auto"/>
                          </w:divBdr>
                          <w:divsChild>
                            <w:div w:id="464473368">
                              <w:marLeft w:val="0"/>
                              <w:marRight w:val="0"/>
                              <w:marTop w:val="100"/>
                              <w:marBottom w:val="100"/>
                              <w:divBdr>
                                <w:top w:val="single" w:sz="2" w:space="0" w:color="D9D9E3"/>
                                <w:left w:val="single" w:sz="2" w:space="0" w:color="D9D9E3"/>
                                <w:bottom w:val="single" w:sz="2" w:space="0" w:color="D9D9E3"/>
                                <w:right w:val="single" w:sz="2" w:space="0" w:color="D9D9E3"/>
                              </w:divBdr>
                              <w:divsChild>
                                <w:div w:id="1050836741">
                                  <w:marLeft w:val="0"/>
                                  <w:marRight w:val="0"/>
                                  <w:marTop w:val="0"/>
                                  <w:marBottom w:val="0"/>
                                  <w:divBdr>
                                    <w:top w:val="single" w:sz="2" w:space="0" w:color="D9D9E3"/>
                                    <w:left w:val="single" w:sz="2" w:space="0" w:color="D9D9E3"/>
                                    <w:bottom w:val="single" w:sz="2" w:space="0" w:color="D9D9E3"/>
                                    <w:right w:val="single" w:sz="2" w:space="0" w:color="D9D9E3"/>
                                  </w:divBdr>
                                  <w:divsChild>
                                    <w:div w:id="1156147652">
                                      <w:marLeft w:val="0"/>
                                      <w:marRight w:val="0"/>
                                      <w:marTop w:val="0"/>
                                      <w:marBottom w:val="0"/>
                                      <w:divBdr>
                                        <w:top w:val="single" w:sz="2" w:space="0" w:color="D9D9E3"/>
                                        <w:left w:val="single" w:sz="2" w:space="0" w:color="D9D9E3"/>
                                        <w:bottom w:val="single" w:sz="2" w:space="0" w:color="D9D9E3"/>
                                        <w:right w:val="single" w:sz="2" w:space="0" w:color="D9D9E3"/>
                                      </w:divBdr>
                                      <w:divsChild>
                                        <w:div w:id="600720864">
                                          <w:marLeft w:val="0"/>
                                          <w:marRight w:val="0"/>
                                          <w:marTop w:val="0"/>
                                          <w:marBottom w:val="0"/>
                                          <w:divBdr>
                                            <w:top w:val="single" w:sz="2" w:space="0" w:color="D9D9E3"/>
                                            <w:left w:val="single" w:sz="2" w:space="0" w:color="D9D9E3"/>
                                            <w:bottom w:val="single" w:sz="2" w:space="0" w:color="D9D9E3"/>
                                            <w:right w:val="single" w:sz="2" w:space="0" w:color="D9D9E3"/>
                                          </w:divBdr>
                                          <w:divsChild>
                                            <w:div w:id="487554007">
                                              <w:marLeft w:val="0"/>
                                              <w:marRight w:val="0"/>
                                              <w:marTop w:val="0"/>
                                              <w:marBottom w:val="0"/>
                                              <w:divBdr>
                                                <w:top w:val="single" w:sz="2" w:space="0" w:color="D9D9E3"/>
                                                <w:left w:val="single" w:sz="2" w:space="0" w:color="D9D9E3"/>
                                                <w:bottom w:val="single" w:sz="2" w:space="0" w:color="D9D9E3"/>
                                                <w:right w:val="single" w:sz="2" w:space="0" w:color="D9D9E3"/>
                                              </w:divBdr>
                                              <w:divsChild>
                                                <w:div w:id="920262114">
                                                  <w:marLeft w:val="0"/>
                                                  <w:marRight w:val="0"/>
                                                  <w:marTop w:val="0"/>
                                                  <w:marBottom w:val="0"/>
                                                  <w:divBdr>
                                                    <w:top w:val="single" w:sz="2" w:space="0" w:color="D9D9E3"/>
                                                    <w:left w:val="single" w:sz="2" w:space="0" w:color="D9D9E3"/>
                                                    <w:bottom w:val="single" w:sz="2" w:space="0" w:color="D9D9E3"/>
                                                    <w:right w:val="single" w:sz="2" w:space="0" w:color="D9D9E3"/>
                                                  </w:divBdr>
                                                  <w:divsChild>
                                                    <w:div w:id="19697044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74242852">
                                      <w:marLeft w:val="0"/>
                                      <w:marRight w:val="0"/>
                                      <w:marTop w:val="0"/>
                                      <w:marBottom w:val="0"/>
                                      <w:divBdr>
                                        <w:top w:val="single" w:sz="2" w:space="0" w:color="D9D9E3"/>
                                        <w:left w:val="single" w:sz="2" w:space="0" w:color="D9D9E3"/>
                                        <w:bottom w:val="single" w:sz="2" w:space="0" w:color="D9D9E3"/>
                                        <w:right w:val="single" w:sz="2" w:space="0" w:color="D9D9E3"/>
                                      </w:divBdr>
                                      <w:divsChild>
                                        <w:div w:id="789936546">
                                          <w:marLeft w:val="0"/>
                                          <w:marRight w:val="0"/>
                                          <w:marTop w:val="0"/>
                                          <w:marBottom w:val="0"/>
                                          <w:divBdr>
                                            <w:top w:val="single" w:sz="2" w:space="0" w:color="D9D9E3"/>
                                            <w:left w:val="single" w:sz="2" w:space="0" w:color="D9D9E3"/>
                                            <w:bottom w:val="single" w:sz="2" w:space="0" w:color="D9D9E3"/>
                                            <w:right w:val="single" w:sz="2" w:space="0" w:color="D9D9E3"/>
                                          </w:divBdr>
                                          <w:divsChild>
                                            <w:div w:id="15517238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20121050">
                          <w:marLeft w:val="0"/>
                          <w:marRight w:val="0"/>
                          <w:marTop w:val="0"/>
                          <w:marBottom w:val="0"/>
                          <w:divBdr>
                            <w:top w:val="single" w:sz="2" w:space="0" w:color="auto"/>
                            <w:left w:val="single" w:sz="2" w:space="0" w:color="auto"/>
                            <w:bottom w:val="single" w:sz="6" w:space="0" w:color="auto"/>
                            <w:right w:val="single" w:sz="2" w:space="0" w:color="auto"/>
                          </w:divBdr>
                          <w:divsChild>
                            <w:div w:id="1196311151">
                              <w:marLeft w:val="0"/>
                              <w:marRight w:val="0"/>
                              <w:marTop w:val="100"/>
                              <w:marBottom w:val="100"/>
                              <w:divBdr>
                                <w:top w:val="single" w:sz="2" w:space="0" w:color="D9D9E3"/>
                                <w:left w:val="single" w:sz="2" w:space="0" w:color="D9D9E3"/>
                                <w:bottom w:val="single" w:sz="2" w:space="0" w:color="D9D9E3"/>
                                <w:right w:val="single" w:sz="2" w:space="0" w:color="D9D9E3"/>
                              </w:divBdr>
                              <w:divsChild>
                                <w:div w:id="1754473713">
                                  <w:marLeft w:val="0"/>
                                  <w:marRight w:val="0"/>
                                  <w:marTop w:val="0"/>
                                  <w:marBottom w:val="0"/>
                                  <w:divBdr>
                                    <w:top w:val="single" w:sz="2" w:space="0" w:color="D9D9E3"/>
                                    <w:left w:val="single" w:sz="2" w:space="0" w:color="D9D9E3"/>
                                    <w:bottom w:val="single" w:sz="2" w:space="0" w:color="D9D9E3"/>
                                    <w:right w:val="single" w:sz="2" w:space="0" w:color="D9D9E3"/>
                                  </w:divBdr>
                                  <w:divsChild>
                                    <w:div w:id="1640106906">
                                      <w:marLeft w:val="0"/>
                                      <w:marRight w:val="0"/>
                                      <w:marTop w:val="0"/>
                                      <w:marBottom w:val="0"/>
                                      <w:divBdr>
                                        <w:top w:val="single" w:sz="2" w:space="0" w:color="D9D9E3"/>
                                        <w:left w:val="single" w:sz="2" w:space="0" w:color="D9D9E3"/>
                                        <w:bottom w:val="single" w:sz="2" w:space="0" w:color="D9D9E3"/>
                                        <w:right w:val="single" w:sz="2" w:space="0" w:color="D9D9E3"/>
                                      </w:divBdr>
                                      <w:divsChild>
                                        <w:div w:id="2023126550">
                                          <w:marLeft w:val="0"/>
                                          <w:marRight w:val="0"/>
                                          <w:marTop w:val="0"/>
                                          <w:marBottom w:val="0"/>
                                          <w:divBdr>
                                            <w:top w:val="single" w:sz="2" w:space="0" w:color="D9D9E3"/>
                                            <w:left w:val="single" w:sz="2" w:space="0" w:color="D9D9E3"/>
                                            <w:bottom w:val="single" w:sz="2" w:space="0" w:color="D9D9E3"/>
                                            <w:right w:val="single" w:sz="2" w:space="0" w:color="D9D9E3"/>
                                          </w:divBdr>
                                          <w:divsChild>
                                            <w:div w:id="1129478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82749987">
                                      <w:marLeft w:val="0"/>
                                      <w:marRight w:val="0"/>
                                      <w:marTop w:val="0"/>
                                      <w:marBottom w:val="0"/>
                                      <w:divBdr>
                                        <w:top w:val="single" w:sz="2" w:space="0" w:color="D9D9E3"/>
                                        <w:left w:val="single" w:sz="2" w:space="0" w:color="D9D9E3"/>
                                        <w:bottom w:val="single" w:sz="2" w:space="0" w:color="D9D9E3"/>
                                        <w:right w:val="single" w:sz="2" w:space="0" w:color="D9D9E3"/>
                                      </w:divBdr>
                                      <w:divsChild>
                                        <w:div w:id="1371028310">
                                          <w:marLeft w:val="0"/>
                                          <w:marRight w:val="0"/>
                                          <w:marTop w:val="0"/>
                                          <w:marBottom w:val="0"/>
                                          <w:divBdr>
                                            <w:top w:val="single" w:sz="2" w:space="0" w:color="D9D9E3"/>
                                            <w:left w:val="single" w:sz="2" w:space="0" w:color="D9D9E3"/>
                                            <w:bottom w:val="single" w:sz="2" w:space="0" w:color="D9D9E3"/>
                                            <w:right w:val="single" w:sz="2" w:space="0" w:color="D9D9E3"/>
                                          </w:divBdr>
                                          <w:divsChild>
                                            <w:div w:id="796676594">
                                              <w:marLeft w:val="0"/>
                                              <w:marRight w:val="0"/>
                                              <w:marTop w:val="0"/>
                                              <w:marBottom w:val="0"/>
                                              <w:divBdr>
                                                <w:top w:val="single" w:sz="2" w:space="0" w:color="D9D9E3"/>
                                                <w:left w:val="single" w:sz="2" w:space="0" w:color="D9D9E3"/>
                                                <w:bottom w:val="single" w:sz="2" w:space="0" w:color="D9D9E3"/>
                                                <w:right w:val="single" w:sz="2" w:space="0" w:color="D9D9E3"/>
                                              </w:divBdr>
                                              <w:divsChild>
                                                <w:div w:id="1263956844">
                                                  <w:marLeft w:val="0"/>
                                                  <w:marRight w:val="0"/>
                                                  <w:marTop w:val="0"/>
                                                  <w:marBottom w:val="0"/>
                                                  <w:divBdr>
                                                    <w:top w:val="single" w:sz="2" w:space="0" w:color="D9D9E3"/>
                                                    <w:left w:val="single" w:sz="2" w:space="0" w:color="D9D9E3"/>
                                                    <w:bottom w:val="single" w:sz="2" w:space="0" w:color="D9D9E3"/>
                                                    <w:right w:val="single" w:sz="2" w:space="0" w:color="D9D9E3"/>
                                                  </w:divBdr>
                                                  <w:divsChild>
                                                    <w:div w:id="15837529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22740062">
                          <w:marLeft w:val="0"/>
                          <w:marRight w:val="0"/>
                          <w:marTop w:val="0"/>
                          <w:marBottom w:val="0"/>
                          <w:divBdr>
                            <w:top w:val="single" w:sz="2" w:space="0" w:color="auto"/>
                            <w:left w:val="single" w:sz="2" w:space="0" w:color="auto"/>
                            <w:bottom w:val="single" w:sz="6" w:space="0" w:color="auto"/>
                            <w:right w:val="single" w:sz="2" w:space="0" w:color="auto"/>
                          </w:divBdr>
                          <w:divsChild>
                            <w:div w:id="297033105">
                              <w:marLeft w:val="0"/>
                              <w:marRight w:val="0"/>
                              <w:marTop w:val="100"/>
                              <w:marBottom w:val="100"/>
                              <w:divBdr>
                                <w:top w:val="single" w:sz="2" w:space="0" w:color="D9D9E3"/>
                                <w:left w:val="single" w:sz="2" w:space="0" w:color="D9D9E3"/>
                                <w:bottom w:val="single" w:sz="2" w:space="0" w:color="D9D9E3"/>
                                <w:right w:val="single" w:sz="2" w:space="0" w:color="D9D9E3"/>
                              </w:divBdr>
                              <w:divsChild>
                                <w:div w:id="1977950030">
                                  <w:marLeft w:val="0"/>
                                  <w:marRight w:val="0"/>
                                  <w:marTop w:val="0"/>
                                  <w:marBottom w:val="0"/>
                                  <w:divBdr>
                                    <w:top w:val="single" w:sz="2" w:space="0" w:color="D9D9E3"/>
                                    <w:left w:val="single" w:sz="2" w:space="0" w:color="D9D9E3"/>
                                    <w:bottom w:val="single" w:sz="2" w:space="0" w:color="D9D9E3"/>
                                    <w:right w:val="single" w:sz="2" w:space="0" w:color="D9D9E3"/>
                                  </w:divBdr>
                                  <w:divsChild>
                                    <w:div w:id="1244756870">
                                      <w:marLeft w:val="0"/>
                                      <w:marRight w:val="0"/>
                                      <w:marTop w:val="0"/>
                                      <w:marBottom w:val="0"/>
                                      <w:divBdr>
                                        <w:top w:val="single" w:sz="2" w:space="0" w:color="D9D9E3"/>
                                        <w:left w:val="single" w:sz="2" w:space="0" w:color="D9D9E3"/>
                                        <w:bottom w:val="single" w:sz="2" w:space="0" w:color="D9D9E3"/>
                                        <w:right w:val="single" w:sz="2" w:space="0" w:color="D9D9E3"/>
                                      </w:divBdr>
                                      <w:divsChild>
                                        <w:div w:id="2054122">
                                          <w:marLeft w:val="0"/>
                                          <w:marRight w:val="0"/>
                                          <w:marTop w:val="0"/>
                                          <w:marBottom w:val="0"/>
                                          <w:divBdr>
                                            <w:top w:val="single" w:sz="2" w:space="0" w:color="D9D9E3"/>
                                            <w:left w:val="single" w:sz="2" w:space="0" w:color="D9D9E3"/>
                                            <w:bottom w:val="single" w:sz="2" w:space="0" w:color="D9D9E3"/>
                                            <w:right w:val="single" w:sz="2" w:space="0" w:color="D9D9E3"/>
                                          </w:divBdr>
                                          <w:divsChild>
                                            <w:div w:id="4026043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36684639">
                                      <w:marLeft w:val="0"/>
                                      <w:marRight w:val="0"/>
                                      <w:marTop w:val="0"/>
                                      <w:marBottom w:val="0"/>
                                      <w:divBdr>
                                        <w:top w:val="single" w:sz="2" w:space="0" w:color="D9D9E3"/>
                                        <w:left w:val="single" w:sz="2" w:space="0" w:color="D9D9E3"/>
                                        <w:bottom w:val="single" w:sz="2" w:space="0" w:color="D9D9E3"/>
                                        <w:right w:val="single" w:sz="2" w:space="0" w:color="D9D9E3"/>
                                      </w:divBdr>
                                      <w:divsChild>
                                        <w:div w:id="967390735">
                                          <w:marLeft w:val="0"/>
                                          <w:marRight w:val="0"/>
                                          <w:marTop w:val="0"/>
                                          <w:marBottom w:val="0"/>
                                          <w:divBdr>
                                            <w:top w:val="single" w:sz="2" w:space="0" w:color="D9D9E3"/>
                                            <w:left w:val="single" w:sz="2" w:space="0" w:color="D9D9E3"/>
                                            <w:bottom w:val="single" w:sz="2" w:space="0" w:color="D9D9E3"/>
                                            <w:right w:val="single" w:sz="2" w:space="0" w:color="D9D9E3"/>
                                          </w:divBdr>
                                          <w:divsChild>
                                            <w:div w:id="1168058395">
                                              <w:marLeft w:val="0"/>
                                              <w:marRight w:val="0"/>
                                              <w:marTop w:val="0"/>
                                              <w:marBottom w:val="0"/>
                                              <w:divBdr>
                                                <w:top w:val="single" w:sz="2" w:space="0" w:color="D9D9E3"/>
                                                <w:left w:val="single" w:sz="2" w:space="0" w:color="D9D9E3"/>
                                                <w:bottom w:val="single" w:sz="2" w:space="0" w:color="D9D9E3"/>
                                                <w:right w:val="single" w:sz="2" w:space="0" w:color="D9D9E3"/>
                                              </w:divBdr>
                                              <w:divsChild>
                                                <w:div w:id="307516030">
                                                  <w:marLeft w:val="0"/>
                                                  <w:marRight w:val="0"/>
                                                  <w:marTop w:val="0"/>
                                                  <w:marBottom w:val="0"/>
                                                  <w:divBdr>
                                                    <w:top w:val="single" w:sz="2" w:space="0" w:color="D9D9E3"/>
                                                    <w:left w:val="single" w:sz="2" w:space="0" w:color="D9D9E3"/>
                                                    <w:bottom w:val="single" w:sz="2" w:space="0" w:color="D9D9E3"/>
                                                    <w:right w:val="single" w:sz="2" w:space="0" w:color="D9D9E3"/>
                                                  </w:divBdr>
                                                  <w:divsChild>
                                                    <w:div w:id="17861193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39926916">
                          <w:marLeft w:val="0"/>
                          <w:marRight w:val="0"/>
                          <w:marTop w:val="0"/>
                          <w:marBottom w:val="0"/>
                          <w:divBdr>
                            <w:top w:val="single" w:sz="2" w:space="0" w:color="auto"/>
                            <w:left w:val="single" w:sz="2" w:space="0" w:color="auto"/>
                            <w:bottom w:val="single" w:sz="6" w:space="0" w:color="auto"/>
                            <w:right w:val="single" w:sz="2" w:space="0" w:color="auto"/>
                          </w:divBdr>
                          <w:divsChild>
                            <w:div w:id="772745427">
                              <w:marLeft w:val="0"/>
                              <w:marRight w:val="0"/>
                              <w:marTop w:val="100"/>
                              <w:marBottom w:val="100"/>
                              <w:divBdr>
                                <w:top w:val="single" w:sz="2" w:space="0" w:color="D9D9E3"/>
                                <w:left w:val="single" w:sz="2" w:space="0" w:color="D9D9E3"/>
                                <w:bottom w:val="single" w:sz="2" w:space="0" w:color="D9D9E3"/>
                                <w:right w:val="single" w:sz="2" w:space="0" w:color="D9D9E3"/>
                              </w:divBdr>
                              <w:divsChild>
                                <w:div w:id="1864316089">
                                  <w:marLeft w:val="0"/>
                                  <w:marRight w:val="0"/>
                                  <w:marTop w:val="0"/>
                                  <w:marBottom w:val="0"/>
                                  <w:divBdr>
                                    <w:top w:val="single" w:sz="2" w:space="0" w:color="D9D9E3"/>
                                    <w:left w:val="single" w:sz="2" w:space="0" w:color="D9D9E3"/>
                                    <w:bottom w:val="single" w:sz="2" w:space="0" w:color="D9D9E3"/>
                                    <w:right w:val="single" w:sz="2" w:space="0" w:color="D9D9E3"/>
                                  </w:divBdr>
                                  <w:divsChild>
                                    <w:div w:id="7097112">
                                      <w:marLeft w:val="0"/>
                                      <w:marRight w:val="0"/>
                                      <w:marTop w:val="0"/>
                                      <w:marBottom w:val="0"/>
                                      <w:divBdr>
                                        <w:top w:val="single" w:sz="2" w:space="0" w:color="D9D9E3"/>
                                        <w:left w:val="single" w:sz="2" w:space="0" w:color="D9D9E3"/>
                                        <w:bottom w:val="single" w:sz="2" w:space="0" w:color="D9D9E3"/>
                                        <w:right w:val="single" w:sz="2" w:space="0" w:color="D9D9E3"/>
                                      </w:divBdr>
                                      <w:divsChild>
                                        <w:div w:id="1764910981">
                                          <w:marLeft w:val="0"/>
                                          <w:marRight w:val="0"/>
                                          <w:marTop w:val="0"/>
                                          <w:marBottom w:val="0"/>
                                          <w:divBdr>
                                            <w:top w:val="single" w:sz="2" w:space="0" w:color="D9D9E3"/>
                                            <w:left w:val="single" w:sz="2" w:space="0" w:color="D9D9E3"/>
                                            <w:bottom w:val="single" w:sz="2" w:space="0" w:color="D9D9E3"/>
                                            <w:right w:val="single" w:sz="2" w:space="0" w:color="D9D9E3"/>
                                          </w:divBdr>
                                          <w:divsChild>
                                            <w:div w:id="259801045">
                                              <w:marLeft w:val="0"/>
                                              <w:marRight w:val="0"/>
                                              <w:marTop w:val="0"/>
                                              <w:marBottom w:val="0"/>
                                              <w:divBdr>
                                                <w:top w:val="single" w:sz="2" w:space="0" w:color="D9D9E3"/>
                                                <w:left w:val="single" w:sz="2" w:space="0" w:color="D9D9E3"/>
                                                <w:bottom w:val="single" w:sz="2" w:space="0" w:color="D9D9E3"/>
                                                <w:right w:val="single" w:sz="2" w:space="0" w:color="D9D9E3"/>
                                              </w:divBdr>
                                              <w:divsChild>
                                                <w:div w:id="2111705139">
                                                  <w:marLeft w:val="0"/>
                                                  <w:marRight w:val="0"/>
                                                  <w:marTop w:val="0"/>
                                                  <w:marBottom w:val="0"/>
                                                  <w:divBdr>
                                                    <w:top w:val="single" w:sz="2" w:space="0" w:color="D9D9E3"/>
                                                    <w:left w:val="single" w:sz="2" w:space="0" w:color="D9D9E3"/>
                                                    <w:bottom w:val="single" w:sz="2" w:space="0" w:color="D9D9E3"/>
                                                    <w:right w:val="single" w:sz="2" w:space="0" w:color="D9D9E3"/>
                                                  </w:divBdr>
                                                  <w:divsChild>
                                                    <w:div w:id="2347048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16068821">
                                      <w:marLeft w:val="0"/>
                                      <w:marRight w:val="0"/>
                                      <w:marTop w:val="0"/>
                                      <w:marBottom w:val="0"/>
                                      <w:divBdr>
                                        <w:top w:val="single" w:sz="2" w:space="0" w:color="D9D9E3"/>
                                        <w:left w:val="single" w:sz="2" w:space="0" w:color="D9D9E3"/>
                                        <w:bottom w:val="single" w:sz="2" w:space="0" w:color="D9D9E3"/>
                                        <w:right w:val="single" w:sz="2" w:space="0" w:color="D9D9E3"/>
                                      </w:divBdr>
                                      <w:divsChild>
                                        <w:div w:id="510802824">
                                          <w:marLeft w:val="0"/>
                                          <w:marRight w:val="0"/>
                                          <w:marTop w:val="0"/>
                                          <w:marBottom w:val="0"/>
                                          <w:divBdr>
                                            <w:top w:val="single" w:sz="2" w:space="0" w:color="D9D9E3"/>
                                            <w:left w:val="single" w:sz="2" w:space="0" w:color="D9D9E3"/>
                                            <w:bottom w:val="single" w:sz="2" w:space="0" w:color="D9D9E3"/>
                                            <w:right w:val="single" w:sz="2" w:space="0" w:color="D9D9E3"/>
                                          </w:divBdr>
                                          <w:divsChild>
                                            <w:div w:id="16850911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56891103">
                          <w:marLeft w:val="0"/>
                          <w:marRight w:val="0"/>
                          <w:marTop w:val="0"/>
                          <w:marBottom w:val="0"/>
                          <w:divBdr>
                            <w:top w:val="single" w:sz="2" w:space="0" w:color="auto"/>
                            <w:left w:val="single" w:sz="2" w:space="0" w:color="auto"/>
                            <w:bottom w:val="single" w:sz="6" w:space="0" w:color="auto"/>
                            <w:right w:val="single" w:sz="2" w:space="0" w:color="auto"/>
                          </w:divBdr>
                          <w:divsChild>
                            <w:div w:id="2048984609">
                              <w:marLeft w:val="0"/>
                              <w:marRight w:val="0"/>
                              <w:marTop w:val="100"/>
                              <w:marBottom w:val="100"/>
                              <w:divBdr>
                                <w:top w:val="single" w:sz="2" w:space="0" w:color="D9D9E3"/>
                                <w:left w:val="single" w:sz="2" w:space="0" w:color="D9D9E3"/>
                                <w:bottom w:val="single" w:sz="2" w:space="0" w:color="D9D9E3"/>
                                <w:right w:val="single" w:sz="2" w:space="0" w:color="D9D9E3"/>
                              </w:divBdr>
                              <w:divsChild>
                                <w:div w:id="760637430">
                                  <w:marLeft w:val="0"/>
                                  <w:marRight w:val="0"/>
                                  <w:marTop w:val="0"/>
                                  <w:marBottom w:val="0"/>
                                  <w:divBdr>
                                    <w:top w:val="single" w:sz="2" w:space="0" w:color="D9D9E3"/>
                                    <w:left w:val="single" w:sz="2" w:space="0" w:color="D9D9E3"/>
                                    <w:bottom w:val="single" w:sz="2" w:space="0" w:color="D9D9E3"/>
                                    <w:right w:val="single" w:sz="2" w:space="0" w:color="D9D9E3"/>
                                  </w:divBdr>
                                  <w:divsChild>
                                    <w:div w:id="1073354304">
                                      <w:marLeft w:val="0"/>
                                      <w:marRight w:val="0"/>
                                      <w:marTop w:val="0"/>
                                      <w:marBottom w:val="0"/>
                                      <w:divBdr>
                                        <w:top w:val="single" w:sz="2" w:space="0" w:color="D9D9E3"/>
                                        <w:left w:val="single" w:sz="2" w:space="0" w:color="D9D9E3"/>
                                        <w:bottom w:val="single" w:sz="2" w:space="0" w:color="D9D9E3"/>
                                        <w:right w:val="single" w:sz="2" w:space="0" w:color="D9D9E3"/>
                                      </w:divBdr>
                                      <w:divsChild>
                                        <w:div w:id="701705874">
                                          <w:marLeft w:val="0"/>
                                          <w:marRight w:val="0"/>
                                          <w:marTop w:val="0"/>
                                          <w:marBottom w:val="0"/>
                                          <w:divBdr>
                                            <w:top w:val="single" w:sz="2" w:space="0" w:color="D9D9E3"/>
                                            <w:left w:val="single" w:sz="2" w:space="0" w:color="D9D9E3"/>
                                            <w:bottom w:val="single" w:sz="2" w:space="0" w:color="D9D9E3"/>
                                            <w:right w:val="single" w:sz="2" w:space="0" w:color="D9D9E3"/>
                                          </w:divBdr>
                                          <w:divsChild>
                                            <w:div w:id="15219681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79574075">
                                      <w:marLeft w:val="0"/>
                                      <w:marRight w:val="0"/>
                                      <w:marTop w:val="0"/>
                                      <w:marBottom w:val="0"/>
                                      <w:divBdr>
                                        <w:top w:val="single" w:sz="2" w:space="0" w:color="D9D9E3"/>
                                        <w:left w:val="single" w:sz="2" w:space="0" w:color="D9D9E3"/>
                                        <w:bottom w:val="single" w:sz="2" w:space="0" w:color="D9D9E3"/>
                                        <w:right w:val="single" w:sz="2" w:space="0" w:color="D9D9E3"/>
                                      </w:divBdr>
                                      <w:divsChild>
                                        <w:div w:id="1057776903">
                                          <w:marLeft w:val="0"/>
                                          <w:marRight w:val="0"/>
                                          <w:marTop w:val="0"/>
                                          <w:marBottom w:val="0"/>
                                          <w:divBdr>
                                            <w:top w:val="single" w:sz="2" w:space="0" w:color="D9D9E3"/>
                                            <w:left w:val="single" w:sz="2" w:space="0" w:color="D9D9E3"/>
                                            <w:bottom w:val="single" w:sz="2" w:space="0" w:color="D9D9E3"/>
                                            <w:right w:val="single" w:sz="2" w:space="0" w:color="D9D9E3"/>
                                          </w:divBdr>
                                          <w:divsChild>
                                            <w:div w:id="286399144">
                                              <w:marLeft w:val="0"/>
                                              <w:marRight w:val="0"/>
                                              <w:marTop w:val="0"/>
                                              <w:marBottom w:val="0"/>
                                              <w:divBdr>
                                                <w:top w:val="single" w:sz="2" w:space="0" w:color="D9D9E3"/>
                                                <w:left w:val="single" w:sz="2" w:space="0" w:color="D9D9E3"/>
                                                <w:bottom w:val="single" w:sz="2" w:space="0" w:color="D9D9E3"/>
                                                <w:right w:val="single" w:sz="2" w:space="0" w:color="D9D9E3"/>
                                              </w:divBdr>
                                              <w:divsChild>
                                                <w:div w:id="358969035">
                                                  <w:marLeft w:val="0"/>
                                                  <w:marRight w:val="0"/>
                                                  <w:marTop w:val="0"/>
                                                  <w:marBottom w:val="0"/>
                                                  <w:divBdr>
                                                    <w:top w:val="single" w:sz="2" w:space="0" w:color="D9D9E3"/>
                                                    <w:left w:val="single" w:sz="2" w:space="0" w:color="D9D9E3"/>
                                                    <w:bottom w:val="single" w:sz="2" w:space="0" w:color="D9D9E3"/>
                                                    <w:right w:val="single" w:sz="2" w:space="0" w:color="D9D9E3"/>
                                                  </w:divBdr>
                                                  <w:divsChild>
                                                    <w:div w:id="897939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60440252">
                          <w:marLeft w:val="0"/>
                          <w:marRight w:val="0"/>
                          <w:marTop w:val="0"/>
                          <w:marBottom w:val="0"/>
                          <w:divBdr>
                            <w:top w:val="single" w:sz="2" w:space="0" w:color="auto"/>
                            <w:left w:val="single" w:sz="2" w:space="0" w:color="auto"/>
                            <w:bottom w:val="single" w:sz="6" w:space="0" w:color="auto"/>
                            <w:right w:val="single" w:sz="2" w:space="0" w:color="auto"/>
                          </w:divBdr>
                          <w:divsChild>
                            <w:div w:id="1118642396">
                              <w:marLeft w:val="0"/>
                              <w:marRight w:val="0"/>
                              <w:marTop w:val="100"/>
                              <w:marBottom w:val="100"/>
                              <w:divBdr>
                                <w:top w:val="single" w:sz="2" w:space="0" w:color="D9D9E3"/>
                                <w:left w:val="single" w:sz="2" w:space="0" w:color="D9D9E3"/>
                                <w:bottom w:val="single" w:sz="2" w:space="0" w:color="D9D9E3"/>
                                <w:right w:val="single" w:sz="2" w:space="0" w:color="D9D9E3"/>
                              </w:divBdr>
                              <w:divsChild>
                                <w:div w:id="100497892">
                                  <w:marLeft w:val="0"/>
                                  <w:marRight w:val="0"/>
                                  <w:marTop w:val="0"/>
                                  <w:marBottom w:val="0"/>
                                  <w:divBdr>
                                    <w:top w:val="single" w:sz="2" w:space="0" w:color="D9D9E3"/>
                                    <w:left w:val="single" w:sz="2" w:space="0" w:color="D9D9E3"/>
                                    <w:bottom w:val="single" w:sz="2" w:space="0" w:color="D9D9E3"/>
                                    <w:right w:val="single" w:sz="2" w:space="0" w:color="D9D9E3"/>
                                  </w:divBdr>
                                  <w:divsChild>
                                    <w:div w:id="1371563852">
                                      <w:marLeft w:val="0"/>
                                      <w:marRight w:val="0"/>
                                      <w:marTop w:val="0"/>
                                      <w:marBottom w:val="0"/>
                                      <w:divBdr>
                                        <w:top w:val="single" w:sz="2" w:space="0" w:color="D9D9E3"/>
                                        <w:left w:val="single" w:sz="2" w:space="0" w:color="D9D9E3"/>
                                        <w:bottom w:val="single" w:sz="2" w:space="0" w:color="D9D9E3"/>
                                        <w:right w:val="single" w:sz="2" w:space="0" w:color="D9D9E3"/>
                                      </w:divBdr>
                                      <w:divsChild>
                                        <w:div w:id="1812988116">
                                          <w:marLeft w:val="0"/>
                                          <w:marRight w:val="0"/>
                                          <w:marTop w:val="0"/>
                                          <w:marBottom w:val="0"/>
                                          <w:divBdr>
                                            <w:top w:val="single" w:sz="2" w:space="0" w:color="D9D9E3"/>
                                            <w:left w:val="single" w:sz="2" w:space="0" w:color="D9D9E3"/>
                                            <w:bottom w:val="single" w:sz="2" w:space="0" w:color="D9D9E3"/>
                                            <w:right w:val="single" w:sz="2" w:space="0" w:color="D9D9E3"/>
                                          </w:divBdr>
                                          <w:divsChild>
                                            <w:div w:id="1109005293">
                                              <w:marLeft w:val="0"/>
                                              <w:marRight w:val="0"/>
                                              <w:marTop w:val="0"/>
                                              <w:marBottom w:val="0"/>
                                              <w:divBdr>
                                                <w:top w:val="single" w:sz="2" w:space="0" w:color="D9D9E3"/>
                                                <w:left w:val="single" w:sz="2" w:space="0" w:color="D9D9E3"/>
                                                <w:bottom w:val="single" w:sz="2" w:space="0" w:color="D9D9E3"/>
                                                <w:right w:val="single" w:sz="2" w:space="0" w:color="D9D9E3"/>
                                              </w:divBdr>
                                              <w:divsChild>
                                                <w:div w:id="176161614">
                                                  <w:marLeft w:val="0"/>
                                                  <w:marRight w:val="0"/>
                                                  <w:marTop w:val="0"/>
                                                  <w:marBottom w:val="0"/>
                                                  <w:divBdr>
                                                    <w:top w:val="single" w:sz="2" w:space="0" w:color="D9D9E3"/>
                                                    <w:left w:val="single" w:sz="2" w:space="0" w:color="D9D9E3"/>
                                                    <w:bottom w:val="single" w:sz="2" w:space="0" w:color="D9D9E3"/>
                                                    <w:right w:val="single" w:sz="2" w:space="0" w:color="D9D9E3"/>
                                                  </w:divBdr>
                                                  <w:divsChild>
                                                    <w:div w:id="11082356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05444547">
                                      <w:marLeft w:val="0"/>
                                      <w:marRight w:val="0"/>
                                      <w:marTop w:val="0"/>
                                      <w:marBottom w:val="0"/>
                                      <w:divBdr>
                                        <w:top w:val="single" w:sz="2" w:space="0" w:color="D9D9E3"/>
                                        <w:left w:val="single" w:sz="2" w:space="0" w:color="D9D9E3"/>
                                        <w:bottom w:val="single" w:sz="2" w:space="0" w:color="D9D9E3"/>
                                        <w:right w:val="single" w:sz="2" w:space="0" w:color="D9D9E3"/>
                                      </w:divBdr>
                                      <w:divsChild>
                                        <w:div w:id="656495554">
                                          <w:marLeft w:val="0"/>
                                          <w:marRight w:val="0"/>
                                          <w:marTop w:val="0"/>
                                          <w:marBottom w:val="0"/>
                                          <w:divBdr>
                                            <w:top w:val="single" w:sz="2" w:space="0" w:color="D9D9E3"/>
                                            <w:left w:val="single" w:sz="2" w:space="0" w:color="D9D9E3"/>
                                            <w:bottom w:val="single" w:sz="2" w:space="0" w:color="D9D9E3"/>
                                            <w:right w:val="single" w:sz="2" w:space="0" w:color="D9D9E3"/>
                                          </w:divBdr>
                                          <w:divsChild>
                                            <w:div w:id="7602202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63518290">
                          <w:marLeft w:val="0"/>
                          <w:marRight w:val="0"/>
                          <w:marTop w:val="0"/>
                          <w:marBottom w:val="0"/>
                          <w:divBdr>
                            <w:top w:val="single" w:sz="2" w:space="0" w:color="auto"/>
                            <w:left w:val="single" w:sz="2" w:space="0" w:color="auto"/>
                            <w:bottom w:val="single" w:sz="6" w:space="0" w:color="auto"/>
                            <w:right w:val="single" w:sz="2" w:space="0" w:color="auto"/>
                          </w:divBdr>
                          <w:divsChild>
                            <w:div w:id="696589242">
                              <w:marLeft w:val="0"/>
                              <w:marRight w:val="0"/>
                              <w:marTop w:val="100"/>
                              <w:marBottom w:val="100"/>
                              <w:divBdr>
                                <w:top w:val="single" w:sz="2" w:space="0" w:color="D9D9E3"/>
                                <w:left w:val="single" w:sz="2" w:space="0" w:color="D9D9E3"/>
                                <w:bottom w:val="single" w:sz="2" w:space="0" w:color="D9D9E3"/>
                                <w:right w:val="single" w:sz="2" w:space="0" w:color="D9D9E3"/>
                              </w:divBdr>
                              <w:divsChild>
                                <w:div w:id="1755859777">
                                  <w:marLeft w:val="0"/>
                                  <w:marRight w:val="0"/>
                                  <w:marTop w:val="0"/>
                                  <w:marBottom w:val="0"/>
                                  <w:divBdr>
                                    <w:top w:val="single" w:sz="2" w:space="0" w:color="D9D9E3"/>
                                    <w:left w:val="single" w:sz="2" w:space="0" w:color="D9D9E3"/>
                                    <w:bottom w:val="single" w:sz="2" w:space="0" w:color="D9D9E3"/>
                                    <w:right w:val="single" w:sz="2" w:space="0" w:color="D9D9E3"/>
                                  </w:divBdr>
                                  <w:divsChild>
                                    <w:div w:id="129982933">
                                      <w:marLeft w:val="0"/>
                                      <w:marRight w:val="0"/>
                                      <w:marTop w:val="0"/>
                                      <w:marBottom w:val="0"/>
                                      <w:divBdr>
                                        <w:top w:val="single" w:sz="2" w:space="0" w:color="D9D9E3"/>
                                        <w:left w:val="single" w:sz="2" w:space="0" w:color="D9D9E3"/>
                                        <w:bottom w:val="single" w:sz="2" w:space="0" w:color="D9D9E3"/>
                                        <w:right w:val="single" w:sz="2" w:space="0" w:color="D9D9E3"/>
                                      </w:divBdr>
                                      <w:divsChild>
                                        <w:div w:id="1730499016">
                                          <w:marLeft w:val="0"/>
                                          <w:marRight w:val="0"/>
                                          <w:marTop w:val="0"/>
                                          <w:marBottom w:val="0"/>
                                          <w:divBdr>
                                            <w:top w:val="single" w:sz="2" w:space="0" w:color="D9D9E3"/>
                                            <w:left w:val="single" w:sz="2" w:space="0" w:color="D9D9E3"/>
                                            <w:bottom w:val="single" w:sz="2" w:space="0" w:color="D9D9E3"/>
                                            <w:right w:val="single" w:sz="2" w:space="0" w:color="D9D9E3"/>
                                          </w:divBdr>
                                          <w:divsChild>
                                            <w:div w:id="6933108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21543268">
                                      <w:marLeft w:val="0"/>
                                      <w:marRight w:val="0"/>
                                      <w:marTop w:val="0"/>
                                      <w:marBottom w:val="0"/>
                                      <w:divBdr>
                                        <w:top w:val="single" w:sz="2" w:space="0" w:color="D9D9E3"/>
                                        <w:left w:val="single" w:sz="2" w:space="0" w:color="D9D9E3"/>
                                        <w:bottom w:val="single" w:sz="2" w:space="0" w:color="D9D9E3"/>
                                        <w:right w:val="single" w:sz="2" w:space="0" w:color="D9D9E3"/>
                                      </w:divBdr>
                                      <w:divsChild>
                                        <w:div w:id="1724283711">
                                          <w:marLeft w:val="0"/>
                                          <w:marRight w:val="0"/>
                                          <w:marTop w:val="0"/>
                                          <w:marBottom w:val="0"/>
                                          <w:divBdr>
                                            <w:top w:val="single" w:sz="2" w:space="0" w:color="D9D9E3"/>
                                            <w:left w:val="single" w:sz="2" w:space="0" w:color="D9D9E3"/>
                                            <w:bottom w:val="single" w:sz="2" w:space="0" w:color="D9D9E3"/>
                                            <w:right w:val="single" w:sz="2" w:space="0" w:color="D9D9E3"/>
                                          </w:divBdr>
                                          <w:divsChild>
                                            <w:div w:id="1197546524">
                                              <w:marLeft w:val="0"/>
                                              <w:marRight w:val="0"/>
                                              <w:marTop w:val="0"/>
                                              <w:marBottom w:val="0"/>
                                              <w:divBdr>
                                                <w:top w:val="single" w:sz="2" w:space="0" w:color="D9D9E3"/>
                                                <w:left w:val="single" w:sz="2" w:space="0" w:color="D9D9E3"/>
                                                <w:bottom w:val="single" w:sz="2" w:space="0" w:color="D9D9E3"/>
                                                <w:right w:val="single" w:sz="2" w:space="0" w:color="D9D9E3"/>
                                              </w:divBdr>
                                              <w:divsChild>
                                                <w:div w:id="2139109445">
                                                  <w:marLeft w:val="0"/>
                                                  <w:marRight w:val="0"/>
                                                  <w:marTop w:val="0"/>
                                                  <w:marBottom w:val="0"/>
                                                  <w:divBdr>
                                                    <w:top w:val="single" w:sz="2" w:space="0" w:color="D9D9E3"/>
                                                    <w:left w:val="single" w:sz="2" w:space="0" w:color="D9D9E3"/>
                                                    <w:bottom w:val="single" w:sz="2" w:space="0" w:color="D9D9E3"/>
                                                    <w:right w:val="single" w:sz="2" w:space="0" w:color="D9D9E3"/>
                                                  </w:divBdr>
                                                  <w:divsChild>
                                                    <w:div w:id="9623462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71964035">
                          <w:marLeft w:val="0"/>
                          <w:marRight w:val="0"/>
                          <w:marTop w:val="0"/>
                          <w:marBottom w:val="0"/>
                          <w:divBdr>
                            <w:top w:val="single" w:sz="2" w:space="0" w:color="auto"/>
                            <w:left w:val="single" w:sz="2" w:space="0" w:color="auto"/>
                            <w:bottom w:val="single" w:sz="6" w:space="0" w:color="auto"/>
                            <w:right w:val="single" w:sz="2" w:space="0" w:color="auto"/>
                          </w:divBdr>
                          <w:divsChild>
                            <w:div w:id="938369756">
                              <w:marLeft w:val="0"/>
                              <w:marRight w:val="0"/>
                              <w:marTop w:val="100"/>
                              <w:marBottom w:val="100"/>
                              <w:divBdr>
                                <w:top w:val="single" w:sz="2" w:space="0" w:color="D9D9E3"/>
                                <w:left w:val="single" w:sz="2" w:space="0" w:color="D9D9E3"/>
                                <w:bottom w:val="single" w:sz="2" w:space="0" w:color="D9D9E3"/>
                                <w:right w:val="single" w:sz="2" w:space="0" w:color="D9D9E3"/>
                              </w:divBdr>
                              <w:divsChild>
                                <w:div w:id="1179152437">
                                  <w:marLeft w:val="0"/>
                                  <w:marRight w:val="0"/>
                                  <w:marTop w:val="0"/>
                                  <w:marBottom w:val="0"/>
                                  <w:divBdr>
                                    <w:top w:val="single" w:sz="2" w:space="0" w:color="D9D9E3"/>
                                    <w:left w:val="single" w:sz="2" w:space="0" w:color="D9D9E3"/>
                                    <w:bottom w:val="single" w:sz="2" w:space="0" w:color="D9D9E3"/>
                                    <w:right w:val="single" w:sz="2" w:space="0" w:color="D9D9E3"/>
                                  </w:divBdr>
                                  <w:divsChild>
                                    <w:div w:id="670328871">
                                      <w:marLeft w:val="0"/>
                                      <w:marRight w:val="0"/>
                                      <w:marTop w:val="0"/>
                                      <w:marBottom w:val="0"/>
                                      <w:divBdr>
                                        <w:top w:val="single" w:sz="2" w:space="0" w:color="D9D9E3"/>
                                        <w:left w:val="single" w:sz="2" w:space="0" w:color="D9D9E3"/>
                                        <w:bottom w:val="single" w:sz="2" w:space="0" w:color="D9D9E3"/>
                                        <w:right w:val="single" w:sz="2" w:space="0" w:color="D9D9E3"/>
                                      </w:divBdr>
                                      <w:divsChild>
                                        <w:div w:id="1469203275">
                                          <w:marLeft w:val="0"/>
                                          <w:marRight w:val="0"/>
                                          <w:marTop w:val="0"/>
                                          <w:marBottom w:val="0"/>
                                          <w:divBdr>
                                            <w:top w:val="single" w:sz="2" w:space="0" w:color="D9D9E3"/>
                                            <w:left w:val="single" w:sz="2" w:space="0" w:color="D9D9E3"/>
                                            <w:bottom w:val="single" w:sz="2" w:space="0" w:color="D9D9E3"/>
                                            <w:right w:val="single" w:sz="2" w:space="0" w:color="D9D9E3"/>
                                          </w:divBdr>
                                          <w:divsChild>
                                            <w:div w:id="8740797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62935051">
                                      <w:marLeft w:val="0"/>
                                      <w:marRight w:val="0"/>
                                      <w:marTop w:val="0"/>
                                      <w:marBottom w:val="0"/>
                                      <w:divBdr>
                                        <w:top w:val="single" w:sz="2" w:space="0" w:color="D9D9E3"/>
                                        <w:left w:val="single" w:sz="2" w:space="0" w:color="D9D9E3"/>
                                        <w:bottom w:val="single" w:sz="2" w:space="0" w:color="D9D9E3"/>
                                        <w:right w:val="single" w:sz="2" w:space="0" w:color="D9D9E3"/>
                                      </w:divBdr>
                                      <w:divsChild>
                                        <w:div w:id="199362632">
                                          <w:marLeft w:val="0"/>
                                          <w:marRight w:val="0"/>
                                          <w:marTop w:val="0"/>
                                          <w:marBottom w:val="0"/>
                                          <w:divBdr>
                                            <w:top w:val="single" w:sz="2" w:space="0" w:color="D9D9E3"/>
                                            <w:left w:val="single" w:sz="2" w:space="0" w:color="D9D9E3"/>
                                            <w:bottom w:val="single" w:sz="2" w:space="0" w:color="D9D9E3"/>
                                            <w:right w:val="single" w:sz="2" w:space="0" w:color="D9D9E3"/>
                                          </w:divBdr>
                                          <w:divsChild>
                                            <w:div w:id="1157109809">
                                              <w:marLeft w:val="0"/>
                                              <w:marRight w:val="0"/>
                                              <w:marTop w:val="0"/>
                                              <w:marBottom w:val="0"/>
                                              <w:divBdr>
                                                <w:top w:val="single" w:sz="2" w:space="0" w:color="D9D9E3"/>
                                                <w:left w:val="single" w:sz="2" w:space="0" w:color="D9D9E3"/>
                                                <w:bottom w:val="single" w:sz="2" w:space="0" w:color="D9D9E3"/>
                                                <w:right w:val="single" w:sz="2" w:space="0" w:color="D9D9E3"/>
                                              </w:divBdr>
                                              <w:divsChild>
                                                <w:div w:id="1940409781">
                                                  <w:marLeft w:val="0"/>
                                                  <w:marRight w:val="0"/>
                                                  <w:marTop w:val="0"/>
                                                  <w:marBottom w:val="0"/>
                                                  <w:divBdr>
                                                    <w:top w:val="single" w:sz="2" w:space="0" w:color="D9D9E3"/>
                                                    <w:left w:val="single" w:sz="2" w:space="0" w:color="D9D9E3"/>
                                                    <w:bottom w:val="single" w:sz="2" w:space="0" w:color="D9D9E3"/>
                                                    <w:right w:val="single" w:sz="2" w:space="0" w:color="D9D9E3"/>
                                                  </w:divBdr>
                                                  <w:divsChild>
                                                    <w:div w:id="14429895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81748248">
                          <w:marLeft w:val="0"/>
                          <w:marRight w:val="0"/>
                          <w:marTop w:val="0"/>
                          <w:marBottom w:val="0"/>
                          <w:divBdr>
                            <w:top w:val="single" w:sz="2" w:space="0" w:color="auto"/>
                            <w:left w:val="single" w:sz="2" w:space="0" w:color="auto"/>
                            <w:bottom w:val="single" w:sz="6" w:space="0" w:color="auto"/>
                            <w:right w:val="single" w:sz="2" w:space="0" w:color="auto"/>
                          </w:divBdr>
                          <w:divsChild>
                            <w:div w:id="1454448110">
                              <w:marLeft w:val="0"/>
                              <w:marRight w:val="0"/>
                              <w:marTop w:val="100"/>
                              <w:marBottom w:val="100"/>
                              <w:divBdr>
                                <w:top w:val="single" w:sz="2" w:space="0" w:color="D9D9E3"/>
                                <w:left w:val="single" w:sz="2" w:space="0" w:color="D9D9E3"/>
                                <w:bottom w:val="single" w:sz="2" w:space="0" w:color="D9D9E3"/>
                                <w:right w:val="single" w:sz="2" w:space="0" w:color="D9D9E3"/>
                              </w:divBdr>
                              <w:divsChild>
                                <w:div w:id="8528907">
                                  <w:marLeft w:val="0"/>
                                  <w:marRight w:val="0"/>
                                  <w:marTop w:val="0"/>
                                  <w:marBottom w:val="0"/>
                                  <w:divBdr>
                                    <w:top w:val="single" w:sz="2" w:space="0" w:color="D9D9E3"/>
                                    <w:left w:val="single" w:sz="2" w:space="0" w:color="D9D9E3"/>
                                    <w:bottom w:val="single" w:sz="2" w:space="0" w:color="D9D9E3"/>
                                    <w:right w:val="single" w:sz="2" w:space="0" w:color="D9D9E3"/>
                                  </w:divBdr>
                                  <w:divsChild>
                                    <w:div w:id="1344823643">
                                      <w:marLeft w:val="0"/>
                                      <w:marRight w:val="0"/>
                                      <w:marTop w:val="0"/>
                                      <w:marBottom w:val="0"/>
                                      <w:divBdr>
                                        <w:top w:val="single" w:sz="2" w:space="0" w:color="D9D9E3"/>
                                        <w:left w:val="single" w:sz="2" w:space="0" w:color="D9D9E3"/>
                                        <w:bottom w:val="single" w:sz="2" w:space="0" w:color="D9D9E3"/>
                                        <w:right w:val="single" w:sz="2" w:space="0" w:color="D9D9E3"/>
                                      </w:divBdr>
                                      <w:divsChild>
                                        <w:div w:id="337930016">
                                          <w:marLeft w:val="0"/>
                                          <w:marRight w:val="0"/>
                                          <w:marTop w:val="0"/>
                                          <w:marBottom w:val="0"/>
                                          <w:divBdr>
                                            <w:top w:val="single" w:sz="2" w:space="0" w:color="D9D9E3"/>
                                            <w:left w:val="single" w:sz="2" w:space="0" w:color="D9D9E3"/>
                                            <w:bottom w:val="single" w:sz="2" w:space="0" w:color="D9D9E3"/>
                                            <w:right w:val="single" w:sz="2" w:space="0" w:color="D9D9E3"/>
                                          </w:divBdr>
                                          <w:divsChild>
                                            <w:div w:id="1461650009">
                                              <w:marLeft w:val="0"/>
                                              <w:marRight w:val="0"/>
                                              <w:marTop w:val="0"/>
                                              <w:marBottom w:val="0"/>
                                              <w:divBdr>
                                                <w:top w:val="single" w:sz="2" w:space="0" w:color="D9D9E3"/>
                                                <w:left w:val="single" w:sz="2" w:space="0" w:color="D9D9E3"/>
                                                <w:bottom w:val="single" w:sz="2" w:space="0" w:color="D9D9E3"/>
                                                <w:right w:val="single" w:sz="2" w:space="0" w:color="D9D9E3"/>
                                              </w:divBdr>
                                              <w:divsChild>
                                                <w:div w:id="1896158882">
                                                  <w:marLeft w:val="0"/>
                                                  <w:marRight w:val="0"/>
                                                  <w:marTop w:val="0"/>
                                                  <w:marBottom w:val="0"/>
                                                  <w:divBdr>
                                                    <w:top w:val="single" w:sz="2" w:space="0" w:color="D9D9E3"/>
                                                    <w:left w:val="single" w:sz="2" w:space="0" w:color="D9D9E3"/>
                                                    <w:bottom w:val="single" w:sz="2" w:space="0" w:color="D9D9E3"/>
                                                    <w:right w:val="single" w:sz="2" w:space="0" w:color="D9D9E3"/>
                                                  </w:divBdr>
                                                  <w:divsChild>
                                                    <w:div w:id="13596259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44537722">
                                      <w:marLeft w:val="0"/>
                                      <w:marRight w:val="0"/>
                                      <w:marTop w:val="0"/>
                                      <w:marBottom w:val="0"/>
                                      <w:divBdr>
                                        <w:top w:val="single" w:sz="2" w:space="0" w:color="D9D9E3"/>
                                        <w:left w:val="single" w:sz="2" w:space="0" w:color="D9D9E3"/>
                                        <w:bottom w:val="single" w:sz="2" w:space="0" w:color="D9D9E3"/>
                                        <w:right w:val="single" w:sz="2" w:space="0" w:color="D9D9E3"/>
                                      </w:divBdr>
                                      <w:divsChild>
                                        <w:div w:id="1722904774">
                                          <w:marLeft w:val="0"/>
                                          <w:marRight w:val="0"/>
                                          <w:marTop w:val="0"/>
                                          <w:marBottom w:val="0"/>
                                          <w:divBdr>
                                            <w:top w:val="single" w:sz="2" w:space="0" w:color="D9D9E3"/>
                                            <w:left w:val="single" w:sz="2" w:space="0" w:color="D9D9E3"/>
                                            <w:bottom w:val="single" w:sz="2" w:space="0" w:color="D9D9E3"/>
                                            <w:right w:val="single" w:sz="2" w:space="0" w:color="D9D9E3"/>
                                          </w:divBdr>
                                          <w:divsChild>
                                            <w:div w:id="466877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99247334">
                          <w:marLeft w:val="0"/>
                          <w:marRight w:val="0"/>
                          <w:marTop w:val="0"/>
                          <w:marBottom w:val="0"/>
                          <w:divBdr>
                            <w:top w:val="single" w:sz="2" w:space="0" w:color="auto"/>
                            <w:left w:val="single" w:sz="2" w:space="0" w:color="auto"/>
                            <w:bottom w:val="single" w:sz="6" w:space="0" w:color="auto"/>
                            <w:right w:val="single" w:sz="2" w:space="0" w:color="auto"/>
                          </w:divBdr>
                          <w:divsChild>
                            <w:div w:id="1309632150">
                              <w:marLeft w:val="0"/>
                              <w:marRight w:val="0"/>
                              <w:marTop w:val="100"/>
                              <w:marBottom w:val="100"/>
                              <w:divBdr>
                                <w:top w:val="single" w:sz="2" w:space="0" w:color="D9D9E3"/>
                                <w:left w:val="single" w:sz="2" w:space="0" w:color="D9D9E3"/>
                                <w:bottom w:val="single" w:sz="2" w:space="0" w:color="D9D9E3"/>
                                <w:right w:val="single" w:sz="2" w:space="0" w:color="D9D9E3"/>
                              </w:divBdr>
                              <w:divsChild>
                                <w:div w:id="2092727680">
                                  <w:marLeft w:val="0"/>
                                  <w:marRight w:val="0"/>
                                  <w:marTop w:val="0"/>
                                  <w:marBottom w:val="0"/>
                                  <w:divBdr>
                                    <w:top w:val="single" w:sz="2" w:space="0" w:color="D9D9E3"/>
                                    <w:left w:val="single" w:sz="2" w:space="0" w:color="D9D9E3"/>
                                    <w:bottom w:val="single" w:sz="2" w:space="0" w:color="D9D9E3"/>
                                    <w:right w:val="single" w:sz="2" w:space="0" w:color="D9D9E3"/>
                                  </w:divBdr>
                                  <w:divsChild>
                                    <w:div w:id="892038745">
                                      <w:marLeft w:val="0"/>
                                      <w:marRight w:val="0"/>
                                      <w:marTop w:val="0"/>
                                      <w:marBottom w:val="0"/>
                                      <w:divBdr>
                                        <w:top w:val="single" w:sz="2" w:space="0" w:color="D9D9E3"/>
                                        <w:left w:val="single" w:sz="2" w:space="0" w:color="D9D9E3"/>
                                        <w:bottom w:val="single" w:sz="2" w:space="0" w:color="D9D9E3"/>
                                        <w:right w:val="single" w:sz="2" w:space="0" w:color="D9D9E3"/>
                                      </w:divBdr>
                                      <w:divsChild>
                                        <w:div w:id="555092667">
                                          <w:marLeft w:val="0"/>
                                          <w:marRight w:val="0"/>
                                          <w:marTop w:val="0"/>
                                          <w:marBottom w:val="0"/>
                                          <w:divBdr>
                                            <w:top w:val="single" w:sz="2" w:space="0" w:color="D9D9E3"/>
                                            <w:left w:val="single" w:sz="2" w:space="0" w:color="D9D9E3"/>
                                            <w:bottom w:val="single" w:sz="2" w:space="0" w:color="D9D9E3"/>
                                            <w:right w:val="single" w:sz="2" w:space="0" w:color="D9D9E3"/>
                                          </w:divBdr>
                                          <w:divsChild>
                                            <w:div w:id="7838906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70193746">
                                      <w:marLeft w:val="0"/>
                                      <w:marRight w:val="0"/>
                                      <w:marTop w:val="0"/>
                                      <w:marBottom w:val="0"/>
                                      <w:divBdr>
                                        <w:top w:val="single" w:sz="2" w:space="0" w:color="D9D9E3"/>
                                        <w:left w:val="single" w:sz="2" w:space="0" w:color="D9D9E3"/>
                                        <w:bottom w:val="single" w:sz="2" w:space="0" w:color="D9D9E3"/>
                                        <w:right w:val="single" w:sz="2" w:space="0" w:color="D9D9E3"/>
                                      </w:divBdr>
                                      <w:divsChild>
                                        <w:div w:id="1441225156">
                                          <w:marLeft w:val="0"/>
                                          <w:marRight w:val="0"/>
                                          <w:marTop w:val="0"/>
                                          <w:marBottom w:val="0"/>
                                          <w:divBdr>
                                            <w:top w:val="single" w:sz="2" w:space="0" w:color="D9D9E3"/>
                                            <w:left w:val="single" w:sz="2" w:space="0" w:color="D9D9E3"/>
                                            <w:bottom w:val="single" w:sz="2" w:space="0" w:color="D9D9E3"/>
                                            <w:right w:val="single" w:sz="2" w:space="0" w:color="D9D9E3"/>
                                          </w:divBdr>
                                          <w:divsChild>
                                            <w:div w:id="159002646">
                                              <w:marLeft w:val="0"/>
                                              <w:marRight w:val="0"/>
                                              <w:marTop w:val="0"/>
                                              <w:marBottom w:val="0"/>
                                              <w:divBdr>
                                                <w:top w:val="single" w:sz="2" w:space="0" w:color="D9D9E3"/>
                                                <w:left w:val="single" w:sz="2" w:space="0" w:color="D9D9E3"/>
                                                <w:bottom w:val="single" w:sz="2" w:space="0" w:color="D9D9E3"/>
                                                <w:right w:val="single" w:sz="2" w:space="0" w:color="D9D9E3"/>
                                              </w:divBdr>
                                              <w:divsChild>
                                                <w:div w:id="1345979005">
                                                  <w:marLeft w:val="0"/>
                                                  <w:marRight w:val="0"/>
                                                  <w:marTop w:val="0"/>
                                                  <w:marBottom w:val="0"/>
                                                  <w:divBdr>
                                                    <w:top w:val="single" w:sz="2" w:space="0" w:color="D9D9E3"/>
                                                    <w:left w:val="single" w:sz="2" w:space="0" w:color="D9D9E3"/>
                                                    <w:bottom w:val="single" w:sz="2" w:space="0" w:color="D9D9E3"/>
                                                    <w:right w:val="single" w:sz="2" w:space="0" w:color="D9D9E3"/>
                                                  </w:divBdr>
                                                  <w:divsChild>
                                                    <w:div w:id="17268324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30891516">
                          <w:marLeft w:val="0"/>
                          <w:marRight w:val="0"/>
                          <w:marTop w:val="0"/>
                          <w:marBottom w:val="0"/>
                          <w:divBdr>
                            <w:top w:val="single" w:sz="2" w:space="0" w:color="auto"/>
                            <w:left w:val="single" w:sz="2" w:space="0" w:color="auto"/>
                            <w:bottom w:val="single" w:sz="6" w:space="0" w:color="auto"/>
                            <w:right w:val="single" w:sz="2" w:space="0" w:color="auto"/>
                          </w:divBdr>
                          <w:divsChild>
                            <w:div w:id="911160505">
                              <w:marLeft w:val="0"/>
                              <w:marRight w:val="0"/>
                              <w:marTop w:val="100"/>
                              <w:marBottom w:val="100"/>
                              <w:divBdr>
                                <w:top w:val="single" w:sz="2" w:space="0" w:color="D9D9E3"/>
                                <w:left w:val="single" w:sz="2" w:space="0" w:color="D9D9E3"/>
                                <w:bottom w:val="single" w:sz="2" w:space="0" w:color="D9D9E3"/>
                                <w:right w:val="single" w:sz="2" w:space="0" w:color="D9D9E3"/>
                              </w:divBdr>
                              <w:divsChild>
                                <w:div w:id="237709086">
                                  <w:marLeft w:val="0"/>
                                  <w:marRight w:val="0"/>
                                  <w:marTop w:val="0"/>
                                  <w:marBottom w:val="0"/>
                                  <w:divBdr>
                                    <w:top w:val="single" w:sz="2" w:space="0" w:color="D9D9E3"/>
                                    <w:left w:val="single" w:sz="2" w:space="0" w:color="D9D9E3"/>
                                    <w:bottom w:val="single" w:sz="2" w:space="0" w:color="D9D9E3"/>
                                    <w:right w:val="single" w:sz="2" w:space="0" w:color="D9D9E3"/>
                                  </w:divBdr>
                                  <w:divsChild>
                                    <w:div w:id="986935407">
                                      <w:marLeft w:val="0"/>
                                      <w:marRight w:val="0"/>
                                      <w:marTop w:val="0"/>
                                      <w:marBottom w:val="0"/>
                                      <w:divBdr>
                                        <w:top w:val="single" w:sz="2" w:space="0" w:color="D9D9E3"/>
                                        <w:left w:val="single" w:sz="2" w:space="0" w:color="D9D9E3"/>
                                        <w:bottom w:val="single" w:sz="2" w:space="0" w:color="D9D9E3"/>
                                        <w:right w:val="single" w:sz="2" w:space="0" w:color="D9D9E3"/>
                                      </w:divBdr>
                                      <w:divsChild>
                                        <w:div w:id="1197430218">
                                          <w:marLeft w:val="0"/>
                                          <w:marRight w:val="0"/>
                                          <w:marTop w:val="0"/>
                                          <w:marBottom w:val="0"/>
                                          <w:divBdr>
                                            <w:top w:val="single" w:sz="2" w:space="0" w:color="D9D9E3"/>
                                            <w:left w:val="single" w:sz="2" w:space="0" w:color="D9D9E3"/>
                                            <w:bottom w:val="single" w:sz="2" w:space="0" w:color="D9D9E3"/>
                                            <w:right w:val="single" w:sz="2" w:space="0" w:color="D9D9E3"/>
                                          </w:divBdr>
                                          <w:divsChild>
                                            <w:div w:id="11693642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07699118">
                                      <w:marLeft w:val="0"/>
                                      <w:marRight w:val="0"/>
                                      <w:marTop w:val="0"/>
                                      <w:marBottom w:val="0"/>
                                      <w:divBdr>
                                        <w:top w:val="single" w:sz="2" w:space="0" w:color="D9D9E3"/>
                                        <w:left w:val="single" w:sz="2" w:space="0" w:color="D9D9E3"/>
                                        <w:bottom w:val="single" w:sz="2" w:space="0" w:color="D9D9E3"/>
                                        <w:right w:val="single" w:sz="2" w:space="0" w:color="D9D9E3"/>
                                      </w:divBdr>
                                      <w:divsChild>
                                        <w:div w:id="355930198">
                                          <w:marLeft w:val="0"/>
                                          <w:marRight w:val="0"/>
                                          <w:marTop w:val="0"/>
                                          <w:marBottom w:val="0"/>
                                          <w:divBdr>
                                            <w:top w:val="single" w:sz="2" w:space="0" w:color="D9D9E3"/>
                                            <w:left w:val="single" w:sz="2" w:space="0" w:color="D9D9E3"/>
                                            <w:bottom w:val="single" w:sz="2" w:space="0" w:color="D9D9E3"/>
                                            <w:right w:val="single" w:sz="2" w:space="0" w:color="D9D9E3"/>
                                          </w:divBdr>
                                          <w:divsChild>
                                            <w:div w:id="330838577">
                                              <w:marLeft w:val="0"/>
                                              <w:marRight w:val="0"/>
                                              <w:marTop w:val="0"/>
                                              <w:marBottom w:val="0"/>
                                              <w:divBdr>
                                                <w:top w:val="single" w:sz="2" w:space="0" w:color="D9D9E3"/>
                                                <w:left w:val="single" w:sz="2" w:space="0" w:color="D9D9E3"/>
                                                <w:bottom w:val="single" w:sz="2" w:space="0" w:color="D9D9E3"/>
                                                <w:right w:val="single" w:sz="2" w:space="0" w:color="D9D9E3"/>
                                              </w:divBdr>
                                              <w:divsChild>
                                                <w:div w:id="349962921">
                                                  <w:marLeft w:val="0"/>
                                                  <w:marRight w:val="0"/>
                                                  <w:marTop w:val="0"/>
                                                  <w:marBottom w:val="0"/>
                                                  <w:divBdr>
                                                    <w:top w:val="single" w:sz="2" w:space="0" w:color="D9D9E3"/>
                                                    <w:left w:val="single" w:sz="2" w:space="0" w:color="D9D9E3"/>
                                                    <w:bottom w:val="single" w:sz="2" w:space="0" w:color="D9D9E3"/>
                                                    <w:right w:val="single" w:sz="2" w:space="0" w:color="D9D9E3"/>
                                                  </w:divBdr>
                                                  <w:divsChild>
                                                    <w:div w:id="1504855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32278693">
                          <w:marLeft w:val="0"/>
                          <w:marRight w:val="0"/>
                          <w:marTop w:val="0"/>
                          <w:marBottom w:val="0"/>
                          <w:divBdr>
                            <w:top w:val="single" w:sz="2" w:space="0" w:color="auto"/>
                            <w:left w:val="single" w:sz="2" w:space="0" w:color="auto"/>
                            <w:bottom w:val="single" w:sz="6" w:space="0" w:color="auto"/>
                            <w:right w:val="single" w:sz="2" w:space="0" w:color="auto"/>
                          </w:divBdr>
                          <w:divsChild>
                            <w:div w:id="107965916">
                              <w:marLeft w:val="0"/>
                              <w:marRight w:val="0"/>
                              <w:marTop w:val="100"/>
                              <w:marBottom w:val="100"/>
                              <w:divBdr>
                                <w:top w:val="single" w:sz="2" w:space="0" w:color="D9D9E3"/>
                                <w:left w:val="single" w:sz="2" w:space="0" w:color="D9D9E3"/>
                                <w:bottom w:val="single" w:sz="2" w:space="0" w:color="D9D9E3"/>
                                <w:right w:val="single" w:sz="2" w:space="0" w:color="D9D9E3"/>
                              </w:divBdr>
                              <w:divsChild>
                                <w:div w:id="1045518275">
                                  <w:marLeft w:val="0"/>
                                  <w:marRight w:val="0"/>
                                  <w:marTop w:val="0"/>
                                  <w:marBottom w:val="0"/>
                                  <w:divBdr>
                                    <w:top w:val="single" w:sz="2" w:space="0" w:color="D9D9E3"/>
                                    <w:left w:val="single" w:sz="2" w:space="0" w:color="D9D9E3"/>
                                    <w:bottom w:val="single" w:sz="2" w:space="0" w:color="D9D9E3"/>
                                    <w:right w:val="single" w:sz="2" w:space="0" w:color="D9D9E3"/>
                                  </w:divBdr>
                                  <w:divsChild>
                                    <w:div w:id="1460878435">
                                      <w:marLeft w:val="0"/>
                                      <w:marRight w:val="0"/>
                                      <w:marTop w:val="0"/>
                                      <w:marBottom w:val="0"/>
                                      <w:divBdr>
                                        <w:top w:val="single" w:sz="2" w:space="0" w:color="D9D9E3"/>
                                        <w:left w:val="single" w:sz="2" w:space="0" w:color="D9D9E3"/>
                                        <w:bottom w:val="single" w:sz="2" w:space="0" w:color="D9D9E3"/>
                                        <w:right w:val="single" w:sz="2" w:space="0" w:color="D9D9E3"/>
                                      </w:divBdr>
                                      <w:divsChild>
                                        <w:div w:id="28992588">
                                          <w:marLeft w:val="0"/>
                                          <w:marRight w:val="0"/>
                                          <w:marTop w:val="0"/>
                                          <w:marBottom w:val="0"/>
                                          <w:divBdr>
                                            <w:top w:val="single" w:sz="2" w:space="0" w:color="D9D9E3"/>
                                            <w:left w:val="single" w:sz="2" w:space="0" w:color="D9D9E3"/>
                                            <w:bottom w:val="single" w:sz="2" w:space="0" w:color="D9D9E3"/>
                                            <w:right w:val="single" w:sz="2" w:space="0" w:color="D9D9E3"/>
                                          </w:divBdr>
                                          <w:divsChild>
                                            <w:div w:id="157816560">
                                              <w:marLeft w:val="0"/>
                                              <w:marRight w:val="0"/>
                                              <w:marTop w:val="0"/>
                                              <w:marBottom w:val="0"/>
                                              <w:divBdr>
                                                <w:top w:val="single" w:sz="2" w:space="0" w:color="D9D9E3"/>
                                                <w:left w:val="single" w:sz="2" w:space="0" w:color="D9D9E3"/>
                                                <w:bottom w:val="single" w:sz="2" w:space="0" w:color="D9D9E3"/>
                                                <w:right w:val="single" w:sz="2" w:space="0" w:color="D9D9E3"/>
                                              </w:divBdr>
                                              <w:divsChild>
                                                <w:div w:id="459686390">
                                                  <w:marLeft w:val="0"/>
                                                  <w:marRight w:val="0"/>
                                                  <w:marTop w:val="0"/>
                                                  <w:marBottom w:val="0"/>
                                                  <w:divBdr>
                                                    <w:top w:val="single" w:sz="2" w:space="0" w:color="D9D9E3"/>
                                                    <w:left w:val="single" w:sz="2" w:space="0" w:color="D9D9E3"/>
                                                    <w:bottom w:val="single" w:sz="2" w:space="0" w:color="D9D9E3"/>
                                                    <w:right w:val="single" w:sz="2" w:space="0" w:color="D9D9E3"/>
                                                  </w:divBdr>
                                                  <w:divsChild>
                                                    <w:div w:id="20894191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25620627">
                                      <w:marLeft w:val="0"/>
                                      <w:marRight w:val="0"/>
                                      <w:marTop w:val="0"/>
                                      <w:marBottom w:val="0"/>
                                      <w:divBdr>
                                        <w:top w:val="single" w:sz="2" w:space="0" w:color="D9D9E3"/>
                                        <w:left w:val="single" w:sz="2" w:space="0" w:color="D9D9E3"/>
                                        <w:bottom w:val="single" w:sz="2" w:space="0" w:color="D9D9E3"/>
                                        <w:right w:val="single" w:sz="2" w:space="0" w:color="D9D9E3"/>
                                      </w:divBdr>
                                      <w:divsChild>
                                        <w:div w:id="2062972852">
                                          <w:marLeft w:val="0"/>
                                          <w:marRight w:val="0"/>
                                          <w:marTop w:val="0"/>
                                          <w:marBottom w:val="0"/>
                                          <w:divBdr>
                                            <w:top w:val="single" w:sz="2" w:space="0" w:color="D9D9E3"/>
                                            <w:left w:val="single" w:sz="2" w:space="0" w:color="D9D9E3"/>
                                            <w:bottom w:val="single" w:sz="2" w:space="0" w:color="D9D9E3"/>
                                            <w:right w:val="single" w:sz="2" w:space="0" w:color="D9D9E3"/>
                                          </w:divBdr>
                                          <w:divsChild>
                                            <w:div w:id="19984857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81160137">
                          <w:marLeft w:val="0"/>
                          <w:marRight w:val="0"/>
                          <w:marTop w:val="0"/>
                          <w:marBottom w:val="0"/>
                          <w:divBdr>
                            <w:top w:val="single" w:sz="2" w:space="0" w:color="auto"/>
                            <w:left w:val="single" w:sz="2" w:space="0" w:color="auto"/>
                            <w:bottom w:val="single" w:sz="6" w:space="0" w:color="auto"/>
                            <w:right w:val="single" w:sz="2" w:space="0" w:color="auto"/>
                          </w:divBdr>
                          <w:divsChild>
                            <w:div w:id="1783497970">
                              <w:marLeft w:val="0"/>
                              <w:marRight w:val="0"/>
                              <w:marTop w:val="100"/>
                              <w:marBottom w:val="100"/>
                              <w:divBdr>
                                <w:top w:val="single" w:sz="2" w:space="0" w:color="D9D9E3"/>
                                <w:left w:val="single" w:sz="2" w:space="0" w:color="D9D9E3"/>
                                <w:bottom w:val="single" w:sz="2" w:space="0" w:color="D9D9E3"/>
                                <w:right w:val="single" w:sz="2" w:space="0" w:color="D9D9E3"/>
                              </w:divBdr>
                              <w:divsChild>
                                <w:div w:id="1434401602">
                                  <w:marLeft w:val="0"/>
                                  <w:marRight w:val="0"/>
                                  <w:marTop w:val="0"/>
                                  <w:marBottom w:val="0"/>
                                  <w:divBdr>
                                    <w:top w:val="single" w:sz="2" w:space="0" w:color="D9D9E3"/>
                                    <w:left w:val="single" w:sz="2" w:space="0" w:color="D9D9E3"/>
                                    <w:bottom w:val="single" w:sz="2" w:space="0" w:color="D9D9E3"/>
                                    <w:right w:val="single" w:sz="2" w:space="0" w:color="D9D9E3"/>
                                  </w:divBdr>
                                  <w:divsChild>
                                    <w:div w:id="1817719265">
                                      <w:marLeft w:val="0"/>
                                      <w:marRight w:val="0"/>
                                      <w:marTop w:val="0"/>
                                      <w:marBottom w:val="0"/>
                                      <w:divBdr>
                                        <w:top w:val="single" w:sz="2" w:space="0" w:color="D9D9E3"/>
                                        <w:left w:val="single" w:sz="2" w:space="0" w:color="D9D9E3"/>
                                        <w:bottom w:val="single" w:sz="2" w:space="0" w:color="D9D9E3"/>
                                        <w:right w:val="single" w:sz="2" w:space="0" w:color="D9D9E3"/>
                                      </w:divBdr>
                                      <w:divsChild>
                                        <w:div w:id="235865518">
                                          <w:marLeft w:val="0"/>
                                          <w:marRight w:val="0"/>
                                          <w:marTop w:val="0"/>
                                          <w:marBottom w:val="0"/>
                                          <w:divBdr>
                                            <w:top w:val="single" w:sz="2" w:space="0" w:color="D9D9E3"/>
                                            <w:left w:val="single" w:sz="2" w:space="0" w:color="D9D9E3"/>
                                            <w:bottom w:val="single" w:sz="2" w:space="0" w:color="D9D9E3"/>
                                            <w:right w:val="single" w:sz="2" w:space="0" w:color="D9D9E3"/>
                                          </w:divBdr>
                                          <w:divsChild>
                                            <w:div w:id="2457266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10421787">
                                      <w:marLeft w:val="0"/>
                                      <w:marRight w:val="0"/>
                                      <w:marTop w:val="0"/>
                                      <w:marBottom w:val="0"/>
                                      <w:divBdr>
                                        <w:top w:val="single" w:sz="2" w:space="0" w:color="D9D9E3"/>
                                        <w:left w:val="single" w:sz="2" w:space="0" w:color="D9D9E3"/>
                                        <w:bottom w:val="single" w:sz="2" w:space="0" w:color="D9D9E3"/>
                                        <w:right w:val="single" w:sz="2" w:space="0" w:color="D9D9E3"/>
                                      </w:divBdr>
                                      <w:divsChild>
                                        <w:div w:id="15665583">
                                          <w:marLeft w:val="0"/>
                                          <w:marRight w:val="0"/>
                                          <w:marTop w:val="0"/>
                                          <w:marBottom w:val="0"/>
                                          <w:divBdr>
                                            <w:top w:val="single" w:sz="2" w:space="0" w:color="D9D9E3"/>
                                            <w:left w:val="single" w:sz="2" w:space="0" w:color="D9D9E3"/>
                                            <w:bottom w:val="single" w:sz="2" w:space="0" w:color="D9D9E3"/>
                                            <w:right w:val="single" w:sz="2" w:space="0" w:color="D9D9E3"/>
                                          </w:divBdr>
                                          <w:divsChild>
                                            <w:div w:id="1597863324">
                                              <w:marLeft w:val="0"/>
                                              <w:marRight w:val="0"/>
                                              <w:marTop w:val="0"/>
                                              <w:marBottom w:val="0"/>
                                              <w:divBdr>
                                                <w:top w:val="single" w:sz="2" w:space="0" w:color="D9D9E3"/>
                                                <w:left w:val="single" w:sz="2" w:space="0" w:color="D9D9E3"/>
                                                <w:bottom w:val="single" w:sz="2" w:space="0" w:color="D9D9E3"/>
                                                <w:right w:val="single" w:sz="2" w:space="0" w:color="D9D9E3"/>
                                              </w:divBdr>
                                              <w:divsChild>
                                                <w:div w:id="2042002473">
                                                  <w:marLeft w:val="0"/>
                                                  <w:marRight w:val="0"/>
                                                  <w:marTop w:val="0"/>
                                                  <w:marBottom w:val="0"/>
                                                  <w:divBdr>
                                                    <w:top w:val="single" w:sz="2" w:space="0" w:color="D9D9E3"/>
                                                    <w:left w:val="single" w:sz="2" w:space="0" w:color="D9D9E3"/>
                                                    <w:bottom w:val="single" w:sz="2" w:space="0" w:color="D9D9E3"/>
                                                    <w:right w:val="single" w:sz="2" w:space="0" w:color="D9D9E3"/>
                                                  </w:divBdr>
                                                  <w:divsChild>
                                                    <w:div w:id="7295035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81344592">
                          <w:marLeft w:val="0"/>
                          <w:marRight w:val="0"/>
                          <w:marTop w:val="0"/>
                          <w:marBottom w:val="0"/>
                          <w:divBdr>
                            <w:top w:val="single" w:sz="2" w:space="0" w:color="auto"/>
                            <w:left w:val="single" w:sz="2" w:space="0" w:color="auto"/>
                            <w:bottom w:val="single" w:sz="6" w:space="0" w:color="auto"/>
                            <w:right w:val="single" w:sz="2" w:space="0" w:color="auto"/>
                          </w:divBdr>
                          <w:divsChild>
                            <w:div w:id="1196195470">
                              <w:marLeft w:val="0"/>
                              <w:marRight w:val="0"/>
                              <w:marTop w:val="100"/>
                              <w:marBottom w:val="100"/>
                              <w:divBdr>
                                <w:top w:val="single" w:sz="2" w:space="0" w:color="D9D9E3"/>
                                <w:left w:val="single" w:sz="2" w:space="0" w:color="D9D9E3"/>
                                <w:bottom w:val="single" w:sz="2" w:space="0" w:color="D9D9E3"/>
                                <w:right w:val="single" w:sz="2" w:space="0" w:color="D9D9E3"/>
                              </w:divBdr>
                              <w:divsChild>
                                <w:div w:id="813524787">
                                  <w:marLeft w:val="0"/>
                                  <w:marRight w:val="0"/>
                                  <w:marTop w:val="0"/>
                                  <w:marBottom w:val="0"/>
                                  <w:divBdr>
                                    <w:top w:val="single" w:sz="2" w:space="0" w:color="D9D9E3"/>
                                    <w:left w:val="single" w:sz="2" w:space="0" w:color="D9D9E3"/>
                                    <w:bottom w:val="single" w:sz="2" w:space="0" w:color="D9D9E3"/>
                                    <w:right w:val="single" w:sz="2" w:space="0" w:color="D9D9E3"/>
                                  </w:divBdr>
                                  <w:divsChild>
                                    <w:div w:id="270867036">
                                      <w:marLeft w:val="0"/>
                                      <w:marRight w:val="0"/>
                                      <w:marTop w:val="0"/>
                                      <w:marBottom w:val="0"/>
                                      <w:divBdr>
                                        <w:top w:val="single" w:sz="2" w:space="0" w:color="D9D9E3"/>
                                        <w:left w:val="single" w:sz="2" w:space="0" w:color="D9D9E3"/>
                                        <w:bottom w:val="single" w:sz="2" w:space="0" w:color="D9D9E3"/>
                                        <w:right w:val="single" w:sz="2" w:space="0" w:color="D9D9E3"/>
                                      </w:divBdr>
                                      <w:divsChild>
                                        <w:div w:id="943994327">
                                          <w:marLeft w:val="0"/>
                                          <w:marRight w:val="0"/>
                                          <w:marTop w:val="0"/>
                                          <w:marBottom w:val="0"/>
                                          <w:divBdr>
                                            <w:top w:val="single" w:sz="2" w:space="0" w:color="D9D9E3"/>
                                            <w:left w:val="single" w:sz="2" w:space="0" w:color="D9D9E3"/>
                                            <w:bottom w:val="single" w:sz="2" w:space="0" w:color="D9D9E3"/>
                                            <w:right w:val="single" w:sz="2" w:space="0" w:color="D9D9E3"/>
                                          </w:divBdr>
                                          <w:divsChild>
                                            <w:div w:id="16239251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39295723">
                                      <w:marLeft w:val="0"/>
                                      <w:marRight w:val="0"/>
                                      <w:marTop w:val="0"/>
                                      <w:marBottom w:val="0"/>
                                      <w:divBdr>
                                        <w:top w:val="single" w:sz="2" w:space="0" w:color="D9D9E3"/>
                                        <w:left w:val="single" w:sz="2" w:space="0" w:color="D9D9E3"/>
                                        <w:bottom w:val="single" w:sz="2" w:space="0" w:color="D9D9E3"/>
                                        <w:right w:val="single" w:sz="2" w:space="0" w:color="D9D9E3"/>
                                      </w:divBdr>
                                      <w:divsChild>
                                        <w:div w:id="1152795589">
                                          <w:marLeft w:val="0"/>
                                          <w:marRight w:val="0"/>
                                          <w:marTop w:val="0"/>
                                          <w:marBottom w:val="0"/>
                                          <w:divBdr>
                                            <w:top w:val="single" w:sz="2" w:space="0" w:color="D9D9E3"/>
                                            <w:left w:val="single" w:sz="2" w:space="0" w:color="D9D9E3"/>
                                            <w:bottom w:val="single" w:sz="2" w:space="0" w:color="D9D9E3"/>
                                            <w:right w:val="single" w:sz="2" w:space="0" w:color="D9D9E3"/>
                                          </w:divBdr>
                                          <w:divsChild>
                                            <w:div w:id="1814105664">
                                              <w:marLeft w:val="0"/>
                                              <w:marRight w:val="0"/>
                                              <w:marTop w:val="0"/>
                                              <w:marBottom w:val="0"/>
                                              <w:divBdr>
                                                <w:top w:val="single" w:sz="2" w:space="0" w:color="D9D9E3"/>
                                                <w:left w:val="single" w:sz="2" w:space="0" w:color="D9D9E3"/>
                                                <w:bottom w:val="single" w:sz="2" w:space="0" w:color="D9D9E3"/>
                                                <w:right w:val="single" w:sz="2" w:space="0" w:color="D9D9E3"/>
                                              </w:divBdr>
                                              <w:divsChild>
                                                <w:div w:id="2023438119">
                                                  <w:marLeft w:val="0"/>
                                                  <w:marRight w:val="0"/>
                                                  <w:marTop w:val="0"/>
                                                  <w:marBottom w:val="0"/>
                                                  <w:divBdr>
                                                    <w:top w:val="single" w:sz="2" w:space="0" w:color="D9D9E3"/>
                                                    <w:left w:val="single" w:sz="2" w:space="0" w:color="D9D9E3"/>
                                                    <w:bottom w:val="single" w:sz="2" w:space="0" w:color="D9D9E3"/>
                                                    <w:right w:val="single" w:sz="2" w:space="0" w:color="D9D9E3"/>
                                                  </w:divBdr>
                                                  <w:divsChild>
                                                    <w:div w:id="9226867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83898795">
                          <w:marLeft w:val="0"/>
                          <w:marRight w:val="0"/>
                          <w:marTop w:val="0"/>
                          <w:marBottom w:val="0"/>
                          <w:divBdr>
                            <w:top w:val="single" w:sz="2" w:space="0" w:color="auto"/>
                            <w:left w:val="single" w:sz="2" w:space="0" w:color="auto"/>
                            <w:bottom w:val="single" w:sz="6" w:space="0" w:color="auto"/>
                            <w:right w:val="single" w:sz="2" w:space="0" w:color="auto"/>
                          </w:divBdr>
                          <w:divsChild>
                            <w:div w:id="1255479699">
                              <w:marLeft w:val="0"/>
                              <w:marRight w:val="0"/>
                              <w:marTop w:val="100"/>
                              <w:marBottom w:val="100"/>
                              <w:divBdr>
                                <w:top w:val="single" w:sz="2" w:space="0" w:color="D9D9E3"/>
                                <w:left w:val="single" w:sz="2" w:space="0" w:color="D9D9E3"/>
                                <w:bottom w:val="single" w:sz="2" w:space="0" w:color="D9D9E3"/>
                                <w:right w:val="single" w:sz="2" w:space="0" w:color="D9D9E3"/>
                              </w:divBdr>
                              <w:divsChild>
                                <w:div w:id="1472289253">
                                  <w:marLeft w:val="0"/>
                                  <w:marRight w:val="0"/>
                                  <w:marTop w:val="0"/>
                                  <w:marBottom w:val="0"/>
                                  <w:divBdr>
                                    <w:top w:val="single" w:sz="2" w:space="0" w:color="D9D9E3"/>
                                    <w:left w:val="single" w:sz="2" w:space="0" w:color="D9D9E3"/>
                                    <w:bottom w:val="single" w:sz="2" w:space="0" w:color="D9D9E3"/>
                                    <w:right w:val="single" w:sz="2" w:space="0" w:color="D9D9E3"/>
                                  </w:divBdr>
                                  <w:divsChild>
                                    <w:div w:id="84231809">
                                      <w:marLeft w:val="0"/>
                                      <w:marRight w:val="0"/>
                                      <w:marTop w:val="0"/>
                                      <w:marBottom w:val="0"/>
                                      <w:divBdr>
                                        <w:top w:val="single" w:sz="2" w:space="0" w:color="D9D9E3"/>
                                        <w:left w:val="single" w:sz="2" w:space="0" w:color="D9D9E3"/>
                                        <w:bottom w:val="single" w:sz="2" w:space="0" w:color="D9D9E3"/>
                                        <w:right w:val="single" w:sz="2" w:space="0" w:color="D9D9E3"/>
                                      </w:divBdr>
                                      <w:divsChild>
                                        <w:div w:id="920408790">
                                          <w:marLeft w:val="0"/>
                                          <w:marRight w:val="0"/>
                                          <w:marTop w:val="0"/>
                                          <w:marBottom w:val="0"/>
                                          <w:divBdr>
                                            <w:top w:val="single" w:sz="2" w:space="0" w:color="D9D9E3"/>
                                            <w:left w:val="single" w:sz="2" w:space="0" w:color="D9D9E3"/>
                                            <w:bottom w:val="single" w:sz="2" w:space="0" w:color="D9D9E3"/>
                                            <w:right w:val="single" w:sz="2" w:space="0" w:color="D9D9E3"/>
                                          </w:divBdr>
                                          <w:divsChild>
                                            <w:div w:id="138229375">
                                              <w:marLeft w:val="0"/>
                                              <w:marRight w:val="0"/>
                                              <w:marTop w:val="0"/>
                                              <w:marBottom w:val="0"/>
                                              <w:divBdr>
                                                <w:top w:val="single" w:sz="2" w:space="0" w:color="D9D9E3"/>
                                                <w:left w:val="single" w:sz="2" w:space="0" w:color="D9D9E3"/>
                                                <w:bottom w:val="single" w:sz="2" w:space="0" w:color="D9D9E3"/>
                                                <w:right w:val="single" w:sz="2" w:space="0" w:color="D9D9E3"/>
                                              </w:divBdr>
                                              <w:divsChild>
                                                <w:div w:id="1293245323">
                                                  <w:marLeft w:val="0"/>
                                                  <w:marRight w:val="0"/>
                                                  <w:marTop w:val="0"/>
                                                  <w:marBottom w:val="0"/>
                                                  <w:divBdr>
                                                    <w:top w:val="single" w:sz="2" w:space="0" w:color="D9D9E3"/>
                                                    <w:left w:val="single" w:sz="2" w:space="0" w:color="D9D9E3"/>
                                                    <w:bottom w:val="single" w:sz="2" w:space="0" w:color="D9D9E3"/>
                                                    <w:right w:val="single" w:sz="2" w:space="0" w:color="D9D9E3"/>
                                                  </w:divBdr>
                                                  <w:divsChild>
                                                    <w:div w:id="4038455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46719077">
                                      <w:marLeft w:val="0"/>
                                      <w:marRight w:val="0"/>
                                      <w:marTop w:val="0"/>
                                      <w:marBottom w:val="0"/>
                                      <w:divBdr>
                                        <w:top w:val="single" w:sz="2" w:space="0" w:color="D9D9E3"/>
                                        <w:left w:val="single" w:sz="2" w:space="0" w:color="D9D9E3"/>
                                        <w:bottom w:val="single" w:sz="2" w:space="0" w:color="D9D9E3"/>
                                        <w:right w:val="single" w:sz="2" w:space="0" w:color="D9D9E3"/>
                                      </w:divBdr>
                                      <w:divsChild>
                                        <w:div w:id="82729165">
                                          <w:marLeft w:val="0"/>
                                          <w:marRight w:val="0"/>
                                          <w:marTop w:val="0"/>
                                          <w:marBottom w:val="0"/>
                                          <w:divBdr>
                                            <w:top w:val="single" w:sz="2" w:space="0" w:color="D9D9E3"/>
                                            <w:left w:val="single" w:sz="2" w:space="0" w:color="D9D9E3"/>
                                            <w:bottom w:val="single" w:sz="2" w:space="0" w:color="D9D9E3"/>
                                            <w:right w:val="single" w:sz="2" w:space="0" w:color="D9D9E3"/>
                                          </w:divBdr>
                                          <w:divsChild>
                                            <w:div w:id="18861429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15040525">
                          <w:marLeft w:val="0"/>
                          <w:marRight w:val="0"/>
                          <w:marTop w:val="0"/>
                          <w:marBottom w:val="0"/>
                          <w:divBdr>
                            <w:top w:val="single" w:sz="2" w:space="0" w:color="auto"/>
                            <w:left w:val="single" w:sz="2" w:space="0" w:color="auto"/>
                            <w:bottom w:val="single" w:sz="6" w:space="0" w:color="auto"/>
                            <w:right w:val="single" w:sz="2" w:space="0" w:color="auto"/>
                          </w:divBdr>
                          <w:divsChild>
                            <w:div w:id="591619838">
                              <w:marLeft w:val="0"/>
                              <w:marRight w:val="0"/>
                              <w:marTop w:val="100"/>
                              <w:marBottom w:val="100"/>
                              <w:divBdr>
                                <w:top w:val="single" w:sz="2" w:space="0" w:color="D9D9E3"/>
                                <w:left w:val="single" w:sz="2" w:space="0" w:color="D9D9E3"/>
                                <w:bottom w:val="single" w:sz="2" w:space="0" w:color="D9D9E3"/>
                                <w:right w:val="single" w:sz="2" w:space="0" w:color="D9D9E3"/>
                              </w:divBdr>
                              <w:divsChild>
                                <w:div w:id="1842574412">
                                  <w:marLeft w:val="0"/>
                                  <w:marRight w:val="0"/>
                                  <w:marTop w:val="0"/>
                                  <w:marBottom w:val="0"/>
                                  <w:divBdr>
                                    <w:top w:val="single" w:sz="2" w:space="0" w:color="D9D9E3"/>
                                    <w:left w:val="single" w:sz="2" w:space="0" w:color="D9D9E3"/>
                                    <w:bottom w:val="single" w:sz="2" w:space="0" w:color="D9D9E3"/>
                                    <w:right w:val="single" w:sz="2" w:space="0" w:color="D9D9E3"/>
                                  </w:divBdr>
                                  <w:divsChild>
                                    <w:div w:id="577830949">
                                      <w:marLeft w:val="0"/>
                                      <w:marRight w:val="0"/>
                                      <w:marTop w:val="0"/>
                                      <w:marBottom w:val="0"/>
                                      <w:divBdr>
                                        <w:top w:val="single" w:sz="2" w:space="0" w:color="D9D9E3"/>
                                        <w:left w:val="single" w:sz="2" w:space="0" w:color="D9D9E3"/>
                                        <w:bottom w:val="single" w:sz="2" w:space="0" w:color="D9D9E3"/>
                                        <w:right w:val="single" w:sz="2" w:space="0" w:color="D9D9E3"/>
                                      </w:divBdr>
                                      <w:divsChild>
                                        <w:div w:id="957104650">
                                          <w:marLeft w:val="0"/>
                                          <w:marRight w:val="0"/>
                                          <w:marTop w:val="0"/>
                                          <w:marBottom w:val="0"/>
                                          <w:divBdr>
                                            <w:top w:val="single" w:sz="2" w:space="0" w:color="D9D9E3"/>
                                            <w:left w:val="single" w:sz="2" w:space="0" w:color="D9D9E3"/>
                                            <w:bottom w:val="single" w:sz="2" w:space="0" w:color="D9D9E3"/>
                                            <w:right w:val="single" w:sz="2" w:space="0" w:color="D9D9E3"/>
                                          </w:divBdr>
                                          <w:divsChild>
                                            <w:div w:id="10735498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26868294">
                                      <w:marLeft w:val="0"/>
                                      <w:marRight w:val="0"/>
                                      <w:marTop w:val="0"/>
                                      <w:marBottom w:val="0"/>
                                      <w:divBdr>
                                        <w:top w:val="single" w:sz="2" w:space="0" w:color="D9D9E3"/>
                                        <w:left w:val="single" w:sz="2" w:space="0" w:color="D9D9E3"/>
                                        <w:bottom w:val="single" w:sz="2" w:space="0" w:color="D9D9E3"/>
                                        <w:right w:val="single" w:sz="2" w:space="0" w:color="D9D9E3"/>
                                      </w:divBdr>
                                      <w:divsChild>
                                        <w:div w:id="27995218">
                                          <w:marLeft w:val="0"/>
                                          <w:marRight w:val="0"/>
                                          <w:marTop w:val="0"/>
                                          <w:marBottom w:val="0"/>
                                          <w:divBdr>
                                            <w:top w:val="single" w:sz="2" w:space="0" w:color="D9D9E3"/>
                                            <w:left w:val="single" w:sz="2" w:space="0" w:color="D9D9E3"/>
                                            <w:bottom w:val="single" w:sz="2" w:space="0" w:color="D9D9E3"/>
                                            <w:right w:val="single" w:sz="2" w:space="0" w:color="D9D9E3"/>
                                          </w:divBdr>
                                          <w:divsChild>
                                            <w:div w:id="2102681306">
                                              <w:marLeft w:val="0"/>
                                              <w:marRight w:val="0"/>
                                              <w:marTop w:val="0"/>
                                              <w:marBottom w:val="0"/>
                                              <w:divBdr>
                                                <w:top w:val="single" w:sz="2" w:space="0" w:color="D9D9E3"/>
                                                <w:left w:val="single" w:sz="2" w:space="0" w:color="D9D9E3"/>
                                                <w:bottom w:val="single" w:sz="2" w:space="0" w:color="D9D9E3"/>
                                                <w:right w:val="single" w:sz="2" w:space="0" w:color="D9D9E3"/>
                                              </w:divBdr>
                                              <w:divsChild>
                                                <w:div w:id="1110053629">
                                                  <w:marLeft w:val="0"/>
                                                  <w:marRight w:val="0"/>
                                                  <w:marTop w:val="0"/>
                                                  <w:marBottom w:val="0"/>
                                                  <w:divBdr>
                                                    <w:top w:val="single" w:sz="2" w:space="0" w:color="D9D9E3"/>
                                                    <w:left w:val="single" w:sz="2" w:space="0" w:color="D9D9E3"/>
                                                    <w:bottom w:val="single" w:sz="2" w:space="0" w:color="D9D9E3"/>
                                                    <w:right w:val="single" w:sz="2" w:space="0" w:color="D9D9E3"/>
                                                  </w:divBdr>
                                                  <w:divsChild>
                                                    <w:div w:id="1764335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31609155">
                          <w:marLeft w:val="0"/>
                          <w:marRight w:val="0"/>
                          <w:marTop w:val="0"/>
                          <w:marBottom w:val="0"/>
                          <w:divBdr>
                            <w:top w:val="single" w:sz="2" w:space="0" w:color="auto"/>
                            <w:left w:val="single" w:sz="2" w:space="0" w:color="auto"/>
                            <w:bottom w:val="single" w:sz="6" w:space="0" w:color="auto"/>
                            <w:right w:val="single" w:sz="2" w:space="0" w:color="auto"/>
                          </w:divBdr>
                          <w:divsChild>
                            <w:div w:id="2044017306">
                              <w:marLeft w:val="0"/>
                              <w:marRight w:val="0"/>
                              <w:marTop w:val="100"/>
                              <w:marBottom w:val="100"/>
                              <w:divBdr>
                                <w:top w:val="single" w:sz="2" w:space="0" w:color="D9D9E3"/>
                                <w:left w:val="single" w:sz="2" w:space="0" w:color="D9D9E3"/>
                                <w:bottom w:val="single" w:sz="2" w:space="0" w:color="D9D9E3"/>
                                <w:right w:val="single" w:sz="2" w:space="0" w:color="D9D9E3"/>
                              </w:divBdr>
                              <w:divsChild>
                                <w:div w:id="1809349914">
                                  <w:marLeft w:val="0"/>
                                  <w:marRight w:val="0"/>
                                  <w:marTop w:val="0"/>
                                  <w:marBottom w:val="0"/>
                                  <w:divBdr>
                                    <w:top w:val="single" w:sz="2" w:space="0" w:color="D9D9E3"/>
                                    <w:left w:val="single" w:sz="2" w:space="0" w:color="D9D9E3"/>
                                    <w:bottom w:val="single" w:sz="2" w:space="0" w:color="D9D9E3"/>
                                    <w:right w:val="single" w:sz="2" w:space="0" w:color="D9D9E3"/>
                                  </w:divBdr>
                                  <w:divsChild>
                                    <w:div w:id="389153746">
                                      <w:marLeft w:val="0"/>
                                      <w:marRight w:val="0"/>
                                      <w:marTop w:val="0"/>
                                      <w:marBottom w:val="0"/>
                                      <w:divBdr>
                                        <w:top w:val="single" w:sz="2" w:space="0" w:color="D9D9E3"/>
                                        <w:left w:val="single" w:sz="2" w:space="0" w:color="D9D9E3"/>
                                        <w:bottom w:val="single" w:sz="2" w:space="0" w:color="D9D9E3"/>
                                        <w:right w:val="single" w:sz="2" w:space="0" w:color="D9D9E3"/>
                                      </w:divBdr>
                                      <w:divsChild>
                                        <w:div w:id="1605263230">
                                          <w:marLeft w:val="0"/>
                                          <w:marRight w:val="0"/>
                                          <w:marTop w:val="0"/>
                                          <w:marBottom w:val="0"/>
                                          <w:divBdr>
                                            <w:top w:val="single" w:sz="2" w:space="0" w:color="D9D9E3"/>
                                            <w:left w:val="single" w:sz="2" w:space="0" w:color="D9D9E3"/>
                                            <w:bottom w:val="single" w:sz="2" w:space="0" w:color="D9D9E3"/>
                                            <w:right w:val="single" w:sz="2" w:space="0" w:color="D9D9E3"/>
                                          </w:divBdr>
                                          <w:divsChild>
                                            <w:div w:id="696964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46501341">
                                      <w:marLeft w:val="0"/>
                                      <w:marRight w:val="0"/>
                                      <w:marTop w:val="0"/>
                                      <w:marBottom w:val="0"/>
                                      <w:divBdr>
                                        <w:top w:val="single" w:sz="2" w:space="0" w:color="D9D9E3"/>
                                        <w:left w:val="single" w:sz="2" w:space="0" w:color="D9D9E3"/>
                                        <w:bottom w:val="single" w:sz="2" w:space="0" w:color="D9D9E3"/>
                                        <w:right w:val="single" w:sz="2" w:space="0" w:color="D9D9E3"/>
                                      </w:divBdr>
                                      <w:divsChild>
                                        <w:div w:id="796066162">
                                          <w:marLeft w:val="0"/>
                                          <w:marRight w:val="0"/>
                                          <w:marTop w:val="0"/>
                                          <w:marBottom w:val="0"/>
                                          <w:divBdr>
                                            <w:top w:val="single" w:sz="2" w:space="0" w:color="D9D9E3"/>
                                            <w:left w:val="single" w:sz="2" w:space="0" w:color="D9D9E3"/>
                                            <w:bottom w:val="single" w:sz="2" w:space="0" w:color="D9D9E3"/>
                                            <w:right w:val="single" w:sz="2" w:space="0" w:color="D9D9E3"/>
                                          </w:divBdr>
                                          <w:divsChild>
                                            <w:div w:id="1832452477">
                                              <w:marLeft w:val="0"/>
                                              <w:marRight w:val="0"/>
                                              <w:marTop w:val="0"/>
                                              <w:marBottom w:val="0"/>
                                              <w:divBdr>
                                                <w:top w:val="single" w:sz="2" w:space="0" w:color="D9D9E3"/>
                                                <w:left w:val="single" w:sz="2" w:space="0" w:color="D9D9E3"/>
                                                <w:bottom w:val="single" w:sz="2" w:space="0" w:color="D9D9E3"/>
                                                <w:right w:val="single" w:sz="2" w:space="0" w:color="D9D9E3"/>
                                              </w:divBdr>
                                              <w:divsChild>
                                                <w:div w:id="1626694232">
                                                  <w:marLeft w:val="0"/>
                                                  <w:marRight w:val="0"/>
                                                  <w:marTop w:val="0"/>
                                                  <w:marBottom w:val="0"/>
                                                  <w:divBdr>
                                                    <w:top w:val="single" w:sz="2" w:space="0" w:color="D9D9E3"/>
                                                    <w:left w:val="single" w:sz="2" w:space="0" w:color="D9D9E3"/>
                                                    <w:bottom w:val="single" w:sz="2" w:space="0" w:color="D9D9E3"/>
                                                    <w:right w:val="single" w:sz="2" w:space="0" w:color="D9D9E3"/>
                                                  </w:divBdr>
                                                  <w:divsChild>
                                                    <w:div w:id="6496786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32414678">
                          <w:marLeft w:val="0"/>
                          <w:marRight w:val="0"/>
                          <w:marTop w:val="0"/>
                          <w:marBottom w:val="0"/>
                          <w:divBdr>
                            <w:top w:val="single" w:sz="2" w:space="0" w:color="auto"/>
                            <w:left w:val="single" w:sz="2" w:space="0" w:color="auto"/>
                            <w:bottom w:val="single" w:sz="6" w:space="0" w:color="auto"/>
                            <w:right w:val="single" w:sz="2" w:space="0" w:color="auto"/>
                          </w:divBdr>
                          <w:divsChild>
                            <w:div w:id="1933126360">
                              <w:marLeft w:val="0"/>
                              <w:marRight w:val="0"/>
                              <w:marTop w:val="100"/>
                              <w:marBottom w:val="100"/>
                              <w:divBdr>
                                <w:top w:val="single" w:sz="2" w:space="0" w:color="D9D9E3"/>
                                <w:left w:val="single" w:sz="2" w:space="0" w:color="D9D9E3"/>
                                <w:bottom w:val="single" w:sz="2" w:space="0" w:color="D9D9E3"/>
                                <w:right w:val="single" w:sz="2" w:space="0" w:color="D9D9E3"/>
                              </w:divBdr>
                              <w:divsChild>
                                <w:div w:id="1221481961">
                                  <w:marLeft w:val="0"/>
                                  <w:marRight w:val="0"/>
                                  <w:marTop w:val="0"/>
                                  <w:marBottom w:val="0"/>
                                  <w:divBdr>
                                    <w:top w:val="single" w:sz="2" w:space="0" w:color="D9D9E3"/>
                                    <w:left w:val="single" w:sz="2" w:space="0" w:color="D9D9E3"/>
                                    <w:bottom w:val="single" w:sz="2" w:space="0" w:color="D9D9E3"/>
                                    <w:right w:val="single" w:sz="2" w:space="0" w:color="D9D9E3"/>
                                  </w:divBdr>
                                  <w:divsChild>
                                    <w:div w:id="1748571283">
                                      <w:marLeft w:val="0"/>
                                      <w:marRight w:val="0"/>
                                      <w:marTop w:val="0"/>
                                      <w:marBottom w:val="0"/>
                                      <w:divBdr>
                                        <w:top w:val="single" w:sz="2" w:space="0" w:color="D9D9E3"/>
                                        <w:left w:val="single" w:sz="2" w:space="0" w:color="D9D9E3"/>
                                        <w:bottom w:val="single" w:sz="2" w:space="0" w:color="D9D9E3"/>
                                        <w:right w:val="single" w:sz="2" w:space="0" w:color="D9D9E3"/>
                                      </w:divBdr>
                                      <w:divsChild>
                                        <w:div w:id="2146190090">
                                          <w:marLeft w:val="0"/>
                                          <w:marRight w:val="0"/>
                                          <w:marTop w:val="0"/>
                                          <w:marBottom w:val="0"/>
                                          <w:divBdr>
                                            <w:top w:val="single" w:sz="2" w:space="0" w:color="D9D9E3"/>
                                            <w:left w:val="single" w:sz="2" w:space="0" w:color="D9D9E3"/>
                                            <w:bottom w:val="single" w:sz="2" w:space="0" w:color="D9D9E3"/>
                                            <w:right w:val="single" w:sz="2" w:space="0" w:color="D9D9E3"/>
                                          </w:divBdr>
                                          <w:divsChild>
                                            <w:div w:id="894008816">
                                              <w:marLeft w:val="0"/>
                                              <w:marRight w:val="0"/>
                                              <w:marTop w:val="0"/>
                                              <w:marBottom w:val="0"/>
                                              <w:divBdr>
                                                <w:top w:val="single" w:sz="2" w:space="0" w:color="D9D9E3"/>
                                                <w:left w:val="single" w:sz="2" w:space="0" w:color="D9D9E3"/>
                                                <w:bottom w:val="single" w:sz="2" w:space="0" w:color="D9D9E3"/>
                                                <w:right w:val="single" w:sz="2" w:space="0" w:color="D9D9E3"/>
                                              </w:divBdr>
                                              <w:divsChild>
                                                <w:div w:id="144323442">
                                                  <w:marLeft w:val="0"/>
                                                  <w:marRight w:val="0"/>
                                                  <w:marTop w:val="0"/>
                                                  <w:marBottom w:val="0"/>
                                                  <w:divBdr>
                                                    <w:top w:val="single" w:sz="2" w:space="0" w:color="D9D9E3"/>
                                                    <w:left w:val="single" w:sz="2" w:space="0" w:color="D9D9E3"/>
                                                    <w:bottom w:val="single" w:sz="2" w:space="0" w:color="D9D9E3"/>
                                                    <w:right w:val="single" w:sz="2" w:space="0" w:color="D9D9E3"/>
                                                  </w:divBdr>
                                                  <w:divsChild>
                                                    <w:div w:id="4949556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75483877">
                                      <w:marLeft w:val="0"/>
                                      <w:marRight w:val="0"/>
                                      <w:marTop w:val="0"/>
                                      <w:marBottom w:val="0"/>
                                      <w:divBdr>
                                        <w:top w:val="single" w:sz="2" w:space="0" w:color="D9D9E3"/>
                                        <w:left w:val="single" w:sz="2" w:space="0" w:color="D9D9E3"/>
                                        <w:bottom w:val="single" w:sz="2" w:space="0" w:color="D9D9E3"/>
                                        <w:right w:val="single" w:sz="2" w:space="0" w:color="D9D9E3"/>
                                      </w:divBdr>
                                      <w:divsChild>
                                        <w:div w:id="71856990">
                                          <w:marLeft w:val="0"/>
                                          <w:marRight w:val="0"/>
                                          <w:marTop w:val="0"/>
                                          <w:marBottom w:val="0"/>
                                          <w:divBdr>
                                            <w:top w:val="single" w:sz="2" w:space="0" w:color="D9D9E3"/>
                                            <w:left w:val="single" w:sz="2" w:space="0" w:color="D9D9E3"/>
                                            <w:bottom w:val="single" w:sz="2" w:space="0" w:color="D9D9E3"/>
                                            <w:right w:val="single" w:sz="2" w:space="0" w:color="D9D9E3"/>
                                          </w:divBdr>
                                          <w:divsChild>
                                            <w:div w:id="2027183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35471394">
                          <w:marLeft w:val="0"/>
                          <w:marRight w:val="0"/>
                          <w:marTop w:val="0"/>
                          <w:marBottom w:val="0"/>
                          <w:divBdr>
                            <w:top w:val="single" w:sz="2" w:space="0" w:color="auto"/>
                            <w:left w:val="single" w:sz="2" w:space="0" w:color="auto"/>
                            <w:bottom w:val="single" w:sz="6" w:space="0" w:color="auto"/>
                            <w:right w:val="single" w:sz="2" w:space="0" w:color="auto"/>
                          </w:divBdr>
                          <w:divsChild>
                            <w:div w:id="2027753528">
                              <w:marLeft w:val="0"/>
                              <w:marRight w:val="0"/>
                              <w:marTop w:val="100"/>
                              <w:marBottom w:val="100"/>
                              <w:divBdr>
                                <w:top w:val="single" w:sz="2" w:space="0" w:color="D9D9E3"/>
                                <w:left w:val="single" w:sz="2" w:space="0" w:color="D9D9E3"/>
                                <w:bottom w:val="single" w:sz="2" w:space="0" w:color="D9D9E3"/>
                                <w:right w:val="single" w:sz="2" w:space="0" w:color="D9D9E3"/>
                              </w:divBdr>
                              <w:divsChild>
                                <w:div w:id="994147720">
                                  <w:marLeft w:val="0"/>
                                  <w:marRight w:val="0"/>
                                  <w:marTop w:val="0"/>
                                  <w:marBottom w:val="0"/>
                                  <w:divBdr>
                                    <w:top w:val="single" w:sz="2" w:space="0" w:color="D9D9E3"/>
                                    <w:left w:val="single" w:sz="2" w:space="0" w:color="D9D9E3"/>
                                    <w:bottom w:val="single" w:sz="2" w:space="0" w:color="D9D9E3"/>
                                    <w:right w:val="single" w:sz="2" w:space="0" w:color="D9D9E3"/>
                                  </w:divBdr>
                                  <w:divsChild>
                                    <w:div w:id="538317376">
                                      <w:marLeft w:val="0"/>
                                      <w:marRight w:val="0"/>
                                      <w:marTop w:val="0"/>
                                      <w:marBottom w:val="0"/>
                                      <w:divBdr>
                                        <w:top w:val="single" w:sz="2" w:space="0" w:color="D9D9E3"/>
                                        <w:left w:val="single" w:sz="2" w:space="0" w:color="D9D9E3"/>
                                        <w:bottom w:val="single" w:sz="2" w:space="0" w:color="D9D9E3"/>
                                        <w:right w:val="single" w:sz="2" w:space="0" w:color="D9D9E3"/>
                                      </w:divBdr>
                                      <w:divsChild>
                                        <w:div w:id="2138638110">
                                          <w:marLeft w:val="0"/>
                                          <w:marRight w:val="0"/>
                                          <w:marTop w:val="0"/>
                                          <w:marBottom w:val="0"/>
                                          <w:divBdr>
                                            <w:top w:val="single" w:sz="2" w:space="0" w:color="D9D9E3"/>
                                            <w:left w:val="single" w:sz="2" w:space="0" w:color="D9D9E3"/>
                                            <w:bottom w:val="single" w:sz="2" w:space="0" w:color="D9D9E3"/>
                                            <w:right w:val="single" w:sz="2" w:space="0" w:color="D9D9E3"/>
                                          </w:divBdr>
                                          <w:divsChild>
                                            <w:div w:id="443770407">
                                              <w:marLeft w:val="0"/>
                                              <w:marRight w:val="0"/>
                                              <w:marTop w:val="0"/>
                                              <w:marBottom w:val="0"/>
                                              <w:divBdr>
                                                <w:top w:val="single" w:sz="2" w:space="0" w:color="D9D9E3"/>
                                                <w:left w:val="single" w:sz="2" w:space="0" w:color="D9D9E3"/>
                                                <w:bottom w:val="single" w:sz="2" w:space="0" w:color="D9D9E3"/>
                                                <w:right w:val="single" w:sz="2" w:space="0" w:color="D9D9E3"/>
                                              </w:divBdr>
                                              <w:divsChild>
                                                <w:div w:id="2090930651">
                                                  <w:marLeft w:val="0"/>
                                                  <w:marRight w:val="0"/>
                                                  <w:marTop w:val="0"/>
                                                  <w:marBottom w:val="0"/>
                                                  <w:divBdr>
                                                    <w:top w:val="single" w:sz="2" w:space="0" w:color="D9D9E3"/>
                                                    <w:left w:val="single" w:sz="2" w:space="0" w:color="D9D9E3"/>
                                                    <w:bottom w:val="single" w:sz="2" w:space="0" w:color="D9D9E3"/>
                                                    <w:right w:val="single" w:sz="2" w:space="0" w:color="D9D9E3"/>
                                                  </w:divBdr>
                                                  <w:divsChild>
                                                    <w:div w:id="16155571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37554608">
                                      <w:marLeft w:val="0"/>
                                      <w:marRight w:val="0"/>
                                      <w:marTop w:val="0"/>
                                      <w:marBottom w:val="0"/>
                                      <w:divBdr>
                                        <w:top w:val="single" w:sz="2" w:space="0" w:color="D9D9E3"/>
                                        <w:left w:val="single" w:sz="2" w:space="0" w:color="D9D9E3"/>
                                        <w:bottom w:val="single" w:sz="2" w:space="0" w:color="D9D9E3"/>
                                        <w:right w:val="single" w:sz="2" w:space="0" w:color="D9D9E3"/>
                                      </w:divBdr>
                                      <w:divsChild>
                                        <w:div w:id="508639137">
                                          <w:marLeft w:val="0"/>
                                          <w:marRight w:val="0"/>
                                          <w:marTop w:val="0"/>
                                          <w:marBottom w:val="0"/>
                                          <w:divBdr>
                                            <w:top w:val="single" w:sz="2" w:space="0" w:color="D9D9E3"/>
                                            <w:left w:val="single" w:sz="2" w:space="0" w:color="D9D9E3"/>
                                            <w:bottom w:val="single" w:sz="2" w:space="0" w:color="D9D9E3"/>
                                            <w:right w:val="single" w:sz="2" w:space="0" w:color="D9D9E3"/>
                                          </w:divBdr>
                                          <w:divsChild>
                                            <w:div w:id="15390499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61368836">
                          <w:marLeft w:val="0"/>
                          <w:marRight w:val="0"/>
                          <w:marTop w:val="0"/>
                          <w:marBottom w:val="0"/>
                          <w:divBdr>
                            <w:top w:val="single" w:sz="2" w:space="0" w:color="auto"/>
                            <w:left w:val="single" w:sz="2" w:space="0" w:color="auto"/>
                            <w:bottom w:val="single" w:sz="6" w:space="0" w:color="auto"/>
                            <w:right w:val="single" w:sz="2" w:space="0" w:color="auto"/>
                          </w:divBdr>
                          <w:divsChild>
                            <w:div w:id="1653631345">
                              <w:marLeft w:val="0"/>
                              <w:marRight w:val="0"/>
                              <w:marTop w:val="100"/>
                              <w:marBottom w:val="100"/>
                              <w:divBdr>
                                <w:top w:val="single" w:sz="2" w:space="0" w:color="D9D9E3"/>
                                <w:left w:val="single" w:sz="2" w:space="0" w:color="D9D9E3"/>
                                <w:bottom w:val="single" w:sz="2" w:space="0" w:color="D9D9E3"/>
                                <w:right w:val="single" w:sz="2" w:space="0" w:color="D9D9E3"/>
                              </w:divBdr>
                              <w:divsChild>
                                <w:div w:id="1067848194">
                                  <w:marLeft w:val="0"/>
                                  <w:marRight w:val="0"/>
                                  <w:marTop w:val="0"/>
                                  <w:marBottom w:val="0"/>
                                  <w:divBdr>
                                    <w:top w:val="single" w:sz="2" w:space="0" w:color="D9D9E3"/>
                                    <w:left w:val="single" w:sz="2" w:space="0" w:color="D9D9E3"/>
                                    <w:bottom w:val="single" w:sz="2" w:space="0" w:color="D9D9E3"/>
                                    <w:right w:val="single" w:sz="2" w:space="0" w:color="D9D9E3"/>
                                  </w:divBdr>
                                  <w:divsChild>
                                    <w:div w:id="650601514">
                                      <w:marLeft w:val="0"/>
                                      <w:marRight w:val="0"/>
                                      <w:marTop w:val="0"/>
                                      <w:marBottom w:val="0"/>
                                      <w:divBdr>
                                        <w:top w:val="single" w:sz="2" w:space="0" w:color="D9D9E3"/>
                                        <w:left w:val="single" w:sz="2" w:space="0" w:color="D9D9E3"/>
                                        <w:bottom w:val="single" w:sz="2" w:space="0" w:color="D9D9E3"/>
                                        <w:right w:val="single" w:sz="2" w:space="0" w:color="D9D9E3"/>
                                      </w:divBdr>
                                      <w:divsChild>
                                        <w:div w:id="1815678327">
                                          <w:marLeft w:val="0"/>
                                          <w:marRight w:val="0"/>
                                          <w:marTop w:val="0"/>
                                          <w:marBottom w:val="0"/>
                                          <w:divBdr>
                                            <w:top w:val="single" w:sz="2" w:space="0" w:color="D9D9E3"/>
                                            <w:left w:val="single" w:sz="2" w:space="0" w:color="D9D9E3"/>
                                            <w:bottom w:val="single" w:sz="2" w:space="0" w:color="D9D9E3"/>
                                            <w:right w:val="single" w:sz="2" w:space="0" w:color="D9D9E3"/>
                                          </w:divBdr>
                                          <w:divsChild>
                                            <w:div w:id="709037503">
                                              <w:marLeft w:val="0"/>
                                              <w:marRight w:val="0"/>
                                              <w:marTop w:val="0"/>
                                              <w:marBottom w:val="0"/>
                                              <w:divBdr>
                                                <w:top w:val="single" w:sz="2" w:space="0" w:color="D9D9E3"/>
                                                <w:left w:val="single" w:sz="2" w:space="0" w:color="D9D9E3"/>
                                                <w:bottom w:val="single" w:sz="2" w:space="0" w:color="D9D9E3"/>
                                                <w:right w:val="single" w:sz="2" w:space="0" w:color="D9D9E3"/>
                                              </w:divBdr>
                                              <w:divsChild>
                                                <w:div w:id="1466507868">
                                                  <w:marLeft w:val="0"/>
                                                  <w:marRight w:val="0"/>
                                                  <w:marTop w:val="0"/>
                                                  <w:marBottom w:val="0"/>
                                                  <w:divBdr>
                                                    <w:top w:val="single" w:sz="2" w:space="0" w:color="D9D9E3"/>
                                                    <w:left w:val="single" w:sz="2" w:space="0" w:color="D9D9E3"/>
                                                    <w:bottom w:val="single" w:sz="2" w:space="0" w:color="D9D9E3"/>
                                                    <w:right w:val="single" w:sz="2" w:space="0" w:color="D9D9E3"/>
                                                  </w:divBdr>
                                                  <w:divsChild>
                                                    <w:div w:id="3852266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04540827">
                                      <w:marLeft w:val="0"/>
                                      <w:marRight w:val="0"/>
                                      <w:marTop w:val="0"/>
                                      <w:marBottom w:val="0"/>
                                      <w:divBdr>
                                        <w:top w:val="single" w:sz="2" w:space="0" w:color="D9D9E3"/>
                                        <w:left w:val="single" w:sz="2" w:space="0" w:color="D9D9E3"/>
                                        <w:bottom w:val="single" w:sz="2" w:space="0" w:color="D9D9E3"/>
                                        <w:right w:val="single" w:sz="2" w:space="0" w:color="D9D9E3"/>
                                      </w:divBdr>
                                      <w:divsChild>
                                        <w:div w:id="15430907">
                                          <w:marLeft w:val="0"/>
                                          <w:marRight w:val="0"/>
                                          <w:marTop w:val="0"/>
                                          <w:marBottom w:val="0"/>
                                          <w:divBdr>
                                            <w:top w:val="single" w:sz="2" w:space="0" w:color="D9D9E3"/>
                                            <w:left w:val="single" w:sz="2" w:space="0" w:color="D9D9E3"/>
                                            <w:bottom w:val="single" w:sz="2" w:space="0" w:color="D9D9E3"/>
                                            <w:right w:val="single" w:sz="2" w:space="0" w:color="D9D9E3"/>
                                          </w:divBdr>
                                          <w:divsChild>
                                            <w:div w:id="12351622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64377700">
                          <w:marLeft w:val="0"/>
                          <w:marRight w:val="0"/>
                          <w:marTop w:val="0"/>
                          <w:marBottom w:val="0"/>
                          <w:divBdr>
                            <w:top w:val="single" w:sz="2" w:space="0" w:color="auto"/>
                            <w:left w:val="single" w:sz="2" w:space="0" w:color="auto"/>
                            <w:bottom w:val="single" w:sz="6" w:space="0" w:color="auto"/>
                            <w:right w:val="single" w:sz="2" w:space="0" w:color="auto"/>
                          </w:divBdr>
                          <w:divsChild>
                            <w:div w:id="1653170211">
                              <w:marLeft w:val="0"/>
                              <w:marRight w:val="0"/>
                              <w:marTop w:val="100"/>
                              <w:marBottom w:val="100"/>
                              <w:divBdr>
                                <w:top w:val="single" w:sz="2" w:space="0" w:color="D9D9E3"/>
                                <w:left w:val="single" w:sz="2" w:space="0" w:color="D9D9E3"/>
                                <w:bottom w:val="single" w:sz="2" w:space="0" w:color="D9D9E3"/>
                                <w:right w:val="single" w:sz="2" w:space="0" w:color="D9D9E3"/>
                              </w:divBdr>
                              <w:divsChild>
                                <w:div w:id="1046566023">
                                  <w:marLeft w:val="0"/>
                                  <w:marRight w:val="0"/>
                                  <w:marTop w:val="0"/>
                                  <w:marBottom w:val="0"/>
                                  <w:divBdr>
                                    <w:top w:val="single" w:sz="2" w:space="0" w:color="D9D9E3"/>
                                    <w:left w:val="single" w:sz="2" w:space="0" w:color="D9D9E3"/>
                                    <w:bottom w:val="single" w:sz="2" w:space="0" w:color="D9D9E3"/>
                                    <w:right w:val="single" w:sz="2" w:space="0" w:color="D9D9E3"/>
                                  </w:divBdr>
                                  <w:divsChild>
                                    <w:div w:id="574315141">
                                      <w:marLeft w:val="0"/>
                                      <w:marRight w:val="0"/>
                                      <w:marTop w:val="0"/>
                                      <w:marBottom w:val="0"/>
                                      <w:divBdr>
                                        <w:top w:val="single" w:sz="2" w:space="0" w:color="D9D9E3"/>
                                        <w:left w:val="single" w:sz="2" w:space="0" w:color="D9D9E3"/>
                                        <w:bottom w:val="single" w:sz="2" w:space="0" w:color="D9D9E3"/>
                                        <w:right w:val="single" w:sz="2" w:space="0" w:color="D9D9E3"/>
                                      </w:divBdr>
                                      <w:divsChild>
                                        <w:div w:id="535511069">
                                          <w:marLeft w:val="0"/>
                                          <w:marRight w:val="0"/>
                                          <w:marTop w:val="0"/>
                                          <w:marBottom w:val="0"/>
                                          <w:divBdr>
                                            <w:top w:val="single" w:sz="2" w:space="0" w:color="D9D9E3"/>
                                            <w:left w:val="single" w:sz="2" w:space="0" w:color="D9D9E3"/>
                                            <w:bottom w:val="single" w:sz="2" w:space="0" w:color="D9D9E3"/>
                                            <w:right w:val="single" w:sz="2" w:space="0" w:color="D9D9E3"/>
                                          </w:divBdr>
                                          <w:divsChild>
                                            <w:div w:id="553583674">
                                              <w:marLeft w:val="0"/>
                                              <w:marRight w:val="0"/>
                                              <w:marTop w:val="0"/>
                                              <w:marBottom w:val="0"/>
                                              <w:divBdr>
                                                <w:top w:val="single" w:sz="2" w:space="0" w:color="D9D9E3"/>
                                                <w:left w:val="single" w:sz="2" w:space="0" w:color="D9D9E3"/>
                                                <w:bottom w:val="single" w:sz="2" w:space="0" w:color="D9D9E3"/>
                                                <w:right w:val="single" w:sz="2" w:space="0" w:color="D9D9E3"/>
                                              </w:divBdr>
                                              <w:divsChild>
                                                <w:div w:id="652490813">
                                                  <w:marLeft w:val="0"/>
                                                  <w:marRight w:val="0"/>
                                                  <w:marTop w:val="0"/>
                                                  <w:marBottom w:val="0"/>
                                                  <w:divBdr>
                                                    <w:top w:val="single" w:sz="2" w:space="0" w:color="D9D9E3"/>
                                                    <w:left w:val="single" w:sz="2" w:space="0" w:color="D9D9E3"/>
                                                    <w:bottom w:val="single" w:sz="2" w:space="0" w:color="D9D9E3"/>
                                                    <w:right w:val="single" w:sz="2" w:space="0" w:color="D9D9E3"/>
                                                  </w:divBdr>
                                                  <w:divsChild>
                                                    <w:div w:id="12419138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94348868">
                                      <w:marLeft w:val="0"/>
                                      <w:marRight w:val="0"/>
                                      <w:marTop w:val="0"/>
                                      <w:marBottom w:val="0"/>
                                      <w:divBdr>
                                        <w:top w:val="single" w:sz="2" w:space="0" w:color="D9D9E3"/>
                                        <w:left w:val="single" w:sz="2" w:space="0" w:color="D9D9E3"/>
                                        <w:bottom w:val="single" w:sz="2" w:space="0" w:color="D9D9E3"/>
                                        <w:right w:val="single" w:sz="2" w:space="0" w:color="D9D9E3"/>
                                      </w:divBdr>
                                      <w:divsChild>
                                        <w:div w:id="1592279024">
                                          <w:marLeft w:val="0"/>
                                          <w:marRight w:val="0"/>
                                          <w:marTop w:val="0"/>
                                          <w:marBottom w:val="0"/>
                                          <w:divBdr>
                                            <w:top w:val="single" w:sz="2" w:space="0" w:color="D9D9E3"/>
                                            <w:left w:val="single" w:sz="2" w:space="0" w:color="D9D9E3"/>
                                            <w:bottom w:val="single" w:sz="2" w:space="0" w:color="D9D9E3"/>
                                            <w:right w:val="single" w:sz="2" w:space="0" w:color="D9D9E3"/>
                                          </w:divBdr>
                                          <w:divsChild>
                                            <w:div w:id="7224066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80978450">
                          <w:marLeft w:val="0"/>
                          <w:marRight w:val="0"/>
                          <w:marTop w:val="0"/>
                          <w:marBottom w:val="0"/>
                          <w:divBdr>
                            <w:top w:val="single" w:sz="2" w:space="0" w:color="auto"/>
                            <w:left w:val="single" w:sz="2" w:space="0" w:color="auto"/>
                            <w:bottom w:val="single" w:sz="6" w:space="0" w:color="auto"/>
                            <w:right w:val="single" w:sz="2" w:space="0" w:color="auto"/>
                          </w:divBdr>
                          <w:divsChild>
                            <w:div w:id="594946393">
                              <w:marLeft w:val="0"/>
                              <w:marRight w:val="0"/>
                              <w:marTop w:val="100"/>
                              <w:marBottom w:val="100"/>
                              <w:divBdr>
                                <w:top w:val="single" w:sz="2" w:space="0" w:color="D9D9E3"/>
                                <w:left w:val="single" w:sz="2" w:space="0" w:color="D9D9E3"/>
                                <w:bottom w:val="single" w:sz="2" w:space="0" w:color="D9D9E3"/>
                                <w:right w:val="single" w:sz="2" w:space="0" w:color="D9D9E3"/>
                              </w:divBdr>
                              <w:divsChild>
                                <w:div w:id="418254239">
                                  <w:marLeft w:val="0"/>
                                  <w:marRight w:val="0"/>
                                  <w:marTop w:val="0"/>
                                  <w:marBottom w:val="0"/>
                                  <w:divBdr>
                                    <w:top w:val="single" w:sz="2" w:space="0" w:color="D9D9E3"/>
                                    <w:left w:val="single" w:sz="2" w:space="0" w:color="D9D9E3"/>
                                    <w:bottom w:val="single" w:sz="2" w:space="0" w:color="D9D9E3"/>
                                    <w:right w:val="single" w:sz="2" w:space="0" w:color="D9D9E3"/>
                                  </w:divBdr>
                                  <w:divsChild>
                                    <w:div w:id="386608078">
                                      <w:marLeft w:val="0"/>
                                      <w:marRight w:val="0"/>
                                      <w:marTop w:val="0"/>
                                      <w:marBottom w:val="0"/>
                                      <w:divBdr>
                                        <w:top w:val="single" w:sz="2" w:space="0" w:color="D9D9E3"/>
                                        <w:left w:val="single" w:sz="2" w:space="0" w:color="D9D9E3"/>
                                        <w:bottom w:val="single" w:sz="2" w:space="0" w:color="D9D9E3"/>
                                        <w:right w:val="single" w:sz="2" w:space="0" w:color="D9D9E3"/>
                                      </w:divBdr>
                                      <w:divsChild>
                                        <w:div w:id="1830366128">
                                          <w:marLeft w:val="0"/>
                                          <w:marRight w:val="0"/>
                                          <w:marTop w:val="0"/>
                                          <w:marBottom w:val="0"/>
                                          <w:divBdr>
                                            <w:top w:val="single" w:sz="2" w:space="0" w:color="D9D9E3"/>
                                            <w:left w:val="single" w:sz="2" w:space="0" w:color="D9D9E3"/>
                                            <w:bottom w:val="single" w:sz="2" w:space="0" w:color="D9D9E3"/>
                                            <w:right w:val="single" w:sz="2" w:space="0" w:color="D9D9E3"/>
                                          </w:divBdr>
                                          <w:divsChild>
                                            <w:div w:id="1826623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48658820">
                                      <w:marLeft w:val="0"/>
                                      <w:marRight w:val="0"/>
                                      <w:marTop w:val="0"/>
                                      <w:marBottom w:val="0"/>
                                      <w:divBdr>
                                        <w:top w:val="single" w:sz="2" w:space="0" w:color="D9D9E3"/>
                                        <w:left w:val="single" w:sz="2" w:space="0" w:color="D9D9E3"/>
                                        <w:bottom w:val="single" w:sz="2" w:space="0" w:color="D9D9E3"/>
                                        <w:right w:val="single" w:sz="2" w:space="0" w:color="D9D9E3"/>
                                      </w:divBdr>
                                      <w:divsChild>
                                        <w:div w:id="1338188210">
                                          <w:marLeft w:val="0"/>
                                          <w:marRight w:val="0"/>
                                          <w:marTop w:val="0"/>
                                          <w:marBottom w:val="0"/>
                                          <w:divBdr>
                                            <w:top w:val="single" w:sz="2" w:space="0" w:color="D9D9E3"/>
                                            <w:left w:val="single" w:sz="2" w:space="0" w:color="D9D9E3"/>
                                            <w:bottom w:val="single" w:sz="2" w:space="0" w:color="D9D9E3"/>
                                            <w:right w:val="single" w:sz="2" w:space="0" w:color="D9D9E3"/>
                                          </w:divBdr>
                                          <w:divsChild>
                                            <w:div w:id="30888154">
                                              <w:marLeft w:val="0"/>
                                              <w:marRight w:val="0"/>
                                              <w:marTop w:val="0"/>
                                              <w:marBottom w:val="0"/>
                                              <w:divBdr>
                                                <w:top w:val="single" w:sz="2" w:space="0" w:color="D9D9E3"/>
                                                <w:left w:val="single" w:sz="2" w:space="0" w:color="D9D9E3"/>
                                                <w:bottom w:val="single" w:sz="2" w:space="0" w:color="D9D9E3"/>
                                                <w:right w:val="single" w:sz="2" w:space="0" w:color="D9D9E3"/>
                                              </w:divBdr>
                                              <w:divsChild>
                                                <w:div w:id="1086268445">
                                                  <w:marLeft w:val="0"/>
                                                  <w:marRight w:val="0"/>
                                                  <w:marTop w:val="0"/>
                                                  <w:marBottom w:val="0"/>
                                                  <w:divBdr>
                                                    <w:top w:val="single" w:sz="2" w:space="0" w:color="D9D9E3"/>
                                                    <w:left w:val="single" w:sz="2" w:space="0" w:color="D9D9E3"/>
                                                    <w:bottom w:val="single" w:sz="2" w:space="0" w:color="D9D9E3"/>
                                                    <w:right w:val="single" w:sz="2" w:space="0" w:color="D9D9E3"/>
                                                  </w:divBdr>
                                                  <w:divsChild>
                                                    <w:div w:id="2916370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00833182">
                          <w:marLeft w:val="0"/>
                          <w:marRight w:val="0"/>
                          <w:marTop w:val="0"/>
                          <w:marBottom w:val="0"/>
                          <w:divBdr>
                            <w:top w:val="single" w:sz="2" w:space="0" w:color="auto"/>
                            <w:left w:val="single" w:sz="2" w:space="0" w:color="auto"/>
                            <w:bottom w:val="single" w:sz="6" w:space="0" w:color="auto"/>
                            <w:right w:val="single" w:sz="2" w:space="0" w:color="auto"/>
                          </w:divBdr>
                          <w:divsChild>
                            <w:div w:id="1272779696">
                              <w:marLeft w:val="0"/>
                              <w:marRight w:val="0"/>
                              <w:marTop w:val="100"/>
                              <w:marBottom w:val="100"/>
                              <w:divBdr>
                                <w:top w:val="single" w:sz="2" w:space="0" w:color="D9D9E3"/>
                                <w:left w:val="single" w:sz="2" w:space="0" w:color="D9D9E3"/>
                                <w:bottom w:val="single" w:sz="2" w:space="0" w:color="D9D9E3"/>
                                <w:right w:val="single" w:sz="2" w:space="0" w:color="D9D9E3"/>
                              </w:divBdr>
                              <w:divsChild>
                                <w:div w:id="868761696">
                                  <w:marLeft w:val="0"/>
                                  <w:marRight w:val="0"/>
                                  <w:marTop w:val="0"/>
                                  <w:marBottom w:val="0"/>
                                  <w:divBdr>
                                    <w:top w:val="single" w:sz="2" w:space="0" w:color="D9D9E3"/>
                                    <w:left w:val="single" w:sz="2" w:space="0" w:color="D9D9E3"/>
                                    <w:bottom w:val="single" w:sz="2" w:space="0" w:color="D9D9E3"/>
                                    <w:right w:val="single" w:sz="2" w:space="0" w:color="D9D9E3"/>
                                  </w:divBdr>
                                  <w:divsChild>
                                    <w:div w:id="259261992">
                                      <w:marLeft w:val="0"/>
                                      <w:marRight w:val="0"/>
                                      <w:marTop w:val="0"/>
                                      <w:marBottom w:val="0"/>
                                      <w:divBdr>
                                        <w:top w:val="single" w:sz="2" w:space="0" w:color="D9D9E3"/>
                                        <w:left w:val="single" w:sz="2" w:space="0" w:color="D9D9E3"/>
                                        <w:bottom w:val="single" w:sz="2" w:space="0" w:color="D9D9E3"/>
                                        <w:right w:val="single" w:sz="2" w:space="0" w:color="D9D9E3"/>
                                      </w:divBdr>
                                      <w:divsChild>
                                        <w:div w:id="762846817">
                                          <w:marLeft w:val="0"/>
                                          <w:marRight w:val="0"/>
                                          <w:marTop w:val="0"/>
                                          <w:marBottom w:val="0"/>
                                          <w:divBdr>
                                            <w:top w:val="single" w:sz="2" w:space="0" w:color="D9D9E3"/>
                                            <w:left w:val="single" w:sz="2" w:space="0" w:color="D9D9E3"/>
                                            <w:bottom w:val="single" w:sz="2" w:space="0" w:color="D9D9E3"/>
                                            <w:right w:val="single" w:sz="2" w:space="0" w:color="D9D9E3"/>
                                          </w:divBdr>
                                          <w:divsChild>
                                            <w:div w:id="1026755726">
                                              <w:marLeft w:val="0"/>
                                              <w:marRight w:val="0"/>
                                              <w:marTop w:val="0"/>
                                              <w:marBottom w:val="0"/>
                                              <w:divBdr>
                                                <w:top w:val="single" w:sz="2" w:space="0" w:color="D9D9E3"/>
                                                <w:left w:val="single" w:sz="2" w:space="0" w:color="D9D9E3"/>
                                                <w:bottom w:val="single" w:sz="2" w:space="0" w:color="D9D9E3"/>
                                                <w:right w:val="single" w:sz="2" w:space="0" w:color="D9D9E3"/>
                                              </w:divBdr>
                                              <w:divsChild>
                                                <w:div w:id="1567691969">
                                                  <w:marLeft w:val="0"/>
                                                  <w:marRight w:val="0"/>
                                                  <w:marTop w:val="0"/>
                                                  <w:marBottom w:val="0"/>
                                                  <w:divBdr>
                                                    <w:top w:val="single" w:sz="2" w:space="0" w:color="D9D9E3"/>
                                                    <w:left w:val="single" w:sz="2" w:space="0" w:color="D9D9E3"/>
                                                    <w:bottom w:val="single" w:sz="2" w:space="0" w:color="D9D9E3"/>
                                                    <w:right w:val="single" w:sz="2" w:space="0" w:color="D9D9E3"/>
                                                  </w:divBdr>
                                                  <w:divsChild>
                                                    <w:div w:id="5805259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74817089">
                                      <w:marLeft w:val="0"/>
                                      <w:marRight w:val="0"/>
                                      <w:marTop w:val="0"/>
                                      <w:marBottom w:val="0"/>
                                      <w:divBdr>
                                        <w:top w:val="single" w:sz="2" w:space="0" w:color="D9D9E3"/>
                                        <w:left w:val="single" w:sz="2" w:space="0" w:color="D9D9E3"/>
                                        <w:bottom w:val="single" w:sz="2" w:space="0" w:color="D9D9E3"/>
                                        <w:right w:val="single" w:sz="2" w:space="0" w:color="D9D9E3"/>
                                      </w:divBdr>
                                      <w:divsChild>
                                        <w:div w:id="1197039090">
                                          <w:marLeft w:val="0"/>
                                          <w:marRight w:val="0"/>
                                          <w:marTop w:val="0"/>
                                          <w:marBottom w:val="0"/>
                                          <w:divBdr>
                                            <w:top w:val="single" w:sz="2" w:space="0" w:color="D9D9E3"/>
                                            <w:left w:val="single" w:sz="2" w:space="0" w:color="D9D9E3"/>
                                            <w:bottom w:val="single" w:sz="2" w:space="0" w:color="D9D9E3"/>
                                            <w:right w:val="single" w:sz="2" w:space="0" w:color="D9D9E3"/>
                                          </w:divBdr>
                                          <w:divsChild>
                                            <w:div w:id="620262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02410965">
                          <w:marLeft w:val="0"/>
                          <w:marRight w:val="0"/>
                          <w:marTop w:val="0"/>
                          <w:marBottom w:val="0"/>
                          <w:divBdr>
                            <w:top w:val="single" w:sz="2" w:space="0" w:color="auto"/>
                            <w:left w:val="single" w:sz="2" w:space="0" w:color="auto"/>
                            <w:bottom w:val="single" w:sz="6" w:space="0" w:color="auto"/>
                            <w:right w:val="single" w:sz="2" w:space="0" w:color="auto"/>
                          </w:divBdr>
                          <w:divsChild>
                            <w:div w:id="1252660484">
                              <w:marLeft w:val="0"/>
                              <w:marRight w:val="0"/>
                              <w:marTop w:val="100"/>
                              <w:marBottom w:val="100"/>
                              <w:divBdr>
                                <w:top w:val="single" w:sz="2" w:space="0" w:color="D9D9E3"/>
                                <w:left w:val="single" w:sz="2" w:space="0" w:color="D9D9E3"/>
                                <w:bottom w:val="single" w:sz="2" w:space="0" w:color="D9D9E3"/>
                                <w:right w:val="single" w:sz="2" w:space="0" w:color="D9D9E3"/>
                              </w:divBdr>
                              <w:divsChild>
                                <w:div w:id="484123065">
                                  <w:marLeft w:val="0"/>
                                  <w:marRight w:val="0"/>
                                  <w:marTop w:val="0"/>
                                  <w:marBottom w:val="0"/>
                                  <w:divBdr>
                                    <w:top w:val="single" w:sz="2" w:space="0" w:color="D9D9E3"/>
                                    <w:left w:val="single" w:sz="2" w:space="0" w:color="D9D9E3"/>
                                    <w:bottom w:val="single" w:sz="2" w:space="0" w:color="D9D9E3"/>
                                    <w:right w:val="single" w:sz="2" w:space="0" w:color="D9D9E3"/>
                                  </w:divBdr>
                                  <w:divsChild>
                                    <w:div w:id="610746552">
                                      <w:marLeft w:val="0"/>
                                      <w:marRight w:val="0"/>
                                      <w:marTop w:val="0"/>
                                      <w:marBottom w:val="0"/>
                                      <w:divBdr>
                                        <w:top w:val="single" w:sz="2" w:space="0" w:color="D9D9E3"/>
                                        <w:left w:val="single" w:sz="2" w:space="0" w:color="D9D9E3"/>
                                        <w:bottom w:val="single" w:sz="2" w:space="0" w:color="D9D9E3"/>
                                        <w:right w:val="single" w:sz="2" w:space="0" w:color="D9D9E3"/>
                                      </w:divBdr>
                                      <w:divsChild>
                                        <w:div w:id="2006976710">
                                          <w:marLeft w:val="0"/>
                                          <w:marRight w:val="0"/>
                                          <w:marTop w:val="0"/>
                                          <w:marBottom w:val="0"/>
                                          <w:divBdr>
                                            <w:top w:val="single" w:sz="2" w:space="0" w:color="D9D9E3"/>
                                            <w:left w:val="single" w:sz="2" w:space="0" w:color="D9D9E3"/>
                                            <w:bottom w:val="single" w:sz="2" w:space="0" w:color="D9D9E3"/>
                                            <w:right w:val="single" w:sz="2" w:space="0" w:color="D9D9E3"/>
                                          </w:divBdr>
                                          <w:divsChild>
                                            <w:div w:id="8822536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18673766">
                                      <w:marLeft w:val="0"/>
                                      <w:marRight w:val="0"/>
                                      <w:marTop w:val="0"/>
                                      <w:marBottom w:val="0"/>
                                      <w:divBdr>
                                        <w:top w:val="single" w:sz="2" w:space="0" w:color="D9D9E3"/>
                                        <w:left w:val="single" w:sz="2" w:space="0" w:color="D9D9E3"/>
                                        <w:bottom w:val="single" w:sz="2" w:space="0" w:color="D9D9E3"/>
                                        <w:right w:val="single" w:sz="2" w:space="0" w:color="D9D9E3"/>
                                      </w:divBdr>
                                      <w:divsChild>
                                        <w:div w:id="823397026">
                                          <w:marLeft w:val="0"/>
                                          <w:marRight w:val="0"/>
                                          <w:marTop w:val="0"/>
                                          <w:marBottom w:val="0"/>
                                          <w:divBdr>
                                            <w:top w:val="single" w:sz="2" w:space="0" w:color="D9D9E3"/>
                                            <w:left w:val="single" w:sz="2" w:space="0" w:color="D9D9E3"/>
                                            <w:bottom w:val="single" w:sz="2" w:space="0" w:color="D9D9E3"/>
                                            <w:right w:val="single" w:sz="2" w:space="0" w:color="D9D9E3"/>
                                          </w:divBdr>
                                          <w:divsChild>
                                            <w:div w:id="719212477">
                                              <w:marLeft w:val="0"/>
                                              <w:marRight w:val="0"/>
                                              <w:marTop w:val="0"/>
                                              <w:marBottom w:val="0"/>
                                              <w:divBdr>
                                                <w:top w:val="single" w:sz="2" w:space="0" w:color="D9D9E3"/>
                                                <w:left w:val="single" w:sz="2" w:space="0" w:color="D9D9E3"/>
                                                <w:bottom w:val="single" w:sz="2" w:space="0" w:color="D9D9E3"/>
                                                <w:right w:val="single" w:sz="2" w:space="0" w:color="D9D9E3"/>
                                              </w:divBdr>
                                              <w:divsChild>
                                                <w:div w:id="2122534415">
                                                  <w:marLeft w:val="0"/>
                                                  <w:marRight w:val="0"/>
                                                  <w:marTop w:val="0"/>
                                                  <w:marBottom w:val="0"/>
                                                  <w:divBdr>
                                                    <w:top w:val="single" w:sz="2" w:space="0" w:color="D9D9E3"/>
                                                    <w:left w:val="single" w:sz="2" w:space="0" w:color="D9D9E3"/>
                                                    <w:bottom w:val="single" w:sz="2" w:space="0" w:color="D9D9E3"/>
                                                    <w:right w:val="single" w:sz="2" w:space="0" w:color="D9D9E3"/>
                                                  </w:divBdr>
                                                  <w:divsChild>
                                                    <w:div w:id="20478286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20607690">
                          <w:marLeft w:val="0"/>
                          <w:marRight w:val="0"/>
                          <w:marTop w:val="0"/>
                          <w:marBottom w:val="0"/>
                          <w:divBdr>
                            <w:top w:val="single" w:sz="2" w:space="0" w:color="auto"/>
                            <w:left w:val="single" w:sz="2" w:space="0" w:color="auto"/>
                            <w:bottom w:val="single" w:sz="6" w:space="0" w:color="auto"/>
                            <w:right w:val="single" w:sz="2" w:space="0" w:color="auto"/>
                          </w:divBdr>
                          <w:divsChild>
                            <w:div w:id="802384458">
                              <w:marLeft w:val="0"/>
                              <w:marRight w:val="0"/>
                              <w:marTop w:val="100"/>
                              <w:marBottom w:val="100"/>
                              <w:divBdr>
                                <w:top w:val="single" w:sz="2" w:space="0" w:color="D9D9E3"/>
                                <w:left w:val="single" w:sz="2" w:space="0" w:color="D9D9E3"/>
                                <w:bottom w:val="single" w:sz="2" w:space="0" w:color="D9D9E3"/>
                                <w:right w:val="single" w:sz="2" w:space="0" w:color="D9D9E3"/>
                              </w:divBdr>
                              <w:divsChild>
                                <w:div w:id="2101901855">
                                  <w:marLeft w:val="0"/>
                                  <w:marRight w:val="0"/>
                                  <w:marTop w:val="0"/>
                                  <w:marBottom w:val="0"/>
                                  <w:divBdr>
                                    <w:top w:val="single" w:sz="2" w:space="0" w:color="D9D9E3"/>
                                    <w:left w:val="single" w:sz="2" w:space="0" w:color="D9D9E3"/>
                                    <w:bottom w:val="single" w:sz="2" w:space="0" w:color="D9D9E3"/>
                                    <w:right w:val="single" w:sz="2" w:space="0" w:color="D9D9E3"/>
                                  </w:divBdr>
                                  <w:divsChild>
                                    <w:div w:id="1977761193">
                                      <w:marLeft w:val="0"/>
                                      <w:marRight w:val="0"/>
                                      <w:marTop w:val="0"/>
                                      <w:marBottom w:val="0"/>
                                      <w:divBdr>
                                        <w:top w:val="single" w:sz="2" w:space="0" w:color="D9D9E3"/>
                                        <w:left w:val="single" w:sz="2" w:space="0" w:color="D9D9E3"/>
                                        <w:bottom w:val="single" w:sz="2" w:space="0" w:color="D9D9E3"/>
                                        <w:right w:val="single" w:sz="2" w:space="0" w:color="D9D9E3"/>
                                      </w:divBdr>
                                      <w:divsChild>
                                        <w:div w:id="1724911166">
                                          <w:marLeft w:val="0"/>
                                          <w:marRight w:val="0"/>
                                          <w:marTop w:val="0"/>
                                          <w:marBottom w:val="0"/>
                                          <w:divBdr>
                                            <w:top w:val="single" w:sz="2" w:space="0" w:color="D9D9E3"/>
                                            <w:left w:val="single" w:sz="2" w:space="0" w:color="D9D9E3"/>
                                            <w:bottom w:val="single" w:sz="2" w:space="0" w:color="D9D9E3"/>
                                            <w:right w:val="single" w:sz="2" w:space="0" w:color="D9D9E3"/>
                                          </w:divBdr>
                                          <w:divsChild>
                                            <w:div w:id="694322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6126719">
                                      <w:marLeft w:val="0"/>
                                      <w:marRight w:val="0"/>
                                      <w:marTop w:val="0"/>
                                      <w:marBottom w:val="0"/>
                                      <w:divBdr>
                                        <w:top w:val="single" w:sz="2" w:space="0" w:color="D9D9E3"/>
                                        <w:left w:val="single" w:sz="2" w:space="0" w:color="D9D9E3"/>
                                        <w:bottom w:val="single" w:sz="2" w:space="0" w:color="D9D9E3"/>
                                        <w:right w:val="single" w:sz="2" w:space="0" w:color="D9D9E3"/>
                                      </w:divBdr>
                                      <w:divsChild>
                                        <w:div w:id="1739401475">
                                          <w:marLeft w:val="0"/>
                                          <w:marRight w:val="0"/>
                                          <w:marTop w:val="0"/>
                                          <w:marBottom w:val="0"/>
                                          <w:divBdr>
                                            <w:top w:val="single" w:sz="2" w:space="0" w:color="D9D9E3"/>
                                            <w:left w:val="single" w:sz="2" w:space="0" w:color="D9D9E3"/>
                                            <w:bottom w:val="single" w:sz="2" w:space="0" w:color="D9D9E3"/>
                                            <w:right w:val="single" w:sz="2" w:space="0" w:color="D9D9E3"/>
                                          </w:divBdr>
                                          <w:divsChild>
                                            <w:div w:id="1787307951">
                                              <w:marLeft w:val="0"/>
                                              <w:marRight w:val="0"/>
                                              <w:marTop w:val="0"/>
                                              <w:marBottom w:val="0"/>
                                              <w:divBdr>
                                                <w:top w:val="single" w:sz="2" w:space="0" w:color="D9D9E3"/>
                                                <w:left w:val="single" w:sz="2" w:space="0" w:color="D9D9E3"/>
                                                <w:bottom w:val="single" w:sz="2" w:space="0" w:color="D9D9E3"/>
                                                <w:right w:val="single" w:sz="2" w:space="0" w:color="D9D9E3"/>
                                              </w:divBdr>
                                              <w:divsChild>
                                                <w:div w:id="497116897">
                                                  <w:marLeft w:val="0"/>
                                                  <w:marRight w:val="0"/>
                                                  <w:marTop w:val="0"/>
                                                  <w:marBottom w:val="0"/>
                                                  <w:divBdr>
                                                    <w:top w:val="single" w:sz="2" w:space="0" w:color="D9D9E3"/>
                                                    <w:left w:val="single" w:sz="2" w:space="0" w:color="D9D9E3"/>
                                                    <w:bottom w:val="single" w:sz="2" w:space="0" w:color="D9D9E3"/>
                                                    <w:right w:val="single" w:sz="2" w:space="0" w:color="D9D9E3"/>
                                                  </w:divBdr>
                                                  <w:divsChild>
                                                    <w:div w:id="9724477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21149221">
                          <w:marLeft w:val="0"/>
                          <w:marRight w:val="0"/>
                          <w:marTop w:val="0"/>
                          <w:marBottom w:val="0"/>
                          <w:divBdr>
                            <w:top w:val="single" w:sz="2" w:space="0" w:color="auto"/>
                            <w:left w:val="single" w:sz="2" w:space="0" w:color="auto"/>
                            <w:bottom w:val="single" w:sz="6" w:space="0" w:color="auto"/>
                            <w:right w:val="single" w:sz="2" w:space="0" w:color="auto"/>
                          </w:divBdr>
                          <w:divsChild>
                            <w:div w:id="1663508083">
                              <w:marLeft w:val="0"/>
                              <w:marRight w:val="0"/>
                              <w:marTop w:val="100"/>
                              <w:marBottom w:val="100"/>
                              <w:divBdr>
                                <w:top w:val="single" w:sz="2" w:space="0" w:color="D9D9E3"/>
                                <w:left w:val="single" w:sz="2" w:space="0" w:color="D9D9E3"/>
                                <w:bottom w:val="single" w:sz="2" w:space="0" w:color="D9D9E3"/>
                                <w:right w:val="single" w:sz="2" w:space="0" w:color="D9D9E3"/>
                              </w:divBdr>
                              <w:divsChild>
                                <w:div w:id="1205672501">
                                  <w:marLeft w:val="0"/>
                                  <w:marRight w:val="0"/>
                                  <w:marTop w:val="0"/>
                                  <w:marBottom w:val="0"/>
                                  <w:divBdr>
                                    <w:top w:val="single" w:sz="2" w:space="0" w:color="D9D9E3"/>
                                    <w:left w:val="single" w:sz="2" w:space="0" w:color="D9D9E3"/>
                                    <w:bottom w:val="single" w:sz="2" w:space="0" w:color="D9D9E3"/>
                                    <w:right w:val="single" w:sz="2" w:space="0" w:color="D9D9E3"/>
                                  </w:divBdr>
                                  <w:divsChild>
                                    <w:div w:id="1042557339">
                                      <w:marLeft w:val="0"/>
                                      <w:marRight w:val="0"/>
                                      <w:marTop w:val="0"/>
                                      <w:marBottom w:val="0"/>
                                      <w:divBdr>
                                        <w:top w:val="single" w:sz="2" w:space="0" w:color="D9D9E3"/>
                                        <w:left w:val="single" w:sz="2" w:space="0" w:color="D9D9E3"/>
                                        <w:bottom w:val="single" w:sz="2" w:space="0" w:color="D9D9E3"/>
                                        <w:right w:val="single" w:sz="2" w:space="0" w:color="D9D9E3"/>
                                      </w:divBdr>
                                      <w:divsChild>
                                        <w:div w:id="44718358">
                                          <w:marLeft w:val="0"/>
                                          <w:marRight w:val="0"/>
                                          <w:marTop w:val="0"/>
                                          <w:marBottom w:val="0"/>
                                          <w:divBdr>
                                            <w:top w:val="single" w:sz="2" w:space="0" w:color="D9D9E3"/>
                                            <w:left w:val="single" w:sz="2" w:space="0" w:color="D9D9E3"/>
                                            <w:bottom w:val="single" w:sz="2" w:space="0" w:color="D9D9E3"/>
                                            <w:right w:val="single" w:sz="2" w:space="0" w:color="D9D9E3"/>
                                          </w:divBdr>
                                          <w:divsChild>
                                            <w:div w:id="15214323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64025757">
                                      <w:marLeft w:val="0"/>
                                      <w:marRight w:val="0"/>
                                      <w:marTop w:val="0"/>
                                      <w:marBottom w:val="0"/>
                                      <w:divBdr>
                                        <w:top w:val="single" w:sz="2" w:space="0" w:color="D9D9E3"/>
                                        <w:left w:val="single" w:sz="2" w:space="0" w:color="D9D9E3"/>
                                        <w:bottom w:val="single" w:sz="2" w:space="0" w:color="D9D9E3"/>
                                        <w:right w:val="single" w:sz="2" w:space="0" w:color="D9D9E3"/>
                                      </w:divBdr>
                                      <w:divsChild>
                                        <w:div w:id="1950769331">
                                          <w:marLeft w:val="0"/>
                                          <w:marRight w:val="0"/>
                                          <w:marTop w:val="0"/>
                                          <w:marBottom w:val="0"/>
                                          <w:divBdr>
                                            <w:top w:val="single" w:sz="2" w:space="0" w:color="D9D9E3"/>
                                            <w:left w:val="single" w:sz="2" w:space="0" w:color="D9D9E3"/>
                                            <w:bottom w:val="single" w:sz="2" w:space="0" w:color="D9D9E3"/>
                                            <w:right w:val="single" w:sz="2" w:space="0" w:color="D9D9E3"/>
                                          </w:divBdr>
                                          <w:divsChild>
                                            <w:div w:id="1478038002">
                                              <w:marLeft w:val="0"/>
                                              <w:marRight w:val="0"/>
                                              <w:marTop w:val="0"/>
                                              <w:marBottom w:val="0"/>
                                              <w:divBdr>
                                                <w:top w:val="single" w:sz="2" w:space="0" w:color="D9D9E3"/>
                                                <w:left w:val="single" w:sz="2" w:space="0" w:color="D9D9E3"/>
                                                <w:bottom w:val="single" w:sz="2" w:space="0" w:color="D9D9E3"/>
                                                <w:right w:val="single" w:sz="2" w:space="0" w:color="D9D9E3"/>
                                              </w:divBdr>
                                              <w:divsChild>
                                                <w:div w:id="914707187">
                                                  <w:marLeft w:val="0"/>
                                                  <w:marRight w:val="0"/>
                                                  <w:marTop w:val="0"/>
                                                  <w:marBottom w:val="0"/>
                                                  <w:divBdr>
                                                    <w:top w:val="single" w:sz="2" w:space="0" w:color="D9D9E3"/>
                                                    <w:left w:val="single" w:sz="2" w:space="0" w:color="D9D9E3"/>
                                                    <w:bottom w:val="single" w:sz="2" w:space="0" w:color="D9D9E3"/>
                                                    <w:right w:val="single" w:sz="2" w:space="0" w:color="D9D9E3"/>
                                                  </w:divBdr>
                                                  <w:divsChild>
                                                    <w:div w:id="5750200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23768620">
                          <w:marLeft w:val="0"/>
                          <w:marRight w:val="0"/>
                          <w:marTop w:val="0"/>
                          <w:marBottom w:val="0"/>
                          <w:divBdr>
                            <w:top w:val="single" w:sz="2" w:space="0" w:color="auto"/>
                            <w:left w:val="single" w:sz="2" w:space="0" w:color="auto"/>
                            <w:bottom w:val="single" w:sz="6" w:space="0" w:color="auto"/>
                            <w:right w:val="single" w:sz="2" w:space="0" w:color="auto"/>
                          </w:divBdr>
                          <w:divsChild>
                            <w:div w:id="1335258448">
                              <w:marLeft w:val="0"/>
                              <w:marRight w:val="0"/>
                              <w:marTop w:val="100"/>
                              <w:marBottom w:val="100"/>
                              <w:divBdr>
                                <w:top w:val="single" w:sz="2" w:space="0" w:color="D9D9E3"/>
                                <w:left w:val="single" w:sz="2" w:space="0" w:color="D9D9E3"/>
                                <w:bottom w:val="single" w:sz="2" w:space="0" w:color="D9D9E3"/>
                                <w:right w:val="single" w:sz="2" w:space="0" w:color="D9D9E3"/>
                              </w:divBdr>
                              <w:divsChild>
                                <w:div w:id="1919972319">
                                  <w:marLeft w:val="0"/>
                                  <w:marRight w:val="0"/>
                                  <w:marTop w:val="0"/>
                                  <w:marBottom w:val="0"/>
                                  <w:divBdr>
                                    <w:top w:val="single" w:sz="2" w:space="0" w:color="D9D9E3"/>
                                    <w:left w:val="single" w:sz="2" w:space="0" w:color="D9D9E3"/>
                                    <w:bottom w:val="single" w:sz="2" w:space="0" w:color="D9D9E3"/>
                                    <w:right w:val="single" w:sz="2" w:space="0" w:color="D9D9E3"/>
                                  </w:divBdr>
                                  <w:divsChild>
                                    <w:div w:id="1166742969">
                                      <w:marLeft w:val="0"/>
                                      <w:marRight w:val="0"/>
                                      <w:marTop w:val="0"/>
                                      <w:marBottom w:val="0"/>
                                      <w:divBdr>
                                        <w:top w:val="single" w:sz="2" w:space="0" w:color="D9D9E3"/>
                                        <w:left w:val="single" w:sz="2" w:space="0" w:color="D9D9E3"/>
                                        <w:bottom w:val="single" w:sz="2" w:space="0" w:color="D9D9E3"/>
                                        <w:right w:val="single" w:sz="2" w:space="0" w:color="D9D9E3"/>
                                      </w:divBdr>
                                      <w:divsChild>
                                        <w:div w:id="1165976715">
                                          <w:marLeft w:val="0"/>
                                          <w:marRight w:val="0"/>
                                          <w:marTop w:val="0"/>
                                          <w:marBottom w:val="0"/>
                                          <w:divBdr>
                                            <w:top w:val="single" w:sz="2" w:space="0" w:color="D9D9E3"/>
                                            <w:left w:val="single" w:sz="2" w:space="0" w:color="D9D9E3"/>
                                            <w:bottom w:val="single" w:sz="2" w:space="0" w:color="D9D9E3"/>
                                            <w:right w:val="single" w:sz="2" w:space="0" w:color="D9D9E3"/>
                                          </w:divBdr>
                                          <w:divsChild>
                                            <w:div w:id="2088846719">
                                              <w:marLeft w:val="0"/>
                                              <w:marRight w:val="0"/>
                                              <w:marTop w:val="0"/>
                                              <w:marBottom w:val="0"/>
                                              <w:divBdr>
                                                <w:top w:val="single" w:sz="2" w:space="0" w:color="D9D9E3"/>
                                                <w:left w:val="single" w:sz="2" w:space="0" w:color="D9D9E3"/>
                                                <w:bottom w:val="single" w:sz="2" w:space="0" w:color="D9D9E3"/>
                                                <w:right w:val="single" w:sz="2" w:space="0" w:color="D9D9E3"/>
                                              </w:divBdr>
                                              <w:divsChild>
                                                <w:div w:id="1543402444">
                                                  <w:marLeft w:val="0"/>
                                                  <w:marRight w:val="0"/>
                                                  <w:marTop w:val="0"/>
                                                  <w:marBottom w:val="0"/>
                                                  <w:divBdr>
                                                    <w:top w:val="single" w:sz="2" w:space="0" w:color="D9D9E3"/>
                                                    <w:left w:val="single" w:sz="2" w:space="0" w:color="D9D9E3"/>
                                                    <w:bottom w:val="single" w:sz="2" w:space="0" w:color="D9D9E3"/>
                                                    <w:right w:val="single" w:sz="2" w:space="0" w:color="D9D9E3"/>
                                                  </w:divBdr>
                                                  <w:divsChild>
                                                    <w:div w:id="1921524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49002856">
                                      <w:marLeft w:val="0"/>
                                      <w:marRight w:val="0"/>
                                      <w:marTop w:val="0"/>
                                      <w:marBottom w:val="0"/>
                                      <w:divBdr>
                                        <w:top w:val="single" w:sz="2" w:space="0" w:color="D9D9E3"/>
                                        <w:left w:val="single" w:sz="2" w:space="0" w:color="D9D9E3"/>
                                        <w:bottom w:val="single" w:sz="2" w:space="0" w:color="D9D9E3"/>
                                        <w:right w:val="single" w:sz="2" w:space="0" w:color="D9D9E3"/>
                                      </w:divBdr>
                                      <w:divsChild>
                                        <w:div w:id="36856255">
                                          <w:marLeft w:val="0"/>
                                          <w:marRight w:val="0"/>
                                          <w:marTop w:val="0"/>
                                          <w:marBottom w:val="0"/>
                                          <w:divBdr>
                                            <w:top w:val="single" w:sz="2" w:space="0" w:color="D9D9E3"/>
                                            <w:left w:val="single" w:sz="2" w:space="0" w:color="D9D9E3"/>
                                            <w:bottom w:val="single" w:sz="2" w:space="0" w:color="D9D9E3"/>
                                            <w:right w:val="single" w:sz="2" w:space="0" w:color="D9D9E3"/>
                                          </w:divBdr>
                                          <w:divsChild>
                                            <w:div w:id="14572879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37841443">
                          <w:marLeft w:val="0"/>
                          <w:marRight w:val="0"/>
                          <w:marTop w:val="0"/>
                          <w:marBottom w:val="0"/>
                          <w:divBdr>
                            <w:top w:val="single" w:sz="2" w:space="0" w:color="auto"/>
                            <w:left w:val="single" w:sz="2" w:space="0" w:color="auto"/>
                            <w:bottom w:val="single" w:sz="6" w:space="0" w:color="auto"/>
                            <w:right w:val="single" w:sz="2" w:space="0" w:color="auto"/>
                          </w:divBdr>
                          <w:divsChild>
                            <w:div w:id="1585335847">
                              <w:marLeft w:val="0"/>
                              <w:marRight w:val="0"/>
                              <w:marTop w:val="100"/>
                              <w:marBottom w:val="100"/>
                              <w:divBdr>
                                <w:top w:val="single" w:sz="2" w:space="0" w:color="D9D9E3"/>
                                <w:left w:val="single" w:sz="2" w:space="0" w:color="D9D9E3"/>
                                <w:bottom w:val="single" w:sz="2" w:space="0" w:color="D9D9E3"/>
                                <w:right w:val="single" w:sz="2" w:space="0" w:color="D9D9E3"/>
                              </w:divBdr>
                              <w:divsChild>
                                <w:div w:id="381254847">
                                  <w:marLeft w:val="0"/>
                                  <w:marRight w:val="0"/>
                                  <w:marTop w:val="0"/>
                                  <w:marBottom w:val="0"/>
                                  <w:divBdr>
                                    <w:top w:val="single" w:sz="2" w:space="0" w:color="D9D9E3"/>
                                    <w:left w:val="single" w:sz="2" w:space="0" w:color="D9D9E3"/>
                                    <w:bottom w:val="single" w:sz="2" w:space="0" w:color="D9D9E3"/>
                                    <w:right w:val="single" w:sz="2" w:space="0" w:color="D9D9E3"/>
                                  </w:divBdr>
                                  <w:divsChild>
                                    <w:div w:id="688680558">
                                      <w:marLeft w:val="0"/>
                                      <w:marRight w:val="0"/>
                                      <w:marTop w:val="0"/>
                                      <w:marBottom w:val="0"/>
                                      <w:divBdr>
                                        <w:top w:val="single" w:sz="2" w:space="0" w:color="D9D9E3"/>
                                        <w:left w:val="single" w:sz="2" w:space="0" w:color="D9D9E3"/>
                                        <w:bottom w:val="single" w:sz="2" w:space="0" w:color="D9D9E3"/>
                                        <w:right w:val="single" w:sz="2" w:space="0" w:color="D9D9E3"/>
                                      </w:divBdr>
                                      <w:divsChild>
                                        <w:div w:id="1310667927">
                                          <w:marLeft w:val="0"/>
                                          <w:marRight w:val="0"/>
                                          <w:marTop w:val="0"/>
                                          <w:marBottom w:val="0"/>
                                          <w:divBdr>
                                            <w:top w:val="single" w:sz="2" w:space="0" w:color="D9D9E3"/>
                                            <w:left w:val="single" w:sz="2" w:space="0" w:color="D9D9E3"/>
                                            <w:bottom w:val="single" w:sz="2" w:space="0" w:color="D9D9E3"/>
                                            <w:right w:val="single" w:sz="2" w:space="0" w:color="D9D9E3"/>
                                          </w:divBdr>
                                          <w:divsChild>
                                            <w:div w:id="1840273263">
                                              <w:marLeft w:val="0"/>
                                              <w:marRight w:val="0"/>
                                              <w:marTop w:val="0"/>
                                              <w:marBottom w:val="0"/>
                                              <w:divBdr>
                                                <w:top w:val="single" w:sz="2" w:space="0" w:color="D9D9E3"/>
                                                <w:left w:val="single" w:sz="2" w:space="0" w:color="D9D9E3"/>
                                                <w:bottom w:val="single" w:sz="2" w:space="0" w:color="D9D9E3"/>
                                                <w:right w:val="single" w:sz="2" w:space="0" w:color="D9D9E3"/>
                                              </w:divBdr>
                                              <w:divsChild>
                                                <w:div w:id="702092419">
                                                  <w:marLeft w:val="0"/>
                                                  <w:marRight w:val="0"/>
                                                  <w:marTop w:val="0"/>
                                                  <w:marBottom w:val="0"/>
                                                  <w:divBdr>
                                                    <w:top w:val="single" w:sz="2" w:space="0" w:color="D9D9E3"/>
                                                    <w:left w:val="single" w:sz="2" w:space="0" w:color="D9D9E3"/>
                                                    <w:bottom w:val="single" w:sz="2" w:space="0" w:color="D9D9E3"/>
                                                    <w:right w:val="single" w:sz="2" w:space="0" w:color="D9D9E3"/>
                                                  </w:divBdr>
                                                  <w:divsChild>
                                                    <w:div w:id="905126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57861693">
                                      <w:marLeft w:val="0"/>
                                      <w:marRight w:val="0"/>
                                      <w:marTop w:val="0"/>
                                      <w:marBottom w:val="0"/>
                                      <w:divBdr>
                                        <w:top w:val="single" w:sz="2" w:space="0" w:color="D9D9E3"/>
                                        <w:left w:val="single" w:sz="2" w:space="0" w:color="D9D9E3"/>
                                        <w:bottom w:val="single" w:sz="2" w:space="0" w:color="D9D9E3"/>
                                        <w:right w:val="single" w:sz="2" w:space="0" w:color="D9D9E3"/>
                                      </w:divBdr>
                                      <w:divsChild>
                                        <w:div w:id="140512059">
                                          <w:marLeft w:val="0"/>
                                          <w:marRight w:val="0"/>
                                          <w:marTop w:val="0"/>
                                          <w:marBottom w:val="0"/>
                                          <w:divBdr>
                                            <w:top w:val="single" w:sz="2" w:space="0" w:color="D9D9E3"/>
                                            <w:left w:val="single" w:sz="2" w:space="0" w:color="D9D9E3"/>
                                            <w:bottom w:val="single" w:sz="2" w:space="0" w:color="D9D9E3"/>
                                            <w:right w:val="single" w:sz="2" w:space="0" w:color="D9D9E3"/>
                                          </w:divBdr>
                                          <w:divsChild>
                                            <w:div w:id="11225007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44389911">
                          <w:marLeft w:val="0"/>
                          <w:marRight w:val="0"/>
                          <w:marTop w:val="0"/>
                          <w:marBottom w:val="0"/>
                          <w:divBdr>
                            <w:top w:val="single" w:sz="2" w:space="0" w:color="auto"/>
                            <w:left w:val="single" w:sz="2" w:space="0" w:color="auto"/>
                            <w:bottom w:val="single" w:sz="6" w:space="0" w:color="auto"/>
                            <w:right w:val="single" w:sz="2" w:space="0" w:color="auto"/>
                          </w:divBdr>
                          <w:divsChild>
                            <w:div w:id="1575892607">
                              <w:marLeft w:val="0"/>
                              <w:marRight w:val="0"/>
                              <w:marTop w:val="100"/>
                              <w:marBottom w:val="100"/>
                              <w:divBdr>
                                <w:top w:val="single" w:sz="2" w:space="0" w:color="D9D9E3"/>
                                <w:left w:val="single" w:sz="2" w:space="0" w:color="D9D9E3"/>
                                <w:bottom w:val="single" w:sz="2" w:space="0" w:color="D9D9E3"/>
                                <w:right w:val="single" w:sz="2" w:space="0" w:color="D9D9E3"/>
                              </w:divBdr>
                              <w:divsChild>
                                <w:div w:id="871069527">
                                  <w:marLeft w:val="0"/>
                                  <w:marRight w:val="0"/>
                                  <w:marTop w:val="0"/>
                                  <w:marBottom w:val="0"/>
                                  <w:divBdr>
                                    <w:top w:val="single" w:sz="2" w:space="0" w:color="D9D9E3"/>
                                    <w:left w:val="single" w:sz="2" w:space="0" w:color="D9D9E3"/>
                                    <w:bottom w:val="single" w:sz="2" w:space="0" w:color="D9D9E3"/>
                                    <w:right w:val="single" w:sz="2" w:space="0" w:color="D9D9E3"/>
                                  </w:divBdr>
                                  <w:divsChild>
                                    <w:div w:id="1143277319">
                                      <w:marLeft w:val="0"/>
                                      <w:marRight w:val="0"/>
                                      <w:marTop w:val="0"/>
                                      <w:marBottom w:val="0"/>
                                      <w:divBdr>
                                        <w:top w:val="single" w:sz="2" w:space="0" w:color="D9D9E3"/>
                                        <w:left w:val="single" w:sz="2" w:space="0" w:color="D9D9E3"/>
                                        <w:bottom w:val="single" w:sz="2" w:space="0" w:color="D9D9E3"/>
                                        <w:right w:val="single" w:sz="2" w:space="0" w:color="D9D9E3"/>
                                      </w:divBdr>
                                      <w:divsChild>
                                        <w:div w:id="1907571184">
                                          <w:marLeft w:val="0"/>
                                          <w:marRight w:val="0"/>
                                          <w:marTop w:val="0"/>
                                          <w:marBottom w:val="0"/>
                                          <w:divBdr>
                                            <w:top w:val="single" w:sz="2" w:space="0" w:color="D9D9E3"/>
                                            <w:left w:val="single" w:sz="2" w:space="0" w:color="D9D9E3"/>
                                            <w:bottom w:val="single" w:sz="2" w:space="0" w:color="D9D9E3"/>
                                            <w:right w:val="single" w:sz="2" w:space="0" w:color="D9D9E3"/>
                                          </w:divBdr>
                                          <w:divsChild>
                                            <w:div w:id="19789964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64506641">
                                      <w:marLeft w:val="0"/>
                                      <w:marRight w:val="0"/>
                                      <w:marTop w:val="0"/>
                                      <w:marBottom w:val="0"/>
                                      <w:divBdr>
                                        <w:top w:val="single" w:sz="2" w:space="0" w:color="D9D9E3"/>
                                        <w:left w:val="single" w:sz="2" w:space="0" w:color="D9D9E3"/>
                                        <w:bottom w:val="single" w:sz="2" w:space="0" w:color="D9D9E3"/>
                                        <w:right w:val="single" w:sz="2" w:space="0" w:color="D9D9E3"/>
                                      </w:divBdr>
                                      <w:divsChild>
                                        <w:div w:id="2110813969">
                                          <w:marLeft w:val="0"/>
                                          <w:marRight w:val="0"/>
                                          <w:marTop w:val="0"/>
                                          <w:marBottom w:val="0"/>
                                          <w:divBdr>
                                            <w:top w:val="single" w:sz="2" w:space="0" w:color="D9D9E3"/>
                                            <w:left w:val="single" w:sz="2" w:space="0" w:color="D9D9E3"/>
                                            <w:bottom w:val="single" w:sz="2" w:space="0" w:color="D9D9E3"/>
                                            <w:right w:val="single" w:sz="2" w:space="0" w:color="D9D9E3"/>
                                          </w:divBdr>
                                          <w:divsChild>
                                            <w:div w:id="1428113967">
                                              <w:marLeft w:val="0"/>
                                              <w:marRight w:val="0"/>
                                              <w:marTop w:val="0"/>
                                              <w:marBottom w:val="0"/>
                                              <w:divBdr>
                                                <w:top w:val="single" w:sz="2" w:space="0" w:color="D9D9E3"/>
                                                <w:left w:val="single" w:sz="2" w:space="0" w:color="D9D9E3"/>
                                                <w:bottom w:val="single" w:sz="2" w:space="0" w:color="D9D9E3"/>
                                                <w:right w:val="single" w:sz="2" w:space="0" w:color="D9D9E3"/>
                                              </w:divBdr>
                                              <w:divsChild>
                                                <w:div w:id="1094865431">
                                                  <w:marLeft w:val="0"/>
                                                  <w:marRight w:val="0"/>
                                                  <w:marTop w:val="0"/>
                                                  <w:marBottom w:val="0"/>
                                                  <w:divBdr>
                                                    <w:top w:val="single" w:sz="2" w:space="0" w:color="D9D9E3"/>
                                                    <w:left w:val="single" w:sz="2" w:space="0" w:color="D9D9E3"/>
                                                    <w:bottom w:val="single" w:sz="2" w:space="0" w:color="D9D9E3"/>
                                                    <w:right w:val="single" w:sz="2" w:space="0" w:color="D9D9E3"/>
                                                  </w:divBdr>
                                                  <w:divsChild>
                                                    <w:div w:id="5897777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07066055">
                          <w:marLeft w:val="0"/>
                          <w:marRight w:val="0"/>
                          <w:marTop w:val="0"/>
                          <w:marBottom w:val="0"/>
                          <w:divBdr>
                            <w:top w:val="single" w:sz="2" w:space="0" w:color="auto"/>
                            <w:left w:val="single" w:sz="2" w:space="0" w:color="auto"/>
                            <w:bottom w:val="single" w:sz="6" w:space="0" w:color="auto"/>
                            <w:right w:val="single" w:sz="2" w:space="0" w:color="auto"/>
                          </w:divBdr>
                          <w:divsChild>
                            <w:div w:id="1990203649">
                              <w:marLeft w:val="0"/>
                              <w:marRight w:val="0"/>
                              <w:marTop w:val="100"/>
                              <w:marBottom w:val="100"/>
                              <w:divBdr>
                                <w:top w:val="single" w:sz="2" w:space="0" w:color="D9D9E3"/>
                                <w:left w:val="single" w:sz="2" w:space="0" w:color="D9D9E3"/>
                                <w:bottom w:val="single" w:sz="2" w:space="0" w:color="D9D9E3"/>
                                <w:right w:val="single" w:sz="2" w:space="0" w:color="D9D9E3"/>
                              </w:divBdr>
                              <w:divsChild>
                                <w:div w:id="570510134">
                                  <w:marLeft w:val="0"/>
                                  <w:marRight w:val="0"/>
                                  <w:marTop w:val="0"/>
                                  <w:marBottom w:val="0"/>
                                  <w:divBdr>
                                    <w:top w:val="single" w:sz="2" w:space="0" w:color="D9D9E3"/>
                                    <w:left w:val="single" w:sz="2" w:space="0" w:color="D9D9E3"/>
                                    <w:bottom w:val="single" w:sz="2" w:space="0" w:color="D9D9E3"/>
                                    <w:right w:val="single" w:sz="2" w:space="0" w:color="D9D9E3"/>
                                  </w:divBdr>
                                  <w:divsChild>
                                    <w:div w:id="1551066320">
                                      <w:marLeft w:val="0"/>
                                      <w:marRight w:val="0"/>
                                      <w:marTop w:val="0"/>
                                      <w:marBottom w:val="0"/>
                                      <w:divBdr>
                                        <w:top w:val="single" w:sz="2" w:space="0" w:color="D9D9E3"/>
                                        <w:left w:val="single" w:sz="2" w:space="0" w:color="D9D9E3"/>
                                        <w:bottom w:val="single" w:sz="2" w:space="0" w:color="D9D9E3"/>
                                        <w:right w:val="single" w:sz="2" w:space="0" w:color="D9D9E3"/>
                                      </w:divBdr>
                                      <w:divsChild>
                                        <w:div w:id="1740127632">
                                          <w:marLeft w:val="0"/>
                                          <w:marRight w:val="0"/>
                                          <w:marTop w:val="0"/>
                                          <w:marBottom w:val="0"/>
                                          <w:divBdr>
                                            <w:top w:val="single" w:sz="2" w:space="0" w:color="D9D9E3"/>
                                            <w:left w:val="single" w:sz="2" w:space="0" w:color="D9D9E3"/>
                                            <w:bottom w:val="single" w:sz="2" w:space="0" w:color="D9D9E3"/>
                                            <w:right w:val="single" w:sz="2" w:space="0" w:color="D9D9E3"/>
                                          </w:divBdr>
                                          <w:divsChild>
                                            <w:div w:id="1894655481">
                                              <w:marLeft w:val="0"/>
                                              <w:marRight w:val="0"/>
                                              <w:marTop w:val="0"/>
                                              <w:marBottom w:val="0"/>
                                              <w:divBdr>
                                                <w:top w:val="single" w:sz="2" w:space="0" w:color="D9D9E3"/>
                                                <w:left w:val="single" w:sz="2" w:space="0" w:color="D9D9E3"/>
                                                <w:bottom w:val="single" w:sz="2" w:space="0" w:color="D9D9E3"/>
                                                <w:right w:val="single" w:sz="2" w:space="0" w:color="D9D9E3"/>
                                              </w:divBdr>
                                              <w:divsChild>
                                                <w:div w:id="328138872">
                                                  <w:marLeft w:val="0"/>
                                                  <w:marRight w:val="0"/>
                                                  <w:marTop w:val="0"/>
                                                  <w:marBottom w:val="0"/>
                                                  <w:divBdr>
                                                    <w:top w:val="single" w:sz="2" w:space="0" w:color="D9D9E3"/>
                                                    <w:left w:val="single" w:sz="2" w:space="0" w:color="D9D9E3"/>
                                                    <w:bottom w:val="single" w:sz="2" w:space="0" w:color="D9D9E3"/>
                                                    <w:right w:val="single" w:sz="2" w:space="0" w:color="D9D9E3"/>
                                                  </w:divBdr>
                                                  <w:divsChild>
                                                    <w:div w:id="11375300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90456910">
                                      <w:marLeft w:val="0"/>
                                      <w:marRight w:val="0"/>
                                      <w:marTop w:val="0"/>
                                      <w:marBottom w:val="0"/>
                                      <w:divBdr>
                                        <w:top w:val="single" w:sz="2" w:space="0" w:color="D9D9E3"/>
                                        <w:left w:val="single" w:sz="2" w:space="0" w:color="D9D9E3"/>
                                        <w:bottom w:val="single" w:sz="2" w:space="0" w:color="D9D9E3"/>
                                        <w:right w:val="single" w:sz="2" w:space="0" w:color="D9D9E3"/>
                                      </w:divBdr>
                                      <w:divsChild>
                                        <w:div w:id="708146750">
                                          <w:marLeft w:val="0"/>
                                          <w:marRight w:val="0"/>
                                          <w:marTop w:val="0"/>
                                          <w:marBottom w:val="0"/>
                                          <w:divBdr>
                                            <w:top w:val="single" w:sz="2" w:space="0" w:color="D9D9E3"/>
                                            <w:left w:val="single" w:sz="2" w:space="0" w:color="D9D9E3"/>
                                            <w:bottom w:val="single" w:sz="2" w:space="0" w:color="D9D9E3"/>
                                            <w:right w:val="single" w:sz="2" w:space="0" w:color="D9D9E3"/>
                                          </w:divBdr>
                                          <w:divsChild>
                                            <w:div w:id="16634624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18666268">
                          <w:marLeft w:val="0"/>
                          <w:marRight w:val="0"/>
                          <w:marTop w:val="0"/>
                          <w:marBottom w:val="0"/>
                          <w:divBdr>
                            <w:top w:val="single" w:sz="2" w:space="0" w:color="auto"/>
                            <w:left w:val="single" w:sz="2" w:space="0" w:color="auto"/>
                            <w:bottom w:val="single" w:sz="6" w:space="0" w:color="auto"/>
                            <w:right w:val="single" w:sz="2" w:space="0" w:color="auto"/>
                          </w:divBdr>
                          <w:divsChild>
                            <w:div w:id="308752029">
                              <w:marLeft w:val="0"/>
                              <w:marRight w:val="0"/>
                              <w:marTop w:val="100"/>
                              <w:marBottom w:val="100"/>
                              <w:divBdr>
                                <w:top w:val="single" w:sz="2" w:space="0" w:color="D9D9E3"/>
                                <w:left w:val="single" w:sz="2" w:space="0" w:color="D9D9E3"/>
                                <w:bottom w:val="single" w:sz="2" w:space="0" w:color="D9D9E3"/>
                                <w:right w:val="single" w:sz="2" w:space="0" w:color="D9D9E3"/>
                              </w:divBdr>
                              <w:divsChild>
                                <w:div w:id="1555582595">
                                  <w:marLeft w:val="0"/>
                                  <w:marRight w:val="0"/>
                                  <w:marTop w:val="0"/>
                                  <w:marBottom w:val="0"/>
                                  <w:divBdr>
                                    <w:top w:val="single" w:sz="2" w:space="0" w:color="D9D9E3"/>
                                    <w:left w:val="single" w:sz="2" w:space="0" w:color="D9D9E3"/>
                                    <w:bottom w:val="single" w:sz="2" w:space="0" w:color="D9D9E3"/>
                                    <w:right w:val="single" w:sz="2" w:space="0" w:color="D9D9E3"/>
                                  </w:divBdr>
                                  <w:divsChild>
                                    <w:div w:id="1659840403">
                                      <w:marLeft w:val="0"/>
                                      <w:marRight w:val="0"/>
                                      <w:marTop w:val="0"/>
                                      <w:marBottom w:val="0"/>
                                      <w:divBdr>
                                        <w:top w:val="single" w:sz="2" w:space="0" w:color="D9D9E3"/>
                                        <w:left w:val="single" w:sz="2" w:space="0" w:color="D9D9E3"/>
                                        <w:bottom w:val="single" w:sz="2" w:space="0" w:color="D9D9E3"/>
                                        <w:right w:val="single" w:sz="2" w:space="0" w:color="D9D9E3"/>
                                      </w:divBdr>
                                      <w:divsChild>
                                        <w:div w:id="1695573702">
                                          <w:marLeft w:val="0"/>
                                          <w:marRight w:val="0"/>
                                          <w:marTop w:val="0"/>
                                          <w:marBottom w:val="0"/>
                                          <w:divBdr>
                                            <w:top w:val="single" w:sz="2" w:space="0" w:color="D9D9E3"/>
                                            <w:left w:val="single" w:sz="2" w:space="0" w:color="D9D9E3"/>
                                            <w:bottom w:val="single" w:sz="2" w:space="0" w:color="D9D9E3"/>
                                            <w:right w:val="single" w:sz="2" w:space="0" w:color="D9D9E3"/>
                                          </w:divBdr>
                                          <w:divsChild>
                                            <w:div w:id="19942890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04296264">
                                      <w:marLeft w:val="0"/>
                                      <w:marRight w:val="0"/>
                                      <w:marTop w:val="0"/>
                                      <w:marBottom w:val="0"/>
                                      <w:divBdr>
                                        <w:top w:val="single" w:sz="2" w:space="0" w:color="D9D9E3"/>
                                        <w:left w:val="single" w:sz="2" w:space="0" w:color="D9D9E3"/>
                                        <w:bottom w:val="single" w:sz="2" w:space="0" w:color="D9D9E3"/>
                                        <w:right w:val="single" w:sz="2" w:space="0" w:color="D9D9E3"/>
                                      </w:divBdr>
                                      <w:divsChild>
                                        <w:div w:id="1294213656">
                                          <w:marLeft w:val="0"/>
                                          <w:marRight w:val="0"/>
                                          <w:marTop w:val="0"/>
                                          <w:marBottom w:val="0"/>
                                          <w:divBdr>
                                            <w:top w:val="single" w:sz="2" w:space="0" w:color="D9D9E3"/>
                                            <w:left w:val="single" w:sz="2" w:space="0" w:color="D9D9E3"/>
                                            <w:bottom w:val="single" w:sz="2" w:space="0" w:color="D9D9E3"/>
                                            <w:right w:val="single" w:sz="2" w:space="0" w:color="D9D9E3"/>
                                          </w:divBdr>
                                          <w:divsChild>
                                            <w:div w:id="1307861207">
                                              <w:marLeft w:val="0"/>
                                              <w:marRight w:val="0"/>
                                              <w:marTop w:val="0"/>
                                              <w:marBottom w:val="0"/>
                                              <w:divBdr>
                                                <w:top w:val="single" w:sz="2" w:space="0" w:color="D9D9E3"/>
                                                <w:left w:val="single" w:sz="2" w:space="0" w:color="D9D9E3"/>
                                                <w:bottom w:val="single" w:sz="2" w:space="0" w:color="D9D9E3"/>
                                                <w:right w:val="single" w:sz="2" w:space="0" w:color="D9D9E3"/>
                                              </w:divBdr>
                                              <w:divsChild>
                                                <w:div w:id="811824945">
                                                  <w:marLeft w:val="0"/>
                                                  <w:marRight w:val="0"/>
                                                  <w:marTop w:val="0"/>
                                                  <w:marBottom w:val="0"/>
                                                  <w:divBdr>
                                                    <w:top w:val="single" w:sz="2" w:space="0" w:color="D9D9E3"/>
                                                    <w:left w:val="single" w:sz="2" w:space="0" w:color="D9D9E3"/>
                                                    <w:bottom w:val="single" w:sz="2" w:space="0" w:color="D9D9E3"/>
                                                    <w:right w:val="single" w:sz="2" w:space="0" w:color="D9D9E3"/>
                                                  </w:divBdr>
                                                  <w:divsChild>
                                                    <w:div w:id="11160194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31844909">
                          <w:marLeft w:val="0"/>
                          <w:marRight w:val="0"/>
                          <w:marTop w:val="0"/>
                          <w:marBottom w:val="0"/>
                          <w:divBdr>
                            <w:top w:val="single" w:sz="2" w:space="0" w:color="auto"/>
                            <w:left w:val="single" w:sz="2" w:space="0" w:color="auto"/>
                            <w:bottom w:val="single" w:sz="6" w:space="0" w:color="auto"/>
                            <w:right w:val="single" w:sz="2" w:space="0" w:color="auto"/>
                          </w:divBdr>
                          <w:divsChild>
                            <w:div w:id="642466819">
                              <w:marLeft w:val="0"/>
                              <w:marRight w:val="0"/>
                              <w:marTop w:val="100"/>
                              <w:marBottom w:val="100"/>
                              <w:divBdr>
                                <w:top w:val="single" w:sz="2" w:space="0" w:color="D9D9E3"/>
                                <w:left w:val="single" w:sz="2" w:space="0" w:color="D9D9E3"/>
                                <w:bottom w:val="single" w:sz="2" w:space="0" w:color="D9D9E3"/>
                                <w:right w:val="single" w:sz="2" w:space="0" w:color="D9D9E3"/>
                              </w:divBdr>
                              <w:divsChild>
                                <w:div w:id="291326552">
                                  <w:marLeft w:val="0"/>
                                  <w:marRight w:val="0"/>
                                  <w:marTop w:val="0"/>
                                  <w:marBottom w:val="0"/>
                                  <w:divBdr>
                                    <w:top w:val="single" w:sz="2" w:space="0" w:color="D9D9E3"/>
                                    <w:left w:val="single" w:sz="2" w:space="0" w:color="D9D9E3"/>
                                    <w:bottom w:val="single" w:sz="2" w:space="0" w:color="D9D9E3"/>
                                    <w:right w:val="single" w:sz="2" w:space="0" w:color="D9D9E3"/>
                                  </w:divBdr>
                                  <w:divsChild>
                                    <w:div w:id="1457137486">
                                      <w:marLeft w:val="0"/>
                                      <w:marRight w:val="0"/>
                                      <w:marTop w:val="0"/>
                                      <w:marBottom w:val="0"/>
                                      <w:divBdr>
                                        <w:top w:val="single" w:sz="2" w:space="0" w:color="D9D9E3"/>
                                        <w:left w:val="single" w:sz="2" w:space="0" w:color="D9D9E3"/>
                                        <w:bottom w:val="single" w:sz="2" w:space="0" w:color="D9D9E3"/>
                                        <w:right w:val="single" w:sz="2" w:space="0" w:color="D9D9E3"/>
                                      </w:divBdr>
                                      <w:divsChild>
                                        <w:div w:id="808398820">
                                          <w:marLeft w:val="0"/>
                                          <w:marRight w:val="0"/>
                                          <w:marTop w:val="0"/>
                                          <w:marBottom w:val="0"/>
                                          <w:divBdr>
                                            <w:top w:val="single" w:sz="2" w:space="0" w:color="D9D9E3"/>
                                            <w:left w:val="single" w:sz="2" w:space="0" w:color="D9D9E3"/>
                                            <w:bottom w:val="single" w:sz="2" w:space="0" w:color="D9D9E3"/>
                                            <w:right w:val="single" w:sz="2" w:space="0" w:color="D9D9E3"/>
                                          </w:divBdr>
                                          <w:divsChild>
                                            <w:div w:id="9132477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68580071">
                                      <w:marLeft w:val="0"/>
                                      <w:marRight w:val="0"/>
                                      <w:marTop w:val="0"/>
                                      <w:marBottom w:val="0"/>
                                      <w:divBdr>
                                        <w:top w:val="single" w:sz="2" w:space="0" w:color="D9D9E3"/>
                                        <w:left w:val="single" w:sz="2" w:space="0" w:color="D9D9E3"/>
                                        <w:bottom w:val="single" w:sz="2" w:space="0" w:color="D9D9E3"/>
                                        <w:right w:val="single" w:sz="2" w:space="0" w:color="D9D9E3"/>
                                      </w:divBdr>
                                      <w:divsChild>
                                        <w:div w:id="1847359329">
                                          <w:marLeft w:val="0"/>
                                          <w:marRight w:val="0"/>
                                          <w:marTop w:val="0"/>
                                          <w:marBottom w:val="0"/>
                                          <w:divBdr>
                                            <w:top w:val="single" w:sz="2" w:space="0" w:color="D9D9E3"/>
                                            <w:left w:val="single" w:sz="2" w:space="0" w:color="D9D9E3"/>
                                            <w:bottom w:val="single" w:sz="2" w:space="0" w:color="D9D9E3"/>
                                            <w:right w:val="single" w:sz="2" w:space="0" w:color="D9D9E3"/>
                                          </w:divBdr>
                                          <w:divsChild>
                                            <w:div w:id="1849441434">
                                              <w:marLeft w:val="0"/>
                                              <w:marRight w:val="0"/>
                                              <w:marTop w:val="0"/>
                                              <w:marBottom w:val="0"/>
                                              <w:divBdr>
                                                <w:top w:val="single" w:sz="2" w:space="0" w:color="D9D9E3"/>
                                                <w:left w:val="single" w:sz="2" w:space="0" w:color="D9D9E3"/>
                                                <w:bottom w:val="single" w:sz="2" w:space="0" w:color="D9D9E3"/>
                                                <w:right w:val="single" w:sz="2" w:space="0" w:color="D9D9E3"/>
                                              </w:divBdr>
                                              <w:divsChild>
                                                <w:div w:id="1486238059">
                                                  <w:marLeft w:val="0"/>
                                                  <w:marRight w:val="0"/>
                                                  <w:marTop w:val="0"/>
                                                  <w:marBottom w:val="0"/>
                                                  <w:divBdr>
                                                    <w:top w:val="single" w:sz="2" w:space="0" w:color="D9D9E3"/>
                                                    <w:left w:val="single" w:sz="2" w:space="0" w:color="D9D9E3"/>
                                                    <w:bottom w:val="single" w:sz="2" w:space="0" w:color="D9D9E3"/>
                                                    <w:right w:val="single" w:sz="2" w:space="0" w:color="D9D9E3"/>
                                                  </w:divBdr>
                                                  <w:divsChild>
                                                    <w:div w:id="18748841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34007447">
                          <w:marLeft w:val="0"/>
                          <w:marRight w:val="0"/>
                          <w:marTop w:val="0"/>
                          <w:marBottom w:val="0"/>
                          <w:divBdr>
                            <w:top w:val="single" w:sz="2" w:space="0" w:color="auto"/>
                            <w:left w:val="single" w:sz="2" w:space="0" w:color="auto"/>
                            <w:bottom w:val="single" w:sz="6" w:space="0" w:color="auto"/>
                            <w:right w:val="single" w:sz="2" w:space="0" w:color="auto"/>
                          </w:divBdr>
                          <w:divsChild>
                            <w:div w:id="1530921512">
                              <w:marLeft w:val="0"/>
                              <w:marRight w:val="0"/>
                              <w:marTop w:val="100"/>
                              <w:marBottom w:val="100"/>
                              <w:divBdr>
                                <w:top w:val="single" w:sz="2" w:space="0" w:color="D9D9E3"/>
                                <w:left w:val="single" w:sz="2" w:space="0" w:color="D9D9E3"/>
                                <w:bottom w:val="single" w:sz="2" w:space="0" w:color="D9D9E3"/>
                                <w:right w:val="single" w:sz="2" w:space="0" w:color="D9D9E3"/>
                              </w:divBdr>
                              <w:divsChild>
                                <w:div w:id="1656646572">
                                  <w:marLeft w:val="0"/>
                                  <w:marRight w:val="0"/>
                                  <w:marTop w:val="0"/>
                                  <w:marBottom w:val="0"/>
                                  <w:divBdr>
                                    <w:top w:val="single" w:sz="2" w:space="0" w:color="D9D9E3"/>
                                    <w:left w:val="single" w:sz="2" w:space="0" w:color="D9D9E3"/>
                                    <w:bottom w:val="single" w:sz="2" w:space="0" w:color="D9D9E3"/>
                                    <w:right w:val="single" w:sz="2" w:space="0" w:color="D9D9E3"/>
                                  </w:divBdr>
                                  <w:divsChild>
                                    <w:div w:id="711923666">
                                      <w:marLeft w:val="0"/>
                                      <w:marRight w:val="0"/>
                                      <w:marTop w:val="0"/>
                                      <w:marBottom w:val="0"/>
                                      <w:divBdr>
                                        <w:top w:val="single" w:sz="2" w:space="0" w:color="D9D9E3"/>
                                        <w:left w:val="single" w:sz="2" w:space="0" w:color="D9D9E3"/>
                                        <w:bottom w:val="single" w:sz="2" w:space="0" w:color="D9D9E3"/>
                                        <w:right w:val="single" w:sz="2" w:space="0" w:color="D9D9E3"/>
                                      </w:divBdr>
                                      <w:divsChild>
                                        <w:div w:id="328755432">
                                          <w:marLeft w:val="0"/>
                                          <w:marRight w:val="0"/>
                                          <w:marTop w:val="0"/>
                                          <w:marBottom w:val="0"/>
                                          <w:divBdr>
                                            <w:top w:val="single" w:sz="2" w:space="0" w:color="D9D9E3"/>
                                            <w:left w:val="single" w:sz="2" w:space="0" w:color="D9D9E3"/>
                                            <w:bottom w:val="single" w:sz="2" w:space="0" w:color="D9D9E3"/>
                                            <w:right w:val="single" w:sz="2" w:space="0" w:color="D9D9E3"/>
                                          </w:divBdr>
                                          <w:divsChild>
                                            <w:div w:id="1744453450">
                                              <w:marLeft w:val="0"/>
                                              <w:marRight w:val="0"/>
                                              <w:marTop w:val="0"/>
                                              <w:marBottom w:val="0"/>
                                              <w:divBdr>
                                                <w:top w:val="single" w:sz="2" w:space="0" w:color="D9D9E3"/>
                                                <w:left w:val="single" w:sz="2" w:space="0" w:color="D9D9E3"/>
                                                <w:bottom w:val="single" w:sz="2" w:space="0" w:color="D9D9E3"/>
                                                <w:right w:val="single" w:sz="2" w:space="0" w:color="D9D9E3"/>
                                              </w:divBdr>
                                              <w:divsChild>
                                                <w:div w:id="1564684034">
                                                  <w:marLeft w:val="0"/>
                                                  <w:marRight w:val="0"/>
                                                  <w:marTop w:val="0"/>
                                                  <w:marBottom w:val="0"/>
                                                  <w:divBdr>
                                                    <w:top w:val="single" w:sz="2" w:space="0" w:color="D9D9E3"/>
                                                    <w:left w:val="single" w:sz="2" w:space="0" w:color="D9D9E3"/>
                                                    <w:bottom w:val="single" w:sz="2" w:space="0" w:color="D9D9E3"/>
                                                    <w:right w:val="single" w:sz="2" w:space="0" w:color="D9D9E3"/>
                                                  </w:divBdr>
                                                  <w:divsChild>
                                                    <w:div w:id="108838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15361472">
                                      <w:marLeft w:val="0"/>
                                      <w:marRight w:val="0"/>
                                      <w:marTop w:val="0"/>
                                      <w:marBottom w:val="0"/>
                                      <w:divBdr>
                                        <w:top w:val="single" w:sz="2" w:space="0" w:color="D9D9E3"/>
                                        <w:left w:val="single" w:sz="2" w:space="0" w:color="D9D9E3"/>
                                        <w:bottom w:val="single" w:sz="2" w:space="0" w:color="D9D9E3"/>
                                        <w:right w:val="single" w:sz="2" w:space="0" w:color="D9D9E3"/>
                                      </w:divBdr>
                                      <w:divsChild>
                                        <w:div w:id="243149670">
                                          <w:marLeft w:val="0"/>
                                          <w:marRight w:val="0"/>
                                          <w:marTop w:val="0"/>
                                          <w:marBottom w:val="0"/>
                                          <w:divBdr>
                                            <w:top w:val="single" w:sz="2" w:space="0" w:color="D9D9E3"/>
                                            <w:left w:val="single" w:sz="2" w:space="0" w:color="D9D9E3"/>
                                            <w:bottom w:val="single" w:sz="2" w:space="0" w:color="D9D9E3"/>
                                            <w:right w:val="single" w:sz="2" w:space="0" w:color="D9D9E3"/>
                                          </w:divBdr>
                                          <w:divsChild>
                                            <w:div w:id="10521907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34117843">
                          <w:marLeft w:val="0"/>
                          <w:marRight w:val="0"/>
                          <w:marTop w:val="0"/>
                          <w:marBottom w:val="0"/>
                          <w:divBdr>
                            <w:top w:val="single" w:sz="2" w:space="0" w:color="auto"/>
                            <w:left w:val="single" w:sz="2" w:space="0" w:color="auto"/>
                            <w:bottom w:val="single" w:sz="6" w:space="0" w:color="auto"/>
                            <w:right w:val="single" w:sz="2" w:space="0" w:color="auto"/>
                          </w:divBdr>
                          <w:divsChild>
                            <w:div w:id="1451166873">
                              <w:marLeft w:val="0"/>
                              <w:marRight w:val="0"/>
                              <w:marTop w:val="100"/>
                              <w:marBottom w:val="100"/>
                              <w:divBdr>
                                <w:top w:val="single" w:sz="2" w:space="0" w:color="D9D9E3"/>
                                <w:left w:val="single" w:sz="2" w:space="0" w:color="D9D9E3"/>
                                <w:bottom w:val="single" w:sz="2" w:space="0" w:color="D9D9E3"/>
                                <w:right w:val="single" w:sz="2" w:space="0" w:color="D9D9E3"/>
                              </w:divBdr>
                              <w:divsChild>
                                <w:div w:id="970280747">
                                  <w:marLeft w:val="0"/>
                                  <w:marRight w:val="0"/>
                                  <w:marTop w:val="0"/>
                                  <w:marBottom w:val="0"/>
                                  <w:divBdr>
                                    <w:top w:val="single" w:sz="2" w:space="0" w:color="D9D9E3"/>
                                    <w:left w:val="single" w:sz="2" w:space="0" w:color="D9D9E3"/>
                                    <w:bottom w:val="single" w:sz="2" w:space="0" w:color="D9D9E3"/>
                                    <w:right w:val="single" w:sz="2" w:space="0" w:color="D9D9E3"/>
                                  </w:divBdr>
                                  <w:divsChild>
                                    <w:div w:id="1690570803">
                                      <w:marLeft w:val="0"/>
                                      <w:marRight w:val="0"/>
                                      <w:marTop w:val="0"/>
                                      <w:marBottom w:val="0"/>
                                      <w:divBdr>
                                        <w:top w:val="single" w:sz="2" w:space="0" w:color="D9D9E3"/>
                                        <w:left w:val="single" w:sz="2" w:space="0" w:color="D9D9E3"/>
                                        <w:bottom w:val="single" w:sz="2" w:space="0" w:color="D9D9E3"/>
                                        <w:right w:val="single" w:sz="2" w:space="0" w:color="D9D9E3"/>
                                      </w:divBdr>
                                      <w:divsChild>
                                        <w:div w:id="1520313559">
                                          <w:marLeft w:val="0"/>
                                          <w:marRight w:val="0"/>
                                          <w:marTop w:val="0"/>
                                          <w:marBottom w:val="0"/>
                                          <w:divBdr>
                                            <w:top w:val="single" w:sz="2" w:space="0" w:color="D9D9E3"/>
                                            <w:left w:val="single" w:sz="2" w:space="0" w:color="D9D9E3"/>
                                            <w:bottom w:val="single" w:sz="2" w:space="0" w:color="D9D9E3"/>
                                            <w:right w:val="single" w:sz="2" w:space="0" w:color="D9D9E3"/>
                                          </w:divBdr>
                                          <w:divsChild>
                                            <w:div w:id="8206589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74284889">
                                      <w:marLeft w:val="0"/>
                                      <w:marRight w:val="0"/>
                                      <w:marTop w:val="0"/>
                                      <w:marBottom w:val="0"/>
                                      <w:divBdr>
                                        <w:top w:val="single" w:sz="2" w:space="0" w:color="D9D9E3"/>
                                        <w:left w:val="single" w:sz="2" w:space="0" w:color="D9D9E3"/>
                                        <w:bottom w:val="single" w:sz="2" w:space="0" w:color="D9D9E3"/>
                                        <w:right w:val="single" w:sz="2" w:space="0" w:color="D9D9E3"/>
                                      </w:divBdr>
                                      <w:divsChild>
                                        <w:div w:id="878324982">
                                          <w:marLeft w:val="0"/>
                                          <w:marRight w:val="0"/>
                                          <w:marTop w:val="0"/>
                                          <w:marBottom w:val="0"/>
                                          <w:divBdr>
                                            <w:top w:val="single" w:sz="2" w:space="0" w:color="D9D9E3"/>
                                            <w:left w:val="single" w:sz="2" w:space="0" w:color="D9D9E3"/>
                                            <w:bottom w:val="single" w:sz="2" w:space="0" w:color="D9D9E3"/>
                                            <w:right w:val="single" w:sz="2" w:space="0" w:color="D9D9E3"/>
                                          </w:divBdr>
                                          <w:divsChild>
                                            <w:div w:id="2076274787">
                                              <w:marLeft w:val="0"/>
                                              <w:marRight w:val="0"/>
                                              <w:marTop w:val="0"/>
                                              <w:marBottom w:val="0"/>
                                              <w:divBdr>
                                                <w:top w:val="single" w:sz="2" w:space="0" w:color="D9D9E3"/>
                                                <w:left w:val="single" w:sz="2" w:space="0" w:color="D9D9E3"/>
                                                <w:bottom w:val="single" w:sz="2" w:space="0" w:color="D9D9E3"/>
                                                <w:right w:val="single" w:sz="2" w:space="0" w:color="D9D9E3"/>
                                              </w:divBdr>
                                              <w:divsChild>
                                                <w:div w:id="1506165387">
                                                  <w:marLeft w:val="0"/>
                                                  <w:marRight w:val="0"/>
                                                  <w:marTop w:val="0"/>
                                                  <w:marBottom w:val="0"/>
                                                  <w:divBdr>
                                                    <w:top w:val="single" w:sz="2" w:space="0" w:color="D9D9E3"/>
                                                    <w:left w:val="single" w:sz="2" w:space="0" w:color="D9D9E3"/>
                                                    <w:bottom w:val="single" w:sz="2" w:space="0" w:color="D9D9E3"/>
                                                    <w:right w:val="single" w:sz="2" w:space="0" w:color="D9D9E3"/>
                                                  </w:divBdr>
                                                  <w:divsChild>
                                                    <w:div w:id="3128748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47035565">
                          <w:marLeft w:val="0"/>
                          <w:marRight w:val="0"/>
                          <w:marTop w:val="0"/>
                          <w:marBottom w:val="0"/>
                          <w:divBdr>
                            <w:top w:val="single" w:sz="2" w:space="0" w:color="auto"/>
                            <w:left w:val="single" w:sz="2" w:space="0" w:color="auto"/>
                            <w:bottom w:val="single" w:sz="6" w:space="0" w:color="auto"/>
                            <w:right w:val="single" w:sz="2" w:space="0" w:color="auto"/>
                          </w:divBdr>
                          <w:divsChild>
                            <w:div w:id="476190203">
                              <w:marLeft w:val="0"/>
                              <w:marRight w:val="0"/>
                              <w:marTop w:val="100"/>
                              <w:marBottom w:val="100"/>
                              <w:divBdr>
                                <w:top w:val="single" w:sz="2" w:space="0" w:color="D9D9E3"/>
                                <w:left w:val="single" w:sz="2" w:space="0" w:color="D9D9E3"/>
                                <w:bottom w:val="single" w:sz="2" w:space="0" w:color="D9D9E3"/>
                                <w:right w:val="single" w:sz="2" w:space="0" w:color="D9D9E3"/>
                              </w:divBdr>
                              <w:divsChild>
                                <w:div w:id="1299191450">
                                  <w:marLeft w:val="0"/>
                                  <w:marRight w:val="0"/>
                                  <w:marTop w:val="0"/>
                                  <w:marBottom w:val="0"/>
                                  <w:divBdr>
                                    <w:top w:val="single" w:sz="2" w:space="0" w:color="D9D9E3"/>
                                    <w:left w:val="single" w:sz="2" w:space="0" w:color="D9D9E3"/>
                                    <w:bottom w:val="single" w:sz="2" w:space="0" w:color="D9D9E3"/>
                                    <w:right w:val="single" w:sz="2" w:space="0" w:color="D9D9E3"/>
                                  </w:divBdr>
                                  <w:divsChild>
                                    <w:div w:id="430711148">
                                      <w:marLeft w:val="0"/>
                                      <w:marRight w:val="0"/>
                                      <w:marTop w:val="0"/>
                                      <w:marBottom w:val="0"/>
                                      <w:divBdr>
                                        <w:top w:val="single" w:sz="2" w:space="0" w:color="D9D9E3"/>
                                        <w:left w:val="single" w:sz="2" w:space="0" w:color="D9D9E3"/>
                                        <w:bottom w:val="single" w:sz="2" w:space="0" w:color="D9D9E3"/>
                                        <w:right w:val="single" w:sz="2" w:space="0" w:color="D9D9E3"/>
                                      </w:divBdr>
                                      <w:divsChild>
                                        <w:div w:id="1735280005">
                                          <w:marLeft w:val="0"/>
                                          <w:marRight w:val="0"/>
                                          <w:marTop w:val="0"/>
                                          <w:marBottom w:val="0"/>
                                          <w:divBdr>
                                            <w:top w:val="single" w:sz="2" w:space="0" w:color="D9D9E3"/>
                                            <w:left w:val="single" w:sz="2" w:space="0" w:color="D9D9E3"/>
                                            <w:bottom w:val="single" w:sz="2" w:space="0" w:color="D9D9E3"/>
                                            <w:right w:val="single" w:sz="2" w:space="0" w:color="D9D9E3"/>
                                          </w:divBdr>
                                          <w:divsChild>
                                            <w:div w:id="1777556439">
                                              <w:marLeft w:val="0"/>
                                              <w:marRight w:val="0"/>
                                              <w:marTop w:val="0"/>
                                              <w:marBottom w:val="0"/>
                                              <w:divBdr>
                                                <w:top w:val="single" w:sz="2" w:space="0" w:color="D9D9E3"/>
                                                <w:left w:val="single" w:sz="2" w:space="0" w:color="D9D9E3"/>
                                                <w:bottom w:val="single" w:sz="2" w:space="0" w:color="D9D9E3"/>
                                                <w:right w:val="single" w:sz="2" w:space="0" w:color="D9D9E3"/>
                                              </w:divBdr>
                                              <w:divsChild>
                                                <w:div w:id="152646799">
                                                  <w:marLeft w:val="0"/>
                                                  <w:marRight w:val="0"/>
                                                  <w:marTop w:val="0"/>
                                                  <w:marBottom w:val="0"/>
                                                  <w:divBdr>
                                                    <w:top w:val="single" w:sz="2" w:space="0" w:color="D9D9E3"/>
                                                    <w:left w:val="single" w:sz="2" w:space="0" w:color="D9D9E3"/>
                                                    <w:bottom w:val="single" w:sz="2" w:space="0" w:color="D9D9E3"/>
                                                    <w:right w:val="single" w:sz="2" w:space="0" w:color="D9D9E3"/>
                                                  </w:divBdr>
                                                  <w:divsChild>
                                                    <w:div w:id="18206566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98879143">
                                      <w:marLeft w:val="0"/>
                                      <w:marRight w:val="0"/>
                                      <w:marTop w:val="0"/>
                                      <w:marBottom w:val="0"/>
                                      <w:divBdr>
                                        <w:top w:val="single" w:sz="2" w:space="0" w:color="D9D9E3"/>
                                        <w:left w:val="single" w:sz="2" w:space="0" w:color="D9D9E3"/>
                                        <w:bottom w:val="single" w:sz="2" w:space="0" w:color="D9D9E3"/>
                                        <w:right w:val="single" w:sz="2" w:space="0" w:color="D9D9E3"/>
                                      </w:divBdr>
                                      <w:divsChild>
                                        <w:div w:id="1827085750">
                                          <w:marLeft w:val="0"/>
                                          <w:marRight w:val="0"/>
                                          <w:marTop w:val="0"/>
                                          <w:marBottom w:val="0"/>
                                          <w:divBdr>
                                            <w:top w:val="single" w:sz="2" w:space="0" w:color="D9D9E3"/>
                                            <w:left w:val="single" w:sz="2" w:space="0" w:color="D9D9E3"/>
                                            <w:bottom w:val="single" w:sz="2" w:space="0" w:color="D9D9E3"/>
                                            <w:right w:val="single" w:sz="2" w:space="0" w:color="D9D9E3"/>
                                          </w:divBdr>
                                          <w:divsChild>
                                            <w:div w:id="1865988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63413238">
                          <w:marLeft w:val="0"/>
                          <w:marRight w:val="0"/>
                          <w:marTop w:val="0"/>
                          <w:marBottom w:val="0"/>
                          <w:divBdr>
                            <w:top w:val="single" w:sz="2" w:space="0" w:color="auto"/>
                            <w:left w:val="single" w:sz="2" w:space="0" w:color="auto"/>
                            <w:bottom w:val="single" w:sz="6" w:space="0" w:color="auto"/>
                            <w:right w:val="single" w:sz="2" w:space="0" w:color="auto"/>
                          </w:divBdr>
                          <w:divsChild>
                            <w:div w:id="1245531327">
                              <w:marLeft w:val="0"/>
                              <w:marRight w:val="0"/>
                              <w:marTop w:val="100"/>
                              <w:marBottom w:val="100"/>
                              <w:divBdr>
                                <w:top w:val="single" w:sz="2" w:space="0" w:color="D9D9E3"/>
                                <w:left w:val="single" w:sz="2" w:space="0" w:color="D9D9E3"/>
                                <w:bottom w:val="single" w:sz="2" w:space="0" w:color="D9D9E3"/>
                                <w:right w:val="single" w:sz="2" w:space="0" w:color="D9D9E3"/>
                              </w:divBdr>
                              <w:divsChild>
                                <w:div w:id="992950178">
                                  <w:marLeft w:val="0"/>
                                  <w:marRight w:val="0"/>
                                  <w:marTop w:val="0"/>
                                  <w:marBottom w:val="0"/>
                                  <w:divBdr>
                                    <w:top w:val="single" w:sz="2" w:space="0" w:color="D9D9E3"/>
                                    <w:left w:val="single" w:sz="2" w:space="0" w:color="D9D9E3"/>
                                    <w:bottom w:val="single" w:sz="2" w:space="0" w:color="D9D9E3"/>
                                    <w:right w:val="single" w:sz="2" w:space="0" w:color="D9D9E3"/>
                                  </w:divBdr>
                                  <w:divsChild>
                                    <w:div w:id="1574001158">
                                      <w:marLeft w:val="0"/>
                                      <w:marRight w:val="0"/>
                                      <w:marTop w:val="0"/>
                                      <w:marBottom w:val="0"/>
                                      <w:divBdr>
                                        <w:top w:val="single" w:sz="2" w:space="0" w:color="D9D9E3"/>
                                        <w:left w:val="single" w:sz="2" w:space="0" w:color="D9D9E3"/>
                                        <w:bottom w:val="single" w:sz="2" w:space="0" w:color="D9D9E3"/>
                                        <w:right w:val="single" w:sz="2" w:space="0" w:color="D9D9E3"/>
                                      </w:divBdr>
                                      <w:divsChild>
                                        <w:div w:id="1861385250">
                                          <w:marLeft w:val="0"/>
                                          <w:marRight w:val="0"/>
                                          <w:marTop w:val="0"/>
                                          <w:marBottom w:val="0"/>
                                          <w:divBdr>
                                            <w:top w:val="single" w:sz="2" w:space="0" w:color="D9D9E3"/>
                                            <w:left w:val="single" w:sz="2" w:space="0" w:color="D9D9E3"/>
                                            <w:bottom w:val="single" w:sz="2" w:space="0" w:color="D9D9E3"/>
                                            <w:right w:val="single" w:sz="2" w:space="0" w:color="D9D9E3"/>
                                          </w:divBdr>
                                          <w:divsChild>
                                            <w:div w:id="5044382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41047012">
                                      <w:marLeft w:val="0"/>
                                      <w:marRight w:val="0"/>
                                      <w:marTop w:val="0"/>
                                      <w:marBottom w:val="0"/>
                                      <w:divBdr>
                                        <w:top w:val="single" w:sz="2" w:space="0" w:color="D9D9E3"/>
                                        <w:left w:val="single" w:sz="2" w:space="0" w:color="D9D9E3"/>
                                        <w:bottom w:val="single" w:sz="2" w:space="0" w:color="D9D9E3"/>
                                        <w:right w:val="single" w:sz="2" w:space="0" w:color="D9D9E3"/>
                                      </w:divBdr>
                                      <w:divsChild>
                                        <w:div w:id="1182669685">
                                          <w:marLeft w:val="0"/>
                                          <w:marRight w:val="0"/>
                                          <w:marTop w:val="0"/>
                                          <w:marBottom w:val="0"/>
                                          <w:divBdr>
                                            <w:top w:val="single" w:sz="2" w:space="0" w:color="D9D9E3"/>
                                            <w:left w:val="single" w:sz="2" w:space="0" w:color="D9D9E3"/>
                                            <w:bottom w:val="single" w:sz="2" w:space="0" w:color="D9D9E3"/>
                                            <w:right w:val="single" w:sz="2" w:space="0" w:color="D9D9E3"/>
                                          </w:divBdr>
                                          <w:divsChild>
                                            <w:div w:id="496849777">
                                              <w:marLeft w:val="0"/>
                                              <w:marRight w:val="0"/>
                                              <w:marTop w:val="0"/>
                                              <w:marBottom w:val="0"/>
                                              <w:divBdr>
                                                <w:top w:val="single" w:sz="2" w:space="0" w:color="D9D9E3"/>
                                                <w:left w:val="single" w:sz="2" w:space="0" w:color="D9D9E3"/>
                                                <w:bottom w:val="single" w:sz="2" w:space="0" w:color="D9D9E3"/>
                                                <w:right w:val="single" w:sz="2" w:space="0" w:color="D9D9E3"/>
                                              </w:divBdr>
                                              <w:divsChild>
                                                <w:div w:id="2135633957">
                                                  <w:marLeft w:val="0"/>
                                                  <w:marRight w:val="0"/>
                                                  <w:marTop w:val="0"/>
                                                  <w:marBottom w:val="0"/>
                                                  <w:divBdr>
                                                    <w:top w:val="single" w:sz="2" w:space="0" w:color="D9D9E3"/>
                                                    <w:left w:val="single" w:sz="2" w:space="0" w:color="D9D9E3"/>
                                                    <w:bottom w:val="single" w:sz="2" w:space="0" w:color="D9D9E3"/>
                                                    <w:right w:val="single" w:sz="2" w:space="0" w:color="D9D9E3"/>
                                                  </w:divBdr>
                                                  <w:divsChild>
                                                    <w:div w:id="9507467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66108245">
                          <w:marLeft w:val="0"/>
                          <w:marRight w:val="0"/>
                          <w:marTop w:val="0"/>
                          <w:marBottom w:val="0"/>
                          <w:divBdr>
                            <w:top w:val="single" w:sz="2" w:space="0" w:color="auto"/>
                            <w:left w:val="single" w:sz="2" w:space="0" w:color="auto"/>
                            <w:bottom w:val="single" w:sz="6" w:space="0" w:color="auto"/>
                            <w:right w:val="single" w:sz="2" w:space="0" w:color="auto"/>
                          </w:divBdr>
                          <w:divsChild>
                            <w:div w:id="507405004">
                              <w:marLeft w:val="0"/>
                              <w:marRight w:val="0"/>
                              <w:marTop w:val="100"/>
                              <w:marBottom w:val="100"/>
                              <w:divBdr>
                                <w:top w:val="single" w:sz="2" w:space="0" w:color="D9D9E3"/>
                                <w:left w:val="single" w:sz="2" w:space="0" w:color="D9D9E3"/>
                                <w:bottom w:val="single" w:sz="2" w:space="0" w:color="D9D9E3"/>
                                <w:right w:val="single" w:sz="2" w:space="0" w:color="D9D9E3"/>
                              </w:divBdr>
                              <w:divsChild>
                                <w:div w:id="860164882">
                                  <w:marLeft w:val="0"/>
                                  <w:marRight w:val="0"/>
                                  <w:marTop w:val="0"/>
                                  <w:marBottom w:val="0"/>
                                  <w:divBdr>
                                    <w:top w:val="single" w:sz="2" w:space="0" w:color="D9D9E3"/>
                                    <w:left w:val="single" w:sz="2" w:space="0" w:color="D9D9E3"/>
                                    <w:bottom w:val="single" w:sz="2" w:space="0" w:color="D9D9E3"/>
                                    <w:right w:val="single" w:sz="2" w:space="0" w:color="D9D9E3"/>
                                  </w:divBdr>
                                  <w:divsChild>
                                    <w:div w:id="1521241218">
                                      <w:marLeft w:val="0"/>
                                      <w:marRight w:val="0"/>
                                      <w:marTop w:val="0"/>
                                      <w:marBottom w:val="0"/>
                                      <w:divBdr>
                                        <w:top w:val="single" w:sz="2" w:space="0" w:color="D9D9E3"/>
                                        <w:left w:val="single" w:sz="2" w:space="0" w:color="D9D9E3"/>
                                        <w:bottom w:val="single" w:sz="2" w:space="0" w:color="D9D9E3"/>
                                        <w:right w:val="single" w:sz="2" w:space="0" w:color="D9D9E3"/>
                                      </w:divBdr>
                                      <w:divsChild>
                                        <w:div w:id="1664620184">
                                          <w:marLeft w:val="0"/>
                                          <w:marRight w:val="0"/>
                                          <w:marTop w:val="0"/>
                                          <w:marBottom w:val="0"/>
                                          <w:divBdr>
                                            <w:top w:val="single" w:sz="2" w:space="0" w:color="D9D9E3"/>
                                            <w:left w:val="single" w:sz="2" w:space="0" w:color="D9D9E3"/>
                                            <w:bottom w:val="single" w:sz="2" w:space="0" w:color="D9D9E3"/>
                                            <w:right w:val="single" w:sz="2" w:space="0" w:color="D9D9E3"/>
                                          </w:divBdr>
                                          <w:divsChild>
                                            <w:div w:id="962224284">
                                              <w:marLeft w:val="0"/>
                                              <w:marRight w:val="0"/>
                                              <w:marTop w:val="0"/>
                                              <w:marBottom w:val="0"/>
                                              <w:divBdr>
                                                <w:top w:val="single" w:sz="2" w:space="0" w:color="D9D9E3"/>
                                                <w:left w:val="single" w:sz="2" w:space="0" w:color="D9D9E3"/>
                                                <w:bottom w:val="single" w:sz="2" w:space="0" w:color="D9D9E3"/>
                                                <w:right w:val="single" w:sz="2" w:space="0" w:color="D9D9E3"/>
                                              </w:divBdr>
                                              <w:divsChild>
                                                <w:div w:id="488988156">
                                                  <w:marLeft w:val="0"/>
                                                  <w:marRight w:val="0"/>
                                                  <w:marTop w:val="0"/>
                                                  <w:marBottom w:val="0"/>
                                                  <w:divBdr>
                                                    <w:top w:val="single" w:sz="2" w:space="0" w:color="D9D9E3"/>
                                                    <w:left w:val="single" w:sz="2" w:space="0" w:color="D9D9E3"/>
                                                    <w:bottom w:val="single" w:sz="2" w:space="0" w:color="D9D9E3"/>
                                                    <w:right w:val="single" w:sz="2" w:space="0" w:color="D9D9E3"/>
                                                  </w:divBdr>
                                                  <w:divsChild>
                                                    <w:div w:id="2418404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05309432">
                                      <w:marLeft w:val="0"/>
                                      <w:marRight w:val="0"/>
                                      <w:marTop w:val="0"/>
                                      <w:marBottom w:val="0"/>
                                      <w:divBdr>
                                        <w:top w:val="single" w:sz="2" w:space="0" w:color="D9D9E3"/>
                                        <w:left w:val="single" w:sz="2" w:space="0" w:color="D9D9E3"/>
                                        <w:bottom w:val="single" w:sz="2" w:space="0" w:color="D9D9E3"/>
                                        <w:right w:val="single" w:sz="2" w:space="0" w:color="D9D9E3"/>
                                      </w:divBdr>
                                      <w:divsChild>
                                        <w:div w:id="611740649">
                                          <w:marLeft w:val="0"/>
                                          <w:marRight w:val="0"/>
                                          <w:marTop w:val="0"/>
                                          <w:marBottom w:val="0"/>
                                          <w:divBdr>
                                            <w:top w:val="single" w:sz="2" w:space="0" w:color="D9D9E3"/>
                                            <w:left w:val="single" w:sz="2" w:space="0" w:color="D9D9E3"/>
                                            <w:bottom w:val="single" w:sz="2" w:space="0" w:color="D9D9E3"/>
                                            <w:right w:val="single" w:sz="2" w:space="0" w:color="D9D9E3"/>
                                          </w:divBdr>
                                          <w:divsChild>
                                            <w:div w:id="217670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83727642">
                          <w:marLeft w:val="0"/>
                          <w:marRight w:val="0"/>
                          <w:marTop w:val="0"/>
                          <w:marBottom w:val="0"/>
                          <w:divBdr>
                            <w:top w:val="single" w:sz="2" w:space="0" w:color="auto"/>
                            <w:left w:val="single" w:sz="2" w:space="0" w:color="auto"/>
                            <w:bottom w:val="single" w:sz="6" w:space="0" w:color="auto"/>
                            <w:right w:val="single" w:sz="2" w:space="0" w:color="auto"/>
                          </w:divBdr>
                          <w:divsChild>
                            <w:div w:id="425224108">
                              <w:marLeft w:val="0"/>
                              <w:marRight w:val="0"/>
                              <w:marTop w:val="100"/>
                              <w:marBottom w:val="100"/>
                              <w:divBdr>
                                <w:top w:val="single" w:sz="2" w:space="0" w:color="D9D9E3"/>
                                <w:left w:val="single" w:sz="2" w:space="0" w:color="D9D9E3"/>
                                <w:bottom w:val="single" w:sz="2" w:space="0" w:color="D9D9E3"/>
                                <w:right w:val="single" w:sz="2" w:space="0" w:color="D9D9E3"/>
                              </w:divBdr>
                              <w:divsChild>
                                <w:div w:id="1407611886">
                                  <w:marLeft w:val="0"/>
                                  <w:marRight w:val="0"/>
                                  <w:marTop w:val="0"/>
                                  <w:marBottom w:val="0"/>
                                  <w:divBdr>
                                    <w:top w:val="single" w:sz="2" w:space="0" w:color="D9D9E3"/>
                                    <w:left w:val="single" w:sz="2" w:space="0" w:color="D9D9E3"/>
                                    <w:bottom w:val="single" w:sz="2" w:space="0" w:color="D9D9E3"/>
                                    <w:right w:val="single" w:sz="2" w:space="0" w:color="D9D9E3"/>
                                  </w:divBdr>
                                  <w:divsChild>
                                    <w:div w:id="498038574">
                                      <w:marLeft w:val="0"/>
                                      <w:marRight w:val="0"/>
                                      <w:marTop w:val="0"/>
                                      <w:marBottom w:val="0"/>
                                      <w:divBdr>
                                        <w:top w:val="single" w:sz="2" w:space="0" w:color="D9D9E3"/>
                                        <w:left w:val="single" w:sz="2" w:space="0" w:color="D9D9E3"/>
                                        <w:bottom w:val="single" w:sz="2" w:space="0" w:color="D9D9E3"/>
                                        <w:right w:val="single" w:sz="2" w:space="0" w:color="D9D9E3"/>
                                      </w:divBdr>
                                      <w:divsChild>
                                        <w:div w:id="710114377">
                                          <w:marLeft w:val="0"/>
                                          <w:marRight w:val="0"/>
                                          <w:marTop w:val="0"/>
                                          <w:marBottom w:val="0"/>
                                          <w:divBdr>
                                            <w:top w:val="single" w:sz="2" w:space="0" w:color="D9D9E3"/>
                                            <w:left w:val="single" w:sz="2" w:space="0" w:color="D9D9E3"/>
                                            <w:bottom w:val="single" w:sz="2" w:space="0" w:color="D9D9E3"/>
                                            <w:right w:val="single" w:sz="2" w:space="0" w:color="D9D9E3"/>
                                          </w:divBdr>
                                          <w:divsChild>
                                            <w:div w:id="1583834827">
                                              <w:marLeft w:val="0"/>
                                              <w:marRight w:val="0"/>
                                              <w:marTop w:val="0"/>
                                              <w:marBottom w:val="0"/>
                                              <w:divBdr>
                                                <w:top w:val="single" w:sz="2" w:space="0" w:color="D9D9E3"/>
                                                <w:left w:val="single" w:sz="2" w:space="0" w:color="D9D9E3"/>
                                                <w:bottom w:val="single" w:sz="2" w:space="0" w:color="D9D9E3"/>
                                                <w:right w:val="single" w:sz="2" w:space="0" w:color="D9D9E3"/>
                                              </w:divBdr>
                                              <w:divsChild>
                                                <w:div w:id="1361053275">
                                                  <w:marLeft w:val="0"/>
                                                  <w:marRight w:val="0"/>
                                                  <w:marTop w:val="0"/>
                                                  <w:marBottom w:val="0"/>
                                                  <w:divBdr>
                                                    <w:top w:val="single" w:sz="2" w:space="0" w:color="D9D9E3"/>
                                                    <w:left w:val="single" w:sz="2" w:space="0" w:color="D9D9E3"/>
                                                    <w:bottom w:val="single" w:sz="2" w:space="0" w:color="D9D9E3"/>
                                                    <w:right w:val="single" w:sz="2" w:space="0" w:color="D9D9E3"/>
                                                  </w:divBdr>
                                                  <w:divsChild>
                                                    <w:div w:id="5169641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61238706">
                                      <w:marLeft w:val="0"/>
                                      <w:marRight w:val="0"/>
                                      <w:marTop w:val="0"/>
                                      <w:marBottom w:val="0"/>
                                      <w:divBdr>
                                        <w:top w:val="single" w:sz="2" w:space="0" w:color="D9D9E3"/>
                                        <w:left w:val="single" w:sz="2" w:space="0" w:color="D9D9E3"/>
                                        <w:bottom w:val="single" w:sz="2" w:space="0" w:color="D9D9E3"/>
                                        <w:right w:val="single" w:sz="2" w:space="0" w:color="D9D9E3"/>
                                      </w:divBdr>
                                      <w:divsChild>
                                        <w:div w:id="503862259">
                                          <w:marLeft w:val="0"/>
                                          <w:marRight w:val="0"/>
                                          <w:marTop w:val="0"/>
                                          <w:marBottom w:val="0"/>
                                          <w:divBdr>
                                            <w:top w:val="single" w:sz="2" w:space="0" w:color="D9D9E3"/>
                                            <w:left w:val="single" w:sz="2" w:space="0" w:color="D9D9E3"/>
                                            <w:bottom w:val="single" w:sz="2" w:space="0" w:color="D9D9E3"/>
                                            <w:right w:val="single" w:sz="2" w:space="0" w:color="D9D9E3"/>
                                          </w:divBdr>
                                          <w:divsChild>
                                            <w:div w:id="20199661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85817087">
                          <w:marLeft w:val="0"/>
                          <w:marRight w:val="0"/>
                          <w:marTop w:val="0"/>
                          <w:marBottom w:val="0"/>
                          <w:divBdr>
                            <w:top w:val="single" w:sz="2" w:space="0" w:color="auto"/>
                            <w:left w:val="single" w:sz="2" w:space="0" w:color="auto"/>
                            <w:bottom w:val="single" w:sz="6" w:space="0" w:color="auto"/>
                            <w:right w:val="single" w:sz="2" w:space="0" w:color="auto"/>
                          </w:divBdr>
                          <w:divsChild>
                            <w:div w:id="1166749197">
                              <w:marLeft w:val="0"/>
                              <w:marRight w:val="0"/>
                              <w:marTop w:val="100"/>
                              <w:marBottom w:val="100"/>
                              <w:divBdr>
                                <w:top w:val="single" w:sz="2" w:space="0" w:color="D9D9E3"/>
                                <w:left w:val="single" w:sz="2" w:space="0" w:color="D9D9E3"/>
                                <w:bottom w:val="single" w:sz="2" w:space="0" w:color="D9D9E3"/>
                                <w:right w:val="single" w:sz="2" w:space="0" w:color="D9D9E3"/>
                              </w:divBdr>
                              <w:divsChild>
                                <w:div w:id="1098867047">
                                  <w:marLeft w:val="0"/>
                                  <w:marRight w:val="0"/>
                                  <w:marTop w:val="0"/>
                                  <w:marBottom w:val="0"/>
                                  <w:divBdr>
                                    <w:top w:val="single" w:sz="2" w:space="0" w:color="D9D9E3"/>
                                    <w:left w:val="single" w:sz="2" w:space="0" w:color="D9D9E3"/>
                                    <w:bottom w:val="single" w:sz="2" w:space="0" w:color="D9D9E3"/>
                                    <w:right w:val="single" w:sz="2" w:space="0" w:color="D9D9E3"/>
                                  </w:divBdr>
                                  <w:divsChild>
                                    <w:div w:id="543564696">
                                      <w:marLeft w:val="0"/>
                                      <w:marRight w:val="0"/>
                                      <w:marTop w:val="0"/>
                                      <w:marBottom w:val="0"/>
                                      <w:divBdr>
                                        <w:top w:val="single" w:sz="2" w:space="0" w:color="D9D9E3"/>
                                        <w:left w:val="single" w:sz="2" w:space="0" w:color="D9D9E3"/>
                                        <w:bottom w:val="single" w:sz="2" w:space="0" w:color="D9D9E3"/>
                                        <w:right w:val="single" w:sz="2" w:space="0" w:color="D9D9E3"/>
                                      </w:divBdr>
                                      <w:divsChild>
                                        <w:div w:id="455679970">
                                          <w:marLeft w:val="0"/>
                                          <w:marRight w:val="0"/>
                                          <w:marTop w:val="0"/>
                                          <w:marBottom w:val="0"/>
                                          <w:divBdr>
                                            <w:top w:val="single" w:sz="2" w:space="0" w:color="D9D9E3"/>
                                            <w:left w:val="single" w:sz="2" w:space="0" w:color="D9D9E3"/>
                                            <w:bottom w:val="single" w:sz="2" w:space="0" w:color="D9D9E3"/>
                                            <w:right w:val="single" w:sz="2" w:space="0" w:color="D9D9E3"/>
                                          </w:divBdr>
                                          <w:divsChild>
                                            <w:div w:id="16291178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78139969">
                                      <w:marLeft w:val="0"/>
                                      <w:marRight w:val="0"/>
                                      <w:marTop w:val="0"/>
                                      <w:marBottom w:val="0"/>
                                      <w:divBdr>
                                        <w:top w:val="single" w:sz="2" w:space="0" w:color="D9D9E3"/>
                                        <w:left w:val="single" w:sz="2" w:space="0" w:color="D9D9E3"/>
                                        <w:bottom w:val="single" w:sz="2" w:space="0" w:color="D9D9E3"/>
                                        <w:right w:val="single" w:sz="2" w:space="0" w:color="D9D9E3"/>
                                      </w:divBdr>
                                      <w:divsChild>
                                        <w:div w:id="1666932232">
                                          <w:marLeft w:val="0"/>
                                          <w:marRight w:val="0"/>
                                          <w:marTop w:val="0"/>
                                          <w:marBottom w:val="0"/>
                                          <w:divBdr>
                                            <w:top w:val="single" w:sz="2" w:space="0" w:color="D9D9E3"/>
                                            <w:left w:val="single" w:sz="2" w:space="0" w:color="D9D9E3"/>
                                            <w:bottom w:val="single" w:sz="2" w:space="0" w:color="D9D9E3"/>
                                            <w:right w:val="single" w:sz="2" w:space="0" w:color="D9D9E3"/>
                                          </w:divBdr>
                                          <w:divsChild>
                                            <w:div w:id="531188023">
                                              <w:marLeft w:val="0"/>
                                              <w:marRight w:val="0"/>
                                              <w:marTop w:val="0"/>
                                              <w:marBottom w:val="0"/>
                                              <w:divBdr>
                                                <w:top w:val="single" w:sz="2" w:space="0" w:color="D9D9E3"/>
                                                <w:left w:val="single" w:sz="2" w:space="0" w:color="D9D9E3"/>
                                                <w:bottom w:val="single" w:sz="2" w:space="0" w:color="D9D9E3"/>
                                                <w:right w:val="single" w:sz="2" w:space="0" w:color="D9D9E3"/>
                                              </w:divBdr>
                                              <w:divsChild>
                                                <w:div w:id="663897714">
                                                  <w:marLeft w:val="0"/>
                                                  <w:marRight w:val="0"/>
                                                  <w:marTop w:val="0"/>
                                                  <w:marBottom w:val="0"/>
                                                  <w:divBdr>
                                                    <w:top w:val="single" w:sz="2" w:space="0" w:color="D9D9E3"/>
                                                    <w:left w:val="single" w:sz="2" w:space="0" w:color="D9D9E3"/>
                                                    <w:bottom w:val="single" w:sz="2" w:space="0" w:color="D9D9E3"/>
                                                    <w:right w:val="single" w:sz="2" w:space="0" w:color="D9D9E3"/>
                                                  </w:divBdr>
                                                  <w:divsChild>
                                                    <w:div w:id="17643782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93556072">
                          <w:marLeft w:val="0"/>
                          <w:marRight w:val="0"/>
                          <w:marTop w:val="0"/>
                          <w:marBottom w:val="0"/>
                          <w:divBdr>
                            <w:top w:val="single" w:sz="2" w:space="0" w:color="auto"/>
                            <w:left w:val="single" w:sz="2" w:space="0" w:color="auto"/>
                            <w:bottom w:val="single" w:sz="6" w:space="0" w:color="auto"/>
                            <w:right w:val="single" w:sz="2" w:space="0" w:color="auto"/>
                          </w:divBdr>
                          <w:divsChild>
                            <w:div w:id="175315551">
                              <w:marLeft w:val="0"/>
                              <w:marRight w:val="0"/>
                              <w:marTop w:val="100"/>
                              <w:marBottom w:val="100"/>
                              <w:divBdr>
                                <w:top w:val="single" w:sz="2" w:space="0" w:color="D9D9E3"/>
                                <w:left w:val="single" w:sz="2" w:space="0" w:color="D9D9E3"/>
                                <w:bottom w:val="single" w:sz="2" w:space="0" w:color="D9D9E3"/>
                                <w:right w:val="single" w:sz="2" w:space="0" w:color="D9D9E3"/>
                              </w:divBdr>
                              <w:divsChild>
                                <w:div w:id="886718088">
                                  <w:marLeft w:val="0"/>
                                  <w:marRight w:val="0"/>
                                  <w:marTop w:val="0"/>
                                  <w:marBottom w:val="0"/>
                                  <w:divBdr>
                                    <w:top w:val="single" w:sz="2" w:space="0" w:color="D9D9E3"/>
                                    <w:left w:val="single" w:sz="2" w:space="0" w:color="D9D9E3"/>
                                    <w:bottom w:val="single" w:sz="2" w:space="0" w:color="D9D9E3"/>
                                    <w:right w:val="single" w:sz="2" w:space="0" w:color="D9D9E3"/>
                                  </w:divBdr>
                                  <w:divsChild>
                                    <w:div w:id="1254163144">
                                      <w:marLeft w:val="0"/>
                                      <w:marRight w:val="0"/>
                                      <w:marTop w:val="0"/>
                                      <w:marBottom w:val="0"/>
                                      <w:divBdr>
                                        <w:top w:val="single" w:sz="2" w:space="0" w:color="D9D9E3"/>
                                        <w:left w:val="single" w:sz="2" w:space="0" w:color="D9D9E3"/>
                                        <w:bottom w:val="single" w:sz="2" w:space="0" w:color="D9D9E3"/>
                                        <w:right w:val="single" w:sz="2" w:space="0" w:color="D9D9E3"/>
                                      </w:divBdr>
                                      <w:divsChild>
                                        <w:div w:id="1863473674">
                                          <w:marLeft w:val="0"/>
                                          <w:marRight w:val="0"/>
                                          <w:marTop w:val="0"/>
                                          <w:marBottom w:val="0"/>
                                          <w:divBdr>
                                            <w:top w:val="single" w:sz="2" w:space="0" w:color="D9D9E3"/>
                                            <w:left w:val="single" w:sz="2" w:space="0" w:color="D9D9E3"/>
                                            <w:bottom w:val="single" w:sz="2" w:space="0" w:color="D9D9E3"/>
                                            <w:right w:val="single" w:sz="2" w:space="0" w:color="D9D9E3"/>
                                          </w:divBdr>
                                          <w:divsChild>
                                            <w:div w:id="1343750180">
                                              <w:marLeft w:val="0"/>
                                              <w:marRight w:val="0"/>
                                              <w:marTop w:val="0"/>
                                              <w:marBottom w:val="0"/>
                                              <w:divBdr>
                                                <w:top w:val="single" w:sz="2" w:space="0" w:color="D9D9E3"/>
                                                <w:left w:val="single" w:sz="2" w:space="0" w:color="D9D9E3"/>
                                                <w:bottom w:val="single" w:sz="2" w:space="0" w:color="D9D9E3"/>
                                                <w:right w:val="single" w:sz="2" w:space="0" w:color="D9D9E3"/>
                                              </w:divBdr>
                                              <w:divsChild>
                                                <w:div w:id="361057174">
                                                  <w:marLeft w:val="0"/>
                                                  <w:marRight w:val="0"/>
                                                  <w:marTop w:val="0"/>
                                                  <w:marBottom w:val="0"/>
                                                  <w:divBdr>
                                                    <w:top w:val="single" w:sz="2" w:space="0" w:color="D9D9E3"/>
                                                    <w:left w:val="single" w:sz="2" w:space="0" w:color="D9D9E3"/>
                                                    <w:bottom w:val="single" w:sz="2" w:space="0" w:color="D9D9E3"/>
                                                    <w:right w:val="single" w:sz="2" w:space="0" w:color="D9D9E3"/>
                                                  </w:divBdr>
                                                  <w:divsChild>
                                                    <w:div w:id="20768557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24496697">
                                      <w:marLeft w:val="0"/>
                                      <w:marRight w:val="0"/>
                                      <w:marTop w:val="0"/>
                                      <w:marBottom w:val="0"/>
                                      <w:divBdr>
                                        <w:top w:val="single" w:sz="2" w:space="0" w:color="D9D9E3"/>
                                        <w:left w:val="single" w:sz="2" w:space="0" w:color="D9D9E3"/>
                                        <w:bottom w:val="single" w:sz="2" w:space="0" w:color="D9D9E3"/>
                                        <w:right w:val="single" w:sz="2" w:space="0" w:color="D9D9E3"/>
                                      </w:divBdr>
                                      <w:divsChild>
                                        <w:div w:id="1415930767">
                                          <w:marLeft w:val="0"/>
                                          <w:marRight w:val="0"/>
                                          <w:marTop w:val="0"/>
                                          <w:marBottom w:val="0"/>
                                          <w:divBdr>
                                            <w:top w:val="single" w:sz="2" w:space="0" w:color="D9D9E3"/>
                                            <w:left w:val="single" w:sz="2" w:space="0" w:color="D9D9E3"/>
                                            <w:bottom w:val="single" w:sz="2" w:space="0" w:color="D9D9E3"/>
                                            <w:right w:val="single" w:sz="2" w:space="0" w:color="D9D9E3"/>
                                          </w:divBdr>
                                          <w:divsChild>
                                            <w:div w:id="1050795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37002443">
                          <w:marLeft w:val="0"/>
                          <w:marRight w:val="0"/>
                          <w:marTop w:val="0"/>
                          <w:marBottom w:val="0"/>
                          <w:divBdr>
                            <w:top w:val="single" w:sz="2" w:space="0" w:color="auto"/>
                            <w:left w:val="single" w:sz="2" w:space="0" w:color="auto"/>
                            <w:bottom w:val="single" w:sz="6" w:space="0" w:color="auto"/>
                            <w:right w:val="single" w:sz="2" w:space="0" w:color="auto"/>
                          </w:divBdr>
                          <w:divsChild>
                            <w:div w:id="1737237178">
                              <w:marLeft w:val="0"/>
                              <w:marRight w:val="0"/>
                              <w:marTop w:val="100"/>
                              <w:marBottom w:val="100"/>
                              <w:divBdr>
                                <w:top w:val="single" w:sz="2" w:space="0" w:color="D9D9E3"/>
                                <w:left w:val="single" w:sz="2" w:space="0" w:color="D9D9E3"/>
                                <w:bottom w:val="single" w:sz="2" w:space="0" w:color="D9D9E3"/>
                                <w:right w:val="single" w:sz="2" w:space="0" w:color="D9D9E3"/>
                              </w:divBdr>
                              <w:divsChild>
                                <w:div w:id="1416320886">
                                  <w:marLeft w:val="0"/>
                                  <w:marRight w:val="0"/>
                                  <w:marTop w:val="0"/>
                                  <w:marBottom w:val="0"/>
                                  <w:divBdr>
                                    <w:top w:val="single" w:sz="2" w:space="0" w:color="D9D9E3"/>
                                    <w:left w:val="single" w:sz="2" w:space="0" w:color="D9D9E3"/>
                                    <w:bottom w:val="single" w:sz="2" w:space="0" w:color="D9D9E3"/>
                                    <w:right w:val="single" w:sz="2" w:space="0" w:color="D9D9E3"/>
                                  </w:divBdr>
                                  <w:divsChild>
                                    <w:div w:id="126897397">
                                      <w:marLeft w:val="0"/>
                                      <w:marRight w:val="0"/>
                                      <w:marTop w:val="0"/>
                                      <w:marBottom w:val="0"/>
                                      <w:divBdr>
                                        <w:top w:val="single" w:sz="2" w:space="0" w:color="D9D9E3"/>
                                        <w:left w:val="single" w:sz="2" w:space="0" w:color="D9D9E3"/>
                                        <w:bottom w:val="single" w:sz="2" w:space="0" w:color="D9D9E3"/>
                                        <w:right w:val="single" w:sz="2" w:space="0" w:color="D9D9E3"/>
                                      </w:divBdr>
                                      <w:divsChild>
                                        <w:div w:id="1428113046">
                                          <w:marLeft w:val="0"/>
                                          <w:marRight w:val="0"/>
                                          <w:marTop w:val="0"/>
                                          <w:marBottom w:val="0"/>
                                          <w:divBdr>
                                            <w:top w:val="single" w:sz="2" w:space="0" w:color="D9D9E3"/>
                                            <w:left w:val="single" w:sz="2" w:space="0" w:color="D9D9E3"/>
                                            <w:bottom w:val="single" w:sz="2" w:space="0" w:color="D9D9E3"/>
                                            <w:right w:val="single" w:sz="2" w:space="0" w:color="D9D9E3"/>
                                          </w:divBdr>
                                          <w:divsChild>
                                            <w:div w:id="1033267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07564991">
                                      <w:marLeft w:val="0"/>
                                      <w:marRight w:val="0"/>
                                      <w:marTop w:val="0"/>
                                      <w:marBottom w:val="0"/>
                                      <w:divBdr>
                                        <w:top w:val="single" w:sz="2" w:space="0" w:color="D9D9E3"/>
                                        <w:left w:val="single" w:sz="2" w:space="0" w:color="D9D9E3"/>
                                        <w:bottom w:val="single" w:sz="2" w:space="0" w:color="D9D9E3"/>
                                        <w:right w:val="single" w:sz="2" w:space="0" w:color="D9D9E3"/>
                                      </w:divBdr>
                                      <w:divsChild>
                                        <w:div w:id="1313438661">
                                          <w:marLeft w:val="0"/>
                                          <w:marRight w:val="0"/>
                                          <w:marTop w:val="0"/>
                                          <w:marBottom w:val="0"/>
                                          <w:divBdr>
                                            <w:top w:val="single" w:sz="2" w:space="0" w:color="D9D9E3"/>
                                            <w:left w:val="single" w:sz="2" w:space="0" w:color="D9D9E3"/>
                                            <w:bottom w:val="single" w:sz="2" w:space="0" w:color="D9D9E3"/>
                                            <w:right w:val="single" w:sz="2" w:space="0" w:color="D9D9E3"/>
                                          </w:divBdr>
                                          <w:divsChild>
                                            <w:div w:id="1029374741">
                                              <w:marLeft w:val="0"/>
                                              <w:marRight w:val="0"/>
                                              <w:marTop w:val="0"/>
                                              <w:marBottom w:val="0"/>
                                              <w:divBdr>
                                                <w:top w:val="single" w:sz="2" w:space="0" w:color="D9D9E3"/>
                                                <w:left w:val="single" w:sz="2" w:space="0" w:color="D9D9E3"/>
                                                <w:bottom w:val="single" w:sz="2" w:space="0" w:color="D9D9E3"/>
                                                <w:right w:val="single" w:sz="2" w:space="0" w:color="D9D9E3"/>
                                              </w:divBdr>
                                              <w:divsChild>
                                                <w:div w:id="1638755734">
                                                  <w:marLeft w:val="0"/>
                                                  <w:marRight w:val="0"/>
                                                  <w:marTop w:val="0"/>
                                                  <w:marBottom w:val="0"/>
                                                  <w:divBdr>
                                                    <w:top w:val="single" w:sz="2" w:space="0" w:color="D9D9E3"/>
                                                    <w:left w:val="single" w:sz="2" w:space="0" w:color="D9D9E3"/>
                                                    <w:bottom w:val="single" w:sz="2" w:space="0" w:color="D9D9E3"/>
                                                    <w:right w:val="single" w:sz="2" w:space="0" w:color="D9D9E3"/>
                                                  </w:divBdr>
                                                  <w:divsChild>
                                                    <w:div w:id="17511959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37733153">
                          <w:marLeft w:val="0"/>
                          <w:marRight w:val="0"/>
                          <w:marTop w:val="0"/>
                          <w:marBottom w:val="0"/>
                          <w:divBdr>
                            <w:top w:val="single" w:sz="2" w:space="0" w:color="auto"/>
                            <w:left w:val="single" w:sz="2" w:space="0" w:color="auto"/>
                            <w:bottom w:val="single" w:sz="6" w:space="0" w:color="auto"/>
                            <w:right w:val="single" w:sz="2" w:space="0" w:color="auto"/>
                          </w:divBdr>
                          <w:divsChild>
                            <w:div w:id="55134455">
                              <w:marLeft w:val="0"/>
                              <w:marRight w:val="0"/>
                              <w:marTop w:val="100"/>
                              <w:marBottom w:val="100"/>
                              <w:divBdr>
                                <w:top w:val="single" w:sz="2" w:space="0" w:color="D9D9E3"/>
                                <w:left w:val="single" w:sz="2" w:space="0" w:color="D9D9E3"/>
                                <w:bottom w:val="single" w:sz="2" w:space="0" w:color="D9D9E3"/>
                                <w:right w:val="single" w:sz="2" w:space="0" w:color="D9D9E3"/>
                              </w:divBdr>
                              <w:divsChild>
                                <w:div w:id="429739654">
                                  <w:marLeft w:val="0"/>
                                  <w:marRight w:val="0"/>
                                  <w:marTop w:val="0"/>
                                  <w:marBottom w:val="0"/>
                                  <w:divBdr>
                                    <w:top w:val="single" w:sz="2" w:space="0" w:color="D9D9E3"/>
                                    <w:left w:val="single" w:sz="2" w:space="0" w:color="D9D9E3"/>
                                    <w:bottom w:val="single" w:sz="2" w:space="0" w:color="D9D9E3"/>
                                    <w:right w:val="single" w:sz="2" w:space="0" w:color="D9D9E3"/>
                                  </w:divBdr>
                                  <w:divsChild>
                                    <w:div w:id="546183117">
                                      <w:marLeft w:val="0"/>
                                      <w:marRight w:val="0"/>
                                      <w:marTop w:val="0"/>
                                      <w:marBottom w:val="0"/>
                                      <w:divBdr>
                                        <w:top w:val="single" w:sz="2" w:space="0" w:color="D9D9E3"/>
                                        <w:left w:val="single" w:sz="2" w:space="0" w:color="D9D9E3"/>
                                        <w:bottom w:val="single" w:sz="2" w:space="0" w:color="D9D9E3"/>
                                        <w:right w:val="single" w:sz="2" w:space="0" w:color="D9D9E3"/>
                                      </w:divBdr>
                                      <w:divsChild>
                                        <w:div w:id="292642610">
                                          <w:marLeft w:val="0"/>
                                          <w:marRight w:val="0"/>
                                          <w:marTop w:val="0"/>
                                          <w:marBottom w:val="0"/>
                                          <w:divBdr>
                                            <w:top w:val="single" w:sz="2" w:space="0" w:color="D9D9E3"/>
                                            <w:left w:val="single" w:sz="2" w:space="0" w:color="D9D9E3"/>
                                            <w:bottom w:val="single" w:sz="2" w:space="0" w:color="D9D9E3"/>
                                            <w:right w:val="single" w:sz="2" w:space="0" w:color="D9D9E3"/>
                                          </w:divBdr>
                                          <w:divsChild>
                                            <w:div w:id="1615288557">
                                              <w:marLeft w:val="0"/>
                                              <w:marRight w:val="0"/>
                                              <w:marTop w:val="0"/>
                                              <w:marBottom w:val="0"/>
                                              <w:divBdr>
                                                <w:top w:val="single" w:sz="2" w:space="0" w:color="D9D9E3"/>
                                                <w:left w:val="single" w:sz="2" w:space="0" w:color="D9D9E3"/>
                                                <w:bottom w:val="single" w:sz="2" w:space="0" w:color="D9D9E3"/>
                                                <w:right w:val="single" w:sz="2" w:space="0" w:color="D9D9E3"/>
                                              </w:divBdr>
                                              <w:divsChild>
                                                <w:div w:id="180976731">
                                                  <w:marLeft w:val="0"/>
                                                  <w:marRight w:val="0"/>
                                                  <w:marTop w:val="0"/>
                                                  <w:marBottom w:val="0"/>
                                                  <w:divBdr>
                                                    <w:top w:val="single" w:sz="2" w:space="0" w:color="D9D9E3"/>
                                                    <w:left w:val="single" w:sz="2" w:space="0" w:color="D9D9E3"/>
                                                    <w:bottom w:val="single" w:sz="2" w:space="0" w:color="D9D9E3"/>
                                                    <w:right w:val="single" w:sz="2" w:space="0" w:color="D9D9E3"/>
                                                  </w:divBdr>
                                                  <w:divsChild>
                                                    <w:div w:id="4117086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34474786">
                                      <w:marLeft w:val="0"/>
                                      <w:marRight w:val="0"/>
                                      <w:marTop w:val="0"/>
                                      <w:marBottom w:val="0"/>
                                      <w:divBdr>
                                        <w:top w:val="single" w:sz="2" w:space="0" w:color="D9D9E3"/>
                                        <w:left w:val="single" w:sz="2" w:space="0" w:color="D9D9E3"/>
                                        <w:bottom w:val="single" w:sz="2" w:space="0" w:color="D9D9E3"/>
                                        <w:right w:val="single" w:sz="2" w:space="0" w:color="D9D9E3"/>
                                      </w:divBdr>
                                      <w:divsChild>
                                        <w:div w:id="1278104594">
                                          <w:marLeft w:val="0"/>
                                          <w:marRight w:val="0"/>
                                          <w:marTop w:val="0"/>
                                          <w:marBottom w:val="0"/>
                                          <w:divBdr>
                                            <w:top w:val="single" w:sz="2" w:space="0" w:color="D9D9E3"/>
                                            <w:left w:val="single" w:sz="2" w:space="0" w:color="D9D9E3"/>
                                            <w:bottom w:val="single" w:sz="2" w:space="0" w:color="D9D9E3"/>
                                            <w:right w:val="single" w:sz="2" w:space="0" w:color="D9D9E3"/>
                                          </w:divBdr>
                                          <w:divsChild>
                                            <w:div w:id="12463761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39842774">
                          <w:marLeft w:val="0"/>
                          <w:marRight w:val="0"/>
                          <w:marTop w:val="0"/>
                          <w:marBottom w:val="0"/>
                          <w:divBdr>
                            <w:top w:val="single" w:sz="2" w:space="0" w:color="auto"/>
                            <w:left w:val="single" w:sz="2" w:space="0" w:color="auto"/>
                            <w:bottom w:val="single" w:sz="6" w:space="0" w:color="auto"/>
                            <w:right w:val="single" w:sz="2" w:space="0" w:color="auto"/>
                          </w:divBdr>
                          <w:divsChild>
                            <w:div w:id="81225721">
                              <w:marLeft w:val="0"/>
                              <w:marRight w:val="0"/>
                              <w:marTop w:val="100"/>
                              <w:marBottom w:val="100"/>
                              <w:divBdr>
                                <w:top w:val="single" w:sz="2" w:space="0" w:color="D9D9E3"/>
                                <w:left w:val="single" w:sz="2" w:space="0" w:color="D9D9E3"/>
                                <w:bottom w:val="single" w:sz="2" w:space="0" w:color="D9D9E3"/>
                                <w:right w:val="single" w:sz="2" w:space="0" w:color="D9D9E3"/>
                              </w:divBdr>
                              <w:divsChild>
                                <w:div w:id="702172412">
                                  <w:marLeft w:val="0"/>
                                  <w:marRight w:val="0"/>
                                  <w:marTop w:val="0"/>
                                  <w:marBottom w:val="0"/>
                                  <w:divBdr>
                                    <w:top w:val="single" w:sz="2" w:space="0" w:color="D9D9E3"/>
                                    <w:left w:val="single" w:sz="2" w:space="0" w:color="D9D9E3"/>
                                    <w:bottom w:val="single" w:sz="2" w:space="0" w:color="D9D9E3"/>
                                    <w:right w:val="single" w:sz="2" w:space="0" w:color="D9D9E3"/>
                                  </w:divBdr>
                                  <w:divsChild>
                                    <w:div w:id="1541748080">
                                      <w:marLeft w:val="0"/>
                                      <w:marRight w:val="0"/>
                                      <w:marTop w:val="0"/>
                                      <w:marBottom w:val="0"/>
                                      <w:divBdr>
                                        <w:top w:val="single" w:sz="2" w:space="0" w:color="D9D9E3"/>
                                        <w:left w:val="single" w:sz="2" w:space="0" w:color="D9D9E3"/>
                                        <w:bottom w:val="single" w:sz="2" w:space="0" w:color="D9D9E3"/>
                                        <w:right w:val="single" w:sz="2" w:space="0" w:color="D9D9E3"/>
                                      </w:divBdr>
                                      <w:divsChild>
                                        <w:div w:id="1370570292">
                                          <w:marLeft w:val="0"/>
                                          <w:marRight w:val="0"/>
                                          <w:marTop w:val="0"/>
                                          <w:marBottom w:val="0"/>
                                          <w:divBdr>
                                            <w:top w:val="single" w:sz="2" w:space="0" w:color="D9D9E3"/>
                                            <w:left w:val="single" w:sz="2" w:space="0" w:color="D9D9E3"/>
                                            <w:bottom w:val="single" w:sz="2" w:space="0" w:color="D9D9E3"/>
                                            <w:right w:val="single" w:sz="2" w:space="0" w:color="D9D9E3"/>
                                          </w:divBdr>
                                          <w:divsChild>
                                            <w:div w:id="1748451411">
                                              <w:marLeft w:val="0"/>
                                              <w:marRight w:val="0"/>
                                              <w:marTop w:val="0"/>
                                              <w:marBottom w:val="0"/>
                                              <w:divBdr>
                                                <w:top w:val="single" w:sz="2" w:space="0" w:color="D9D9E3"/>
                                                <w:left w:val="single" w:sz="2" w:space="0" w:color="D9D9E3"/>
                                                <w:bottom w:val="single" w:sz="2" w:space="0" w:color="D9D9E3"/>
                                                <w:right w:val="single" w:sz="2" w:space="0" w:color="D9D9E3"/>
                                              </w:divBdr>
                                              <w:divsChild>
                                                <w:div w:id="274141405">
                                                  <w:marLeft w:val="0"/>
                                                  <w:marRight w:val="0"/>
                                                  <w:marTop w:val="0"/>
                                                  <w:marBottom w:val="0"/>
                                                  <w:divBdr>
                                                    <w:top w:val="single" w:sz="2" w:space="0" w:color="D9D9E3"/>
                                                    <w:left w:val="single" w:sz="2" w:space="0" w:color="D9D9E3"/>
                                                    <w:bottom w:val="single" w:sz="2" w:space="0" w:color="D9D9E3"/>
                                                    <w:right w:val="single" w:sz="2" w:space="0" w:color="D9D9E3"/>
                                                  </w:divBdr>
                                                  <w:divsChild>
                                                    <w:div w:id="16672452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35203918">
                                      <w:marLeft w:val="0"/>
                                      <w:marRight w:val="0"/>
                                      <w:marTop w:val="0"/>
                                      <w:marBottom w:val="0"/>
                                      <w:divBdr>
                                        <w:top w:val="single" w:sz="2" w:space="0" w:color="D9D9E3"/>
                                        <w:left w:val="single" w:sz="2" w:space="0" w:color="D9D9E3"/>
                                        <w:bottom w:val="single" w:sz="2" w:space="0" w:color="D9D9E3"/>
                                        <w:right w:val="single" w:sz="2" w:space="0" w:color="D9D9E3"/>
                                      </w:divBdr>
                                      <w:divsChild>
                                        <w:div w:id="556169080">
                                          <w:marLeft w:val="0"/>
                                          <w:marRight w:val="0"/>
                                          <w:marTop w:val="0"/>
                                          <w:marBottom w:val="0"/>
                                          <w:divBdr>
                                            <w:top w:val="single" w:sz="2" w:space="0" w:color="D9D9E3"/>
                                            <w:left w:val="single" w:sz="2" w:space="0" w:color="D9D9E3"/>
                                            <w:bottom w:val="single" w:sz="2" w:space="0" w:color="D9D9E3"/>
                                            <w:right w:val="single" w:sz="2" w:space="0" w:color="D9D9E3"/>
                                          </w:divBdr>
                                          <w:divsChild>
                                            <w:div w:id="9753374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50909639">
                          <w:marLeft w:val="0"/>
                          <w:marRight w:val="0"/>
                          <w:marTop w:val="0"/>
                          <w:marBottom w:val="0"/>
                          <w:divBdr>
                            <w:top w:val="single" w:sz="2" w:space="0" w:color="auto"/>
                            <w:left w:val="single" w:sz="2" w:space="0" w:color="auto"/>
                            <w:bottom w:val="single" w:sz="6" w:space="0" w:color="auto"/>
                            <w:right w:val="single" w:sz="2" w:space="0" w:color="auto"/>
                          </w:divBdr>
                          <w:divsChild>
                            <w:div w:id="1792818169">
                              <w:marLeft w:val="0"/>
                              <w:marRight w:val="0"/>
                              <w:marTop w:val="100"/>
                              <w:marBottom w:val="100"/>
                              <w:divBdr>
                                <w:top w:val="single" w:sz="2" w:space="0" w:color="D9D9E3"/>
                                <w:left w:val="single" w:sz="2" w:space="0" w:color="D9D9E3"/>
                                <w:bottom w:val="single" w:sz="2" w:space="0" w:color="D9D9E3"/>
                                <w:right w:val="single" w:sz="2" w:space="0" w:color="D9D9E3"/>
                              </w:divBdr>
                              <w:divsChild>
                                <w:div w:id="747925755">
                                  <w:marLeft w:val="0"/>
                                  <w:marRight w:val="0"/>
                                  <w:marTop w:val="0"/>
                                  <w:marBottom w:val="0"/>
                                  <w:divBdr>
                                    <w:top w:val="single" w:sz="2" w:space="0" w:color="D9D9E3"/>
                                    <w:left w:val="single" w:sz="2" w:space="0" w:color="D9D9E3"/>
                                    <w:bottom w:val="single" w:sz="2" w:space="0" w:color="D9D9E3"/>
                                    <w:right w:val="single" w:sz="2" w:space="0" w:color="D9D9E3"/>
                                  </w:divBdr>
                                  <w:divsChild>
                                    <w:div w:id="227804795">
                                      <w:marLeft w:val="0"/>
                                      <w:marRight w:val="0"/>
                                      <w:marTop w:val="0"/>
                                      <w:marBottom w:val="0"/>
                                      <w:divBdr>
                                        <w:top w:val="single" w:sz="2" w:space="0" w:color="D9D9E3"/>
                                        <w:left w:val="single" w:sz="2" w:space="0" w:color="D9D9E3"/>
                                        <w:bottom w:val="single" w:sz="2" w:space="0" w:color="D9D9E3"/>
                                        <w:right w:val="single" w:sz="2" w:space="0" w:color="D9D9E3"/>
                                      </w:divBdr>
                                      <w:divsChild>
                                        <w:div w:id="588850956">
                                          <w:marLeft w:val="0"/>
                                          <w:marRight w:val="0"/>
                                          <w:marTop w:val="0"/>
                                          <w:marBottom w:val="0"/>
                                          <w:divBdr>
                                            <w:top w:val="single" w:sz="2" w:space="0" w:color="D9D9E3"/>
                                            <w:left w:val="single" w:sz="2" w:space="0" w:color="D9D9E3"/>
                                            <w:bottom w:val="single" w:sz="2" w:space="0" w:color="D9D9E3"/>
                                            <w:right w:val="single" w:sz="2" w:space="0" w:color="D9D9E3"/>
                                          </w:divBdr>
                                          <w:divsChild>
                                            <w:div w:id="1967851748">
                                              <w:marLeft w:val="0"/>
                                              <w:marRight w:val="0"/>
                                              <w:marTop w:val="0"/>
                                              <w:marBottom w:val="0"/>
                                              <w:divBdr>
                                                <w:top w:val="single" w:sz="2" w:space="0" w:color="D9D9E3"/>
                                                <w:left w:val="single" w:sz="2" w:space="0" w:color="D9D9E3"/>
                                                <w:bottom w:val="single" w:sz="2" w:space="0" w:color="D9D9E3"/>
                                                <w:right w:val="single" w:sz="2" w:space="0" w:color="D9D9E3"/>
                                              </w:divBdr>
                                              <w:divsChild>
                                                <w:div w:id="404576499">
                                                  <w:marLeft w:val="0"/>
                                                  <w:marRight w:val="0"/>
                                                  <w:marTop w:val="0"/>
                                                  <w:marBottom w:val="0"/>
                                                  <w:divBdr>
                                                    <w:top w:val="single" w:sz="2" w:space="0" w:color="D9D9E3"/>
                                                    <w:left w:val="single" w:sz="2" w:space="0" w:color="D9D9E3"/>
                                                    <w:bottom w:val="single" w:sz="2" w:space="0" w:color="D9D9E3"/>
                                                    <w:right w:val="single" w:sz="2" w:space="0" w:color="D9D9E3"/>
                                                  </w:divBdr>
                                                  <w:divsChild>
                                                    <w:div w:id="4046434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37464272">
                                      <w:marLeft w:val="0"/>
                                      <w:marRight w:val="0"/>
                                      <w:marTop w:val="0"/>
                                      <w:marBottom w:val="0"/>
                                      <w:divBdr>
                                        <w:top w:val="single" w:sz="2" w:space="0" w:color="D9D9E3"/>
                                        <w:left w:val="single" w:sz="2" w:space="0" w:color="D9D9E3"/>
                                        <w:bottom w:val="single" w:sz="2" w:space="0" w:color="D9D9E3"/>
                                        <w:right w:val="single" w:sz="2" w:space="0" w:color="D9D9E3"/>
                                      </w:divBdr>
                                      <w:divsChild>
                                        <w:div w:id="1339430654">
                                          <w:marLeft w:val="0"/>
                                          <w:marRight w:val="0"/>
                                          <w:marTop w:val="0"/>
                                          <w:marBottom w:val="0"/>
                                          <w:divBdr>
                                            <w:top w:val="single" w:sz="2" w:space="0" w:color="D9D9E3"/>
                                            <w:left w:val="single" w:sz="2" w:space="0" w:color="D9D9E3"/>
                                            <w:bottom w:val="single" w:sz="2" w:space="0" w:color="D9D9E3"/>
                                            <w:right w:val="single" w:sz="2" w:space="0" w:color="D9D9E3"/>
                                          </w:divBdr>
                                          <w:divsChild>
                                            <w:div w:id="12299942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59964667">
                          <w:marLeft w:val="0"/>
                          <w:marRight w:val="0"/>
                          <w:marTop w:val="0"/>
                          <w:marBottom w:val="0"/>
                          <w:divBdr>
                            <w:top w:val="single" w:sz="2" w:space="0" w:color="auto"/>
                            <w:left w:val="single" w:sz="2" w:space="0" w:color="auto"/>
                            <w:bottom w:val="single" w:sz="6" w:space="0" w:color="auto"/>
                            <w:right w:val="single" w:sz="2" w:space="0" w:color="auto"/>
                          </w:divBdr>
                          <w:divsChild>
                            <w:div w:id="1859658776">
                              <w:marLeft w:val="0"/>
                              <w:marRight w:val="0"/>
                              <w:marTop w:val="100"/>
                              <w:marBottom w:val="100"/>
                              <w:divBdr>
                                <w:top w:val="single" w:sz="2" w:space="0" w:color="D9D9E3"/>
                                <w:left w:val="single" w:sz="2" w:space="0" w:color="D9D9E3"/>
                                <w:bottom w:val="single" w:sz="2" w:space="0" w:color="D9D9E3"/>
                                <w:right w:val="single" w:sz="2" w:space="0" w:color="D9D9E3"/>
                              </w:divBdr>
                              <w:divsChild>
                                <w:div w:id="347291565">
                                  <w:marLeft w:val="0"/>
                                  <w:marRight w:val="0"/>
                                  <w:marTop w:val="0"/>
                                  <w:marBottom w:val="0"/>
                                  <w:divBdr>
                                    <w:top w:val="single" w:sz="2" w:space="0" w:color="D9D9E3"/>
                                    <w:left w:val="single" w:sz="2" w:space="0" w:color="D9D9E3"/>
                                    <w:bottom w:val="single" w:sz="2" w:space="0" w:color="D9D9E3"/>
                                    <w:right w:val="single" w:sz="2" w:space="0" w:color="D9D9E3"/>
                                  </w:divBdr>
                                  <w:divsChild>
                                    <w:div w:id="871503839">
                                      <w:marLeft w:val="0"/>
                                      <w:marRight w:val="0"/>
                                      <w:marTop w:val="0"/>
                                      <w:marBottom w:val="0"/>
                                      <w:divBdr>
                                        <w:top w:val="single" w:sz="2" w:space="0" w:color="D9D9E3"/>
                                        <w:left w:val="single" w:sz="2" w:space="0" w:color="D9D9E3"/>
                                        <w:bottom w:val="single" w:sz="2" w:space="0" w:color="D9D9E3"/>
                                        <w:right w:val="single" w:sz="2" w:space="0" w:color="D9D9E3"/>
                                      </w:divBdr>
                                      <w:divsChild>
                                        <w:div w:id="1378318239">
                                          <w:marLeft w:val="0"/>
                                          <w:marRight w:val="0"/>
                                          <w:marTop w:val="0"/>
                                          <w:marBottom w:val="0"/>
                                          <w:divBdr>
                                            <w:top w:val="single" w:sz="2" w:space="0" w:color="D9D9E3"/>
                                            <w:left w:val="single" w:sz="2" w:space="0" w:color="D9D9E3"/>
                                            <w:bottom w:val="single" w:sz="2" w:space="0" w:color="D9D9E3"/>
                                            <w:right w:val="single" w:sz="2" w:space="0" w:color="D9D9E3"/>
                                          </w:divBdr>
                                          <w:divsChild>
                                            <w:div w:id="1171681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31943816">
                                      <w:marLeft w:val="0"/>
                                      <w:marRight w:val="0"/>
                                      <w:marTop w:val="0"/>
                                      <w:marBottom w:val="0"/>
                                      <w:divBdr>
                                        <w:top w:val="single" w:sz="2" w:space="0" w:color="D9D9E3"/>
                                        <w:left w:val="single" w:sz="2" w:space="0" w:color="D9D9E3"/>
                                        <w:bottom w:val="single" w:sz="2" w:space="0" w:color="D9D9E3"/>
                                        <w:right w:val="single" w:sz="2" w:space="0" w:color="D9D9E3"/>
                                      </w:divBdr>
                                      <w:divsChild>
                                        <w:div w:id="1980305779">
                                          <w:marLeft w:val="0"/>
                                          <w:marRight w:val="0"/>
                                          <w:marTop w:val="0"/>
                                          <w:marBottom w:val="0"/>
                                          <w:divBdr>
                                            <w:top w:val="single" w:sz="2" w:space="0" w:color="D9D9E3"/>
                                            <w:left w:val="single" w:sz="2" w:space="0" w:color="D9D9E3"/>
                                            <w:bottom w:val="single" w:sz="2" w:space="0" w:color="D9D9E3"/>
                                            <w:right w:val="single" w:sz="2" w:space="0" w:color="D9D9E3"/>
                                          </w:divBdr>
                                          <w:divsChild>
                                            <w:div w:id="2118744202">
                                              <w:marLeft w:val="0"/>
                                              <w:marRight w:val="0"/>
                                              <w:marTop w:val="0"/>
                                              <w:marBottom w:val="0"/>
                                              <w:divBdr>
                                                <w:top w:val="single" w:sz="2" w:space="0" w:color="D9D9E3"/>
                                                <w:left w:val="single" w:sz="2" w:space="0" w:color="D9D9E3"/>
                                                <w:bottom w:val="single" w:sz="2" w:space="0" w:color="D9D9E3"/>
                                                <w:right w:val="single" w:sz="2" w:space="0" w:color="D9D9E3"/>
                                              </w:divBdr>
                                              <w:divsChild>
                                                <w:div w:id="646785657">
                                                  <w:marLeft w:val="0"/>
                                                  <w:marRight w:val="0"/>
                                                  <w:marTop w:val="0"/>
                                                  <w:marBottom w:val="0"/>
                                                  <w:divBdr>
                                                    <w:top w:val="single" w:sz="2" w:space="0" w:color="D9D9E3"/>
                                                    <w:left w:val="single" w:sz="2" w:space="0" w:color="D9D9E3"/>
                                                    <w:bottom w:val="single" w:sz="2" w:space="0" w:color="D9D9E3"/>
                                                    <w:right w:val="single" w:sz="2" w:space="0" w:color="D9D9E3"/>
                                                  </w:divBdr>
                                                  <w:divsChild>
                                                    <w:div w:id="10955200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90769310">
                          <w:marLeft w:val="0"/>
                          <w:marRight w:val="0"/>
                          <w:marTop w:val="0"/>
                          <w:marBottom w:val="0"/>
                          <w:divBdr>
                            <w:top w:val="single" w:sz="2" w:space="0" w:color="auto"/>
                            <w:left w:val="single" w:sz="2" w:space="0" w:color="auto"/>
                            <w:bottom w:val="single" w:sz="6" w:space="0" w:color="auto"/>
                            <w:right w:val="single" w:sz="2" w:space="0" w:color="auto"/>
                          </w:divBdr>
                          <w:divsChild>
                            <w:div w:id="1000741522">
                              <w:marLeft w:val="0"/>
                              <w:marRight w:val="0"/>
                              <w:marTop w:val="100"/>
                              <w:marBottom w:val="100"/>
                              <w:divBdr>
                                <w:top w:val="single" w:sz="2" w:space="0" w:color="D9D9E3"/>
                                <w:left w:val="single" w:sz="2" w:space="0" w:color="D9D9E3"/>
                                <w:bottom w:val="single" w:sz="2" w:space="0" w:color="D9D9E3"/>
                                <w:right w:val="single" w:sz="2" w:space="0" w:color="D9D9E3"/>
                              </w:divBdr>
                              <w:divsChild>
                                <w:div w:id="1783114736">
                                  <w:marLeft w:val="0"/>
                                  <w:marRight w:val="0"/>
                                  <w:marTop w:val="0"/>
                                  <w:marBottom w:val="0"/>
                                  <w:divBdr>
                                    <w:top w:val="single" w:sz="2" w:space="0" w:color="D9D9E3"/>
                                    <w:left w:val="single" w:sz="2" w:space="0" w:color="D9D9E3"/>
                                    <w:bottom w:val="single" w:sz="2" w:space="0" w:color="D9D9E3"/>
                                    <w:right w:val="single" w:sz="2" w:space="0" w:color="D9D9E3"/>
                                  </w:divBdr>
                                  <w:divsChild>
                                    <w:div w:id="1265074031">
                                      <w:marLeft w:val="0"/>
                                      <w:marRight w:val="0"/>
                                      <w:marTop w:val="0"/>
                                      <w:marBottom w:val="0"/>
                                      <w:divBdr>
                                        <w:top w:val="single" w:sz="2" w:space="0" w:color="D9D9E3"/>
                                        <w:left w:val="single" w:sz="2" w:space="0" w:color="D9D9E3"/>
                                        <w:bottom w:val="single" w:sz="2" w:space="0" w:color="D9D9E3"/>
                                        <w:right w:val="single" w:sz="2" w:space="0" w:color="D9D9E3"/>
                                      </w:divBdr>
                                      <w:divsChild>
                                        <w:div w:id="419569351">
                                          <w:marLeft w:val="0"/>
                                          <w:marRight w:val="0"/>
                                          <w:marTop w:val="0"/>
                                          <w:marBottom w:val="0"/>
                                          <w:divBdr>
                                            <w:top w:val="single" w:sz="2" w:space="0" w:color="D9D9E3"/>
                                            <w:left w:val="single" w:sz="2" w:space="0" w:color="D9D9E3"/>
                                            <w:bottom w:val="single" w:sz="2" w:space="0" w:color="D9D9E3"/>
                                            <w:right w:val="single" w:sz="2" w:space="0" w:color="D9D9E3"/>
                                          </w:divBdr>
                                          <w:divsChild>
                                            <w:div w:id="1122192313">
                                              <w:marLeft w:val="0"/>
                                              <w:marRight w:val="0"/>
                                              <w:marTop w:val="0"/>
                                              <w:marBottom w:val="0"/>
                                              <w:divBdr>
                                                <w:top w:val="single" w:sz="2" w:space="0" w:color="D9D9E3"/>
                                                <w:left w:val="single" w:sz="2" w:space="0" w:color="D9D9E3"/>
                                                <w:bottom w:val="single" w:sz="2" w:space="0" w:color="D9D9E3"/>
                                                <w:right w:val="single" w:sz="2" w:space="0" w:color="D9D9E3"/>
                                              </w:divBdr>
                                              <w:divsChild>
                                                <w:div w:id="747121599">
                                                  <w:marLeft w:val="0"/>
                                                  <w:marRight w:val="0"/>
                                                  <w:marTop w:val="0"/>
                                                  <w:marBottom w:val="0"/>
                                                  <w:divBdr>
                                                    <w:top w:val="single" w:sz="2" w:space="0" w:color="D9D9E3"/>
                                                    <w:left w:val="single" w:sz="2" w:space="0" w:color="D9D9E3"/>
                                                    <w:bottom w:val="single" w:sz="2" w:space="0" w:color="D9D9E3"/>
                                                    <w:right w:val="single" w:sz="2" w:space="0" w:color="D9D9E3"/>
                                                  </w:divBdr>
                                                  <w:divsChild>
                                                    <w:div w:id="3395480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80070136">
                                      <w:marLeft w:val="0"/>
                                      <w:marRight w:val="0"/>
                                      <w:marTop w:val="0"/>
                                      <w:marBottom w:val="0"/>
                                      <w:divBdr>
                                        <w:top w:val="single" w:sz="2" w:space="0" w:color="D9D9E3"/>
                                        <w:left w:val="single" w:sz="2" w:space="0" w:color="D9D9E3"/>
                                        <w:bottom w:val="single" w:sz="2" w:space="0" w:color="D9D9E3"/>
                                        <w:right w:val="single" w:sz="2" w:space="0" w:color="D9D9E3"/>
                                      </w:divBdr>
                                      <w:divsChild>
                                        <w:div w:id="57634499">
                                          <w:marLeft w:val="0"/>
                                          <w:marRight w:val="0"/>
                                          <w:marTop w:val="0"/>
                                          <w:marBottom w:val="0"/>
                                          <w:divBdr>
                                            <w:top w:val="single" w:sz="2" w:space="0" w:color="D9D9E3"/>
                                            <w:left w:val="single" w:sz="2" w:space="0" w:color="D9D9E3"/>
                                            <w:bottom w:val="single" w:sz="2" w:space="0" w:color="D9D9E3"/>
                                            <w:right w:val="single" w:sz="2" w:space="0" w:color="D9D9E3"/>
                                          </w:divBdr>
                                          <w:divsChild>
                                            <w:div w:id="9997007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07337132">
                          <w:marLeft w:val="0"/>
                          <w:marRight w:val="0"/>
                          <w:marTop w:val="0"/>
                          <w:marBottom w:val="0"/>
                          <w:divBdr>
                            <w:top w:val="single" w:sz="2" w:space="0" w:color="auto"/>
                            <w:left w:val="single" w:sz="2" w:space="0" w:color="auto"/>
                            <w:bottom w:val="single" w:sz="6" w:space="0" w:color="auto"/>
                            <w:right w:val="single" w:sz="2" w:space="0" w:color="auto"/>
                          </w:divBdr>
                          <w:divsChild>
                            <w:div w:id="1096900493">
                              <w:marLeft w:val="0"/>
                              <w:marRight w:val="0"/>
                              <w:marTop w:val="100"/>
                              <w:marBottom w:val="100"/>
                              <w:divBdr>
                                <w:top w:val="single" w:sz="2" w:space="0" w:color="D9D9E3"/>
                                <w:left w:val="single" w:sz="2" w:space="0" w:color="D9D9E3"/>
                                <w:bottom w:val="single" w:sz="2" w:space="0" w:color="D9D9E3"/>
                                <w:right w:val="single" w:sz="2" w:space="0" w:color="D9D9E3"/>
                              </w:divBdr>
                              <w:divsChild>
                                <w:div w:id="82604699">
                                  <w:marLeft w:val="0"/>
                                  <w:marRight w:val="0"/>
                                  <w:marTop w:val="0"/>
                                  <w:marBottom w:val="0"/>
                                  <w:divBdr>
                                    <w:top w:val="single" w:sz="2" w:space="0" w:color="D9D9E3"/>
                                    <w:left w:val="single" w:sz="2" w:space="0" w:color="D9D9E3"/>
                                    <w:bottom w:val="single" w:sz="2" w:space="0" w:color="D9D9E3"/>
                                    <w:right w:val="single" w:sz="2" w:space="0" w:color="D9D9E3"/>
                                  </w:divBdr>
                                  <w:divsChild>
                                    <w:div w:id="672955217">
                                      <w:marLeft w:val="0"/>
                                      <w:marRight w:val="0"/>
                                      <w:marTop w:val="0"/>
                                      <w:marBottom w:val="0"/>
                                      <w:divBdr>
                                        <w:top w:val="single" w:sz="2" w:space="0" w:color="D9D9E3"/>
                                        <w:left w:val="single" w:sz="2" w:space="0" w:color="D9D9E3"/>
                                        <w:bottom w:val="single" w:sz="2" w:space="0" w:color="D9D9E3"/>
                                        <w:right w:val="single" w:sz="2" w:space="0" w:color="D9D9E3"/>
                                      </w:divBdr>
                                      <w:divsChild>
                                        <w:div w:id="971986444">
                                          <w:marLeft w:val="0"/>
                                          <w:marRight w:val="0"/>
                                          <w:marTop w:val="0"/>
                                          <w:marBottom w:val="0"/>
                                          <w:divBdr>
                                            <w:top w:val="single" w:sz="2" w:space="0" w:color="D9D9E3"/>
                                            <w:left w:val="single" w:sz="2" w:space="0" w:color="D9D9E3"/>
                                            <w:bottom w:val="single" w:sz="2" w:space="0" w:color="D9D9E3"/>
                                            <w:right w:val="single" w:sz="2" w:space="0" w:color="D9D9E3"/>
                                          </w:divBdr>
                                          <w:divsChild>
                                            <w:div w:id="1275214944">
                                              <w:marLeft w:val="0"/>
                                              <w:marRight w:val="0"/>
                                              <w:marTop w:val="0"/>
                                              <w:marBottom w:val="0"/>
                                              <w:divBdr>
                                                <w:top w:val="single" w:sz="2" w:space="0" w:color="D9D9E3"/>
                                                <w:left w:val="single" w:sz="2" w:space="0" w:color="D9D9E3"/>
                                                <w:bottom w:val="single" w:sz="2" w:space="0" w:color="D9D9E3"/>
                                                <w:right w:val="single" w:sz="2" w:space="0" w:color="D9D9E3"/>
                                              </w:divBdr>
                                              <w:divsChild>
                                                <w:div w:id="1387298750">
                                                  <w:marLeft w:val="0"/>
                                                  <w:marRight w:val="0"/>
                                                  <w:marTop w:val="0"/>
                                                  <w:marBottom w:val="0"/>
                                                  <w:divBdr>
                                                    <w:top w:val="single" w:sz="2" w:space="0" w:color="D9D9E3"/>
                                                    <w:left w:val="single" w:sz="2" w:space="0" w:color="D9D9E3"/>
                                                    <w:bottom w:val="single" w:sz="2" w:space="0" w:color="D9D9E3"/>
                                                    <w:right w:val="single" w:sz="2" w:space="0" w:color="D9D9E3"/>
                                                  </w:divBdr>
                                                  <w:divsChild>
                                                    <w:div w:id="9816951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49989091">
                                      <w:marLeft w:val="0"/>
                                      <w:marRight w:val="0"/>
                                      <w:marTop w:val="0"/>
                                      <w:marBottom w:val="0"/>
                                      <w:divBdr>
                                        <w:top w:val="single" w:sz="2" w:space="0" w:color="D9D9E3"/>
                                        <w:left w:val="single" w:sz="2" w:space="0" w:color="D9D9E3"/>
                                        <w:bottom w:val="single" w:sz="2" w:space="0" w:color="D9D9E3"/>
                                        <w:right w:val="single" w:sz="2" w:space="0" w:color="D9D9E3"/>
                                      </w:divBdr>
                                      <w:divsChild>
                                        <w:div w:id="299574563">
                                          <w:marLeft w:val="0"/>
                                          <w:marRight w:val="0"/>
                                          <w:marTop w:val="0"/>
                                          <w:marBottom w:val="0"/>
                                          <w:divBdr>
                                            <w:top w:val="single" w:sz="2" w:space="0" w:color="D9D9E3"/>
                                            <w:left w:val="single" w:sz="2" w:space="0" w:color="D9D9E3"/>
                                            <w:bottom w:val="single" w:sz="2" w:space="0" w:color="D9D9E3"/>
                                            <w:right w:val="single" w:sz="2" w:space="0" w:color="D9D9E3"/>
                                          </w:divBdr>
                                          <w:divsChild>
                                            <w:div w:id="19246012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08382089">
                          <w:marLeft w:val="0"/>
                          <w:marRight w:val="0"/>
                          <w:marTop w:val="0"/>
                          <w:marBottom w:val="0"/>
                          <w:divBdr>
                            <w:top w:val="single" w:sz="2" w:space="0" w:color="auto"/>
                            <w:left w:val="single" w:sz="2" w:space="0" w:color="auto"/>
                            <w:bottom w:val="single" w:sz="6" w:space="0" w:color="auto"/>
                            <w:right w:val="single" w:sz="2" w:space="0" w:color="auto"/>
                          </w:divBdr>
                          <w:divsChild>
                            <w:div w:id="2082822182">
                              <w:marLeft w:val="0"/>
                              <w:marRight w:val="0"/>
                              <w:marTop w:val="100"/>
                              <w:marBottom w:val="100"/>
                              <w:divBdr>
                                <w:top w:val="single" w:sz="2" w:space="0" w:color="D9D9E3"/>
                                <w:left w:val="single" w:sz="2" w:space="0" w:color="D9D9E3"/>
                                <w:bottom w:val="single" w:sz="2" w:space="0" w:color="D9D9E3"/>
                                <w:right w:val="single" w:sz="2" w:space="0" w:color="D9D9E3"/>
                              </w:divBdr>
                              <w:divsChild>
                                <w:div w:id="1299728576">
                                  <w:marLeft w:val="0"/>
                                  <w:marRight w:val="0"/>
                                  <w:marTop w:val="0"/>
                                  <w:marBottom w:val="0"/>
                                  <w:divBdr>
                                    <w:top w:val="single" w:sz="2" w:space="0" w:color="D9D9E3"/>
                                    <w:left w:val="single" w:sz="2" w:space="0" w:color="D9D9E3"/>
                                    <w:bottom w:val="single" w:sz="2" w:space="0" w:color="D9D9E3"/>
                                    <w:right w:val="single" w:sz="2" w:space="0" w:color="D9D9E3"/>
                                  </w:divBdr>
                                  <w:divsChild>
                                    <w:div w:id="1253199673">
                                      <w:marLeft w:val="0"/>
                                      <w:marRight w:val="0"/>
                                      <w:marTop w:val="0"/>
                                      <w:marBottom w:val="0"/>
                                      <w:divBdr>
                                        <w:top w:val="single" w:sz="2" w:space="0" w:color="D9D9E3"/>
                                        <w:left w:val="single" w:sz="2" w:space="0" w:color="D9D9E3"/>
                                        <w:bottom w:val="single" w:sz="2" w:space="0" w:color="D9D9E3"/>
                                        <w:right w:val="single" w:sz="2" w:space="0" w:color="D9D9E3"/>
                                      </w:divBdr>
                                      <w:divsChild>
                                        <w:div w:id="1079057228">
                                          <w:marLeft w:val="0"/>
                                          <w:marRight w:val="0"/>
                                          <w:marTop w:val="0"/>
                                          <w:marBottom w:val="0"/>
                                          <w:divBdr>
                                            <w:top w:val="single" w:sz="2" w:space="0" w:color="D9D9E3"/>
                                            <w:left w:val="single" w:sz="2" w:space="0" w:color="D9D9E3"/>
                                            <w:bottom w:val="single" w:sz="2" w:space="0" w:color="D9D9E3"/>
                                            <w:right w:val="single" w:sz="2" w:space="0" w:color="D9D9E3"/>
                                          </w:divBdr>
                                          <w:divsChild>
                                            <w:div w:id="1361862070">
                                              <w:marLeft w:val="0"/>
                                              <w:marRight w:val="0"/>
                                              <w:marTop w:val="0"/>
                                              <w:marBottom w:val="0"/>
                                              <w:divBdr>
                                                <w:top w:val="single" w:sz="2" w:space="0" w:color="D9D9E3"/>
                                                <w:left w:val="single" w:sz="2" w:space="0" w:color="D9D9E3"/>
                                                <w:bottom w:val="single" w:sz="2" w:space="0" w:color="D9D9E3"/>
                                                <w:right w:val="single" w:sz="2" w:space="0" w:color="D9D9E3"/>
                                              </w:divBdr>
                                              <w:divsChild>
                                                <w:div w:id="152257239">
                                                  <w:marLeft w:val="0"/>
                                                  <w:marRight w:val="0"/>
                                                  <w:marTop w:val="0"/>
                                                  <w:marBottom w:val="0"/>
                                                  <w:divBdr>
                                                    <w:top w:val="single" w:sz="2" w:space="0" w:color="D9D9E3"/>
                                                    <w:left w:val="single" w:sz="2" w:space="0" w:color="D9D9E3"/>
                                                    <w:bottom w:val="single" w:sz="2" w:space="0" w:color="D9D9E3"/>
                                                    <w:right w:val="single" w:sz="2" w:space="0" w:color="D9D9E3"/>
                                                  </w:divBdr>
                                                  <w:divsChild>
                                                    <w:div w:id="14931068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91571773">
                                      <w:marLeft w:val="0"/>
                                      <w:marRight w:val="0"/>
                                      <w:marTop w:val="0"/>
                                      <w:marBottom w:val="0"/>
                                      <w:divBdr>
                                        <w:top w:val="single" w:sz="2" w:space="0" w:color="D9D9E3"/>
                                        <w:left w:val="single" w:sz="2" w:space="0" w:color="D9D9E3"/>
                                        <w:bottom w:val="single" w:sz="2" w:space="0" w:color="D9D9E3"/>
                                        <w:right w:val="single" w:sz="2" w:space="0" w:color="D9D9E3"/>
                                      </w:divBdr>
                                      <w:divsChild>
                                        <w:div w:id="1007439864">
                                          <w:marLeft w:val="0"/>
                                          <w:marRight w:val="0"/>
                                          <w:marTop w:val="0"/>
                                          <w:marBottom w:val="0"/>
                                          <w:divBdr>
                                            <w:top w:val="single" w:sz="2" w:space="0" w:color="D9D9E3"/>
                                            <w:left w:val="single" w:sz="2" w:space="0" w:color="D9D9E3"/>
                                            <w:bottom w:val="single" w:sz="2" w:space="0" w:color="D9D9E3"/>
                                            <w:right w:val="single" w:sz="2" w:space="0" w:color="D9D9E3"/>
                                          </w:divBdr>
                                          <w:divsChild>
                                            <w:div w:id="14139652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21370647">
                          <w:marLeft w:val="0"/>
                          <w:marRight w:val="0"/>
                          <w:marTop w:val="0"/>
                          <w:marBottom w:val="0"/>
                          <w:divBdr>
                            <w:top w:val="single" w:sz="2" w:space="0" w:color="auto"/>
                            <w:left w:val="single" w:sz="2" w:space="0" w:color="auto"/>
                            <w:bottom w:val="single" w:sz="6" w:space="0" w:color="auto"/>
                            <w:right w:val="single" w:sz="2" w:space="0" w:color="auto"/>
                          </w:divBdr>
                          <w:divsChild>
                            <w:div w:id="718747180">
                              <w:marLeft w:val="0"/>
                              <w:marRight w:val="0"/>
                              <w:marTop w:val="100"/>
                              <w:marBottom w:val="100"/>
                              <w:divBdr>
                                <w:top w:val="single" w:sz="2" w:space="0" w:color="D9D9E3"/>
                                <w:left w:val="single" w:sz="2" w:space="0" w:color="D9D9E3"/>
                                <w:bottom w:val="single" w:sz="2" w:space="0" w:color="D9D9E3"/>
                                <w:right w:val="single" w:sz="2" w:space="0" w:color="D9D9E3"/>
                              </w:divBdr>
                              <w:divsChild>
                                <w:div w:id="508715533">
                                  <w:marLeft w:val="0"/>
                                  <w:marRight w:val="0"/>
                                  <w:marTop w:val="0"/>
                                  <w:marBottom w:val="0"/>
                                  <w:divBdr>
                                    <w:top w:val="single" w:sz="2" w:space="0" w:color="D9D9E3"/>
                                    <w:left w:val="single" w:sz="2" w:space="0" w:color="D9D9E3"/>
                                    <w:bottom w:val="single" w:sz="2" w:space="0" w:color="D9D9E3"/>
                                    <w:right w:val="single" w:sz="2" w:space="0" w:color="D9D9E3"/>
                                  </w:divBdr>
                                  <w:divsChild>
                                    <w:div w:id="8724263">
                                      <w:marLeft w:val="0"/>
                                      <w:marRight w:val="0"/>
                                      <w:marTop w:val="0"/>
                                      <w:marBottom w:val="0"/>
                                      <w:divBdr>
                                        <w:top w:val="single" w:sz="2" w:space="0" w:color="D9D9E3"/>
                                        <w:left w:val="single" w:sz="2" w:space="0" w:color="D9D9E3"/>
                                        <w:bottom w:val="single" w:sz="2" w:space="0" w:color="D9D9E3"/>
                                        <w:right w:val="single" w:sz="2" w:space="0" w:color="D9D9E3"/>
                                      </w:divBdr>
                                      <w:divsChild>
                                        <w:div w:id="1611471744">
                                          <w:marLeft w:val="0"/>
                                          <w:marRight w:val="0"/>
                                          <w:marTop w:val="0"/>
                                          <w:marBottom w:val="0"/>
                                          <w:divBdr>
                                            <w:top w:val="single" w:sz="2" w:space="0" w:color="D9D9E3"/>
                                            <w:left w:val="single" w:sz="2" w:space="0" w:color="D9D9E3"/>
                                            <w:bottom w:val="single" w:sz="2" w:space="0" w:color="D9D9E3"/>
                                            <w:right w:val="single" w:sz="2" w:space="0" w:color="D9D9E3"/>
                                          </w:divBdr>
                                          <w:divsChild>
                                            <w:div w:id="11044176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04544743">
                                      <w:marLeft w:val="0"/>
                                      <w:marRight w:val="0"/>
                                      <w:marTop w:val="0"/>
                                      <w:marBottom w:val="0"/>
                                      <w:divBdr>
                                        <w:top w:val="single" w:sz="2" w:space="0" w:color="D9D9E3"/>
                                        <w:left w:val="single" w:sz="2" w:space="0" w:color="D9D9E3"/>
                                        <w:bottom w:val="single" w:sz="2" w:space="0" w:color="D9D9E3"/>
                                        <w:right w:val="single" w:sz="2" w:space="0" w:color="D9D9E3"/>
                                      </w:divBdr>
                                      <w:divsChild>
                                        <w:div w:id="43992183">
                                          <w:marLeft w:val="0"/>
                                          <w:marRight w:val="0"/>
                                          <w:marTop w:val="0"/>
                                          <w:marBottom w:val="0"/>
                                          <w:divBdr>
                                            <w:top w:val="single" w:sz="2" w:space="0" w:color="D9D9E3"/>
                                            <w:left w:val="single" w:sz="2" w:space="0" w:color="D9D9E3"/>
                                            <w:bottom w:val="single" w:sz="2" w:space="0" w:color="D9D9E3"/>
                                            <w:right w:val="single" w:sz="2" w:space="0" w:color="D9D9E3"/>
                                          </w:divBdr>
                                          <w:divsChild>
                                            <w:div w:id="1545211011">
                                              <w:marLeft w:val="0"/>
                                              <w:marRight w:val="0"/>
                                              <w:marTop w:val="0"/>
                                              <w:marBottom w:val="0"/>
                                              <w:divBdr>
                                                <w:top w:val="single" w:sz="2" w:space="0" w:color="D9D9E3"/>
                                                <w:left w:val="single" w:sz="2" w:space="0" w:color="D9D9E3"/>
                                                <w:bottom w:val="single" w:sz="2" w:space="0" w:color="D9D9E3"/>
                                                <w:right w:val="single" w:sz="2" w:space="0" w:color="D9D9E3"/>
                                              </w:divBdr>
                                              <w:divsChild>
                                                <w:div w:id="1941906937">
                                                  <w:marLeft w:val="0"/>
                                                  <w:marRight w:val="0"/>
                                                  <w:marTop w:val="0"/>
                                                  <w:marBottom w:val="0"/>
                                                  <w:divBdr>
                                                    <w:top w:val="single" w:sz="2" w:space="0" w:color="D9D9E3"/>
                                                    <w:left w:val="single" w:sz="2" w:space="0" w:color="D9D9E3"/>
                                                    <w:bottom w:val="single" w:sz="2" w:space="0" w:color="D9D9E3"/>
                                                    <w:right w:val="single" w:sz="2" w:space="0" w:color="D9D9E3"/>
                                                  </w:divBdr>
                                                  <w:divsChild>
                                                    <w:div w:id="5594841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29428711">
                          <w:marLeft w:val="0"/>
                          <w:marRight w:val="0"/>
                          <w:marTop w:val="0"/>
                          <w:marBottom w:val="0"/>
                          <w:divBdr>
                            <w:top w:val="single" w:sz="2" w:space="0" w:color="auto"/>
                            <w:left w:val="single" w:sz="2" w:space="0" w:color="auto"/>
                            <w:bottom w:val="single" w:sz="6" w:space="0" w:color="auto"/>
                            <w:right w:val="single" w:sz="2" w:space="0" w:color="auto"/>
                          </w:divBdr>
                          <w:divsChild>
                            <w:div w:id="1400978128">
                              <w:marLeft w:val="0"/>
                              <w:marRight w:val="0"/>
                              <w:marTop w:val="100"/>
                              <w:marBottom w:val="100"/>
                              <w:divBdr>
                                <w:top w:val="single" w:sz="2" w:space="0" w:color="D9D9E3"/>
                                <w:left w:val="single" w:sz="2" w:space="0" w:color="D9D9E3"/>
                                <w:bottom w:val="single" w:sz="2" w:space="0" w:color="D9D9E3"/>
                                <w:right w:val="single" w:sz="2" w:space="0" w:color="D9D9E3"/>
                              </w:divBdr>
                              <w:divsChild>
                                <w:div w:id="1958873111">
                                  <w:marLeft w:val="0"/>
                                  <w:marRight w:val="0"/>
                                  <w:marTop w:val="0"/>
                                  <w:marBottom w:val="0"/>
                                  <w:divBdr>
                                    <w:top w:val="single" w:sz="2" w:space="0" w:color="D9D9E3"/>
                                    <w:left w:val="single" w:sz="2" w:space="0" w:color="D9D9E3"/>
                                    <w:bottom w:val="single" w:sz="2" w:space="0" w:color="D9D9E3"/>
                                    <w:right w:val="single" w:sz="2" w:space="0" w:color="D9D9E3"/>
                                  </w:divBdr>
                                  <w:divsChild>
                                    <w:div w:id="1028992627">
                                      <w:marLeft w:val="0"/>
                                      <w:marRight w:val="0"/>
                                      <w:marTop w:val="0"/>
                                      <w:marBottom w:val="0"/>
                                      <w:divBdr>
                                        <w:top w:val="single" w:sz="2" w:space="0" w:color="D9D9E3"/>
                                        <w:left w:val="single" w:sz="2" w:space="0" w:color="D9D9E3"/>
                                        <w:bottom w:val="single" w:sz="2" w:space="0" w:color="D9D9E3"/>
                                        <w:right w:val="single" w:sz="2" w:space="0" w:color="D9D9E3"/>
                                      </w:divBdr>
                                      <w:divsChild>
                                        <w:div w:id="499854627">
                                          <w:marLeft w:val="0"/>
                                          <w:marRight w:val="0"/>
                                          <w:marTop w:val="0"/>
                                          <w:marBottom w:val="0"/>
                                          <w:divBdr>
                                            <w:top w:val="single" w:sz="2" w:space="0" w:color="D9D9E3"/>
                                            <w:left w:val="single" w:sz="2" w:space="0" w:color="D9D9E3"/>
                                            <w:bottom w:val="single" w:sz="2" w:space="0" w:color="D9D9E3"/>
                                            <w:right w:val="single" w:sz="2" w:space="0" w:color="D9D9E3"/>
                                          </w:divBdr>
                                          <w:divsChild>
                                            <w:div w:id="822046098">
                                              <w:marLeft w:val="0"/>
                                              <w:marRight w:val="0"/>
                                              <w:marTop w:val="0"/>
                                              <w:marBottom w:val="0"/>
                                              <w:divBdr>
                                                <w:top w:val="single" w:sz="2" w:space="0" w:color="D9D9E3"/>
                                                <w:left w:val="single" w:sz="2" w:space="0" w:color="D9D9E3"/>
                                                <w:bottom w:val="single" w:sz="2" w:space="0" w:color="D9D9E3"/>
                                                <w:right w:val="single" w:sz="2" w:space="0" w:color="D9D9E3"/>
                                              </w:divBdr>
                                              <w:divsChild>
                                                <w:div w:id="2038390915">
                                                  <w:marLeft w:val="0"/>
                                                  <w:marRight w:val="0"/>
                                                  <w:marTop w:val="0"/>
                                                  <w:marBottom w:val="0"/>
                                                  <w:divBdr>
                                                    <w:top w:val="single" w:sz="2" w:space="0" w:color="D9D9E3"/>
                                                    <w:left w:val="single" w:sz="2" w:space="0" w:color="D9D9E3"/>
                                                    <w:bottom w:val="single" w:sz="2" w:space="0" w:color="D9D9E3"/>
                                                    <w:right w:val="single" w:sz="2" w:space="0" w:color="D9D9E3"/>
                                                  </w:divBdr>
                                                  <w:divsChild>
                                                    <w:div w:id="1953905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08333887">
                                      <w:marLeft w:val="0"/>
                                      <w:marRight w:val="0"/>
                                      <w:marTop w:val="0"/>
                                      <w:marBottom w:val="0"/>
                                      <w:divBdr>
                                        <w:top w:val="single" w:sz="2" w:space="0" w:color="D9D9E3"/>
                                        <w:left w:val="single" w:sz="2" w:space="0" w:color="D9D9E3"/>
                                        <w:bottom w:val="single" w:sz="2" w:space="0" w:color="D9D9E3"/>
                                        <w:right w:val="single" w:sz="2" w:space="0" w:color="D9D9E3"/>
                                      </w:divBdr>
                                      <w:divsChild>
                                        <w:div w:id="344938298">
                                          <w:marLeft w:val="0"/>
                                          <w:marRight w:val="0"/>
                                          <w:marTop w:val="0"/>
                                          <w:marBottom w:val="0"/>
                                          <w:divBdr>
                                            <w:top w:val="single" w:sz="2" w:space="0" w:color="D9D9E3"/>
                                            <w:left w:val="single" w:sz="2" w:space="0" w:color="D9D9E3"/>
                                            <w:bottom w:val="single" w:sz="2" w:space="0" w:color="D9D9E3"/>
                                            <w:right w:val="single" w:sz="2" w:space="0" w:color="D9D9E3"/>
                                          </w:divBdr>
                                          <w:divsChild>
                                            <w:div w:id="7735951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34014983">
                          <w:marLeft w:val="0"/>
                          <w:marRight w:val="0"/>
                          <w:marTop w:val="0"/>
                          <w:marBottom w:val="0"/>
                          <w:divBdr>
                            <w:top w:val="single" w:sz="2" w:space="0" w:color="auto"/>
                            <w:left w:val="single" w:sz="2" w:space="0" w:color="auto"/>
                            <w:bottom w:val="single" w:sz="6" w:space="0" w:color="auto"/>
                            <w:right w:val="single" w:sz="2" w:space="0" w:color="auto"/>
                          </w:divBdr>
                          <w:divsChild>
                            <w:div w:id="119154953">
                              <w:marLeft w:val="0"/>
                              <w:marRight w:val="0"/>
                              <w:marTop w:val="100"/>
                              <w:marBottom w:val="100"/>
                              <w:divBdr>
                                <w:top w:val="single" w:sz="2" w:space="0" w:color="D9D9E3"/>
                                <w:left w:val="single" w:sz="2" w:space="0" w:color="D9D9E3"/>
                                <w:bottom w:val="single" w:sz="2" w:space="0" w:color="D9D9E3"/>
                                <w:right w:val="single" w:sz="2" w:space="0" w:color="D9D9E3"/>
                              </w:divBdr>
                              <w:divsChild>
                                <w:div w:id="1763378770">
                                  <w:marLeft w:val="0"/>
                                  <w:marRight w:val="0"/>
                                  <w:marTop w:val="0"/>
                                  <w:marBottom w:val="0"/>
                                  <w:divBdr>
                                    <w:top w:val="single" w:sz="2" w:space="0" w:color="D9D9E3"/>
                                    <w:left w:val="single" w:sz="2" w:space="0" w:color="D9D9E3"/>
                                    <w:bottom w:val="single" w:sz="2" w:space="0" w:color="D9D9E3"/>
                                    <w:right w:val="single" w:sz="2" w:space="0" w:color="D9D9E3"/>
                                  </w:divBdr>
                                  <w:divsChild>
                                    <w:div w:id="2026978825">
                                      <w:marLeft w:val="0"/>
                                      <w:marRight w:val="0"/>
                                      <w:marTop w:val="0"/>
                                      <w:marBottom w:val="0"/>
                                      <w:divBdr>
                                        <w:top w:val="single" w:sz="2" w:space="0" w:color="D9D9E3"/>
                                        <w:left w:val="single" w:sz="2" w:space="0" w:color="D9D9E3"/>
                                        <w:bottom w:val="single" w:sz="2" w:space="0" w:color="D9D9E3"/>
                                        <w:right w:val="single" w:sz="2" w:space="0" w:color="D9D9E3"/>
                                      </w:divBdr>
                                      <w:divsChild>
                                        <w:div w:id="910969320">
                                          <w:marLeft w:val="0"/>
                                          <w:marRight w:val="0"/>
                                          <w:marTop w:val="0"/>
                                          <w:marBottom w:val="0"/>
                                          <w:divBdr>
                                            <w:top w:val="single" w:sz="2" w:space="0" w:color="D9D9E3"/>
                                            <w:left w:val="single" w:sz="2" w:space="0" w:color="D9D9E3"/>
                                            <w:bottom w:val="single" w:sz="2" w:space="0" w:color="D9D9E3"/>
                                            <w:right w:val="single" w:sz="2" w:space="0" w:color="D9D9E3"/>
                                          </w:divBdr>
                                          <w:divsChild>
                                            <w:div w:id="405304256">
                                              <w:marLeft w:val="0"/>
                                              <w:marRight w:val="0"/>
                                              <w:marTop w:val="0"/>
                                              <w:marBottom w:val="0"/>
                                              <w:divBdr>
                                                <w:top w:val="single" w:sz="2" w:space="0" w:color="D9D9E3"/>
                                                <w:left w:val="single" w:sz="2" w:space="0" w:color="D9D9E3"/>
                                                <w:bottom w:val="single" w:sz="2" w:space="0" w:color="D9D9E3"/>
                                                <w:right w:val="single" w:sz="2" w:space="0" w:color="D9D9E3"/>
                                              </w:divBdr>
                                              <w:divsChild>
                                                <w:div w:id="408430011">
                                                  <w:marLeft w:val="0"/>
                                                  <w:marRight w:val="0"/>
                                                  <w:marTop w:val="0"/>
                                                  <w:marBottom w:val="0"/>
                                                  <w:divBdr>
                                                    <w:top w:val="single" w:sz="2" w:space="0" w:color="D9D9E3"/>
                                                    <w:left w:val="single" w:sz="2" w:space="0" w:color="D9D9E3"/>
                                                    <w:bottom w:val="single" w:sz="2" w:space="0" w:color="D9D9E3"/>
                                                    <w:right w:val="single" w:sz="2" w:space="0" w:color="D9D9E3"/>
                                                  </w:divBdr>
                                                  <w:divsChild>
                                                    <w:div w:id="7890837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14668583">
                                      <w:marLeft w:val="0"/>
                                      <w:marRight w:val="0"/>
                                      <w:marTop w:val="0"/>
                                      <w:marBottom w:val="0"/>
                                      <w:divBdr>
                                        <w:top w:val="single" w:sz="2" w:space="0" w:color="D9D9E3"/>
                                        <w:left w:val="single" w:sz="2" w:space="0" w:color="D9D9E3"/>
                                        <w:bottom w:val="single" w:sz="2" w:space="0" w:color="D9D9E3"/>
                                        <w:right w:val="single" w:sz="2" w:space="0" w:color="D9D9E3"/>
                                      </w:divBdr>
                                      <w:divsChild>
                                        <w:div w:id="466319542">
                                          <w:marLeft w:val="0"/>
                                          <w:marRight w:val="0"/>
                                          <w:marTop w:val="0"/>
                                          <w:marBottom w:val="0"/>
                                          <w:divBdr>
                                            <w:top w:val="single" w:sz="2" w:space="0" w:color="D9D9E3"/>
                                            <w:left w:val="single" w:sz="2" w:space="0" w:color="D9D9E3"/>
                                            <w:bottom w:val="single" w:sz="2" w:space="0" w:color="D9D9E3"/>
                                            <w:right w:val="single" w:sz="2" w:space="0" w:color="D9D9E3"/>
                                          </w:divBdr>
                                          <w:divsChild>
                                            <w:div w:id="297713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37209796">
                          <w:marLeft w:val="0"/>
                          <w:marRight w:val="0"/>
                          <w:marTop w:val="0"/>
                          <w:marBottom w:val="0"/>
                          <w:divBdr>
                            <w:top w:val="single" w:sz="2" w:space="0" w:color="auto"/>
                            <w:left w:val="single" w:sz="2" w:space="0" w:color="auto"/>
                            <w:bottom w:val="single" w:sz="6" w:space="0" w:color="auto"/>
                            <w:right w:val="single" w:sz="2" w:space="0" w:color="auto"/>
                          </w:divBdr>
                          <w:divsChild>
                            <w:div w:id="1760641267">
                              <w:marLeft w:val="0"/>
                              <w:marRight w:val="0"/>
                              <w:marTop w:val="100"/>
                              <w:marBottom w:val="100"/>
                              <w:divBdr>
                                <w:top w:val="single" w:sz="2" w:space="0" w:color="D9D9E3"/>
                                <w:left w:val="single" w:sz="2" w:space="0" w:color="D9D9E3"/>
                                <w:bottom w:val="single" w:sz="2" w:space="0" w:color="D9D9E3"/>
                                <w:right w:val="single" w:sz="2" w:space="0" w:color="D9D9E3"/>
                              </w:divBdr>
                              <w:divsChild>
                                <w:div w:id="1716462724">
                                  <w:marLeft w:val="0"/>
                                  <w:marRight w:val="0"/>
                                  <w:marTop w:val="0"/>
                                  <w:marBottom w:val="0"/>
                                  <w:divBdr>
                                    <w:top w:val="single" w:sz="2" w:space="0" w:color="D9D9E3"/>
                                    <w:left w:val="single" w:sz="2" w:space="0" w:color="D9D9E3"/>
                                    <w:bottom w:val="single" w:sz="2" w:space="0" w:color="D9D9E3"/>
                                    <w:right w:val="single" w:sz="2" w:space="0" w:color="D9D9E3"/>
                                  </w:divBdr>
                                  <w:divsChild>
                                    <w:div w:id="266233846">
                                      <w:marLeft w:val="0"/>
                                      <w:marRight w:val="0"/>
                                      <w:marTop w:val="0"/>
                                      <w:marBottom w:val="0"/>
                                      <w:divBdr>
                                        <w:top w:val="single" w:sz="2" w:space="0" w:color="D9D9E3"/>
                                        <w:left w:val="single" w:sz="2" w:space="0" w:color="D9D9E3"/>
                                        <w:bottom w:val="single" w:sz="2" w:space="0" w:color="D9D9E3"/>
                                        <w:right w:val="single" w:sz="2" w:space="0" w:color="D9D9E3"/>
                                      </w:divBdr>
                                      <w:divsChild>
                                        <w:div w:id="713038847">
                                          <w:marLeft w:val="0"/>
                                          <w:marRight w:val="0"/>
                                          <w:marTop w:val="0"/>
                                          <w:marBottom w:val="0"/>
                                          <w:divBdr>
                                            <w:top w:val="single" w:sz="2" w:space="0" w:color="D9D9E3"/>
                                            <w:left w:val="single" w:sz="2" w:space="0" w:color="D9D9E3"/>
                                            <w:bottom w:val="single" w:sz="2" w:space="0" w:color="D9D9E3"/>
                                            <w:right w:val="single" w:sz="2" w:space="0" w:color="D9D9E3"/>
                                          </w:divBdr>
                                          <w:divsChild>
                                            <w:div w:id="18163373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43271295">
                                      <w:marLeft w:val="0"/>
                                      <w:marRight w:val="0"/>
                                      <w:marTop w:val="0"/>
                                      <w:marBottom w:val="0"/>
                                      <w:divBdr>
                                        <w:top w:val="single" w:sz="2" w:space="0" w:color="D9D9E3"/>
                                        <w:left w:val="single" w:sz="2" w:space="0" w:color="D9D9E3"/>
                                        <w:bottom w:val="single" w:sz="2" w:space="0" w:color="D9D9E3"/>
                                        <w:right w:val="single" w:sz="2" w:space="0" w:color="D9D9E3"/>
                                      </w:divBdr>
                                      <w:divsChild>
                                        <w:div w:id="1508784023">
                                          <w:marLeft w:val="0"/>
                                          <w:marRight w:val="0"/>
                                          <w:marTop w:val="0"/>
                                          <w:marBottom w:val="0"/>
                                          <w:divBdr>
                                            <w:top w:val="single" w:sz="2" w:space="0" w:color="D9D9E3"/>
                                            <w:left w:val="single" w:sz="2" w:space="0" w:color="D9D9E3"/>
                                            <w:bottom w:val="single" w:sz="2" w:space="0" w:color="D9D9E3"/>
                                            <w:right w:val="single" w:sz="2" w:space="0" w:color="D9D9E3"/>
                                          </w:divBdr>
                                          <w:divsChild>
                                            <w:div w:id="644772818">
                                              <w:marLeft w:val="0"/>
                                              <w:marRight w:val="0"/>
                                              <w:marTop w:val="0"/>
                                              <w:marBottom w:val="0"/>
                                              <w:divBdr>
                                                <w:top w:val="single" w:sz="2" w:space="0" w:color="D9D9E3"/>
                                                <w:left w:val="single" w:sz="2" w:space="0" w:color="D9D9E3"/>
                                                <w:bottom w:val="single" w:sz="2" w:space="0" w:color="D9D9E3"/>
                                                <w:right w:val="single" w:sz="2" w:space="0" w:color="D9D9E3"/>
                                              </w:divBdr>
                                              <w:divsChild>
                                                <w:div w:id="1473792660">
                                                  <w:marLeft w:val="0"/>
                                                  <w:marRight w:val="0"/>
                                                  <w:marTop w:val="0"/>
                                                  <w:marBottom w:val="0"/>
                                                  <w:divBdr>
                                                    <w:top w:val="single" w:sz="2" w:space="0" w:color="D9D9E3"/>
                                                    <w:left w:val="single" w:sz="2" w:space="0" w:color="D9D9E3"/>
                                                    <w:bottom w:val="single" w:sz="2" w:space="0" w:color="D9D9E3"/>
                                                    <w:right w:val="single" w:sz="2" w:space="0" w:color="D9D9E3"/>
                                                  </w:divBdr>
                                                  <w:divsChild>
                                                    <w:div w:id="20167629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40177109">
                          <w:marLeft w:val="0"/>
                          <w:marRight w:val="0"/>
                          <w:marTop w:val="0"/>
                          <w:marBottom w:val="0"/>
                          <w:divBdr>
                            <w:top w:val="single" w:sz="2" w:space="0" w:color="auto"/>
                            <w:left w:val="single" w:sz="2" w:space="0" w:color="auto"/>
                            <w:bottom w:val="single" w:sz="6" w:space="0" w:color="auto"/>
                            <w:right w:val="single" w:sz="2" w:space="0" w:color="auto"/>
                          </w:divBdr>
                          <w:divsChild>
                            <w:div w:id="1034387450">
                              <w:marLeft w:val="0"/>
                              <w:marRight w:val="0"/>
                              <w:marTop w:val="100"/>
                              <w:marBottom w:val="100"/>
                              <w:divBdr>
                                <w:top w:val="single" w:sz="2" w:space="0" w:color="D9D9E3"/>
                                <w:left w:val="single" w:sz="2" w:space="0" w:color="D9D9E3"/>
                                <w:bottom w:val="single" w:sz="2" w:space="0" w:color="D9D9E3"/>
                                <w:right w:val="single" w:sz="2" w:space="0" w:color="D9D9E3"/>
                              </w:divBdr>
                              <w:divsChild>
                                <w:div w:id="1817839268">
                                  <w:marLeft w:val="0"/>
                                  <w:marRight w:val="0"/>
                                  <w:marTop w:val="0"/>
                                  <w:marBottom w:val="0"/>
                                  <w:divBdr>
                                    <w:top w:val="single" w:sz="2" w:space="0" w:color="D9D9E3"/>
                                    <w:left w:val="single" w:sz="2" w:space="0" w:color="D9D9E3"/>
                                    <w:bottom w:val="single" w:sz="2" w:space="0" w:color="D9D9E3"/>
                                    <w:right w:val="single" w:sz="2" w:space="0" w:color="D9D9E3"/>
                                  </w:divBdr>
                                  <w:divsChild>
                                    <w:div w:id="976952034">
                                      <w:marLeft w:val="0"/>
                                      <w:marRight w:val="0"/>
                                      <w:marTop w:val="0"/>
                                      <w:marBottom w:val="0"/>
                                      <w:divBdr>
                                        <w:top w:val="single" w:sz="2" w:space="0" w:color="D9D9E3"/>
                                        <w:left w:val="single" w:sz="2" w:space="0" w:color="D9D9E3"/>
                                        <w:bottom w:val="single" w:sz="2" w:space="0" w:color="D9D9E3"/>
                                        <w:right w:val="single" w:sz="2" w:space="0" w:color="D9D9E3"/>
                                      </w:divBdr>
                                      <w:divsChild>
                                        <w:div w:id="2089618321">
                                          <w:marLeft w:val="0"/>
                                          <w:marRight w:val="0"/>
                                          <w:marTop w:val="0"/>
                                          <w:marBottom w:val="0"/>
                                          <w:divBdr>
                                            <w:top w:val="single" w:sz="2" w:space="0" w:color="D9D9E3"/>
                                            <w:left w:val="single" w:sz="2" w:space="0" w:color="D9D9E3"/>
                                            <w:bottom w:val="single" w:sz="2" w:space="0" w:color="D9D9E3"/>
                                            <w:right w:val="single" w:sz="2" w:space="0" w:color="D9D9E3"/>
                                          </w:divBdr>
                                          <w:divsChild>
                                            <w:div w:id="1088238015">
                                              <w:marLeft w:val="0"/>
                                              <w:marRight w:val="0"/>
                                              <w:marTop w:val="0"/>
                                              <w:marBottom w:val="0"/>
                                              <w:divBdr>
                                                <w:top w:val="single" w:sz="2" w:space="0" w:color="D9D9E3"/>
                                                <w:left w:val="single" w:sz="2" w:space="0" w:color="D9D9E3"/>
                                                <w:bottom w:val="single" w:sz="2" w:space="0" w:color="D9D9E3"/>
                                                <w:right w:val="single" w:sz="2" w:space="0" w:color="D9D9E3"/>
                                              </w:divBdr>
                                              <w:divsChild>
                                                <w:div w:id="624312102">
                                                  <w:marLeft w:val="0"/>
                                                  <w:marRight w:val="0"/>
                                                  <w:marTop w:val="0"/>
                                                  <w:marBottom w:val="0"/>
                                                  <w:divBdr>
                                                    <w:top w:val="single" w:sz="2" w:space="0" w:color="D9D9E3"/>
                                                    <w:left w:val="single" w:sz="2" w:space="0" w:color="D9D9E3"/>
                                                    <w:bottom w:val="single" w:sz="2" w:space="0" w:color="D9D9E3"/>
                                                    <w:right w:val="single" w:sz="2" w:space="0" w:color="D9D9E3"/>
                                                  </w:divBdr>
                                                  <w:divsChild>
                                                    <w:div w:id="11724049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87905045">
                                      <w:marLeft w:val="0"/>
                                      <w:marRight w:val="0"/>
                                      <w:marTop w:val="0"/>
                                      <w:marBottom w:val="0"/>
                                      <w:divBdr>
                                        <w:top w:val="single" w:sz="2" w:space="0" w:color="D9D9E3"/>
                                        <w:left w:val="single" w:sz="2" w:space="0" w:color="D9D9E3"/>
                                        <w:bottom w:val="single" w:sz="2" w:space="0" w:color="D9D9E3"/>
                                        <w:right w:val="single" w:sz="2" w:space="0" w:color="D9D9E3"/>
                                      </w:divBdr>
                                      <w:divsChild>
                                        <w:div w:id="1625693339">
                                          <w:marLeft w:val="0"/>
                                          <w:marRight w:val="0"/>
                                          <w:marTop w:val="0"/>
                                          <w:marBottom w:val="0"/>
                                          <w:divBdr>
                                            <w:top w:val="single" w:sz="2" w:space="0" w:color="D9D9E3"/>
                                            <w:left w:val="single" w:sz="2" w:space="0" w:color="D9D9E3"/>
                                            <w:bottom w:val="single" w:sz="2" w:space="0" w:color="D9D9E3"/>
                                            <w:right w:val="single" w:sz="2" w:space="0" w:color="D9D9E3"/>
                                          </w:divBdr>
                                          <w:divsChild>
                                            <w:div w:id="9403387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48618967">
                          <w:marLeft w:val="0"/>
                          <w:marRight w:val="0"/>
                          <w:marTop w:val="0"/>
                          <w:marBottom w:val="0"/>
                          <w:divBdr>
                            <w:top w:val="single" w:sz="2" w:space="0" w:color="auto"/>
                            <w:left w:val="single" w:sz="2" w:space="0" w:color="auto"/>
                            <w:bottom w:val="single" w:sz="6" w:space="0" w:color="auto"/>
                            <w:right w:val="single" w:sz="2" w:space="0" w:color="auto"/>
                          </w:divBdr>
                          <w:divsChild>
                            <w:div w:id="846791696">
                              <w:marLeft w:val="0"/>
                              <w:marRight w:val="0"/>
                              <w:marTop w:val="100"/>
                              <w:marBottom w:val="100"/>
                              <w:divBdr>
                                <w:top w:val="single" w:sz="2" w:space="0" w:color="D9D9E3"/>
                                <w:left w:val="single" w:sz="2" w:space="0" w:color="D9D9E3"/>
                                <w:bottom w:val="single" w:sz="2" w:space="0" w:color="D9D9E3"/>
                                <w:right w:val="single" w:sz="2" w:space="0" w:color="D9D9E3"/>
                              </w:divBdr>
                              <w:divsChild>
                                <w:div w:id="571543291">
                                  <w:marLeft w:val="0"/>
                                  <w:marRight w:val="0"/>
                                  <w:marTop w:val="0"/>
                                  <w:marBottom w:val="0"/>
                                  <w:divBdr>
                                    <w:top w:val="single" w:sz="2" w:space="0" w:color="D9D9E3"/>
                                    <w:left w:val="single" w:sz="2" w:space="0" w:color="D9D9E3"/>
                                    <w:bottom w:val="single" w:sz="2" w:space="0" w:color="D9D9E3"/>
                                    <w:right w:val="single" w:sz="2" w:space="0" w:color="D9D9E3"/>
                                  </w:divBdr>
                                  <w:divsChild>
                                    <w:div w:id="1203206404">
                                      <w:marLeft w:val="0"/>
                                      <w:marRight w:val="0"/>
                                      <w:marTop w:val="0"/>
                                      <w:marBottom w:val="0"/>
                                      <w:divBdr>
                                        <w:top w:val="single" w:sz="2" w:space="0" w:color="D9D9E3"/>
                                        <w:left w:val="single" w:sz="2" w:space="0" w:color="D9D9E3"/>
                                        <w:bottom w:val="single" w:sz="2" w:space="0" w:color="D9D9E3"/>
                                        <w:right w:val="single" w:sz="2" w:space="0" w:color="D9D9E3"/>
                                      </w:divBdr>
                                      <w:divsChild>
                                        <w:div w:id="475995326">
                                          <w:marLeft w:val="0"/>
                                          <w:marRight w:val="0"/>
                                          <w:marTop w:val="0"/>
                                          <w:marBottom w:val="0"/>
                                          <w:divBdr>
                                            <w:top w:val="single" w:sz="2" w:space="0" w:color="D9D9E3"/>
                                            <w:left w:val="single" w:sz="2" w:space="0" w:color="D9D9E3"/>
                                            <w:bottom w:val="single" w:sz="2" w:space="0" w:color="D9D9E3"/>
                                            <w:right w:val="single" w:sz="2" w:space="0" w:color="D9D9E3"/>
                                          </w:divBdr>
                                          <w:divsChild>
                                            <w:div w:id="8091287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85177049">
                                      <w:marLeft w:val="0"/>
                                      <w:marRight w:val="0"/>
                                      <w:marTop w:val="0"/>
                                      <w:marBottom w:val="0"/>
                                      <w:divBdr>
                                        <w:top w:val="single" w:sz="2" w:space="0" w:color="D9D9E3"/>
                                        <w:left w:val="single" w:sz="2" w:space="0" w:color="D9D9E3"/>
                                        <w:bottom w:val="single" w:sz="2" w:space="0" w:color="D9D9E3"/>
                                        <w:right w:val="single" w:sz="2" w:space="0" w:color="D9D9E3"/>
                                      </w:divBdr>
                                      <w:divsChild>
                                        <w:div w:id="316231432">
                                          <w:marLeft w:val="0"/>
                                          <w:marRight w:val="0"/>
                                          <w:marTop w:val="0"/>
                                          <w:marBottom w:val="0"/>
                                          <w:divBdr>
                                            <w:top w:val="single" w:sz="2" w:space="0" w:color="D9D9E3"/>
                                            <w:left w:val="single" w:sz="2" w:space="0" w:color="D9D9E3"/>
                                            <w:bottom w:val="single" w:sz="2" w:space="0" w:color="D9D9E3"/>
                                            <w:right w:val="single" w:sz="2" w:space="0" w:color="D9D9E3"/>
                                          </w:divBdr>
                                          <w:divsChild>
                                            <w:div w:id="1227566364">
                                              <w:marLeft w:val="0"/>
                                              <w:marRight w:val="0"/>
                                              <w:marTop w:val="0"/>
                                              <w:marBottom w:val="0"/>
                                              <w:divBdr>
                                                <w:top w:val="single" w:sz="2" w:space="0" w:color="D9D9E3"/>
                                                <w:left w:val="single" w:sz="2" w:space="0" w:color="D9D9E3"/>
                                                <w:bottom w:val="single" w:sz="2" w:space="0" w:color="D9D9E3"/>
                                                <w:right w:val="single" w:sz="2" w:space="0" w:color="D9D9E3"/>
                                              </w:divBdr>
                                              <w:divsChild>
                                                <w:div w:id="1791238969">
                                                  <w:marLeft w:val="0"/>
                                                  <w:marRight w:val="0"/>
                                                  <w:marTop w:val="0"/>
                                                  <w:marBottom w:val="0"/>
                                                  <w:divBdr>
                                                    <w:top w:val="single" w:sz="2" w:space="0" w:color="D9D9E3"/>
                                                    <w:left w:val="single" w:sz="2" w:space="0" w:color="D9D9E3"/>
                                                    <w:bottom w:val="single" w:sz="2" w:space="0" w:color="D9D9E3"/>
                                                    <w:right w:val="single" w:sz="2" w:space="0" w:color="D9D9E3"/>
                                                  </w:divBdr>
                                                  <w:divsChild>
                                                    <w:div w:id="6703285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60300730">
                          <w:marLeft w:val="0"/>
                          <w:marRight w:val="0"/>
                          <w:marTop w:val="0"/>
                          <w:marBottom w:val="0"/>
                          <w:divBdr>
                            <w:top w:val="single" w:sz="2" w:space="0" w:color="auto"/>
                            <w:left w:val="single" w:sz="2" w:space="0" w:color="auto"/>
                            <w:bottom w:val="single" w:sz="6" w:space="0" w:color="auto"/>
                            <w:right w:val="single" w:sz="2" w:space="0" w:color="auto"/>
                          </w:divBdr>
                          <w:divsChild>
                            <w:div w:id="1670520900">
                              <w:marLeft w:val="0"/>
                              <w:marRight w:val="0"/>
                              <w:marTop w:val="100"/>
                              <w:marBottom w:val="100"/>
                              <w:divBdr>
                                <w:top w:val="single" w:sz="2" w:space="0" w:color="D9D9E3"/>
                                <w:left w:val="single" w:sz="2" w:space="0" w:color="D9D9E3"/>
                                <w:bottom w:val="single" w:sz="2" w:space="0" w:color="D9D9E3"/>
                                <w:right w:val="single" w:sz="2" w:space="0" w:color="D9D9E3"/>
                              </w:divBdr>
                              <w:divsChild>
                                <w:div w:id="2099016771">
                                  <w:marLeft w:val="0"/>
                                  <w:marRight w:val="0"/>
                                  <w:marTop w:val="0"/>
                                  <w:marBottom w:val="0"/>
                                  <w:divBdr>
                                    <w:top w:val="single" w:sz="2" w:space="0" w:color="D9D9E3"/>
                                    <w:left w:val="single" w:sz="2" w:space="0" w:color="D9D9E3"/>
                                    <w:bottom w:val="single" w:sz="2" w:space="0" w:color="D9D9E3"/>
                                    <w:right w:val="single" w:sz="2" w:space="0" w:color="D9D9E3"/>
                                  </w:divBdr>
                                  <w:divsChild>
                                    <w:div w:id="821579107">
                                      <w:marLeft w:val="0"/>
                                      <w:marRight w:val="0"/>
                                      <w:marTop w:val="0"/>
                                      <w:marBottom w:val="0"/>
                                      <w:divBdr>
                                        <w:top w:val="single" w:sz="2" w:space="0" w:color="D9D9E3"/>
                                        <w:left w:val="single" w:sz="2" w:space="0" w:color="D9D9E3"/>
                                        <w:bottom w:val="single" w:sz="2" w:space="0" w:color="D9D9E3"/>
                                        <w:right w:val="single" w:sz="2" w:space="0" w:color="D9D9E3"/>
                                      </w:divBdr>
                                      <w:divsChild>
                                        <w:div w:id="1951937257">
                                          <w:marLeft w:val="0"/>
                                          <w:marRight w:val="0"/>
                                          <w:marTop w:val="0"/>
                                          <w:marBottom w:val="0"/>
                                          <w:divBdr>
                                            <w:top w:val="single" w:sz="2" w:space="0" w:color="D9D9E3"/>
                                            <w:left w:val="single" w:sz="2" w:space="0" w:color="D9D9E3"/>
                                            <w:bottom w:val="single" w:sz="2" w:space="0" w:color="D9D9E3"/>
                                            <w:right w:val="single" w:sz="2" w:space="0" w:color="D9D9E3"/>
                                          </w:divBdr>
                                          <w:divsChild>
                                            <w:div w:id="18128681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15064257">
                                      <w:marLeft w:val="0"/>
                                      <w:marRight w:val="0"/>
                                      <w:marTop w:val="0"/>
                                      <w:marBottom w:val="0"/>
                                      <w:divBdr>
                                        <w:top w:val="single" w:sz="2" w:space="0" w:color="D9D9E3"/>
                                        <w:left w:val="single" w:sz="2" w:space="0" w:color="D9D9E3"/>
                                        <w:bottom w:val="single" w:sz="2" w:space="0" w:color="D9D9E3"/>
                                        <w:right w:val="single" w:sz="2" w:space="0" w:color="D9D9E3"/>
                                      </w:divBdr>
                                      <w:divsChild>
                                        <w:div w:id="1599168841">
                                          <w:marLeft w:val="0"/>
                                          <w:marRight w:val="0"/>
                                          <w:marTop w:val="0"/>
                                          <w:marBottom w:val="0"/>
                                          <w:divBdr>
                                            <w:top w:val="single" w:sz="2" w:space="0" w:color="D9D9E3"/>
                                            <w:left w:val="single" w:sz="2" w:space="0" w:color="D9D9E3"/>
                                            <w:bottom w:val="single" w:sz="2" w:space="0" w:color="D9D9E3"/>
                                            <w:right w:val="single" w:sz="2" w:space="0" w:color="D9D9E3"/>
                                          </w:divBdr>
                                          <w:divsChild>
                                            <w:div w:id="410275057">
                                              <w:marLeft w:val="0"/>
                                              <w:marRight w:val="0"/>
                                              <w:marTop w:val="0"/>
                                              <w:marBottom w:val="0"/>
                                              <w:divBdr>
                                                <w:top w:val="single" w:sz="2" w:space="0" w:color="D9D9E3"/>
                                                <w:left w:val="single" w:sz="2" w:space="0" w:color="D9D9E3"/>
                                                <w:bottom w:val="single" w:sz="2" w:space="0" w:color="D9D9E3"/>
                                                <w:right w:val="single" w:sz="2" w:space="0" w:color="D9D9E3"/>
                                              </w:divBdr>
                                              <w:divsChild>
                                                <w:div w:id="177892210">
                                                  <w:marLeft w:val="0"/>
                                                  <w:marRight w:val="0"/>
                                                  <w:marTop w:val="0"/>
                                                  <w:marBottom w:val="0"/>
                                                  <w:divBdr>
                                                    <w:top w:val="single" w:sz="2" w:space="0" w:color="D9D9E3"/>
                                                    <w:left w:val="single" w:sz="2" w:space="0" w:color="D9D9E3"/>
                                                    <w:bottom w:val="single" w:sz="2" w:space="0" w:color="D9D9E3"/>
                                                    <w:right w:val="single" w:sz="2" w:space="0" w:color="D9D9E3"/>
                                                  </w:divBdr>
                                                  <w:divsChild>
                                                    <w:div w:id="16806165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64496949">
                          <w:marLeft w:val="0"/>
                          <w:marRight w:val="0"/>
                          <w:marTop w:val="0"/>
                          <w:marBottom w:val="0"/>
                          <w:divBdr>
                            <w:top w:val="single" w:sz="2" w:space="0" w:color="auto"/>
                            <w:left w:val="single" w:sz="2" w:space="0" w:color="auto"/>
                            <w:bottom w:val="single" w:sz="6" w:space="0" w:color="auto"/>
                            <w:right w:val="single" w:sz="2" w:space="0" w:color="auto"/>
                          </w:divBdr>
                          <w:divsChild>
                            <w:div w:id="896356123">
                              <w:marLeft w:val="0"/>
                              <w:marRight w:val="0"/>
                              <w:marTop w:val="100"/>
                              <w:marBottom w:val="100"/>
                              <w:divBdr>
                                <w:top w:val="single" w:sz="2" w:space="0" w:color="D9D9E3"/>
                                <w:left w:val="single" w:sz="2" w:space="0" w:color="D9D9E3"/>
                                <w:bottom w:val="single" w:sz="2" w:space="0" w:color="D9D9E3"/>
                                <w:right w:val="single" w:sz="2" w:space="0" w:color="D9D9E3"/>
                              </w:divBdr>
                              <w:divsChild>
                                <w:div w:id="958222747">
                                  <w:marLeft w:val="0"/>
                                  <w:marRight w:val="0"/>
                                  <w:marTop w:val="0"/>
                                  <w:marBottom w:val="0"/>
                                  <w:divBdr>
                                    <w:top w:val="single" w:sz="2" w:space="0" w:color="D9D9E3"/>
                                    <w:left w:val="single" w:sz="2" w:space="0" w:color="D9D9E3"/>
                                    <w:bottom w:val="single" w:sz="2" w:space="0" w:color="D9D9E3"/>
                                    <w:right w:val="single" w:sz="2" w:space="0" w:color="D9D9E3"/>
                                  </w:divBdr>
                                  <w:divsChild>
                                    <w:div w:id="639382484">
                                      <w:marLeft w:val="0"/>
                                      <w:marRight w:val="0"/>
                                      <w:marTop w:val="0"/>
                                      <w:marBottom w:val="0"/>
                                      <w:divBdr>
                                        <w:top w:val="single" w:sz="2" w:space="0" w:color="D9D9E3"/>
                                        <w:left w:val="single" w:sz="2" w:space="0" w:color="D9D9E3"/>
                                        <w:bottom w:val="single" w:sz="2" w:space="0" w:color="D9D9E3"/>
                                        <w:right w:val="single" w:sz="2" w:space="0" w:color="D9D9E3"/>
                                      </w:divBdr>
                                      <w:divsChild>
                                        <w:div w:id="581109678">
                                          <w:marLeft w:val="0"/>
                                          <w:marRight w:val="0"/>
                                          <w:marTop w:val="0"/>
                                          <w:marBottom w:val="0"/>
                                          <w:divBdr>
                                            <w:top w:val="single" w:sz="2" w:space="0" w:color="D9D9E3"/>
                                            <w:left w:val="single" w:sz="2" w:space="0" w:color="D9D9E3"/>
                                            <w:bottom w:val="single" w:sz="2" w:space="0" w:color="D9D9E3"/>
                                            <w:right w:val="single" w:sz="2" w:space="0" w:color="D9D9E3"/>
                                          </w:divBdr>
                                          <w:divsChild>
                                            <w:div w:id="14338222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92153913">
                                      <w:marLeft w:val="0"/>
                                      <w:marRight w:val="0"/>
                                      <w:marTop w:val="0"/>
                                      <w:marBottom w:val="0"/>
                                      <w:divBdr>
                                        <w:top w:val="single" w:sz="2" w:space="0" w:color="D9D9E3"/>
                                        <w:left w:val="single" w:sz="2" w:space="0" w:color="D9D9E3"/>
                                        <w:bottom w:val="single" w:sz="2" w:space="0" w:color="D9D9E3"/>
                                        <w:right w:val="single" w:sz="2" w:space="0" w:color="D9D9E3"/>
                                      </w:divBdr>
                                      <w:divsChild>
                                        <w:div w:id="1879049834">
                                          <w:marLeft w:val="0"/>
                                          <w:marRight w:val="0"/>
                                          <w:marTop w:val="0"/>
                                          <w:marBottom w:val="0"/>
                                          <w:divBdr>
                                            <w:top w:val="single" w:sz="2" w:space="0" w:color="D9D9E3"/>
                                            <w:left w:val="single" w:sz="2" w:space="0" w:color="D9D9E3"/>
                                            <w:bottom w:val="single" w:sz="2" w:space="0" w:color="D9D9E3"/>
                                            <w:right w:val="single" w:sz="2" w:space="0" w:color="D9D9E3"/>
                                          </w:divBdr>
                                          <w:divsChild>
                                            <w:div w:id="745617725">
                                              <w:marLeft w:val="0"/>
                                              <w:marRight w:val="0"/>
                                              <w:marTop w:val="0"/>
                                              <w:marBottom w:val="0"/>
                                              <w:divBdr>
                                                <w:top w:val="single" w:sz="2" w:space="0" w:color="D9D9E3"/>
                                                <w:left w:val="single" w:sz="2" w:space="0" w:color="D9D9E3"/>
                                                <w:bottom w:val="single" w:sz="2" w:space="0" w:color="D9D9E3"/>
                                                <w:right w:val="single" w:sz="2" w:space="0" w:color="D9D9E3"/>
                                              </w:divBdr>
                                              <w:divsChild>
                                                <w:div w:id="397169144">
                                                  <w:marLeft w:val="0"/>
                                                  <w:marRight w:val="0"/>
                                                  <w:marTop w:val="0"/>
                                                  <w:marBottom w:val="0"/>
                                                  <w:divBdr>
                                                    <w:top w:val="single" w:sz="2" w:space="0" w:color="D9D9E3"/>
                                                    <w:left w:val="single" w:sz="2" w:space="0" w:color="D9D9E3"/>
                                                    <w:bottom w:val="single" w:sz="2" w:space="0" w:color="D9D9E3"/>
                                                    <w:right w:val="single" w:sz="2" w:space="0" w:color="D9D9E3"/>
                                                  </w:divBdr>
                                                  <w:divsChild>
                                                    <w:div w:id="13660993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65734184">
                          <w:marLeft w:val="0"/>
                          <w:marRight w:val="0"/>
                          <w:marTop w:val="0"/>
                          <w:marBottom w:val="0"/>
                          <w:divBdr>
                            <w:top w:val="single" w:sz="2" w:space="0" w:color="auto"/>
                            <w:left w:val="single" w:sz="2" w:space="0" w:color="auto"/>
                            <w:bottom w:val="single" w:sz="6" w:space="0" w:color="auto"/>
                            <w:right w:val="single" w:sz="2" w:space="0" w:color="auto"/>
                          </w:divBdr>
                          <w:divsChild>
                            <w:div w:id="1908760905">
                              <w:marLeft w:val="0"/>
                              <w:marRight w:val="0"/>
                              <w:marTop w:val="100"/>
                              <w:marBottom w:val="100"/>
                              <w:divBdr>
                                <w:top w:val="single" w:sz="2" w:space="0" w:color="D9D9E3"/>
                                <w:left w:val="single" w:sz="2" w:space="0" w:color="D9D9E3"/>
                                <w:bottom w:val="single" w:sz="2" w:space="0" w:color="D9D9E3"/>
                                <w:right w:val="single" w:sz="2" w:space="0" w:color="D9D9E3"/>
                              </w:divBdr>
                              <w:divsChild>
                                <w:div w:id="88894641">
                                  <w:marLeft w:val="0"/>
                                  <w:marRight w:val="0"/>
                                  <w:marTop w:val="0"/>
                                  <w:marBottom w:val="0"/>
                                  <w:divBdr>
                                    <w:top w:val="single" w:sz="2" w:space="0" w:color="D9D9E3"/>
                                    <w:left w:val="single" w:sz="2" w:space="0" w:color="D9D9E3"/>
                                    <w:bottom w:val="single" w:sz="2" w:space="0" w:color="D9D9E3"/>
                                    <w:right w:val="single" w:sz="2" w:space="0" w:color="D9D9E3"/>
                                  </w:divBdr>
                                  <w:divsChild>
                                    <w:div w:id="69620135">
                                      <w:marLeft w:val="0"/>
                                      <w:marRight w:val="0"/>
                                      <w:marTop w:val="0"/>
                                      <w:marBottom w:val="0"/>
                                      <w:divBdr>
                                        <w:top w:val="single" w:sz="2" w:space="0" w:color="D9D9E3"/>
                                        <w:left w:val="single" w:sz="2" w:space="0" w:color="D9D9E3"/>
                                        <w:bottom w:val="single" w:sz="2" w:space="0" w:color="D9D9E3"/>
                                        <w:right w:val="single" w:sz="2" w:space="0" w:color="D9D9E3"/>
                                      </w:divBdr>
                                      <w:divsChild>
                                        <w:div w:id="1754740276">
                                          <w:marLeft w:val="0"/>
                                          <w:marRight w:val="0"/>
                                          <w:marTop w:val="0"/>
                                          <w:marBottom w:val="0"/>
                                          <w:divBdr>
                                            <w:top w:val="single" w:sz="2" w:space="0" w:color="D9D9E3"/>
                                            <w:left w:val="single" w:sz="2" w:space="0" w:color="D9D9E3"/>
                                            <w:bottom w:val="single" w:sz="2" w:space="0" w:color="D9D9E3"/>
                                            <w:right w:val="single" w:sz="2" w:space="0" w:color="D9D9E3"/>
                                          </w:divBdr>
                                          <w:divsChild>
                                            <w:div w:id="1296250463">
                                              <w:marLeft w:val="0"/>
                                              <w:marRight w:val="0"/>
                                              <w:marTop w:val="0"/>
                                              <w:marBottom w:val="0"/>
                                              <w:divBdr>
                                                <w:top w:val="single" w:sz="2" w:space="0" w:color="D9D9E3"/>
                                                <w:left w:val="single" w:sz="2" w:space="0" w:color="D9D9E3"/>
                                                <w:bottom w:val="single" w:sz="2" w:space="0" w:color="D9D9E3"/>
                                                <w:right w:val="single" w:sz="2" w:space="0" w:color="D9D9E3"/>
                                              </w:divBdr>
                                              <w:divsChild>
                                                <w:div w:id="224950035">
                                                  <w:marLeft w:val="0"/>
                                                  <w:marRight w:val="0"/>
                                                  <w:marTop w:val="0"/>
                                                  <w:marBottom w:val="0"/>
                                                  <w:divBdr>
                                                    <w:top w:val="single" w:sz="2" w:space="0" w:color="D9D9E3"/>
                                                    <w:left w:val="single" w:sz="2" w:space="0" w:color="D9D9E3"/>
                                                    <w:bottom w:val="single" w:sz="2" w:space="0" w:color="D9D9E3"/>
                                                    <w:right w:val="single" w:sz="2" w:space="0" w:color="D9D9E3"/>
                                                  </w:divBdr>
                                                  <w:divsChild>
                                                    <w:div w:id="4685954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81278634">
                                      <w:marLeft w:val="0"/>
                                      <w:marRight w:val="0"/>
                                      <w:marTop w:val="0"/>
                                      <w:marBottom w:val="0"/>
                                      <w:divBdr>
                                        <w:top w:val="single" w:sz="2" w:space="0" w:color="D9D9E3"/>
                                        <w:left w:val="single" w:sz="2" w:space="0" w:color="D9D9E3"/>
                                        <w:bottom w:val="single" w:sz="2" w:space="0" w:color="D9D9E3"/>
                                        <w:right w:val="single" w:sz="2" w:space="0" w:color="D9D9E3"/>
                                      </w:divBdr>
                                      <w:divsChild>
                                        <w:div w:id="2141922886">
                                          <w:marLeft w:val="0"/>
                                          <w:marRight w:val="0"/>
                                          <w:marTop w:val="0"/>
                                          <w:marBottom w:val="0"/>
                                          <w:divBdr>
                                            <w:top w:val="single" w:sz="2" w:space="0" w:color="D9D9E3"/>
                                            <w:left w:val="single" w:sz="2" w:space="0" w:color="D9D9E3"/>
                                            <w:bottom w:val="single" w:sz="2" w:space="0" w:color="D9D9E3"/>
                                            <w:right w:val="single" w:sz="2" w:space="0" w:color="D9D9E3"/>
                                          </w:divBdr>
                                          <w:divsChild>
                                            <w:div w:id="9336332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73407987">
                          <w:marLeft w:val="0"/>
                          <w:marRight w:val="0"/>
                          <w:marTop w:val="0"/>
                          <w:marBottom w:val="0"/>
                          <w:divBdr>
                            <w:top w:val="single" w:sz="2" w:space="0" w:color="auto"/>
                            <w:left w:val="single" w:sz="2" w:space="0" w:color="auto"/>
                            <w:bottom w:val="single" w:sz="6" w:space="0" w:color="auto"/>
                            <w:right w:val="single" w:sz="2" w:space="0" w:color="auto"/>
                          </w:divBdr>
                          <w:divsChild>
                            <w:div w:id="1171915638">
                              <w:marLeft w:val="0"/>
                              <w:marRight w:val="0"/>
                              <w:marTop w:val="100"/>
                              <w:marBottom w:val="100"/>
                              <w:divBdr>
                                <w:top w:val="single" w:sz="2" w:space="0" w:color="D9D9E3"/>
                                <w:left w:val="single" w:sz="2" w:space="0" w:color="D9D9E3"/>
                                <w:bottom w:val="single" w:sz="2" w:space="0" w:color="D9D9E3"/>
                                <w:right w:val="single" w:sz="2" w:space="0" w:color="D9D9E3"/>
                              </w:divBdr>
                              <w:divsChild>
                                <w:div w:id="168569400">
                                  <w:marLeft w:val="0"/>
                                  <w:marRight w:val="0"/>
                                  <w:marTop w:val="0"/>
                                  <w:marBottom w:val="0"/>
                                  <w:divBdr>
                                    <w:top w:val="single" w:sz="2" w:space="0" w:color="D9D9E3"/>
                                    <w:left w:val="single" w:sz="2" w:space="0" w:color="D9D9E3"/>
                                    <w:bottom w:val="single" w:sz="2" w:space="0" w:color="D9D9E3"/>
                                    <w:right w:val="single" w:sz="2" w:space="0" w:color="D9D9E3"/>
                                  </w:divBdr>
                                  <w:divsChild>
                                    <w:div w:id="444815986">
                                      <w:marLeft w:val="0"/>
                                      <w:marRight w:val="0"/>
                                      <w:marTop w:val="0"/>
                                      <w:marBottom w:val="0"/>
                                      <w:divBdr>
                                        <w:top w:val="single" w:sz="2" w:space="0" w:color="D9D9E3"/>
                                        <w:left w:val="single" w:sz="2" w:space="0" w:color="D9D9E3"/>
                                        <w:bottom w:val="single" w:sz="2" w:space="0" w:color="D9D9E3"/>
                                        <w:right w:val="single" w:sz="2" w:space="0" w:color="D9D9E3"/>
                                      </w:divBdr>
                                      <w:divsChild>
                                        <w:div w:id="1813208214">
                                          <w:marLeft w:val="0"/>
                                          <w:marRight w:val="0"/>
                                          <w:marTop w:val="0"/>
                                          <w:marBottom w:val="0"/>
                                          <w:divBdr>
                                            <w:top w:val="single" w:sz="2" w:space="0" w:color="D9D9E3"/>
                                            <w:left w:val="single" w:sz="2" w:space="0" w:color="D9D9E3"/>
                                            <w:bottom w:val="single" w:sz="2" w:space="0" w:color="D9D9E3"/>
                                            <w:right w:val="single" w:sz="2" w:space="0" w:color="D9D9E3"/>
                                          </w:divBdr>
                                          <w:divsChild>
                                            <w:div w:id="11919196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94988101">
                                      <w:marLeft w:val="0"/>
                                      <w:marRight w:val="0"/>
                                      <w:marTop w:val="0"/>
                                      <w:marBottom w:val="0"/>
                                      <w:divBdr>
                                        <w:top w:val="single" w:sz="2" w:space="0" w:color="D9D9E3"/>
                                        <w:left w:val="single" w:sz="2" w:space="0" w:color="D9D9E3"/>
                                        <w:bottom w:val="single" w:sz="2" w:space="0" w:color="D9D9E3"/>
                                        <w:right w:val="single" w:sz="2" w:space="0" w:color="D9D9E3"/>
                                      </w:divBdr>
                                      <w:divsChild>
                                        <w:div w:id="1739207899">
                                          <w:marLeft w:val="0"/>
                                          <w:marRight w:val="0"/>
                                          <w:marTop w:val="0"/>
                                          <w:marBottom w:val="0"/>
                                          <w:divBdr>
                                            <w:top w:val="single" w:sz="2" w:space="0" w:color="D9D9E3"/>
                                            <w:left w:val="single" w:sz="2" w:space="0" w:color="D9D9E3"/>
                                            <w:bottom w:val="single" w:sz="2" w:space="0" w:color="D9D9E3"/>
                                            <w:right w:val="single" w:sz="2" w:space="0" w:color="D9D9E3"/>
                                          </w:divBdr>
                                          <w:divsChild>
                                            <w:div w:id="37750473">
                                              <w:marLeft w:val="0"/>
                                              <w:marRight w:val="0"/>
                                              <w:marTop w:val="0"/>
                                              <w:marBottom w:val="0"/>
                                              <w:divBdr>
                                                <w:top w:val="single" w:sz="2" w:space="0" w:color="D9D9E3"/>
                                                <w:left w:val="single" w:sz="2" w:space="0" w:color="D9D9E3"/>
                                                <w:bottom w:val="single" w:sz="2" w:space="0" w:color="D9D9E3"/>
                                                <w:right w:val="single" w:sz="2" w:space="0" w:color="D9D9E3"/>
                                              </w:divBdr>
                                              <w:divsChild>
                                                <w:div w:id="45883568">
                                                  <w:marLeft w:val="0"/>
                                                  <w:marRight w:val="0"/>
                                                  <w:marTop w:val="0"/>
                                                  <w:marBottom w:val="0"/>
                                                  <w:divBdr>
                                                    <w:top w:val="single" w:sz="2" w:space="0" w:color="D9D9E3"/>
                                                    <w:left w:val="single" w:sz="2" w:space="0" w:color="D9D9E3"/>
                                                    <w:bottom w:val="single" w:sz="2" w:space="0" w:color="D9D9E3"/>
                                                    <w:right w:val="single" w:sz="2" w:space="0" w:color="D9D9E3"/>
                                                  </w:divBdr>
                                                  <w:divsChild>
                                                    <w:div w:id="18284765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03473725">
                          <w:marLeft w:val="0"/>
                          <w:marRight w:val="0"/>
                          <w:marTop w:val="0"/>
                          <w:marBottom w:val="0"/>
                          <w:divBdr>
                            <w:top w:val="single" w:sz="2" w:space="0" w:color="auto"/>
                            <w:left w:val="single" w:sz="2" w:space="0" w:color="auto"/>
                            <w:bottom w:val="single" w:sz="6" w:space="0" w:color="auto"/>
                            <w:right w:val="single" w:sz="2" w:space="0" w:color="auto"/>
                          </w:divBdr>
                          <w:divsChild>
                            <w:div w:id="1014383600">
                              <w:marLeft w:val="0"/>
                              <w:marRight w:val="0"/>
                              <w:marTop w:val="100"/>
                              <w:marBottom w:val="100"/>
                              <w:divBdr>
                                <w:top w:val="single" w:sz="2" w:space="0" w:color="D9D9E3"/>
                                <w:left w:val="single" w:sz="2" w:space="0" w:color="D9D9E3"/>
                                <w:bottom w:val="single" w:sz="2" w:space="0" w:color="D9D9E3"/>
                                <w:right w:val="single" w:sz="2" w:space="0" w:color="D9D9E3"/>
                              </w:divBdr>
                              <w:divsChild>
                                <w:div w:id="1318455044">
                                  <w:marLeft w:val="0"/>
                                  <w:marRight w:val="0"/>
                                  <w:marTop w:val="0"/>
                                  <w:marBottom w:val="0"/>
                                  <w:divBdr>
                                    <w:top w:val="single" w:sz="2" w:space="0" w:color="D9D9E3"/>
                                    <w:left w:val="single" w:sz="2" w:space="0" w:color="D9D9E3"/>
                                    <w:bottom w:val="single" w:sz="2" w:space="0" w:color="D9D9E3"/>
                                    <w:right w:val="single" w:sz="2" w:space="0" w:color="D9D9E3"/>
                                  </w:divBdr>
                                  <w:divsChild>
                                    <w:div w:id="544101174">
                                      <w:marLeft w:val="0"/>
                                      <w:marRight w:val="0"/>
                                      <w:marTop w:val="0"/>
                                      <w:marBottom w:val="0"/>
                                      <w:divBdr>
                                        <w:top w:val="single" w:sz="2" w:space="0" w:color="D9D9E3"/>
                                        <w:left w:val="single" w:sz="2" w:space="0" w:color="D9D9E3"/>
                                        <w:bottom w:val="single" w:sz="2" w:space="0" w:color="D9D9E3"/>
                                        <w:right w:val="single" w:sz="2" w:space="0" w:color="D9D9E3"/>
                                      </w:divBdr>
                                      <w:divsChild>
                                        <w:div w:id="1241910294">
                                          <w:marLeft w:val="0"/>
                                          <w:marRight w:val="0"/>
                                          <w:marTop w:val="0"/>
                                          <w:marBottom w:val="0"/>
                                          <w:divBdr>
                                            <w:top w:val="single" w:sz="2" w:space="0" w:color="D9D9E3"/>
                                            <w:left w:val="single" w:sz="2" w:space="0" w:color="D9D9E3"/>
                                            <w:bottom w:val="single" w:sz="2" w:space="0" w:color="D9D9E3"/>
                                            <w:right w:val="single" w:sz="2" w:space="0" w:color="D9D9E3"/>
                                          </w:divBdr>
                                          <w:divsChild>
                                            <w:div w:id="11093994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90285488">
                                      <w:marLeft w:val="0"/>
                                      <w:marRight w:val="0"/>
                                      <w:marTop w:val="0"/>
                                      <w:marBottom w:val="0"/>
                                      <w:divBdr>
                                        <w:top w:val="single" w:sz="2" w:space="0" w:color="D9D9E3"/>
                                        <w:left w:val="single" w:sz="2" w:space="0" w:color="D9D9E3"/>
                                        <w:bottom w:val="single" w:sz="2" w:space="0" w:color="D9D9E3"/>
                                        <w:right w:val="single" w:sz="2" w:space="0" w:color="D9D9E3"/>
                                      </w:divBdr>
                                      <w:divsChild>
                                        <w:div w:id="1075012083">
                                          <w:marLeft w:val="0"/>
                                          <w:marRight w:val="0"/>
                                          <w:marTop w:val="0"/>
                                          <w:marBottom w:val="0"/>
                                          <w:divBdr>
                                            <w:top w:val="single" w:sz="2" w:space="0" w:color="D9D9E3"/>
                                            <w:left w:val="single" w:sz="2" w:space="0" w:color="D9D9E3"/>
                                            <w:bottom w:val="single" w:sz="2" w:space="0" w:color="D9D9E3"/>
                                            <w:right w:val="single" w:sz="2" w:space="0" w:color="D9D9E3"/>
                                          </w:divBdr>
                                          <w:divsChild>
                                            <w:div w:id="1950892822">
                                              <w:marLeft w:val="0"/>
                                              <w:marRight w:val="0"/>
                                              <w:marTop w:val="0"/>
                                              <w:marBottom w:val="0"/>
                                              <w:divBdr>
                                                <w:top w:val="single" w:sz="2" w:space="0" w:color="D9D9E3"/>
                                                <w:left w:val="single" w:sz="2" w:space="0" w:color="D9D9E3"/>
                                                <w:bottom w:val="single" w:sz="2" w:space="0" w:color="D9D9E3"/>
                                                <w:right w:val="single" w:sz="2" w:space="0" w:color="D9D9E3"/>
                                              </w:divBdr>
                                              <w:divsChild>
                                                <w:div w:id="1175917108">
                                                  <w:marLeft w:val="0"/>
                                                  <w:marRight w:val="0"/>
                                                  <w:marTop w:val="0"/>
                                                  <w:marBottom w:val="0"/>
                                                  <w:divBdr>
                                                    <w:top w:val="single" w:sz="2" w:space="0" w:color="D9D9E3"/>
                                                    <w:left w:val="single" w:sz="2" w:space="0" w:color="D9D9E3"/>
                                                    <w:bottom w:val="single" w:sz="2" w:space="0" w:color="D9D9E3"/>
                                                    <w:right w:val="single" w:sz="2" w:space="0" w:color="D9D9E3"/>
                                                  </w:divBdr>
                                                  <w:divsChild>
                                                    <w:div w:id="13522259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05317936">
                          <w:marLeft w:val="0"/>
                          <w:marRight w:val="0"/>
                          <w:marTop w:val="0"/>
                          <w:marBottom w:val="0"/>
                          <w:divBdr>
                            <w:top w:val="single" w:sz="2" w:space="0" w:color="auto"/>
                            <w:left w:val="single" w:sz="2" w:space="0" w:color="auto"/>
                            <w:bottom w:val="single" w:sz="6" w:space="0" w:color="auto"/>
                            <w:right w:val="single" w:sz="2" w:space="0" w:color="auto"/>
                          </w:divBdr>
                          <w:divsChild>
                            <w:div w:id="871915806">
                              <w:marLeft w:val="0"/>
                              <w:marRight w:val="0"/>
                              <w:marTop w:val="100"/>
                              <w:marBottom w:val="100"/>
                              <w:divBdr>
                                <w:top w:val="single" w:sz="2" w:space="0" w:color="D9D9E3"/>
                                <w:left w:val="single" w:sz="2" w:space="0" w:color="D9D9E3"/>
                                <w:bottom w:val="single" w:sz="2" w:space="0" w:color="D9D9E3"/>
                                <w:right w:val="single" w:sz="2" w:space="0" w:color="D9D9E3"/>
                              </w:divBdr>
                              <w:divsChild>
                                <w:div w:id="462619509">
                                  <w:marLeft w:val="0"/>
                                  <w:marRight w:val="0"/>
                                  <w:marTop w:val="0"/>
                                  <w:marBottom w:val="0"/>
                                  <w:divBdr>
                                    <w:top w:val="single" w:sz="2" w:space="0" w:color="D9D9E3"/>
                                    <w:left w:val="single" w:sz="2" w:space="0" w:color="D9D9E3"/>
                                    <w:bottom w:val="single" w:sz="2" w:space="0" w:color="D9D9E3"/>
                                    <w:right w:val="single" w:sz="2" w:space="0" w:color="D9D9E3"/>
                                  </w:divBdr>
                                  <w:divsChild>
                                    <w:div w:id="587152154">
                                      <w:marLeft w:val="0"/>
                                      <w:marRight w:val="0"/>
                                      <w:marTop w:val="0"/>
                                      <w:marBottom w:val="0"/>
                                      <w:divBdr>
                                        <w:top w:val="single" w:sz="2" w:space="0" w:color="D9D9E3"/>
                                        <w:left w:val="single" w:sz="2" w:space="0" w:color="D9D9E3"/>
                                        <w:bottom w:val="single" w:sz="2" w:space="0" w:color="D9D9E3"/>
                                        <w:right w:val="single" w:sz="2" w:space="0" w:color="D9D9E3"/>
                                      </w:divBdr>
                                      <w:divsChild>
                                        <w:div w:id="131796457">
                                          <w:marLeft w:val="0"/>
                                          <w:marRight w:val="0"/>
                                          <w:marTop w:val="0"/>
                                          <w:marBottom w:val="0"/>
                                          <w:divBdr>
                                            <w:top w:val="single" w:sz="2" w:space="0" w:color="D9D9E3"/>
                                            <w:left w:val="single" w:sz="2" w:space="0" w:color="D9D9E3"/>
                                            <w:bottom w:val="single" w:sz="2" w:space="0" w:color="D9D9E3"/>
                                            <w:right w:val="single" w:sz="2" w:space="0" w:color="D9D9E3"/>
                                          </w:divBdr>
                                          <w:divsChild>
                                            <w:div w:id="7955679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76726946">
                                      <w:marLeft w:val="0"/>
                                      <w:marRight w:val="0"/>
                                      <w:marTop w:val="0"/>
                                      <w:marBottom w:val="0"/>
                                      <w:divBdr>
                                        <w:top w:val="single" w:sz="2" w:space="0" w:color="D9D9E3"/>
                                        <w:left w:val="single" w:sz="2" w:space="0" w:color="D9D9E3"/>
                                        <w:bottom w:val="single" w:sz="2" w:space="0" w:color="D9D9E3"/>
                                        <w:right w:val="single" w:sz="2" w:space="0" w:color="D9D9E3"/>
                                      </w:divBdr>
                                      <w:divsChild>
                                        <w:div w:id="1640963036">
                                          <w:marLeft w:val="0"/>
                                          <w:marRight w:val="0"/>
                                          <w:marTop w:val="0"/>
                                          <w:marBottom w:val="0"/>
                                          <w:divBdr>
                                            <w:top w:val="single" w:sz="2" w:space="0" w:color="D9D9E3"/>
                                            <w:left w:val="single" w:sz="2" w:space="0" w:color="D9D9E3"/>
                                            <w:bottom w:val="single" w:sz="2" w:space="0" w:color="D9D9E3"/>
                                            <w:right w:val="single" w:sz="2" w:space="0" w:color="D9D9E3"/>
                                          </w:divBdr>
                                          <w:divsChild>
                                            <w:div w:id="1849831039">
                                              <w:marLeft w:val="0"/>
                                              <w:marRight w:val="0"/>
                                              <w:marTop w:val="0"/>
                                              <w:marBottom w:val="0"/>
                                              <w:divBdr>
                                                <w:top w:val="single" w:sz="2" w:space="0" w:color="D9D9E3"/>
                                                <w:left w:val="single" w:sz="2" w:space="0" w:color="D9D9E3"/>
                                                <w:bottom w:val="single" w:sz="2" w:space="0" w:color="D9D9E3"/>
                                                <w:right w:val="single" w:sz="2" w:space="0" w:color="D9D9E3"/>
                                              </w:divBdr>
                                              <w:divsChild>
                                                <w:div w:id="914704085">
                                                  <w:marLeft w:val="0"/>
                                                  <w:marRight w:val="0"/>
                                                  <w:marTop w:val="0"/>
                                                  <w:marBottom w:val="0"/>
                                                  <w:divBdr>
                                                    <w:top w:val="single" w:sz="2" w:space="0" w:color="D9D9E3"/>
                                                    <w:left w:val="single" w:sz="2" w:space="0" w:color="D9D9E3"/>
                                                    <w:bottom w:val="single" w:sz="2" w:space="0" w:color="D9D9E3"/>
                                                    <w:right w:val="single" w:sz="2" w:space="0" w:color="D9D9E3"/>
                                                  </w:divBdr>
                                                  <w:divsChild>
                                                    <w:div w:id="17593253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17619273">
                          <w:marLeft w:val="0"/>
                          <w:marRight w:val="0"/>
                          <w:marTop w:val="0"/>
                          <w:marBottom w:val="0"/>
                          <w:divBdr>
                            <w:top w:val="single" w:sz="2" w:space="0" w:color="auto"/>
                            <w:left w:val="single" w:sz="2" w:space="0" w:color="auto"/>
                            <w:bottom w:val="single" w:sz="6" w:space="0" w:color="auto"/>
                            <w:right w:val="single" w:sz="2" w:space="0" w:color="auto"/>
                          </w:divBdr>
                          <w:divsChild>
                            <w:div w:id="569923873">
                              <w:marLeft w:val="0"/>
                              <w:marRight w:val="0"/>
                              <w:marTop w:val="100"/>
                              <w:marBottom w:val="100"/>
                              <w:divBdr>
                                <w:top w:val="single" w:sz="2" w:space="0" w:color="D9D9E3"/>
                                <w:left w:val="single" w:sz="2" w:space="0" w:color="D9D9E3"/>
                                <w:bottom w:val="single" w:sz="2" w:space="0" w:color="D9D9E3"/>
                                <w:right w:val="single" w:sz="2" w:space="0" w:color="D9D9E3"/>
                              </w:divBdr>
                              <w:divsChild>
                                <w:div w:id="1403718374">
                                  <w:marLeft w:val="0"/>
                                  <w:marRight w:val="0"/>
                                  <w:marTop w:val="0"/>
                                  <w:marBottom w:val="0"/>
                                  <w:divBdr>
                                    <w:top w:val="single" w:sz="2" w:space="0" w:color="D9D9E3"/>
                                    <w:left w:val="single" w:sz="2" w:space="0" w:color="D9D9E3"/>
                                    <w:bottom w:val="single" w:sz="2" w:space="0" w:color="D9D9E3"/>
                                    <w:right w:val="single" w:sz="2" w:space="0" w:color="D9D9E3"/>
                                  </w:divBdr>
                                  <w:divsChild>
                                    <w:div w:id="425348550">
                                      <w:marLeft w:val="0"/>
                                      <w:marRight w:val="0"/>
                                      <w:marTop w:val="0"/>
                                      <w:marBottom w:val="0"/>
                                      <w:divBdr>
                                        <w:top w:val="single" w:sz="2" w:space="0" w:color="D9D9E3"/>
                                        <w:left w:val="single" w:sz="2" w:space="0" w:color="D9D9E3"/>
                                        <w:bottom w:val="single" w:sz="2" w:space="0" w:color="D9D9E3"/>
                                        <w:right w:val="single" w:sz="2" w:space="0" w:color="D9D9E3"/>
                                      </w:divBdr>
                                      <w:divsChild>
                                        <w:div w:id="1650550315">
                                          <w:marLeft w:val="0"/>
                                          <w:marRight w:val="0"/>
                                          <w:marTop w:val="0"/>
                                          <w:marBottom w:val="0"/>
                                          <w:divBdr>
                                            <w:top w:val="single" w:sz="2" w:space="0" w:color="D9D9E3"/>
                                            <w:left w:val="single" w:sz="2" w:space="0" w:color="D9D9E3"/>
                                            <w:bottom w:val="single" w:sz="2" w:space="0" w:color="D9D9E3"/>
                                            <w:right w:val="single" w:sz="2" w:space="0" w:color="D9D9E3"/>
                                          </w:divBdr>
                                          <w:divsChild>
                                            <w:div w:id="1870022340">
                                              <w:marLeft w:val="0"/>
                                              <w:marRight w:val="0"/>
                                              <w:marTop w:val="0"/>
                                              <w:marBottom w:val="0"/>
                                              <w:divBdr>
                                                <w:top w:val="single" w:sz="2" w:space="0" w:color="D9D9E3"/>
                                                <w:left w:val="single" w:sz="2" w:space="0" w:color="D9D9E3"/>
                                                <w:bottom w:val="single" w:sz="2" w:space="0" w:color="D9D9E3"/>
                                                <w:right w:val="single" w:sz="2" w:space="0" w:color="D9D9E3"/>
                                              </w:divBdr>
                                              <w:divsChild>
                                                <w:div w:id="428234671">
                                                  <w:marLeft w:val="0"/>
                                                  <w:marRight w:val="0"/>
                                                  <w:marTop w:val="0"/>
                                                  <w:marBottom w:val="0"/>
                                                  <w:divBdr>
                                                    <w:top w:val="single" w:sz="2" w:space="0" w:color="D9D9E3"/>
                                                    <w:left w:val="single" w:sz="2" w:space="0" w:color="D9D9E3"/>
                                                    <w:bottom w:val="single" w:sz="2" w:space="0" w:color="D9D9E3"/>
                                                    <w:right w:val="single" w:sz="2" w:space="0" w:color="D9D9E3"/>
                                                  </w:divBdr>
                                                  <w:divsChild>
                                                    <w:div w:id="665406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79743190">
                                      <w:marLeft w:val="0"/>
                                      <w:marRight w:val="0"/>
                                      <w:marTop w:val="0"/>
                                      <w:marBottom w:val="0"/>
                                      <w:divBdr>
                                        <w:top w:val="single" w:sz="2" w:space="0" w:color="D9D9E3"/>
                                        <w:left w:val="single" w:sz="2" w:space="0" w:color="D9D9E3"/>
                                        <w:bottom w:val="single" w:sz="2" w:space="0" w:color="D9D9E3"/>
                                        <w:right w:val="single" w:sz="2" w:space="0" w:color="D9D9E3"/>
                                      </w:divBdr>
                                      <w:divsChild>
                                        <w:div w:id="1398743557">
                                          <w:marLeft w:val="0"/>
                                          <w:marRight w:val="0"/>
                                          <w:marTop w:val="0"/>
                                          <w:marBottom w:val="0"/>
                                          <w:divBdr>
                                            <w:top w:val="single" w:sz="2" w:space="0" w:color="D9D9E3"/>
                                            <w:left w:val="single" w:sz="2" w:space="0" w:color="D9D9E3"/>
                                            <w:bottom w:val="single" w:sz="2" w:space="0" w:color="D9D9E3"/>
                                            <w:right w:val="single" w:sz="2" w:space="0" w:color="D9D9E3"/>
                                          </w:divBdr>
                                          <w:divsChild>
                                            <w:div w:id="20768561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19536760">
                          <w:marLeft w:val="0"/>
                          <w:marRight w:val="0"/>
                          <w:marTop w:val="0"/>
                          <w:marBottom w:val="0"/>
                          <w:divBdr>
                            <w:top w:val="single" w:sz="2" w:space="0" w:color="auto"/>
                            <w:left w:val="single" w:sz="2" w:space="0" w:color="auto"/>
                            <w:bottom w:val="single" w:sz="6" w:space="0" w:color="auto"/>
                            <w:right w:val="single" w:sz="2" w:space="0" w:color="auto"/>
                          </w:divBdr>
                          <w:divsChild>
                            <w:div w:id="1913270504">
                              <w:marLeft w:val="0"/>
                              <w:marRight w:val="0"/>
                              <w:marTop w:val="100"/>
                              <w:marBottom w:val="100"/>
                              <w:divBdr>
                                <w:top w:val="single" w:sz="2" w:space="0" w:color="D9D9E3"/>
                                <w:left w:val="single" w:sz="2" w:space="0" w:color="D9D9E3"/>
                                <w:bottom w:val="single" w:sz="2" w:space="0" w:color="D9D9E3"/>
                                <w:right w:val="single" w:sz="2" w:space="0" w:color="D9D9E3"/>
                              </w:divBdr>
                              <w:divsChild>
                                <w:div w:id="774977619">
                                  <w:marLeft w:val="0"/>
                                  <w:marRight w:val="0"/>
                                  <w:marTop w:val="0"/>
                                  <w:marBottom w:val="0"/>
                                  <w:divBdr>
                                    <w:top w:val="single" w:sz="2" w:space="0" w:color="D9D9E3"/>
                                    <w:left w:val="single" w:sz="2" w:space="0" w:color="D9D9E3"/>
                                    <w:bottom w:val="single" w:sz="2" w:space="0" w:color="D9D9E3"/>
                                    <w:right w:val="single" w:sz="2" w:space="0" w:color="D9D9E3"/>
                                  </w:divBdr>
                                  <w:divsChild>
                                    <w:div w:id="60297028">
                                      <w:marLeft w:val="0"/>
                                      <w:marRight w:val="0"/>
                                      <w:marTop w:val="0"/>
                                      <w:marBottom w:val="0"/>
                                      <w:divBdr>
                                        <w:top w:val="single" w:sz="2" w:space="0" w:color="D9D9E3"/>
                                        <w:left w:val="single" w:sz="2" w:space="0" w:color="D9D9E3"/>
                                        <w:bottom w:val="single" w:sz="2" w:space="0" w:color="D9D9E3"/>
                                        <w:right w:val="single" w:sz="2" w:space="0" w:color="D9D9E3"/>
                                      </w:divBdr>
                                      <w:divsChild>
                                        <w:div w:id="799692045">
                                          <w:marLeft w:val="0"/>
                                          <w:marRight w:val="0"/>
                                          <w:marTop w:val="0"/>
                                          <w:marBottom w:val="0"/>
                                          <w:divBdr>
                                            <w:top w:val="single" w:sz="2" w:space="0" w:color="D9D9E3"/>
                                            <w:left w:val="single" w:sz="2" w:space="0" w:color="D9D9E3"/>
                                            <w:bottom w:val="single" w:sz="2" w:space="0" w:color="D9D9E3"/>
                                            <w:right w:val="single" w:sz="2" w:space="0" w:color="D9D9E3"/>
                                          </w:divBdr>
                                          <w:divsChild>
                                            <w:div w:id="2115128100">
                                              <w:marLeft w:val="0"/>
                                              <w:marRight w:val="0"/>
                                              <w:marTop w:val="0"/>
                                              <w:marBottom w:val="0"/>
                                              <w:divBdr>
                                                <w:top w:val="single" w:sz="2" w:space="0" w:color="D9D9E3"/>
                                                <w:left w:val="single" w:sz="2" w:space="0" w:color="D9D9E3"/>
                                                <w:bottom w:val="single" w:sz="2" w:space="0" w:color="D9D9E3"/>
                                                <w:right w:val="single" w:sz="2" w:space="0" w:color="D9D9E3"/>
                                              </w:divBdr>
                                              <w:divsChild>
                                                <w:div w:id="1681200109">
                                                  <w:marLeft w:val="0"/>
                                                  <w:marRight w:val="0"/>
                                                  <w:marTop w:val="0"/>
                                                  <w:marBottom w:val="0"/>
                                                  <w:divBdr>
                                                    <w:top w:val="single" w:sz="2" w:space="0" w:color="D9D9E3"/>
                                                    <w:left w:val="single" w:sz="2" w:space="0" w:color="D9D9E3"/>
                                                    <w:bottom w:val="single" w:sz="2" w:space="0" w:color="D9D9E3"/>
                                                    <w:right w:val="single" w:sz="2" w:space="0" w:color="D9D9E3"/>
                                                  </w:divBdr>
                                                  <w:divsChild>
                                                    <w:div w:id="15520407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88008781">
                                      <w:marLeft w:val="0"/>
                                      <w:marRight w:val="0"/>
                                      <w:marTop w:val="0"/>
                                      <w:marBottom w:val="0"/>
                                      <w:divBdr>
                                        <w:top w:val="single" w:sz="2" w:space="0" w:color="D9D9E3"/>
                                        <w:left w:val="single" w:sz="2" w:space="0" w:color="D9D9E3"/>
                                        <w:bottom w:val="single" w:sz="2" w:space="0" w:color="D9D9E3"/>
                                        <w:right w:val="single" w:sz="2" w:space="0" w:color="D9D9E3"/>
                                      </w:divBdr>
                                      <w:divsChild>
                                        <w:div w:id="482814547">
                                          <w:marLeft w:val="0"/>
                                          <w:marRight w:val="0"/>
                                          <w:marTop w:val="0"/>
                                          <w:marBottom w:val="0"/>
                                          <w:divBdr>
                                            <w:top w:val="single" w:sz="2" w:space="0" w:color="D9D9E3"/>
                                            <w:left w:val="single" w:sz="2" w:space="0" w:color="D9D9E3"/>
                                            <w:bottom w:val="single" w:sz="2" w:space="0" w:color="D9D9E3"/>
                                            <w:right w:val="single" w:sz="2" w:space="0" w:color="D9D9E3"/>
                                          </w:divBdr>
                                          <w:divsChild>
                                            <w:div w:id="14285051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379259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23088068">
                          <w:marLeft w:val="0"/>
                          <w:marRight w:val="0"/>
                          <w:marTop w:val="0"/>
                          <w:marBottom w:val="0"/>
                          <w:divBdr>
                            <w:top w:val="single" w:sz="2" w:space="0" w:color="auto"/>
                            <w:left w:val="single" w:sz="2" w:space="0" w:color="auto"/>
                            <w:bottom w:val="single" w:sz="6" w:space="0" w:color="auto"/>
                            <w:right w:val="single" w:sz="2" w:space="0" w:color="auto"/>
                          </w:divBdr>
                          <w:divsChild>
                            <w:div w:id="1330867150">
                              <w:marLeft w:val="0"/>
                              <w:marRight w:val="0"/>
                              <w:marTop w:val="100"/>
                              <w:marBottom w:val="100"/>
                              <w:divBdr>
                                <w:top w:val="single" w:sz="2" w:space="0" w:color="D9D9E3"/>
                                <w:left w:val="single" w:sz="2" w:space="0" w:color="D9D9E3"/>
                                <w:bottom w:val="single" w:sz="2" w:space="0" w:color="D9D9E3"/>
                                <w:right w:val="single" w:sz="2" w:space="0" w:color="D9D9E3"/>
                              </w:divBdr>
                              <w:divsChild>
                                <w:div w:id="2138838997">
                                  <w:marLeft w:val="0"/>
                                  <w:marRight w:val="0"/>
                                  <w:marTop w:val="0"/>
                                  <w:marBottom w:val="0"/>
                                  <w:divBdr>
                                    <w:top w:val="single" w:sz="2" w:space="0" w:color="D9D9E3"/>
                                    <w:left w:val="single" w:sz="2" w:space="0" w:color="D9D9E3"/>
                                    <w:bottom w:val="single" w:sz="2" w:space="0" w:color="D9D9E3"/>
                                    <w:right w:val="single" w:sz="2" w:space="0" w:color="D9D9E3"/>
                                  </w:divBdr>
                                  <w:divsChild>
                                    <w:div w:id="1309091042">
                                      <w:marLeft w:val="0"/>
                                      <w:marRight w:val="0"/>
                                      <w:marTop w:val="0"/>
                                      <w:marBottom w:val="0"/>
                                      <w:divBdr>
                                        <w:top w:val="single" w:sz="2" w:space="0" w:color="D9D9E3"/>
                                        <w:left w:val="single" w:sz="2" w:space="0" w:color="D9D9E3"/>
                                        <w:bottom w:val="single" w:sz="2" w:space="0" w:color="D9D9E3"/>
                                        <w:right w:val="single" w:sz="2" w:space="0" w:color="D9D9E3"/>
                                      </w:divBdr>
                                      <w:divsChild>
                                        <w:div w:id="1345475121">
                                          <w:marLeft w:val="0"/>
                                          <w:marRight w:val="0"/>
                                          <w:marTop w:val="0"/>
                                          <w:marBottom w:val="0"/>
                                          <w:divBdr>
                                            <w:top w:val="single" w:sz="2" w:space="0" w:color="D9D9E3"/>
                                            <w:left w:val="single" w:sz="2" w:space="0" w:color="D9D9E3"/>
                                            <w:bottom w:val="single" w:sz="2" w:space="0" w:color="D9D9E3"/>
                                            <w:right w:val="single" w:sz="2" w:space="0" w:color="D9D9E3"/>
                                          </w:divBdr>
                                          <w:divsChild>
                                            <w:div w:id="1594971281">
                                              <w:marLeft w:val="0"/>
                                              <w:marRight w:val="0"/>
                                              <w:marTop w:val="0"/>
                                              <w:marBottom w:val="0"/>
                                              <w:divBdr>
                                                <w:top w:val="single" w:sz="2" w:space="0" w:color="D9D9E3"/>
                                                <w:left w:val="single" w:sz="2" w:space="0" w:color="D9D9E3"/>
                                                <w:bottom w:val="single" w:sz="2" w:space="0" w:color="D9D9E3"/>
                                                <w:right w:val="single" w:sz="2" w:space="0" w:color="D9D9E3"/>
                                              </w:divBdr>
                                              <w:divsChild>
                                                <w:div w:id="1066533694">
                                                  <w:marLeft w:val="0"/>
                                                  <w:marRight w:val="0"/>
                                                  <w:marTop w:val="0"/>
                                                  <w:marBottom w:val="0"/>
                                                  <w:divBdr>
                                                    <w:top w:val="single" w:sz="2" w:space="0" w:color="D9D9E3"/>
                                                    <w:left w:val="single" w:sz="2" w:space="0" w:color="D9D9E3"/>
                                                    <w:bottom w:val="single" w:sz="2" w:space="0" w:color="D9D9E3"/>
                                                    <w:right w:val="single" w:sz="2" w:space="0" w:color="D9D9E3"/>
                                                  </w:divBdr>
                                                  <w:divsChild>
                                                    <w:div w:id="8336438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38271167">
                                      <w:marLeft w:val="0"/>
                                      <w:marRight w:val="0"/>
                                      <w:marTop w:val="0"/>
                                      <w:marBottom w:val="0"/>
                                      <w:divBdr>
                                        <w:top w:val="single" w:sz="2" w:space="0" w:color="D9D9E3"/>
                                        <w:left w:val="single" w:sz="2" w:space="0" w:color="D9D9E3"/>
                                        <w:bottom w:val="single" w:sz="2" w:space="0" w:color="D9D9E3"/>
                                        <w:right w:val="single" w:sz="2" w:space="0" w:color="D9D9E3"/>
                                      </w:divBdr>
                                      <w:divsChild>
                                        <w:div w:id="84883235">
                                          <w:marLeft w:val="0"/>
                                          <w:marRight w:val="0"/>
                                          <w:marTop w:val="0"/>
                                          <w:marBottom w:val="0"/>
                                          <w:divBdr>
                                            <w:top w:val="single" w:sz="2" w:space="0" w:color="D9D9E3"/>
                                            <w:left w:val="single" w:sz="2" w:space="0" w:color="D9D9E3"/>
                                            <w:bottom w:val="single" w:sz="2" w:space="0" w:color="D9D9E3"/>
                                            <w:right w:val="single" w:sz="2" w:space="0" w:color="D9D9E3"/>
                                          </w:divBdr>
                                          <w:divsChild>
                                            <w:div w:id="19736328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30214608">
                          <w:marLeft w:val="0"/>
                          <w:marRight w:val="0"/>
                          <w:marTop w:val="0"/>
                          <w:marBottom w:val="0"/>
                          <w:divBdr>
                            <w:top w:val="single" w:sz="2" w:space="0" w:color="auto"/>
                            <w:left w:val="single" w:sz="2" w:space="0" w:color="auto"/>
                            <w:bottom w:val="single" w:sz="6" w:space="0" w:color="auto"/>
                            <w:right w:val="single" w:sz="2" w:space="0" w:color="auto"/>
                          </w:divBdr>
                          <w:divsChild>
                            <w:div w:id="319699477">
                              <w:marLeft w:val="0"/>
                              <w:marRight w:val="0"/>
                              <w:marTop w:val="100"/>
                              <w:marBottom w:val="100"/>
                              <w:divBdr>
                                <w:top w:val="single" w:sz="2" w:space="0" w:color="D9D9E3"/>
                                <w:left w:val="single" w:sz="2" w:space="0" w:color="D9D9E3"/>
                                <w:bottom w:val="single" w:sz="2" w:space="0" w:color="D9D9E3"/>
                                <w:right w:val="single" w:sz="2" w:space="0" w:color="D9D9E3"/>
                              </w:divBdr>
                              <w:divsChild>
                                <w:div w:id="2123065228">
                                  <w:marLeft w:val="0"/>
                                  <w:marRight w:val="0"/>
                                  <w:marTop w:val="0"/>
                                  <w:marBottom w:val="0"/>
                                  <w:divBdr>
                                    <w:top w:val="single" w:sz="2" w:space="0" w:color="D9D9E3"/>
                                    <w:left w:val="single" w:sz="2" w:space="0" w:color="D9D9E3"/>
                                    <w:bottom w:val="single" w:sz="2" w:space="0" w:color="D9D9E3"/>
                                    <w:right w:val="single" w:sz="2" w:space="0" w:color="D9D9E3"/>
                                  </w:divBdr>
                                  <w:divsChild>
                                    <w:div w:id="442303895">
                                      <w:marLeft w:val="0"/>
                                      <w:marRight w:val="0"/>
                                      <w:marTop w:val="0"/>
                                      <w:marBottom w:val="0"/>
                                      <w:divBdr>
                                        <w:top w:val="single" w:sz="2" w:space="0" w:color="D9D9E3"/>
                                        <w:left w:val="single" w:sz="2" w:space="0" w:color="D9D9E3"/>
                                        <w:bottom w:val="single" w:sz="2" w:space="0" w:color="D9D9E3"/>
                                        <w:right w:val="single" w:sz="2" w:space="0" w:color="D9D9E3"/>
                                      </w:divBdr>
                                      <w:divsChild>
                                        <w:div w:id="1190100548">
                                          <w:marLeft w:val="0"/>
                                          <w:marRight w:val="0"/>
                                          <w:marTop w:val="0"/>
                                          <w:marBottom w:val="0"/>
                                          <w:divBdr>
                                            <w:top w:val="single" w:sz="2" w:space="0" w:color="D9D9E3"/>
                                            <w:left w:val="single" w:sz="2" w:space="0" w:color="D9D9E3"/>
                                            <w:bottom w:val="single" w:sz="2" w:space="0" w:color="D9D9E3"/>
                                            <w:right w:val="single" w:sz="2" w:space="0" w:color="D9D9E3"/>
                                          </w:divBdr>
                                          <w:divsChild>
                                            <w:div w:id="261375049">
                                              <w:marLeft w:val="0"/>
                                              <w:marRight w:val="0"/>
                                              <w:marTop w:val="0"/>
                                              <w:marBottom w:val="0"/>
                                              <w:divBdr>
                                                <w:top w:val="single" w:sz="2" w:space="0" w:color="D9D9E3"/>
                                                <w:left w:val="single" w:sz="2" w:space="0" w:color="D9D9E3"/>
                                                <w:bottom w:val="single" w:sz="2" w:space="0" w:color="D9D9E3"/>
                                                <w:right w:val="single" w:sz="2" w:space="0" w:color="D9D9E3"/>
                                              </w:divBdr>
                                              <w:divsChild>
                                                <w:div w:id="337848900">
                                                  <w:marLeft w:val="0"/>
                                                  <w:marRight w:val="0"/>
                                                  <w:marTop w:val="0"/>
                                                  <w:marBottom w:val="0"/>
                                                  <w:divBdr>
                                                    <w:top w:val="single" w:sz="2" w:space="0" w:color="D9D9E3"/>
                                                    <w:left w:val="single" w:sz="2" w:space="0" w:color="D9D9E3"/>
                                                    <w:bottom w:val="single" w:sz="2" w:space="0" w:color="D9D9E3"/>
                                                    <w:right w:val="single" w:sz="2" w:space="0" w:color="D9D9E3"/>
                                                  </w:divBdr>
                                                  <w:divsChild>
                                                    <w:div w:id="8470614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54597872">
                                      <w:marLeft w:val="0"/>
                                      <w:marRight w:val="0"/>
                                      <w:marTop w:val="0"/>
                                      <w:marBottom w:val="0"/>
                                      <w:divBdr>
                                        <w:top w:val="single" w:sz="2" w:space="0" w:color="D9D9E3"/>
                                        <w:left w:val="single" w:sz="2" w:space="0" w:color="D9D9E3"/>
                                        <w:bottom w:val="single" w:sz="2" w:space="0" w:color="D9D9E3"/>
                                        <w:right w:val="single" w:sz="2" w:space="0" w:color="D9D9E3"/>
                                      </w:divBdr>
                                      <w:divsChild>
                                        <w:div w:id="411584669">
                                          <w:marLeft w:val="0"/>
                                          <w:marRight w:val="0"/>
                                          <w:marTop w:val="0"/>
                                          <w:marBottom w:val="0"/>
                                          <w:divBdr>
                                            <w:top w:val="single" w:sz="2" w:space="0" w:color="D9D9E3"/>
                                            <w:left w:val="single" w:sz="2" w:space="0" w:color="D9D9E3"/>
                                            <w:bottom w:val="single" w:sz="2" w:space="0" w:color="D9D9E3"/>
                                            <w:right w:val="single" w:sz="2" w:space="0" w:color="D9D9E3"/>
                                          </w:divBdr>
                                          <w:divsChild>
                                            <w:div w:id="7227499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44905062">
                          <w:marLeft w:val="0"/>
                          <w:marRight w:val="0"/>
                          <w:marTop w:val="0"/>
                          <w:marBottom w:val="0"/>
                          <w:divBdr>
                            <w:top w:val="single" w:sz="2" w:space="0" w:color="auto"/>
                            <w:left w:val="single" w:sz="2" w:space="0" w:color="auto"/>
                            <w:bottom w:val="single" w:sz="6" w:space="0" w:color="auto"/>
                            <w:right w:val="single" w:sz="2" w:space="0" w:color="auto"/>
                          </w:divBdr>
                          <w:divsChild>
                            <w:div w:id="1812020067">
                              <w:marLeft w:val="0"/>
                              <w:marRight w:val="0"/>
                              <w:marTop w:val="100"/>
                              <w:marBottom w:val="100"/>
                              <w:divBdr>
                                <w:top w:val="single" w:sz="2" w:space="0" w:color="D9D9E3"/>
                                <w:left w:val="single" w:sz="2" w:space="0" w:color="D9D9E3"/>
                                <w:bottom w:val="single" w:sz="2" w:space="0" w:color="D9D9E3"/>
                                <w:right w:val="single" w:sz="2" w:space="0" w:color="D9D9E3"/>
                              </w:divBdr>
                              <w:divsChild>
                                <w:div w:id="1726031050">
                                  <w:marLeft w:val="0"/>
                                  <w:marRight w:val="0"/>
                                  <w:marTop w:val="0"/>
                                  <w:marBottom w:val="0"/>
                                  <w:divBdr>
                                    <w:top w:val="single" w:sz="2" w:space="0" w:color="D9D9E3"/>
                                    <w:left w:val="single" w:sz="2" w:space="0" w:color="D9D9E3"/>
                                    <w:bottom w:val="single" w:sz="2" w:space="0" w:color="D9D9E3"/>
                                    <w:right w:val="single" w:sz="2" w:space="0" w:color="D9D9E3"/>
                                  </w:divBdr>
                                  <w:divsChild>
                                    <w:div w:id="401493157">
                                      <w:marLeft w:val="0"/>
                                      <w:marRight w:val="0"/>
                                      <w:marTop w:val="0"/>
                                      <w:marBottom w:val="0"/>
                                      <w:divBdr>
                                        <w:top w:val="single" w:sz="2" w:space="0" w:color="D9D9E3"/>
                                        <w:left w:val="single" w:sz="2" w:space="0" w:color="D9D9E3"/>
                                        <w:bottom w:val="single" w:sz="2" w:space="0" w:color="D9D9E3"/>
                                        <w:right w:val="single" w:sz="2" w:space="0" w:color="D9D9E3"/>
                                      </w:divBdr>
                                      <w:divsChild>
                                        <w:div w:id="1022510282">
                                          <w:marLeft w:val="0"/>
                                          <w:marRight w:val="0"/>
                                          <w:marTop w:val="0"/>
                                          <w:marBottom w:val="0"/>
                                          <w:divBdr>
                                            <w:top w:val="single" w:sz="2" w:space="0" w:color="D9D9E3"/>
                                            <w:left w:val="single" w:sz="2" w:space="0" w:color="D9D9E3"/>
                                            <w:bottom w:val="single" w:sz="2" w:space="0" w:color="D9D9E3"/>
                                            <w:right w:val="single" w:sz="2" w:space="0" w:color="D9D9E3"/>
                                          </w:divBdr>
                                          <w:divsChild>
                                            <w:div w:id="1400909675">
                                              <w:marLeft w:val="0"/>
                                              <w:marRight w:val="0"/>
                                              <w:marTop w:val="0"/>
                                              <w:marBottom w:val="0"/>
                                              <w:divBdr>
                                                <w:top w:val="single" w:sz="2" w:space="0" w:color="D9D9E3"/>
                                                <w:left w:val="single" w:sz="2" w:space="0" w:color="D9D9E3"/>
                                                <w:bottom w:val="single" w:sz="2" w:space="0" w:color="D9D9E3"/>
                                                <w:right w:val="single" w:sz="2" w:space="0" w:color="D9D9E3"/>
                                              </w:divBdr>
                                              <w:divsChild>
                                                <w:div w:id="1342930461">
                                                  <w:marLeft w:val="0"/>
                                                  <w:marRight w:val="0"/>
                                                  <w:marTop w:val="0"/>
                                                  <w:marBottom w:val="0"/>
                                                  <w:divBdr>
                                                    <w:top w:val="single" w:sz="2" w:space="0" w:color="D9D9E3"/>
                                                    <w:left w:val="single" w:sz="2" w:space="0" w:color="D9D9E3"/>
                                                    <w:bottom w:val="single" w:sz="2" w:space="0" w:color="D9D9E3"/>
                                                    <w:right w:val="single" w:sz="2" w:space="0" w:color="D9D9E3"/>
                                                  </w:divBdr>
                                                  <w:divsChild>
                                                    <w:div w:id="11898315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43297359">
                                      <w:marLeft w:val="0"/>
                                      <w:marRight w:val="0"/>
                                      <w:marTop w:val="0"/>
                                      <w:marBottom w:val="0"/>
                                      <w:divBdr>
                                        <w:top w:val="single" w:sz="2" w:space="0" w:color="D9D9E3"/>
                                        <w:left w:val="single" w:sz="2" w:space="0" w:color="D9D9E3"/>
                                        <w:bottom w:val="single" w:sz="2" w:space="0" w:color="D9D9E3"/>
                                        <w:right w:val="single" w:sz="2" w:space="0" w:color="D9D9E3"/>
                                      </w:divBdr>
                                      <w:divsChild>
                                        <w:div w:id="1587883632">
                                          <w:marLeft w:val="0"/>
                                          <w:marRight w:val="0"/>
                                          <w:marTop w:val="0"/>
                                          <w:marBottom w:val="0"/>
                                          <w:divBdr>
                                            <w:top w:val="single" w:sz="2" w:space="0" w:color="D9D9E3"/>
                                            <w:left w:val="single" w:sz="2" w:space="0" w:color="D9D9E3"/>
                                            <w:bottom w:val="single" w:sz="2" w:space="0" w:color="D9D9E3"/>
                                            <w:right w:val="single" w:sz="2" w:space="0" w:color="D9D9E3"/>
                                          </w:divBdr>
                                          <w:divsChild>
                                            <w:div w:id="15396659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66258982">
                          <w:marLeft w:val="0"/>
                          <w:marRight w:val="0"/>
                          <w:marTop w:val="0"/>
                          <w:marBottom w:val="0"/>
                          <w:divBdr>
                            <w:top w:val="single" w:sz="2" w:space="0" w:color="auto"/>
                            <w:left w:val="single" w:sz="2" w:space="0" w:color="auto"/>
                            <w:bottom w:val="single" w:sz="6" w:space="0" w:color="auto"/>
                            <w:right w:val="single" w:sz="2" w:space="0" w:color="auto"/>
                          </w:divBdr>
                          <w:divsChild>
                            <w:div w:id="1574125828">
                              <w:marLeft w:val="0"/>
                              <w:marRight w:val="0"/>
                              <w:marTop w:val="100"/>
                              <w:marBottom w:val="100"/>
                              <w:divBdr>
                                <w:top w:val="single" w:sz="2" w:space="0" w:color="D9D9E3"/>
                                <w:left w:val="single" w:sz="2" w:space="0" w:color="D9D9E3"/>
                                <w:bottom w:val="single" w:sz="2" w:space="0" w:color="D9D9E3"/>
                                <w:right w:val="single" w:sz="2" w:space="0" w:color="D9D9E3"/>
                              </w:divBdr>
                              <w:divsChild>
                                <w:div w:id="1700203360">
                                  <w:marLeft w:val="0"/>
                                  <w:marRight w:val="0"/>
                                  <w:marTop w:val="0"/>
                                  <w:marBottom w:val="0"/>
                                  <w:divBdr>
                                    <w:top w:val="single" w:sz="2" w:space="0" w:color="D9D9E3"/>
                                    <w:left w:val="single" w:sz="2" w:space="0" w:color="D9D9E3"/>
                                    <w:bottom w:val="single" w:sz="2" w:space="0" w:color="D9D9E3"/>
                                    <w:right w:val="single" w:sz="2" w:space="0" w:color="D9D9E3"/>
                                  </w:divBdr>
                                  <w:divsChild>
                                    <w:div w:id="275527458">
                                      <w:marLeft w:val="0"/>
                                      <w:marRight w:val="0"/>
                                      <w:marTop w:val="0"/>
                                      <w:marBottom w:val="0"/>
                                      <w:divBdr>
                                        <w:top w:val="single" w:sz="2" w:space="0" w:color="D9D9E3"/>
                                        <w:left w:val="single" w:sz="2" w:space="0" w:color="D9D9E3"/>
                                        <w:bottom w:val="single" w:sz="2" w:space="0" w:color="D9D9E3"/>
                                        <w:right w:val="single" w:sz="2" w:space="0" w:color="D9D9E3"/>
                                      </w:divBdr>
                                      <w:divsChild>
                                        <w:div w:id="2049376280">
                                          <w:marLeft w:val="0"/>
                                          <w:marRight w:val="0"/>
                                          <w:marTop w:val="0"/>
                                          <w:marBottom w:val="0"/>
                                          <w:divBdr>
                                            <w:top w:val="single" w:sz="2" w:space="0" w:color="D9D9E3"/>
                                            <w:left w:val="single" w:sz="2" w:space="0" w:color="D9D9E3"/>
                                            <w:bottom w:val="single" w:sz="2" w:space="0" w:color="D9D9E3"/>
                                            <w:right w:val="single" w:sz="2" w:space="0" w:color="D9D9E3"/>
                                          </w:divBdr>
                                          <w:divsChild>
                                            <w:div w:id="779475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27796438">
                                      <w:marLeft w:val="0"/>
                                      <w:marRight w:val="0"/>
                                      <w:marTop w:val="0"/>
                                      <w:marBottom w:val="0"/>
                                      <w:divBdr>
                                        <w:top w:val="single" w:sz="2" w:space="0" w:color="D9D9E3"/>
                                        <w:left w:val="single" w:sz="2" w:space="0" w:color="D9D9E3"/>
                                        <w:bottom w:val="single" w:sz="2" w:space="0" w:color="D9D9E3"/>
                                        <w:right w:val="single" w:sz="2" w:space="0" w:color="D9D9E3"/>
                                      </w:divBdr>
                                      <w:divsChild>
                                        <w:div w:id="1472210519">
                                          <w:marLeft w:val="0"/>
                                          <w:marRight w:val="0"/>
                                          <w:marTop w:val="0"/>
                                          <w:marBottom w:val="0"/>
                                          <w:divBdr>
                                            <w:top w:val="single" w:sz="2" w:space="0" w:color="D9D9E3"/>
                                            <w:left w:val="single" w:sz="2" w:space="0" w:color="D9D9E3"/>
                                            <w:bottom w:val="single" w:sz="2" w:space="0" w:color="D9D9E3"/>
                                            <w:right w:val="single" w:sz="2" w:space="0" w:color="D9D9E3"/>
                                          </w:divBdr>
                                          <w:divsChild>
                                            <w:div w:id="1152790981">
                                              <w:marLeft w:val="0"/>
                                              <w:marRight w:val="0"/>
                                              <w:marTop w:val="0"/>
                                              <w:marBottom w:val="0"/>
                                              <w:divBdr>
                                                <w:top w:val="single" w:sz="2" w:space="0" w:color="D9D9E3"/>
                                                <w:left w:val="single" w:sz="2" w:space="0" w:color="D9D9E3"/>
                                                <w:bottom w:val="single" w:sz="2" w:space="0" w:color="D9D9E3"/>
                                                <w:right w:val="single" w:sz="2" w:space="0" w:color="D9D9E3"/>
                                              </w:divBdr>
                                              <w:divsChild>
                                                <w:div w:id="1451900557">
                                                  <w:marLeft w:val="0"/>
                                                  <w:marRight w:val="0"/>
                                                  <w:marTop w:val="0"/>
                                                  <w:marBottom w:val="0"/>
                                                  <w:divBdr>
                                                    <w:top w:val="single" w:sz="2" w:space="0" w:color="D9D9E3"/>
                                                    <w:left w:val="single" w:sz="2" w:space="0" w:color="D9D9E3"/>
                                                    <w:bottom w:val="single" w:sz="2" w:space="0" w:color="D9D9E3"/>
                                                    <w:right w:val="single" w:sz="2" w:space="0" w:color="D9D9E3"/>
                                                  </w:divBdr>
                                                  <w:divsChild>
                                                    <w:div w:id="8406598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68686849">
                          <w:marLeft w:val="0"/>
                          <w:marRight w:val="0"/>
                          <w:marTop w:val="0"/>
                          <w:marBottom w:val="0"/>
                          <w:divBdr>
                            <w:top w:val="single" w:sz="2" w:space="0" w:color="auto"/>
                            <w:left w:val="single" w:sz="2" w:space="0" w:color="auto"/>
                            <w:bottom w:val="single" w:sz="6" w:space="0" w:color="auto"/>
                            <w:right w:val="single" w:sz="2" w:space="0" w:color="auto"/>
                          </w:divBdr>
                          <w:divsChild>
                            <w:div w:id="1958947522">
                              <w:marLeft w:val="0"/>
                              <w:marRight w:val="0"/>
                              <w:marTop w:val="100"/>
                              <w:marBottom w:val="100"/>
                              <w:divBdr>
                                <w:top w:val="single" w:sz="2" w:space="0" w:color="D9D9E3"/>
                                <w:left w:val="single" w:sz="2" w:space="0" w:color="D9D9E3"/>
                                <w:bottom w:val="single" w:sz="2" w:space="0" w:color="D9D9E3"/>
                                <w:right w:val="single" w:sz="2" w:space="0" w:color="D9D9E3"/>
                              </w:divBdr>
                              <w:divsChild>
                                <w:div w:id="1265923810">
                                  <w:marLeft w:val="0"/>
                                  <w:marRight w:val="0"/>
                                  <w:marTop w:val="0"/>
                                  <w:marBottom w:val="0"/>
                                  <w:divBdr>
                                    <w:top w:val="single" w:sz="2" w:space="0" w:color="D9D9E3"/>
                                    <w:left w:val="single" w:sz="2" w:space="0" w:color="D9D9E3"/>
                                    <w:bottom w:val="single" w:sz="2" w:space="0" w:color="D9D9E3"/>
                                    <w:right w:val="single" w:sz="2" w:space="0" w:color="D9D9E3"/>
                                  </w:divBdr>
                                  <w:divsChild>
                                    <w:div w:id="1103575249">
                                      <w:marLeft w:val="0"/>
                                      <w:marRight w:val="0"/>
                                      <w:marTop w:val="0"/>
                                      <w:marBottom w:val="0"/>
                                      <w:divBdr>
                                        <w:top w:val="single" w:sz="2" w:space="0" w:color="D9D9E3"/>
                                        <w:left w:val="single" w:sz="2" w:space="0" w:color="D9D9E3"/>
                                        <w:bottom w:val="single" w:sz="2" w:space="0" w:color="D9D9E3"/>
                                        <w:right w:val="single" w:sz="2" w:space="0" w:color="D9D9E3"/>
                                      </w:divBdr>
                                      <w:divsChild>
                                        <w:div w:id="358363668">
                                          <w:marLeft w:val="0"/>
                                          <w:marRight w:val="0"/>
                                          <w:marTop w:val="0"/>
                                          <w:marBottom w:val="0"/>
                                          <w:divBdr>
                                            <w:top w:val="single" w:sz="2" w:space="0" w:color="D9D9E3"/>
                                            <w:left w:val="single" w:sz="2" w:space="0" w:color="D9D9E3"/>
                                            <w:bottom w:val="single" w:sz="2" w:space="0" w:color="D9D9E3"/>
                                            <w:right w:val="single" w:sz="2" w:space="0" w:color="D9D9E3"/>
                                          </w:divBdr>
                                          <w:divsChild>
                                            <w:div w:id="1930767964">
                                              <w:marLeft w:val="0"/>
                                              <w:marRight w:val="0"/>
                                              <w:marTop w:val="0"/>
                                              <w:marBottom w:val="0"/>
                                              <w:divBdr>
                                                <w:top w:val="single" w:sz="2" w:space="0" w:color="D9D9E3"/>
                                                <w:left w:val="single" w:sz="2" w:space="0" w:color="D9D9E3"/>
                                                <w:bottom w:val="single" w:sz="2" w:space="0" w:color="D9D9E3"/>
                                                <w:right w:val="single" w:sz="2" w:space="0" w:color="D9D9E3"/>
                                              </w:divBdr>
                                              <w:divsChild>
                                                <w:div w:id="1617835595">
                                                  <w:marLeft w:val="0"/>
                                                  <w:marRight w:val="0"/>
                                                  <w:marTop w:val="0"/>
                                                  <w:marBottom w:val="0"/>
                                                  <w:divBdr>
                                                    <w:top w:val="single" w:sz="2" w:space="0" w:color="D9D9E3"/>
                                                    <w:left w:val="single" w:sz="2" w:space="0" w:color="D9D9E3"/>
                                                    <w:bottom w:val="single" w:sz="2" w:space="0" w:color="D9D9E3"/>
                                                    <w:right w:val="single" w:sz="2" w:space="0" w:color="D9D9E3"/>
                                                  </w:divBdr>
                                                  <w:divsChild>
                                                    <w:div w:id="282605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40048518">
                                      <w:marLeft w:val="0"/>
                                      <w:marRight w:val="0"/>
                                      <w:marTop w:val="0"/>
                                      <w:marBottom w:val="0"/>
                                      <w:divBdr>
                                        <w:top w:val="single" w:sz="2" w:space="0" w:color="D9D9E3"/>
                                        <w:left w:val="single" w:sz="2" w:space="0" w:color="D9D9E3"/>
                                        <w:bottom w:val="single" w:sz="2" w:space="0" w:color="D9D9E3"/>
                                        <w:right w:val="single" w:sz="2" w:space="0" w:color="D9D9E3"/>
                                      </w:divBdr>
                                      <w:divsChild>
                                        <w:div w:id="1495220274">
                                          <w:marLeft w:val="0"/>
                                          <w:marRight w:val="0"/>
                                          <w:marTop w:val="0"/>
                                          <w:marBottom w:val="0"/>
                                          <w:divBdr>
                                            <w:top w:val="single" w:sz="2" w:space="0" w:color="D9D9E3"/>
                                            <w:left w:val="single" w:sz="2" w:space="0" w:color="D9D9E3"/>
                                            <w:bottom w:val="single" w:sz="2" w:space="0" w:color="D9D9E3"/>
                                            <w:right w:val="single" w:sz="2" w:space="0" w:color="D9D9E3"/>
                                          </w:divBdr>
                                          <w:divsChild>
                                            <w:div w:id="140391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69608301">
                          <w:marLeft w:val="0"/>
                          <w:marRight w:val="0"/>
                          <w:marTop w:val="0"/>
                          <w:marBottom w:val="0"/>
                          <w:divBdr>
                            <w:top w:val="single" w:sz="2" w:space="0" w:color="auto"/>
                            <w:left w:val="single" w:sz="2" w:space="0" w:color="auto"/>
                            <w:bottom w:val="single" w:sz="6" w:space="0" w:color="auto"/>
                            <w:right w:val="single" w:sz="2" w:space="0" w:color="auto"/>
                          </w:divBdr>
                          <w:divsChild>
                            <w:div w:id="1350569203">
                              <w:marLeft w:val="0"/>
                              <w:marRight w:val="0"/>
                              <w:marTop w:val="100"/>
                              <w:marBottom w:val="100"/>
                              <w:divBdr>
                                <w:top w:val="single" w:sz="2" w:space="0" w:color="D9D9E3"/>
                                <w:left w:val="single" w:sz="2" w:space="0" w:color="D9D9E3"/>
                                <w:bottom w:val="single" w:sz="2" w:space="0" w:color="D9D9E3"/>
                                <w:right w:val="single" w:sz="2" w:space="0" w:color="D9D9E3"/>
                              </w:divBdr>
                              <w:divsChild>
                                <w:div w:id="1754935798">
                                  <w:marLeft w:val="0"/>
                                  <w:marRight w:val="0"/>
                                  <w:marTop w:val="0"/>
                                  <w:marBottom w:val="0"/>
                                  <w:divBdr>
                                    <w:top w:val="single" w:sz="2" w:space="0" w:color="D9D9E3"/>
                                    <w:left w:val="single" w:sz="2" w:space="0" w:color="D9D9E3"/>
                                    <w:bottom w:val="single" w:sz="2" w:space="0" w:color="D9D9E3"/>
                                    <w:right w:val="single" w:sz="2" w:space="0" w:color="D9D9E3"/>
                                  </w:divBdr>
                                  <w:divsChild>
                                    <w:div w:id="1974627828">
                                      <w:marLeft w:val="0"/>
                                      <w:marRight w:val="0"/>
                                      <w:marTop w:val="0"/>
                                      <w:marBottom w:val="0"/>
                                      <w:divBdr>
                                        <w:top w:val="single" w:sz="2" w:space="0" w:color="D9D9E3"/>
                                        <w:left w:val="single" w:sz="2" w:space="0" w:color="D9D9E3"/>
                                        <w:bottom w:val="single" w:sz="2" w:space="0" w:color="D9D9E3"/>
                                        <w:right w:val="single" w:sz="2" w:space="0" w:color="D9D9E3"/>
                                      </w:divBdr>
                                      <w:divsChild>
                                        <w:div w:id="1735202233">
                                          <w:marLeft w:val="0"/>
                                          <w:marRight w:val="0"/>
                                          <w:marTop w:val="0"/>
                                          <w:marBottom w:val="0"/>
                                          <w:divBdr>
                                            <w:top w:val="single" w:sz="2" w:space="0" w:color="D9D9E3"/>
                                            <w:left w:val="single" w:sz="2" w:space="0" w:color="D9D9E3"/>
                                            <w:bottom w:val="single" w:sz="2" w:space="0" w:color="D9D9E3"/>
                                            <w:right w:val="single" w:sz="2" w:space="0" w:color="D9D9E3"/>
                                          </w:divBdr>
                                          <w:divsChild>
                                            <w:div w:id="3903451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23244901">
                                      <w:marLeft w:val="0"/>
                                      <w:marRight w:val="0"/>
                                      <w:marTop w:val="0"/>
                                      <w:marBottom w:val="0"/>
                                      <w:divBdr>
                                        <w:top w:val="single" w:sz="2" w:space="0" w:color="D9D9E3"/>
                                        <w:left w:val="single" w:sz="2" w:space="0" w:color="D9D9E3"/>
                                        <w:bottom w:val="single" w:sz="2" w:space="0" w:color="D9D9E3"/>
                                        <w:right w:val="single" w:sz="2" w:space="0" w:color="D9D9E3"/>
                                      </w:divBdr>
                                      <w:divsChild>
                                        <w:div w:id="450129384">
                                          <w:marLeft w:val="0"/>
                                          <w:marRight w:val="0"/>
                                          <w:marTop w:val="0"/>
                                          <w:marBottom w:val="0"/>
                                          <w:divBdr>
                                            <w:top w:val="single" w:sz="2" w:space="0" w:color="D9D9E3"/>
                                            <w:left w:val="single" w:sz="2" w:space="0" w:color="D9D9E3"/>
                                            <w:bottom w:val="single" w:sz="2" w:space="0" w:color="D9D9E3"/>
                                            <w:right w:val="single" w:sz="2" w:space="0" w:color="D9D9E3"/>
                                          </w:divBdr>
                                          <w:divsChild>
                                            <w:div w:id="885216469">
                                              <w:marLeft w:val="0"/>
                                              <w:marRight w:val="0"/>
                                              <w:marTop w:val="0"/>
                                              <w:marBottom w:val="0"/>
                                              <w:divBdr>
                                                <w:top w:val="single" w:sz="2" w:space="0" w:color="D9D9E3"/>
                                                <w:left w:val="single" w:sz="2" w:space="0" w:color="D9D9E3"/>
                                                <w:bottom w:val="single" w:sz="2" w:space="0" w:color="D9D9E3"/>
                                                <w:right w:val="single" w:sz="2" w:space="0" w:color="D9D9E3"/>
                                              </w:divBdr>
                                              <w:divsChild>
                                                <w:div w:id="493641879">
                                                  <w:marLeft w:val="0"/>
                                                  <w:marRight w:val="0"/>
                                                  <w:marTop w:val="0"/>
                                                  <w:marBottom w:val="0"/>
                                                  <w:divBdr>
                                                    <w:top w:val="single" w:sz="2" w:space="0" w:color="D9D9E3"/>
                                                    <w:left w:val="single" w:sz="2" w:space="0" w:color="D9D9E3"/>
                                                    <w:bottom w:val="single" w:sz="2" w:space="0" w:color="D9D9E3"/>
                                                    <w:right w:val="single" w:sz="2" w:space="0" w:color="D9D9E3"/>
                                                  </w:divBdr>
                                                  <w:divsChild>
                                                    <w:div w:id="1877655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83758529">
                          <w:marLeft w:val="0"/>
                          <w:marRight w:val="0"/>
                          <w:marTop w:val="0"/>
                          <w:marBottom w:val="0"/>
                          <w:divBdr>
                            <w:top w:val="single" w:sz="2" w:space="0" w:color="auto"/>
                            <w:left w:val="single" w:sz="2" w:space="0" w:color="auto"/>
                            <w:bottom w:val="single" w:sz="6" w:space="0" w:color="auto"/>
                            <w:right w:val="single" w:sz="2" w:space="0" w:color="auto"/>
                          </w:divBdr>
                          <w:divsChild>
                            <w:div w:id="496120324">
                              <w:marLeft w:val="0"/>
                              <w:marRight w:val="0"/>
                              <w:marTop w:val="100"/>
                              <w:marBottom w:val="100"/>
                              <w:divBdr>
                                <w:top w:val="single" w:sz="2" w:space="0" w:color="D9D9E3"/>
                                <w:left w:val="single" w:sz="2" w:space="0" w:color="D9D9E3"/>
                                <w:bottom w:val="single" w:sz="2" w:space="0" w:color="D9D9E3"/>
                                <w:right w:val="single" w:sz="2" w:space="0" w:color="D9D9E3"/>
                              </w:divBdr>
                              <w:divsChild>
                                <w:div w:id="999425305">
                                  <w:marLeft w:val="0"/>
                                  <w:marRight w:val="0"/>
                                  <w:marTop w:val="0"/>
                                  <w:marBottom w:val="0"/>
                                  <w:divBdr>
                                    <w:top w:val="single" w:sz="2" w:space="0" w:color="D9D9E3"/>
                                    <w:left w:val="single" w:sz="2" w:space="0" w:color="D9D9E3"/>
                                    <w:bottom w:val="single" w:sz="2" w:space="0" w:color="D9D9E3"/>
                                    <w:right w:val="single" w:sz="2" w:space="0" w:color="D9D9E3"/>
                                  </w:divBdr>
                                  <w:divsChild>
                                    <w:div w:id="1146513644">
                                      <w:marLeft w:val="0"/>
                                      <w:marRight w:val="0"/>
                                      <w:marTop w:val="0"/>
                                      <w:marBottom w:val="0"/>
                                      <w:divBdr>
                                        <w:top w:val="single" w:sz="2" w:space="0" w:color="D9D9E3"/>
                                        <w:left w:val="single" w:sz="2" w:space="0" w:color="D9D9E3"/>
                                        <w:bottom w:val="single" w:sz="2" w:space="0" w:color="D9D9E3"/>
                                        <w:right w:val="single" w:sz="2" w:space="0" w:color="D9D9E3"/>
                                      </w:divBdr>
                                      <w:divsChild>
                                        <w:div w:id="2071535720">
                                          <w:marLeft w:val="0"/>
                                          <w:marRight w:val="0"/>
                                          <w:marTop w:val="0"/>
                                          <w:marBottom w:val="0"/>
                                          <w:divBdr>
                                            <w:top w:val="single" w:sz="2" w:space="0" w:color="D9D9E3"/>
                                            <w:left w:val="single" w:sz="2" w:space="0" w:color="D9D9E3"/>
                                            <w:bottom w:val="single" w:sz="2" w:space="0" w:color="D9D9E3"/>
                                            <w:right w:val="single" w:sz="2" w:space="0" w:color="D9D9E3"/>
                                          </w:divBdr>
                                          <w:divsChild>
                                            <w:div w:id="1369987879">
                                              <w:marLeft w:val="0"/>
                                              <w:marRight w:val="0"/>
                                              <w:marTop w:val="0"/>
                                              <w:marBottom w:val="0"/>
                                              <w:divBdr>
                                                <w:top w:val="single" w:sz="2" w:space="0" w:color="D9D9E3"/>
                                                <w:left w:val="single" w:sz="2" w:space="0" w:color="D9D9E3"/>
                                                <w:bottom w:val="single" w:sz="2" w:space="0" w:color="D9D9E3"/>
                                                <w:right w:val="single" w:sz="2" w:space="0" w:color="D9D9E3"/>
                                              </w:divBdr>
                                              <w:divsChild>
                                                <w:div w:id="1406296596">
                                                  <w:marLeft w:val="0"/>
                                                  <w:marRight w:val="0"/>
                                                  <w:marTop w:val="0"/>
                                                  <w:marBottom w:val="0"/>
                                                  <w:divBdr>
                                                    <w:top w:val="single" w:sz="2" w:space="0" w:color="D9D9E3"/>
                                                    <w:left w:val="single" w:sz="2" w:space="0" w:color="D9D9E3"/>
                                                    <w:bottom w:val="single" w:sz="2" w:space="0" w:color="D9D9E3"/>
                                                    <w:right w:val="single" w:sz="2" w:space="0" w:color="D9D9E3"/>
                                                  </w:divBdr>
                                                  <w:divsChild>
                                                    <w:div w:id="6028114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35133177">
                                      <w:marLeft w:val="0"/>
                                      <w:marRight w:val="0"/>
                                      <w:marTop w:val="0"/>
                                      <w:marBottom w:val="0"/>
                                      <w:divBdr>
                                        <w:top w:val="single" w:sz="2" w:space="0" w:color="D9D9E3"/>
                                        <w:left w:val="single" w:sz="2" w:space="0" w:color="D9D9E3"/>
                                        <w:bottom w:val="single" w:sz="2" w:space="0" w:color="D9D9E3"/>
                                        <w:right w:val="single" w:sz="2" w:space="0" w:color="D9D9E3"/>
                                      </w:divBdr>
                                      <w:divsChild>
                                        <w:div w:id="281809994">
                                          <w:marLeft w:val="0"/>
                                          <w:marRight w:val="0"/>
                                          <w:marTop w:val="0"/>
                                          <w:marBottom w:val="0"/>
                                          <w:divBdr>
                                            <w:top w:val="single" w:sz="2" w:space="0" w:color="D9D9E3"/>
                                            <w:left w:val="single" w:sz="2" w:space="0" w:color="D9D9E3"/>
                                            <w:bottom w:val="single" w:sz="2" w:space="0" w:color="D9D9E3"/>
                                            <w:right w:val="single" w:sz="2" w:space="0" w:color="D9D9E3"/>
                                          </w:divBdr>
                                          <w:divsChild>
                                            <w:div w:id="5196350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02492250">
                          <w:marLeft w:val="0"/>
                          <w:marRight w:val="0"/>
                          <w:marTop w:val="0"/>
                          <w:marBottom w:val="0"/>
                          <w:divBdr>
                            <w:top w:val="single" w:sz="2" w:space="0" w:color="auto"/>
                            <w:left w:val="single" w:sz="2" w:space="0" w:color="auto"/>
                            <w:bottom w:val="single" w:sz="6" w:space="0" w:color="auto"/>
                            <w:right w:val="single" w:sz="2" w:space="0" w:color="auto"/>
                          </w:divBdr>
                          <w:divsChild>
                            <w:div w:id="601566967">
                              <w:marLeft w:val="0"/>
                              <w:marRight w:val="0"/>
                              <w:marTop w:val="100"/>
                              <w:marBottom w:val="100"/>
                              <w:divBdr>
                                <w:top w:val="single" w:sz="2" w:space="0" w:color="D9D9E3"/>
                                <w:left w:val="single" w:sz="2" w:space="0" w:color="D9D9E3"/>
                                <w:bottom w:val="single" w:sz="2" w:space="0" w:color="D9D9E3"/>
                                <w:right w:val="single" w:sz="2" w:space="0" w:color="D9D9E3"/>
                              </w:divBdr>
                              <w:divsChild>
                                <w:div w:id="2049717776">
                                  <w:marLeft w:val="0"/>
                                  <w:marRight w:val="0"/>
                                  <w:marTop w:val="0"/>
                                  <w:marBottom w:val="0"/>
                                  <w:divBdr>
                                    <w:top w:val="single" w:sz="2" w:space="0" w:color="D9D9E3"/>
                                    <w:left w:val="single" w:sz="2" w:space="0" w:color="D9D9E3"/>
                                    <w:bottom w:val="single" w:sz="2" w:space="0" w:color="D9D9E3"/>
                                    <w:right w:val="single" w:sz="2" w:space="0" w:color="D9D9E3"/>
                                  </w:divBdr>
                                  <w:divsChild>
                                    <w:div w:id="1190411995">
                                      <w:marLeft w:val="0"/>
                                      <w:marRight w:val="0"/>
                                      <w:marTop w:val="0"/>
                                      <w:marBottom w:val="0"/>
                                      <w:divBdr>
                                        <w:top w:val="single" w:sz="2" w:space="0" w:color="D9D9E3"/>
                                        <w:left w:val="single" w:sz="2" w:space="0" w:color="D9D9E3"/>
                                        <w:bottom w:val="single" w:sz="2" w:space="0" w:color="D9D9E3"/>
                                        <w:right w:val="single" w:sz="2" w:space="0" w:color="D9D9E3"/>
                                      </w:divBdr>
                                      <w:divsChild>
                                        <w:div w:id="1963538294">
                                          <w:marLeft w:val="0"/>
                                          <w:marRight w:val="0"/>
                                          <w:marTop w:val="0"/>
                                          <w:marBottom w:val="0"/>
                                          <w:divBdr>
                                            <w:top w:val="single" w:sz="2" w:space="0" w:color="D9D9E3"/>
                                            <w:left w:val="single" w:sz="2" w:space="0" w:color="D9D9E3"/>
                                            <w:bottom w:val="single" w:sz="2" w:space="0" w:color="D9D9E3"/>
                                            <w:right w:val="single" w:sz="2" w:space="0" w:color="D9D9E3"/>
                                          </w:divBdr>
                                          <w:divsChild>
                                            <w:div w:id="452558633">
                                              <w:marLeft w:val="0"/>
                                              <w:marRight w:val="0"/>
                                              <w:marTop w:val="0"/>
                                              <w:marBottom w:val="0"/>
                                              <w:divBdr>
                                                <w:top w:val="single" w:sz="2" w:space="0" w:color="D9D9E3"/>
                                                <w:left w:val="single" w:sz="2" w:space="0" w:color="D9D9E3"/>
                                                <w:bottom w:val="single" w:sz="2" w:space="0" w:color="D9D9E3"/>
                                                <w:right w:val="single" w:sz="2" w:space="0" w:color="D9D9E3"/>
                                              </w:divBdr>
                                              <w:divsChild>
                                                <w:div w:id="426388774">
                                                  <w:marLeft w:val="0"/>
                                                  <w:marRight w:val="0"/>
                                                  <w:marTop w:val="0"/>
                                                  <w:marBottom w:val="0"/>
                                                  <w:divBdr>
                                                    <w:top w:val="single" w:sz="2" w:space="0" w:color="D9D9E3"/>
                                                    <w:left w:val="single" w:sz="2" w:space="0" w:color="D9D9E3"/>
                                                    <w:bottom w:val="single" w:sz="2" w:space="0" w:color="D9D9E3"/>
                                                    <w:right w:val="single" w:sz="2" w:space="0" w:color="D9D9E3"/>
                                                  </w:divBdr>
                                                  <w:divsChild>
                                                    <w:div w:id="18001516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37727983">
                                      <w:marLeft w:val="0"/>
                                      <w:marRight w:val="0"/>
                                      <w:marTop w:val="0"/>
                                      <w:marBottom w:val="0"/>
                                      <w:divBdr>
                                        <w:top w:val="single" w:sz="2" w:space="0" w:color="D9D9E3"/>
                                        <w:left w:val="single" w:sz="2" w:space="0" w:color="D9D9E3"/>
                                        <w:bottom w:val="single" w:sz="2" w:space="0" w:color="D9D9E3"/>
                                        <w:right w:val="single" w:sz="2" w:space="0" w:color="D9D9E3"/>
                                      </w:divBdr>
                                      <w:divsChild>
                                        <w:div w:id="751856514">
                                          <w:marLeft w:val="0"/>
                                          <w:marRight w:val="0"/>
                                          <w:marTop w:val="0"/>
                                          <w:marBottom w:val="0"/>
                                          <w:divBdr>
                                            <w:top w:val="single" w:sz="2" w:space="0" w:color="D9D9E3"/>
                                            <w:left w:val="single" w:sz="2" w:space="0" w:color="D9D9E3"/>
                                            <w:bottom w:val="single" w:sz="2" w:space="0" w:color="D9D9E3"/>
                                            <w:right w:val="single" w:sz="2" w:space="0" w:color="D9D9E3"/>
                                          </w:divBdr>
                                          <w:divsChild>
                                            <w:div w:id="20651764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04921443">
                          <w:marLeft w:val="0"/>
                          <w:marRight w:val="0"/>
                          <w:marTop w:val="0"/>
                          <w:marBottom w:val="0"/>
                          <w:divBdr>
                            <w:top w:val="single" w:sz="2" w:space="0" w:color="auto"/>
                            <w:left w:val="single" w:sz="2" w:space="0" w:color="auto"/>
                            <w:bottom w:val="single" w:sz="6" w:space="0" w:color="auto"/>
                            <w:right w:val="single" w:sz="2" w:space="0" w:color="auto"/>
                          </w:divBdr>
                          <w:divsChild>
                            <w:div w:id="754286316">
                              <w:marLeft w:val="0"/>
                              <w:marRight w:val="0"/>
                              <w:marTop w:val="100"/>
                              <w:marBottom w:val="100"/>
                              <w:divBdr>
                                <w:top w:val="single" w:sz="2" w:space="0" w:color="D9D9E3"/>
                                <w:left w:val="single" w:sz="2" w:space="0" w:color="D9D9E3"/>
                                <w:bottom w:val="single" w:sz="2" w:space="0" w:color="D9D9E3"/>
                                <w:right w:val="single" w:sz="2" w:space="0" w:color="D9D9E3"/>
                              </w:divBdr>
                              <w:divsChild>
                                <w:div w:id="651522564">
                                  <w:marLeft w:val="0"/>
                                  <w:marRight w:val="0"/>
                                  <w:marTop w:val="0"/>
                                  <w:marBottom w:val="0"/>
                                  <w:divBdr>
                                    <w:top w:val="single" w:sz="2" w:space="0" w:color="D9D9E3"/>
                                    <w:left w:val="single" w:sz="2" w:space="0" w:color="D9D9E3"/>
                                    <w:bottom w:val="single" w:sz="2" w:space="0" w:color="D9D9E3"/>
                                    <w:right w:val="single" w:sz="2" w:space="0" w:color="D9D9E3"/>
                                  </w:divBdr>
                                  <w:divsChild>
                                    <w:div w:id="99764814">
                                      <w:marLeft w:val="0"/>
                                      <w:marRight w:val="0"/>
                                      <w:marTop w:val="0"/>
                                      <w:marBottom w:val="0"/>
                                      <w:divBdr>
                                        <w:top w:val="single" w:sz="2" w:space="0" w:color="D9D9E3"/>
                                        <w:left w:val="single" w:sz="2" w:space="0" w:color="D9D9E3"/>
                                        <w:bottom w:val="single" w:sz="2" w:space="0" w:color="D9D9E3"/>
                                        <w:right w:val="single" w:sz="2" w:space="0" w:color="D9D9E3"/>
                                      </w:divBdr>
                                      <w:divsChild>
                                        <w:div w:id="211691730">
                                          <w:marLeft w:val="0"/>
                                          <w:marRight w:val="0"/>
                                          <w:marTop w:val="0"/>
                                          <w:marBottom w:val="0"/>
                                          <w:divBdr>
                                            <w:top w:val="single" w:sz="2" w:space="0" w:color="D9D9E3"/>
                                            <w:left w:val="single" w:sz="2" w:space="0" w:color="D9D9E3"/>
                                            <w:bottom w:val="single" w:sz="2" w:space="0" w:color="D9D9E3"/>
                                            <w:right w:val="single" w:sz="2" w:space="0" w:color="D9D9E3"/>
                                          </w:divBdr>
                                          <w:divsChild>
                                            <w:div w:id="1280187371">
                                              <w:marLeft w:val="0"/>
                                              <w:marRight w:val="0"/>
                                              <w:marTop w:val="0"/>
                                              <w:marBottom w:val="0"/>
                                              <w:divBdr>
                                                <w:top w:val="single" w:sz="2" w:space="0" w:color="D9D9E3"/>
                                                <w:left w:val="single" w:sz="2" w:space="0" w:color="D9D9E3"/>
                                                <w:bottom w:val="single" w:sz="2" w:space="0" w:color="D9D9E3"/>
                                                <w:right w:val="single" w:sz="2" w:space="0" w:color="D9D9E3"/>
                                              </w:divBdr>
                                              <w:divsChild>
                                                <w:div w:id="941299255">
                                                  <w:marLeft w:val="0"/>
                                                  <w:marRight w:val="0"/>
                                                  <w:marTop w:val="0"/>
                                                  <w:marBottom w:val="0"/>
                                                  <w:divBdr>
                                                    <w:top w:val="single" w:sz="2" w:space="0" w:color="D9D9E3"/>
                                                    <w:left w:val="single" w:sz="2" w:space="0" w:color="D9D9E3"/>
                                                    <w:bottom w:val="single" w:sz="2" w:space="0" w:color="D9D9E3"/>
                                                    <w:right w:val="single" w:sz="2" w:space="0" w:color="D9D9E3"/>
                                                  </w:divBdr>
                                                  <w:divsChild>
                                                    <w:div w:id="998417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55561829">
                                      <w:marLeft w:val="0"/>
                                      <w:marRight w:val="0"/>
                                      <w:marTop w:val="0"/>
                                      <w:marBottom w:val="0"/>
                                      <w:divBdr>
                                        <w:top w:val="single" w:sz="2" w:space="0" w:color="D9D9E3"/>
                                        <w:left w:val="single" w:sz="2" w:space="0" w:color="D9D9E3"/>
                                        <w:bottom w:val="single" w:sz="2" w:space="0" w:color="D9D9E3"/>
                                        <w:right w:val="single" w:sz="2" w:space="0" w:color="D9D9E3"/>
                                      </w:divBdr>
                                      <w:divsChild>
                                        <w:div w:id="1443264464">
                                          <w:marLeft w:val="0"/>
                                          <w:marRight w:val="0"/>
                                          <w:marTop w:val="0"/>
                                          <w:marBottom w:val="0"/>
                                          <w:divBdr>
                                            <w:top w:val="single" w:sz="2" w:space="0" w:color="D9D9E3"/>
                                            <w:left w:val="single" w:sz="2" w:space="0" w:color="D9D9E3"/>
                                            <w:bottom w:val="single" w:sz="2" w:space="0" w:color="D9D9E3"/>
                                            <w:right w:val="single" w:sz="2" w:space="0" w:color="D9D9E3"/>
                                          </w:divBdr>
                                          <w:divsChild>
                                            <w:div w:id="61766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14509930">
                          <w:marLeft w:val="0"/>
                          <w:marRight w:val="0"/>
                          <w:marTop w:val="0"/>
                          <w:marBottom w:val="0"/>
                          <w:divBdr>
                            <w:top w:val="single" w:sz="2" w:space="0" w:color="auto"/>
                            <w:left w:val="single" w:sz="2" w:space="0" w:color="auto"/>
                            <w:bottom w:val="single" w:sz="6" w:space="0" w:color="auto"/>
                            <w:right w:val="single" w:sz="2" w:space="0" w:color="auto"/>
                          </w:divBdr>
                          <w:divsChild>
                            <w:div w:id="1680503972">
                              <w:marLeft w:val="0"/>
                              <w:marRight w:val="0"/>
                              <w:marTop w:val="100"/>
                              <w:marBottom w:val="100"/>
                              <w:divBdr>
                                <w:top w:val="single" w:sz="2" w:space="0" w:color="D9D9E3"/>
                                <w:left w:val="single" w:sz="2" w:space="0" w:color="D9D9E3"/>
                                <w:bottom w:val="single" w:sz="2" w:space="0" w:color="D9D9E3"/>
                                <w:right w:val="single" w:sz="2" w:space="0" w:color="D9D9E3"/>
                              </w:divBdr>
                              <w:divsChild>
                                <w:div w:id="574516274">
                                  <w:marLeft w:val="0"/>
                                  <w:marRight w:val="0"/>
                                  <w:marTop w:val="0"/>
                                  <w:marBottom w:val="0"/>
                                  <w:divBdr>
                                    <w:top w:val="single" w:sz="2" w:space="0" w:color="D9D9E3"/>
                                    <w:left w:val="single" w:sz="2" w:space="0" w:color="D9D9E3"/>
                                    <w:bottom w:val="single" w:sz="2" w:space="0" w:color="D9D9E3"/>
                                    <w:right w:val="single" w:sz="2" w:space="0" w:color="D9D9E3"/>
                                  </w:divBdr>
                                  <w:divsChild>
                                    <w:div w:id="142623446">
                                      <w:marLeft w:val="0"/>
                                      <w:marRight w:val="0"/>
                                      <w:marTop w:val="0"/>
                                      <w:marBottom w:val="0"/>
                                      <w:divBdr>
                                        <w:top w:val="single" w:sz="2" w:space="0" w:color="D9D9E3"/>
                                        <w:left w:val="single" w:sz="2" w:space="0" w:color="D9D9E3"/>
                                        <w:bottom w:val="single" w:sz="2" w:space="0" w:color="D9D9E3"/>
                                        <w:right w:val="single" w:sz="2" w:space="0" w:color="D9D9E3"/>
                                      </w:divBdr>
                                      <w:divsChild>
                                        <w:div w:id="1336617280">
                                          <w:marLeft w:val="0"/>
                                          <w:marRight w:val="0"/>
                                          <w:marTop w:val="0"/>
                                          <w:marBottom w:val="0"/>
                                          <w:divBdr>
                                            <w:top w:val="single" w:sz="2" w:space="0" w:color="D9D9E3"/>
                                            <w:left w:val="single" w:sz="2" w:space="0" w:color="D9D9E3"/>
                                            <w:bottom w:val="single" w:sz="2" w:space="0" w:color="D9D9E3"/>
                                            <w:right w:val="single" w:sz="2" w:space="0" w:color="D9D9E3"/>
                                          </w:divBdr>
                                          <w:divsChild>
                                            <w:div w:id="1086921658">
                                              <w:marLeft w:val="0"/>
                                              <w:marRight w:val="0"/>
                                              <w:marTop w:val="0"/>
                                              <w:marBottom w:val="0"/>
                                              <w:divBdr>
                                                <w:top w:val="single" w:sz="2" w:space="0" w:color="D9D9E3"/>
                                                <w:left w:val="single" w:sz="2" w:space="0" w:color="D9D9E3"/>
                                                <w:bottom w:val="single" w:sz="2" w:space="0" w:color="D9D9E3"/>
                                                <w:right w:val="single" w:sz="2" w:space="0" w:color="D9D9E3"/>
                                              </w:divBdr>
                                              <w:divsChild>
                                                <w:div w:id="138503483">
                                                  <w:marLeft w:val="0"/>
                                                  <w:marRight w:val="0"/>
                                                  <w:marTop w:val="0"/>
                                                  <w:marBottom w:val="0"/>
                                                  <w:divBdr>
                                                    <w:top w:val="single" w:sz="2" w:space="0" w:color="D9D9E3"/>
                                                    <w:left w:val="single" w:sz="2" w:space="0" w:color="D9D9E3"/>
                                                    <w:bottom w:val="single" w:sz="2" w:space="0" w:color="D9D9E3"/>
                                                    <w:right w:val="single" w:sz="2" w:space="0" w:color="D9D9E3"/>
                                                  </w:divBdr>
                                                  <w:divsChild>
                                                    <w:div w:id="18916450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31785236">
                                      <w:marLeft w:val="0"/>
                                      <w:marRight w:val="0"/>
                                      <w:marTop w:val="0"/>
                                      <w:marBottom w:val="0"/>
                                      <w:divBdr>
                                        <w:top w:val="single" w:sz="2" w:space="0" w:color="D9D9E3"/>
                                        <w:left w:val="single" w:sz="2" w:space="0" w:color="D9D9E3"/>
                                        <w:bottom w:val="single" w:sz="2" w:space="0" w:color="D9D9E3"/>
                                        <w:right w:val="single" w:sz="2" w:space="0" w:color="D9D9E3"/>
                                      </w:divBdr>
                                      <w:divsChild>
                                        <w:div w:id="1902323148">
                                          <w:marLeft w:val="0"/>
                                          <w:marRight w:val="0"/>
                                          <w:marTop w:val="0"/>
                                          <w:marBottom w:val="0"/>
                                          <w:divBdr>
                                            <w:top w:val="single" w:sz="2" w:space="0" w:color="D9D9E3"/>
                                            <w:left w:val="single" w:sz="2" w:space="0" w:color="D9D9E3"/>
                                            <w:bottom w:val="single" w:sz="2" w:space="0" w:color="D9D9E3"/>
                                            <w:right w:val="single" w:sz="2" w:space="0" w:color="D9D9E3"/>
                                          </w:divBdr>
                                          <w:divsChild>
                                            <w:div w:id="16757684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18095943">
                          <w:marLeft w:val="0"/>
                          <w:marRight w:val="0"/>
                          <w:marTop w:val="0"/>
                          <w:marBottom w:val="0"/>
                          <w:divBdr>
                            <w:top w:val="single" w:sz="2" w:space="0" w:color="auto"/>
                            <w:left w:val="single" w:sz="2" w:space="0" w:color="auto"/>
                            <w:bottom w:val="single" w:sz="6" w:space="0" w:color="auto"/>
                            <w:right w:val="single" w:sz="2" w:space="0" w:color="auto"/>
                          </w:divBdr>
                          <w:divsChild>
                            <w:div w:id="10494197">
                              <w:marLeft w:val="0"/>
                              <w:marRight w:val="0"/>
                              <w:marTop w:val="100"/>
                              <w:marBottom w:val="100"/>
                              <w:divBdr>
                                <w:top w:val="single" w:sz="2" w:space="0" w:color="D9D9E3"/>
                                <w:left w:val="single" w:sz="2" w:space="0" w:color="D9D9E3"/>
                                <w:bottom w:val="single" w:sz="2" w:space="0" w:color="D9D9E3"/>
                                <w:right w:val="single" w:sz="2" w:space="0" w:color="D9D9E3"/>
                              </w:divBdr>
                              <w:divsChild>
                                <w:div w:id="120225234">
                                  <w:marLeft w:val="0"/>
                                  <w:marRight w:val="0"/>
                                  <w:marTop w:val="0"/>
                                  <w:marBottom w:val="0"/>
                                  <w:divBdr>
                                    <w:top w:val="single" w:sz="2" w:space="0" w:color="D9D9E3"/>
                                    <w:left w:val="single" w:sz="2" w:space="0" w:color="D9D9E3"/>
                                    <w:bottom w:val="single" w:sz="2" w:space="0" w:color="D9D9E3"/>
                                    <w:right w:val="single" w:sz="2" w:space="0" w:color="D9D9E3"/>
                                  </w:divBdr>
                                  <w:divsChild>
                                    <w:div w:id="638144533">
                                      <w:marLeft w:val="0"/>
                                      <w:marRight w:val="0"/>
                                      <w:marTop w:val="0"/>
                                      <w:marBottom w:val="0"/>
                                      <w:divBdr>
                                        <w:top w:val="single" w:sz="2" w:space="0" w:color="D9D9E3"/>
                                        <w:left w:val="single" w:sz="2" w:space="0" w:color="D9D9E3"/>
                                        <w:bottom w:val="single" w:sz="2" w:space="0" w:color="D9D9E3"/>
                                        <w:right w:val="single" w:sz="2" w:space="0" w:color="D9D9E3"/>
                                      </w:divBdr>
                                      <w:divsChild>
                                        <w:div w:id="2073187552">
                                          <w:marLeft w:val="0"/>
                                          <w:marRight w:val="0"/>
                                          <w:marTop w:val="0"/>
                                          <w:marBottom w:val="0"/>
                                          <w:divBdr>
                                            <w:top w:val="single" w:sz="2" w:space="0" w:color="D9D9E3"/>
                                            <w:left w:val="single" w:sz="2" w:space="0" w:color="D9D9E3"/>
                                            <w:bottom w:val="single" w:sz="2" w:space="0" w:color="D9D9E3"/>
                                            <w:right w:val="single" w:sz="2" w:space="0" w:color="D9D9E3"/>
                                          </w:divBdr>
                                          <w:divsChild>
                                            <w:div w:id="15445546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76952748">
                                      <w:marLeft w:val="0"/>
                                      <w:marRight w:val="0"/>
                                      <w:marTop w:val="0"/>
                                      <w:marBottom w:val="0"/>
                                      <w:divBdr>
                                        <w:top w:val="single" w:sz="2" w:space="0" w:color="D9D9E3"/>
                                        <w:left w:val="single" w:sz="2" w:space="0" w:color="D9D9E3"/>
                                        <w:bottom w:val="single" w:sz="2" w:space="0" w:color="D9D9E3"/>
                                        <w:right w:val="single" w:sz="2" w:space="0" w:color="D9D9E3"/>
                                      </w:divBdr>
                                      <w:divsChild>
                                        <w:div w:id="75134046">
                                          <w:marLeft w:val="0"/>
                                          <w:marRight w:val="0"/>
                                          <w:marTop w:val="0"/>
                                          <w:marBottom w:val="0"/>
                                          <w:divBdr>
                                            <w:top w:val="single" w:sz="2" w:space="0" w:color="D9D9E3"/>
                                            <w:left w:val="single" w:sz="2" w:space="0" w:color="D9D9E3"/>
                                            <w:bottom w:val="single" w:sz="2" w:space="0" w:color="D9D9E3"/>
                                            <w:right w:val="single" w:sz="2" w:space="0" w:color="D9D9E3"/>
                                          </w:divBdr>
                                          <w:divsChild>
                                            <w:div w:id="1311012332">
                                              <w:marLeft w:val="0"/>
                                              <w:marRight w:val="0"/>
                                              <w:marTop w:val="0"/>
                                              <w:marBottom w:val="0"/>
                                              <w:divBdr>
                                                <w:top w:val="single" w:sz="2" w:space="0" w:color="D9D9E3"/>
                                                <w:left w:val="single" w:sz="2" w:space="0" w:color="D9D9E3"/>
                                                <w:bottom w:val="single" w:sz="2" w:space="0" w:color="D9D9E3"/>
                                                <w:right w:val="single" w:sz="2" w:space="0" w:color="D9D9E3"/>
                                              </w:divBdr>
                                              <w:divsChild>
                                                <w:div w:id="1687125003">
                                                  <w:marLeft w:val="0"/>
                                                  <w:marRight w:val="0"/>
                                                  <w:marTop w:val="0"/>
                                                  <w:marBottom w:val="0"/>
                                                  <w:divBdr>
                                                    <w:top w:val="single" w:sz="2" w:space="0" w:color="D9D9E3"/>
                                                    <w:left w:val="single" w:sz="2" w:space="0" w:color="D9D9E3"/>
                                                    <w:bottom w:val="single" w:sz="2" w:space="0" w:color="D9D9E3"/>
                                                    <w:right w:val="single" w:sz="2" w:space="0" w:color="D9D9E3"/>
                                                  </w:divBdr>
                                                  <w:divsChild>
                                                    <w:div w:id="17816835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30164722">
                          <w:marLeft w:val="0"/>
                          <w:marRight w:val="0"/>
                          <w:marTop w:val="0"/>
                          <w:marBottom w:val="0"/>
                          <w:divBdr>
                            <w:top w:val="single" w:sz="2" w:space="0" w:color="auto"/>
                            <w:left w:val="single" w:sz="2" w:space="0" w:color="auto"/>
                            <w:bottom w:val="single" w:sz="6" w:space="0" w:color="auto"/>
                            <w:right w:val="single" w:sz="2" w:space="0" w:color="auto"/>
                          </w:divBdr>
                          <w:divsChild>
                            <w:div w:id="1952468887">
                              <w:marLeft w:val="0"/>
                              <w:marRight w:val="0"/>
                              <w:marTop w:val="100"/>
                              <w:marBottom w:val="100"/>
                              <w:divBdr>
                                <w:top w:val="single" w:sz="2" w:space="0" w:color="D9D9E3"/>
                                <w:left w:val="single" w:sz="2" w:space="0" w:color="D9D9E3"/>
                                <w:bottom w:val="single" w:sz="2" w:space="0" w:color="D9D9E3"/>
                                <w:right w:val="single" w:sz="2" w:space="0" w:color="D9D9E3"/>
                              </w:divBdr>
                              <w:divsChild>
                                <w:div w:id="1129007392">
                                  <w:marLeft w:val="0"/>
                                  <w:marRight w:val="0"/>
                                  <w:marTop w:val="0"/>
                                  <w:marBottom w:val="0"/>
                                  <w:divBdr>
                                    <w:top w:val="single" w:sz="2" w:space="0" w:color="D9D9E3"/>
                                    <w:left w:val="single" w:sz="2" w:space="0" w:color="D9D9E3"/>
                                    <w:bottom w:val="single" w:sz="2" w:space="0" w:color="D9D9E3"/>
                                    <w:right w:val="single" w:sz="2" w:space="0" w:color="D9D9E3"/>
                                  </w:divBdr>
                                  <w:divsChild>
                                    <w:div w:id="74058564">
                                      <w:marLeft w:val="0"/>
                                      <w:marRight w:val="0"/>
                                      <w:marTop w:val="0"/>
                                      <w:marBottom w:val="0"/>
                                      <w:divBdr>
                                        <w:top w:val="single" w:sz="2" w:space="0" w:color="D9D9E3"/>
                                        <w:left w:val="single" w:sz="2" w:space="0" w:color="D9D9E3"/>
                                        <w:bottom w:val="single" w:sz="2" w:space="0" w:color="D9D9E3"/>
                                        <w:right w:val="single" w:sz="2" w:space="0" w:color="D9D9E3"/>
                                      </w:divBdr>
                                      <w:divsChild>
                                        <w:div w:id="2110815151">
                                          <w:marLeft w:val="0"/>
                                          <w:marRight w:val="0"/>
                                          <w:marTop w:val="0"/>
                                          <w:marBottom w:val="0"/>
                                          <w:divBdr>
                                            <w:top w:val="single" w:sz="2" w:space="0" w:color="D9D9E3"/>
                                            <w:left w:val="single" w:sz="2" w:space="0" w:color="D9D9E3"/>
                                            <w:bottom w:val="single" w:sz="2" w:space="0" w:color="D9D9E3"/>
                                            <w:right w:val="single" w:sz="2" w:space="0" w:color="D9D9E3"/>
                                          </w:divBdr>
                                          <w:divsChild>
                                            <w:div w:id="1085688941">
                                              <w:marLeft w:val="0"/>
                                              <w:marRight w:val="0"/>
                                              <w:marTop w:val="0"/>
                                              <w:marBottom w:val="0"/>
                                              <w:divBdr>
                                                <w:top w:val="single" w:sz="2" w:space="0" w:color="D9D9E3"/>
                                                <w:left w:val="single" w:sz="2" w:space="0" w:color="D9D9E3"/>
                                                <w:bottom w:val="single" w:sz="2" w:space="0" w:color="D9D9E3"/>
                                                <w:right w:val="single" w:sz="2" w:space="0" w:color="D9D9E3"/>
                                              </w:divBdr>
                                              <w:divsChild>
                                                <w:div w:id="687408687">
                                                  <w:marLeft w:val="0"/>
                                                  <w:marRight w:val="0"/>
                                                  <w:marTop w:val="0"/>
                                                  <w:marBottom w:val="0"/>
                                                  <w:divBdr>
                                                    <w:top w:val="single" w:sz="2" w:space="0" w:color="D9D9E3"/>
                                                    <w:left w:val="single" w:sz="2" w:space="0" w:color="D9D9E3"/>
                                                    <w:bottom w:val="single" w:sz="2" w:space="0" w:color="D9D9E3"/>
                                                    <w:right w:val="single" w:sz="2" w:space="0" w:color="D9D9E3"/>
                                                  </w:divBdr>
                                                  <w:divsChild>
                                                    <w:div w:id="21305831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21239763">
                                      <w:marLeft w:val="0"/>
                                      <w:marRight w:val="0"/>
                                      <w:marTop w:val="0"/>
                                      <w:marBottom w:val="0"/>
                                      <w:divBdr>
                                        <w:top w:val="single" w:sz="2" w:space="0" w:color="D9D9E3"/>
                                        <w:left w:val="single" w:sz="2" w:space="0" w:color="D9D9E3"/>
                                        <w:bottom w:val="single" w:sz="2" w:space="0" w:color="D9D9E3"/>
                                        <w:right w:val="single" w:sz="2" w:space="0" w:color="D9D9E3"/>
                                      </w:divBdr>
                                      <w:divsChild>
                                        <w:div w:id="2008436180">
                                          <w:marLeft w:val="0"/>
                                          <w:marRight w:val="0"/>
                                          <w:marTop w:val="0"/>
                                          <w:marBottom w:val="0"/>
                                          <w:divBdr>
                                            <w:top w:val="single" w:sz="2" w:space="0" w:color="D9D9E3"/>
                                            <w:left w:val="single" w:sz="2" w:space="0" w:color="D9D9E3"/>
                                            <w:bottom w:val="single" w:sz="2" w:space="0" w:color="D9D9E3"/>
                                            <w:right w:val="single" w:sz="2" w:space="0" w:color="D9D9E3"/>
                                          </w:divBdr>
                                          <w:divsChild>
                                            <w:div w:id="1246638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51786603">
                          <w:marLeft w:val="0"/>
                          <w:marRight w:val="0"/>
                          <w:marTop w:val="0"/>
                          <w:marBottom w:val="0"/>
                          <w:divBdr>
                            <w:top w:val="single" w:sz="2" w:space="0" w:color="auto"/>
                            <w:left w:val="single" w:sz="2" w:space="0" w:color="auto"/>
                            <w:bottom w:val="single" w:sz="6" w:space="0" w:color="auto"/>
                            <w:right w:val="single" w:sz="2" w:space="0" w:color="auto"/>
                          </w:divBdr>
                          <w:divsChild>
                            <w:div w:id="1135684547">
                              <w:marLeft w:val="0"/>
                              <w:marRight w:val="0"/>
                              <w:marTop w:val="100"/>
                              <w:marBottom w:val="100"/>
                              <w:divBdr>
                                <w:top w:val="single" w:sz="2" w:space="0" w:color="D9D9E3"/>
                                <w:left w:val="single" w:sz="2" w:space="0" w:color="D9D9E3"/>
                                <w:bottom w:val="single" w:sz="2" w:space="0" w:color="D9D9E3"/>
                                <w:right w:val="single" w:sz="2" w:space="0" w:color="D9D9E3"/>
                              </w:divBdr>
                              <w:divsChild>
                                <w:div w:id="1861237078">
                                  <w:marLeft w:val="0"/>
                                  <w:marRight w:val="0"/>
                                  <w:marTop w:val="0"/>
                                  <w:marBottom w:val="0"/>
                                  <w:divBdr>
                                    <w:top w:val="single" w:sz="2" w:space="0" w:color="D9D9E3"/>
                                    <w:left w:val="single" w:sz="2" w:space="0" w:color="D9D9E3"/>
                                    <w:bottom w:val="single" w:sz="2" w:space="0" w:color="D9D9E3"/>
                                    <w:right w:val="single" w:sz="2" w:space="0" w:color="D9D9E3"/>
                                  </w:divBdr>
                                  <w:divsChild>
                                    <w:div w:id="712996473">
                                      <w:marLeft w:val="0"/>
                                      <w:marRight w:val="0"/>
                                      <w:marTop w:val="0"/>
                                      <w:marBottom w:val="0"/>
                                      <w:divBdr>
                                        <w:top w:val="single" w:sz="2" w:space="0" w:color="D9D9E3"/>
                                        <w:left w:val="single" w:sz="2" w:space="0" w:color="D9D9E3"/>
                                        <w:bottom w:val="single" w:sz="2" w:space="0" w:color="D9D9E3"/>
                                        <w:right w:val="single" w:sz="2" w:space="0" w:color="D9D9E3"/>
                                      </w:divBdr>
                                      <w:divsChild>
                                        <w:div w:id="621035205">
                                          <w:marLeft w:val="0"/>
                                          <w:marRight w:val="0"/>
                                          <w:marTop w:val="0"/>
                                          <w:marBottom w:val="0"/>
                                          <w:divBdr>
                                            <w:top w:val="single" w:sz="2" w:space="0" w:color="D9D9E3"/>
                                            <w:left w:val="single" w:sz="2" w:space="0" w:color="D9D9E3"/>
                                            <w:bottom w:val="single" w:sz="2" w:space="0" w:color="D9D9E3"/>
                                            <w:right w:val="single" w:sz="2" w:space="0" w:color="D9D9E3"/>
                                          </w:divBdr>
                                          <w:divsChild>
                                            <w:div w:id="15753604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15613038">
                                      <w:marLeft w:val="0"/>
                                      <w:marRight w:val="0"/>
                                      <w:marTop w:val="0"/>
                                      <w:marBottom w:val="0"/>
                                      <w:divBdr>
                                        <w:top w:val="single" w:sz="2" w:space="0" w:color="D9D9E3"/>
                                        <w:left w:val="single" w:sz="2" w:space="0" w:color="D9D9E3"/>
                                        <w:bottom w:val="single" w:sz="2" w:space="0" w:color="D9D9E3"/>
                                        <w:right w:val="single" w:sz="2" w:space="0" w:color="D9D9E3"/>
                                      </w:divBdr>
                                      <w:divsChild>
                                        <w:div w:id="1671058994">
                                          <w:marLeft w:val="0"/>
                                          <w:marRight w:val="0"/>
                                          <w:marTop w:val="0"/>
                                          <w:marBottom w:val="0"/>
                                          <w:divBdr>
                                            <w:top w:val="single" w:sz="2" w:space="0" w:color="D9D9E3"/>
                                            <w:left w:val="single" w:sz="2" w:space="0" w:color="D9D9E3"/>
                                            <w:bottom w:val="single" w:sz="2" w:space="0" w:color="D9D9E3"/>
                                            <w:right w:val="single" w:sz="2" w:space="0" w:color="D9D9E3"/>
                                          </w:divBdr>
                                          <w:divsChild>
                                            <w:div w:id="1973289650">
                                              <w:marLeft w:val="0"/>
                                              <w:marRight w:val="0"/>
                                              <w:marTop w:val="0"/>
                                              <w:marBottom w:val="0"/>
                                              <w:divBdr>
                                                <w:top w:val="single" w:sz="2" w:space="0" w:color="D9D9E3"/>
                                                <w:left w:val="single" w:sz="2" w:space="0" w:color="D9D9E3"/>
                                                <w:bottom w:val="single" w:sz="2" w:space="0" w:color="D9D9E3"/>
                                                <w:right w:val="single" w:sz="2" w:space="0" w:color="D9D9E3"/>
                                              </w:divBdr>
                                              <w:divsChild>
                                                <w:div w:id="253053673">
                                                  <w:marLeft w:val="0"/>
                                                  <w:marRight w:val="0"/>
                                                  <w:marTop w:val="0"/>
                                                  <w:marBottom w:val="0"/>
                                                  <w:divBdr>
                                                    <w:top w:val="single" w:sz="2" w:space="0" w:color="D9D9E3"/>
                                                    <w:left w:val="single" w:sz="2" w:space="0" w:color="D9D9E3"/>
                                                    <w:bottom w:val="single" w:sz="2" w:space="0" w:color="D9D9E3"/>
                                                    <w:right w:val="single" w:sz="2" w:space="0" w:color="D9D9E3"/>
                                                  </w:divBdr>
                                                  <w:divsChild>
                                                    <w:div w:id="15327205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55522499">
                          <w:marLeft w:val="0"/>
                          <w:marRight w:val="0"/>
                          <w:marTop w:val="0"/>
                          <w:marBottom w:val="0"/>
                          <w:divBdr>
                            <w:top w:val="single" w:sz="2" w:space="0" w:color="auto"/>
                            <w:left w:val="single" w:sz="2" w:space="0" w:color="auto"/>
                            <w:bottom w:val="single" w:sz="6" w:space="0" w:color="auto"/>
                            <w:right w:val="single" w:sz="2" w:space="0" w:color="auto"/>
                          </w:divBdr>
                          <w:divsChild>
                            <w:div w:id="789326109">
                              <w:marLeft w:val="0"/>
                              <w:marRight w:val="0"/>
                              <w:marTop w:val="100"/>
                              <w:marBottom w:val="100"/>
                              <w:divBdr>
                                <w:top w:val="single" w:sz="2" w:space="0" w:color="D9D9E3"/>
                                <w:left w:val="single" w:sz="2" w:space="0" w:color="D9D9E3"/>
                                <w:bottom w:val="single" w:sz="2" w:space="0" w:color="D9D9E3"/>
                                <w:right w:val="single" w:sz="2" w:space="0" w:color="D9D9E3"/>
                              </w:divBdr>
                              <w:divsChild>
                                <w:div w:id="1102066452">
                                  <w:marLeft w:val="0"/>
                                  <w:marRight w:val="0"/>
                                  <w:marTop w:val="0"/>
                                  <w:marBottom w:val="0"/>
                                  <w:divBdr>
                                    <w:top w:val="single" w:sz="2" w:space="0" w:color="D9D9E3"/>
                                    <w:left w:val="single" w:sz="2" w:space="0" w:color="D9D9E3"/>
                                    <w:bottom w:val="single" w:sz="2" w:space="0" w:color="D9D9E3"/>
                                    <w:right w:val="single" w:sz="2" w:space="0" w:color="D9D9E3"/>
                                  </w:divBdr>
                                  <w:divsChild>
                                    <w:div w:id="1110275736">
                                      <w:marLeft w:val="0"/>
                                      <w:marRight w:val="0"/>
                                      <w:marTop w:val="0"/>
                                      <w:marBottom w:val="0"/>
                                      <w:divBdr>
                                        <w:top w:val="single" w:sz="2" w:space="0" w:color="D9D9E3"/>
                                        <w:left w:val="single" w:sz="2" w:space="0" w:color="D9D9E3"/>
                                        <w:bottom w:val="single" w:sz="2" w:space="0" w:color="D9D9E3"/>
                                        <w:right w:val="single" w:sz="2" w:space="0" w:color="D9D9E3"/>
                                      </w:divBdr>
                                      <w:divsChild>
                                        <w:div w:id="462620687">
                                          <w:marLeft w:val="0"/>
                                          <w:marRight w:val="0"/>
                                          <w:marTop w:val="0"/>
                                          <w:marBottom w:val="0"/>
                                          <w:divBdr>
                                            <w:top w:val="single" w:sz="2" w:space="0" w:color="D9D9E3"/>
                                            <w:left w:val="single" w:sz="2" w:space="0" w:color="D9D9E3"/>
                                            <w:bottom w:val="single" w:sz="2" w:space="0" w:color="D9D9E3"/>
                                            <w:right w:val="single" w:sz="2" w:space="0" w:color="D9D9E3"/>
                                          </w:divBdr>
                                          <w:divsChild>
                                            <w:div w:id="525560143">
                                              <w:marLeft w:val="0"/>
                                              <w:marRight w:val="0"/>
                                              <w:marTop w:val="0"/>
                                              <w:marBottom w:val="0"/>
                                              <w:divBdr>
                                                <w:top w:val="single" w:sz="2" w:space="0" w:color="D9D9E3"/>
                                                <w:left w:val="single" w:sz="2" w:space="0" w:color="D9D9E3"/>
                                                <w:bottom w:val="single" w:sz="2" w:space="0" w:color="D9D9E3"/>
                                                <w:right w:val="single" w:sz="2" w:space="0" w:color="D9D9E3"/>
                                              </w:divBdr>
                                              <w:divsChild>
                                                <w:div w:id="1184900550">
                                                  <w:marLeft w:val="0"/>
                                                  <w:marRight w:val="0"/>
                                                  <w:marTop w:val="0"/>
                                                  <w:marBottom w:val="0"/>
                                                  <w:divBdr>
                                                    <w:top w:val="single" w:sz="2" w:space="0" w:color="D9D9E3"/>
                                                    <w:left w:val="single" w:sz="2" w:space="0" w:color="D9D9E3"/>
                                                    <w:bottom w:val="single" w:sz="2" w:space="0" w:color="D9D9E3"/>
                                                    <w:right w:val="single" w:sz="2" w:space="0" w:color="D9D9E3"/>
                                                  </w:divBdr>
                                                  <w:divsChild>
                                                    <w:div w:id="2892904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16291163">
                                      <w:marLeft w:val="0"/>
                                      <w:marRight w:val="0"/>
                                      <w:marTop w:val="0"/>
                                      <w:marBottom w:val="0"/>
                                      <w:divBdr>
                                        <w:top w:val="single" w:sz="2" w:space="0" w:color="D9D9E3"/>
                                        <w:left w:val="single" w:sz="2" w:space="0" w:color="D9D9E3"/>
                                        <w:bottom w:val="single" w:sz="2" w:space="0" w:color="D9D9E3"/>
                                        <w:right w:val="single" w:sz="2" w:space="0" w:color="D9D9E3"/>
                                      </w:divBdr>
                                      <w:divsChild>
                                        <w:div w:id="338041573">
                                          <w:marLeft w:val="0"/>
                                          <w:marRight w:val="0"/>
                                          <w:marTop w:val="0"/>
                                          <w:marBottom w:val="0"/>
                                          <w:divBdr>
                                            <w:top w:val="single" w:sz="2" w:space="0" w:color="D9D9E3"/>
                                            <w:left w:val="single" w:sz="2" w:space="0" w:color="D9D9E3"/>
                                            <w:bottom w:val="single" w:sz="2" w:space="0" w:color="D9D9E3"/>
                                            <w:right w:val="single" w:sz="2" w:space="0" w:color="D9D9E3"/>
                                          </w:divBdr>
                                          <w:divsChild>
                                            <w:div w:id="11934172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60618116">
                          <w:marLeft w:val="0"/>
                          <w:marRight w:val="0"/>
                          <w:marTop w:val="0"/>
                          <w:marBottom w:val="0"/>
                          <w:divBdr>
                            <w:top w:val="single" w:sz="2" w:space="0" w:color="auto"/>
                            <w:left w:val="single" w:sz="2" w:space="0" w:color="auto"/>
                            <w:bottom w:val="single" w:sz="6" w:space="0" w:color="auto"/>
                            <w:right w:val="single" w:sz="2" w:space="0" w:color="auto"/>
                          </w:divBdr>
                          <w:divsChild>
                            <w:div w:id="945037914">
                              <w:marLeft w:val="0"/>
                              <w:marRight w:val="0"/>
                              <w:marTop w:val="100"/>
                              <w:marBottom w:val="100"/>
                              <w:divBdr>
                                <w:top w:val="single" w:sz="2" w:space="0" w:color="D9D9E3"/>
                                <w:left w:val="single" w:sz="2" w:space="0" w:color="D9D9E3"/>
                                <w:bottom w:val="single" w:sz="2" w:space="0" w:color="D9D9E3"/>
                                <w:right w:val="single" w:sz="2" w:space="0" w:color="D9D9E3"/>
                              </w:divBdr>
                              <w:divsChild>
                                <w:div w:id="178010144">
                                  <w:marLeft w:val="0"/>
                                  <w:marRight w:val="0"/>
                                  <w:marTop w:val="0"/>
                                  <w:marBottom w:val="0"/>
                                  <w:divBdr>
                                    <w:top w:val="single" w:sz="2" w:space="0" w:color="D9D9E3"/>
                                    <w:left w:val="single" w:sz="2" w:space="0" w:color="D9D9E3"/>
                                    <w:bottom w:val="single" w:sz="2" w:space="0" w:color="D9D9E3"/>
                                    <w:right w:val="single" w:sz="2" w:space="0" w:color="D9D9E3"/>
                                  </w:divBdr>
                                  <w:divsChild>
                                    <w:div w:id="710227081">
                                      <w:marLeft w:val="0"/>
                                      <w:marRight w:val="0"/>
                                      <w:marTop w:val="0"/>
                                      <w:marBottom w:val="0"/>
                                      <w:divBdr>
                                        <w:top w:val="single" w:sz="2" w:space="0" w:color="D9D9E3"/>
                                        <w:left w:val="single" w:sz="2" w:space="0" w:color="D9D9E3"/>
                                        <w:bottom w:val="single" w:sz="2" w:space="0" w:color="D9D9E3"/>
                                        <w:right w:val="single" w:sz="2" w:space="0" w:color="D9D9E3"/>
                                      </w:divBdr>
                                      <w:divsChild>
                                        <w:div w:id="84500101">
                                          <w:marLeft w:val="0"/>
                                          <w:marRight w:val="0"/>
                                          <w:marTop w:val="0"/>
                                          <w:marBottom w:val="0"/>
                                          <w:divBdr>
                                            <w:top w:val="single" w:sz="2" w:space="0" w:color="D9D9E3"/>
                                            <w:left w:val="single" w:sz="2" w:space="0" w:color="D9D9E3"/>
                                            <w:bottom w:val="single" w:sz="2" w:space="0" w:color="D9D9E3"/>
                                            <w:right w:val="single" w:sz="2" w:space="0" w:color="D9D9E3"/>
                                          </w:divBdr>
                                          <w:divsChild>
                                            <w:div w:id="1287203800">
                                              <w:marLeft w:val="0"/>
                                              <w:marRight w:val="0"/>
                                              <w:marTop w:val="0"/>
                                              <w:marBottom w:val="0"/>
                                              <w:divBdr>
                                                <w:top w:val="single" w:sz="2" w:space="0" w:color="D9D9E3"/>
                                                <w:left w:val="single" w:sz="2" w:space="0" w:color="D9D9E3"/>
                                                <w:bottom w:val="single" w:sz="2" w:space="0" w:color="D9D9E3"/>
                                                <w:right w:val="single" w:sz="2" w:space="0" w:color="D9D9E3"/>
                                              </w:divBdr>
                                              <w:divsChild>
                                                <w:div w:id="1959751476">
                                                  <w:marLeft w:val="0"/>
                                                  <w:marRight w:val="0"/>
                                                  <w:marTop w:val="0"/>
                                                  <w:marBottom w:val="0"/>
                                                  <w:divBdr>
                                                    <w:top w:val="single" w:sz="2" w:space="0" w:color="D9D9E3"/>
                                                    <w:left w:val="single" w:sz="2" w:space="0" w:color="D9D9E3"/>
                                                    <w:bottom w:val="single" w:sz="2" w:space="0" w:color="D9D9E3"/>
                                                    <w:right w:val="single" w:sz="2" w:space="0" w:color="D9D9E3"/>
                                                  </w:divBdr>
                                                  <w:divsChild>
                                                    <w:div w:id="13731122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71839583">
                                      <w:marLeft w:val="0"/>
                                      <w:marRight w:val="0"/>
                                      <w:marTop w:val="0"/>
                                      <w:marBottom w:val="0"/>
                                      <w:divBdr>
                                        <w:top w:val="single" w:sz="2" w:space="0" w:color="D9D9E3"/>
                                        <w:left w:val="single" w:sz="2" w:space="0" w:color="D9D9E3"/>
                                        <w:bottom w:val="single" w:sz="2" w:space="0" w:color="D9D9E3"/>
                                        <w:right w:val="single" w:sz="2" w:space="0" w:color="D9D9E3"/>
                                      </w:divBdr>
                                      <w:divsChild>
                                        <w:div w:id="1163935122">
                                          <w:marLeft w:val="0"/>
                                          <w:marRight w:val="0"/>
                                          <w:marTop w:val="0"/>
                                          <w:marBottom w:val="0"/>
                                          <w:divBdr>
                                            <w:top w:val="single" w:sz="2" w:space="0" w:color="D9D9E3"/>
                                            <w:left w:val="single" w:sz="2" w:space="0" w:color="D9D9E3"/>
                                            <w:bottom w:val="single" w:sz="2" w:space="0" w:color="D9D9E3"/>
                                            <w:right w:val="single" w:sz="2" w:space="0" w:color="D9D9E3"/>
                                          </w:divBdr>
                                          <w:divsChild>
                                            <w:div w:id="16689464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62931971">
                          <w:marLeft w:val="0"/>
                          <w:marRight w:val="0"/>
                          <w:marTop w:val="0"/>
                          <w:marBottom w:val="0"/>
                          <w:divBdr>
                            <w:top w:val="single" w:sz="2" w:space="0" w:color="auto"/>
                            <w:left w:val="single" w:sz="2" w:space="0" w:color="auto"/>
                            <w:bottom w:val="single" w:sz="6" w:space="0" w:color="auto"/>
                            <w:right w:val="single" w:sz="2" w:space="0" w:color="auto"/>
                          </w:divBdr>
                          <w:divsChild>
                            <w:div w:id="1547178852">
                              <w:marLeft w:val="0"/>
                              <w:marRight w:val="0"/>
                              <w:marTop w:val="100"/>
                              <w:marBottom w:val="100"/>
                              <w:divBdr>
                                <w:top w:val="single" w:sz="2" w:space="0" w:color="D9D9E3"/>
                                <w:left w:val="single" w:sz="2" w:space="0" w:color="D9D9E3"/>
                                <w:bottom w:val="single" w:sz="2" w:space="0" w:color="D9D9E3"/>
                                <w:right w:val="single" w:sz="2" w:space="0" w:color="D9D9E3"/>
                              </w:divBdr>
                              <w:divsChild>
                                <w:div w:id="773205655">
                                  <w:marLeft w:val="0"/>
                                  <w:marRight w:val="0"/>
                                  <w:marTop w:val="0"/>
                                  <w:marBottom w:val="0"/>
                                  <w:divBdr>
                                    <w:top w:val="single" w:sz="2" w:space="0" w:color="D9D9E3"/>
                                    <w:left w:val="single" w:sz="2" w:space="0" w:color="D9D9E3"/>
                                    <w:bottom w:val="single" w:sz="2" w:space="0" w:color="D9D9E3"/>
                                    <w:right w:val="single" w:sz="2" w:space="0" w:color="D9D9E3"/>
                                  </w:divBdr>
                                  <w:divsChild>
                                    <w:div w:id="119543969">
                                      <w:marLeft w:val="0"/>
                                      <w:marRight w:val="0"/>
                                      <w:marTop w:val="0"/>
                                      <w:marBottom w:val="0"/>
                                      <w:divBdr>
                                        <w:top w:val="single" w:sz="2" w:space="0" w:color="D9D9E3"/>
                                        <w:left w:val="single" w:sz="2" w:space="0" w:color="D9D9E3"/>
                                        <w:bottom w:val="single" w:sz="2" w:space="0" w:color="D9D9E3"/>
                                        <w:right w:val="single" w:sz="2" w:space="0" w:color="D9D9E3"/>
                                      </w:divBdr>
                                      <w:divsChild>
                                        <w:div w:id="1065177738">
                                          <w:marLeft w:val="0"/>
                                          <w:marRight w:val="0"/>
                                          <w:marTop w:val="0"/>
                                          <w:marBottom w:val="0"/>
                                          <w:divBdr>
                                            <w:top w:val="single" w:sz="2" w:space="0" w:color="D9D9E3"/>
                                            <w:left w:val="single" w:sz="2" w:space="0" w:color="D9D9E3"/>
                                            <w:bottom w:val="single" w:sz="2" w:space="0" w:color="D9D9E3"/>
                                            <w:right w:val="single" w:sz="2" w:space="0" w:color="D9D9E3"/>
                                          </w:divBdr>
                                        </w:div>
                                        <w:div w:id="1720782370">
                                          <w:marLeft w:val="0"/>
                                          <w:marRight w:val="0"/>
                                          <w:marTop w:val="0"/>
                                          <w:marBottom w:val="0"/>
                                          <w:divBdr>
                                            <w:top w:val="single" w:sz="2" w:space="0" w:color="D9D9E3"/>
                                            <w:left w:val="single" w:sz="2" w:space="0" w:color="D9D9E3"/>
                                            <w:bottom w:val="single" w:sz="2" w:space="0" w:color="D9D9E3"/>
                                            <w:right w:val="single" w:sz="2" w:space="0" w:color="D9D9E3"/>
                                          </w:divBdr>
                                          <w:divsChild>
                                            <w:div w:id="1546286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86182668">
                                      <w:marLeft w:val="0"/>
                                      <w:marRight w:val="0"/>
                                      <w:marTop w:val="0"/>
                                      <w:marBottom w:val="0"/>
                                      <w:divBdr>
                                        <w:top w:val="single" w:sz="2" w:space="0" w:color="D9D9E3"/>
                                        <w:left w:val="single" w:sz="2" w:space="0" w:color="D9D9E3"/>
                                        <w:bottom w:val="single" w:sz="2" w:space="0" w:color="D9D9E3"/>
                                        <w:right w:val="single" w:sz="2" w:space="0" w:color="D9D9E3"/>
                                      </w:divBdr>
                                      <w:divsChild>
                                        <w:div w:id="1063065309">
                                          <w:marLeft w:val="0"/>
                                          <w:marRight w:val="0"/>
                                          <w:marTop w:val="0"/>
                                          <w:marBottom w:val="0"/>
                                          <w:divBdr>
                                            <w:top w:val="single" w:sz="2" w:space="0" w:color="D9D9E3"/>
                                            <w:left w:val="single" w:sz="2" w:space="0" w:color="D9D9E3"/>
                                            <w:bottom w:val="single" w:sz="2" w:space="0" w:color="D9D9E3"/>
                                            <w:right w:val="single" w:sz="2" w:space="0" w:color="D9D9E3"/>
                                          </w:divBdr>
                                          <w:divsChild>
                                            <w:div w:id="1959679781">
                                              <w:marLeft w:val="0"/>
                                              <w:marRight w:val="0"/>
                                              <w:marTop w:val="0"/>
                                              <w:marBottom w:val="0"/>
                                              <w:divBdr>
                                                <w:top w:val="single" w:sz="2" w:space="0" w:color="D9D9E3"/>
                                                <w:left w:val="single" w:sz="2" w:space="0" w:color="D9D9E3"/>
                                                <w:bottom w:val="single" w:sz="2" w:space="0" w:color="D9D9E3"/>
                                                <w:right w:val="single" w:sz="2" w:space="0" w:color="D9D9E3"/>
                                              </w:divBdr>
                                              <w:divsChild>
                                                <w:div w:id="1473719656">
                                                  <w:marLeft w:val="0"/>
                                                  <w:marRight w:val="0"/>
                                                  <w:marTop w:val="0"/>
                                                  <w:marBottom w:val="0"/>
                                                  <w:divBdr>
                                                    <w:top w:val="single" w:sz="2" w:space="0" w:color="D9D9E3"/>
                                                    <w:left w:val="single" w:sz="2" w:space="0" w:color="D9D9E3"/>
                                                    <w:bottom w:val="single" w:sz="2" w:space="0" w:color="D9D9E3"/>
                                                    <w:right w:val="single" w:sz="2" w:space="0" w:color="D9D9E3"/>
                                                  </w:divBdr>
                                                  <w:divsChild>
                                                    <w:div w:id="17406386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66856607">
                          <w:marLeft w:val="0"/>
                          <w:marRight w:val="0"/>
                          <w:marTop w:val="0"/>
                          <w:marBottom w:val="0"/>
                          <w:divBdr>
                            <w:top w:val="single" w:sz="2" w:space="0" w:color="auto"/>
                            <w:left w:val="single" w:sz="2" w:space="0" w:color="auto"/>
                            <w:bottom w:val="single" w:sz="6" w:space="0" w:color="auto"/>
                            <w:right w:val="single" w:sz="2" w:space="0" w:color="auto"/>
                          </w:divBdr>
                          <w:divsChild>
                            <w:div w:id="728186940">
                              <w:marLeft w:val="0"/>
                              <w:marRight w:val="0"/>
                              <w:marTop w:val="100"/>
                              <w:marBottom w:val="100"/>
                              <w:divBdr>
                                <w:top w:val="single" w:sz="2" w:space="0" w:color="D9D9E3"/>
                                <w:left w:val="single" w:sz="2" w:space="0" w:color="D9D9E3"/>
                                <w:bottom w:val="single" w:sz="2" w:space="0" w:color="D9D9E3"/>
                                <w:right w:val="single" w:sz="2" w:space="0" w:color="D9D9E3"/>
                              </w:divBdr>
                              <w:divsChild>
                                <w:div w:id="1136219640">
                                  <w:marLeft w:val="0"/>
                                  <w:marRight w:val="0"/>
                                  <w:marTop w:val="0"/>
                                  <w:marBottom w:val="0"/>
                                  <w:divBdr>
                                    <w:top w:val="single" w:sz="2" w:space="0" w:color="D9D9E3"/>
                                    <w:left w:val="single" w:sz="2" w:space="0" w:color="D9D9E3"/>
                                    <w:bottom w:val="single" w:sz="2" w:space="0" w:color="D9D9E3"/>
                                    <w:right w:val="single" w:sz="2" w:space="0" w:color="D9D9E3"/>
                                  </w:divBdr>
                                  <w:divsChild>
                                    <w:div w:id="917330289">
                                      <w:marLeft w:val="0"/>
                                      <w:marRight w:val="0"/>
                                      <w:marTop w:val="0"/>
                                      <w:marBottom w:val="0"/>
                                      <w:divBdr>
                                        <w:top w:val="single" w:sz="2" w:space="0" w:color="D9D9E3"/>
                                        <w:left w:val="single" w:sz="2" w:space="0" w:color="D9D9E3"/>
                                        <w:bottom w:val="single" w:sz="2" w:space="0" w:color="D9D9E3"/>
                                        <w:right w:val="single" w:sz="2" w:space="0" w:color="D9D9E3"/>
                                      </w:divBdr>
                                      <w:divsChild>
                                        <w:div w:id="1447383814">
                                          <w:marLeft w:val="0"/>
                                          <w:marRight w:val="0"/>
                                          <w:marTop w:val="0"/>
                                          <w:marBottom w:val="0"/>
                                          <w:divBdr>
                                            <w:top w:val="single" w:sz="2" w:space="0" w:color="D9D9E3"/>
                                            <w:left w:val="single" w:sz="2" w:space="0" w:color="D9D9E3"/>
                                            <w:bottom w:val="single" w:sz="2" w:space="0" w:color="D9D9E3"/>
                                            <w:right w:val="single" w:sz="2" w:space="0" w:color="D9D9E3"/>
                                          </w:divBdr>
                                          <w:divsChild>
                                            <w:div w:id="18082814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37999893">
                                      <w:marLeft w:val="0"/>
                                      <w:marRight w:val="0"/>
                                      <w:marTop w:val="0"/>
                                      <w:marBottom w:val="0"/>
                                      <w:divBdr>
                                        <w:top w:val="single" w:sz="2" w:space="0" w:color="D9D9E3"/>
                                        <w:left w:val="single" w:sz="2" w:space="0" w:color="D9D9E3"/>
                                        <w:bottom w:val="single" w:sz="2" w:space="0" w:color="D9D9E3"/>
                                        <w:right w:val="single" w:sz="2" w:space="0" w:color="D9D9E3"/>
                                      </w:divBdr>
                                      <w:divsChild>
                                        <w:div w:id="1060058374">
                                          <w:marLeft w:val="0"/>
                                          <w:marRight w:val="0"/>
                                          <w:marTop w:val="0"/>
                                          <w:marBottom w:val="0"/>
                                          <w:divBdr>
                                            <w:top w:val="single" w:sz="2" w:space="0" w:color="D9D9E3"/>
                                            <w:left w:val="single" w:sz="2" w:space="0" w:color="D9D9E3"/>
                                            <w:bottom w:val="single" w:sz="2" w:space="0" w:color="D9D9E3"/>
                                            <w:right w:val="single" w:sz="2" w:space="0" w:color="D9D9E3"/>
                                          </w:divBdr>
                                          <w:divsChild>
                                            <w:div w:id="453183553">
                                              <w:marLeft w:val="0"/>
                                              <w:marRight w:val="0"/>
                                              <w:marTop w:val="0"/>
                                              <w:marBottom w:val="0"/>
                                              <w:divBdr>
                                                <w:top w:val="single" w:sz="2" w:space="0" w:color="D9D9E3"/>
                                                <w:left w:val="single" w:sz="2" w:space="0" w:color="D9D9E3"/>
                                                <w:bottom w:val="single" w:sz="2" w:space="0" w:color="D9D9E3"/>
                                                <w:right w:val="single" w:sz="2" w:space="0" w:color="D9D9E3"/>
                                              </w:divBdr>
                                              <w:divsChild>
                                                <w:div w:id="47382692">
                                                  <w:marLeft w:val="0"/>
                                                  <w:marRight w:val="0"/>
                                                  <w:marTop w:val="0"/>
                                                  <w:marBottom w:val="0"/>
                                                  <w:divBdr>
                                                    <w:top w:val="single" w:sz="2" w:space="0" w:color="D9D9E3"/>
                                                    <w:left w:val="single" w:sz="2" w:space="0" w:color="D9D9E3"/>
                                                    <w:bottom w:val="single" w:sz="2" w:space="0" w:color="D9D9E3"/>
                                                    <w:right w:val="single" w:sz="2" w:space="0" w:color="D9D9E3"/>
                                                  </w:divBdr>
                                                  <w:divsChild>
                                                    <w:div w:id="19579098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70130681">
                          <w:marLeft w:val="0"/>
                          <w:marRight w:val="0"/>
                          <w:marTop w:val="0"/>
                          <w:marBottom w:val="0"/>
                          <w:divBdr>
                            <w:top w:val="single" w:sz="2" w:space="0" w:color="auto"/>
                            <w:left w:val="single" w:sz="2" w:space="0" w:color="auto"/>
                            <w:bottom w:val="single" w:sz="6" w:space="0" w:color="auto"/>
                            <w:right w:val="single" w:sz="2" w:space="0" w:color="auto"/>
                          </w:divBdr>
                          <w:divsChild>
                            <w:div w:id="1409035446">
                              <w:marLeft w:val="0"/>
                              <w:marRight w:val="0"/>
                              <w:marTop w:val="100"/>
                              <w:marBottom w:val="100"/>
                              <w:divBdr>
                                <w:top w:val="single" w:sz="2" w:space="0" w:color="D9D9E3"/>
                                <w:left w:val="single" w:sz="2" w:space="0" w:color="D9D9E3"/>
                                <w:bottom w:val="single" w:sz="2" w:space="0" w:color="D9D9E3"/>
                                <w:right w:val="single" w:sz="2" w:space="0" w:color="D9D9E3"/>
                              </w:divBdr>
                              <w:divsChild>
                                <w:div w:id="913127510">
                                  <w:marLeft w:val="0"/>
                                  <w:marRight w:val="0"/>
                                  <w:marTop w:val="0"/>
                                  <w:marBottom w:val="0"/>
                                  <w:divBdr>
                                    <w:top w:val="single" w:sz="2" w:space="0" w:color="D9D9E3"/>
                                    <w:left w:val="single" w:sz="2" w:space="0" w:color="D9D9E3"/>
                                    <w:bottom w:val="single" w:sz="2" w:space="0" w:color="D9D9E3"/>
                                    <w:right w:val="single" w:sz="2" w:space="0" w:color="D9D9E3"/>
                                  </w:divBdr>
                                  <w:divsChild>
                                    <w:div w:id="1015230462">
                                      <w:marLeft w:val="0"/>
                                      <w:marRight w:val="0"/>
                                      <w:marTop w:val="0"/>
                                      <w:marBottom w:val="0"/>
                                      <w:divBdr>
                                        <w:top w:val="single" w:sz="2" w:space="0" w:color="D9D9E3"/>
                                        <w:left w:val="single" w:sz="2" w:space="0" w:color="D9D9E3"/>
                                        <w:bottom w:val="single" w:sz="2" w:space="0" w:color="D9D9E3"/>
                                        <w:right w:val="single" w:sz="2" w:space="0" w:color="D9D9E3"/>
                                      </w:divBdr>
                                      <w:divsChild>
                                        <w:div w:id="1644311724">
                                          <w:marLeft w:val="0"/>
                                          <w:marRight w:val="0"/>
                                          <w:marTop w:val="0"/>
                                          <w:marBottom w:val="0"/>
                                          <w:divBdr>
                                            <w:top w:val="single" w:sz="2" w:space="0" w:color="D9D9E3"/>
                                            <w:left w:val="single" w:sz="2" w:space="0" w:color="D9D9E3"/>
                                            <w:bottom w:val="single" w:sz="2" w:space="0" w:color="D9D9E3"/>
                                            <w:right w:val="single" w:sz="2" w:space="0" w:color="D9D9E3"/>
                                          </w:divBdr>
                                          <w:divsChild>
                                            <w:div w:id="11763383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68337237">
                                      <w:marLeft w:val="0"/>
                                      <w:marRight w:val="0"/>
                                      <w:marTop w:val="0"/>
                                      <w:marBottom w:val="0"/>
                                      <w:divBdr>
                                        <w:top w:val="single" w:sz="2" w:space="0" w:color="D9D9E3"/>
                                        <w:left w:val="single" w:sz="2" w:space="0" w:color="D9D9E3"/>
                                        <w:bottom w:val="single" w:sz="2" w:space="0" w:color="D9D9E3"/>
                                        <w:right w:val="single" w:sz="2" w:space="0" w:color="D9D9E3"/>
                                      </w:divBdr>
                                      <w:divsChild>
                                        <w:div w:id="1812600433">
                                          <w:marLeft w:val="0"/>
                                          <w:marRight w:val="0"/>
                                          <w:marTop w:val="0"/>
                                          <w:marBottom w:val="0"/>
                                          <w:divBdr>
                                            <w:top w:val="single" w:sz="2" w:space="0" w:color="D9D9E3"/>
                                            <w:left w:val="single" w:sz="2" w:space="0" w:color="D9D9E3"/>
                                            <w:bottom w:val="single" w:sz="2" w:space="0" w:color="D9D9E3"/>
                                            <w:right w:val="single" w:sz="2" w:space="0" w:color="D9D9E3"/>
                                          </w:divBdr>
                                          <w:divsChild>
                                            <w:div w:id="2079016894">
                                              <w:marLeft w:val="0"/>
                                              <w:marRight w:val="0"/>
                                              <w:marTop w:val="0"/>
                                              <w:marBottom w:val="0"/>
                                              <w:divBdr>
                                                <w:top w:val="single" w:sz="2" w:space="0" w:color="D9D9E3"/>
                                                <w:left w:val="single" w:sz="2" w:space="0" w:color="D9D9E3"/>
                                                <w:bottom w:val="single" w:sz="2" w:space="0" w:color="D9D9E3"/>
                                                <w:right w:val="single" w:sz="2" w:space="0" w:color="D9D9E3"/>
                                              </w:divBdr>
                                              <w:divsChild>
                                                <w:div w:id="297953073">
                                                  <w:marLeft w:val="0"/>
                                                  <w:marRight w:val="0"/>
                                                  <w:marTop w:val="0"/>
                                                  <w:marBottom w:val="0"/>
                                                  <w:divBdr>
                                                    <w:top w:val="single" w:sz="2" w:space="0" w:color="D9D9E3"/>
                                                    <w:left w:val="single" w:sz="2" w:space="0" w:color="D9D9E3"/>
                                                    <w:bottom w:val="single" w:sz="2" w:space="0" w:color="D9D9E3"/>
                                                    <w:right w:val="single" w:sz="2" w:space="0" w:color="D9D9E3"/>
                                                  </w:divBdr>
                                                  <w:divsChild>
                                                    <w:div w:id="7345455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72833992">
                          <w:marLeft w:val="0"/>
                          <w:marRight w:val="0"/>
                          <w:marTop w:val="0"/>
                          <w:marBottom w:val="0"/>
                          <w:divBdr>
                            <w:top w:val="single" w:sz="2" w:space="0" w:color="auto"/>
                            <w:left w:val="single" w:sz="2" w:space="0" w:color="auto"/>
                            <w:bottom w:val="single" w:sz="6" w:space="0" w:color="auto"/>
                            <w:right w:val="single" w:sz="2" w:space="0" w:color="auto"/>
                          </w:divBdr>
                          <w:divsChild>
                            <w:div w:id="956521407">
                              <w:marLeft w:val="0"/>
                              <w:marRight w:val="0"/>
                              <w:marTop w:val="100"/>
                              <w:marBottom w:val="100"/>
                              <w:divBdr>
                                <w:top w:val="single" w:sz="2" w:space="0" w:color="D9D9E3"/>
                                <w:left w:val="single" w:sz="2" w:space="0" w:color="D9D9E3"/>
                                <w:bottom w:val="single" w:sz="2" w:space="0" w:color="D9D9E3"/>
                                <w:right w:val="single" w:sz="2" w:space="0" w:color="D9D9E3"/>
                              </w:divBdr>
                              <w:divsChild>
                                <w:div w:id="153691604">
                                  <w:marLeft w:val="0"/>
                                  <w:marRight w:val="0"/>
                                  <w:marTop w:val="0"/>
                                  <w:marBottom w:val="0"/>
                                  <w:divBdr>
                                    <w:top w:val="single" w:sz="2" w:space="0" w:color="D9D9E3"/>
                                    <w:left w:val="single" w:sz="2" w:space="0" w:color="D9D9E3"/>
                                    <w:bottom w:val="single" w:sz="2" w:space="0" w:color="D9D9E3"/>
                                    <w:right w:val="single" w:sz="2" w:space="0" w:color="D9D9E3"/>
                                  </w:divBdr>
                                  <w:divsChild>
                                    <w:div w:id="211772223">
                                      <w:marLeft w:val="0"/>
                                      <w:marRight w:val="0"/>
                                      <w:marTop w:val="0"/>
                                      <w:marBottom w:val="0"/>
                                      <w:divBdr>
                                        <w:top w:val="single" w:sz="2" w:space="0" w:color="D9D9E3"/>
                                        <w:left w:val="single" w:sz="2" w:space="0" w:color="D9D9E3"/>
                                        <w:bottom w:val="single" w:sz="2" w:space="0" w:color="D9D9E3"/>
                                        <w:right w:val="single" w:sz="2" w:space="0" w:color="D9D9E3"/>
                                      </w:divBdr>
                                      <w:divsChild>
                                        <w:div w:id="1802461328">
                                          <w:marLeft w:val="0"/>
                                          <w:marRight w:val="0"/>
                                          <w:marTop w:val="0"/>
                                          <w:marBottom w:val="0"/>
                                          <w:divBdr>
                                            <w:top w:val="single" w:sz="2" w:space="0" w:color="D9D9E3"/>
                                            <w:left w:val="single" w:sz="2" w:space="0" w:color="D9D9E3"/>
                                            <w:bottom w:val="single" w:sz="2" w:space="0" w:color="D9D9E3"/>
                                            <w:right w:val="single" w:sz="2" w:space="0" w:color="D9D9E3"/>
                                          </w:divBdr>
                                          <w:divsChild>
                                            <w:div w:id="847719039">
                                              <w:marLeft w:val="0"/>
                                              <w:marRight w:val="0"/>
                                              <w:marTop w:val="0"/>
                                              <w:marBottom w:val="0"/>
                                              <w:divBdr>
                                                <w:top w:val="single" w:sz="2" w:space="0" w:color="D9D9E3"/>
                                                <w:left w:val="single" w:sz="2" w:space="0" w:color="D9D9E3"/>
                                                <w:bottom w:val="single" w:sz="2" w:space="0" w:color="D9D9E3"/>
                                                <w:right w:val="single" w:sz="2" w:space="0" w:color="D9D9E3"/>
                                              </w:divBdr>
                                              <w:divsChild>
                                                <w:div w:id="1326782574">
                                                  <w:marLeft w:val="0"/>
                                                  <w:marRight w:val="0"/>
                                                  <w:marTop w:val="0"/>
                                                  <w:marBottom w:val="0"/>
                                                  <w:divBdr>
                                                    <w:top w:val="single" w:sz="2" w:space="0" w:color="D9D9E3"/>
                                                    <w:left w:val="single" w:sz="2" w:space="0" w:color="D9D9E3"/>
                                                    <w:bottom w:val="single" w:sz="2" w:space="0" w:color="D9D9E3"/>
                                                    <w:right w:val="single" w:sz="2" w:space="0" w:color="D9D9E3"/>
                                                  </w:divBdr>
                                                  <w:divsChild>
                                                    <w:div w:id="17398647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20483043">
                                      <w:marLeft w:val="0"/>
                                      <w:marRight w:val="0"/>
                                      <w:marTop w:val="0"/>
                                      <w:marBottom w:val="0"/>
                                      <w:divBdr>
                                        <w:top w:val="single" w:sz="2" w:space="0" w:color="D9D9E3"/>
                                        <w:left w:val="single" w:sz="2" w:space="0" w:color="D9D9E3"/>
                                        <w:bottom w:val="single" w:sz="2" w:space="0" w:color="D9D9E3"/>
                                        <w:right w:val="single" w:sz="2" w:space="0" w:color="D9D9E3"/>
                                      </w:divBdr>
                                      <w:divsChild>
                                        <w:div w:id="1219633890">
                                          <w:marLeft w:val="0"/>
                                          <w:marRight w:val="0"/>
                                          <w:marTop w:val="0"/>
                                          <w:marBottom w:val="0"/>
                                          <w:divBdr>
                                            <w:top w:val="single" w:sz="2" w:space="0" w:color="D9D9E3"/>
                                            <w:left w:val="single" w:sz="2" w:space="0" w:color="D9D9E3"/>
                                            <w:bottom w:val="single" w:sz="2" w:space="0" w:color="D9D9E3"/>
                                            <w:right w:val="single" w:sz="2" w:space="0" w:color="D9D9E3"/>
                                          </w:divBdr>
                                          <w:divsChild>
                                            <w:div w:id="21237646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73024769">
                          <w:marLeft w:val="0"/>
                          <w:marRight w:val="0"/>
                          <w:marTop w:val="0"/>
                          <w:marBottom w:val="0"/>
                          <w:divBdr>
                            <w:top w:val="single" w:sz="2" w:space="0" w:color="auto"/>
                            <w:left w:val="single" w:sz="2" w:space="0" w:color="auto"/>
                            <w:bottom w:val="single" w:sz="6" w:space="0" w:color="auto"/>
                            <w:right w:val="single" w:sz="2" w:space="0" w:color="auto"/>
                          </w:divBdr>
                          <w:divsChild>
                            <w:div w:id="167721200">
                              <w:marLeft w:val="0"/>
                              <w:marRight w:val="0"/>
                              <w:marTop w:val="100"/>
                              <w:marBottom w:val="100"/>
                              <w:divBdr>
                                <w:top w:val="single" w:sz="2" w:space="0" w:color="D9D9E3"/>
                                <w:left w:val="single" w:sz="2" w:space="0" w:color="D9D9E3"/>
                                <w:bottom w:val="single" w:sz="2" w:space="0" w:color="D9D9E3"/>
                                <w:right w:val="single" w:sz="2" w:space="0" w:color="D9D9E3"/>
                              </w:divBdr>
                              <w:divsChild>
                                <w:div w:id="948660895">
                                  <w:marLeft w:val="0"/>
                                  <w:marRight w:val="0"/>
                                  <w:marTop w:val="0"/>
                                  <w:marBottom w:val="0"/>
                                  <w:divBdr>
                                    <w:top w:val="single" w:sz="2" w:space="0" w:color="D9D9E3"/>
                                    <w:left w:val="single" w:sz="2" w:space="0" w:color="D9D9E3"/>
                                    <w:bottom w:val="single" w:sz="2" w:space="0" w:color="D9D9E3"/>
                                    <w:right w:val="single" w:sz="2" w:space="0" w:color="D9D9E3"/>
                                  </w:divBdr>
                                  <w:divsChild>
                                    <w:div w:id="1209950724">
                                      <w:marLeft w:val="0"/>
                                      <w:marRight w:val="0"/>
                                      <w:marTop w:val="0"/>
                                      <w:marBottom w:val="0"/>
                                      <w:divBdr>
                                        <w:top w:val="single" w:sz="2" w:space="0" w:color="D9D9E3"/>
                                        <w:left w:val="single" w:sz="2" w:space="0" w:color="D9D9E3"/>
                                        <w:bottom w:val="single" w:sz="2" w:space="0" w:color="D9D9E3"/>
                                        <w:right w:val="single" w:sz="2" w:space="0" w:color="D9D9E3"/>
                                      </w:divBdr>
                                      <w:divsChild>
                                        <w:div w:id="2075004274">
                                          <w:marLeft w:val="0"/>
                                          <w:marRight w:val="0"/>
                                          <w:marTop w:val="0"/>
                                          <w:marBottom w:val="0"/>
                                          <w:divBdr>
                                            <w:top w:val="single" w:sz="2" w:space="0" w:color="D9D9E3"/>
                                            <w:left w:val="single" w:sz="2" w:space="0" w:color="D9D9E3"/>
                                            <w:bottom w:val="single" w:sz="2" w:space="0" w:color="D9D9E3"/>
                                            <w:right w:val="single" w:sz="2" w:space="0" w:color="D9D9E3"/>
                                          </w:divBdr>
                                          <w:divsChild>
                                            <w:div w:id="15397787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35377798">
                                      <w:marLeft w:val="0"/>
                                      <w:marRight w:val="0"/>
                                      <w:marTop w:val="0"/>
                                      <w:marBottom w:val="0"/>
                                      <w:divBdr>
                                        <w:top w:val="single" w:sz="2" w:space="0" w:color="D9D9E3"/>
                                        <w:left w:val="single" w:sz="2" w:space="0" w:color="D9D9E3"/>
                                        <w:bottom w:val="single" w:sz="2" w:space="0" w:color="D9D9E3"/>
                                        <w:right w:val="single" w:sz="2" w:space="0" w:color="D9D9E3"/>
                                      </w:divBdr>
                                      <w:divsChild>
                                        <w:div w:id="888497356">
                                          <w:marLeft w:val="0"/>
                                          <w:marRight w:val="0"/>
                                          <w:marTop w:val="0"/>
                                          <w:marBottom w:val="0"/>
                                          <w:divBdr>
                                            <w:top w:val="single" w:sz="2" w:space="0" w:color="D9D9E3"/>
                                            <w:left w:val="single" w:sz="2" w:space="0" w:color="D9D9E3"/>
                                            <w:bottom w:val="single" w:sz="2" w:space="0" w:color="D9D9E3"/>
                                            <w:right w:val="single" w:sz="2" w:space="0" w:color="D9D9E3"/>
                                          </w:divBdr>
                                          <w:divsChild>
                                            <w:div w:id="707338991">
                                              <w:marLeft w:val="0"/>
                                              <w:marRight w:val="0"/>
                                              <w:marTop w:val="0"/>
                                              <w:marBottom w:val="0"/>
                                              <w:divBdr>
                                                <w:top w:val="single" w:sz="2" w:space="0" w:color="D9D9E3"/>
                                                <w:left w:val="single" w:sz="2" w:space="0" w:color="D9D9E3"/>
                                                <w:bottom w:val="single" w:sz="2" w:space="0" w:color="D9D9E3"/>
                                                <w:right w:val="single" w:sz="2" w:space="0" w:color="D9D9E3"/>
                                              </w:divBdr>
                                              <w:divsChild>
                                                <w:div w:id="504980908">
                                                  <w:marLeft w:val="0"/>
                                                  <w:marRight w:val="0"/>
                                                  <w:marTop w:val="0"/>
                                                  <w:marBottom w:val="0"/>
                                                  <w:divBdr>
                                                    <w:top w:val="single" w:sz="2" w:space="0" w:color="D9D9E3"/>
                                                    <w:left w:val="single" w:sz="2" w:space="0" w:color="D9D9E3"/>
                                                    <w:bottom w:val="single" w:sz="2" w:space="0" w:color="D9D9E3"/>
                                                    <w:right w:val="single" w:sz="2" w:space="0" w:color="D9D9E3"/>
                                                  </w:divBdr>
                                                  <w:divsChild>
                                                    <w:div w:id="13119859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81274004">
                          <w:marLeft w:val="0"/>
                          <w:marRight w:val="0"/>
                          <w:marTop w:val="0"/>
                          <w:marBottom w:val="0"/>
                          <w:divBdr>
                            <w:top w:val="single" w:sz="2" w:space="0" w:color="auto"/>
                            <w:left w:val="single" w:sz="2" w:space="0" w:color="auto"/>
                            <w:bottom w:val="single" w:sz="6" w:space="0" w:color="auto"/>
                            <w:right w:val="single" w:sz="2" w:space="0" w:color="auto"/>
                          </w:divBdr>
                          <w:divsChild>
                            <w:div w:id="1965696185">
                              <w:marLeft w:val="0"/>
                              <w:marRight w:val="0"/>
                              <w:marTop w:val="100"/>
                              <w:marBottom w:val="100"/>
                              <w:divBdr>
                                <w:top w:val="single" w:sz="2" w:space="0" w:color="D9D9E3"/>
                                <w:left w:val="single" w:sz="2" w:space="0" w:color="D9D9E3"/>
                                <w:bottom w:val="single" w:sz="2" w:space="0" w:color="D9D9E3"/>
                                <w:right w:val="single" w:sz="2" w:space="0" w:color="D9D9E3"/>
                              </w:divBdr>
                              <w:divsChild>
                                <w:div w:id="403376138">
                                  <w:marLeft w:val="0"/>
                                  <w:marRight w:val="0"/>
                                  <w:marTop w:val="0"/>
                                  <w:marBottom w:val="0"/>
                                  <w:divBdr>
                                    <w:top w:val="single" w:sz="2" w:space="0" w:color="D9D9E3"/>
                                    <w:left w:val="single" w:sz="2" w:space="0" w:color="D9D9E3"/>
                                    <w:bottom w:val="single" w:sz="2" w:space="0" w:color="D9D9E3"/>
                                    <w:right w:val="single" w:sz="2" w:space="0" w:color="D9D9E3"/>
                                  </w:divBdr>
                                  <w:divsChild>
                                    <w:div w:id="1730499297">
                                      <w:marLeft w:val="0"/>
                                      <w:marRight w:val="0"/>
                                      <w:marTop w:val="0"/>
                                      <w:marBottom w:val="0"/>
                                      <w:divBdr>
                                        <w:top w:val="single" w:sz="2" w:space="0" w:color="D9D9E3"/>
                                        <w:left w:val="single" w:sz="2" w:space="0" w:color="D9D9E3"/>
                                        <w:bottom w:val="single" w:sz="2" w:space="0" w:color="D9D9E3"/>
                                        <w:right w:val="single" w:sz="2" w:space="0" w:color="D9D9E3"/>
                                      </w:divBdr>
                                      <w:divsChild>
                                        <w:div w:id="477767755">
                                          <w:marLeft w:val="0"/>
                                          <w:marRight w:val="0"/>
                                          <w:marTop w:val="0"/>
                                          <w:marBottom w:val="0"/>
                                          <w:divBdr>
                                            <w:top w:val="single" w:sz="2" w:space="0" w:color="D9D9E3"/>
                                            <w:left w:val="single" w:sz="2" w:space="0" w:color="D9D9E3"/>
                                            <w:bottom w:val="single" w:sz="2" w:space="0" w:color="D9D9E3"/>
                                            <w:right w:val="single" w:sz="2" w:space="0" w:color="D9D9E3"/>
                                          </w:divBdr>
                                          <w:divsChild>
                                            <w:div w:id="729696035">
                                              <w:marLeft w:val="0"/>
                                              <w:marRight w:val="0"/>
                                              <w:marTop w:val="0"/>
                                              <w:marBottom w:val="0"/>
                                              <w:divBdr>
                                                <w:top w:val="single" w:sz="2" w:space="0" w:color="D9D9E3"/>
                                                <w:left w:val="single" w:sz="2" w:space="0" w:color="D9D9E3"/>
                                                <w:bottom w:val="single" w:sz="2" w:space="0" w:color="D9D9E3"/>
                                                <w:right w:val="single" w:sz="2" w:space="0" w:color="D9D9E3"/>
                                              </w:divBdr>
                                              <w:divsChild>
                                                <w:div w:id="1553692001">
                                                  <w:marLeft w:val="0"/>
                                                  <w:marRight w:val="0"/>
                                                  <w:marTop w:val="0"/>
                                                  <w:marBottom w:val="0"/>
                                                  <w:divBdr>
                                                    <w:top w:val="single" w:sz="2" w:space="0" w:color="D9D9E3"/>
                                                    <w:left w:val="single" w:sz="2" w:space="0" w:color="D9D9E3"/>
                                                    <w:bottom w:val="single" w:sz="2" w:space="0" w:color="D9D9E3"/>
                                                    <w:right w:val="single" w:sz="2" w:space="0" w:color="D9D9E3"/>
                                                  </w:divBdr>
                                                  <w:divsChild>
                                                    <w:div w:id="3420530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19492364">
                                      <w:marLeft w:val="0"/>
                                      <w:marRight w:val="0"/>
                                      <w:marTop w:val="0"/>
                                      <w:marBottom w:val="0"/>
                                      <w:divBdr>
                                        <w:top w:val="single" w:sz="2" w:space="0" w:color="D9D9E3"/>
                                        <w:left w:val="single" w:sz="2" w:space="0" w:color="D9D9E3"/>
                                        <w:bottom w:val="single" w:sz="2" w:space="0" w:color="D9D9E3"/>
                                        <w:right w:val="single" w:sz="2" w:space="0" w:color="D9D9E3"/>
                                      </w:divBdr>
                                      <w:divsChild>
                                        <w:div w:id="545605800">
                                          <w:marLeft w:val="0"/>
                                          <w:marRight w:val="0"/>
                                          <w:marTop w:val="0"/>
                                          <w:marBottom w:val="0"/>
                                          <w:divBdr>
                                            <w:top w:val="single" w:sz="2" w:space="0" w:color="D9D9E3"/>
                                            <w:left w:val="single" w:sz="2" w:space="0" w:color="D9D9E3"/>
                                            <w:bottom w:val="single" w:sz="2" w:space="0" w:color="D9D9E3"/>
                                            <w:right w:val="single" w:sz="2" w:space="0" w:color="D9D9E3"/>
                                          </w:divBdr>
                                          <w:divsChild>
                                            <w:div w:id="18740787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93455363">
                          <w:marLeft w:val="0"/>
                          <w:marRight w:val="0"/>
                          <w:marTop w:val="0"/>
                          <w:marBottom w:val="0"/>
                          <w:divBdr>
                            <w:top w:val="single" w:sz="2" w:space="0" w:color="auto"/>
                            <w:left w:val="single" w:sz="2" w:space="0" w:color="auto"/>
                            <w:bottom w:val="single" w:sz="6" w:space="0" w:color="auto"/>
                            <w:right w:val="single" w:sz="2" w:space="0" w:color="auto"/>
                          </w:divBdr>
                          <w:divsChild>
                            <w:div w:id="1070081056">
                              <w:marLeft w:val="0"/>
                              <w:marRight w:val="0"/>
                              <w:marTop w:val="100"/>
                              <w:marBottom w:val="100"/>
                              <w:divBdr>
                                <w:top w:val="single" w:sz="2" w:space="0" w:color="D9D9E3"/>
                                <w:left w:val="single" w:sz="2" w:space="0" w:color="D9D9E3"/>
                                <w:bottom w:val="single" w:sz="2" w:space="0" w:color="D9D9E3"/>
                                <w:right w:val="single" w:sz="2" w:space="0" w:color="D9D9E3"/>
                              </w:divBdr>
                              <w:divsChild>
                                <w:div w:id="709493939">
                                  <w:marLeft w:val="0"/>
                                  <w:marRight w:val="0"/>
                                  <w:marTop w:val="0"/>
                                  <w:marBottom w:val="0"/>
                                  <w:divBdr>
                                    <w:top w:val="single" w:sz="2" w:space="0" w:color="D9D9E3"/>
                                    <w:left w:val="single" w:sz="2" w:space="0" w:color="D9D9E3"/>
                                    <w:bottom w:val="single" w:sz="2" w:space="0" w:color="D9D9E3"/>
                                    <w:right w:val="single" w:sz="2" w:space="0" w:color="D9D9E3"/>
                                  </w:divBdr>
                                  <w:divsChild>
                                    <w:div w:id="78412433">
                                      <w:marLeft w:val="0"/>
                                      <w:marRight w:val="0"/>
                                      <w:marTop w:val="0"/>
                                      <w:marBottom w:val="0"/>
                                      <w:divBdr>
                                        <w:top w:val="single" w:sz="2" w:space="0" w:color="D9D9E3"/>
                                        <w:left w:val="single" w:sz="2" w:space="0" w:color="D9D9E3"/>
                                        <w:bottom w:val="single" w:sz="2" w:space="0" w:color="D9D9E3"/>
                                        <w:right w:val="single" w:sz="2" w:space="0" w:color="D9D9E3"/>
                                      </w:divBdr>
                                      <w:divsChild>
                                        <w:div w:id="288438793">
                                          <w:marLeft w:val="0"/>
                                          <w:marRight w:val="0"/>
                                          <w:marTop w:val="0"/>
                                          <w:marBottom w:val="0"/>
                                          <w:divBdr>
                                            <w:top w:val="single" w:sz="2" w:space="0" w:color="D9D9E3"/>
                                            <w:left w:val="single" w:sz="2" w:space="0" w:color="D9D9E3"/>
                                            <w:bottom w:val="single" w:sz="2" w:space="0" w:color="D9D9E3"/>
                                            <w:right w:val="single" w:sz="2" w:space="0" w:color="D9D9E3"/>
                                          </w:divBdr>
                                          <w:divsChild>
                                            <w:div w:id="1937397680">
                                              <w:marLeft w:val="0"/>
                                              <w:marRight w:val="0"/>
                                              <w:marTop w:val="0"/>
                                              <w:marBottom w:val="0"/>
                                              <w:divBdr>
                                                <w:top w:val="single" w:sz="2" w:space="0" w:color="D9D9E3"/>
                                                <w:left w:val="single" w:sz="2" w:space="0" w:color="D9D9E3"/>
                                                <w:bottom w:val="single" w:sz="2" w:space="0" w:color="D9D9E3"/>
                                                <w:right w:val="single" w:sz="2" w:space="0" w:color="D9D9E3"/>
                                              </w:divBdr>
                                              <w:divsChild>
                                                <w:div w:id="58528946">
                                                  <w:marLeft w:val="0"/>
                                                  <w:marRight w:val="0"/>
                                                  <w:marTop w:val="0"/>
                                                  <w:marBottom w:val="0"/>
                                                  <w:divBdr>
                                                    <w:top w:val="single" w:sz="2" w:space="0" w:color="D9D9E3"/>
                                                    <w:left w:val="single" w:sz="2" w:space="0" w:color="D9D9E3"/>
                                                    <w:bottom w:val="single" w:sz="2" w:space="0" w:color="D9D9E3"/>
                                                    <w:right w:val="single" w:sz="2" w:space="0" w:color="D9D9E3"/>
                                                  </w:divBdr>
                                                  <w:divsChild>
                                                    <w:div w:id="9037622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30017122">
                                      <w:marLeft w:val="0"/>
                                      <w:marRight w:val="0"/>
                                      <w:marTop w:val="0"/>
                                      <w:marBottom w:val="0"/>
                                      <w:divBdr>
                                        <w:top w:val="single" w:sz="2" w:space="0" w:color="D9D9E3"/>
                                        <w:left w:val="single" w:sz="2" w:space="0" w:color="D9D9E3"/>
                                        <w:bottom w:val="single" w:sz="2" w:space="0" w:color="D9D9E3"/>
                                        <w:right w:val="single" w:sz="2" w:space="0" w:color="D9D9E3"/>
                                      </w:divBdr>
                                      <w:divsChild>
                                        <w:div w:id="1930498545">
                                          <w:marLeft w:val="0"/>
                                          <w:marRight w:val="0"/>
                                          <w:marTop w:val="0"/>
                                          <w:marBottom w:val="0"/>
                                          <w:divBdr>
                                            <w:top w:val="single" w:sz="2" w:space="0" w:color="D9D9E3"/>
                                            <w:left w:val="single" w:sz="2" w:space="0" w:color="D9D9E3"/>
                                            <w:bottom w:val="single" w:sz="2" w:space="0" w:color="D9D9E3"/>
                                            <w:right w:val="single" w:sz="2" w:space="0" w:color="D9D9E3"/>
                                          </w:divBdr>
                                          <w:divsChild>
                                            <w:div w:id="8270217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96156295">
                          <w:marLeft w:val="0"/>
                          <w:marRight w:val="0"/>
                          <w:marTop w:val="0"/>
                          <w:marBottom w:val="0"/>
                          <w:divBdr>
                            <w:top w:val="single" w:sz="2" w:space="0" w:color="auto"/>
                            <w:left w:val="single" w:sz="2" w:space="0" w:color="auto"/>
                            <w:bottom w:val="single" w:sz="6" w:space="0" w:color="auto"/>
                            <w:right w:val="single" w:sz="2" w:space="0" w:color="auto"/>
                          </w:divBdr>
                          <w:divsChild>
                            <w:div w:id="1931349776">
                              <w:marLeft w:val="0"/>
                              <w:marRight w:val="0"/>
                              <w:marTop w:val="100"/>
                              <w:marBottom w:val="100"/>
                              <w:divBdr>
                                <w:top w:val="single" w:sz="2" w:space="0" w:color="D9D9E3"/>
                                <w:left w:val="single" w:sz="2" w:space="0" w:color="D9D9E3"/>
                                <w:bottom w:val="single" w:sz="2" w:space="0" w:color="D9D9E3"/>
                                <w:right w:val="single" w:sz="2" w:space="0" w:color="D9D9E3"/>
                              </w:divBdr>
                              <w:divsChild>
                                <w:div w:id="957879644">
                                  <w:marLeft w:val="0"/>
                                  <w:marRight w:val="0"/>
                                  <w:marTop w:val="0"/>
                                  <w:marBottom w:val="0"/>
                                  <w:divBdr>
                                    <w:top w:val="single" w:sz="2" w:space="0" w:color="D9D9E3"/>
                                    <w:left w:val="single" w:sz="2" w:space="0" w:color="D9D9E3"/>
                                    <w:bottom w:val="single" w:sz="2" w:space="0" w:color="D9D9E3"/>
                                    <w:right w:val="single" w:sz="2" w:space="0" w:color="D9D9E3"/>
                                  </w:divBdr>
                                  <w:divsChild>
                                    <w:div w:id="886068234">
                                      <w:marLeft w:val="0"/>
                                      <w:marRight w:val="0"/>
                                      <w:marTop w:val="0"/>
                                      <w:marBottom w:val="0"/>
                                      <w:divBdr>
                                        <w:top w:val="single" w:sz="2" w:space="0" w:color="D9D9E3"/>
                                        <w:left w:val="single" w:sz="2" w:space="0" w:color="D9D9E3"/>
                                        <w:bottom w:val="single" w:sz="2" w:space="0" w:color="D9D9E3"/>
                                        <w:right w:val="single" w:sz="2" w:space="0" w:color="D9D9E3"/>
                                      </w:divBdr>
                                      <w:divsChild>
                                        <w:div w:id="1355427381">
                                          <w:marLeft w:val="0"/>
                                          <w:marRight w:val="0"/>
                                          <w:marTop w:val="0"/>
                                          <w:marBottom w:val="0"/>
                                          <w:divBdr>
                                            <w:top w:val="single" w:sz="2" w:space="0" w:color="D9D9E3"/>
                                            <w:left w:val="single" w:sz="2" w:space="0" w:color="D9D9E3"/>
                                            <w:bottom w:val="single" w:sz="2" w:space="0" w:color="D9D9E3"/>
                                            <w:right w:val="single" w:sz="2" w:space="0" w:color="D9D9E3"/>
                                          </w:divBdr>
                                          <w:divsChild>
                                            <w:div w:id="17826041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56079489">
                                      <w:marLeft w:val="0"/>
                                      <w:marRight w:val="0"/>
                                      <w:marTop w:val="0"/>
                                      <w:marBottom w:val="0"/>
                                      <w:divBdr>
                                        <w:top w:val="single" w:sz="2" w:space="0" w:color="D9D9E3"/>
                                        <w:left w:val="single" w:sz="2" w:space="0" w:color="D9D9E3"/>
                                        <w:bottom w:val="single" w:sz="2" w:space="0" w:color="D9D9E3"/>
                                        <w:right w:val="single" w:sz="2" w:space="0" w:color="D9D9E3"/>
                                      </w:divBdr>
                                      <w:divsChild>
                                        <w:div w:id="1542739715">
                                          <w:marLeft w:val="0"/>
                                          <w:marRight w:val="0"/>
                                          <w:marTop w:val="0"/>
                                          <w:marBottom w:val="0"/>
                                          <w:divBdr>
                                            <w:top w:val="single" w:sz="2" w:space="0" w:color="D9D9E3"/>
                                            <w:left w:val="single" w:sz="2" w:space="0" w:color="D9D9E3"/>
                                            <w:bottom w:val="single" w:sz="2" w:space="0" w:color="D9D9E3"/>
                                            <w:right w:val="single" w:sz="2" w:space="0" w:color="D9D9E3"/>
                                          </w:divBdr>
                                          <w:divsChild>
                                            <w:div w:id="1163011080">
                                              <w:marLeft w:val="0"/>
                                              <w:marRight w:val="0"/>
                                              <w:marTop w:val="0"/>
                                              <w:marBottom w:val="0"/>
                                              <w:divBdr>
                                                <w:top w:val="single" w:sz="2" w:space="0" w:color="D9D9E3"/>
                                                <w:left w:val="single" w:sz="2" w:space="0" w:color="D9D9E3"/>
                                                <w:bottom w:val="single" w:sz="2" w:space="0" w:color="D9D9E3"/>
                                                <w:right w:val="single" w:sz="2" w:space="0" w:color="D9D9E3"/>
                                              </w:divBdr>
                                              <w:divsChild>
                                                <w:div w:id="1069697004">
                                                  <w:marLeft w:val="0"/>
                                                  <w:marRight w:val="0"/>
                                                  <w:marTop w:val="0"/>
                                                  <w:marBottom w:val="0"/>
                                                  <w:divBdr>
                                                    <w:top w:val="single" w:sz="2" w:space="0" w:color="D9D9E3"/>
                                                    <w:left w:val="single" w:sz="2" w:space="0" w:color="D9D9E3"/>
                                                    <w:bottom w:val="single" w:sz="2" w:space="0" w:color="D9D9E3"/>
                                                    <w:right w:val="single" w:sz="2" w:space="0" w:color="D9D9E3"/>
                                                  </w:divBdr>
                                                  <w:divsChild>
                                                    <w:div w:id="3294068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10376629">
                          <w:marLeft w:val="0"/>
                          <w:marRight w:val="0"/>
                          <w:marTop w:val="0"/>
                          <w:marBottom w:val="0"/>
                          <w:divBdr>
                            <w:top w:val="single" w:sz="2" w:space="0" w:color="auto"/>
                            <w:left w:val="single" w:sz="2" w:space="0" w:color="auto"/>
                            <w:bottom w:val="single" w:sz="6" w:space="0" w:color="auto"/>
                            <w:right w:val="single" w:sz="2" w:space="0" w:color="auto"/>
                          </w:divBdr>
                          <w:divsChild>
                            <w:div w:id="1352604450">
                              <w:marLeft w:val="0"/>
                              <w:marRight w:val="0"/>
                              <w:marTop w:val="100"/>
                              <w:marBottom w:val="100"/>
                              <w:divBdr>
                                <w:top w:val="single" w:sz="2" w:space="0" w:color="D9D9E3"/>
                                <w:left w:val="single" w:sz="2" w:space="0" w:color="D9D9E3"/>
                                <w:bottom w:val="single" w:sz="2" w:space="0" w:color="D9D9E3"/>
                                <w:right w:val="single" w:sz="2" w:space="0" w:color="D9D9E3"/>
                              </w:divBdr>
                              <w:divsChild>
                                <w:div w:id="153450036">
                                  <w:marLeft w:val="0"/>
                                  <w:marRight w:val="0"/>
                                  <w:marTop w:val="0"/>
                                  <w:marBottom w:val="0"/>
                                  <w:divBdr>
                                    <w:top w:val="single" w:sz="2" w:space="0" w:color="D9D9E3"/>
                                    <w:left w:val="single" w:sz="2" w:space="0" w:color="D9D9E3"/>
                                    <w:bottom w:val="single" w:sz="2" w:space="0" w:color="D9D9E3"/>
                                    <w:right w:val="single" w:sz="2" w:space="0" w:color="D9D9E3"/>
                                  </w:divBdr>
                                  <w:divsChild>
                                    <w:div w:id="740447078">
                                      <w:marLeft w:val="0"/>
                                      <w:marRight w:val="0"/>
                                      <w:marTop w:val="0"/>
                                      <w:marBottom w:val="0"/>
                                      <w:divBdr>
                                        <w:top w:val="single" w:sz="2" w:space="0" w:color="D9D9E3"/>
                                        <w:left w:val="single" w:sz="2" w:space="0" w:color="D9D9E3"/>
                                        <w:bottom w:val="single" w:sz="2" w:space="0" w:color="D9D9E3"/>
                                        <w:right w:val="single" w:sz="2" w:space="0" w:color="D9D9E3"/>
                                      </w:divBdr>
                                      <w:divsChild>
                                        <w:div w:id="1996033553">
                                          <w:marLeft w:val="0"/>
                                          <w:marRight w:val="0"/>
                                          <w:marTop w:val="0"/>
                                          <w:marBottom w:val="0"/>
                                          <w:divBdr>
                                            <w:top w:val="single" w:sz="2" w:space="0" w:color="D9D9E3"/>
                                            <w:left w:val="single" w:sz="2" w:space="0" w:color="D9D9E3"/>
                                            <w:bottom w:val="single" w:sz="2" w:space="0" w:color="D9D9E3"/>
                                            <w:right w:val="single" w:sz="2" w:space="0" w:color="D9D9E3"/>
                                          </w:divBdr>
                                          <w:divsChild>
                                            <w:div w:id="1113868156">
                                              <w:marLeft w:val="0"/>
                                              <w:marRight w:val="0"/>
                                              <w:marTop w:val="0"/>
                                              <w:marBottom w:val="0"/>
                                              <w:divBdr>
                                                <w:top w:val="single" w:sz="2" w:space="0" w:color="D9D9E3"/>
                                                <w:left w:val="single" w:sz="2" w:space="0" w:color="D9D9E3"/>
                                                <w:bottom w:val="single" w:sz="2" w:space="0" w:color="D9D9E3"/>
                                                <w:right w:val="single" w:sz="2" w:space="0" w:color="D9D9E3"/>
                                              </w:divBdr>
                                              <w:divsChild>
                                                <w:div w:id="1671368243">
                                                  <w:marLeft w:val="0"/>
                                                  <w:marRight w:val="0"/>
                                                  <w:marTop w:val="0"/>
                                                  <w:marBottom w:val="0"/>
                                                  <w:divBdr>
                                                    <w:top w:val="single" w:sz="2" w:space="0" w:color="D9D9E3"/>
                                                    <w:left w:val="single" w:sz="2" w:space="0" w:color="D9D9E3"/>
                                                    <w:bottom w:val="single" w:sz="2" w:space="0" w:color="D9D9E3"/>
                                                    <w:right w:val="single" w:sz="2" w:space="0" w:color="D9D9E3"/>
                                                  </w:divBdr>
                                                  <w:divsChild>
                                                    <w:div w:id="10936271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96084172">
                                      <w:marLeft w:val="0"/>
                                      <w:marRight w:val="0"/>
                                      <w:marTop w:val="0"/>
                                      <w:marBottom w:val="0"/>
                                      <w:divBdr>
                                        <w:top w:val="single" w:sz="2" w:space="0" w:color="D9D9E3"/>
                                        <w:left w:val="single" w:sz="2" w:space="0" w:color="D9D9E3"/>
                                        <w:bottom w:val="single" w:sz="2" w:space="0" w:color="D9D9E3"/>
                                        <w:right w:val="single" w:sz="2" w:space="0" w:color="D9D9E3"/>
                                      </w:divBdr>
                                      <w:divsChild>
                                        <w:div w:id="62483598">
                                          <w:marLeft w:val="0"/>
                                          <w:marRight w:val="0"/>
                                          <w:marTop w:val="0"/>
                                          <w:marBottom w:val="0"/>
                                          <w:divBdr>
                                            <w:top w:val="single" w:sz="2" w:space="0" w:color="D9D9E3"/>
                                            <w:left w:val="single" w:sz="2" w:space="0" w:color="D9D9E3"/>
                                            <w:bottom w:val="single" w:sz="2" w:space="0" w:color="D9D9E3"/>
                                            <w:right w:val="single" w:sz="2" w:space="0" w:color="D9D9E3"/>
                                          </w:divBdr>
                                          <w:divsChild>
                                            <w:div w:id="6608137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14186943">
                          <w:marLeft w:val="0"/>
                          <w:marRight w:val="0"/>
                          <w:marTop w:val="0"/>
                          <w:marBottom w:val="0"/>
                          <w:divBdr>
                            <w:top w:val="single" w:sz="2" w:space="0" w:color="auto"/>
                            <w:left w:val="single" w:sz="2" w:space="0" w:color="auto"/>
                            <w:bottom w:val="single" w:sz="6" w:space="0" w:color="auto"/>
                            <w:right w:val="single" w:sz="2" w:space="0" w:color="auto"/>
                          </w:divBdr>
                          <w:divsChild>
                            <w:div w:id="1537235597">
                              <w:marLeft w:val="0"/>
                              <w:marRight w:val="0"/>
                              <w:marTop w:val="100"/>
                              <w:marBottom w:val="100"/>
                              <w:divBdr>
                                <w:top w:val="single" w:sz="2" w:space="0" w:color="D9D9E3"/>
                                <w:left w:val="single" w:sz="2" w:space="0" w:color="D9D9E3"/>
                                <w:bottom w:val="single" w:sz="2" w:space="0" w:color="D9D9E3"/>
                                <w:right w:val="single" w:sz="2" w:space="0" w:color="D9D9E3"/>
                              </w:divBdr>
                              <w:divsChild>
                                <w:div w:id="2013725271">
                                  <w:marLeft w:val="0"/>
                                  <w:marRight w:val="0"/>
                                  <w:marTop w:val="0"/>
                                  <w:marBottom w:val="0"/>
                                  <w:divBdr>
                                    <w:top w:val="single" w:sz="2" w:space="0" w:color="D9D9E3"/>
                                    <w:left w:val="single" w:sz="2" w:space="0" w:color="D9D9E3"/>
                                    <w:bottom w:val="single" w:sz="2" w:space="0" w:color="D9D9E3"/>
                                    <w:right w:val="single" w:sz="2" w:space="0" w:color="D9D9E3"/>
                                  </w:divBdr>
                                  <w:divsChild>
                                    <w:div w:id="955402969">
                                      <w:marLeft w:val="0"/>
                                      <w:marRight w:val="0"/>
                                      <w:marTop w:val="0"/>
                                      <w:marBottom w:val="0"/>
                                      <w:divBdr>
                                        <w:top w:val="single" w:sz="2" w:space="0" w:color="D9D9E3"/>
                                        <w:left w:val="single" w:sz="2" w:space="0" w:color="D9D9E3"/>
                                        <w:bottom w:val="single" w:sz="2" w:space="0" w:color="D9D9E3"/>
                                        <w:right w:val="single" w:sz="2" w:space="0" w:color="D9D9E3"/>
                                      </w:divBdr>
                                      <w:divsChild>
                                        <w:div w:id="1448966678">
                                          <w:marLeft w:val="0"/>
                                          <w:marRight w:val="0"/>
                                          <w:marTop w:val="0"/>
                                          <w:marBottom w:val="0"/>
                                          <w:divBdr>
                                            <w:top w:val="single" w:sz="2" w:space="0" w:color="D9D9E3"/>
                                            <w:left w:val="single" w:sz="2" w:space="0" w:color="D9D9E3"/>
                                            <w:bottom w:val="single" w:sz="2" w:space="0" w:color="D9D9E3"/>
                                            <w:right w:val="single" w:sz="2" w:space="0" w:color="D9D9E3"/>
                                          </w:divBdr>
                                          <w:divsChild>
                                            <w:div w:id="165444125">
                                              <w:marLeft w:val="0"/>
                                              <w:marRight w:val="0"/>
                                              <w:marTop w:val="0"/>
                                              <w:marBottom w:val="0"/>
                                              <w:divBdr>
                                                <w:top w:val="single" w:sz="2" w:space="0" w:color="D9D9E3"/>
                                                <w:left w:val="single" w:sz="2" w:space="0" w:color="D9D9E3"/>
                                                <w:bottom w:val="single" w:sz="2" w:space="0" w:color="D9D9E3"/>
                                                <w:right w:val="single" w:sz="2" w:space="0" w:color="D9D9E3"/>
                                              </w:divBdr>
                                              <w:divsChild>
                                                <w:div w:id="687483657">
                                                  <w:marLeft w:val="0"/>
                                                  <w:marRight w:val="0"/>
                                                  <w:marTop w:val="0"/>
                                                  <w:marBottom w:val="0"/>
                                                  <w:divBdr>
                                                    <w:top w:val="single" w:sz="2" w:space="0" w:color="D9D9E3"/>
                                                    <w:left w:val="single" w:sz="2" w:space="0" w:color="D9D9E3"/>
                                                    <w:bottom w:val="single" w:sz="2" w:space="0" w:color="D9D9E3"/>
                                                    <w:right w:val="single" w:sz="2" w:space="0" w:color="D9D9E3"/>
                                                  </w:divBdr>
                                                  <w:divsChild>
                                                    <w:div w:id="3264471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03398126">
                                      <w:marLeft w:val="0"/>
                                      <w:marRight w:val="0"/>
                                      <w:marTop w:val="0"/>
                                      <w:marBottom w:val="0"/>
                                      <w:divBdr>
                                        <w:top w:val="single" w:sz="2" w:space="0" w:color="D9D9E3"/>
                                        <w:left w:val="single" w:sz="2" w:space="0" w:color="D9D9E3"/>
                                        <w:bottom w:val="single" w:sz="2" w:space="0" w:color="D9D9E3"/>
                                        <w:right w:val="single" w:sz="2" w:space="0" w:color="D9D9E3"/>
                                      </w:divBdr>
                                      <w:divsChild>
                                        <w:div w:id="149830405">
                                          <w:marLeft w:val="0"/>
                                          <w:marRight w:val="0"/>
                                          <w:marTop w:val="0"/>
                                          <w:marBottom w:val="0"/>
                                          <w:divBdr>
                                            <w:top w:val="single" w:sz="2" w:space="0" w:color="D9D9E3"/>
                                            <w:left w:val="single" w:sz="2" w:space="0" w:color="D9D9E3"/>
                                            <w:bottom w:val="single" w:sz="2" w:space="0" w:color="D9D9E3"/>
                                            <w:right w:val="single" w:sz="2" w:space="0" w:color="D9D9E3"/>
                                          </w:divBdr>
                                          <w:divsChild>
                                            <w:div w:id="19776826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35009381">
                          <w:marLeft w:val="0"/>
                          <w:marRight w:val="0"/>
                          <w:marTop w:val="0"/>
                          <w:marBottom w:val="0"/>
                          <w:divBdr>
                            <w:top w:val="single" w:sz="2" w:space="0" w:color="auto"/>
                            <w:left w:val="single" w:sz="2" w:space="0" w:color="auto"/>
                            <w:bottom w:val="single" w:sz="6" w:space="0" w:color="auto"/>
                            <w:right w:val="single" w:sz="2" w:space="0" w:color="auto"/>
                          </w:divBdr>
                          <w:divsChild>
                            <w:div w:id="1829398141">
                              <w:marLeft w:val="0"/>
                              <w:marRight w:val="0"/>
                              <w:marTop w:val="100"/>
                              <w:marBottom w:val="100"/>
                              <w:divBdr>
                                <w:top w:val="single" w:sz="2" w:space="0" w:color="D9D9E3"/>
                                <w:left w:val="single" w:sz="2" w:space="0" w:color="D9D9E3"/>
                                <w:bottom w:val="single" w:sz="2" w:space="0" w:color="D9D9E3"/>
                                <w:right w:val="single" w:sz="2" w:space="0" w:color="D9D9E3"/>
                              </w:divBdr>
                              <w:divsChild>
                                <w:div w:id="1171873825">
                                  <w:marLeft w:val="0"/>
                                  <w:marRight w:val="0"/>
                                  <w:marTop w:val="0"/>
                                  <w:marBottom w:val="0"/>
                                  <w:divBdr>
                                    <w:top w:val="single" w:sz="2" w:space="0" w:color="D9D9E3"/>
                                    <w:left w:val="single" w:sz="2" w:space="0" w:color="D9D9E3"/>
                                    <w:bottom w:val="single" w:sz="2" w:space="0" w:color="D9D9E3"/>
                                    <w:right w:val="single" w:sz="2" w:space="0" w:color="D9D9E3"/>
                                  </w:divBdr>
                                  <w:divsChild>
                                    <w:div w:id="1743405926">
                                      <w:marLeft w:val="0"/>
                                      <w:marRight w:val="0"/>
                                      <w:marTop w:val="0"/>
                                      <w:marBottom w:val="0"/>
                                      <w:divBdr>
                                        <w:top w:val="single" w:sz="2" w:space="0" w:color="D9D9E3"/>
                                        <w:left w:val="single" w:sz="2" w:space="0" w:color="D9D9E3"/>
                                        <w:bottom w:val="single" w:sz="2" w:space="0" w:color="D9D9E3"/>
                                        <w:right w:val="single" w:sz="2" w:space="0" w:color="D9D9E3"/>
                                      </w:divBdr>
                                      <w:divsChild>
                                        <w:div w:id="387537665">
                                          <w:marLeft w:val="0"/>
                                          <w:marRight w:val="0"/>
                                          <w:marTop w:val="0"/>
                                          <w:marBottom w:val="0"/>
                                          <w:divBdr>
                                            <w:top w:val="single" w:sz="2" w:space="0" w:color="D9D9E3"/>
                                            <w:left w:val="single" w:sz="2" w:space="0" w:color="D9D9E3"/>
                                            <w:bottom w:val="single" w:sz="2" w:space="0" w:color="D9D9E3"/>
                                            <w:right w:val="single" w:sz="2" w:space="0" w:color="D9D9E3"/>
                                          </w:divBdr>
                                          <w:divsChild>
                                            <w:div w:id="2113935169">
                                              <w:marLeft w:val="0"/>
                                              <w:marRight w:val="0"/>
                                              <w:marTop w:val="0"/>
                                              <w:marBottom w:val="0"/>
                                              <w:divBdr>
                                                <w:top w:val="single" w:sz="2" w:space="0" w:color="D9D9E3"/>
                                                <w:left w:val="single" w:sz="2" w:space="0" w:color="D9D9E3"/>
                                                <w:bottom w:val="single" w:sz="2" w:space="0" w:color="D9D9E3"/>
                                                <w:right w:val="single" w:sz="2" w:space="0" w:color="D9D9E3"/>
                                              </w:divBdr>
                                              <w:divsChild>
                                                <w:div w:id="1639529880">
                                                  <w:marLeft w:val="0"/>
                                                  <w:marRight w:val="0"/>
                                                  <w:marTop w:val="0"/>
                                                  <w:marBottom w:val="0"/>
                                                  <w:divBdr>
                                                    <w:top w:val="single" w:sz="2" w:space="0" w:color="D9D9E3"/>
                                                    <w:left w:val="single" w:sz="2" w:space="0" w:color="D9D9E3"/>
                                                    <w:bottom w:val="single" w:sz="2" w:space="0" w:color="D9D9E3"/>
                                                    <w:right w:val="single" w:sz="2" w:space="0" w:color="D9D9E3"/>
                                                  </w:divBdr>
                                                  <w:divsChild>
                                                    <w:div w:id="7606412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23819746">
                                      <w:marLeft w:val="0"/>
                                      <w:marRight w:val="0"/>
                                      <w:marTop w:val="0"/>
                                      <w:marBottom w:val="0"/>
                                      <w:divBdr>
                                        <w:top w:val="single" w:sz="2" w:space="0" w:color="D9D9E3"/>
                                        <w:left w:val="single" w:sz="2" w:space="0" w:color="D9D9E3"/>
                                        <w:bottom w:val="single" w:sz="2" w:space="0" w:color="D9D9E3"/>
                                        <w:right w:val="single" w:sz="2" w:space="0" w:color="D9D9E3"/>
                                      </w:divBdr>
                                      <w:divsChild>
                                        <w:div w:id="961837558">
                                          <w:marLeft w:val="0"/>
                                          <w:marRight w:val="0"/>
                                          <w:marTop w:val="0"/>
                                          <w:marBottom w:val="0"/>
                                          <w:divBdr>
                                            <w:top w:val="single" w:sz="2" w:space="0" w:color="D9D9E3"/>
                                            <w:left w:val="single" w:sz="2" w:space="0" w:color="D9D9E3"/>
                                            <w:bottom w:val="single" w:sz="2" w:space="0" w:color="D9D9E3"/>
                                            <w:right w:val="single" w:sz="2" w:space="0" w:color="D9D9E3"/>
                                          </w:divBdr>
                                          <w:divsChild>
                                            <w:div w:id="2424932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47919843">
                          <w:marLeft w:val="0"/>
                          <w:marRight w:val="0"/>
                          <w:marTop w:val="0"/>
                          <w:marBottom w:val="0"/>
                          <w:divBdr>
                            <w:top w:val="single" w:sz="2" w:space="0" w:color="auto"/>
                            <w:left w:val="single" w:sz="2" w:space="0" w:color="auto"/>
                            <w:bottom w:val="single" w:sz="6" w:space="0" w:color="auto"/>
                            <w:right w:val="single" w:sz="2" w:space="0" w:color="auto"/>
                          </w:divBdr>
                          <w:divsChild>
                            <w:div w:id="2115856981">
                              <w:marLeft w:val="0"/>
                              <w:marRight w:val="0"/>
                              <w:marTop w:val="100"/>
                              <w:marBottom w:val="100"/>
                              <w:divBdr>
                                <w:top w:val="single" w:sz="2" w:space="0" w:color="D9D9E3"/>
                                <w:left w:val="single" w:sz="2" w:space="0" w:color="D9D9E3"/>
                                <w:bottom w:val="single" w:sz="2" w:space="0" w:color="D9D9E3"/>
                                <w:right w:val="single" w:sz="2" w:space="0" w:color="D9D9E3"/>
                              </w:divBdr>
                              <w:divsChild>
                                <w:div w:id="852645033">
                                  <w:marLeft w:val="0"/>
                                  <w:marRight w:val="0"/>
                                  <w:marTop w:val="0"/>
                                  <w:marBottom w:val="0"/>
                                  <w:divBdr>
                                    <w:top w:val="single" w:sz="2" w:space="0" w:color="D9D9E3"/>
                                    <w:left w:val="single" w:sz="2" w:space="0" w:color="D9D9E3"/>
                                    <w:bottom w:val="single" w:sz="2" w:space="0" w:color="D9D9E3"/>
                                    <w:right w:val="single" w:sz="2" w:space="0" w:color="D9D9E3"/>
                                  </w:divBdr>
                                  <w:divsChild>
                                    <w:div w:id="1145512690">
                                      <w:marLeft w:val="0"/>
                                      <w:marRight w:val="0"/>
                                      <w:marTop w:val="0"/>
                                      <w:marBottom w:val="0"/>
                                      <w:divBdr>
                                        <w:top w:val="single" w:sz="2" w:space="0" w:color="D9D9E3"/>
                                        <w:left w:val="single" w:sz="2" w:space="0" w:color="D9D9E3"/>
                                        <w:bottom w:val="single" w:sz="2" w:space="0" w:color="D9D9E3"/>
                                        <w:right w:val="single" w:sz="2" w:space="0" w:color="D9D9E3"/>
                                      </w:divBdr>
                                      <w:divsChild>
                                        <w:div w:id="1973366872">
                                          <w:marLeft w:val="0"/>
                                          <w:marRight w:val="0"/>
                                          <w:marTop w:val="0"/>
                                          <w:marBottom w:val="0"/>
                                          <w:divBdr>
                                            <w:top w:val="single" w:sz="2" w:space="0" w:color="D9D9E3"/>
                                            <w:left w:val="single" w:sz="2" w:space="0" w:color="D9D9E3"/>
                                            <w:bottom w:val="single" w:sz="2" w:space="0" w:color="D9D9E3"/>
                                            <w:right w:val="single" w:sz="2" w:space="0" w:color="D9D9E3"/>
                                          </w:divBdr>
                                          <w:divsChild>
                                            <w:div w:id="360252432">
                                              <w:marLeft w:val="0"/>
                                              <w:marRight w:val="0"/>
                                              <w:marTop w:val="0"/>
                                              <w:marBottom w:val="0"/>
                                              <w:divBdr>
                                                <w:top w:val="single" w:sz="2" w:space="0" w:color="D9D9E3"/>
                                                <w:left w:val="single" w:sz="2" w:space="0" w:color="D9D9E3"/>
                                                <w:bottom w:val="single" w:sz="2" w:space="0" w:color="D9D9E3"/>
                                                <w:right w:val="single" w:sz="2" w:space="0" w:color="D9D9E3"/>
                                              </w:divBdr>
                                              <w:divsChild>
                                                <w:div w:id="1056658075">
                                                  <w:marLeft w:val="0"/>
                                                  <w:marRight w:val="0"/>
                                                  <w:marTop w:val="0"/>
                                                  <w:marBottom w:val="0"/>
                                                  <w:divBdr>
                                                    <w:top w:val="single" w:sz="2" w:space="0" w:color="D9D9E3"/>
                                                    <w:left w:val="single" w:sz="2" w:space="0" w:color="D9D9E3"/>
                                                    <w:bottom w:val="single" w:sz="2" w:space="0" w:color="D9D9E3"/>
                                                    <w:right w:val="single" w:sz="2" w:space="0" w:color="D9D9E3"/>
                                                  </w:divBdr>
                                                  <w:divsChild>
                                                    <w:div w:id="5844139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13625230">
                                      <w:marLeft w:val="0"/>
                                      <w:marRight w:val="0"/>
                                      <w:marTop w:val="0"/>
                                      <w:marBottom w:val="0"/>
                                      <w:divBdr>
                                        <w:top w:val="single" w:sz="2" w:space="0" w:color="D9D9E3"/>
                                        <w:left w:val="single" w:sz="2" w:space="0" w:color="D9D9E3"/>
                                        <w:bottom w:val="single" w:sz="2" w:space="0" w:color="D9D9E3"/>
                                        <w:right w:val="single" w:sz="2" w:space="0" w:color="D9D9E3"/>
                                      </w:divBdr>
                                      <w:divsChild>
                                        <w:div w:id="315645183">
                                          <w:marLeft w:val="0"/>
                                          <w:marRight w:val="0"/>
                                          <w:marTop w:val="0"/>
                                          <w:marBottom w:val="0"/>
                                          <w:divBdr>
                                            <w:top w:val="single" w:sz="2" w:space="0" w:color="D9D9E3"/>
                                            <w:left w:val="single" w:sz="2" w:space="0" w:color="D9D9E3"/>
                                            <w:bottom w:val="single" w:sz="2" w:space="0" w:color="D9D9E3"/>
                                            <w:right w:val="single" w:sz="2" w:space="0" w:color="D9D9E3"/>
                                          </w:divBdr>
                                          <w:divsChild>
                                            <w:div w:id="19365925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58477613">
                          <w:marLeft w:val="0"/>
                          <w:marRight w:val="0"/>
                          <w:marTop w:val="0"/>
                          <w:marBottom w:val="0"/>
                          <w:divBdr>
                            <w:top w:val="single" w:sz="2" w:space="0" w:color="auto"/>
                            <w:left w:val="single" w:sz="2" w:space="0" w:color="auto"/>
                            <w:bottom w:val="single" w:sz="6" w:space="0" w:color="auto"/>
                            <w:right w:val="single" w:sz="2" w:space="0" w:color="auto"/>
                          </w:divBdr>
                          <w:divsChild>
                            <w:div w:id="291788232">
                              <w:marLeft w:val="0"/>
                              <w:marRight w:val="0"/>
                              <w:marTop w:val="100"/>
                              <w:marBottom w:val="100"/>
                              <w:divBdr>
                                <w:top w:val="single" w:sz="2" w:space="0" w:color="D9D9E3"/>
                                <w:left w:val="single" w:sz="2" w:space="0" w:color="D9D9E3"/>
                                <w:bottom w:val="single" w:sz="2" w:space="0" w:color="D9D9E3"/>
                                <w:right w:val="single" w:sz="2" w:space="0" w:color="D9D9E3"/>
                              </w:divBdr>
                              <w:divsChild>
                                <w:div w:id="1212229842">
                                  <w:marLeft w:val="0"/>
                                  <w:marRight w:val="0"/>
                                  <w:marTop w:val="0"/>
                                  <w:marBottom w:val="0"/>
                                  <w:divBdr>
                                    <w:top w:val="single" w:sz="2" w:space="0" w:color="D9D9E3"/>
                                    <w:left w:val="single" w:sz="2" w:space="0" w:color="D9D9E3"/>
                                    <w:bottom w:val="single" w:sz="2" w:space="0" w:color="D9D9E3"/>
                                    <w:right w:val="single" w:sz="2" w:space="0" w:color="D9D9E3"/>
                                  </w:divBdr>
                                  <w:divsChild>
                                    <w:div w:id="1972788352">
                                      <w:marLeft w:val="0"/>
                                      <w:marRight w:val="0"/>
                                      <w:marTop w:val="0"/>
                                      <w:marBottom w:val="0"/>
                                      <w:divBdr>
                                        <w:top w:val="single" w:sz="2" w:space="0" w:color="D9D9E3"/>
                                        <w:left w:val="single" w:sz="2" w:space="0" w:color="D9D9E3"/>
                                        <w:bottom w:val="single" w:sz="2" w:space="0" w:color="D9D9E3"/>
                                        <w:right w:val="single" w:sz="2" w:space="0" w:color="D9D9E3"/>
                                      </w:divBdr>
                                      <w:divsChild>
                                        <w:div w:id="987709117">
                                          <w:marLeft w:val="0"/>
                                          <w:marRight w:val="0"/>
                                          <w:marTop w:val="0"/>
                                          <w:marBottom w:val="0"/>
                                          <w:divBdr>
                                            <w:top w:val="single" w:sz="2" w:space="0" w:color="D9D9E3"/>
                                            <w:left w:val="single" w:sz="2" w:space="0" w:color="D9D9E3"/>
                                            <w:bottom w:val="single" w:sz="2" w:space="0" w:color="D9D9E3"/>
                                            <w:right w:val="single" w:sz="2" w:space="0" w:color="D9D9E3"/>
                                          </w:divBdr>
                                          <w:divsChild>
                                            <w:div w:id="1482884318">
                                              <w:marLeft w:val="0"/>
                                              <w:marRight w:val="0"/>
                                              <w:marTop w:val="0"/>
                                              <w:marBottom w:val="0"/>
                                              <w:divBdr>
                                                <w:top w:val="single" w:sz="2" w:space="0" w:color="D9D9E3"/>
                                                <w:left w:val="single" w:sz="2" w:space="0" w:color="D9D9E3"/>
                                                <w:bottom w:val="single" w:sz="2" w:space="0" w:color="D9D9E3"/>
                                                <w:right w:val="single" w:sz="2" w:space="0" w:color="D9D9E3"/>
                                              </w:divBdr>
                                              <w:divsChild>
                                                <w:div w:id="1876893647">
                                                  <w:marLeft w:val="0"/>
                                                  <w:marRight w:val="0"/>
                                                  <w:marTop w:val="0"/>
                                                  <w:marBottom w:val="0"/>
                                                  <w:divBdr>
                                                    <w:top w:val="single" w:sz="2" w:space="0" w:color="D9D9E3"/>
                                                    <w:left w:val="single" w:sz="2" w:space="0" w:color="D9D9E3"/>
                                                    <w:bottom w:val="single" w:sz="2" w:space="0" w:color="D9D9E3"/>
                                                    <w:right w:val="single" w:sz="2" w:space="0" w:color="D9D9E3"/>
                                                  </w:divBdr>
                                                  <w:divsChild>
                                                    <w:div w:id="18447835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09040710">
                                      <w:marLeft w:val="0"/>
                                      <w:marRight w:val="0"/>
                                      <w:marTop w:val="0"/>
                                      <w:marBottom w:val="0"/>
                                      <w:divBdr>
                                        <w:top w:val="single" w:sz="2" w:space="0" w:color="D9D9E3"/>
                                        <w:left w:val="single" w:sz="2" w:space="0" w:color="D9D9E3"/>
                                        <w:bottom w:val="single" w:sz="2" w:space="0" w:color="D9D9E3"/>
                                        <w:right w:val="single" w:sz="2" w:space="0" w:color="D9D9E3"/>
                                      </w:divBdr>
                                      <w:divsChild>
                                        <w:div w:id="1030299707">
                                          <w:marLeft w:val="0"/>
                                          <w:marRight w:val="0"/>
                                          <w:marTop w:val="0"/>
                                          <w:marBottom w:val="0"/>
                                          <w:divBdr>
                                            <w:top w:val="single" w:sz="2" w:space="0" w:color="D9D9E3"/>
                                            <w:left w:val="single" w:sz="2" w:space="0" w:color="D9D9E3"/>
                                            <w:bottom w:val="single" w:sz="2" w:space="0" w:color="D9D9E3"/>
                                            <w:right w:val="single" w:sz="2" w:space="0" w:color="D9D9E3"/>
                                          </w:divBdr>
                                          <w:divsChild>
                                            <w:div w:id="17116837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60366735">
                          <w:marLeft w:val="0"/>
                          <w:marRight w:val="0"/>
                          <w:marTop w:val="0"/>
                          <w:marBottom w:val="0"/>
                          <w:divBdr>
                            <w:top w:val="single" w:sz="2" w:space="0" w:color="auto"/>
                            <w:left w:val="single" w:sz="2" w:space="0" w:color="auto"/>
                            <w:bottom w:val="single" w:sz="6" w:space="0" w:color="auto"/>
                            <w:right w:val="single" w:sz="2" w:space="0" w:color="auto"/>
                          </w:divBdr>
                          <w:divsChild>
                            <w:div w:id="1159149007">
                              <w:marLeft w:val="0"/>
                              <w:marRight w:val="0"/>
                              <w:marTop w:val="100"/>
                              <w:marBottom w:val="100"/>
                              <w:divBdr>
                                <w:top w:val="single" w:sz="2" w:space="0" w:color="D9D9E3"/>
                                <w:left w:val="single" w:sz="2" w:space="0" w:color="D9D9E3"/>
                                <w:bottom w:val="single" w:sz="2" w:space="0" w:color="D9D9E3"/>
                                <w:right w:val="single" w:sz="2" w:space="0" w:color="D9D9E3"/>
                              </w:divBdr>
                              <w:divsChild>
                                <w:div w:id="235021179">
                                  <w:marLeft w:val="0"/>
                                  <w:marRight w:val="0"/>
                                  <w:marTop w:val="0"/>
                                  <w:marBottom w:val="0"/>
                                  <w:divBdr>
                                    <w:top w:val="single" w:sz="2" w:space="0" w:color="D9D9E3"/>
                                    <w:left w:val="single" w:sz="2" w:space="0" w:color="D9D9E3"/>
                                    <w:bottom w:val="single" w:sz="2" w:space="0" w:color="D9D9E3"/>
                                    <w:right w:val="single" w:sz="2" w:space="0" w:color="D9D9E3"/>
                                  </w:divBdr>
                                  <w:divsChild>
                                    <w:div w:id="237130294">
                                      <w:marLeft w:val="0"/>
                                      <w:marRight w:val="0"/>
                                      <w:marTop w:val="0"/>
                                      <w:marBottom w:val="0"/>
                                      <w:divBdr>
                                        <w:top w:val="single" w:sz="2" w:space="0" w:color="D9D9E3"/>
                                        <w:left w:val="single" w:sz="2" w:space="0" w:color="D9D9E3"/>
                                        <w:bottom w:val="single" w:sz="2" w:space="0" w:color="D9D9E3"/>
                                        <w:right w:val="single" w:sz="2" w:space="0" w:color="D9D9E3"/>
                                      </w:divBdr>
                                      <w:divsChild>
                                        <w:div w:id="379060538">
                                          <w:marLeft w:val="0"/>
                                          <w:marRight w:val="0"/>
                                          <w:marTop w:val="0"/>
                                          <w:marBottom w:val="0"/>
                                          <w:divBdr>
                                            <w:top w:val="single" w:sz="2" w:space="0" w:color="D9D9E3"/>
                                            <w:left w:val="single" w:sz="2" w:space="0" w:color="D9D9E3"/>
                                            <w:bottom w:val="single" w:sz="2" w:space="0" w:color="D9D9E3"/>
                                            <w:right w:val="single" w:sz="2" w:space="0" w:color="D9D9E3"/>
                                          </w:divBdr>
                                          <w:divsChild>
                                            <w:div w:id="20506449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55254426">
                                      <w:marLeft w:val="0"/>
                                      <w:marRight w:val="0"/>
                                      <w:marTop w:val="0"/>
                                      <w:marBottom w:val="0"/>
                                      <w:divBdr>
                                        <w:top w:val="single" w:sz="2" w:space="0" w:color="D9D9E3"/>
                                        <w:left w:val="single" w:sz="2" w:space="0" w:color="D9D9E3"/>
                                        <w:bottom w:val="single" w:sz="2" w:space="0" w:color="D9D9E3"/>
                                        <w:right w:val="single" w:sz="2" w:space="0" w:color="D9D9E3"/>
                                      </w:divBdr>
                                      <w:divsChild>
                                        <w:div w:id="861170841">
                                          <w:marLeft w:val="0"/>
                                          <w:marRight w:val="0"/>
                                          <w:marTop w:val="0"/>
                                          <w:marBottom w:val="0"/>
                                          <w:divBdr>
                                            <w:top w:val="single" w:sz="2" w:space="0" w:color="D9D9E3"/>
                                            <w:left w:val="single" w:sz="2" w:space="0" w:color="D9D9E3"/>
                                            <w:bottom w:val="single" w:sz="2" w:space="0" w:color="D9D9E3"/>
                                            <w:right w:val="single" w:sz="2" w:space="0" w:color="D9D9E3"/>
                                          </w:divBdr>
                                          <w:divsChild>
                                            <w:div w:id="470289333">
                                              <w:marLeft w:val="0"/>
                                              <w:marRight w:val="0"/>
                                              <w:marTop w:val="0"/>
                                              <w:marBottom w:val="0"/>
                                              <w:divBdr>
                                                <w:top w:val="single" w:sz="2" w:space="0" w:color="D9D9E3"/>
                                                <w:left w:val="single" w:sz="2" w:space="0" w:color="D9D9E3"/>
                                                <w:bottom w:val="single" w:sz="2" w:space="0" w:color="D9D9E3"/>
                                                <w:right w:val="single" w:sz="2" w:space="0" w:color="D9D9E3"/>
                                              </w:divBdr>
                                              <w:divsChild>
                                                <w:div w:id="608003233">
                                                  <w:marLeft w:val="0"/>
                                                  <w:marRight w:val="0"/>
                                                  <w:marTop w:val="0"/>
                                                  <w:marBottom w:val="0"/>
                                                  <w:divBdr>
                                                    <w:top w:val="single" w:sz="2" w:space="0" w:color="D9D9E3"/>
                                                    <w:left w:val="single" w:sz="2" w:space="0" w:color="D9D9E3"/>
                                                    <w:bottom w:val="single" w:sz="2" w:space="0" w:color="D9D9E3"/>
                                                    <w:right w:val="single" w:sz="2" w:space="0" w:color="D9D9E3"/>
                                                  </w:divBdr>
                                                  <w:divsChild>
                                                    <w:div w:id="20249324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66420569">
                          <w:marLeft w:val="0"/>
                          <w:marRight w:val="0"/>
                          <w:marTop w:val="0"/>
                          <w:marBottom w:val="0"/>
                          <w:divBdr>
                            <w:top w:val="single" w:sz="2" w:space="0" w:color="auto"/>
                            <w:left w:val="single" w:sz="2" w:space="0" w:color="auto"/>
                            <w:bottom w:val="single" w:sz="6" w:space="0" w:color="auto"/>
                            <w:right w:val="single" w:sz="2" w:space="0" w:color="auto"/>
                          </w:divBdr>
                          <w:divsChild>
                            <w:div w:id="1229223440">
                              <w:marLeft w:val="0"/>
                              <w:marRight w:val="0"/>
                              <w:marTop w:val="100"/>
                              <w:marBottom w:val="100"/>
                              <w:divBdr>
                                <w:top w:val="single" w:sz="2" w:space="0" w:color="D9D9E3"/>
                                <w:left w:val="single" w:sz="2" w:space="0" w:color="D9D9E3"/>
                                <w:bottom w:val="single" w:sz="2" w:space="0" w:color="D9D9E3"/>
                                <w:right w:val="single" w:sz="2" w:space="0" w:color="D9D9E3"/>
                              </w:divBdr>
                              <w:divsChild>
                                <w:div w:id="2052223583">
                                  <w:marLeft w:val="0"/>
                                  <w:marRight w:val="0"/>
                                  <w:marTop w:val="0"/>
                                  <w:marBottom w:val="0"/>
                                  <w:divBdr>
                                    <w:top w:val="single" w:sz="2" w:space="0" w:color="D9D9E3"/>
                                    <w:left w:val="single" w:sz="2" w:space="0" w:color="D9D9E3"/>
                                    <w:bottom w:val="single" w:sz="2" w:space="0" w:color="D9D9E3"/>
                                    <w:right w:val="single" w:sz="2" w:space="0" w:color="D9D9E3"/>
                                  </w:divBdr>
                                  <w:divsChild>
                                    <w:div w:id="1257400867">
                                      <w:marLeft w:val="0"/>
                                      <w:marRight w:val="0"/>
                                      <w:marTop w:val="0"/>
                                      <w:marBottom w:val="0"/>
                                      <w:divBdr>
                                        <w:top w:val="single" w:sz="2" w:space="0" w:color="D9D9E3"/>
                                        <w:left w:val="single" w:sz="2" w:space="0" w:color="D9D9E3"/>
                                        <w:bottom w:val="single" w:sz="2" w:space="0" w:color="D9D9E3"/>
                                        <w:right w:val="single" w:sz="2" w:space="0" w:color="D9D9E3"/>
                                      </w:divBdr>
                                      <w:divsChild>
                                        <w:div w:id="507796281">
                                          <w:marLeft w:val="0"/>
                                          <w:marRight w:val="0"/>
                                          <w:marTop w:val="0"/>
                                          <w:marBottom w:val="0"/>
                                          <w:divBdr>
                                            <w:top w:val="single" w:sz="2" w:space="0" w:color="D9D9E3"/>
                                            <w:left w:val="single" w:sz="2" w:space="0" w:color="D9D9E3"/>
                                            <w:bottom w:val="single" w:sz="2" w:space="0" w:color="D9D9E3"/>
                                            <w:right w:val="single" w:sz="2" w:space="0" w:color="D9D9E3"/>
                                          </w:divBdr>
                                          <w:divsChild>
                                            <w:div w:id="3837249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64430590">
                                      <w:marLeft w:val="0"/>
                                      <w:marRight w:val="0"/>
                                      <w:marTop w:val="0"/>
                                      <w:marBottom w:val="0"/>
                                      <w:divBdr>
                                        <w:top w:val="single" w:sz="2" w:space="0" w:color="D9D9E3"/>
                                        <w:left w:val="single" w:sz="2" w:space="0" w:color="D9D9E3"/>
                                        <w:bottom w:val="single" w:sz="2" w:space="0" w:color="D9D9E3"/>
                                        <w:right w:val="single" w:sz="2" w:space="0" w:color="D9D9E3"/>
                                      </w:divBdr>
                                      <w:divsChild>
                                        <w:div w:id="306861378">
                                          <w:marLeft w:val="0"/>
                                          <w:marRight w:val="0"/>
                                          <w:marTop w:val="0"/>
                                          <w:marBottom w:val="0"/>
                                          <w:divBdr>
                                            <w:top w:val="single" w:sz="2" w:space="0" w:color="D9D9E3"/>
                                            <w:left w:val="single" w:sz="2" w:space="0" w:color="D9D9E3"/>
                                            <w:bottom w:val="single" w:sz="2" w:space="0" w:color="D9D9E3"/>
                                            <w:right w:val="single" w:sz="2" w:space="0" w:color="D9D9E3"/>
                                          </w:divBdr>
                                          <w:divsChild>
                                            <w:div w:id="359863541">
                                              <w:marLeft w:val="0"/>
                                              <w:marRight w:val="0"/>
                                              <w:marTop w:val="0"/>
                                              <w:marBottom w:val="0"/>
                                              <w:divBdr>
                                                <w:top w:val="single" w:sz="2" w:space="0" w:color="D9D9E3"/>
                                                <w:left w:val="single" w:sz="2" w:space="0" w:color="D9D9E3"/>
                                                <w:bottom w:val="single" w:sz="2" w:space="0" w:color="D9D9E3"/>
                                                <w:right w:val="single" w:sz="2" w:space="0" w:color="D9D9E3"/>
                                              </w:divBdr>
                                              <w:divsChild>
                                                <w:div w:id="1290015192">
                                                  <w:marLeft w:val="0"/>
                                                  <w:marRight w:val="0"/>
                                                  <w:marTop w:val="0"/>
                                                  <w:marBottom w:val="0"/>
                                                  <w:divBdr>
                                                    <w:top w:val="single" w:sz="2" w:space="0" w:color="D9D9E3"/>
                                                    <w:left w:val="single" w:sz="2" w:space="0" w:color="D9D9E3"/>
                                                    <w:bottom w:val="single" w:sz="2" w:space="0" w:color="D9D9E3"/>
                                                    <w:right w:val="single" w:sz="2" w:space="0" w:color="D9D9E3"/>
                                                  </w:divBdr>
                                                  <w:divsChild>
                                                    <w:div w:id="14475803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73931730">
                          <w:marLeft w:val="0"/>
                          <w:marRight w:val="0"/>
                          <w:marTop w:val="0"/>
                          <w:marBottom w:val="0"/>
                          <w:divBdr>
                            <w:top w:val="single" w:sz="2" w:space="0" w:color="auto"/>
                            <w:left w:val="single" w:sz="2" w:space="0" w:color="auto"/>
                            <w:bottom w:val="single" w:sz="6" w:space="0" w:color="auto"/>
                            <w:right w:val="single" w:sz="2" w:space="0" w:color="auto"/>
                          </w:divBdr>
                          <w:divsChild>
                            <w:div w:id="1518688568">
                              <w:marLeft w:val="0"/>
                              <w:marRight w:val="0"/>
                              <w:marTop w:val="100"/>
                              <w:marBottom w:val="100"/>
                              <w:divBdr>
                                <w:top w:val="single" w:sz="2" w:space="0" w:color="D9D9E3"/>
                                <w:left w:val="single" w:sz="2" w:space="0" w:color="D9D9E3"/>
                                <w:bottom w:val="single" w:sz="2" w:space="0" w:color="D9D9E3"/>
                                <w:right w:val="single" w:sz="2" w:space="0" w:color="D9D9E3"/>
                              </w:divBdr>
                              <w:divsChild>
                                <w:div w:id="1576816444">
                                  <w:marLeft w:val="0"/>
                                  <w:marRight w:val="0"/>
                                  <w:marTop w:val="0"/>
                                  <w:marBottom w:val="0"/>
                                  <w:divBdr>
                                    <w:top w:val="single" w:sz="2" w:space="0" w:color="D9D9E3"/>
                                    <w:left w:val="single" w:sz="2" w:space="0" w:color="D9D9E3"/>
                                    <w:bottom w:val="single" w:sz="2" w:space="0" w:color="D9D9E3"/>
                                    <w:right w:val="single" w:sz="2" w:space="0" w:color="D9D9E3"/>
                                  </w:divBdr>
                                  <w:divsChild>
                                    <w:div w:id="301665478">
                                      <w:marLeft w:val="0"/>
                                      <w:marRight w:val="0"/>
                                      <w:marTop w:val="0"/>
                                      <w:marBottom w:val="0"/>
                                      <w:divBdr>
                                        <w:top w:val="single" w:sz="2" w:space="0" w:color="D9D9E3"/>
                                        <w:left w:val="single" w:sz="2" w:space="0" w:color="D9D9E3"/>
                                        <w:bottom w:val="single" w:sz="2" w:space="0" w:color="D9D9E3"/>
                                        <w:right w:val="single" w:sz="2" w:space="0" w:color="D9D9E3"/>
                                      </w:divBdr>
                                      <w:divsChild>
                                        <w:div w:id="362101264">
                                          <w:marLeft w:val="0"/>
                                          <w:marRight w:val="0"/>
                                          <w:marTop w:val="0"/>
                                          <w:marBottom w:val="0"/>
                                          <w:divBdr>
                                            <w:top w:val="single" w:sz="2" w:space="0" w:color="D9D9E3"/>
                                            <w:left w:val="single" w:sz="2" w:space="0" w:color="D9D9E3"/>
                                            <w:bottom w:val="single" w:sz="2" w:space="0" w:color="D9D9E3"/>
                                            <w:right w:val="single" w:sz="2" w:space="0" w:color="D9D9E3"/>
                                          </w:divBdr>
                                          <w:divsChild>
                                            <w:div w:id="807636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94559976">
                                      <w:marLeft w:val="0"/>
                                      <w:marRight w:val="0"/>
                                      <w:marTop w:val="0"/>
                                      <w:marBottom w:val="0"/>
                                      <w:divBdr>
                                        <w:top w:val="single" w:sz="2" w:space="0" w:color="D9D9E3"/>
                                        <w:left w:val="single" w:sz="2" w:space="0" w:color="D9D9E3"/>
                                        <w:bottom w:val="single" w:sz="2" w:space="0" w:color="D9D9E3"/>
                                        <w:right w:val="single" w:sz="2" w:space="0" w:color="D9D9E3"/>
                                      </w:divBdr>
                                      <w:divsChild>
                                        <w:div w:id="475611576">
                                          <w:marLeft w:val="0"/>
                                          <w:marRight w:val="0"/>
                                          <w:marTop w:val="0"/>
                                          <w:marBottom w:val="0"/>
                                          <w:divBdr>
                                            <w:top w:val="single" w:sz="2" w:space="0" w:color="D9D9E3"/>
                                            <w:left w:val="single" w:sz="2" w:space="0" w:color="D9D9E3"/>
                                            <w:bottom w:val="single" w:sz="2" w:space="0" w:color="D9D9E3"/>
                                            <w:right w:val="single" w:sz="2" w:space="0" w:color="D9D9E3"/>
                                          </w:divBdr>
                                          <w:divsChild>
                                            <w:div w:id="963149413">
                                              <w:marLeft w:val="0"/>
                                              <w:marRight w:val="0"/>
                                              <w:marTop w:val="0"/>
                                              <w:marBottom w:val="0"/>
                                              <w:divBdr>
                                                <w:top w:val="single" w:sz="2" w:space="0" w:color="D9D9E3"/>
                                                <w:left w:val="single" w:sz="2" w:space="0" w:color="D9D9E3"/>
                                                <w:bottom w:val="single" w:sz="2" w:space="0" w:color="D9D9E3"/>
                                                <w:right w:val="single" w:sz="2" w:space="0" w:color="D9D9E3"/>
                                              </w:divBdr>
                                              <w:divsChild>
                                                <w:div w:id="1009453291">
                                                  <w:marLeft w:val="0"/>
                                                  <w:marRight w:val="0"/>
                                                  <w:marTop w:val="0"/>
                                                  <w:marBottom w:val="0"/>
                                                  <w:divBdr>
                                                    <w:top w:val="single" w:sz="2" w:space="0" w:color="D9D9E3"/>
                                                    <w:left w:val="single" w:sz="2" w:space="0" w:color="D9D9E3"/>
                                                    <w:bottom w:val="single" w:sz="2" w:space="0" w:color="D9D9E3"/>
                                                    <w:right w:val="single" w:sz="2" w:space="0" w:color="D9D9E3"/>
                                                  </w:divBdr>
                                                  <w:divsChild>
                                                    <w:div w:id="14227927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78451820">
                          <w:marLeft w:val="0"/>
                          <w:marRight w:val="0"/>
                          <w:marTop w:val="0"/>
                          <w:marBottom w:val="0"/>
                          <w:divBdr>
                            <w:top w:val="single" w:sz="2" w:space="0" w:color="auto"/>
                            <w:left w:val="single" w:sz="2" w:space="0" w:color="auto"/>
                            <w:bottom w:val="single" w:sz="6" w:space="0" w:color="auto"/>
                            <w:right w:val="single" w:sz="2" w:space="0" w:color="auto"/>
                          </w:divBdr>
                          <w:divsChild>
                            <w:div w:id="382365630">
                              <w:marLeft w:val="0"/>
                              <w:marRight w:val="0"/>
                              <w:marTop w:val="100"/>
                              <w:marBottom w:val="100"/>
                              <w:divBdr>
                                <w:top w:val="single" w:sz="2" w:space="0" w:color="D9D9E3"/>
                                <w:left w:val="single" w:sz="2" w:space="0" w:color="D9D9E3"/>
                                <w:bottom w:val="single" w:sz="2" w:space="0" w:color="D9D9E3"/>
                                <w:right w:val="single" w:sz="2" w:space="0" w:color="D9D9E3"/>
                              </w:divBdr>
                              <w:divsChild>
                                <w:div w:id="1067453888">
                                  <w:marLeft w:val="0"/>
                                  <w:marRight w:val="0"/>
                                  <w:marTop w:val="0"/>
                                  <w:marBottom w:val="0"/>
                                  <w:divBdr>
                                    <w:top w:val="single" w:sz="2" w:space="0" w:color="D9D9E3"/>
                                    <w:left w:val="single" w:sz="2" w:space="0" w:color="D9D9E3"/>
                                    <w:bottom w:val="single" w:sz="2" w:space="0" w:color="D9D9E3"/>
                                    <w:right w:val="single" w:sz="2" w:space="0" w:color="D9D9E3"/>
                                  </w:divBdr>
                                  <w:divsChild>
                                    <w:div w:id="1260680661">
                                      <w:marLeft w:val="0"/>
                                      <w:marRight w:val="0"/>
                                      <w:marTop w:val="0"/>
                                      <w:marBottom w:val="0"/>
                                      <w:divBdr>
                                        <w:top w:val="single" w:sz="2" w:space="0" w:color="D9D9E3"/>
                                        <w:left w:val="single" w:sz="2" w:space="0" w:color="D9D9E3"/>
                                        <w:bottom w:val="single" w:sz="2" w:space="0" w:color="D9D9E3"/>
                                        <w:right w:val="single" w:sz="2" w:space="0" w:color="D9D9E3"/>
                                      </w:divBdr>
                                      <w:divsChild>
                                        <w:div w:id="1971322969">
                                          <w:marLeft w:val="0"/>
                                          <w:marRight w:val="0"/>
                                          <w:marTop w:val="0"/>
                                          <w:marBottom w:val="0"/>
                                          <w:divBdr>
                                            <w:top w:val="single" w:sz="2" w:space="0" w:color="D9D9E3"/>
                                            <w:left w:val="single" w:sz="2" w:space="0" w:color="D9D9E3"/>
                                            <w:bottom w:val="single" w:sz="2" w:space="0" w:color="D9D9E3"/>
                                            <w:right w:val="single" w:sz="2" w:space="0" w:color="D9D9E3"/>
                                          </w:divBdr>
                                          <w:divsChild>
                                            <w:div w:id="18832058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39233119">
                                      <w:marLeft w:val="0"/>
                                      <w:marRight w:val="0"/>
                                      <w:marTop w:val="0"/>
                                      <w:marBottom w:val="0"/>
                                      <w:divBdr>
                                        <w:top w:val="single" w:sz="2" w:space="0" w:color="D9D9E3"/>
                                        <w:left w:val="single" w:sz="2" w:space="0" w:color="D9D9E3"/>
                                        <w:bottom w:val="single" w:sz="2" w:space="0" w:color="D9D9E3"/>
                                        <w:right w:val="single" w:sz="2" w:space="0" w:color="D9D9E3"/>
                                      </w:divBdr>
                                      <w:divsChild>
                                        <w:div w:id="1109466356">
                                          <w:marLeft w:val="0"/>
                                          <w:marRight w:val="0"/>
                                          <w:marTop w:val="0"/>
                                          <w:marBottom w:val="0"/>
                                          <w:divBdr>
                                            <w:top w:val="single" w:sz="2" w:space="0" w:color="D9D9E3"/>
                                            <w:left w:val="single" w:sz="2" w:space="0" w:color="D9D9E3"/>
                                            <w:bottom w:val="single" w:sz="2" w:space="0" w:color="D9D9E3"/>
                                            <w:right w:val="single" w:sz="2" w:space="0" w:color="D9D9E3"/>
                                          </w:divBdr>
                                          <w:divsChild>
                                            <w:div w:id="1782451536">
                                              <w:marLeft w:val="0"/>
                                              <w:marRight w:val="0"/>
                                              <w:marTop w:val="0"/>
                                              <w:marBottom w:val="0"/>
                                              <w:divBdr>
                                                <w:top w:val="single" w:sz="2" w:space="0" w:color="D9D9E3"/>
                                                <w:left w:val="single" w:sz="2" w:space="0" w:color="D9D9E3"/>
                                                <w:bottom w:val="single" w:sz="2" w:space="0" w:color="D9D9E3"/>
                                                <w:right w:val="single" w:sz="2" w:space="0" w:color="D9D9E3"/>
                                              </w:divBdr>
                                              <w:divsChild>
                                                <w:div w:id="2078284184">
                                                  <w:marLeft w:val="0"/>
                                                  <w:marRight w:val="0"/>
                                                  <w:marTop w:val="0"/>
                                                  <w:marBottom w:val="0"/>
                                                  <w:divBdr>
                                                    <w:top w:val="single" w:sz="2" w:space="0" w:color="D9D9E3"/>
                                                    <w:left w:val="single" w:sz="2" w:space="0" w:color="D9D9E3"/>
                                                    <w:bottom w:val="single" w:sz="2" w:space="0" w:color="D9D9E3"/>
                                                    <w:right w:val="single" w:sz="2" w:space="0" w:color="D9D9E3"/>
                                                  </w:divBdr>
                                                  <w:divsChild>
                                                    <w:div w:id="5402836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88159650">
                          <w:marLeft w:val="0"/>
                          <w:marRight w:val="0"/>
                          <w:marTop w:val="0"/>
                          <w:marBottom w:val="0"/>
                          <w:divBdr>
                            <w:top w:val="single" w:sz="2" w:space="0" w:color="auto"/>
                            <w:left w:val="single" w:sz="2" w:space="0" w:color="auto"/>
                            <w:bottom w:val="single" w:sz="6" w:space="0" w:color="auto"/>
                            <w:right w:val="single" w:sz="2" w:space="0" w:color="auto"/>
                          </w:divBdr>
                          <w:divsChild>
                            <w:div w:id="868950138">
                              <w:marLeft w:val="0"/>
                              <w:marRight w:val="0"/>
                              <w:marTop w:val="100"/>
                              <w:marBottom w:val="100"/>
                              <w:divBdr>
                                <w:top w:val="single" w:sz="2" w:space="0" w:color="D9D9E3"/>
                                <w:left w:val="single" w:sz="2" w:space="0" w:color="D9D9E3"/>
                                <w:bottom w:val="single" w:sz="2" w:space="0" w:color="D9D9E3"/>
                                <w:right w:val="single" w:sz="2" w:space="0" w:color="D9D9E3"/>
                              </w:divBdr>
                              <w:divsChild>
                                <w:div w:id="1629049519">
                                  <w:marLeft w:val="0"/>
                                  <w:marRight w:val="0"/>
                                  <w:marTop w:val="0"/>
                                  <w:marBottom w:val="0"/>
                                  <w:divBdr>
                                    <w:top w:val="single" w:sz="2" w:space="0" w:color="D9D9E3"/>
                                    <w:left w:val="single" w:sz="2" w:space="0" w:color="D9D9E3"/>
                                    <w:bottom w:val="single" w:sz="2" w:space="0" w:color="D9D9E3"/>
                                    <w:right w:val="single" w:sz="2" w:space="0" w:color="D9D9E3"/>
                                  </w:divBdr>
                                  <w:divsChild>
                                    <w:div w:id="1498349590">
                                      <w:marLeft w:val="0"/>
                                      <w:marRight w:val="0"/>
                                      <w:marTop w:val="0"/>
                                      <w:marBottom w:val="0"/>
                                      <w:divBdr>
                                        <w:top w:val="single" w:sz="2" w:space="0" w:color="D9D9E3"/>
                                        <w:left w:val="single" w:sz="2" w:space="0" w:color="D9D9E3"/>
                                        <w:bottom w:val="single" w:sz="2" w:space="0" w:color="D9D9E3"/>
                                        <w:right w:val="single" w:sz="2" w:space="0" w:color="D9D9E3"/>
                                      </w:divBdr>
                                      <w:divsChild>
                                        <w:div w:id="1525557683">
                                          <w:marLeft w:val="0"/>
                                          <w:marRight w:val="0"/>
                                          <w:marTop w:val="0"/>
                                          <w:marBottom w:val="0"/>
                                          <w:divBdr>
                                            <w:top w:val="single" w:sz="2" w:space="0" w:color="D9D9E3"/>
                                            <w:left w:val="single" w:sz="2" w:space="0" w:color="D9D9E3"/>
                                            <w:bottom w:val="single" w:sz="2" w:space="0" w:color="D9D9E3"/>
                                            <w:right w:val="single" w:sz="2" w:space="0" w:color="D9D9E3"/>
                                          </w:divBdr>
                                          <w:divsChild>
                                            <w:div w:id="8535701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06460834">
                                      <w:marLeft w:val="0"/>
                                      <w:marRight w:val="0"/>
                                      <w:marTop w:val="0"/>
                                      <w:marBottom w:val="0"/>
                                      <w:divBdr>
                                        <w:top w:val="single" w:sz="2" w:space="0" w:color="D9D9E3"/>
                                        <w:left w:val="single" w:sz="2" w:space="0" w:color="D9D9E3"/>
                                        <w:bottom w:val="single" w:sz="2" w:space="0" w:color="D9D9E3"/>
                                        <w:right w:val="single" w:sz="2" w:space="0" w:color="D9D9E3"/>
                                      </w:divBdr>
                                      <w:divsChild>
                                        <w:div w:id="1218319858">
                                          <w:marLeft w:val="0"/>
                                          <w:marRight w:val="0"/>
                                          <w:marTop w:val="0"/>
                                          <w:marBottom w:val="0"/>
                                          <w:divBdr>
                                            <w:top w:val="single" w:sz="2" w:space="0" w:color="D9D9E3"/>
                                            <w:left w:val="single" w:sz="2" w:space="0" w:color="D9D9E3"/>
                                            <w:bottom w:val="single" w:sz="2" w:space="0" w:color="D9D9E3"/>
                                            <w:right w:val="single" w:sz="2" w:space="0" w:color="D9D9E3"/>
                                          </w:divBdr>
                                          <w:divsChild>
                                            <w:div w:id="1928032332">
                                              <w:marLeft w:val="0"/>
                                              <w:marRight w:val="0"/>
                                              <w:marTop w:val="0"/>
                                              <w:marBottom w:val="0"/>
                                              <w:divBdr>
                                                <w:top w:val="single" w:sz="2" w:space="0" w:color="D9D9E3"/>
                                                <w:left w:val="single" w:sz="2" w:space="0" w:color="D9D9E3"/>
                                                <w:bottom w:val="single" w:sz="2" w:space="0" w:color="D9D9E3"/>
                                                <w:right w:val="single" w:sz="2" w:space="0" w:color="D9D9E3"/>
                                              </w:divBdr>
                                              <w:divsChild>
                                                <w:div w:id="481511352">
                                                  <w:marLeft w:val="0"/>
                                                  <w:marRight w:val="0"/>
                                                  <w:marTop w:val="0"/>
                                                  <w:marBottom w:val="0"/>
                                                  <w:divBdr>
                                                    <w:top w:val="single" w:sz="2" w:space="0" w:color="D9D9E3"/>
                                                    <w:left w:val="single" w:sz="2" w:space="0" w:color="D9D9E3"/>
                                                    <w:bottom w:val="single" w:sz="2" w:space="0" w:color="D9D9E3"/>
                                                    <w:right w:val="single" w:sz="2" w:space="0" w:color="D9D9E3"/>
                                                  </w:divBdr>
                                                  <w:divsChild>
                                                    <w:div w:id="10677274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99302791">
                          <w:marLeft w:val="0"/>
                          <w:marRight w:val="0"/>
                          <w:marTop w:val="0"/>
                          <w:marBottom w:val="0"/>
                          <w:divBdr>
                            <w:top w:val="single" w:sz="2" w:space="0" w:color="auto"/>
                            <w:left w:val="single" w:sz="2" w:space="0" w:color="auto"/>
                            <w:bottom w:val="single" w:sz="6" w:space="0" w:color="auto"/>
                            <w:right w:val="single" w:sz="2" w:space="0" w:color="auto"/>
                          </w:divBdr>
                          <w:divsChild>
                            <w:div w:id="782388189">
                              <w:marLeft w:val="0"/>
                              <w:marRight w:val="0"/>
                              <w:marTop w:val="100"/>
                              <w:marBottom w:val="100"/>
                              <w:divBdr>
                                <w:top w:val="single" w:sz="2" w:space="0" w:color="D9D9E3"/>
                                <w:left w:val="single" w:sz="2" w:space="0" w:color="D9D9E3"/>
                                <w:bottom w:val="single" w:sz="2" w:space="0" w:color="D9D9E3"/>
                                <w:right w:val="single" w:sz="2" w:space="0" w:color="D9D9E3"/>
                              </w:divBdr>
                              <w:divsChild>
                                <w:div w:id="805855663">
                                  <w:marLeft w:val="0"/>
                                  <w:marRight w:val="0"/>
                                  <w:marTop w:val="0"/>
                                  <w:marBottom w:val="0"/>
                                  <w:divBdr>
                                    <w:top w:val="single" w:sz="2" w:space="0" w:color="D9D9E3"/>
                                    <w:left w:val="single" w:sz="2" w:space="0" w:color="D9D9E3"/>
                                    <w:bottom w:val="single" w:sz="2" w:space="0" w:color="D9D9E3"/>
                                    <w:right w:val="single" w:sz="2" w:space="0" w:color="D9D9E3"/>
                                  </w:divBdr>
                                  <w:divsChild>
                                    <w:div w:id="109054801">
                                      <w:marLeft w:val="0"/>
                                      <w:marRight w:val="0"/>
                                      <w:marTop w:val="0"/>
                                      <w:marBottom w:val="0"/>
                                      <w:divBdr>
                                        <w:top w:val="single" w:sz="2" w:space="0" w:color="D9D9E3"/>
                                        <w:left w:val="single" w:sz="2" w:space="0" w:color="D9D9E3"/>
                                        <w:bottom w:val="single" w:sz="2" w:space="0" w:color="D9D9E3"/>
                                        <w:right w:val="single" w:sz="2" w:space="0" w:color="D9D9E3"/>
                                      </w:divBdr>
                                      <w:divsChild>
                                        <w:div w:id="115758603">
                                          <w:marLeft w:val="0"/>
                                          <w:marRight w:val="0"/>
                                          <w:marTop w:val="0"/>
                                          <w:marBottom w:val="0"/>
                                          <w:divBdr>
                                            <w:top w:val="single" w:sz="2" w:space="0" w:color="D9D9E3"/>
                                            <w:left w:val="single" w:sz="2" w:space="0" w:color="D9D9E3"/>
                                            <w:bottom w:val="single" w:sz="2" w:space="0" w:color="D9D9E3"/>
                                            <w:right w:val="single" w:sz="2" w:space="0" w:color="D9D9E3"/>
                                          </w:divBdr>
                                          <w:divsChild>
                                            <w:div w:id="1127970678">
                                              <w:marLeft w:val="0"/>
                                              <w:marRight w:val="0"/>
                                              <w:marTop w:val="0"/>
                                              <w:marBottom w:val="0"/>
                                              <w:divBdr>
                                                <w:top w:val="single" w:sz="2" w:space="0" w:color="D9D9E3"/>
                                                <w:left w:val="single" w:sz="2" w:space="0" w:color="D9D9E3"/>
                                                <w:bottom w:val="single" w:sz="2" w:space="0" w:color="D9D9E3"/>
                                                <w:right w:val="single" w:sz="2" w:space="0" w:color="D9D9E3"/>
                                              </w:divBdr>
                                              <w:divsChild>
                                                <w:div w:id="1743025652">
                                                  <w:marLeft w:val="0"/>
                                                  <w:marRight w:val="0"/>
                                                  <w:marTop w:val="0"/>
                                                  <w:marBottom w:val="0"/>
                                                  <w:divBdr>
                                                    <w:top w:val="single" w:sz="2" w:space="0" w:color="D9D9E3"/>
                                                    <w:left w:val="single" w:sz="2" w:space="0" w:color="D9D9E3"/>
                                                    <w:bottom w:val="single" w:sz="2" w:space="0" w:color="D9D9E3"/>
                                                    <w:right w:val="single" w:sz="2" w:space="0" w:color="D9D9E3"/>
                                                  </w:divBdr>
                                                  <w:divsChild>
                                                    <w:div w:id="17984480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94774157">
                                      <w:marLeft w:val="0"/>
                                      <w:marRight w:val="0"/>
                                      <w:marTop w:val="0"/>
                                      <w:marBottom w:val="0"/>
                                      <w:divBdr>
                                        <w:top w:val="single" w:sz="2" w:space="0" w:color="D9D9E3"/>
                                        <w:left w:val="single" w:sz="2" w:space="0" w:color="D9D9E3"/>
                                        <w:bottom w:val="single" w:sz="2" w:space="0" w:color="D9D9E3"/>
                                        <w:right w:val="single" w:sz="2" w:space="0" w:color="D9D9E3"/>
                                      </w:divBdr>
                                      <w:divsChild>
                                        <w:div w:id="1981379980">
                                          <w:marLeft w:val="0"/>
                                          <w:marRight w:val="0"/>
                                          <w:marTop w:val="0"/>
                                          <w:marBottom w:val="0"/>
                                          <w:divBdr>
                                            <w:top w:val="single" w:sz="2" w:space="0" w:color="D9D9E3"/>
                                            <w:left w:val="single" w:sz="2" w:space="0" w:color="D9D9E3"/>
                                            <w:bottom w:val="single" w:sz="2" w:space="0" w:color="D9D9E3"/>
                                            <w:right w:val="single" w:sz="2" w:space="0" w:color="D9D9E3"/>
                                          </w:divBdr>
                                          <w:divsChild>
                                            <w:div w:id="2933671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00679754">
                          <w:marLeft w:val="0"/>
                          <w:marRight w:val="0"/>
                          <w:marTop w:val="0"/>
                          <w:marBottom w:val="0"/>
                          <w:divBdr>
                            <w:top w:val="single" w:sz="2" w:space="0" w:color="auto"/>
                            <w:left w:val="single" w:sz="2" w:space="0" w:color="auto"/>
                            <w:bottom w:val="single" w:sz="6" w:space="0" w:color="auto"/>
                            <w:right w:val="single" w:sz="2" w:space="0" w:color="auto"/>
                          </w:divBdr>
                          <w:divsChild>
                            <w:div w:id="958951488">
                              <w:marLeft w:val="0"/>
                              <w:marRight w:val="0"/>
                              <w:marTop w:val="100"/>
                              <w:marBottom w:val="100"/>
                              <w:divBdr>
                                <w:top w:val="single" w:sz="2" w:space="0" w:color="D9D9E3"/>
                                <w:left w:val="single" w:sz="2" w:space="0" w:color="D9D9E3"/>
                                <w:bottom w:val="single" w:sz="2" w:space="0" w:color="D9D9E3"/>
                                <w:right w:val="single" w:sz="2" w:space="0" w:color="D9D9E3"/>
                              </w:divBdr>
                              <w:divsChild>
                                <w:div w:id="47268750">
                                  <w:marLeft w:val="0"/>
                                  <w:marRight w:val="0"/>
                                  <w:marTop w:val="0"/>
                                  <w:marBottom w:val="0"/>
                                  <w:divBdr>
                                    <w:top w:val="single" w:sz="2" w:space="0" w:color="D9D9E3"/>
                                    <w:left w:val="single" w:sz="2" w:space="0" w:color="D9D9E3"/>
                                    <w:bottom w:val="single" w:sz="2" w:space="0" w:color="D9D9E3"/>
                                    <w:right w:val="single" w:sz="2" w:space="0" w:color="D9D9E3"/>
                                  </w:divBdr>
                                  <w:divsChild>
                                    <w:div w:id="1517618407">
                                      <w:marLeft w:val="0"/>
                                      <w:marRight w:val="0"/>
                                      <w:marTop w:val="0"/>
                                      <w:marBottom w:val="0"/>
                                      <w:divBdr>
                                        <w:top w:val="single" w:sz="2" w:space="0" w:color="D9D9E3"/>
                                        <w:left w:val="single" w:sz="2" w:space="0" w:color="D9D9E3"/>
                                        <w:bottom w:val="single" w:sz="2" w:space="0" w:color="D9D9E3"/>
                                        <w:right w:val="single" w:sz="2" w:space="0" w:color="D9D9E3"/>
                                      </w:divBdr>
                                      <w:divsChild>
                                        <w:div w:id="288782150">
                                          <w:marLeft w:val="0"/>
                                          <w:marRight w:val="0"/>
                                          <w:marTop w:val="0"/>
                                          <w:marBottom w:val="0"/>
                                          <w:divBdr>
                                            <w:top w:val="single" w:sz="2" w:space="0" w:color="D9D9E3"/>
                                            <w:left w:val="single" w:sz="2" w:space="0" w:color="D9D9E3"/>
                                            <w:bottom w:val="single" w:sz="2" w:space="0" w:color="D9D9E3"/>
                                            <w:right w:val="single" w:sz="2" w:space="0" w:color="D9D9E3"/>
                                          </w:divBdr>
                                          <w:divsChild>
                                            <w:div w:id="21081159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94592236">
                                      <w:marLeft w:val="0"/>
                                      <w:marRight w:val="0"/>
                                      <w:marTop w:val="0"/>
                                      <w:marBottom w:val="0"/>
                                      <w:divBdr>
                                        <w:top w:val="single" w:sz="2" w:space="0" w:color="D9D9E3"/>
                                        <w:left w:val="single" w:sz="2" w:space="0" w:color="D9D9E3"/>
                                        <w:bottom w:val="single" w:sz="2" w:space="0" w:color="D9D9E3"/>
                                        <w:right w:val="single" w:sz="2" w:space="0" w:color="D9D9E3"/>
                                      </w:divBdr>
                                      <w:divsChild>
                                        <w:div w:id="416637194">
                                          <w:marLeft w:val="0"/>
                                          <w:marRight w:val="0"/>
                                          <w:marTop w:val="0"/>
                                          <w:marBottom w:val="0"/>
                                          <w:divBdr>
                                            <w:top w:val="single" w:sz="2" w:space="0" w:color="D9D9E3"/>
                                            <w:left w:val="single" w:sz="2" w:space="0" w:color="D9D9E3"/>
                                            <w:bottom w:val="single" w:sz="2" w:space="0" w:color="D9D9E3"/>
                                            <w:right w:val="single" w:sz="2" w:space="0" w:color="D9D9E3"/>
                                          </w:divBdr>
                                          <w:divsChild>
                                            <w:div w:id="334958574">
                                              <w:marLeft w:val="0"/>
                                              <w:marRight w:val="0"/>
                                              <w:marTop w:val="0"/>
                                              <w:marBottom w:val="0"/>
                                              <w:divBdr>
                                                <w:top w:val="single" w:sz="2" w:space="0" w:color="D9D9E3"/>
                                                <w:left w:val="single" w:sz="2" w:space="0" w:color="D9D9E3"/>
                                                <w:bottom w:val="single" w:sz="2" w:space="0" w:color="D9D9E3"/>
                                                <w:right w:val="single" w:sz="2" w:space="0" w:color="D9D9E3"/>
                                              </w:divBdr>
                                              <w:divsChild>
                                                <w:div w:id="221521426">
                                                  <w:marLeft w:val="0"/>
                                                  <w:marRight w:val="0"/>
                                                  <w:marTop w:val="0"/>
                                                  <w:marBottom w:val="0"/>
                                                  <w:divBdr>
                                                    <w:top w:val="single" w:sz="2" w:space="0" w:color="D9D9E3"/>
                                                    <w:left w:val="single" w:sz="2" w:space="0" w:color="D9D9E3"/>
                                                    <w:bottom w:val="single" w:sz="2" w:space="0" w:color="D9D9E3"/>
                                                    <w:right w:val="single" w:sz="2" w:space="0" w:color="D9D9E3"/>
                                                  </w:divBdr>
                                                  <w:divsChild>
                                                    <w:div w:id="1787351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06965344">
                          <w:marLeft w:val="0"/>
                          <w:marRight w:val="0"/>
                          <w:marTop w:val="0"/>
                          <w:marBottom w:val="0"/>
                          <w:divBdr>
                            <w:top w:val="single" w:sz="2" w:space="0" w:color="auto"/>
                            <w:left w:val="single" w:sz="2" w:space="0" w:color="auto"/>
                            <w:bottom w:val="single" w:sz="6" w:space="0" w:color="auto"/>
                            <w:right w:val="single" w:sz="2" w:space="0" w:color="auto"/>
                          </w:divBdr>
                          <w:divsChild>
                            <w:div w:id="1945460645">
                              <w:marLeft w:val="0"/>
                              <w:marRight w:val="0"/>
                              <w:marTop w:val="100"/>
                              <w:marBottom w:val="100"/>
                              <w:divBdr>
                                <w:top w:val="single" w:sz="2" w:space="0" w:color="D9D9E3"/>
                                <w:left w:val="single" w:sz="2" w:space="0" w:color="D9D9E3"/>
                                <w:bottom w:val="single" w:sz="2" w:space="0" w:color="D9D9E3"/>
                                <w:right w:val="single" w:sz="2" w:space="0" w:color="D9D9E3"/>
                              </w:divBdr>
                              <w:divsChild>
                                <w:div w:id="1672443592">
                                  <w:marLeft w:val="0"/>
                                  <w:marRight w:val="0"/>
                                  <w:marTop w:val="0"/>
                                  <w:marBottom w:val="0"/>
                                  <w:divBdr>
                                    <w:top w:val="single" w:sz="2" w:space="0" w:color="D9D9E3"/>
                                    <w:left w:val="single" w:sz="2" w:space="0" w:color="D9D9E3"/>
                                    <w:bottom w:val="single" w:sz="2" w:space="0" w:color="D9D9E3"/>
                                    <w:right w:val="single" w:sz="2" w:space="0" w:color="D9D9E3"/>
                                  </w:divBdr>
                                  <w:divsChild>
                                    <w:div w:id="160853864">
                                      <w:marLeft w:val="0"/>
                                      <w:marRight w:val="0"/>
                                      <w:marTop w:val="0"/>
                                      <w:marBottom w:val="0"/>
                                      <w:divBdr>
                                        <w:top w:val="single" w:sz="2" w:space="0" w:color="D9D9E3"/>
                                        <w:left w:val="single" w:sz="2" w:space="0" w:color="D9D9E3"/>
                                        <w:bottom w:val="single" w:sz="2" w:space="0" w:color="D9D9E3"/>
                                        <w:right w:val="single" w:sz="2" w:space="0" w:color="D9D9E3"/>
                                      </w:divBdr>
                                      <w:divsChild>
                                        <w:div w:id="226575365">
                                          <w:marLeft w:val="0"/>
                                          <w:marRight w:val="0"/>
                                          <w:marTop w:val="0"/>
                                          <w:marBottom w:val="0"/>
                                          <w:divBdr>
                                            <w:top w:val="single" w:sz="2" w:space="0" w:color="D9D9E3"/>
                                            <w:left w:val="single" w:sz="2" w:space="0" w:color="D9D9E3"/>
                                            <w:bottom w:val="single" w:sz="2" w:space="0" w:color="D9D9E3"/>
                                            <w:right w:val="single" w:sz="2" w:space="0" w:color="D9D9E3"/>
                                          </w:divBdr>
                                          <w:divsChild>
                                            <w:div w:id="734777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71474498">
                                      <w:marLeft w:val="0"/>
                                      <w:marRight w:val="0"/>
                                      <w:marTop w:val="0"/>
                                      <w:marBottom w:val="0"/>
                                      <w:divBdr>
                                        <w:top w:val="single" w:sz="2" w:space="0" w:color="D9D9E3"/>
                                        <w:left w:val="single" w:sz="2" w:space="0" w:color="D9D9E3"/>
                                        <w:bottom w:val="single" w:sz="2" w:space="0" w:color="D9D9E3"/>
                                        <w:right w:val="single" w:sz="2" w:space="0" w:color="D9D9E3"/>
                                      </w:divBdr>
                                      <w:divsChild>
                                        <w:div w:id="608120560">
                                          <w:marLeft w:val="0"/>
                                          <w:marRight w:val="0"/>
                                          <w:marTop w:val="0"/>
                                          <w:marBottom w:val="0"/>
                                          <w:divBdr>
                                            <w:top w:val="single" w:sz="2" w:space="0" w:color="D9D9E3"/>
                                            <w:left w:val="single" w:sz="2" w:space="0" w:color="D9D9E3"/>
                                            <w:bottom w:val="single" w:sz="2" w:space="0" w:color="D9D9E3"/>
                                            <w:right w:val="single" w:sz="2" w:space="0" w:color="D9D9E3"/>
                                          </w:divBdr>
                                          <w:divsChild>
                                            <w:div w:id="1678000163">
                                              <w:marLeft w:val="0"/>
                                              <w:marRight w:val="0"/>
                                              <w:marTop w:val="0"/>
                                              <w:marBottom w:val="0"/>
                                              <w:divBdr>
                                                <w:top w:val="single" w:sz="2" w:space="0" w:color="D9D9E3"/>
                                                <w:left w:val="single" w:sz="2" w:space="0" w:color="D9D9E3"/>
                                                <w:bottom w:val="single" w:sz="2" w:space="0" w:color="D9D9E3"/>
                                                <w:right w:val="single" w:sz="2" w:space="0" w:color="D9D9E3"/>
                                              </w:divBdr>
                                              <w:divsChild>
                                                <w:div w:id="863253710">
                                                  <w:marLeft w:val="0"/>
                                                  <w:marRight w:val="0"/>
                                                  <w:marTop w:val="0"/>
                                                  <w:marBottom w:val="0"/>
                                                  <w:divBdr>
                                                    <w:top w:val="single" w:sz="2" w:space="0" w:color="D9D9E3"/>
                                                    <w:left w:val="single" w:sz="2" w:space="0" w:color="D9D9E3"/>
                                                    <w:bottom w:val="single" w:sz="2" w:space="0" w:color="D9D9E3"/>
                                                    <w:right w:val="single" w:sz="2" w:space="0" w:color="D9D9E3"/>
                                                  </w:divBdr>
                                                  <w:divsChild>
                                                    <w:div w:id="13061585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28521309">
                          <w:marLeft w:val="0"/>
                          <w:marRight w:val="0"/>
                          <w:marTop w:val="0"/>
                          <w:marBottom w:val="0"/>
                          <w:divBdr>
                            <w:top w:val="single" w:sz="2" w:space="0" w:color="auto"/>
                            <w:left w:val="single" w:sz="2" w:space="0" w:color="auto"/>
                            <w:bottom w:val="single" w:sz="6" w:space="0" w:color="auto"/>
                            <w:right w:val="single" w:sz="2" w:space="0" w:color="auto"/>
                          </w:divBdr>
                          <w:divsChild>
                            <w:div w:id="1224680473">
                              <w:marLeft w:val="0"/>
                              <w:marRight w:val="0"/>
                              <w:marTop w:val="100"/>
                              <w:marBottom w:val="100"/>
                              <w:divBdr>
                                <w:top w:val="single" w:sz="2" w:space="0" w:color="D9D9E3"/>
                                <w:left w:val="single" w:sz="2" w:space="0" w:color="D9D9E3"/>
                                <w:bottom w:val="single" w:sz="2" w:space="0" w:color="D9D9E3"/>
                                <w:right w:val="single" w:sz="2" w:space="0" w:color="D9D9E3"/>
                              </w:divBdr>
                              <w:divsChild>
                                <w:div w:id="1461608944">
                                  <w:marLeft w:val="0"/>
                                  <w:marRight w:val="0"/>
                                  <w:marTop w:val="0"/>
                                  <w:marBottom w:val="0"/>
                                  <w:divBdr>
                                    <w:top w:val="single" w:sz="2" w:space="0" w:color="D9D9E3"/>
                                    <w:left w:val="single" w:sz="2" w:space="0" w:color="D9D9E3"/>
                                    <w:bottom w:val="single" w:sz="2" w:space="0" w:color="D9D9E3"/>
                                    <w:right w:val="single" w:sz="2" w:space="0" w:color="D9D9E3"/>
                                  </w:divBdr>
                                  <w:divsChild>
                                    <w:div w:id="758646390">
                                      <w:marLeft w:val="0"/>
                                      <w:marRight w:val="0"/>
                                      <w:marTop w:val="0"/>
                                      <w:marBottom w:val="0"/>
                                      <w:divBdr>
                                        <w:top w:val="single" w:sz="2" w:space="0" w:color="D9D9E3"/>
                                        <w:left w:val="single" w:sz="2" w:space="0" w:color="D9D9E3"/>
                                        <w:bottom w:val="single" w:sz="2" w:space="0" w:color="D9D9E3"/>
                                        <w:right w:val="single" w:sz="2" w:space="0" w:color="D9D9E3"/>
                                      </w:divBdr>
                                      <w:divsChild>
                                        <w:div w:id="1342005042">
                                          <w:marLeft w:val="0"/>
                                          <w:marRight w:val="0"/>
                                          <w:marTop w:val="0"/>
                                          <w:marBottom w:val="0"/>
                                          <w:divBdr>
                                            <w:top w:val="single" w:sz="2" w:space="0" w:color="D9D9E3"/>
                                            <w:left w:val="single" w:sz="2" w:space="0" w:color="D9D9E3"/>
                                            <w:bottom w:val="single" w:sz="2" w:space="0" w:color="D9D9E3"/>
                                            <w:right w:val="single" w:sz="2" w:space="0" w:color="D9D9E3"/>
                                          </w:divBdr>
                                          <w:divsChild>
                                            <w:div w:id="1253510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50068618">
                                      <w:marLeft w:val="0"/>
                                      <w:marRight w:val="0"/>
                                      <w:marTop w:val="0"/>
                                      <w:marBottom w:val="0"/>
                                      <w:divBdr>
                                        <w:top w:val="single" w:sz="2" w:space="0" w:color="D9D9E3"/>
                                        <w:left w:val="single" w:sz="2" w:space="0" w:color="D9D9E3"/>
                                        <w:bottom w:val="single" w:sz="2" w:space="0" w:color="D9D9E3"/>
                                        <w:right w:val="single" w:sz="2" w:space="0" w:color="D9D9E3"/>
                                      </w:divBdr>
                                      <w:divsChild>
                                        <w:div w:id="649403890">
                                          <w:marLeft w:val="0"/>
                                          <w:marRight w:val="0"/>
                                          <w:marTop w:val="0"/>
                                          <w:marBottom w:val="0"/>
                                          <w:divBdr>
                                            <w:top w:val="single" w:sz="2" w:space="0" w:color="D9D9E3"/>
                                            <w:left w:val="single" w:sz="2" w:space="0" w:color="D9D9E3"/>
                                            <w:bottom w:val="single" w:sz="2" w:space="0" w:color="D9D9E3"/>
                                            <w:right w:val="single" w:sz="2" w:space="0" w:color="D9D9E3"/>
                                          </w:divBdr>
                                          <w:divsChild>
                                            <w:div w:id="762338114">
                                              <w:marLeft w:val="0"/>
                                              <w:marRight w:val="0"/>
                                              <w:marTop w:val="0"/>
                                              <w:marBottom w:val="0"/>
                                              <w:divBdr>
                                                <w:top w:val="single" w:sz="2" w:space="0" w:color="D9D9E3"/>
                                                <w:left w:val="single" w:sz="2" w:space="0" w:color="D9D9E3"/>
                                                <w:bottom w:val="single" w:sz="2" w:space="0" w:color="D9D9E3"/>
                                                <w:right w:val="single" w:sz="2" w:space="0" w:color="D9D9E3"/>
                                              </w:divBdr>
                                              <w:divsChild>
                                                <w:div w:id="1674913586">
                                                  <w:marLeft w:val="0"/>
                                                  <w:marRight w:val="0"/>
                                                  <w:marTop w:val="0"/>
                                                  <w:marBottom w:val="0"/>
                                                  <w:divBdr>
                                                    <w:top w:val="single" w:sz="2" w:space="0" w:color="D9D9E3"/>
                                                    <w:left w:val="single" w:sz="2" w:space="0" w:color="D9D9E3"/>
                                                    <w:bottom w:val="single" w:sz="2" w:space="0" w:color="D9D9E3"/>
                                                    <w:right w:val="single" w:sz="2" w:space="0" w:color="D9D9E3"/>
                                                  </w:divBdr>
                                                  <w:divsChild>
                                                    <w:div w:id="14697856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69638688">
                          <w:marLeft w:val="0"/>
                          <w:marRight w:val="0"/>
                          <w:marTop w:val="0"/>
                          <w:marBottom w:val="0"/>
                          <w:divBdr>
                            <w:top w:val="single" w:sz="2" w:space="0" w:color="auto"/>
                            <w:left w:val="single" w:sz="2" w:space="0" w:color="auto"/>
                            <w:bottom w:val="single" w:sz="6" w:space="0" w:color="auto"/>
                            <w:right w:val="single" w:sz="2" w:space="0" w:color="auto"/>
                          </w:divBdr>
                          <w:divsChild>
                            <w:div w:id="1002977423">
                              <w:marLeft w:val="0"/>
                              <w:marRight w:val="0"/>
                              <w:marTop w:val="100"/>
                              <w:marBottom w:val="100"/>
                              <w:divBdr>
                                <w:top w:val="single" w:sz="2" w:space="0" w:color="D9D9E3"/>
                                <w:left w:val="single" w:sz="2" w:space="0" w:color="D9D9E3"/>
                                <w:bottom w:val="single" w:sz="2" w:space="0" w:color="D9D9E3"/>
                                <w:right w:val="single" w:sz="2" w:space="0" w:color="D9D9E3"/>
                              </w:divBdr>
                              <w:divsChild>
                                <w:div w:id="22444212">
                                  <w:marLeft w:val="0"/>
                                  <w:marRight w:val="0"/>
                                  <w:marTop w:val="0"/>
                                  <w:marBottom w:val="0"/>
                                  <w:divBdr>
                                    <w:top w:val="single" w:sz="2" w:space="0" w:color="D9D9E3"/>
                                    <w:left w:val="single" w:sz="2" w:space="0" w:color="D9D9E3"/>
                                    <w:bottom w:val="single" w:sz="2" w:space="0" w:color="D9D9E3"/>
                                    <w:right w:val="single" w:sz="2" w:space="0" w:color="D9D9E3"/>
                                  </w:divBdr>
                                  <w:divsChild>
                                    <w:div w:id="1375496754">
                                      <w:marLeft w:val="0"/>
                                      <w:marRight w:val="0"/>
                                      <w:marTop w:val="0"/>
                                      <w:marBottom w:val="0"/>
                                      <w:divBdr>
                                        <w:top w:val="single" w:sz="2" w:space="0" w:color="D9D9E3"/>
                                        <w:left w:val="single" w:sz="2" w:space="0" w:color="D9D9E3"/>
                                        <w:bottom w:val="single" w:sz="2" w:space="0" w:color="D9D9E3"/>
                                        <w:right w:val="single" w:sz="2" w:space="0" w:color="D9D9E3"/>
                                      </w:divBdr>
                                      <w:divsChild>
                                        <w:div w:id="128548628">
                                          <w:marLeft w:val="0"/>
                                          <w:marRight w:val="0"/>
                                          <w:marTop w:val="0"/>
                                          <w:marBottom w:val="0"/>
                                          <w:divBdr>
                                            <w:top w:val="single" w:sz="2" w:space="0" w:color="D9D9E3"/>
                                            <w:left w:val="single" w:sz="2" w:space="0" w:color="D9D9E3"/>
                                            <w:bottom w:val="single" w:sz="2" w:space="0" w:color="D9D9E3"/>
                                            <w:right w:val="single" w:sz="2" w:space="0" w:color="D9D9E3"/>
                                          </w:divBdr>
                                          <w:divsChild>
                                            <w:div w:id="11985401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84676804">
                                      <w:marLeft w:val="0"/>
                                      <w:marRight w:val="0"/>
                                      <w:marTop w:val="0"/>
                                      <w:marBottom w:val="0"/>
                                      <w:divBdr>
                                        <w:top w:val="single" w:sz="2" w:space="0" w:color="D9D9E3"/>
                                        <w:left w:val="single" w:sz="2" w:space="0" w:color="D9D9E3"/>
                                        <w:bottom w:val="single" w:sz="2" w:space="0" w:color="D9D9E3"/>
                                        <w:right w:val="single" w:sz="2" w:space="0" w:color="D9D9E3"/>
                                      </w:divBdr>
                                      <w:divsChild>
                                        <w:div w:id="40250513">
                                          <w:marLeft w:val="0"/>
                                          <w:marRight w:val="0"/>
                                          <w:marTop w:val="0"/>
                                          <w:marBottom w:val="0"/>
                                          <w:divBdr>
                                            <w:top w:val="single" w:sz="2" w:space="0" w:color="D9D9E3"/>
                                            <w:left w:val="single" w:sz="2" w:space="0" w:color="D9D9E3"/>
                                            <w:bottom w:val="single" w:sz="2" w:space="0" w:color="D9D9E3"/>
                                            <w:right w:val="single" w:sz="2" w:space="0" w:color="D9D9E3"/>
                                          </w:divBdr>
                                          <w:divsChild>
                                            <w:div w:id="426580964">
                                              <w:marLeft w:val="0"/>
                                              <w:marRight w:val="0"/>
                                              <w:marTop w:val="0"/>
                                              <w:marBottom w:val="0"/>
                                              <w:divBdr>
                                                <w:top w:val="single" w:sz="2" w:space="0" w:color="D9D9E3"/>
                                                <w:left w:val="single" w:sz="2" w:space="0" w:color="D9D9E3"/>
                                                <w:bottom w:val="single" w:sz="2" w:space="0" w:color="D9D9E3"/>
                                                <w:right w:val="single" w:sz="2" w:space="0" w:color="D9D9E3"/>
                                              </w:divBdr>
                                              <w:divsChild>
                                                <w:div w:id="1528760371">
                                                  <w:marLeft w:val="0"/>
                                                  <w:marRight w:val="0"/>
                                                  <w:marTop w:val="0"/>
                                                  <w:marBottom w:val="0"/>
                                                  <w:divBdr>
                                                    <w:top w:val="single" w:sz="2" w:space="0" w:color="D9D9E3"/>
                                                    <w:left w:val="single" w:sz="2" w:space="0" w:color="D9D9E3"/>
                                                    <w:bottom w:val="single" w:sz="2" w:space="0" w:color="D9D9E3"/>
                                                    <w:right w:val="single" w:sz="2" w:space="0" w:color="D9D9E3"/>
                                                  </w:divBdr>
                                                  <w:divsChild>
                                                    <w:div w:id="8559283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86287399">
                          <w:marLeft w:val="0"/>
                          <w:marRight w:val="0"/>
                          <w:marTop w:val="0"/>
                          <w:marBottom w:val="0"/>
                          <w:divBdr>
                            <w:top w:val="single" w:sz="2" w:space="0" w:color="auto"/>
                            <w:left w:val="single" w:sz="2" w:space="0" w:color="auto"/>
                            <w:bottom w:val="single" w:sz="6" w:space="0" w:color="auto"/>
                            <w:right w:val="single" w:sz="2" w:space="0" w:color="auto"/>
                          </w:divBdr>
                          <w:divsChild>
                            <w:div w:id="1577009139">
                              <w:marLeft w:val="0"/>
                              <w:marRight w:val="0"/>
                              <w:marTop w:val="100"/>
                              <w:marBottom w:val="100"/>
                              <w:divBdr>
                                <w:top w:val="single" w:sz="2" w:space="0" w:color="D9D9E3"/>
                                <w:left w:val="single" w:sz="2" w:space="0" w:color="D9D9E3"/>
                                <w:bottom w:val="single" w:sz="2" w:space="0" w:color="D9D9E3"/>
                                <w:right w:val="single" w:sz="2" w:space="0" w:color="D9D9E3"/>
                              </w:divBdr>
                              <w:divsChild>
                                <w:div w:id="453401245">
                                  <w:marLeft w:val="0"/>
                                  <w:marRight w:val="0"/>
                                  <w:marTop w:val="0"/>
                                  <w:marBottom w:val="0"/>
                                  <w:divBdr>
                                    <w:top w:val="single" w:sz="2" w:space="0" w:color="D9D9E3"/>
                                    <w:left w:val="single" w:sz="2" w:space="0" w:color="D9D9E3"/>
                                    <w:bottom w:val="single" w:sz="2" w:space="0" w:color="D9D9E3"/>
                                    <w:right w:val="single" w:sz="2" w:space="0" w:color="D9D9E3"/>
                                  </w:divBdr>
                                  <w:divsChild>
                                    <w:div w:id="1167555360">
                                      <w:marLeft w:val="0"/>
                                      <w:marRight w:val="0"/>
                                      <w:marTop w:val="0"/>
                                      <w:marBottom w:val="0"/>
                                      <w:divBdr>
                                        <w:top w:val="single" w:sz="2" w:space="0" w:color="D9D9E3"/>
                                        <w:left w:val="single" w:sz="2" w:space="0" w:color="D9D9E3"/>
                                        <w:bottom w:val="single" w:sz="2" w:space="0" w:color="D9D9E3"/>
                                        <w:right w:val="single" w:sz="2" w:space="0" w:color="D9D9E3"/>
                                      </w:divBdr>
                                      <w:divsChild>
                                        <w:div w:id="42557572">
                                          <w:marLeft w:val="0"/>
                                          <w:marRight w:val="0"/>
                                          <w:marTop w:val="0"/>
                                          <w:marBottom w:val="0"/>
                                          <w:divBdr>
                                            <w:top w:val="single" w:sz="2" w:space="0" w:color="D9D9E3"/>
                                            <w:left w:val="single" w:sz="2" w:space="0" w:color="D9D9E3"/>
                                            <w:bottom w:val="single" w:sz="2" w:space="0" w:color="D9D9E3"/>
                                            <w:right w:val="single" w:sz="2" w:space="0" w:color="D9D9E3"/>
                                          </w:divBdr>
                                          <w:divsChild>
                                            <w:div w:id="1284265446">
                                              <w:marLeft w:val="0"/>
                                              <w:marRight w:val="0"/>
                                              <w:marTop w:val="0"/>
                                              <w:marBottom w:val="0"/>
                                              <w:divBdr>
                                                <w:top w:val="single" w:sz="2" w:space="0" w:color="D9D9E3"/>
                                                <w:left w:val="single" w:sz="2" w:space="0" w:color="D9D9E3"/>
                                                <w:bottom w:val="single" w:sz="2" w:space="0" w:color="D9D9E3"/>
                                                <w:right w:val="single" w:sz="2" w:space="0" w:color="D9D9E3"/>
                                              </w:divBdr>
                                              <w:divsChild>
                                                <w:div w:id="1467315784">
                                                  <w:marLeft w:val="0"/>
                                                  <w:marRight w:val="0"/>
                                                  <w:marTop w:val="0"/>
                                                  <w:marBottom w:val="0"/>
                                                  <w:divBdr>
                                                    <w:top w:val="single" w:sz="2" w:space="0" w:color="D9D9E3"/>
                                                    <w:left w:val="single" w:sz="2" w:space="0" w:color="D9D9E3"/>
                                                    <w:bottom w:val="single" w:sz="2" w:space="0" w:color="D9D9E3"/>
                                                    <w:right w:val="single" w:sz="2" w:space="0" w:color="D9D9E3"/>
                                                  </w:divBdr>
                                                  <w:divsChild>
                                                    <w:div w:id="8010468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12417771">
                                      <w:marLeft w:val="0"/>
                                      <w:marRight w:val="0"/>
                                      <w:marTop w:val="0"/>
                                      <w:marBottom w:val="0"/>
                                      <w:divBdr>
                                        <w:top w:val="single" w:sz="2" w:space="0" w:color="D9D9E3"/>
                                        <w:left w:val="single" w:sz="2" w:space="0" w:color="D9D9E3"/>
                                        <w:bottom w:val="single" w:sz="2" w:space="0" w:color="D9D9E3"/>
                                        <w:right w:val="single" w:sz="2" w:space="0" w:color="D9D9E3"/>
                                      </w:divBdr>
                                      <w:divsChild>
                                        <w:div w:id="336076678">
                                          <w:marLeft w:val="0"/>
                                          <w:marRight w:val="0"/>
                                          <w:marTop w:val="0"/>
                                          <w:marBottom w:val="0"/>
                                          <w:divBdr>
                                            <w:top w:val="single" w:sz="2" w:space="0" w:color="D9D9E3"/>
                                            <w:left w:val="single" w:sz="2" w:space="0" w:color="D9D9E3"/>
                                            <w:bottom w:val="single" w:sz="2" w:space="0" w:color="D9D9E3"/>
                                            <w:right w:val="single" w:sz="2" w:space="0" w:color="D9D9E3"/>
                                          </w:divBdr>
                                          <w:divsChild>
                                            <w:div w:id="15160707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00939184">
                          <w:marLeft w:val="0"/>
                          <w:marRight w:val="0"/>
                          <w:marTop w:val="0"/>
                          <w:marBottom w:val="0"/>
                          <w:divBdr>
                            <w:top w:val="single" w:sz="2" w:space="0" w:color="auto"/>
                            <w:left w:val="single" w:sz="2" w:space="0" w:color="auto"/>
                            <w:bottom w:val="single" w:sz="6" w:space="0" w:color="auto"/>
                            <w:right w:val="single" w:sz="2" w:space="0" w:color="auto"/>
                          </w:divBdr>
                          <w:divsChild>
                            <w:div w:id="1996571412">
                              <w:marLeft w:val="0"/>
                              <w:marRight w:val="0"/>
                              <w:marTop w:val="100"/>
                              <w:marBottom w:val="100"/>
                              <w:divBdr>
                                <w:top w:val="single" w:sz="2" w:space="0" w:color="D9D9E3"/>
                                <w:left w:val="single" w:sz="2" w:space="0" w:color="D9D9E3"/>
                                <w:bottom w:val="single" w:sz="2" w:space="0" w:color="D9D9E3"/>
                                <w:right w:val="single" w:sz="2" w:space="0" w:color="D9D9E3"/>
                              </w:divBdr>
                              <w:divsChild>
                                <w:div w:id="1924026607">
                                  <w:marLeft w:val="0"/>
                                  <w:marRight w:val="0"/>
                                  <w:marTop w:val="0"/>
                                  <w:marBottom w:val="0"/>
                                  <w:divBdr>
                                    <w:top w:val="single" w:sz="2" w:space="0" w:color="D9D9E3"/>
                                    <w:left w:val="single" w:sz="2" w:space="0" w:color="D9D9E3"/>
                                    <w:bottom w:val="single" w:sz="2" w:space="0" w:color="D9D9E3"/>
                                    <w:right w:val="single" w:sz="2" w:space="0" w:color="D9D9E3"/>
                                  </w:divBdr>
                                  <w:divsChild>
                                    <w:div w:id="672991292">
                                      <w:marLeft w:val="0"/>
                                      <w:marRight w:val="0"/>
                                      <w:marTop w:val="0"/>
                                      <w:marBottom w:val="0"/>
                                      <w:divBdr>
                                        <w:top w:val="single" w:sz="2" w:space="0" w:color="D9D9E3"/>
                                        <w:left w:val="single" w:sz="2" w:space="0" w:color="D9D9E3"/>
                                        <w:bottom w:val="single" w:sz="2" w:space="0" w:color="D9D9E3"/>
                                        <w:right w:val="single" w:sz="2" w:space="0" w:color="D9D9E3"/>
                                      </w:divBdr>
                                      <w:divsChild>
                                        <w:div w:id="1379427409">
                                          <w:marLeft w:val="0"/>
                                          <w:marRight w:val="0"/>
                                          <w:marTop w:val="0"/>
                                          <w:marBottom w:val="0"/>
                                          <w:divBdr>
                                            <w:top w:val="single" w:sz="2" w:space="0" w:color="D9D9E3"/>
                                            <w:left w:val="single" w:sz="2" w:space="0" w:color="D9D9E3"/>
                                            <w:bottom w:val="single" w:sz="2" w:space="0" w:color="D9D9E3"/>
                                            <w:right w:val="single" w:sz="2" w:space="0" w:color="D9D9E3"/>
                                          </w:divBdr>
                                          <w:divsChild>
                                            <w:div w:id="1092164595">
                                              <w:marLeft w:val="0"/>
                                              <w:marRight w:val="0"/>
                                              <w:marTop w:val="0"/>
                                              <w:marBottom w:val="0"/>
                                              <w:divBdr>
                                                <w:top w:val="single" w:sz="2" w:space="0" w:color="D9D9E3"/>
                                                <w:left w:val="single" w:sz="2" w:space="0" w:color="D9D9E3"/>
                                                <w:bottom w:val="single" w:sz="2" w:space="0" w:color="D9D9E3"/>
                                                <w:right w:val="single" w:sz="2" w:space="0" w:color="D9D9E3"/>
                                              </w:divBdr>
                                              <w:divsChild>
                                                <w:div w:id="802620908">
                                                  <w:marLeft w:val="0"/>
                                                  <w:marRight w:val="0"/>
                                                  <w:marTop w:val="0"/>
                                                  <w:marBottom w:val="0"/>
                                                  <w:divBdr>
                                                    <w:top w:val="single" w:sz="2" w:space="0" w:color="D9D9E3"/>
                                                    <w:left w:val="single" w:sz="2" w:space="0" w:color="D9D9E3"/>
                                                    <w:bottom w:val="single" w:sz="2" w:space="0" w:color="D9D9E3"/>
                                                    <w:right w:val="single" w:sz="2" w:space="0" w:color="D9D9E3"/>
                                                  </w:divBdr>
                                                  <w:divsChild>
                                                    <w:div w:id="8485182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85960124">
                                      <w:marLeft w:val="0"/>
                                      <w:marRight w:val="0"/>
                                      <w:marTop w:val="0"/>
                                      <w:marBottom w:val="0"/>
                                      <w:divBdr>
                                        <w:top w:val="single" w:sz="2" w:space="0" w:color="D9D9E3"/>
                                        <w:left w:val="single" w:sz="2" w:space="0" w:color="D9D9E3"/>
                                        <w:bottom w:val="single" w:sz="2" w:space="0" w:color="D9D9E3"/>
                                        <w:right w:val="single" w:sz="2" w:space="0" w:color="D9D9E3"/>
                                      </w:divBdr>
                                      <w:divsChild>
                                        <w:div w:id="1145589110">
                                          <w:marLeft w:val="0"/>
                                          <w:marRight w:val="0"/>
                                          <w:marTop w:val="0"/>
                                          <w:marBottom w:val="0"/>
                                          <w:divBdr>
                                            <w:top w:val="single" w:sz="2" w:space="0" w:color="D9D9E3"/>
                                            <w:left w:val="single" w:sz="2" w:space="0" w:color="D9D9E3"/>
                                            <w:bottom w:val="single" w:sz="2" w:space="0" w:color="D9D9E3"/>
                                            <w:right w:val="single" w:sz="2" w:space="0" w:color="D9D9E3"/>
                                          </w:divBdr>
                                          <w:divsChild>
                                            <w:div w:id="178986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30234276">
                          <w:marLeft w:val="0"/>
                          <w:marRight w:val="0"/>
                          <w:marTop w:val="0"/>
                          <w:marBottom w:val="0"/>
                          <w:divBdr>
                            <w:top w:val="single" w:sz="2" w:space="0" w:color="auto"/>
                            <w:left w:val="single" w:sz="2" w:space="0" w:color="auto"/>
                            <w:bottom w:val="single" w:sz="6" w:space="0" w:color="auto"/>
                            <w:right w:val="single" w:sz="2" w:space="0" w:color="auto"/>
                          </w:divBdr>
                          <w:divsChild>
                            <w:div w:id="1555266428">
                              <w:marLeft w:val="0"/>
                              <w:marRight w:val="0"/>
                              <w:marTop w:val="100"/>
                              <w:marBottom w:val="100"/>
                              <w:divBdr>
                                <w:top w:val="single" w:sz="2" w:space="0" w:color="D9D9E3"/>
                                <w:left w:val="single" w:sz="2" w:space="0" w:color="D9D9E3"/>
                                <w:bottom w:val="single" w:sz="2" w:space="0" w:color="D9D9E3"/>
                                <w:right w:val="single" w:sz="2" w:space="0" w:color="D9D9E3"/>
                              </w:divBdr>
                              <w:divsChild>
                                <w:div w:id="714737930">
                                  <w:marLeft w:val="0"/>
                                  <w:marRight w:val="0"/>
                                  <w:marTop w:val="0"/>
                                  <w:marBottom w:val="0"/>
                                  <w:divBdr>
                                    <w:top w:val="single" w:sz="2" w:space="0" w:color="D9D9E3"/>
                                    <w:left w:val="single" w:sz="2" w:space="0" w:color="D9D9E3"/>
                                    <w:bottom w:val="single" w:sz="2" w:space="0" w:color="D9D9E3"/>
                                    <w:right w:val="single" w:sz="2" w:space="0" w:color="D9D9E3"/>
                                  </w:divBdr>
                                  <w:divsChild>
                                    <w:div w:id="1823618257">
                                      <w:marLeft w:val="0"/>
                                      <w:marRight w:val="0"/>
                                      <w:marTop w:val="0"/>
                                      <w:marBottom w:val="0"/>
                                      <w:divBdr>
                                        <w:top w:val="single" w:sz="2" w:space="0" w:color="D9D9E3"/>
                                        <w:left w:val="single" w:sz="2" w:space="0" w:color="D9D9E3"/>
                                        <w:bottom w:val="single" w:sz="2" w:space="0" w:color="D9D9E3"/>
                                        <w:right w:val="single" w:sz="2" w:space="0" w:color="D9D9E3"/>
                                      </w:divBdr>
                                      <w:divsChild>
                                        <w:div w:id="2021544515">
                                          <w:marLeft w:val="0"/>
                                          <w:marRight w:val="0"/>
                                          <w:marTop w:val="0"/>
                                          <w:marBottom w:val="0"/>
                                          <w:divBdr>
                                            <w:top w:val="single" w:sz="2" w:space="0" w:color="D9D9E3"/>
                                            <w:left w:val="single" w:sz="2" w:space="0" w:color="D9D9E3"/>
                                            <w:bottom w:val="single" w:sz="2" w:space="0" w:color="D9D9E3"/>
                                            <w:right w:val="single" w:sz="2" w:space="0" w:color="D9D9E3"/>
                                          </w:divBdr>
                                          <w:divsChild>
                                            <w:div w:id="2247274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80572515">
                                      <w:marLeft w:val="0"/>
                                      <w:marRight w:val="0"/>
                                      <w:marTop w:val="0"/>
                                      <w:marBottom w:val="0"/>
                                      <w:divBdr>
                                        <w:top w:val="single" w:sz="2" w:space="0" w:color="D9D9E3"/>
                                        <w:left w:val="single" w:sz="2" w:space="0" w:color="D9D9E3"/>
                                        <w:bottom w:val="single" w:sz="2" w:space="0" w:color="D9D9E3"/>
                                        <w:right w:val="single" w:sz="2" w:space="0" w:color="D9D9E3"/>
                                      </w:divBdr>
                                      <w:divsChild>
                                        <w:div w:id="287517822">
                                          <w:marLeft w:val="0"/>
                                          <w:marRight w:val="0"/>
                                          <w:marTop w:val="0"/>
                                          <w:marBottom w:val="0"/>
                                          <w:divBdr>
                                            <w:top w:val="single" w:sz="2" w:space="0" w:color="D9D9E3"/>
                                            <w:left w:val="single" w:sz="2" w:space="0" w:color="D9D9E3"/>
                                            <w:bottom w:val="single" w:sz="2" w:space="0" w:color="D9D9E3"/>
                                            <w:right w:val="single" w:sz="2" w:space="0" w:color="D9D9E3"/>
                                          </w:divBdr>
                                          <w:divsChild>
                                            <w:div w:id="50421100">
                                              <w:marLeft w:val="0"/>
                                              <w:marRight w:val="0"/>
                                              <w:marTop w:val="0"/>
                                              <w:marBottom w:val="0"/>
                                              <w:divBdr>
                                                <w:top w:val="single" w:sz="2" w:space="0" w:color="D9D9E3"/>
                                                <w:left w:val="single" w:sz="2" w:space="0" w:color="D9D9E3"/>
                                                <w:bottom w:val="single" w:sz="2" w:space="0" w:color="D9D9E3"/>
                                                <w:right w:val="single" w:sz="2" w:space="0" w:color="D9D9E3"/>
                                              </w:divBdr>
                                              <w:divsChild>
                                                <w:div w:id="935015381">
                                                  <w:marLeft w:val="0"/>
                                                  <w:marRight w:val="0"/>
                                                  <w:marTop w:val="0"/>
                                                  <w:marBottom w:val="0"/>
                                                  <w:divBdr>
                                                    <w:top w:val="single" w:sz="2" w:space="0" w:color="D9D9E3"/>
                                                    <w:left w:val="single" w:sz="2" w:space="0" w:color="D9D9E3"/>
                                                    <w:bottom w:val="single" w:sz="2" w:space="0" w:color="D9D9E3"/>
                                                    <w:right w:val="single" w:sz="2" w:space="0" w:color="D9D9E3"/>
                                                  </w:divBdr>
                                                  <w:divsChild>
                                                    <w:div w:id="12558987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38445982">
                          <w:marLeft w:val="0"/>
                          <w:marRight w:val="0"/>
                          <w:marTop w:val="0"/>
                          <w:marBottom w:val="0"/>
                          <w:divBdr>
                            <w:top w:val="single" w:sz="2" w:space="0" w:color="auto"/>
                            <w:left w:val="single" w:sz="2" w:space="0" w:color="auto"/>
                            <w:bottom w:val="single" w:sz="6" w:space="0" w:color="auto"/>
                            <w:right w:val="single" w:sz="2" w:space="0" w:color="auto"/>
                          </w:divBdr>
                          <w:divsChild>
                            <w:div w:id="1872106887">
                              <w:marLeft w:val="0"/>
                              <w:marRight w:val="0"/>
                              <w:marTop w:val="100"/>
                              <w:marBottom w:val="100"/>
                              <w:divBdr>
                                <w:top w:val="single" w:sz="2" w:space="0" w:color="D9D9E3"/>
                                <w:left w:val="single" w:sz="2" w:space="0" w:color="D9D9E3"/>
                                <w:bottom w:val="single" w:sz="2" w:space="0" w:color="D9D9E3"/>
                                <w:right w:val="single" w:sz="2" w:space="0" w:color="D9D9E3"/>
                              </w:divBdr>
                              <w:divsChild>
                                <w:div w:id="1638222562">
                                  <w:marLeft w:val="0"/>
                                  <w:marRight w:val="0"/>
                                  <w:marTop w:val="0"/>
                                  <w:marBottom w:val="0"/>
                                  <w:divBdr>
                                    <w:top w:val="single" w:sz="2" w:space="0" w:color="D9D9E3"/>
                                    <w:left w:val="single" w:sz="2" w:space="0" w:color="D9D9E3"/>
                                    <w:bottom w:val="single" w:sz="2" w:space="0" w:color="D9D9E3"/>
                                    <w:right w:val="single" w:sz="2" w:space="0" w:color="D9D9E3"/>
                                  </w:divBdr>
                                  <w:divsChild>
                                    <w:div w:id="66996760">
                                      <w:marLeft w:val="0"/>
                                      <w:marRight w:val="0"/>
                                      <w:marTop w:val="0"/>
                                      <w:marBottom w:val="0"/>
                                      <w:divBdr>
                                        <w:top w:val="single" w:sz="2" w:space="0" w:color="D9D9E3"/>
                                        <w:left w:val="single" w:sz="2" w:space="0" w:color="D9D9E3"/>
                                        <w:bottom w:val="single" w:sz="2" w:space="0" w:color="D9D9E3"/>
                                        <w:right w:val="single" w:sz="2" w:space="0" w:color="D9D9E3"/>
                                      </w:divBdr>
                                      <w:divsChild>
                                        <w:div w:id="887690088">
                                          <w:marLeft w:val="0"/>
                                          <w:marRight w:val="0"/>
                                          <w:marTop w:val="0"/>
                                          <w:marBottom w:val="0"/>
                                          <w:divBdr>
                                            <w:top w:val="single" w:sz="2" w:space="0" w:color="D9D9E3"/>
                                            <w:left w:val="single" w:sz="2" w:space="0" w:color="D9D9E3"/>
                                            <w:bottom w:val="single" w:sz="2" w:space="0" w:color="D9D9E3"/>
                                            <w:right w:val="single" w:sz="2" w:space="0" w:color="D9D9E3"/>
                                          </w:divBdr>
                                          <w:divsChild>
                                            <w:div w:id="18054655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89299668">
                                      <w:marLeft w:val="0"/>
                                      <w:marRight w:val="0"/>
                                      <w:marTop w:val="0"/>
                                      <w:marBottom w:val="0"/>
                                      <w:divBdr>
                                        <w:top w:val="single" w:sz="2" w:space="0" w:color="D9D9E3"/>
                                        <w:left w:val="single" w:sz="2" w:space="0" w:color="D9D9E3"/>
                                        <w:bottom w:val="single" w:sz="2" w:space="0" w:color="D9D9E3"/>
                                        <w:right w:val="single" w:sz="2" w:space="0" w:color="D9D9E3"/>
                                      </w:divBdr>
                                      <w:divsChild>
                                        <w:div w:id="2110927857">
                                          <w:marLeft w:val="0"/>
                                          <w:marRight w:val="0"/>
                                          <w:marTop w:val="0"/>
                                          <w:marBottom w:val="0"/>
                                          <w:divBdr>
                                            <w:top w:val="single" w:sz="2" w:space="0" w:color="D9D9E3"/>
                                            <w:left w:val="single" w:sz="2" w:space="0" w:color="D9D9E3"/>
                                            <w:bottom w:val="single" w:sz="2" w:space="0" w:color="D9D9E3"/>
                                            <w:right w:val="single" w:sz="2" w:space="0" w:color="D9D9E3"/>
                                          </w:divBdr>
                                          <w:divsChild>
                                            <w:div w:id="47194648">
                                              <w:marLeft w:val="0"/>
                                              <w:marRight w:val="0"/>
                                              <w:marTop w:val="0"/>
                                              <w:marBottom w:val="0"/>
                                              <w:divBdr>
                                                <w:top w:val="single" w:sz="2" w:space="0" w:color="D9D9E3"/>
                                                <w:left w:val="single" w:sz="2" w:space="0" w:color="D9D9E3"/>
                                                <w:bottom w:val="single" w:sz="2" w:space="0" w:color="D9D9E3"/>
                                                <w:right w:val="single" w:sz="2" w:space="0" w:color="D9D9E3"/>
                                              </w:divBdr>
                                              <w:divsChild>
                                                <w:div w:id="1958022455">
                                                  <w:marLeft w:val="0"/>
                                                  <w:marRight w:val="0"/>
                                                  <w:marTop w:val="0"/>
                                                  <w:marBottom w:val="0"/>
                                                  <w:divBdr>
                                                    <w:top w:val="single" w:sz="2" w:space="0" w:color="D9D9E3"/>
                                                    <w:left w:val="single" w:sz="2" w:space="0" w:color="D9D9E3"/>
                                                    <w:bottom w:val="single" w:sz="2" w:space="0" w:color="D9D9E3"/>
                                                    <w:right w:val="single" w:sz="2" w:space="0" w:color="D9D9E3"/>
                                                  </w:divBdr>
                                                  <w:divsChild>
                                                    <w:div w:id="1036234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50352793">
                          <w:marLeft w:val="0"/>
                          <w:marRight w:val="0"/>
                          <w:marTop w:val="0"/>
                          <w:marBottom w:val="0"/>
                          <w:divBdr>
                            <w:top w:val="single" w:sz="2" w:space="0" w:color="auto"/>
                            <w:left w:val="single" w:sz="2" w:space="0" w:color="auto"/>
                            <w:bottom w:val="single" w:sz="6" w:space="0" w:color="auto"/>
                            <w:right w:val="single" w:sz="2" w:space="0" w:color="auto"/>
                          </w:divBdr>
                          <w:divsChild>
                            <w:div w:id="2076583364">
                              <w:marLeft w:val="0"/>
                              <w:marRight w:val="0"/>
                              <w:marTop w:val="100"/>
                              <w:marBottom w:val="100"/>
                              <w:divBdr>
                                <w:top w:val="single" w:sz="2" w:space="0" w:color="D9D9E3"/>
                                <w:left w:val="single" w:sz="2" w:space="0" w:color="D9D9E3"/>
                                <w:bottom w:val="single" w:sz="2" w:space="0" w:color="D9D9E3"/>
                                <w:right w:val="single" w:sz="2" w:space="0" w:color="D9D9E3"/>
                              </w:divBdr>
                              <w:divsChild>
                                <w:div w:id="814834955">
                                  <w:marLeft w:val="0"/>
                                  <w:marRight w:val="0"/>
                                  <w:marTop w:val="0"/>
                                  <w:marBottom w:val="0"/>
                                  <w:divBdr>
                                    <w:top w:val="single" w:sz="2" w:space="0" w:color="D9D9E3"/>
                                    <w:left w:val="single" w:sz="2" w:space="0" w:color="D9D9E3"/>
                                    <w:bottom w:val="single" w:sz="2" w:space="0" w:color="D9D9E3"/>
                                    <w:right w:val="single" w:sz="2" w:space="0" w:color="D9D9E3"/>
                                  </w:divBdr>
                                  <w:divsChild>
                                    <w:div w:id="634025148">
                                      <w:marLeft w:val="0"/>
                                      <w:marRight w:val="0"/>
                                      <w:marTop w:val="0"/>
                                      <w:marBottom w:val="0"/>
                                      <w:divBdr>
                                        <w:top w:val="single" w:sz="2" w:space="0" w:color="D9D9E3"/>
                                        <w:left w:val="single" w:sz="2" w:space="0" w:color="D9D9E3"/>
                                        <w:bottom w:val="single" w:sz="2" w:space="0" w:color="D9D9E3"/>
                                        <w:right w:val="single" w:sz="2" w:space="0" w:color="D9D9E3"/>
                                      </w:divBdr>
                                      <w:divsChild>
                                        <w:div w:id="386492598">
                                          <w:marLeft w:val="0"/>
                                          <w:marRight w:val="0"/>
                                          <w:marTop w:val="0"/>
                                          <w:marBottom w:val="0"/>
                                          <w:divBdr>
                                            <w:top w:val="single" w:sz="2" w:space="0" w:color="D9D9E3"/>
                                            <w:left w:val="single" w:sz="2" w:space="0" w:color="D9D9E3"/>
                                            <w:bottom w:val="single" w:sz="2" w:space="0" w:color="D9D9E3"/>
                                            <w:right w:val="single" w:sz="2" w:space="0" w:color="D9D9E3"/>
                                          </w:divBdr>
                                          <w:divsChild>
                                            <w:div w:id="7951065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86197182">
                                      <w:marLeft w:val="0"/>
                                      <w:marRight w:val="0"/>
                                      <w:marTop w:val="0"/>
                                      <w:marBottom w:val="0"/>
                                      <w:divBdr>
                                        <w:top w:val="single" w:sz="2" w:space="0" w:color="D9D9E3"/>
                                        <w:left w:val="single" w:sz="2" w:space="0" w:color="D9D9E3"/>
                                        <w:bottom w:val="single" w:sz="2" w:space="0" w:color="D9D9E3"/>
                                        <w:right w:val="single" w:sz="2" w:space="0" w:color="D9D9E3"/>
                                      </w:divBdr>
                                      <w:divsChild>
                                        <w:div w:id="1773889908">
                                          <w:marLeft w:val="0"/>
                                          <w:marRight w:val="0"/>
                                          <w:marTop w:val="0"/>
                                          <w:marBottom w:val="0"/>
                                          <w:divBdr>
                                            <w:top w:val="single" w:sz="2" w:space="0" w:color="D9D9E3"/>
                                            <w:left w:val="single" w:sz="2" w:space="0" w:color="D9D9E3"/>
                                            <w:bottom w:val="single" w:sz="2" w:space="0" w:color="D9D9E3"/>
                                            <w:right w:val="single" w:sz="2" w:space="0" w:color="D9D9E3"/>
                                          </w:divBdr>
                                          <w:divsChild>
                                            <w:div w:id="1745033127">
                                              <w:marLeft w:val="0"/>
                                              <w:marRight w:val="0"/>
                                              <w:marTop w:val="0"/>
                                              <w:marBottom w:val="0"/>
                                              <w:divBdr>
                                                <w:top w:val="single" w:sz="2" w:space="0" w:color="D9D9E3"/>
                                                <w:left w:val="single" w:sz="2" w:space="0" w:color="D9D9E3"/>
                                                <w:bottom w:val="single" w:sz="2" w:space="0" w:color="D9D9E3"/>
                                                <w:right w:val="single" w:sz="2" w:space="0" w:color="D9D9E3"/>
                                              </w:divBdr>
                                              <w:divsChild>
                                                <w:div w:id="1985087488">
                                                  <w:marLeft w:val="0"/>
                                                  <w:marRight w:val="0"/>
                                                  <w:marTop w:val="0"/>
                                                  <w:marBottom w:val="0"/>
                                                  <w:divBdr>
                                                    <w:top w:val="single" w:sz="2" w:space="0" w:color="D9D9E3"/>
                                                    <w:left w:val="single" w:sz="2" w:space="0" w:color="D9D9E3"/>
                                                    <w:bottom w:val="single" w:sz="2" w:space="0" w:color="D9D9E3"/>
                                                    <w:right w:val="single" w:sz="2" w:space="0" w:color="D9D9E3"/>
                                                  </w:divBdr>
                                                  <w:divsChild>
                                                    <w:div w:id="2922931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70091268">
                          <w:marLeft w:val="0"/>
                          <w:marRight w:val="0"/>
                          <w:marTop w:val="0"/>
                          <w:marBottom w:val="0"/>
                          <w:divBdr>
                            <w:top w:val="single" w:sz="2" w:space="0" w:color="auto"/>
                            <w:left w:val="single" w:sz="2" w:space="0" w:color="auto"/>
                            <w:bottom w:val="single" w:sz="6" w:space="0" w:color="auto"/>
                            <w:right w:val="single" w:sz="2" w:space="0" w:color="auto"/>
                          </w:divBdr>
                          <w:divsChild>
                            <w:div w:id="468481495">
                              <w:marLeft w:val="0"/>
                              <w:marRight w:val="0"/>
                              <w:marTop w:val="100"/>
                              <w:marBottom w:val="100"/>
                              <w:divBdr>
                                <w:top w:val="single" w:sz="2" w:space="0" w:color="D9D9E3"/>
                                <w:left w:val="single" w:sz="2" w:space="0" w:color="D9D9E3"/>
                                <w:bottom w:val="single" w:sz="2" w:space="0" w:color="D9D9E3"/>
                                <w:right w:val="single" w:sz="2" w:space="0" w:color="D9D9E3"/>
                              </w:divBdr>
                              <w:divsChild>
                                <w:div w:id="142743584">
                                  <w:marLeft w:val="0"/>
                                  <w:marRight w:val="0"/>
                                  <w:marTop w:val="0"/>
                                  <w:marBottom w:val="0"/>
                                  <w:divBdr>
                                    <w:top w:val="single" w:sz="2" w:space="0" w:color="D9D9E3"/>
                                    <w:left w:val="single" w:sz="2" w:space="0" w:color="D9D9E3"/>
                                    <w:bottom w:val="single" w:sz="2" w:space="0" w:color="D9D9E3"/>
                                    <w:right w:val="single" w:sz="2" w:space="0" w:color="D9D9E3"/>
                                  </w:divBdr>
                                  <w:divsChild>
                                    <w:div w:id="1039280268">
                                      <w:marLeft w:val="0"/>
                                      <w:marRight w:val="0"/>
                                      <w:marTop w:val="0"/>
                                      <w:marBottom w:val="0"/>
                                      <w:divBdr>
                                        <w:top w:val="single" w:sz="2" w:space="0" w:color="D9D9E3"/>
                                        <w:left w:val="single" w:sz="2" w:space="0" w:color="D9D9E3"/>
                                        <w:bottom w:val="single" w:sz="2" w:space="0" w:color="D9D9E3"/>
                                        <w:right w:val="single" w:sz="2" w:space="0" w:color="D9D9E3"/>
                                      </w:divBdr>
                                      <w:divsChild>
                                        <w:div w:id="374818949">
                                          <w:marLeft w:val="0"/>
                                          <w:marRight w:val="0"/>
                                          <w:marTop w:val="0"/>
                                          <w:marBottom w:val="0"/>
                                          <w:divBdr>
                                            <w:top w:val="single" w:sz="2" w:space="0" w:color="D9D9E3"/>
                                            <w:left w:val="single" w:sz="2" w:space="0" w:color="D9D9E3"/>
                                            <w:bottom w:val="single" w:sz="2" w:space="0" w:color="D9D9E3"/>
                                            <w:right w:val="single" w:sz="2" w:space="0" w:color="D9D9E3"/>
                                          </w:divBdr>
                                          <w:divsChild>
                                            <w:div w:id="1105537718">
                                              <w:marLeft w:val="0"/>
                                              <w:marRight w:val="0"/>
                                              <w:marTop w:val="0"/>
                                              <w:marBottom w:val="0"/>
                                              <w:divBdr>
                                                <w:top w:val="single" w:sz="2" w:space="0" w:color="D9D9E3"/>
                                                <w:left w:val="single" w:sz="2" w:space="0" w:color="D9D9E3"/>
                                                <w:bottom w:val="single" w:sz="2" w:space="0" w:color="D9D9E3"/>
                                                <w:right w:val="single" w:sz="2" w:space="0" w:color="D9D9E3"/>
                                              </w:divBdr>
                                              <w:divsChild>
                                                <w:div w:id="1645432722">
                                                  <w:marLeft w:val="0"/>
                                                  <w:marRight w:val="0"/>
                                                  <w:marTop w:val="0"/>
                                                  <w:marBottom w:val="0"/>
                                                  <w:divBdr>
                                                    <w:top w:val="single" w:sz="2" w:space="0" w:color="D9D9E3"/>
                                                    <w:left w:val="single" w:sz="2" w:space="0" w:color="D9D9E3"/>
                                                    <w:bottom w:val="single" w:sz="2" w:space="0" w:color="D9D9E3"/>
                                                    <w:right w:val="single" w:sz="2" w:space="0" w:color="D9D9E3"/>
                                                  </w:divBdr>
                                                  <w:divsChild>
                                                    <w:div w:id="10121431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17984026">
                                      <w:marLeft w:val="0"/>
                                      <w:marRight w:val="0"/>
                                      <w:marTop w:val="0"/>
                                      <w:marBottom w:val="0"/>
                                      <w:divBdr>
                                        <w:top w:val="single" w:sz="2" w:space="0" w:color="D9D9E3"/>
                                        <w:left w:val="single" w:sz="2" w:space="0" w:color="D9D9E3"/>
                                        <w:bottom w:val="single" w:sz="2" w:space="0" w:color="D9D9E3"/>
                                        <w:right w:val="single" w:sz="2" w:space="0" w:color="D9D9E3"/>
                                      </w:divBdr>
                                      <w:divsChild>
                                        <w:div w:id="136533724">
                                          <w:marLeft w:val="0"/>
                                          <w:marRight w:val="0"/>
                                          <w:marTop w:val="0"/>
                                          <w:marBottom w:val="0"/>
                                          <w:divBdr>
                                            <w:top w:val="single" w:sz="2" w:space="0" w:color="D9D9E3"/>
                                            <w:left w:val="single" w:sz="2" w:space="0" w:color="D9D9E3"/>
                                            <w:bottom w:val="single" w:sz="2" w:space="0" w:color="D9D9E3"/>
                                            <w:right w:val="single" w:sz="2" w:space="0" w:color="D9D9E3"/>
                                          </w:divBdr>
                                          <w:divsChild>
                                            <w:div w:id="20149862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73973991">
                          <w:marLeft w:val="0"/>
                          <w:marRight w:val="0"/>
                          <w:marTop w:val="0"/>
                          <w:marBottom w:val="0"/>
                          <w:divBdr>
                            <w:top w:val="single" w:sz="2" w:space="0" w:color="auto"/>
                            <w:left w:val="single" w:sz="2" w:space="0" w:color="auto"/>
                            <w:bottom w:val="single" w:sz="6" w:space="0" w:color="auto"/>
                            <w:right w:val="single" w:sz="2" w:space="0" w:color="auto"/>
                          </w:divBdr>
                          <w:divsChild>
                            <w:div w:id="863053399">
                              <w:marLeft w:val="0"/>
                              <w:marRight w:val="0"/>
                              <w:marTop w:val="100"/>
                              <w:marBottom w:val="100"/>
                              <w:divBdr>
                                <w:top w:val="single" w:sz="2" w:space="0" w:color="D9D9E3"/>
                                <w:left w:val="single" w:sz="2" w:space="0" w:color="D9D9E3"/>
                                <w:bottom w:val="single" w:sz="2" w:space="0" w:color="D9D9E3"/>
                                <w:right w:val="single" w:sz="2" w:space="0" w:color="D9D9E3"/>
                              </w:divBdr>
                              <w:divsChild>
                                <w:div w:id="1876500634">
                                  <w:marLeft w:val="0"/>
                                  <w:marRight w:val="0"/>
                                  <w:marTop w:val="0"/>
                                  <w:marBottom w:val="0"/>
                                  <w:divBdr>
                                    <w:top w:val="single" w:sz="2" w:space="0" w:color="D9D9E3"/>
                                    <w:left w:val="single" w:sz="2" w:space="0" w:color="D9D9E3"/>
                                    <w:bottom w:val="single" w:sz="2" w:space="0" w:color="D9D9E3"/>
                                    <w:right w:val="single" w:sz="2" w:space="0" w:color="D9D9E3"/>
                                  </w:divBdr>
                                  <w:divsChild>
                                    <w:div w:id="189531064">
                                      <w:marLeft w:val="0"/>
                                      <w:marRight w:val="0"/>
                                      <w:marTop w:val="0"/>
                                      <w:marBottom w:val="0"/>
                                      <w:divBdr>
                                        <w:top w:val="single" w:sz="2" w:space="0" w:color="D9D9E3"/>
                                        <w:left w:val="single" w:sz="2" w:space="0" w:color="D9D9E3"/>
                                        <w:bottom w:val="single" w:sz="2" w:space="0" w:color="D9D9E3"/>
                                        <w:right w:val="single" w:sz="2" w:space="0" w:color="D9D9E3"/>
                                      </w:divBdr>
                                      <w:divsChild>
                                        <w:div w:id="992292851">
                                          <w:marLeft w:val="0"/>
                                          <w:marRight w:val="0"/>
                                          <w:marTop w:val="0"/>
                                          <w:marBottom w:val="0"/>
                                          <w:divBdr>
                                            <w:top w:val="single" w:sz="2" w:space="0" w:color="D9D9E3"/>
                                            <w:left w:val="single" w:sz="2" w:space="0" w:color="D9D9E3"/>
                                            <w:bottom w:val="single" w:sz="2" w:space="0" w:color="D9D9E3"/>
                                            <w:right w:val="single" w:sz="2" w:space="0" w:color="D9D9E3"/>
                                          </w:divBdr>
                                          <w:divsChild>
                                            <w:div w:id="5449540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01182128">
                                      <w:marLeft w:val="0"/>
                                      <w:marRight w:val="0"/>
                                      <w:marTop w:val="0"/>
                                      <w:marBottom w:val="0"/>
                                      <w:divBdr>
                                        <w:top w:val="single" w:sz="2" w:space="0" w:color="D9D9E3"/>
                                        <w:left w:val="single" w:sz="2" w:space="0" w:color="D9D9E3"/>
                                        <w:bottom w:val="single" w:sz="2" w:space="0" w:color="D9D9E3"/>
                                        <w:right w:val="single" w:sz="2" w:space="0" w:color="D9D9E3"/>
                                      </w:divBdr>
                                      <w:divsChild>
                                        <w:div w:id="2031831017">
                                          <w:marLeft w:val="0"/>
                                          <w:marRight w:val="0"/>
                                          <w:marTop w:val="0"/>
                                          <w:marBottom w:val="0"/>
                                          <w:divBdr>
                                            <w:top w:val="single" w:sz="2" w:space="0" w:color="D9D9E3"/>
                                            <w:left w:val="single" w:sz="2" w:space="0" w:color="D9D9E3"/>
                                            <w:bottom w:val="single" w:sz="2" w:space="0" w:color="D9D9E3"/>
                                            <w:right w:val="single" w:sz="2" w:space="0" w:color="D9D9E3"/>
                                          </w:divBdr>
                                          <w:divsChild>
                                            <w:div w:id="1120103835">
                                              <w:marLeft w:val="0"/>
                                              <w:marRight w:val="0"/>
                                              <w:marTop w:val="0"/>
                                              <w:marBottom w:val="0"/>
                                              <w:divBdr>
                                                <w:top w:val="single" w:sz="2" w:space="0" w:color="D9D9E3"/>
                                                <w:left w:val="single" w:sz="2" w:space="0" w:color="D9D9E3"/>
                                                <w:bottom w:val="single" w:sz="2" w:space="0" w:color="D9D9E3"/>
                                                <w:right w:val="single" w:sz="2" w:space="0" w:color="D9D9E3"/>
                                              </w:divBdr>
                                              <w:divsChild>
                                                <w:div w:id="618990598">
                                                  <w:marLeft w:val="0"/>
                                                  <w:marRight w:val="0"/>
                                                  <w:marTop w:val="0"/>
                                                  <w:marBottom w:val="0"/>
                                                  <w:divBdr>
                                                    <w:top w:val="single" w:sz="2" w:space="0" w:color="D9D9E3"/>
                                                    <w:left w:val="single" w:sz="2" w:space="0" w:color="D9D9E3"/>
                                                    <w:bottom w:val="single" w:sz="2" w:space="0" w:color="D9D9E3"/>
                                                    <w:right w:val="single" w:sz="2" w:space="0" w:color="D9D9E3"/>
                                                  </w:divBdr>
                                                  <w:divsChild>
                                                    <w:div w:id="20432416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75409839">
                          <w:marLeft w:val="0"/>
                          <w:marRight w:val="0"/>
                          <w:marTop w:val="0"/>
                          <w:marBottom w:val="0"/>
                          <w:divBdr>
                            <w:top w:val="single" w:sz="2" w:space="0" w:color="auto"/>
                            <w:left w:val="single" w:sz="2" w:space="0" w:color="auto"/>
                            <w:bottom w:val="single" w:sz="6" w:space="0" w:color="auto"/>
                            <w:right w:val="single" w:sz="2" w:space="0" w:color="auto"/>
                          </w:divBdr>
                          <w:divsChild>
                            <w:div w:id="1345978758">
                              <w:marLeft w:val="0"/>
                              <w:marRight w:val="0"/>
                              <w:marTop w:val="100"/>
                              <w:marBottom w:val="100"/>
                              <w:divBdr>
                                <w:top w:val="single" w:sz="2" w:space="0" w:color="D9D9E3"/>
                                <w:left w:val="single" w:sz="2" w:space="0" w:color="D9D9E3"/>
                                <w:bottom w:val="single" w:sz="2" w:space="0" w:color="D9D9E3"/>
                                <w:right w:val="single" w:sz="2" w:space="0" w:color="D9D9E3"/>
                              </w:divBdr>
                              <w:divsChild>
                                <w:div w:id="389815427">
                                  <w:marLeft w:val="0"/>
                                  <w:marRight w:val="0"/>
                                  <w:marTop w:val="0"/>
                                  <w:marBottom w:val="0"/>
                                  <w:divBdr>
                                    <w:top w:val="single" w:sz="2" w:space="0" w:color="D9D9E3"/>
                                    <w:left w:val="single" w:sz="2" w:space="0" w:color="D9D9E3"/>
                                    <w:bottom w:val="single" w:sz="2" w:space="0" w:color="D9D9E3"/>
                                    <w:right w:val="single" w:sz="2" w:space="0" w:color="D9D9E3"/>
                                  </w:divBdr>
                                  <w:divsChild>
                                    <w:div w:id="1117990979">
                                      <w:marLeft w:val="0"/>
                                      <w:marRight w:val="0"/>
                                      <w:marTop w:val="0"/>
                                      <w:marBottom w:val="0"/>
                                      <w:divBdr>
                                        <w:top w:val="single" w:sz="2" w:space="0" w:color="D9D9E3"/>
                                        <w:left w:val="single" w:sz="2" w:space="0" w:color="D9D9E3"/>
                                        <w:bottom w:val="single" w:sz="2" w:space="0" w:color="D9D9E3"/>
                                        <w:right w:val="single" w:sz="2" w:space="0" w:color="D9D9E3"/>
                                      </w:divBdr>
                                      <w:divsChild>
                                        <w:div w:id="1135290736">
                                          <w:marLeft w:val="0"/>
                                          <w:marRight w:val="0"/>
                                          <w:marTop w:val="0"/>
                                          <w:marBottom w:val="0"/>
                                          <w:divBdr>
                                            <w:top w:val="single" w:sz="2" w:space="0" w:color="D9D9E3"/>
                                            <w:left w:val="single" w:sz="2" w:space="0" w:color="D9D9E3"/>
                                            <w:bottom w:val="single" w:sz="2" w:space="0" w:color="D9D9E3"/>
                                            <w:right w:val="single" w:sz="2" w:space="0" w:color="D9D9E3"/>
                                          </w:divBdr>
                                          <w:divsChild>
                                            <w:div w:id="242877142">
                                              <w:marLeft w:val="0"/>
                                              <w:marRight w:val="0"/>
                                              <w:marTop w:val="0"/>
                                              <w:marBottom w:val="0"/>
                                              <w:divBdr>
                                                <w:top w:val="single" w:sz="2" w:space="0" w:color="D9D9E3"/>
                                                <w:left w:val="single" w:sz="2" w:space="0" w:color="D9D9E3"/>
                                                <w:bottom w:val="single" w:sz="2" w:space="0" w:color="D9D9E3"/>
                                                <w:right w:val="single" w:sz="2" w:space="0" w:color="D9D9E3"/>
                                              </w:divBdr>
                                              <w:divsChild>
                                                <w:div w:id="571431375">
                                                  <w:marLeft w:val="0"/>
                                                  <w:marRight w:val="0"/>
                                                  <w:marTop w:val="0"/>
                                                  <w:marBottom w:val="0"/>
                                                  <w:divBdr>
                                                    <w:top w:val="single" w:sz="2" w:space="0" w:color="D9D9E3"/>
                                                    <w:left w:val="single" w:sz="2" w:space="0" w:color="D9D9E3"/>
                                                    <w:bottom w:val="single" w:sz="2" w:space="0" w:color="D9D9E3"/>
                                                    <w:right w:val="single" w:sz="2" w:space="0" w:color="D9D9E3"/>
                                                  </w:divBdr>
                                                  <w:divsChild>
                                                    <w:div w:id="10603296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05544270">
                                      <w:marLeft w:val="0"/>
                                      <w:marRight w:val="0"/>
                                      <w:marTop w:val="0"/>
                                      <w:marBottom w:val="0"/>
                                      <w:divBdr>
                                        <w:top w:val="single" w:sz="2" w:space="0" w:color="D9D9E3"/>
                                        <w:left w:val="single" w:sz="2" w:space="0" w:color="D9D9E3"/>
                                        <w:bottom w:val="single" w:sz="2" w:space="0" w:color="D9D9E3"/>
                                        <w:right w:val="single" w:sz="2" w:space="0" w:color="D9D9E3"/>
                                      </w:divBdr>
                                      <w:divsChild>
                                        <w:div w:id="1873180990">
                                          <w:marLeft w:val="0"/>
                                          <w:marRight w:val="0"/>
                                          <w:marTop w:val="0"/>
                                          <w:marBottom w:val="0"/>
                                          <w:divBdr>
                                            <w:top w:val="single" w:sz="2" w:space="0" w:color="D9D9E3"/>
                                            <w:left w:val="single" w:sz="2" w:space="0" w:color="D9D9E3"/>
                                            <w:bottom w:val="single" w:sz="2" w:space="0" w:color="D9D9E3"/>
                                            <w:right w:val="single" w:sz="2" w:space="0" w:color="D9D9E3"/>
                                          </w:divBdr>
                                          <w:divsChild>
                                            <w:div w:id="18086698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80915336">
                          <w:marLeft w:val="0"/>
                          <w:marRight w:val="0"/>
                          <w:marTop w:val="0"/>
                          <w:marBottom w:val="0"/>
                          <w:divBdr>
                            <w:top w:val="single" w:sz="2" w:space="0" w:color="auto"/>
                            <w:left w:val="single" w:sz="2" w:space="0" w:color="auto"/>
                            <w:bottom w:val="single" w:sz="6" w:space="0" w:color="auto"/>
                            <w:right w:val="single" w:sz="2" w:space="0" w:color="auto"/>
                          </w:divBdr>
                          <w:divsChild>
                            <w:div w:id="602343394">
                              <w:marLeft w:val="0"/>
                              <w:marRight w:val="0"/>
                              <w:marTop w:val="100"/>
                              <w:marBottom w:val="100"/>
                              <w:divBdr>
                                <w:top w:val="single" w:sz="2" w:space="0" w:color="D9D9E3"/>
                                <w:left w:val="single" w:sz="2" w:space="0" w:color="D9D9E3"/>
                                <w:bottom w:val="single" w:sz="2" w:space="0" w:color="D9D9E3"/>
                                <w:right w:val="single" w:sz="2" w:space="0" w:color="D9D9E3"/>
                              </w:divBdr>
                              <w:divsChild>
                                <w:div w:id="141431146">
                                  <w:marLeft w:val="0"/>
                                  <w:marRight w:val="0"/>
                                  <w:marTop w:val="0"/>
                                  <w:marBottom w:val="0"/>
                                  <w:divBdr>
                                    <w:top w:val="single" w:sz="2" w:space="0" w:color="D9D9E3"/>
                                    <w:left w:val="single" w:sz="2" w:space="0" w:color="D9D9E3"/>
                                    <w:bottom w:val="single" w:sz="2" w:space="0" w:color="D9D9E3"/>
                                    <w:right w:val="single" w:sz="2" w:space="0" w:color="D9D9E3"/>
                                  </w:divBdr>
                                  <w:divsChild>
                                    <w:div w:id="1849755629">
                                      <w:marLeft w:val="0"/>
                                      <w:marRight w:val="0"/>
                                      <w:marTop w:val="0"/>
                                      <w:marBottom w:val="0"/>
                                      <w:divBdr>
                                        <w:top w:val="single" w:sz="2" w:space="0" w:color="D9D9E3"/>
                                        <w:left w:val="single" w:sz="2" w:space="0" w:color="D9D9E3"/>
                                        <w:bottom w:val="single" w:sz="2" w:space="0" w:color="D9D9E3"/>
                                        <w:right w:val="single" w:sz="2" w:space="0" w:color="D9D9E3"/>
                                      </w:divBdr>
                                      <w:divsChild>
                                        <w:div w:id="1868366657">
                                          <w:marLeft w:val="0"/>
                                          <w:marRight w:val="0"/>
                                          <w:marTop w:val="0"/>
                                          <w:marBottom w:val="0"/>
                                          <w:divBdr>
                                            <w:top w:val="single" w:sz="2" w:space="0" w:color="D9D9E3"/>
                                            <w:left w:val="single" w:sz="2" w:space="0" w:color="D9D9E3"/>
                                            <w:bottom w:val="single" w:sz="2" w:space="0" w:color="D9D9E3"/>
                                            <w:right w:val="single" w:sz="2" w:space="0" w:color="D9D9E3"/>
                                          </w:divBdr>
                                          <w:divsChild>
                                            <w:div w:id="546915796">
                                              <w:marLeft w:val="0"/>
                                              <w:marRight w:val="0"/>
                                              <w:marTop w:val="0"/>
                                              <w:marBottom w:val="0"/>
                                              <w:divBdr>
                                                <w:top w:val="single" w:sz="2" w:space="0" w:color="D9D9E3"/>
                                                <w:left w:val="single" w:sz="2" w:space="0" w:color="D9D9E3"/>
                                                <w:bottom w:val="single" w:sz="2" w:space="0" w:color="D9D9E3"/>
                                                <w:right w:val="single" w:sz="2" w:space="0" w:color="D9D9E3"/>
                                              </w:divBdr>
                                              <w:divsChild>
                                                <w:div w:id="204366612">
                                                  <w:marLeft w:val="0"/>
                                                  <w:marRight w:val="0"/>
                                                  <w:marTop w:val="0"/>
                                                  <w:marBottom w:val="0"/>
                                                  <w:divBdr>
                                                    <w:top w:val="single" w:sz="2" w:space="0" w:color="D9D9E3"/>
                                                    <w:left w:val="single" w:sz="2" w:space="0" w:color="D9D9E3"/>
                                                    <w:bottom w:val="single" w:sz="2" w:space="0" w:color="D9D9E3"/>
                                                    <w:right w:val="single" w:sz="2" w:space="0" w:color="D9D9E3"/>
                                                  </w:divBdr>
                                                  <w:divsChild>
                                                    <w:div w:id="9199454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89356476">
                          <w:marLeft w:val="0"/>
                          <w:marRight w:val="0"/>
                          <w:marTop w:val="0"/>
                          <w:marBottom w:val="0"/>
                          <w:divBdr>
                            <w:top w:val="single" w:sz="2" w:space="0" w:color="auto"/>
                            <w:left w:val="single" w:sz="2" w:space="0" w:color="auto"/>
                            <w:bottom w:val="single" w:sz="6" w:space="0" w:color="auto"/>
                            <w:right w:val="single" w:sz="2" w:space="0" w:color="auto"/>
                          </w:divBdr>
                          <w:divsChild>
                            <w:div w:id="1893930279">
                              <w:marLeft w:val="0"/>
                              <w:marRight w:val="0"/>
                              <w:marTop w:val="100"/>
                              <w:marBottom w:val="100"/>
                              <w:divBdr>
                                <w:top w:val="single" w:sz="2" w:space="0" w:color="D9D9E3"/>
                                <w:left w:val="single" w:sz="2" w:space="0" w:color="D9D9E3"/>
                                <w:bottom w:val="single" w:sz="2" w:space="0" w:color="D9D9E3"/>
                                <w:right w:val="single" w:sz="2" w:space="0" w:color="D9D9E3"/>
                              </w:divBdr>
                              <w:divsChild>
                                <w:div w:id="1723558946">
                                  <w:marLeft w:val="0"/>
                                  <w:marRight w:val="0"/>
                                  <w:marTop w:val="0"/>
                                  <w:marBottom w:val="0"/>
                                  <w:divBdr>
                                    <w:top w:val="single" w:sz="2" w:space="0" w:color="D9D9E3"/>
                                    <w:left w:val="single" w:sz="2" w:space="0" w:color="D9D9E3"/>
                                    <w:bottom w:val="single" w:sz="2" w:space="0" w:color="D9D9E3"/>
                                    <w:right w:val="single" w:sz="2" w:space="0" w:color="D9D9E3"/>
                                  </w:divBdr>
                                  <w:divsChild>
                                    <w:div w:id="634532483">
                                      <w:marLeft w:val="0"/>
                                      <w:marRight w:val="0"/>
                                      <w:marTop w:val="0"/>
                                      <w:marBottom w:val="0"/>
                                      <w:divBdr>
                                        <w:top w:val="single" w:sz="2" w:space="0" w:color="D9D9E3"/>
                                        <w:left w:val="single" w:sz="2" w:space="0" w:color="D9D9E3"/>
                                        <w:bottom w:val="single" w:sz="2" w:space="0" w:color="D9D9E3"/>
                                        <w:right w:val="single" w:sz="2" w:space="0" w:color="D9D9E3"/>
                                      </w:divBdr>
                                      <w:divsChild>
                                        <w:div w:id="473643170">
                                          <w:marLeft w:val="0"/>
                                          <w:marRight w:val="0"/>
                                          <w:marTop w:val="0"/>
                                          <w:marBottom w:val="0"/>
                                          <w:divBdr>
                                            <w:top w:val="single" w:sz="2" w:space="0" w:color="D9D9E3"/>
                                            <w:left w:val="single" w:sz="2" w:space="0" w:color="D9D9E3"/>
                                            <w:bottom w:val="single" w:sz="2" w:space="0" w:color="D9D9E3"/>
                                            <w:right w:val="single" w:sz="2" w:space="0" w:color="D9D9E3"/>
                                          </w:divBdr>
                                          <w:divsChild>
                                            <w:div w:id="1298684558">
                                              <w:marLeft w:val="0"/>
                                              <w:marRight w:val="0"/>
                                              <w:marTop w:val="0"/>
                                              <w:marBottom w:val="0"/>
                                              <w:divBdr>
                                                <w:top w:val="single" w:sz="2" w:space="0" w:color="D9D9E3"/>
                                                <w:left w:val="single" w:sz="2" w:space="0" w:color="D9D9E3"/>
                                                <w:bottom w:val="single" w:sz="2" w:space="0" w:color="D9D9E3"/>
                                                <w:right w:val="single" w:sz="2" w:space="0" w:color="D9D9E3"/>
                                              </w:divBdr>
                                              <w:divsChild>
                                                <w:div w:id="1320036280">
                                                  <w:marLeft w:val="0"/>
                                                  <w:marRight w:val="0"/>
                                                  <w:marTop w:val="0"/>
                                                  <w:marBottom w:val="0"/>
                                                  <w:divBdr>
                                                    <w:top w:val="single" w:sz="2" w:space="0" w:color="D9D9E3"/>
                                                    <w:left w:val="single" w:sz="2" w:space="0" w:color="D9D9E3"/>
                                                    <w:bottom w:val="single" w:sz="2" w:space="0" w:color="D9D9E3"/>
                                                    <w:right w:val="single" w:sz="2" w:space="0" w:color="D9D9E3"/>
                                                  </w:divBdr>
                                                  <w:divsChild>
                                                    <w:div w:id="4700542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64709562">
                                      <w:marLeft w:val="0"/>
                                      <w:marRight w:val="0"/>
                                      <w:marTop w:val="0"/>
                                      <w:marBottom w:val="0"/>
                                      <w:divBdr>
                                        <w:top w:val="single" w:sz="2" w:space="0" w:color="D9D9E3"/>
                                        <w:left w:val="single" w:sz="2" w:space="0" w:color="D9D9E3"/>
                                        <w:bottom w:val="single" w:sz="2" w:space="0" w:color="D9D9E3"/>
                                        <w:right w:val="single" w:sz="2" w:space="0" w:color="D9D9E3"/>
                                      </w:divBdr>
                                      <w:divsChild>
                                        <w:div w:id="2036418026">
                                          <w:marLeft w:val="0"/>
                                          <w:marRight w:val="0"/>
                                          <w:marTop w:val="0"/>
                                          <w:marBottom w:val="0"/>
                                          <w:divBdr>
                                            <w:top w:val="single" w:sz="2" w:space="0" w:color="D9D9E3"/>
                                            <w:left w:val="single" w:sz="2" w:space="0" w:color="D9D9E3"/>
                                            <w:bottom w:val="single" w:sz="2" w:space="0" w:color="D9D9E3"/>
                                            <w:right w:val="single" w:sz="2" w:space="0" w:color="D9D9E3"/>
                                          </w:divBdr>
                                          <w:divsChild>
                                            <w:div w:id="19696250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99266469">
                          <w:marLeft w:val="0"/>
                          <w:marRight w:val="0"/>
                          <w:marTop w:val="0"/>
                          <w:marBottom w:val="0"/>
                          <w:divBdr>
                            <w:top w:val="single" w:sz="2" w:space="0" w:color="auto"/>
                            <w:left w:val="single" w:sz="2" w:space="0" w:color="auto"/>
                            <w:bottom w:val="single" w:sz="6" w:space="0" w:color="auto"/>
                            <w:right w:val="single" w:sz="2" w:space="0" w:color="auto"/>
                          </w:divBdr>
                          <w:divsChild>
                            <w:div w:id="1945309789">
                              <w:marLeft w:val="0"/>
                              <w:marRight w:val="0"/>
                              <w:marTop w:val="100"/>
                              <w:marBottom w:val="100"/>
                              <w:divBdr>
                                <w:top w:val="single" w:sz="2" w:space="0" w:color="D9D9E3"/>
                                <w:left w:val="single" w:sz="2" w:space="0" w:color="D9D9E3"/>
                                <w:bottom w:val="single" w:sz="2" w:space="0" w:color="D9D9E3"/>
                                <w:right w:val="single" w:sz="2" w:space="0" w:color="D9D9E3"/>
                              </w:divBdr>
                              <w:divsChild>
                                <w:div w:id="844052470">
                                  <w:marLeft w:val="0"/>
                                  <w:marRight w:val="0"/>
                                  <w:marTop w:val="0"/>
                                  <w:marBottom w:val="0"/>
                                  <w:divBdr>
                                    <w:top w:val="single" w:sz="2" w:space="0" w:color="D9D9E3"/>
                                    <w:left w:val="single" w:sz="2" w:space="0" w:color="D9D9E3"/>
                                    <w:bottom w:val="single" w:sz="2" w:space="0" w:color="D9D9E3"/>
                                    <w:right w:val="single" w:sz="2" w:space="0" w:color="D9D9E3"/>
                                  </w:divBdr>
                                  <w:divsChild>
                                    <w:div w:id="534463431">
                                      <w:marLeft w:val="0"/>
                                      <w:marRight w:val="0"/>
                                      <w:marTop w:val="0"/>
                                      <w:marBottom w:val="0"/>
                                      <w:divBdr>
                                        <w:top w:val="single" w:sz="2" w:space="0" w:color="D9D9E3"/>
                                        <w:left w:val="single" w:sz="2" w:space="0" w:color="D9D9E3"/>
                                        <w:bottom w:val="single" w:sz="2" w:space="0" w:color="D9D9E3"/>
                                        <w:right w:val="single" w:sz="2" w:space="0" w:color="D9D9E3"/>
                                      </w:divBdr>
                                      <w:divsChild>
                                        <w:div w:id="1853907829">
                                          <w:marLeft w:val="0"/>
                                          <w:marRight w:val="0"/>
                                          <w:marTop w:val="0"/>
                                          <w:marBottom w:val="0"/>
                                          <w:divBdr>
                                            <w:top w:val="single" w:sz="2" w:space="0" w:color="D9D9E3"/>
                                            <w:left w:val="single" w:sz="2" w:space="0" w:color="D9D9E3"/>
                                            <w:bottom w:val="single" w:sz="2" w:space="0" w:color="D9D9E3"/>
                                            <w:right w:val="single" w:sz="2" w:space="0" w:color="D9D9E3"/>
                                          </w:divBdr>
                                          <w:divsChild>
                                            <w:div w:id="1433086651">
                                              <w:marLeft w:val="0"/>
                                              <w:marRight w:val="0"/>
                                              <w:marTop w:val="0"/>
                                              <w:marBottom w:val="0"/>
                                              <w:divBdr>
                                                <w:top w:val="single" w:sz="2" w:space="0" w:color="D9D9E3"/>
                                                <w:left w:val="single" w:sz="2" w:space="0" w:color="D9D9E3"/>
                                                <w:bottom w:val="single" w:sz="2" w:space="0" w:color="D9D9E3"/>
                                                <w:right w:val="single" w:sz="2" w:space="0" w:color="D9D9E3"/>
                                              </w:divBdr>
                                              <w:divsChild>
                                                <w:div w:id="211885017">
                                                  <w:marLeft w:val="0"/>
                                                  <w:marRight w:val="0"/>
                                                  <w:marTop w:val="0"/>
                                                  <w:marBottom w:val="0"/>
                                                  <w:divBdr>
                                                    <w:top w:val="single" w:sz="2" w:space="0" w:color="D9D9E3"/>
                                                    <w:left w:val="single" w:sz="2" w:space="0" w:color="D9D9E3"/>
                                                    <w:bottom w:val="single" w:sz="2" w:space="0" w:color="D9D9E3"/>
                                                    <w:right w:val="single" w:sz="2" w:space="0" w:color="D9D9E3"/>
                                                  </w:divBdr>
                                                  <w:divsChild>
                                                    <w:div w:id="4460468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22872105">
                                      <w:marLeft w:val="0"/>
                                      <w:marRight w:val="0"/>
                                      <w:marTop w:val="0"/>
                                      <w:marBottom w:val="0"/>
                                      <w:divBdr>
                                        <w:top w:val="single" w:sz="2" w:space="0" w:color="D9D9E3"/>
                                        <w:left w:val="single" w:sz="2" w:space="0" w:color="D9D9E3"/>
                                        <w:bottom w:val="single" w:sz="2" w:space="0" w:color="D9D9E3"/>
                                        <w:right w:val="single" w:sz="2" w:space="0" w:color="D9D9E3"/>
                                      </w:divBdr>
                                      <w:divsChild>
                                        <w:div w:id="854660680">
                                          <w:marLeft w:val="0"/>
                                          <w:marRight w:val="0"/>
                                          <w:marTop w:val="0"/>
                                          <w:marBottom w:val="0"/>
                                          <w:divBdr>
                                            <w:top w:val="single" w:sz="2" w:space="0" w:color="D9D9E3"/>
                                            <w:left w:val="single" w:sz="2" w:space="0" w:color="D9D9E3"/>
                                            <w:bottom w:val="single" w:sz="2" w:space="0" w:color="D9D9E3"/>
                                            <w:right w:val="single" w:sz="2" w:space="0" w:color="D9D9E3"/>
                                          </w:divBdr>
                                          <w:divsChild>
                                            <w:div w:id="4298137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01884216">
                          <w:marLeft w:val="0"/>
                          <w:marRight w:val="0"/>
                          <w:marTop w:val="0"/>
                          <w:marBottom w:val="0"/>
                          <w:divBdr>
                            <w:top w:val="single" w:sz="2" w:space="0" w:color="auto"/>
                            <w:left w:val="single" w:sz="2" w:space="0" w:color="auto"/>
                            <w:bottom w:val="single" w:sz="6" w:space="0" w:color="auto"/>
                            <w:right w:val="single" w:sz="2" w:space="0" w:color="auto"/>
                          </w:divBdr>
                          <w:divsChild>
                            <w:div w:id="1492212602">
                              <w:marLeft w:val="0"/>
                              <w:marRight w:val="0"/>
                              <w:marTop w:val="100"/>
                              <w:marBottom w:val="100"/>
                              <w:divBdr>
                                <w:top w:val="single" w:sz="2" w:space="0" w:color="D9D9E3"/>
                                <w:left w:val="single" w:sz="2" w:space="0" w:color="D9D9E3"/>
                                <w:bottom w:val="single" w:sz="2" w:space="0" w:color="D9D9E3"/>
                                <w:right w:val="single" w:sz="2" w:space="0" w:color="D9D9E3"/>
                              </w:divBdr>
                              <w:divsChild>
                                <w:div w:id="111902057">
                                  <w:marLeft w:val="0"/>
                                  <w:marRight w:val="0"/>
                                  <w:marTop w:val="0"/>
                                  <w:marBottom w:val="0"/>
                                  <w:divBdr>
                                    <w:top w:val="single" w:sz="2" w:space="0" w:color="D9D9E3"/>
                                    <w:left w:val="single" w:sz="2" w:space="0" w:color="D9D9E3"/>
                                    <w:bottom w:val="single" w:sz="2" w:space="0" w:color="D9D9E3"/>
                                    <w:right w:val="single" w:sz="2" w:space="0" w:color="D9D9E3"/>
                                  </w:divBdr>
                                  <w:divsChild>
                                    <w:div w:id="600727668">
                                      <w:marLeft w:val="0"/>
                                      <w:marRight w:val="0"/>
                                      <w:marTop w:val="0"/>
                                      <w:marBottom w:val="0"/>
                                      <w:divBdr>
                                        <w:top w:val="single" w:sz="2" w:space="0" w:color="D9D9E3"/>
                                        <w:left w:val="single" w:sz="2" w:space="0" w:color="D9D9E3"/>
                                        <w:bottom w:val="single" w:sz="2" w:space="0" w:color="D9D9E3"/>
                                        <w:right w:val="single" w:sz="2" w:space="0" w:color="D9D9E3"/>
                                      </w:divBdr>
                                      <w:divsChild>
                                        <w:div w:id="1991790959">
                                          <w:marLeft w:val="0"/>
                                          <w:marRight w:val="0"/>
                                          <w:marTop w:val="0"/>
                                          <w:marBottom w:val="0"/>
                                          <w:divBdr>
                                            <w:top w:val="single" w:sz="2" w:space="0" w:color="D9D9E3"/>
                                            <w:left w:val="single" w:sz="2" w:space="0" w:color="D9D9E3"/>
                                            <w:bottom w:val="single" w:sz="2" w:space="0" w:color="D9D9E3"/>
                                            <w:right w:val="single" w:sz="2" w:space="0" w:color="D9D9E3"/>
                                          </w:divBdr>
                                          <w:divsChild>
                                            <w:div w:id="3419297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53194265">
                                      <w:marLeft w:val="0"/>
                                      <w:marRight w:val="0"/>
                                      <w:marTop w:val="0"/>
                                      <w:marBottom w:val="0"/>
                                      <w:divBdr>
                                        <w:top w:val="single" w:sz="2" w:space="0" w:color="D9D9E3"/>
                                        <w:left w:val="single" w:sz="2" w:space="0" w:color="D9D9E3"/>
                                        <w:bottom w:val="single" w:sz="2" w:space="0" w:color="D9D9E3"/>
                                        <w:right w:val="single" w:sz="2" w:space="0" w:color="D9D9E3"/>
                                      </w:divBdr>
                                      <w:divsChild>
                                        <w:div w:id="811487356">
                                          <w:marLeft w:val="0"/>
                                          <w:marRight w:val="0"/>
                                          <w:marTop w:val="0"/>
                                          <w:marBottom w:val="0"/>
                                          <w:divBdr>
                                            <w:top w:val="single" w:sz="2" w:space="0" w:color="D9D9E3"/>
                                            <w:left w:val="single" w:sz="2" w:space="0" w:color="D9D9E3"/>
                                            <w:bottom w:val="single" w:sz="2" w:space="0" w:color="D9D9E3"/>
                                            <w:right w:val="single" w:sz="2" w:space="0" w:color="D9D9E3"/>
                                          </w:divBdr>
                                          <w:divsChild>
                                            <w:div w:id="356929499">
                                              <w:marLeft w:val="0"/>
                                              <w:marRight w:val="0"/>
                                              <w:marTop w:val="0"/>
                                              <w:marBottom w:val="0"/>
                                              <w:divBdr>
                                                <w:top w:val="single" w:sz="2" w:space="0" w:color="D9D9E3"/>
                                                <w:left w:val="single" w:sz="2" w:space="0" w:color="D9D9E3"/>
                                                <w:bottom w:val="single" w:sz="2" w:space="0" w:color="D9D9E3"/>
                                                <w:right w:val="single" w:sz="2" w:space="0" w:color="D9D9E3"/>
                                              </w:divBdr>
                                              <w:divsChild>
                                                <w:div w:id="1391080088">
                                                  <w:marLeft w:val="0"/>
                                                  <w:marRight w:val="0"/>
                                                  <w:marTop w:val="0"/>
                                                  <w:marBottom w:val="0"/>
                                                  <w:divBdr>
                                                    <w:top w:val="single" w:sz="2" w:space="0" w:color="D9D9E3"/>
                                                    <w:left w:val="single" w:sz="2" w:space="0" w:color="D9D9E3"/>
                                                    <w:bottom w:val="single" w:sz="2" w:space="0" w:color="D9D9E3"/>
                                                    <w:right w:val="single" w:sz="2" w:space="0" w:color="D9D9E3"/>
                                                  </w:divBdr>
                                                  <w:divsChild>
                                                    <w:div w:id="19475436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24090161">
                          <w:marLeft w:val="0"/>
                          <w:marRight w:val="0"/>
                          <w:marTop w:val="0"/>
                          <w:marBottom w:val="0"/>
                          <w:divBdr>
                            <w:top w:val="single" w:sz="2" w:space="0" w:color="auto"/>
                            <w:left w:val="single" w:sz="2" w:space="0" w:color="auto"/>
                            <w:bottom w:val="single" w:sz="6" w:space="0" w:color="auto"/>
                            <w:right w:val="single" w:sz="2" w:space="0" w:color="auto"/>
                          </w:divBdr>
                          <w:divsChild>
                            <w:div w:id="251280024">
                              <w:marLeft w:val="0"/>
                              <w:marRight w:val="0"/>
                              <w:marTop w:val="100"/>
                              <w:marBottom w:val="100"/>
                              <w:divBdr>
                                <w:top w:val="single" w:sz="2" w:space="0" w:color="D9D9E3"/>
                                <w:left w:val="single" w:sz="2" w:space="0" w:color="D9D9E3"/>
                                <w:bottom w:val="single" w:sz="2" w:space="0" w:color="D9D9E3"/>
                                <w:right w:val="single" w:sz="2" w:space="0" w:color="D9D9E3"/>
                              </w:divBdr>
                              <w:divsChild>
                                <w:div w:id="929578102">
                                  <w:marLeft w:val="0"/>
                                  <w:marRight w:val="0"/>
                                  <w:marTop w:val="0"/>
                                  <w:marBottom w:val="0"/>
                                  <w:divBdr>
                                    <w:top w:val="single" w:sz="2" w:space="0" w:color="D9D9E3"/>
                                    <w:left w:val="single" w:sz="2" w:space="0" w:color="D9D9E3"/>
                                    <w:bottom w:val="single" w:sz="2" w:space="0" w:color="D9D9E3"/>
                                    <w:right w:val="single" w:sz="2" w:space="0" w:color="D9D9E3"/>
                                  </w:divBdr>
                                  <w:divsChild>
                                    <w:div w:id="758525510">
                                      <w:marLeft w:val="0"/>
                                      <w:marRight w:val="0"/>
                                      <w:marTop w:val="0"/>
                                      <w:marBottom w:val="0"/>
                                      <w:divBdr>
                                        <w:top w:val="single" w:sz="2" w:space="0" w:color="D9D9E3"/>
                                        <w:left w:val="single" w:sz="2" w:space="0" w:color="D9D9E3"/>
                                        <w:bottom w:val="single" w:sz="2" w:space="0" w:color="D9D9E3"/>
                                        <w:right w:val="single" w:sz="2" w:space="0" w:color="D9D9E3"/>
                                      </w:divBdr>
                                      <w:divsChild>
                                        <w:div w:id="1043092727">
                                          <w:marLeft w:val="0"/>
                                          <w:marRight w:val="0"/>
                                          <w:marTop w:val="0"/>
                                          <w:marBottom w:val="0"/>
                                          <w:divBdr>
                                            <w:top w:val="single" w:sz="2" w:space="0" w:color="D9D9E3"/>
                                            <w:left w:val="single" w:sz="2" w:space="0" w:color="D9D9E3"/>
                                            <w:bottom w:val="single" w:sz="2" w:space="0" w:color="D9D9E3"/>
                                            <w:right w:val="single" w:sz="2" w:space="0" w:color="D9D9E3"/>
                                          </w:divBdr>
                                          <w:divsChild>
                                            <w:div w:id="806050717">
                                              <w:marLeft w:val="0"/>
                                              <w:marRight w:val="0"/>
                                              <w:marTop w:val="0"/>
                                              <w:marBottom w:val="0"/>
                                              <w:divBdr>
                                                <w:top w:val="single" w:sz="2" w:space="0" w:color="D9D9E3"/>
                                                <w:left w:val="single" w:sz="2" w:space="0" w:color="D9D9E3"/>
                                                <w:bottom w:val="single" w:sz="2" w:space="0" w:color="D9D9E3"/>
                                                <w:right w:val="single" w:sz="2" w:space="0" w:color="D9D9E3"/>
                                              </w:divBdr>
                                              <w:divsChild>
                                                <w:div w:id="705061636">
                                                  <w:marLeft w:val="0"/>
                                                  <w:marRight w:val="0"/>
                                                  <w:marTop w:val="0"/>
                                                  <w:marBottom w:val="0"/>
                                                  <w:divBdr>
                                                    <w:top w:val="single" w:sz="2" w:space="0" w:color="D9D9E3"/>
                                                    <w:left w:val="single" w:sz="2" w:space="0" w:color="D9D9E3"/>
                                                    <w:bottom w:val="single" w:sz="2" w:space="0" w:color="D9D9E3"/>
                                                    <w:right w:val="single" w:sz="2" w:space="0" w:color="D9D9E3"/>
                                                  </w:divBdr>
                                                  <w:divsChild>
                                                    <w:div w:id="20816315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60880784">
                                      <w:marLeft w:val="0"/>
                                      <w:marRight w:val="0"/>
                                      <w:marTop w:val="0"/>
                                      <w:marBottom w:val="0"/>
                                      <w:divBdr>
                                        <w:top w:val="single" w:sz="2" w:space="0" w:color="D9D9E3"/>
                                        <w:left w:val="single" w:sz="2" w:space="0" w:color="D9D9E3"/>
                                        <w:bottom w:val="single" w:sz="2" w:space="0" w:color="D9D9E3"/>
                                        <w:right w:val="single" w:sz="2" w:space="0" w:color="D9D9E3"/>
                                      </w:divBdr>
                                      <w:divsChild>
                                        <w:div w:id="174854443">
                                          <w:marLeft w:val="0"/>
                                          <w:marRight w:val="0"/>
                                          <w:marTop w:val="0"/>
                                          <w:marBottom w:val="0"/>
                                          <w:divBdr>
                                            <w:top w:val="single" w:sz="2" w:space="0" w:color="D9D9E3"/>
                                            <w:left w:val="single" w:sz="2" w:space="0" w:color="D9D9E3"/>
                                            <w:bottom w:val="single" w:sz="2" w:space="0" w:color="D9D9E3"/>
                                            <w:right w:val="single" w:sz="2" w:space="0" w:color="D9D9E3"/>
                                          </w:divBdr>
                                          <w:divsChild>
                                            <w:div w:id="7608768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34107363">
                          <w:marLeft w:val="0"/>
                          <w:marRight w:val="0"/>
                          <w:marTop w:val="0"/>
                          <w:marBottom w:val="0"/>
                          <w:divBdr>
                            <w:top w:val="single" w:sz="2" w:space="0" w:color="auto"/>
                            <w:left w:val="single" w:sz="2" w:space="0" w:color="auto"/>
                            <w:bottom w:val="single" w:sz="6" w:space="0" w:color="auto"/>
                            <w:right w:val="single" w:sz="2" w:space="0" w:color="auto"/>
                          </w:divBdr>
                          <w:divsChild>
                            <w:div w:id="1463112523">
                              <w:marLeft w:val="0"/>
                              <w:marRight w:val="0"/>
                              <w:marTop w:val="100"/>
                              <w:marBottom w:val="100"/>
                              <w:divBdr>
                                <w:top w:val="single" w:sz="2" w:space="0" w:color="D9D9E3"/>
                                <w:left w:val="single" w:sz="2" w:space="0" w:color="D9D9E3"/>
                                <w:bottom w:val="single" w:sz="2" w:space="0" w:color="D9D9E3"/>
                                <w:right w:val="single" w:sz="2" w:space="0" w:color="D9D9E3"/>
                              </w:divBdr>
                              <w:divsChild>
                                <w:div w:id="643507238">
                                  <w:marLeft w:val="0"/>
                                  <w:marRight w:val="0"/>
                                  <w:marTop w:val="0"/>
                                  <w:marBottom w:val="0"/>
                                  <w:divBdr>
                                    <w:top w:val="single" w:sz="2" w:space="0" w:color="D9D9E3"/>
                                    <w:left w:val="single" w:sz="2" w:space="0" w:color="D9D9E3"/>
                                    <w:bottom w:val="single" w:sz="2" w:space="0" w:color="D9D9E3"/>
                                    <w:right w:val="single" w:sz="2" w:space="0" w:color="D9D9E3"/>
                                  </w:divBdr>
                                  <w:divsChild>
                                    <w:div w:id="523591968">
                                      <w:marLeft w:val="0"/>
                                      <w:marRight w:val="0"/>
                                      <w:marTop w:val="0"/>
                                      <w:marBottom w:val="0"/>
                                      <w:divBdr>
                                        <w:top w:val="single" w:sz="2" w:space="0" w:color="D9D9E3"/>
                                        <w:left w:val="single" w:sz="2" w:space="0" w:color="D9D9E3"/>
                                        <w:bottom w:val="single" w:sz="2" w:space="0" w:color="D9D9E3"/>
                                        <w:right w:val="single" w:sz="2" w:space="0" w:color="D9D9E3"/>
                                      </w:divBdr>
                                      <w:divsChild>
                                        <w:div w:id="956376771">
                                          <w:marLeft w:val="0"/>
                                          <w:marRight w:val="0"/>
                                          <w:marTop w:val="0"/>
                                          <w:marBottom w:val="0"/>
                                          <w:divBdr>
                                            <w:top w:val="single" w:sz="2" w:space="0" w:color="D9D9E3"/>
                                            <w:left w:val="single" w:sz="2" w:space="0" w:color="D9D9E3"/>
                                            <w:bottom w:val="single" w:sz="2" w:space="0" w:color="D9D9E3"/>
                                            <w:right w:val="single" w:sz="2" w:space="0" w:color="D9D9E3"/>
                                          </w:divBdr>
                                          <w:divsChild>
                                            <w:div w:id="1556164896">
                                              <w:marLeft w:val="0"/>
                                              <w:marRight w:val="0"/>
                                              <w:marTop w:val="0"/>
                                              <w:marBottom w:val="0"/>
                                              <w:divBdr>
                                                <w:top w:val="single" w:sz="2" w:space="0" w:color="D9D9E3"/>
                                                <w:left w:val="single" w:sz="2" w:space="0" w:color="D9D9E3"/>
                                                <w:bottom w:val="single" w:sz="2" w:space="0" w:color="D9D9E3"/>
                                                <w:right w:val="single" w:sz="2" w:space="0" w:color="D9D9E3"/>
                                              </w:divBdr>
                                              <w:divsChild>
                                                <w:div w:id="1215770987">
                                                  <w:marLeft w:val="0"/>
                                                  <w:marRight w:val="0"/>
                                                  <w:marTop w:val="0"/>
                                                  <w:marBottom w:val="0"/>
                                                  <w:divBdr>
                                                    <w:top w:val="single" w:sz="2" w:space="0" w:color="D9D9E3"/>
                                                    <w:left w:val="single" w:sz="2" w:space="0" w:color="D9D9E3"/>
                                                    <w:bottom w:val="single" w:sz="2" w:space="0" w:color="D9D9E3"/>
                                                    <w:right w:val="single" w:sz="2" w:space="0" w:color="D9D9E3"/>
                                                  </w:divBdr>
                                                  <w:divsChild>
                                                    <w:div w:id="11666253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79947722">
                                      <w:marLeft w:val="0"/>
                                      <w:marRight w:val="0"/>
                                      <w:marTop w:val="0"/>
                                      <w:marBottom w:val="0"/>
                                      <w:divBdr>
                                        <w:top w:val="single" w:sz="2" w:space="0" w:color="D9D9E3"/>
                                        <w:left w:val="single" w:sz="2" w:space="0" w:color="D9D9E3"/>
                                        <w:bottom w:val="single" w:sz="2" w:space="0" w:color="D9D9E3"/>
                                        <w:right w:val="single" w:sz="2" w:space="0" w:color="D9D9E3"/>
                                      </w:divBdr>
                                      <w:divsChild>
                                        <w:div w:id="875777902">
                                          <w:marLeft w:val="0"/>
                                          <w:marRight w:val="0"/>
                                          <w:marTop w:val="0"/>
                                          <w:marBottom w:val="0"/>
                                          <w:divBdr>
                                            <w:top w:val="single" w:sz="2" w:space="0" w:color="D9D9E3"/>
                                            <w:left w:val="single" w:sz="2" w:space="0" w:color="D9D9E3"/>
                                            <w:bottom w:val="single" w:sz="2" w:space="0" w:color="D9D9E3"/>
                                            <w:right w:val="single" w:sz="2" w:space="0" w:color="D9D9E3"/>
                                          </w:divBdr>
                                          <w:divsChild>
                                            <w:div w:id="3459866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39699865">
                          <w:marLeft w:val="0"/>
                          <w:marRight w:val="0"/>
                          <w:marTop w:val="0"/>
                          <w:marBottom w:val="0"/>
                          <w:divBdr>
                            <w:top w:val="single" w:sz="2" w:space="0" w:color="auto"/>
                            <w:left w:val="single" w:sz="2" w:space="0" w:color="auto"/>
                            <w:bottom w:val="single" w:sz="6" w:space="0" w:color="auto"/>
                            <w:right w:val="single" w:sz="2" w:space="0" w:color="auto"/>
                          </w:divBdr>
                          <w:divsChild>
                            <w:div w:id="1033267110">
                              <w:marLeft w:val="0"/>
                              <w:marRight w:val="0"/>
                              <w:marTop w:val="100"/>
                              <w:marBottom w:val="100"/>
                              <w:divBdr>
                                <w:top w:val="single" w:sz="2" w:space="0" w:color="D9D9E3"/>
                                <w:left w:val="single" w:sz="2" w:space="0" w:color="D9D9E3"/>
                                <w:bottom w:val="single" w:sz="2" w:space="0" w:color="D9D9E3"/>
                                <w:right w:val="single" w:sz="2" w:space="0" w:color="D9D9E3"/>
                              </w:divBdr>
                              <w:divsChild>
                                <w:div w:id="713770210">
                                  <w:marLeft w:val="0"/>
                                  <w:marRight w:val="0"/>
                                  <w:marTop w:val="0"/>
                                  <w:marBottom w:val="0"/>
                                  <w:divBdr>
                                    <w:top w:val="single" w:sz="2" w:space="0" w:color="D9D9E3"/>
                                    <w:left w:val="single" w:sz="2" w:space="0" w:color="D9D9E3"/>
                                    <w:bottom w:val="single" w:sz="2" w:space="0" w:color="D9D9E3"/>
                                    <w:right w:val="single" w:sz="2" w:space="0" w:color="D9D9E3"/>
                                  </w:divBdr>
                                  <w:divsChild>
                                    <w:div w:id="548690938">
                                      <w:marLeft w:val="0"/>
                                      <w:marRight w:val="0"/>
                                      <w:marTop w:val="0"/>
                                      <w:marBottom w:val="0"/>
                                      <w:divBdr>
                                        <w:top w:val="single" w:sz="2" w:space="0" w:color="D9D9E3"/>
                                        <w:left w:val="single" w:sz="2" w:space="0" w:color="D9D9E3"/>
                                        <w:bottom w:val="single" w:sz="2" w:space="0" w:color="D9D9E3"/>
                                        <w:right w:val="single" w:sz="2" w:space="0" w:color="D9D9E3"/>
                                      </w:divBdr>
                                      <w:divsChild>
                                        <w:div w:id="542450564">
                                          <w:marLeft w:val="0"/>
                                          <w:marRight w:val="0"/>
                                          <w:marTop w:val="0"/>
                                          <w:marBottom w:val="0"/>
                                          <w:divBdr>
                                            <w:top w:val="single" w:sz="2" w:space="0" w:color="D9D9E3"/>
                                            <w:left w:val="single" w:sz="2" w:space="0" w:color="D9D9E3"/>
                                            <w:bottom w:val="single" w:sz="2" w:space="0" w:color="D9D9E3"/>
                                            <w:right w:val="single" w:sz="2" w:space="0" w:color="D9D9E3"/>
                                          </w:divBdr>
                                          <w:divsChild>
                                            <w:div w:id="500781049">
                                              <w:marLeft w:val="0"/>
                                              <w:marRight w:val="0"/>
                                              <w:marTop w:val="0"/>
                                              <w:marBottom w:val="0"/>
                                              <w:divBdr>
                                                <w:top w:val="single" w:sz="2" w:space="0" w:color="D9D9E3"/>
                                                <w:left w:val="single" w:sz="2" w:space="0" w:color="D9D9E3"/>
                                                <w:bottom w:val="single" w:sz="2" w:space="0" w:color="D9D9E3"/>
                                                <w:right w:val="single" w:sz="2" w:space="0" w:color="D9D9E3"/>
                                              </w:divBdr>
                                              <w:divsChild>
                                                <w:div w:id="50662048">
                                                  <w:marLeft w:val="0"/>
                                                  <w:marRight w:val="0"/>
                                                  <w:marTop w:val="0"/>
                                                  <w:marBottom w:val="0"/>
                                                  <w:divBdr>
                                                    <w:top w:val="single" w:sz="2" w:space="0" w:color="D9D9E3"/>
                                                    <w:left w:val="single" w:sz="2" w:space="0" w:color="D9D9E3"/>
                                                    <w:bottom w:val="single" w:sz="2" w:space="0" w:color="D9D9E3"/>
                                                    <w:right w:val="single" w:sz="2" w:space="0" w:color="D9D9E3"/>
                                                  </w:divBdr>
                                                  <w:divsChild>
                                                    <w:div w:id="12509627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43378137">
                                      <w:marLeft w:val="0"/>
                                      <w:marRight w:val="0"/>
                                      <w:marTop w:val="0"/>
                                      <w:marBottom w:val="0"/>
                                      <w:divBdr>
                                        <w:top w:val="single" w:sz="2" w:space="0" w:color="D9D9E3"/>
                                        <w:left w:val="single" w:sz="2" w:space="0" w:color="D9D9E3"/>
                                        <w:bottom w:val="single" w:sz="2" w:space="0" w:color="D9D9E3"/>
                                        <w:right w:val="single" w:sz="2" w:space="0" w:color="D9D9E3"/>
                                      </w:divBdr>
                                      <w:divsChild>
                                        <w:div w:id="885138474">
                                          <w:marLeft w:val="0"/>
                                          <w:marRight w:val="0"/>
                                          <w:marTop w:val="0"/>
                                          <w:marBottom w:val="0"/>
                                          <w:divBdr>
                                            <w:top w:val="single" w:sz="2" w:space="0" w:color="D9D9E3"/>
                                            <w:left w:val="single" w:sz="2" w:space="0" w:color="D9D9E3"/>
                                            <w:bottom w:val="single" w:sz="2" w:space="0" w:color="D9D9E3"/>
                                            <w:right w:val="single" w:sz="2" w:space="0" w:color="D9D9E3"/>
                                          </w:divBdr>
                                          <w:divsChild>
                                            <w:div w:id="19922964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40008866">
                          <w:marLeft w:val="0"/>
                          <w:marRight w:val="0"/>
                          <w:marTop w:val="0"/>
                          <w:marBottom w:val="0"/>
                          <w:divBdr>
                            <w:top w:val="single" w:sz="2" w:space="0" w:color="auto"/>
                            <w:left w:val="single" w:sz="2" w:space="0" w:color="auto"/>
                            <w:bottom w:val="single" w:sz="6" w:space="0" w:color="auto"/>
                            <w:right w:val="single" w:sz="2" w:space="0" w:color="auto"/>
                          </w:divBdr>
                          <w:divsChild>
                            <w:div w:id="783694044">
                              <w:marLeft w:val="0"/>
                              <w:marRight w:val="0"/>
                              <w:marTop w:val="100"/>
                              <w:marBottom w:val="100"/>
                              <w:divBdr>
                                <w:top w:val="single" w:sz="2" w:space="0" w:color="D9D9E3"/>
                                <w:left w:val="single" w:sz="2" w:space="0" w:color="D9D9E3"/>
                                <w:bottom w:val="single" w:sz="2" w:space="0" w:color="D9D9E3"/>
                                <w:right w:val="single" w:sz="2" w:space="0" w:color="D9D9E3"/>
                              </w:divBdr>
                              <w:divsChild>
                                <w:div w:id="804734952">
                                  <w:marLeft w:val="0"/>
                                  <w:marRight w:val="0"/>
                                  <w:marTop w:val="0"/>
                                  <w:marBottom w:val="0"/>
                                  <w:divBdr>
                                    <w:top w:val="single" w:sz="2" w:space="0" w:color="D9D9E3"/>
                                    <w:left w:val="single" w:sz="2" w:space="0" w:color="D9D9E3"/>
                                    <w:bottom w:val="single" w:sz="2" w:space="0" w:color="D9D9E3"/>
                                    <w:right w:val="single" w:sz="2" w:space="0" w:color="D9D9E3"/>
                                  </w:divBdr>
                                  <w:divsChild>
                                    <w:div w:id="1324771153">
                                      <w:marLeft w:val="0"/>
                                      <w:marRight w:val="0"/>
                                      <w:marTop w:val="0"/>
                                      <w:marBottom w:val="0"/>
                                      <w:divBdr>
                                        <w:top w:val="single" w:sz="2" w:space="0" w:color="D9D9E3"/>
                                        <w:left w:val="single" w:sz="2" w:space="0" w:color="D9D9E3"/>
                                        <w:bottom w:val="single" w:sz="2" w:space="0" w:color="D9D9E3"/>
                                        <w:right w:val="single" w:sz="2" w:space="0" w:color="D9D9E3"/>
                                      </w:divBdr>
                                      <w:divsChild>
                                        <w:div w:id="1202480127">
                                          <w:marLeft w:val="0"/>
                                          <w:marRight w:val="0"/>
                                          <w:marTop w:val="0"/>
                                          <w:marBottom w:val="0"/>
                                          <w:divBdr>
                                            <w:top w:val="single" w:sz="2" w:space="0" w:color="D9D9E3"/>
                                            <w:left w:val="single" w:sz="2" w:space="0" w:color="D9D9E3"/>
                                            <w:bottom w:val="single" w:sz="2" w:space="0" w:color="D9D9E3"/>
                                            <w:right w:val="single" w:sz="2" w:space="0" w:color="D9D9E3"/>
                                          </w:divBdr>
                                          <w:divsChild>
                                            <w:div w:id="672954161">
                                              <w:marLeft w:val="0"/>
                                              <w:marRight w:val="0"/>
                                              <w:marTop w:val="0"/>
                                              <w:marBottom w:val="0"/>
                                              <w:divBdr>
                                                <w:top w:val="single" w:sz="2" w:space="0" w:color="D9D9E3"/>
                                                <w:left w:val="single" w:sz="2" w:space="0" w:color="D9D9E3"/>
                                                <w:bottom w:val="single" w:sz="2" w:space="0" w:color="D9D9E3"/>
                                                <w:right w:val="single" w:sz="2" w:space="0" w:color="D9D9E3"/>
                                              </w:divBdr>
                                              <w:divsChild>
                                                <w:div w:id="1515802167">
                                                  <w:marLeft w:val="0"/>
                                                  <w:marRight w:val="0"/>
                                                  <w:marTop w:val="0"/>
                                                  <w:marBottom w:val="0"/>
                                                  <w:divBdr>
                                                    <w:top w:val="single" w:sz="2" w:space="0" w:color="D9D9E3"/>
                                                    <w:left w:val="single" w:sz="2" w:space="0" w:color="D9D9E3"/>
                                                    <w:bottom w:val="single" w:sz="2" w:space="0" w:color="D9D9E3"/>
                                                    <w:right w:val="single" w:sz="2" w:space="0" w:color="D9D9E3"/>
                                                  </w:divBdr>
                                                  <w:divsChild>
                                                    <w:div w:id="2581037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86897380">
                                      <w:marLeft w:val="0"/>
                                      <w:marRight w:val="0"/>
                                      <w:marTop w:val="0"/>
                                      <w:marBottom w:val="0"/>
                                      <w:divBdr>
                                        <w:top w:val="single" w:sz="2" w:space="0" w:color="D9D9E3"/>
                                        <w:left w:val="single" w:sz="2" w:space="0" w:color="D9D9E3"/>
                                        <w:bottom w:val="single" w:sz="2" w:space="0" w:color="D9D9E3"/>
                                        <w:right w:val="single" w:sz="2" w:space="0" w:color="D9D9E3"/>
                                      </w:divBdr>
                                      <w:divsChild>
                                        <w:div w:id="389696279">
                                          <w:marLeft w:val="0"/>
                                          <w:marRight w:val="0"/>
                                          <w:marTop w:val="0"/>
                                          <w:marBottom w:val="0"/>
                                          <w:divBdr>
                                            <w:top w:val="single" w:sz="2" w:space="0" w:color="D9D9E3"/>
                                            <w:left w:val="single" w:sz="2" w:space="0" w:color="D9D9E3"/>
                                            <w:bottom w:val="single" w:sz="2" w:space="0" w:color="D9D9E3"/>
                                            <w:right w:val="single" w:sz="2" w:space="0" w:color="D9D9E3"/>
                                          </w:divBdr>
                                          <w:divsChild>
                                            <w:div w:id="9268873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48676412">
                          <w:marLeft w:val="0"/>
                          <w:marRight w:val="0"/>
                          <w:marTop w:val="0"/>
                          <w:marBottom w:val="0"/>
                          <w:divBdr>
                            <w:top w:val="single" w:sz="2" w:space="0" w:color="auto"/>
                            <w:left w:val="single" w:sz="2" w:space="0" w:color="auto"/>
                            <w:bottom w:val="single" w:sz="6" w:space="0" w:color="auto"/>
                            <w:right w:val="single" w:sz="2" w:space="0" w:color="auto"/>
                          </w:divBdr>
                          <w:divsChild>
                            <w:div w:id="1241329117">
                              <w:marLeft w:val="0"/>
                              <w:marRight w:val="0"/>
                              <w:marTop w:val="100"/>
                              <w:marBottom w:val="100"/>
                              <w:divBdr>
                                <w:top w:val="single" w:sz="2" w:space="0" w:color="D9D9E3"/>
                                <w:left w:val="single" w:sz="2" w:space="0" w:color="D9D9E3"/>
                                <w:bottom w:val="single" w:sz="2" w:space="0" w:color="D9D9E3"/>
                                <w:right w:val="single" w:sz="2" w:space="0" w:color="D9D9E3"/>
                              </w:divBdr>
                              <w:divsChild>
                                <w:div w:id="916597204">
                                  <w:marLeft w:val="0"/>
                                  <w:marRight w:val="0"/>
                                  <w:marTop w:val="0"/>
                                  <w:marBottom w:val="0"/>
                                  <w:divBdr>
                                    <w:top w:val="single" w:sz="2" w:space="0" w:color="D9D9E3"/>
                                    <w:left w:val="single" w:sz="2" w:space="0" w:color="D9D9E3"/>
                                    <w:bottom w:val="single" w:sz="2" w:space="0" w:color="D9D9E3"/>
                                    <w:right w:val="single" w:sz="2" w:space="0" w:color="D9D9E3"/>
                                  </w:divBdr>
                                  <w:divsChild>
                                    <w:div w:id="335348180">
                                      <w:marLeft w:val="0"/>
                                      <w:marRight w:val="0"/>
                                      <w:marTop w:val="0"/>
                                      <w:marBottom w:val="0"/>
                                      <w:divBdr>
                                        <w:top w:val="single" w:sz="2" w:space="0" w:color="D9D9E3"/>
                                        <w:left w:val="single" w:sz="2" w:space="0" w:color="D9D9E3"/>
                                        <w:bottom w:val="single" w:sz="2" w:space="0" w:color="D9D9E3"/>
                                        <w:right w:val="single" w:sz="2" w:space="0" w:color="D9D9E3"/>
                                      </w:divBdr>
                                      <w:divsChild>
                                        <w:div w:id="25832608">
                                          <w:marLeft w:val="0"/>
                                          <w:marRight w:val="0"/>
                                          <w:marTop w:val="0"/>
                                          <w:marBottom w:val="0"/>
                                          <w:divBdr>
                                            <w:top w:val="single" w:sz="2" w:space="0" w:color="D9D9E3"/>
                                            <w:left w:val="single" w:sz="2" w:space="0" w:color="D9D9E3"/>
                                            <w:bottom w:val="single" w:sz="2" w:space="0" w:color="D9D9E3"/>
                                            <w:right w:val="single" w:sz="2" w:space="0" w:color="D9D9E3"/>
                                          </w:divBdr>
                                          <w:divsChild>
                                            <w:div w:id="142428352">
                                              <w:marLeft w:val="0"/>
                                              <w:marRight w:val="0"/>
                                              <w:marTop w:val="0"/>
                                              <w:marBottom w:val="0"/>
                                              <w:divBdr>
                                                <w:top w:val="single" w:sz="2" w:space="0" w:color="D9D9E3"/>
                                                <w:left w:val="single" w:sz="2" w:space="0" w:color="D9D9E3"/>
                                                <w:bottom w:val="single" w:sz="2" w:space="0" w:color="D9D9E3"/>
                                                <w:right w:val="single" w:sz="2" w:space="0" w:color="D9D9E3"/>
                                              </w:divBdr>
                                              <w:divsChild>
                                                <w:div w:id="756436881">
                                                  <w:marLeft w:val="0"/>
                                                  <w:marRight w:val="0"/>
                                                  <w:marTop w:val="0"/>
                                                  <w:marBottom w:val="0"/>
                                                  <w:divBdr>
                                                    <w:top w:val="single" w:sz="2" w:space="0" w:color="D9D9E3"/>
                                                    <w:left w:val="single" w:sz="2" w:space="0" w:color="D9D9E3"/>
                                                    <w:bottom w:val="single" w:sz="2" w:space="0" w:color="D9D9E3"/>
                                                    <w:right w:val="single" w:sz="2" w:space="0" w:color="D9D9E3"/>
                                                  </w:divBdr>
                                                  <w:divsChild>
                                                    <w:div w:id="5358973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70659646">
                                      <w:marLeft w:val="0"/>
                                      <w:marRight w:val="0"/>
                                      <w:marTop w:val="0"/>
                                      <w:marBottom w:val="0"/>
                                      <w:divBdr>
                                        <w:top w:val="single" w:sz="2" w:space="0" w:color="D9D9E3"/>
                                        <w:left w:val="single" w:sz="2" w:space="0" w:color="D9D9E3"/>
                                        <w:bottom w:val="single" w:sz="2" w:space="0" w:color="D9D9E3"/>
                                        <w:right w:val="single" w:sz="2" w:space="0" w:color="D9D9E3"/>
                                      </w:divBdr>
                                      <w:divsChild>
                                        <w:div w:id="129979430">
                                          <w:marLeft w:val="0"/>
                                          <w:marRight w:val="0"/>
                                          <w:marTop w:val="0"/>
                                          <w:marBottom w:val="0"/>
                                          <w:divBdr>
                                            <w:top w:val="single" w:sz="2" w:space="0" w:color="D9D9E3"/>
                                            <w:left w:val="single" w:sz="2" w:space="0" w:color="D9D9E3"/>
                                            <w:bottom w:val="single" w:sz="2" w:space="0" w:color="D9D9E3"/>
                                            <w:right w:val="single" w:sz="2" w:space="0" w:color="D9D9E3"/>
                                          </w:divBdr>
                                          <w:divsChild>
                                            <w:div w:id="1396148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66755119">
                          <w:marLeft w:val="0"/>
                          <w:marRight w:val="0"/>
                          <w:marTop w:val="0"/>
                          <w:marBottom w:val="0"/>
                          <w:divBdr>
                            <w:top w:val="single" w:sz="2" w:space="0" w:color="auto"/>
                            <w:left w:val="single" w:sz="2" w:space="0" w:color="auto"/>
                            <w:bottom w:val="single" w:sz="6" w:space="0" w:color="auto"/>
                            <w:right w:val="single" w:sz="2" w:space="0" w:color="auto"/>
                          </w:divBdr>
                          <w:divsChild>
                            <w:div w:id="79253086">
                              <w:marLeft w:val="0"/>
                              <w:marRight w:val="0"/>
                              <w:marTop w:val="100"/>
                              <w:marBottom w:val="100"/>
                              <w:divBdr>
                                <w:top w:val="single" w:sz="2" w:space="0" w:color="D9D9E3"/>
                                <w:left w:val="single" w:sz="2" w:space="0" w:color="D9D9E3"/>
                                <w:bottom w:val="single" w:sz="2" w:space="0" w:color="D9D9E3"/>
                                <w:right w:val="single" w:sz="2" w:space="0" w:color="D9D9E3"/>
                              </w:divBdr>
                              <w:divsChild>
                                <w:div w:id="1847860142">
                                  <w:marLeft w:val="0"/>
                                  <w:marRight w:val="0"/>
                                  <w:marTop w:val="0"/>
                                  <w:marBottom w:val="0"/>
                                  <w:divBdr>
                                    <w:top w:val="single" w:sz="2" w:space="0" w:color="D9D9E3"/>
                                    <w:left w:val="single" w:sz="2" w:space="0" w:color="D9D9E3"/>
                                    <w:bottom w:val="single" w:sz="2" w:space="0" w:color="D9D9E3"/>
                                    <w:right w:val="single" w:sz="2" w:space="0" w:color="D9D9E3"/>
                                  </w:divBdr>
                                  <w:divsChild>
                                    <w:div w:id="426314792">
                                      <w:marLeft w:val="0"/>
                                      <w:marRight w:val="0"/>
                                      <w:marTop w:val="0"/>
                                      <w:marBottom w:val="0"/>
                                      <w:divBdr>
                                        <w:top w:val="single" w:sz="2" w:space="0" w:color="D9D9E3"/>
                                        <w:left w:val="single" w:sz="2" w:space="0" w:color="D9D9E3"/>
                                        <w:bottom w:val="single" w:sz="2" w:space="0" w:color="D9D9E3"/>
                                        <w:right w:val="single" w:sz="2" w:space="0" w:color="D9D9E3"/>
                                      </w:divBdr>
                                      <w:divsChild>
                                        <w:div w:id="329722827">
                                          <w:marLeft w:val="0"/>
                                          <w:marRight w:val="0"/>
                                          <w:marTop w:val="0"/>
                                          <w:marBottom w:val="0"/>
                                          <w:divBdr>
                                            <w:top w:val="single" w:sz="2" w:space="0" w:color="D9D9E3"/>
                                            <w:left w:val="single" w:sz="2" w:space="0" w:color="D9D9E3"/>
                                            <w:bottom w:val="single" w:sz="2" w:space="0" w:color="D9D9E3"/>
                                            <w:right w:val="single" w:sz="2" w:space="0" w:color="D9D9E3"/>
                                          </w:divBdr>
                                          <w:divsChild>
                                            <w:div w:id="341781027">
                                              <w:marLeft w:val="0"/>
                                              <w:marRight w:val="0"/>
                                              <w:marTop w:val="0"/>
                                              <w:marBottom w:val="0"/>
                                              <w:divBdr>
                                                <w:top w:val="single" w:sz="2" w:space="0" w:color="D9D9E3"/>
                                                <w:left w:val="single" w:sz="2" w:space="0" w:color="D9D9E3"/>
                                                <w:bottom w:val="single" w:sz="2" w:space="0" w:color="D9D9E3"/>
                                                <w:right w:val="single" w:sz="2" w:space="0" w:color="D9D9E3"/>
                                              </w:divBdr>
                                              <w:divsChild>
                                                <w:div w:id="1504860110">
                                                  <w:marLeft w:val="0"/>
                                                  <w:marRight w:val="0"/>
                                                  <w:marTop w:val="0"/>
                                                  <w:marBottom w:val="0"/>
                                                  <w:divBdr>
                                                    <w:top w:val="single" w:sz="2" w:space="0" w:color="D9D9E3"/>
                                                    <w:left w:val="single" w:sz="2" w:space="0" w:color="D9D9E3"/>
                                                    <w:bottom w:val="single" w:sz="2" w:space="0" w:color="D9D9E3"/>
                                                    <w:right w:val="single" w:sz="2" w:space="0" w:color="D9D9E3"/>
                                                  </w:divBdr>
                                                  <w:divsChild>
                                                    <w:div w:id="21403005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77497368">
                                      <w:marLeft w:val="0"/>
                                      <w:marRight w:val="0"/>
                                      <w:marTop w:val="0"/>
                                      <w:marBottom w:val="0"/>
                                      <w:divBdr>
                                        <w:top w:val="single" w:sz="2" w:space="0" w:color="D9D9E3"/>
                                        <w:left w:val="single" w:sz="2" w:space="0" w:color="D9D9E3"/>
                                        <w:bottom w:val="single" w:sz="2" w:space="0" w:color="D9D9E3"/>
                                        <w:right w:val="single" w:sz="2" w:space="0" w:color="D9D9E3"/>
                                      </w:divBdr>
                                      <w:divsChild>
                                        <w:div w:id="1556313717">
                                          <w:marLeft w:val="0"/>
                                          <w:marRight w:val="0"/>
                                          <w:marTop w:val="0"/>
                                          <w:marBottom w:val="0"/>
                                          <w:divBdr>
                                            <w:top w:val="single" w:sz="2" w:space="0" w:color="D9D9E3"/>
                                            <w:left w:val="single" w:sz="2" w:space="0" w:color="D9D9E3"/>
                                            <w:bottom w:val="single" w:sz="2" w:space="0" w:color="D9D9E3"/>
                                            <w:right w:val="single" w:sz="2" w:space="0" w:color="D9D9E3"/>
                                          </w:divBdr>
                                          <w:divsChild>
                                            <w:div w:id="10128740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66949771">
                          <w:marLeft w:val="0"/>
                          <w:marRight w:val="0"/>
                          <w:marTop w:val="0"/>
                          <w:marBottom w:val="0"/>
                          <w:divBdr>
                            <w:top w:val="single" w:sz="2" w:space="0" w:color="auto"/>
                            <w:left w:val="single" w:sz="2" w:space="0" w:color="auto"/>
                            <w:bottom w:val="single" w:sz="6" w:space="0" w:color="auto"/>
                            <w:right w:val="single" w:sz="2" w:space="0" w:color="auto"/>
                          </w:divBdr>
                          <w:divsChild>
                            <w:div w:id="2078047738">
                              <w:marLeft w:val="0"/>
                              <w:marRight w:val="0"/>
                              <w:marTop w:val="100"/>
                              <w:marBottom w:val="100"/>
                              <w:divBdr>
                                <w:top w:val="single" w:sz="2" w:space="0" w:color="D9D9E3"/>
                                <w:left w:val="single" w:sz="2" w:space="0" w:color="D9D9E3"/>
                                <w:bottom w:val="single" w:sz="2" w:space="0" w:color="D9D9E3"/>
                                <w:right w:val="single" w:sz="2" w:space="0" w:color="D9D9E3"/>
                              </w:divBdr>
                              <w:divsChild>
                                <w:div w:id="1397777228">
                                  <w:marLeft w:val="0"/>
                                  <w:marRight w:val="0"/>
                                  <w:marTop w:val="0"/>
                                  <w:marBottom w:val="0"/>
                                  <w:divBdr>
                                    <w:top w:val="single" w:sz="2" w:space="0" w:color="D9D9E3"/>
                                    <w:left w:val="single" w:sz="2" w:space="0" w:color="D9D9E3"/>
                                    <w:bottom w:val="single" w:sz="2" w:space="0" w:color="D9D9E3"/>
                                    <w:right w:val="single" w:sz="2" w:space="0" w:color="D9D9E3"/>
                                  </w:divBdr>
                                  <w:divsChild>
                                    <w:div w:id="713310369">
                                      <w:marLeft w:val="0"/>
                                      <w:marRight w:val="0"/>
                                      <w:marTop w:val="0"/>
                                      <w:marBottom w:val="0"/>
                                      <w:divBdr>
                                        <w:top w:val="single" w:sz="2" w:space="0" w:color="D9D9E3"/>
                                        <w:left w:val="single" w:sz="2" w:space="0" w:color="D9D9E3"/>
                                        <w:bottom w:val="single" w:sz="2" w:space="0" w:color="D9D9E3"/>
                                        <w:right w:val="single" w:sz="2" w:space="0" w:color="D9D9E3"/>
                                      </w:divBdr>
                                      <w:divsChild>
                                        <w:div w:id="915819520">
                                          <w:marLeft w:val="0"/>
                                          <w:marRight w:val="0"/>
                                          <w:marTop w:val="0"/>
                                          <w:marBottom w:val="0"/>
                                          <w:divBdr>
                                            <w:top w:val="single" w:sz="2" w:space="0" w:color="D9D9E3"/>
                                            <w:left w:val="single" w:sz="2" w:space="0" w:color="D9D9E3"/>
                                            <w:bottom w:val="single" w:sz="2" w:space="0" w:color="D9D9E3"/>
                                            <w:right w:val="single" w:sz="2" w:space="0" w:color="D9D9E3"/>
                                          </w:divBdr>
                                          <w:divsChild>
                                            <w:div w:id="11970869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9448384">
                                      <w:marLeft w:val="0"/>
                                      <w:marRight w:val="0"/>
                                      <w:marTop w:val="0"/>
                                      <w:marBottom w:val="0"/>
                                      <w:divBdr>
                                        <w:top w:val="single" w:sz="2" w:space="0" w:color="D9D9E3"/>
                                        <w:left w:val="single" w:sz="2" w:space="0" w:color="D9D9E3"/>
                                        <w:bottom w:val="single" w:sz="2" w:space="0" w:color="D9D9E3"/>
                                        <w:right w:val="single" w:sz="2" w:space="0" w:color="D9D9E3"/>
                                      </w:divBdr>
                                      <w:divsChild>
                                        <w:div w:id="348916690">
                                          <w:marLeft w:val="0"/>
                                          <w:marRight w:val="0"/>
                                          <w:marTop w:val="0"/>
                                          <w:marBottom w:val="0"/>
                                          <w:divBdr>
                                            <w:top w:val="single" w:sz="2" w:space="0" w:color="D9D9E3"/>
                                            <w:left w:val="single" w:sz="2" w:space="0" w:color="D9D9E3"/>
                                            <w:bottom w:val="single" w:sz="2" w:space="0" w:color="D9D9E3"/>
                                            <w:right w:val="single" w:sz="2" w:space="0" w:color="D9D9E3"/>
                                          </w:divBdr>
                                          <w:divsChild>
                                            <w:div w:id="2060321362">
                                              <w:marLeft w:val="0"/>
                                              <w:marRight w:val="0"/>
                                              <w:marTop w:val="0"/>
                                              <w:marBottom w:val="0"/>
                                              <w:divBdr>
                                                <w:top w:val="single" w:sz="2" w:space="0" w:color="D9D9E3"/>
                                                <w:left w:val="single" w:sz="2" w:space="0" w:color="D9D9E3"/>
                                                <w:bottom w:val="single" w:sz="2" w:space="0" w:color="D9D9E3"/>
                                                <w:right w:val="single" w:sz="2" w:space="0" w:color="D9D9E3"/>
                                              </w:divBdr>
                                              <w:divsChild>
                                                <w:div w:id="909921095">
                                                  <w:marLeft w:val="0"/>
                                                  <w:marRight w:val="0"/>
                                                  <w:marTop w:val="0"/>
                                                  <w:marBottom w:val="0"/>
                                                  <w:divBdr>
                                                    <w:top w:val="single" w:sz="2" w:space="0" w:color="D9D9E3"/>
                                                    <w:left w:val="single" w:sz="2" w:space="0" w:color="D9D9E3"/>
                                                    <w:bottom w:val="single" w:sz="2" w:space="0" w:color="D9D9E3"/>
                                                    <w:right w:val="single" w:sz="2" w:space="0" w:color="D9D9E3"/>
                                                  </w:divBdr>
                                                  <w:divsChild>
                                                    <w:div w:id="18884929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78673634">
                          <w:marLeft w:val="0"/>
                          <w:marRight w:val="0"/>
                          <w:marTop w:val="0"/>
                          <w:marBottom w:val="0"/>
                          <w:divBdr>
                            <w:top w:val="single" w:sz="2" w:space="0" w:color="auto"/>
                            <w:left w:val="single" w:sz="2" w:space="0" w:color="auto"/>
                            <w:bottom w:val="single" w:sz="6" w:space="0" w:color="auto"/>
                            <w:right w:val="single" w:sz="2" w:space="0" w:color="auto"/>
                          </w:divBdr>
                          <w:divsChild>
                            <w:div w:id="1249117141">
                              <w:marLeft w:val="0"/>
                              <w:marRight w:val="0"/>
                              <w:marTop w:val="100"/>
                              <w:marBottom w:val="100"/>
                              <w:divBdr>
                                <w:top w:val="single" w:sz="2" w:space="0" w:color="D9D9E3"/>
                                <w:left w:val="single" w:sz="2" w:space="0" w:color="D9D9E3"/>
                                <w:bottom w:val="single" w:sz="2" w:space="0" w:color="D9D9E3"/>
                                <w:right w:val="single" w:sz="2" w:space="0" w:color="D9D9E3"/>
                              </w:divBdr>
                              <w:divsChild>
                                <w:div w:id="2011444950">
                                  <w:marLeft w:val="0"/>
                                  <w:marRight w:val="0"/>
                                  <w:marTop w:val="0"/>
                                  <w:marBottom w:val="0"/>
                                  <w:divBdr>
                                    <w:top w:val="single" w:sz="2" w:space="0" w:color="D9D9E3"/>
                                    <w:left w:val="single" w:sz="2" w:space="0" w:color="D9D9E3"/>
                                    <w:bottom w:val="single" w:sz="2" w:space="0" w:color="D9D9E3"/>
                                    <w:right w:val="single" w:sz="2" w:space="0" w:color="D9D9E3"/>
                                  </w:divBdr>
                                  <w:divsChild>
                                    <w:div w:id="270741555">
                                      <w:marLeft w:val="0"/>
                                      <w:marRight w:val="0"/>
                                      <w:marTop w:val="0"/>
                                      <w:marBottom w:val="0"/>
                                      <w:divBdr>
                                        <w:top w:val="single" w:sz="2" w:space="0" w:color="D9D9E3"/>
                                        <w:left w:val="single" w:sz="2" w:space="0" w:color="D9D9E3"/>
                                        <w:bottom w:val="single" w:sz="2" w:space="0" w:color="D9D9E3"/>
                                        <w:right w:val="single" w:sz="2" w:space="0" w:color="D9D9E3"/>
                                      </w:divBdr>
                                      <w:divsChild>
                                        <w:div w:id="884830907">
                                          <w:marLeft w:val="0"/>
                                          <w:marRight w:val="0"/>
                                          <w:marTop w:val="0"/>
                                          <w:marBottom w:val="0"/>
                                          <w:divBdr>
                                            <w:top w:val="single" w:sz="2" w:space="0" w:color="D9D9E3"/>
                                            <w:left w:val="single" w:sz="2" w:space="0" w:color="D9D9E3"/>
                                            <w:bottom w:val="single" w:sz="2" w:space="0" w:color="D9D9E3"/>
                                            <w:right w:val="single" w:sz="2" w:space="0" w:color="D9D9E3"/>
                                          </w:divBdr>
                                          <w:divsChild>
                                            <w:div w:id="20308375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06698801">
                                      <w:marLeft w:val="0"/>
                                      <w:marRight w:val="0"/>
                                      <w:marTop w:val="0"/>
                                      <w:marBottom w:val="0"/>
                                      <w:divBdr>
                                        <w:top w:val="single" w:sz="2" w:space="0" w:color="D9D9E3"/>
                                        <w:left w:val="single" w:sz="2" w:space="0" w:color="D9D9E3"/>
                                        <w:bottom w:val="single" w:sz="2" w:space="0" w:color="D9D9E3"/>
                                        <w:right w:val="single" w:sz="2" w:space="0" w:color="D9D9E3"/>
                                      </w:divBdr>
                                      <w:divsChild>
                                        <w:div w:id="1516962627">
                                          <w:marLeft w:val="0"/>
                                          <w:marRight w:val="0"/>
                                          <w:marTop w:val="0"/>
                                          <w:marBottom w:val="0"/>
                                          <w:divBdr>
                                            <w:top w:val="single" w:sz="2" w:space="0" w:color="D9D9E3"/>
                                            <w:left w:val="single" w:sz="2" w:space="0" w:color="D9D9E3"/>
                                            <w:bottom w:val="single" w:sz="2" w:space="0" w:color="D9D9E3"/>
                                            <w:right w:val="single" w:sz="2" w:space="0" w:color="D9D9E3"/>
                                          </w:divBdr>
                                          <w:divsChild>
                                            <w:div w:id="1098216955">
                                              <w:marLeft w:val="0"/>
                                              <w:marRight w:val="0"/>
                                              <w:marTop w:val="0"/>
                                              <w:marBottom w:val="0"/>
                                              <w:divBdr>
                                                <w:top w:val="single" w:sz="2" w:space="0" w:color="D9D9E3"/>
                                                <w:left w:val="single" w:sz="2" w:space="0" w:color="D9D9E3"/>
                                                <w:bottom w:val="single" w:sz="2" w:space="0" w:color="D9D9E3"/>
                                                <w:right w:val="single" w:sz="2" w:space="0" w:color="D9D9E3"/>
                                              </w:divBdr>
                                              <w:divsChild>
                                                <w:div w:id="1268779060">
                                                  <w:marLeft w:val="0"/>
                                                  <w:marRight w:val="0"/>
                                                  <w:marTop w:val="0"/>
                                                  <w:marBottom w:val="0"/>
                                                  <w:divBdr>
                                                    <w:top w:val="single" w:sz="2" w:space="0" w:color="D9D9E3"/>
                                                    <w:left w:val="single" w:sz="2" w:space="0" w:color="D9D9E3"/>
                                                    <w:bottom w:val="single" w:sz="2" w:space="0" w:color="D9D9E3"/>
                                                    <w:right w:val="single" w:sz="2" w:space="0" w:color="D9D9E3"/>
                                                  </w:divBdr>
                                                  <w:divsChild>
                                                    <w:div w:id="4673626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90957272">
                          <w:marLeft w:val="0"/>
                          <w:marRight w:val="0"/>
                          <w:marTop w:val="0"/>
                          <w:marBottom w:val="0"/>
                          <w:divBdr>
                            <w:top w:val="single" w:sz="2" w:space="0" w:color="auto"/>
                            <w:left w:val="single" w:sz="2" w:space="0" w:color="auto"/>
                            <w:bottom w:val="single" w:sz="6" w:space="0" w:color="auto"/>
                            <w:right w:val="single" w:sz="2" w:space="0" w:color="auto"/>
                          </w:divBdr>
                          <w:divsChild>
                            <w:div w:id="2074616774">
                              <w:marLeft w:val="0"/>
                              <w:marRight w:val="0"/>
                              <w:marTop w:val="100"/>
                              <w:marBottom w:val="100"/>
                              <w:divBdr>
                                <w:top w:val="single" w:sz="2" w:space="0" w:color="D9D9E3"/>
                                <w:left w:val="single" w:sz="2" w:space="0" w:color="D9D9E3"/>
                                <w:bottom w:val="single" w:sz="2" w:space="0" w:color="D9D9E3"/>
                                <w:right w:val="single" w:sz="2" w:space="0" w:color="D9D9E3"/>
                              </w:divBdr>
                              <w:divsChild>
                                <w:div w:id="579097072">
                                  <w:marLeft w:val="0"/>
                                  <w:marRight w:val="0"/>
                                  <w:marTop w:val="0"/>
                                  <w:marBottom w:val="0"/>
                                  <w:divBdr>
                                    <w:top w:val="single" w:sz="2" w:space="0" w:color="D9D9E3"/>
                                    <w:left w:val="single" w:sz="2" w:space="0" w:color="D9D9E3"/>
                                    <w:bottom w:val="single" w:sz="2" w:space="0" w:color="D9D9E3"/>
                                    <w:right w:val="single" w:sz="2" w:space="0" w:color="D9D9E3"/>
                                  </w:divBdr>
                                  <w:divsChild>
                                    <w:div w:id="155413813">
                                      <w:marLeft w:val="0"/>
                                      <w:marRight w:val="0"/>
                                      <w:marTop w:val="0"/>
                                      <w:marBottom w:val="0"/>
                                      <w:divBdr>
                                        <w:top w:val="single" w:sz="2" w:space="0" w:color="D9D9E3"/>
                                        <w:left w:val="single" w:sz="2" w:space="0" w:color="D9D9E3"/>
                                        <w:bottom w:val="single" w:sz="2" w:space="0" w:color="D9D9E3"/>
                                        <w:right w:val="single" w:sz="2" w:space="0" w:color="D9D9E3"/>
                                      </w:divBdr>
                                      <w:divsChild>
                                        <w:div w:id="681318292">
                                          <w:marLeft w:val="0"/>
                                          <w:marRight w:val="0"/>
                                          <w:marTop w:val="0"/>
                                          <w:marBottom w:val="0"/>
                                          <w:divBdr>
                                            <w:top w:val="single" w:sz="2" w:space="0" w:color="D9D9E3"/>
                                            <w:left w:val="single" w:sz="2" w:space="0" w:color="D9D9E3"/>
                                            <w:bottom w:val="single" w:sz="2" w:space="0" w:color="D9D9E3"/>
                                            <w:right w:val="single" w:sz="2" w:space="0" w:color="D9D9E3"/>
                                          </w:divBdr>
                                          <w:divsChild>
                                            <w:div w:id="514728903">
                                              <w:marLeft w:val="0"/>
                                              <w:marRight w:val="0"/>
                                              <w:marTop w:val="0"/>
                                              <w:marBottom w:val="0"/>
                                              <w:divBdr>
                                                <w:top w:val="single" w:sz="2" w:space="0" w:color="D9D9E3"/>
                                                <w:left w:val="single" w:sz="2" w:space="0" w:color="D9D9E3"/>
                                                <w:bottom w:val="single" w:sz="2" w:space="0" w:color="D9D9E3"/>
                                                <w:right w:val="single" w:sz="2" w:space="0" w:color="D9D9E3"/>
                                              </w:divBdr>
                                              <w:divsChild>
                                                <w:div w:id="730273250">
                                                  <w:marLeft w:val="0"/>
                                                  <w:marRight w:val="0"/>
                                                  <w:marTop w:val="0"/>
                                                  <w:marBottom w:val="0"/>
                                                  <w:divBdr>
                                                    <w:top w:val="single" w:sz="2" w:space="0" w:color="D9D9E3"/>
                                                    <w:left w:val="single" w:sz="2" w:space="0" w:color="D9D9E3"/>
                                                    <w:bottom w:val="single" w:sz="2" w:space="0" w:color="D9D9E3"/>
                                                    <w:right w:val="single" w:sz="2" w:space="0" w:color="D9D9E3"/>
                                                  </w:divBdr>
                                                  <w:divsChild>
                                                    <w:div w:id="15818662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24902432">
                                      <w:marLeft w:val="0"/>
                                      <w:marRight w:val="0"/>
                                      <w:marTop w:val="0"/>
                                      <w:marBottom w:val="0"/>
                                      <w:divBdr>
                                        <w:top w:val="single" w:sz="2" w:space="0" w:color="D9D9E3"/>
                                        <w:left w:val="single" w:sz="2" w:space="0" w:color="D9D9E3"/>
                                        <w:bottom w:val="single" w:sz="2" w:space="0" w:color="D9D9E3"/>
                                        <w:right w:val="single" w:sz="2" w:space="0" w:color="D9D9E3"/>
                                      </w:divBdr>
                                      <w:divsChild>
                                        <w:div w:id="1743720657">
                                          <w:marLeft w:val="0"/>
                                          <w:marRight w:val="0"/>
                                          <w:marTop w:val="0"/>
                                          <w:marBottom w:val="0"/>
                                          <w:divBdr>
                                            <w:top w:val="single" w:sz="2" w:space="0" w:color="D9D9E3"/>
                                            <w:left w:val="single" w:sz="2" w:space="0" w:color="D9D9E3"/>
                                            <w:bottom w:val="single" w:sz="2" w:space="0" w:color="D9D9E3"/>
                                            <w:right w:val="single" w:sz="2" w:space="0" w:color="D9D9E3"/>
                                          </w:divBdr>
                                          <w:divsChild>
                                            <w:div w:id="17264417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91388020">
                          <w:marLeft w:val="0"/>
                          <w:marRight w:val="0"/>
                          <w:marTop w:val="0"/>
                          <w:marBottom w:val="0"/>
                          <w:divBdr>
                            <w:top w:val="single" w:sz="2" w:space="0" w:color="auto"/>
                            <w:left w:val="single" w:sz="2" w:space="0" w:color="auto"/>
                            <w:bottom w:val="single" w:sz="6" w:space="0" w:color="auto"/>
                            <w:right w:val="single" w:sz="2" w:space="0" w:color="auto"/>
                          </w:divBdr>
                          <w:divsChild>
                            <w:div w:id="202404365">
                              <w:marLeft w:val="0"/>
                              <w:marRight w:val="0"/>
                              <w:marTop w:val="100"/>
                              <w:marBottom w:val="100"/>
                              <w:divBdr>
                                <w:top w:val="single" w:sz="2" w:space="0" w:color="D9D9E3"/>
                                <w:left w:val="single" w:sz="2" w:space="0" w:color="D9D9E3"/>
                                <w:bottom w:val="single" w:sz="2" w:space="0" w:color="D9D9E3"/>
                                <w:right w:val="single" w:sz="2" w:space="0" w:color="D9D9E3"/>
                              </w:divBdr>
                              <w:divsChild>
                                <w:div w:id="320887424">
                                  <w:marLeft w:val="0"/>
                                  <w:marRight w:val="0"/>
                                  <w:marTop w:val="0"/>
                                  <w:marBottom w:val="0"/>
                                  <w:divBdr>
                                    <w:top w:val="single" w:sz="2" w:space="0" w:color="D9D9E3"/>
                                    <w:left w:val="single" w:sz="2" w:space="0" w:color="D9D9E3"/>
                                    <w:bottom w:val="single" w:sz="2" w:space="0" w:color="D9D9E3"/>
                                    <w:right w:val="single" w:sz="2" w:space="0" w:color="D9D9E3"/>
                                  </w:divBdr>
                                  <w:divsChild>
                                    <w:div w:id="1716538332">
                                      <w:marLeft w:val="0"/>
                                      <w:marRight w:val="0"/>
                                      <w:marTop w:val="0"/>
                                      <w:marBottom w:val="0"/>
                                      <w:divBdr>
                                        <w:top w:val="single" w:sz="2" w:space="0" w:color="D9D9E3"/>
                                        <w:left w:val="single" w:sz="2" w:space="0" w:color="D9D9E3"/>
                                        <w:bottom w:val="single" w:sz="2" w:space="0" w:color="D9D9E3"/>
                                        <w:right w:val="single" w:sz="2" w:space="0" w:color="D9D9E3"/>
                                      </w:divBdr>
                                      <w:divsChild>
                                        <w:div w:id="1727559301">
                                          <w:marLeft w:val="0"/>
                                          <w:marRight w:val="0"/>
                                          <w:marTop w:val="0"/>
                                          <w:marBottom w:val="0"/>
                                          <w:divBdr>
                                            <w:top w:val="single" w:sz="2" w:space="0" w:color="D9D9E3"/>
                                            <w:left w:val="single" w:sz="2" w:space="0" w:color="D9D9E3"/>
                                            <w:bottom w:val="single" w:sz="2" w:space="0" w:color="D9D9E3"/>
                                            <w:right w:val="single" w:sz="2" w:space="0" w:color="D9D9E3"/>
                                          </w:divBdr>
                                          <w:divsChild>
                                            <w:div w:id="6985513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37990797">
                                      <w:marLeft w:val="0"/>
                                      <w:marRight w:val="0"/>
                                      <w:marTop w:val="0"/>
                                      <w:marBottom w:val="0"/>
                                      <w:divBdr>
                                        <w:top w:val="single" w:sz="2" w:space="0" w:color="D9D9E3"/>
                                        <w:left w:val="single" w:sz="2" w:space="0" w:color="D9D9E3"/>
                                        <w:bottom w:val="single" w:sz="2" w:space="0" w:color="D9D9E3"/>
                                        <w:right w:val="single" w:sz="2" w:space="0" w:color="D9D9E3"/>
                                      </w:divBdr>
                                      <w:divsChild>
                                        <w:div w:id="2042314409">
                                          <w:marLeft w:val="0"/>
                                          <w:marRight w:val="0"/>
                                          <w:marTop w:val="0"/>
                                          <w:marBottom w:val="0"/>
                                          <w:divBdr>
                                            <w:top w:val="single" w:sz="2" w:space="0" w:color="D9D9E3"/>
                                            <w:left w:val="single" w:sz="2" w:space="0" w:color="D9D9E3"/>
                                            <w:bottom w:val="single" w:sz="2" w:space="0" w:color="D9D9E3"/>
                                            <w:right w:val="single" w:sz="2" w:space="0" w:color="D9D9E3"/>
                                          </w:divBdr>
                                          <w:divsChild>
                                            <w:div w:id="1221139368">
                                              <w:marLeft w:val="0"/>
                                              <w:marRight w:val="0"/>
                                              <w:marTop w:val="0"/>
                                              <w:marBottom w:val="0"/>
                                              <w:divBdr>
                                                <w:top w:val="single" w:sz="2" w:space="0" w:color="D9D9E3"/>
                                                <w:left w:val="single" w:sz="2" w:space="0" w:color="D9D9E3"/>
                                                <w:bottom w:val="single" w:sz="2" w:space="0" w:color="D9D9E3"/>
                                                <w:right w:val="single" w:sz="2" w:space="0" w:color="D9D9E3"/>
                                              </w:divBdr>
                                              <w:divsChild>
                                                <w:div w:id="608855926">
                                                  <w:marLeft w:val="0"/>
                                                  <w:marRight w:val="0"/>
                                                  <w:marTop w:val="0"/>
                                                  <w:marBottom w:val="0"/>
                                                  <w:divBdr>
                                                    <w:top w:val="single" w:sz="2" w:space="0" w:color="D9D9E3"/>
                                                    <w:left w:val="single" w:sz="2" w:space="0" w:color="D9D9E3"/>
                                                    <w:bottom w:val="single" w:sz="2" w:space="0" w:color="D9D9E3"/>
                                                    <w:right w:val="single" w:sz="2" w:space="0" w:color="D9D9E3"/>
                                                  </w:divBdr>
                                                  <w:divsChild>
                                                    <w:div w:id="15736605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21411890">
                          <w:marLeft w:val="0"/>
                          <w:marRight w:val="0"/>
                          <w:marTop w:val="0"/>
                          <w:marBottom w:val="0"/>
                          <w:divBdr>
                            <w:top w:val="single" w:sz="2" w:space="0" w:color="auto"/>
                            <w:left w:val="single" w:sz="2" w:space="0" w:color="auto"/>
                            <w:bottom w:val="single" w:sz="6" w:space="0" w:color="auto"/>
                            <w:right w:val="single" w:sz="2" w:space="0" w:color="auto"/>
                          </w:divBdr>
                          <w:divsChild>
                            <w:div w:id="1516841246">
                              <w:marLeft w:val="0"/>
                              <w:marRight w:val="0"/>
                              <w:marTop w:val="100"/>
                              <w:marBottom w:val="100"/>
                              <w:divBdr>
                                <w:top w:val="single" w:sz="2" w:space="0" w:color="D9D9E3"/>
                                <w:left w:val="single" w:sz="2" w:space="0" w:color="D9D9E3"/>
                                <w:bottom w:val="single" w:sz="2" w:space="0" w:color="D9D9E3"/>
                                <w:right w:val="single" w:sz="2" w:space="0" w:color="D9D9E3"/>
                              </w:divBdr>
                              <w:divsChild>
                                <w:div w:id="1883587721">
                                  <w:marLeft w:val="0"/>
                                  <w:marRight w:val="0"/>
                                  <w:marTop w:val="0"/>
                                  <w:marBottom w:val="0"/>
                                  <w:divBdr>
                                    <w:top w:val="single" w:sz="2" w:space="0" w:color="D9D9E3"/>
                                    <w:left w:val="single" w:sz="2" w:space="0" w:color="D9D9E3"/>
                                    <w:bottom w:val="single" w:sz="2" w:space="0" w:color="D9D9E3"/>
                                    <w:right w:val="single" w:sz="2" w:space="0" w:color="D9D9E3"/>
                                  </w:divBdr>
                                  <w:divsChild>
                                    <w:div w:id="830557478">
                                      <w:marLeft w:val="0"/>
                                      <w:marRight w:val="0"/>
                                      <w:marTop w:val="0"/>
                                      <w:marBottom w:val="0"/>
                                      <w:divBdr>
                                        <w:top w:val="single" w:sz="2" w:space="0" w:color="D9D9E3"/>
                                        <w:left w:val="single" w:sz="2" w:space="0" w:color="D9D9E3"/>
                                        <w:bottom w:val="single" w:sz="2" w:space="0" w:color="D9D9E3"/>
                                        <w:right w:val="single" w:sz="2" w:space="0" w:color="D9D9E3"/>
                                      </w:divBdr>
                                      <w:divsChild>
                                        <w:div w:id="897937917">
                                          <w:marLeft w:val="0"/>
                                          <w:marRight w:val="0"/>
                                          <w:marTop w:val="0"/>
                                          <w:marBottom w:val="0"/>
                                          <w:divBdr>
                                            <w:top w:val="single" w:sz="2" w:space="0" w:color="D9D9E3"/>
                                            <w:left w:val="single" w:sz="2" w:space="0" w:color="D9D9E3"/>
                                            <w:bottom w:val="single" w:sz="2" w:space="0" w:color="D9D9E3"/>
                                            <w:right w:val="single" w:sz="2" w:space="0" w:color="D9D9E3"/>
                                          </w:divBdr>
                                          <w:divsChild>
                                            <w:div w:id="5136141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91968350">
                                      <w:marLeft w:val="0"/>
                                      <w:marRight w:val="0"/>
                                      <w:marTop w:val="0"/>
                                      <w:marBottom w:val="0"/>
                                      <w:divBdr>
                                        <w:top w:val="single" w:sz="2" w:space="0" w:color="D9D9E3"/>
                                        <w:left w:val="single" w:sz="2" w:space="0" w:color="D9D9E3"/>
                                        <w:bottom w:val="single" w:sz="2" w:space="0" w:color="D9D9E3"/>
                                        <w:right w:val="single" w:sz="2" w:space="0" w:color="D9D9E3"/>
                                      </w:divBdr>
                                      <w:divsChild>
                                        <w:div w:id="1931548876">
                                          <w:marLeft w:val="0"/>
                                          <w:marRight w:val="0"/>
                                          <w:marTop w:val="0"/>
                                          <w:marBottom w:val="0"/>
                                          <w:divBdr>
                                            <w:top w:val="single" w:sz="2" w:space="0" w:color="D9D9E3"/>
                                            <w:left w:val="single" w:sz="2" w:space="0" w:color="D9D9E3"/>
                                            <w:bottom w:val="single" w:sz="2" w:space="0" w:color="D9D9E3"/>
                                            <w:right w:val="single" w:sz="2" w:space="0" w:color="D9D9E3"/>
                                          </w:divBdr>
                                          <w:divsChild>
                                            <w:div w:id="360325342">
                                              <w:marLeft w:val="0"/>
                                              <w:marRight w:val="0"/>
                                              <w:marTop w:val="0"/>
                                              <w:marBottom w:val="0"/>
                                              <w:divBdr>
                                                <w:top w:val="single" w:sz="2" w:space="0" w:color="D9D9E3"/>
                                                <w:left w:val="single" w:sz="2" w:space="0" w:color="D9D9E3"/>
                                                <w:bottom w:val="single" w:sz="2" w:space="0" w:color="D9D9E3"/>
                                                <w:right w:val="single" w:sz="2" w:space="0" w:color="D9D9E3"/>
                                              </w:divBdr>
                                              <w:divsChild>
                                                <w:div w:id="872769677">
                                                  <w:marLeft w:val="0"/>
                                                  <w:marRight w:val="0"/>
                                                  <w:marTop w:val="0"/>
                                                  <w:marBottom w:val="0"/>
                                                  <w:divBdr>
                                                    <w:top w:val="single" w:sz="2" w:space="0" w:color="D9D9E3"/>
                                                    <w:left w:val="single" w:sz="2" w:space="0" w:color="D9D9E3"/>
                                                    <w:bottom w:val="single" w:sz="2" w:space="0" w:color="D9D9E3"/>
                                                    <w:right w:val="single" w:sz="2" w:space="0" w:color="D9D9E3"/>
                                                  </w:divBdr>
                                                  <w:divsChild>
                                                    <w:div w:id="12336570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30273580">
                          <w:marLeft w:val="0"/>
                          <w:marRight w:val="0"/>
                          <w:marTop w:val="0"/>
                          <w:marBottom w:val="0"/>
                          <w:divBdr>
                            <w:top w:val="single" w:sz="2" w:space="0" w:color="auto"/>
                            <w:left w:val="single" w:sz="2" w:space="0" w:color="auto"/>
                            <w:bottom w:val="single" w:sz="6" w:space="0" w:color="auto"/>
                            <w:right w:val="single" w:sz="2" w:space="0" w:color="auto"/>
                          </w:divBdr>
                          <w:divsChild>
                            <w:div w:id="832724682">
                              <w:marLeft w:val="0"/>
                              <w:marRight w:val="0"/>
                              <w:marTop w:val="100"/>
                              <w:marBottom w:val="100"/>
                              <w:divBdr>
                                <w:top w:val="single" w:sz="2" w:space="0" w:color="D9D9E3"/>
                                <w:left w:val="single" w:sz="2" w:space="0" w:color="D9D9E3"/>
                                <w:bottom w:val="single" w:sz="2" w:space="0" w:color="D9D9E3"/>
                                <w:right w:val="single" w:sz="2" w:space="0" w:color="D9D9E3"/>
                              </w:divBdr>
                              <w:divsChild>
                                <w:div w:id="1010063357">
                                  <w:marLeft w:val="0"/>
                                  <w:marRight w:val="0"/>
                                  <w:marTop w:val="0"/>
                                  <w:marBottom w:val="0"/>
                                  <w:divBdr>
                                    <w:top w:val="single" w:sz="2" w:space="0" w:color="D9D9E3"/>
                                    <w:left w:val="single" w:sz="2" w:space="0" w:color="D9D9E3"/>
                                    <w:bottom w:val="single" w:sz="2" w:space="0" w:color="D9D9E3"/>
                                    <w:right w:val="single" w:sz="2" w:space="0" w:color="D9D9E3"/>
                                  </w:divBdr>
                                  <w:divsChild>
                                    <w:div w:id="290135234">
                                      <w:marLeft w:val="0"/>
                                      <w:marRight w:val="0"/>
                                      <w:marTop w:val="0"/>
                                      <w:marBottom w:val="0"/>
                                      <w:divBdr>
                                        <w:top w:val="single" w:sz="2" w:space="0" w:color="D9D9E3"/>
                                        <w:left w:val="single" w:sz="2" w:space="0" w:color="D9D9E3"/>
                                        <w:bottom w:val="single" w:sz="2" w:space="0" w:color="D9D9E3"/>
                                        <w:right w:val="single" w:sz="2" w:space="0" w:color="D9D9E3"/>
                                      </w:divBdr>
                                      <w:divsChild>
                                        <w:div w:id="648092100">
                                          <w:marLeft w:val="0"/>
                                          <w:marRight w:val="0"/>
                                          <w:marTop w:val="0"/>
                                          <w:marBottom w:val="0"/>
                                          <w:divBdr>
                                            <w:top w:val="single" w:sz="2" w:space="0" w:color="D9D9E3"/>
                                            <w:left w:val="single" w:sz="2" w:space="0" w:color="D9D9E3"/>
                                            <w:bottom w:val="single" w:sz="2" w:space="0" w:color="D9D9E3"/>
                                            <w:right w:val="single" w:sz="2" w:space="0" w:color="D9D9E3"/>
                                          </w:divBdr>
                                          <w:divsChild>
                                            <w:div w:id="16181042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09529814">
                                      <w:marLeft w:val="0"/>
                                      <w:marRight w:val="0"/>
                                      <w:marTop w:val="0"/>
                                      <w:marBottom w:val="0"/>
                                      <w:divBdr>
                                        <w:top w:val="single" w:sz="2" w:space="0" w:color="D9D9E3"/>
                                        <w:left w:val="single" w:sz="2" w:space="0" w:color="D9D9E3"/>
                                        <w:bottom w:val="single" w:sz="2" w:space="0" w:color="D9D9E3"/>
                                        <w:right w:val="single" w:sz="2" w:space="0" w:color="D9D9E3"/>
                                      </w:divBdr>
                                      <w:divsChild>
                                        <w:div w:id="167335845">
                                          <w:marLeft w:val="0"/>
                                          <w:marRight w:val="0"/>
                                          <w:marTop w:val="0"/>
                                          <w:marBottom w:val="0"/>
                                          <w:divBdr>
                                            <w:top w:val="single" w:sz="2" w:space="0" w:color="D9D9E3"/>
                                            <w:left w:val="single" w:sz="2" w:space="0" w:color="D9D9E3"/>
                                            <w:bottom w:val="single" w:sz="2" w:space="0" w:color="D9D9E3"/>
                                            <w:right w:val="single" w:sz="2" w:space="0" w:color="D9D9E3"/>
                                          </w:divBdr>
                                          <w:divsChild>
                                            <w:div w:id="1293705860">
                                              <w:marLeft w:val="0"/>
                                              <w:marRight w:val="0"/>
                                              <w:marTop w:val="0"/>
                                              <w:marBottom w:val="0"/>
                                              <w:divBdr>
                                                <w:top w:val="single" w:sz="2" w:space="0" w:color="D9D9E3"/>
                                                <w:left w:val="single" w:sz="2" w:space="0" w:color="D9D9E3"/>
                                                <w:bottom w:val="single" w:sz="2" w:space="0" w:color="D9D9E3"/>
                                                <w:right w:val="single" w:sz="2" w:space="0" w:color="D9D9E3"/>
                                              </w:divBdr>
                                              <w:divsChild>
                                                <w:div w:id="852183848">
                                                  <w:marLeft w:val="0"/>
                                                  <w:marRight w:val="0"/>
                                                  <w:marTop w:val="0"/>
                                                  <w:marBottom w:val="0"/>
                                                  <w:divBdr>
                                                    <w:top w:val="single" w:sz="2" w:space="0" w:color="D9D9E3"/>
                                                    <w:left w:val="single" w:sz="2" w:space="0" w:color="D9D9E3"/>
                                                    <w:bottom w:val="single" w:sz="2" w:space="0" w:color="D9D9E3"/>
                                                    <w:right w:val="single" w:sz="2" w:space="0" w:color="D9D9E3"/>
                                                  </w:divBdr>
                                                  <w:divsChild>
                                                    <w:div w:id="2020637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33862271">
                          <w:marLeft w:val="0"/>
                          <w:marRight w:val="0"/>
                          <w:marTop w:val="0"/>
                          <w:marBottom w:val="0"/>
                          <w:divBdr>
                            <w:top w:val="single" w:sz="2" w:space="0" w:color="auto"/>
                            <w:left w:val="single" w:sz="2" w:space="0" w:color="auto"/>
                            <w:bottom w:val="single" w:sz="6" w:space="0" w:color="auto"/>
                            <w:right w:val="single" w:sz="2" w:space="0" w:color="auto"/>
                          </w:divBdr>
                          <w:divsChild>
                            <w:div w:id="213810735">
                              <w:marLeft w:val="0"/>
                              <w:marRight w:val="0"/>
                              <w:marTop w:val="100"/>
                              <w:marBottom w:val="100"/>
                              <w:divBdr>
                                <w:top w:val="single" w:sz="2" w:space="0" w:color="D9D9E3"/>
                                <w:left w:val="single" w:sz="2" w:space="0" w:color="D9D9E3"/>
                                <w:bottom w:val="single" w:sz="2" w:space="0" w:color="D9D9E3"/>
                                <w:right w:val="single" w:sz="2" w:space="0" w:color="D9D9E3"/>
                              </w:divBdr>
                              <w:divsChild>
                                <w:div w:id="1541822197">
                                  <w:marLeft w:val="0"/>
                                  <w:marRight w:val="0"/>
                                  <w:marTop w:val="0"/>
                                  <w:marBottom w:val="0"/>
                                  <w:divBdr>
                                    <w:top w:val="single" w:sz="2" w:space="0" w:color="D9D9E3"/>
                                    <w:left w:val="single" w:sz="2" w:space="0" w:color="D9D9E3"/>
                                    <w:bottom w:val="single" w:sz="2" w:space="0" w:color="D9D9E3"/>
                                    <w:right w:val="single" w:sz="2" w:space="0" w:color="D9D9E3"/>
                                  </w:divBdr>
                                  <w:divsChild>
                                    <w:div w:id="1148014035">
                                      <w:marLeft w:val="0"/>
                                      <w:marRight w:val="0"/>
                                      <w:marTop w:val="0"/>
                                      <w:marBottom w:val="0"/>
                                      <w:divBdr>
                                        <w:top w:val="single" w:sz="2" w:space="0" w:color="D9D9E3"/>
                                        <w:left w:val="single" w:sz="2" w:space="0" w:color="D9D9E3"/>
                                        <w:bottom w:val="single" w:sz="2" w:space="0" w:color="D9D9E3"/>
                                        <w:right w:val="single" w:sz="2" w:space="0" w:color="D9D9E3"/>
                                      </w:divBdr>
                                      <w:divsChild>
                                        <w:div w:id="951398305">
                                          <w:marLeft w:val="0"/>
                                          <w:marRight w:val="0"/>
                                          <w:marTop w:val="0"/>
                                          <w:marBottom w:val="0"/>
                                          <w:divBdr>
                                            <w:top w:val="single" w:sz="2" w:space="0" w:color="D9D9E3"/>
                                            <w:left w:val="single" w:sz="2" w:space="0" w:color="D9D9E3"/>
                                            <w:bottom w:val="single" w:sz="2" w:space="0" w:color="D9D9E3"/>
                                            <w:right w:val="single" w:sz="2" w:space="0" w:color="D9D9E3"/>
                                          </w:divBdr>
                                          <w:divsChild>
                                            <w:div w:id="10992529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23855753">
                                      <w:marLeft w:val="0"/>
                                      <w:marRight w:val="0"/>
                                      <w:marTop w:val="0"/>
                                      <w:marBottom w:val="0"/>
                                      <w:divBdr>
                                        <w:top w:val="single" w:sz="2" w:space="0" w:color="D9D9E3"/>
                                        <w:left w:val="single" w:sz="2" w:space="0" w:color="D9D9E3"/>
                                        <w:bottom w:val="single" w:sz="2" w:space="0" w:color="D9D9E3"/>
                                        <w:right w:val="single" w:sz="2" w:space="0" w:color="D9D9E3"/>
                                      </w:divBdr>
                                      <w:divsChild>
                                        <w:div w:id="983512717">
                                          <w:marLeft w:val="0"/>
                                          <w:marRight w:val="0"/>
                                          <w:marTop w:val="0"/>
                                          <w:marBottom w:val="0"/>
                                          <w:divBdr>
                                            <w:top w:val="single" w:sz="2" w:space="0" w:color="D9D9E3"/>
                                            <w:left w:val="single" w:sz="2" w:space="0" w:color="D9D9E3"/>
                                            <w:bottom w:val="single" w:sz="2" w:space="0" w:color="D9D9E3"/>
                                            <w:right w:val="single" w:sz="2" w:space="0" w:color="D9D9E3"/>
                                          </w:divBdr>
                                          <w:divsChild>
                                            <w:div w:id="152071724">
                                              <w:marLeft w:val="0"/>
                                              <w:marRight w:val="0"/>
                                              <w:marTop w:val="0"/>
                                              <w:marBottom w:val="0"/>
                                              <w:divBdr>
                                                <w:top w:val="single" w:sz="2" w:space="0" w:color="D9D9E3"/>
                                                <w:left w:val="single" w:sz="2" w:space="0" w:color="D9D9E3"/>
                                                <w:bottom w:val="single" w:sz="2" w:space="0" w:color="D9D9E3"/>
                                                <w:right w:val="single" w:sz="2" w:space="0" w:color="D9D9E3"/>
                                              </w:divBdr>
                                              <w:divsChild>
                                                <w:div w:id="879241649">
                                                  <w:marLeft w:val="0"/>
                                                  <w:marRight w:val="0"/>
                                                  <w:marTop w:val="0"/>
                                                  <w:marBottom w:val="0"/>
                                                  <w:divBdr>
                                                    <w:top w:val="single" w:sz="2" w:space="0" w:color="D9D9E3"/>
                                                    <w:left w:val="single" w:sz="2" w:space="0" w:color="D9D9E3"/>
                                                    <w:bottom w:val="single" w:sz="2" w:space="0" w:color="D9D9E3"/>
                                                    <w:right w:val="single" w:sz="2" w:space="0" w:color="D9D9E3"/>
                                                  </w:divBdr>
                                                  <w:divsChild>
                                                    <w:div w:id="6011064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36290289">
                          <w:marLeft w:val="0"/>
                          <w:marRight w:val="0"/>
                          <w:marTop w:val="0"/>
                          <w:marBottom w:val="0"/>
                          <w:divBdr>
                            <w:top w:val="single" w:sz="2" w:space="0" w:color="auto"/>
                            <w:left w:val="single" w:sz="2" w:space="0" w:color="auto"/>
                            <w:bottom w:val="single" w:sz="6" w:space="0" w:color="auto"/>
                            <w:right w:val="single" w:sz="2" w:space="0" w:color="auto"/>
                          </w:divBdr>
                          <w:divsChild>
                            <w:div w:id="1651179827">
                              <w:marLeft w:val="0"/>
                              <w:marRight w:val="0"/>
                              <w:marTop w:val="100"/>
                              <w:marBottom w:val="100"/>
                              <w:divBdr>
                                <w:top w:val="single" w:sz="2" w:space="0" w:color="D9D9E3"/>
                                <w:left w:val="single" w:sz="2" w:space="0" w:color="D9D9E3"/>
                                <w:bottom w:val="single" w:sz="2" w:space="0" w:color="D9D9E3"/>
                                <w:right w:val="single" w:sz="2" w:space="0" w:color="D9D9E3"/>
                              </w:divBdr>
                              <w:divsChild>
                                <w:div w:id="1159661858">
                                  <w:marLeft w:val="0"/>
                                  <w:marRight w:val="0"/>
                                  <w:marTop w:val="0"/>
                                  <w:marBottom w:val="0"/>
                                  <w:divBdr>
                                    <w:top w:val="single" w:sz="2" w:space="0" w:color="D9D9E3"/>
                                    <w:left w:val="single" w:sz="2" w:space="0" w:color="D9D9E3"/>
                                    <w:bottom w:val="single" w:sz="2" w:space="0" w:color="D9D9E3"/>
                                    <w:right w:val="single" w:sz="2" w:space="0" w:color="D9D9E3"/>
                                  </w:divBdr>
                                  <w:divsChild>
                                    <w:div w:id="1013072655">
                                      <w:marLeft w:val="0"/>
                                      <w:marRight w:val="0"/>
                                      <w:marTop w:val="0"/>
                                      <w:marBottom w:val="0"/>
                                      <w:divBdr>
                                        <w:top w:val="single" w:sz="2" w:space="0" w:color="D9D9E3"/>
                                        <w:left w:val="single" w:sz="2" w:space="0" w:color="D9D9E3"/>
                                        <w:bottom w:val="single" w:sz="2" w:space="0" w:color="D9D9E3"/>
                                        <w:right w:val="single" w:sz="2" w:space="0" w:color="D9D9E3"/>
                                      </w:divBdr>
                                      <w:divsChild>
                                        <w:div w:id="1781531179">
                                          <w:marLeft w:val="0"/>
                                          <w:marRight w:val="0"/>
                                          <w:marTop w:val="0"/>
                                          <w:marBottom w:val="0"/>
                                          <w:divBdr>
                                            <w:top w:val="single" w:sz="2" w:space="0" w:color="D9D9E3"/>
                                            <w:left w:val="single" w:sz="2" w:space="0" w:color="D9D9E3"/>
                                            <w:bottom w:val="single" w:sz="2" w:space="0" w:color="D9D9E3"/>
                                            <w:right w:val="single" w:sz="2" w:space="0" w:color="D9D9E3"/>
                                          </w:divBdr>
                                          <w:divsChild>
                                            <w:div w:id="28995604">
                                              <w:marLeft w:val="0"/>
                                              <w:marRight w:val="0"/>
                                              <w:marTop w:val="0"/>
                                              <w:marBottom w:val="0"/>
                                              <w:divBdr>
                                                <w:top w:val="single" w:sz="2" w:space="0" w:color="D9D9E3"/>
                                                <w:left w:val="single" w:sz="2" w:space="0" w:color="D9D9E3"/>
                                                <w:bottom w:val="single" w:sz="2" w:space="0" w:color="D9D9E3"/>
                                                <w:right w:val="single" w:sz="2" w:space="0" w:color="D9D9E3"/>
                                              </w:divBdr>
                                              <w:divsChild>
                                                <w:div w:id="1164007210">
                                                  <w:marLeft w:val="0"/>
                                                  <w:marRight w:val="0"/>
                                                  <w:marTop w:val="0"/>
                                                  <w:marBottom w:val="0"/>
                                                  <w:divBdr>
                                                    <w:top w:val="single" w:sz="2" w:space="0" w:color="D9D9E3"/>
                                                    <w:left w:val="single" w:sz="2" w:space="0" w:color="D9D9E3"/>
                                                    <w:bottom w:val="single" w:sz="2" w:space="0" w:color="D9D9E3"/>
                                                    <w:right w:val="single" w:sz="2" w:space="0" w:color="D9D9E3"/>
                                                  </w:divBdr>
                                                  <w:divsChild>
                                                    <w:div w:id="14222885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05488561">
                                      <w:marLeft w:val="0"/>
                                      <w:marRight w:val="0"/>
                                      <w:marTop w:val="0"/>
                                      <w:marBottom w:val="0"/>
                                      <w:divBdr>
                                        <w:top w:val="single" w:sz="2" w:space="0" w:color="D9D9E3"/>
                                        <w:left w:val="single" w:sz="2" w:space="0" w:color="D9D9E3"/>
                                        <w:bottom w:val="single" w:sz="2" w:space="0" w:color="D9D9E3"/>
                                        <w:right w:val="single" w:sz="2" w:space="0" w:color="D9D9E3"/>
                                      </w:divBdr>
                                      <w:divsChild>
                                        <w:div w:id="134226454">
                                          <w:marLeft w:val="0"/>
                                          <w:marRight w:val="0"/>
                                          <w:marTop w:val="0"/>
                                          <w:marBottom w:val="0"/>
                                          <w:divBdr>
                                            <w:top w:val="single" w:sz="2" w:space="0" w:color="D9D9E3"/>
                                            <w:left w:val="single" w:sz="2" w:space="0" w:color="D9D9E3"/>
                                            <w:bottom w:val="single" w:sz="2" w:space="0" w:color="D9D9E3"/>
                                            <w:right w:val="single" w:sz="2" w:space="0" w:color="D9D9E3"/>
                                          </w:divBdr>
                                          <w:divsChild>
                                            <w:div w:id="15325689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59209912">
          <w:marLeft w:val="0"/>
          <w:marRight w:val="0"/>
          <w:marTop w:val="0"/>
          <w:marBottom w:val="0"/>
          <w:divBdr>
            <w:top w:val="none" w:sz="0" w:space="0" w:color="auto"/>
            <w:left w:val="none" w:sz="0" w:space="0" w:color="auto"/>
            <w:bottom w:val="none" w:sz="0" w:space="0" w:color="auto"/>
            <w:right w:val="none" w:sz="0" w:space="0" w:color="auto"/>
          </w:divBdr>
        </w:div>
      </w:divsChild>
    </w:div>
    <w:div w:id="1863669610">
      <w:bodyDiv w:val="1"/>
      <w:marLeft w:val="0"/>
      <w:marRight w:val="0"/>
      <w:marTop w:val="0"/>
      <w:marBottom w:val="0"/>
      <w:divBdr>
        <w:top w:val="none" w:sz="0" w:space="0" w:color="auto"/>
        <w:left w:val="none" w:sz="0" w:space="0" w:color="auto"/>
        <w:bottom w:val="none" w:sz="0" w:space="0" w:color="auto"/>
        <w:right w:val="none" w:sz="0" w:space="0" w:color="auto"/>
      </w:divBdr>
    </w:div>
    <w:div w:id="1863739652">
      <w:bodyDiv w:val="1"/>
      <w:marLeft w:val="0"/>
      <w:marRight w:val="0"/>
      <w:marTop w:val="0"/>
      <w:marBottom w:val="0"/>
      <w:divBdr>
        <w:top w:val="none" w:sz="0" w:space="0" w:color="auto"/>
        <w:left w:val="none" w:sz="0" w:space="0" w:color="auto"/>
        <w:bottom w:val="none" w:sz="0" w:space="0" w:color="auto"/>
        <w:right w:val="none" w:sz="0" w:space="0" w:color="auto"/>
      </w:divBdr>
    </w:div>
    <w:div w:id="1864515526">
      <w:bodyDiv w:val="1"/>
      <w:marLeft w:val="0"/>
      <w:marRight w:val="0"/>
      <w:marTop w:val="0"/>
      <w:marBottom w:val="0"/>
      <w:divBdr>
        <w:top w:val="none" w:sz="0" w:space="0" w:color="auto"/>
        <w:left w:val="none" w:sz="0" w:space="0" w:color="auto"/>
        <w:bottom w:val="none" w:sz="0" w:space="0" w:color="auto"/>
        <w:right w:val="none" w:sz="0" w:space="0" w:color="auto"/>
      </w:divBdr>
    </w:div>
    <w:div w:id="1865287925">
      <w:bodyDiv w:val="1"/>
      <w:marLeft w:val="0"/>
      <w:marRight w:val="0"/>
      <w:marTop w:val="0"/>
      <w:marBottom w:val="0"/>
      <w:divBdr>
        <w:top w:val="none" w:sz="0" w:space="0" w:color="auto"/>
        <w:left w:val="none" w:sz="0" w:space="0" w:color="auto"/>
        <w:bottom w:val="none" w:sz="0" w:space="0" w:color="auto"/>
        <w:right w:val="none" w:sz="0" w:space="0" w:color="auto"/>
      </w:divBdr>
    </w:div>
    <w:div w:id="1866480042">
      <w:bodyDiv w:val="1"/>
      <w:marLeft w:val="0"/>
      <w:marRight w:val="0"/>
      <w:marTop w:val="0"/>
      <w:marBottom w:val="0"/>
      <w:divBdr>
        <w:top w:val="none" w:sz="0" w:space="0" w:color="auto"/>
        <w:left w:val="none" w:sz="0" w:space="0" w:color="auto"/>
        <w:bottom w:val="none" w:sz="0" w:space="0" w:color="auto"/>
        <w:right w:val="none" w:sz="0" w:space="0" w:color="auto"/>
      </w:divBdr>
    </w:div>
    <w:div w:id="1866554273">
      <w:bodyDiv w:val="1"/>
      <w:marLeft w:val="0"/>
      <w:marRight w:val="0"/>
      <w:marTop w:val="0"/>
      <w:marBottom w:val="0"/>
      <w:divBdr>
        <w:top w:val="none" w:sz="0" w:space="0" w:color="auto"/>
        <w:left w:val="none" w:sz="0" w:space="0" w:color="auto"/>
        <w:bottom w:val="none" w:sz="0" w:space="0" w:color="auto"/>
        <w:right w:val="none" w:sz="0" w:space="0" w:color="auto"/>
      </w:divBdr>
    </w:div>
    <w:div w:id="1866745358">
      <w:bodyDiv w:val="1"/>
      <w:marLeft w:val="0"/>
      <w:marRight w:val="0"/>
      <w:marTop w:val="0"/>
      <w:marBottom w:val="0"/>
      <w:divBdr>
        <w:top w:val="none" w:sz="0" w:space="0" w:color="auto"/>
        <w:left w:val="none" w:sz="0" w:space="0" w:color="auto"/>
        <w:bottom w:val="none" w:sz="0" w:space="0" w:color="auto"/>
        <w:right w:val="none" w:sz="0" w:space="0" w:color="auto"/>
      </w:divBdr>
    </w:div>
    <w:div w:id="1867252041">
      <w:bodyDiv w:val="1"/>
      <w:marLeft w:val="0"/>
      <w:marRight w:val="0"/>
      <w:marTop w:val="0"/>
      <w:marBottom w:val="0"/>
      <w:divBdr>
        <w:top w:val="none" w:sz="0" w:space="0" w:color="auto"/>
        <w:left w:val="none" w:sz="0" w:space="0" w:color="auto"/>
        <w:bottom w:val="none" w:sz="0" w:space="0" w:color="auto"/>
        <w:right w:val="none" w:sz="0" w:space="0" w:color="auto"/>
      </w:divBdr>
    </w:div>
    <w:div w:id="1867253993">
      <w:bodyDiv w:val="1"/>
      <w:marLeft w:val="0"/>
      <w:marRight w:val="0"/>
      <w:marTop w:val="0"/>
      <w:marBottom w:val="0"/>
      <w:divBdr>
        <w:top w:val="none" w:sz="0" w:space="0" w:color="auto"/>
        <w:left w:val="none" w:sz="0" w:space="0" w:color="auto"/>
        <w:bottom w:val="none" w:sz="0" w:space="0" w:color="auto"/>
        <w:right w:val="none" w:sz="0" w:space="0" w:color="auto"/>
      </w:divBdr>
    </w:div>
    <w:div w:id="1867669494">
      <w:bodyDiv w:val="1"/>
      <w:marLeft w:val="0"/>
      <w:marRight w:val="0"/>
      <w:marTop w:val="0"/>
      <w:marBottom w:val="0"/>
      <w:divBdr>
        <w:top w:val="none" w:sz="0" w:space="0" w:color="auto"/>
        <w:left w:val="none" w:sz="0" w:space="0" w:color="auto"/>
        <w:bottom w:val="none" w:sz="0" w:space="0" w:color="auto"/>
        <w:right w:val="none" w:sz="0" w:space="0" w:color="auto"/>
      </w:divBdr>
    </w:div>
    <w:div w:id="1867909993">
      <w:bodyDiv w:val="1"/>
      <w:marLeft w:val="0"/>
      <w:marRight w:val="0"/>
      <w:marTop w:val="0"/>
      <w:marBottom w:val="0"/>
      <w:divBdr>
        <w:top w:val="none" w:sz="0" w:space="0" w:color="auto"/>
        <w:left w:val="none" w:sz="0" w:space="0" w:color="auto"/>
        <w:bottom w:val="none" w:sz="0" w:space="0" w:color="auto"/>
        <w:right w:val="none" w:sz="0" w:space="0" w:color="auto"/>
      </w:divBdr>
    </w:div>
    <w:div w:id="1867986137">
      <w:bodyDiv w:val="1"/>
      <w:marLeft w:val="0"/>
      <w:marRight w:val="0"/>
      <w:marTop w:val="0"/>
      <w:marBottom w:val="0"/>
      <w:divBdr>
        <w:top w:val="none" w:sz="0" w:space="0" w:color="auto"/>
        <w:left w:val="none" w:sz="0" w:space="0" w:color="auto"/>
        <w:bottom w:val="none" w:sz="0" w:space="0" w:color="auto"/>
        <w:right w:val="none" w:sz="0" w:space="0" w:color="auto"/>
      </w:divBdr>
    </w:div>
    <w:div w:id="1869440949">
      <w:bodyDiv w:val="1"/>
      <w:marLeft w:val="0"/>
      <w:marRight w:val="0"/>
      <w:marTop w:val="0"/>
      <w:marBottom w:val="0"/>
      <w:divBdr>
        <w:top w:val="none" w:sz="0" w:space="0" w:color="auto"/>
        <w:left w:val="none" w:sz="0" w:space="0" w:color="auto"/>
        <w:bottom w:val="none" w:sz="0" w:space="0" w:color="auto"/>
        <w:right w:val="none" w:sz="0" w:space="0" w:color="auto"/>
      </w:divBdr>
    </w:div>
    <w:div w:id="1869560167">
      <w:bodyDiv w:val="1"/>
      <w:marLeft w:val="0"/>
      <w:marRight w:val="0"/>
      <w:marTop w:val="0"/>
      <w:marBottom w:val="0"/>
      <w:divBdr>
        <w:top w:val="none" w:sz="0" w:space="0" w:color="auto"/>
        <w:left w:val="none" w:sz="0" w:space="0" w:color="auto"/>
        <w:bottom w:val="none" w:sz="0" w:space="0" w:color="auto"/>
        <w:right w:val="none" w:sz="0" w:space="0" w:color="auto"/>
      </w:divBdr>
    </w:div>
    <w:div w:id="1869751540">
      <w:bodyDiv w:val="1"/>
      <w:marLeft w:val="0"/>
      <w:marRight w:val="0"/>
      <w:marTop w:val="0"/>
      <w:marBottom w:val="0"/>
      <w:divBdr>
        <w:top w:val="none" w:sz="0" w:space="0" w:color="auto"/>
        <w:left w:val="none" w:sz="0" w:space="0" w:color="auto"/>
        <w:bottom w:val="none" w:sz="0" w:space="0" w:color="auto"/>
        <w:right w:val="none" w:sz="0" w:space="0" w:color="auto"/>
      </w:divBdr>
    </w:div>
    <w:div w:id="1869760250">
      <w:bodyDiv w:val="1"/>
      <w:marLeft w:val="0"/>
      <w:marRight w:val="0"/>
      <w:marTop w:val="0"/>
      <w:marBottom w:val="0"/>
      <w:divBdr>
        <w:top w:val="none" w:sz="0" w:space="0" w:color="auto"/>
        <w:left w:val="none" w:sz="0" w:space="0" w:color="auto"/>
        <w:bottom w:val="none" w:sz="0" w:space="0" w:color="auto"/>
        <w:right w:val="none" w:sz="0" w:space="0" w:color="auto"/>
      </w:divBdr>
    </w:div>
    <w:div w:id="1870531550">
      <w:bodyDiv w:val="1"/>
      <w:marLeft w:val="0"/>
      <w:marRight w:val="0"/>
      <w:marTop w:val="0"/>
      <w:marBottom w:val="0"/>
      <w:divBdr>
        <w:top w:val="none" w:sz="0" w:space="0" w:color="auto"/>
        <w:left w:val="none" w:sz="0" w:space="0" w:color="auto"/>
        <w:bottom w:val="none" w:sz="0" w:space="0" w:color="auto"/>
        <w:right w:val="none" w:sz="0" w:space="0" w:color="auto"/>
      </w:divBdr>
    </w:div>
    <w:div w:id="1872066978">
      <w:bodyDiv w:val="1"/>
      <w:marLeft w:val="0"/>
      <w:marRight w:val="0"/>
      <w:marTop w:val="0"/>
      <w:marBottom w:val="0"/>
      <w:divBdr>
        <w:top w:val="none" w:sz="0" w:space="0" w:color="auto"/>
        <w:left w:val="none" w:sz="0" w:space="0" w:color="auto"/>
        <w:bottom w:val="none" w:sz="0" w:space="0" w:color="auto"/>
        <w:right w:val="none" w:sz="0" w:space="0" w:color="auto"/>
      </w:divBdr>
    </w:div>
    <w:div w:id="1872303106">
      <w:bodyDiv w:val="1"/>
      <w:marLeft w:val="0"/>
      <w:marRight w:val="0"/>
      <w:marTop w:val="0"/>
      <w:marBottom w:val="0"/>
      <w:divBdr>
        <w:top w:val="none" w:sz="0" w:space="0" w:color="auto"/>
        <w:left w:val="none" w:sz="0" w:space="0" w:color="auto"/>
        <w:bottom w:val="none" w:sz="0" w:space="0" w:color="auto"/>
        <w:right w:val="none" w:sz="0" w:space="0" w:color="auto"/>
      </w:divBdr>
    </w:div>
    <w:div w:id="1872961448">
      <w:bodyDiv w:val="1"/>
      <w:marLeft w:val="0"/>
      <w:marRight w:val="0"/>
      <w:marTop w:val="0"/>
      <w:marBottom w:val="0"/>
      <w:divBdr>
        <w:top w:val="none" w:sz="0" w:space="0" w:color="auto"/>
        <w:left w:val="none" w:sz="0" w:space="0" w:color="auto"/>
        <w:bottom w:val="none" w:sz="0" w:space="0" w:color="auto"/>
        <w:right w:val="none" w:sz="0" w:space="0" w:color="auto"/>
      </w:divBdr>
    </w:div>
    <w:div w:id="1873110666">
      <w:bodyDiv w:val="1"/>
      <w:marLeft w:val="0"/>
      <w:marRight w:val="0"/>
      <w:marTop w:val="0"/>
      <w:marBottom w:val="0"/>
      <w:divBdr>
        <w:top w:val="none" w:sz="0" w:space="0" w:color="auto"/>
        <w:left w:val="none" w:sz="0" w:space="0" w:color="auto"/>
        <w:bottom w:val="none" w:sz="0" w:space="0" w:color="auto"/>
        <w:right w:val="none" w:sz="0" w:space="0" w:color="auto"/>
      </w:divBdr>
    </w:div>
    <w:div w:id="1873762392">
      <w:bodyDiv w:val="1"/>
      <w:marLeft w:val="0"/>
      <w:marRight w:val="0"/>
      <w:marTop w:val="0"/>
      <w:marBottom w:val="0"/>
      <w:divBdr>
        <w:top w:val="none" w:sz="0" w:space="0" w:color="auto"/>
        <w:left w:val="none" w:sz="0" w:space="0" w:color="auto"/>
        <w:bottom w:val="none" w:sz="0" w:space="0" w:color="auto"/>
        <w:right w:val="none" w:sz="0" w:space="0" w:color="auto"/>
      </w:divBdr>
    </w:div>
    <w:div w:id="1873808900">
      <w:bodyDiv w:val="1"/>
      <w:marLeft w:val="0"/>
      <w:marRight w:val="0"/>
      <w:marTop w:val="0"/>
      <w:marBottom w:val="0"/>
      <w:divBdr>
        <w:top w:val="none" w:sz="0" w:space="0" w:color="auto"/>
        <w:left w:val="none" w:sz="0" w:space="0" w:color="auto"/>
        <w:bottom w:val="none" w:sz="0" w:space="0" w:color="auto"/>
        <w:right w:val="none" w:sz="0" w:space="0" w:color="auto"/>
      </w:divBdr>
    </w:div>
    <w:div w:id="1874613100">
      <w:bodyDiv w:val="1"/>
      <w:marLeft w:val="0"/>
      <w:marRight w:val="0"/>
      <w:marTop w:val="0"/>
      <w:marBottom w:val="0"/>
      <w:divBdr>
        <w:top w:val="none" w:sz="0" w:space="0" w:color="auto"/>
        <w:left w:val="none" w:sz="0" w:space="0" w:color="auto"/>
        <w:bottom w:val="none" w:sz="0" w:space="0" w:color="auto"/>
        <w:right w:val="none" w:sz="0" w:space="0" w:color="auto"/>
      </w:divBdr>
    </w:div>
    <w:div w:id="1874879921">
      <w:bodyDiv w:val="1"/>
      <w:marLeft w:val="0"/>
      <w:marRight w:val="0"/>
      <w:marTop w:val="0"/>
      <w:marBottom w:val="0"/>
      <w:divBdr>
        <w:top w:val="none" w:sz="0" w:space="0" w:color="auto"/>
        <w:left w:val="none" w:sz="0" w:space="0" w:color="auto"/>
        <w:bottom w:val="none" w:sz="0" w:space="0" w:color="auto"/>
        <w:right w:val="none" w:sz="0" w:space="0" w:color="auto"/>
      </w:divBdr>
    </w:div>
    <w:div w:id="1875192258">
      <w:bodyDiv w:val="1"/>
      <w:marLeft w:val="0"/>
      <w:marRight w:val="0"/>
      <w:marTop w:val="0"/>
      <w:marBottom w:val="0"/>
      <w:divBdr>
        <w:top w:val="none" w:sz="0" w:space="0" w:color="auto"/>
        <w:left w:val="none" w:sz="0" w:space="0" w:color="auto"/>
        <w:bottom w:val="none" w:sz="0" w:space="0" w:color="auto"/>
        <w:right w:val="none" w:sz="0" w:space="0" w:color="auto"/>
      </w:divBdr>
    </w:div>
    <w:div w:id="1875538273">
      <w:bodyDiv w:val="1"/>
      <w:marLeft w:val="0"/>
      <w:marRight w:val="0"/>
      <w:marTop w:val="0"/>
      <w:marBottom w:val="0"/>
      <w:divBdr>
        <w:top w:val="none" w:sz="0" w:space="0" w:color="auto"/>
        <w:left w:val="none" w:sz="0" w:space="0" w:color="auto"/>
        <w:bottom w:val="none" w:sz="0" w:space="0" w:color="auto"/>
        <w:right w:val="none" w:sz="0" w:space="0" w:color="auto"/>
      </w:divBdr>
    </w:div>
    <w:div w:id="1875578398">
      <w:bodyDiv w:val="1"/>
      <w:marLeft w:val="0"/>
      <w:marRight w:val="0"/>
      <w:marTop w:val="0"/>
      <w:marBottom w:val="0"/>
      <w:divBdr>
        <w:top w:val="none" w:sz="0" w:space="0" w:color="auto"/>
        <w:left w:val="none" w:sz="0" w:space="0" w:color="auto"/>
        <w:bottom w:val="none" w:sz="0" w:space="0" w:color="auto"/>
        <w:right w:val="none" w:sz="0" w:space="0" w:color="auto"/>
      </w:divBdr>
    </w:div>
    <w:div w:id="1875728792">
      <w:bodyDiv w:val="1"/>
      <w:marLeft w:val="0"/>
      <w:marRight w:val="0"/>
      <w:marTop w:val="0"/>
      <w:marBottom w:val="0"/>
      <w:divBdr>
        <w:top w:val="none" w:sz="0" w:space="0" w:color="auto"/>
        <w:left w:val="none" w:sz="0" w:space="0" w:color="auto"/>
        <w:bottom w:val="none" w:sz="0" w:space="0" w:color="auto"/>
        <w:right w:val="none" w:sz="0" w:space="0" w:color="auto"/>
      </w:divBdr>
    </w:div>
    <w:div w:id="1876306975">
      <w:bodyDiv w:val="1"/>
      <w:marLeft w:val="0"/>
      <w:marRight w:val="0"/>
      <w:marTop w:val="0"/>
      <w:marBottom w:val="0"/>
      <w:divBdr>
        <w:top w:val="none" w:sz="0" w:space="0" w:color="auto"/>
        <w:left w:val="none" w:sz="0" w:space="0" w:color="auto"/>
        <w:bottom w:val="none" w:sz="0" w:space="0" w:color="auto"/>
        <w:right w:val="none" w:sz="0" w:space="0" w:color="auto"/>
      </w:divBdr>
    </w:div>
    <w:div w:id="1876311076">
      <w:bodyDiv w:val="1"/>
      <w:marLeft w:val="0"/>
      <w:marRight w:val="0"/>
      <w:marTop w:val="0"/>
      <w:marBottom w:val="0"/>
      <w:divBdr>
        <w:top w:val="none" w:sz="0" w:space="0" w:color="auto"/>
        <w:left w:val="none" w:sz="0" w:space="0" w:color="auto"/>
        <w:bottom w:val="none" w:sz="0" w:space="0" w:color="auto"/>
        <w:right w:val="none" w:sz="0" w:space="0" w:color="auto"/>
      </w:divBdr>
    </w:div>
    <w:div w:id="1876380125">
      <w:bodyDiv w:val="1"/>
      <w:marLeft w:val="0"/>
      <w:marRight w:val="0"/>
      <w:marTop w:val="0"/>
      <w:marBottom w:val="0"/>
      <w:divBdr>
        <w:top w:val="none" w:sz="0" w:space="0" w:color="auto"/>
        <w:left w:val="none" w:sz="0" w:space="0" w:color="auto"/>
        <w:bottom w:val="none" w:sz="0" w:space="0" w:color="auto"/>
        <w:right w:val="none" w:sz="0" w:space="0" w:color="auto"/>
      </w:divBdr>
    </w:div>
    <w:div w:id="1877348799">
      <w:bodyDiv w:val="1"/>
      <w:marLeft w:val="0"/>
      <w:marRight w:val="0"/>
      <w:marTop w:val="0"/>
      <w:marBottom w:val="0"/>
      <w:divBdr>
        <w:top w:val="none" w:sz="0" w:space="0" w:color="auto"/>
        <w:left w:val="none" w:sz="0" w:space="0" w:color="auto"/>
        <w:bottom w:val="none" w:sz="0" w:space="0" w:color="auto"/>
        <w:right w:val="none" w:sz="0" w:space="0" w:color="auto"/>
      </w:divBdr>
    </w:div>
    <w:div w:id="1877427413">
      <w:bodyDiv w:val="1"/>
      <w:marLeft w:val="0"/>
      <w:marRight w:val="0"/>
      <w:marTop w:val="0"/>
      <w:marBottom w:val="0"/>
      <w:divBdr>
        <w:top w:val="none" w:sz="0" w:space="0" w:color="auto"/>
        <w:left w:val="none" w:sz="0" w:space="0" w:color="auto"/>
        <w:bottom w:val="none" w:sz="0" w:space="0" w:color="auto"/>
        <w:right w:val="none" w:sz="0" w:space="0" w:color="auto"/>
      </w:divBdr>
    </w:div>
    <w:div w:id="1877541120">
      <w:bodyDiv w:val="1"/>
      <w:marLeft w:val="0"/>
      <w:marRight w:val="0"/>
      <w:marTop w:val="0"/>
      <w:marBottom w:val="0"/>
      <w:divBdr>
        <w:top w:val="none" w:sz="0" w:space="0" w:color="auto"/>
        <w:left w:val="none" w:sz="0" w:space="0" w:color="auto"/>
        <w:bottom w:val="none" w:sz="0" w:space="0" w:color="auto"/>
        <w:right w:val="none" w:sz="0" w:space="0" w:color="auto"/>
      </w:divBdr>
    </w:div>
    <w:div w:id="1878002207">
      <w:bodyDiv w:val="1"/>
      <w:marLeft w:val="0"/>
      <w:marRight w:val="0"/>
      <w:marTop w:val="0"/>
      <w:marBottom w:val="0"/>
      <w:divBdr>
        <w:top w:val="none" w:sz="0" w:space="0" w:color="auto"/>
        <w:left w:val="none" w:sz="0" w:space="0" w:color="auto"/>
        <w:bottom w:val="none" w:sz="0" w:space="0" w:color="auto"/>
        <w:right w:val="none" w:sz="0" w:space="0" w:color="auto"/>
      </w:divBdr>
    </w:div>
    <w:div w:id="1878002722">
      <w:bodyDiv w:val="1"/>
      <w:marLeft w:val="0"/>
      <w:marRight w:val="0"/>
      <w:marTop w:val="0"/>
      <w:marBottom w:val="0"/>
      <w:divBdr>
        <w:top w:val="none" w:sz="0" w:space="0" w:color="auto"/>
        <w:left w:val="none" w:sz="0" w:space="0" w:color="auto"/>
        <w:bottom w:val="none" w:sz="0" w:space="0" w:color="auto"/>
        <w:right w:val="none" w:sz="0" w:space="0" w:color="auto"/>
      </w:divBdr>
    </w:div>
    <w:div w:id="1879659212">
      <w:bodyDiv w:val="1"/>
      <w:marLeft w:val="0"/>
      <w:marRight w:val="0"/>
      <w:marTop w:val="0"/>
      <w:marBottom w:val="0"/>
      <w:divBdr>
        <w:top w:val="none" w:sz="0" w:space="0" w:color="auto"/>
        <w:left w:val="none" w:sz="0" w:space="0" w:color="auto"/>
        <w:bottom w:val="none" w:sz="0" w:space="0" w:color="auto"/>
        <w:right w:val="none" w:sz="0" w:space="0" w:color="auto"/>
      </w:divBdr>
    </w:div>
    <w:div w:id="1879927259">
      <w:bodyDiv w:val="1"/>
      <w:marLeft w:val="0"/>
      <w:marRight w:val="0"/>
      <w:marTop w:val="0"/>
      <w:marBottom w:val="0"/>
      <w:divBdr>
        <w:top w:val="none" w:sz="0" w:space="0" w:color="auto"/>
        <w:left w:val="none" w:sz="0" w:space="0" w:color="auto"/>
        <w:bottom w:val="none" w:sz="0" w:space="0" w:color="auto"/>
        <w:right w:val="none" w:sz="0" w:space="0" w:color="auto"/>
      </w:divBdr>
    </w:div>
    <w:div w:id="1880511690">
      <w:bodyDiv w:val="1"/>
      <w:marLeft w:val="0"/>
      <w:marRight w:val="0"/>
      <w:marTop w:val="0"/>
      <w:marBottom w:val="0"/>
      <w:divBdr>
        <w:top w:val="none" w:sz="0" w:space="0" w:color="auto"/>
        <w:left w:val="none" w:sz="0" w:space="0" w:color="auto"/>
        <w:bottom w:val="none" w:sz="0" w:space="0" w:color="auto"/>
        <w:right w:val="none" w:sz="0" w:space="0" w:color="auto"/>
      </w:divBdr>
    </w:div>
    <w:div w:id="1880775166">
      <w:bodyDiv w:val="1"/>
      <w:marLeft w:val="0"/>
      <w:marRight w:val="0"/>
      <w:marTop w:val="0"/>
      <w:marBottom w:val="0"/>
      <w:divBdr>
        <w:top w:val="none" w:sz="0" w:space="0" w:color="auto"/>
        <w:left w:val="none" w:sz="0" w:space="0" w:color="auto"/>
        <w:bottom w:val="none" w:sz="0" w:space="0" w:color="auto"/>
        <w:right w:val="none" w:sz="0" w:space="0" w:color="auto"/>
      </w:divBdr>
    </w:div>
    <w:div w:id="1881941172">
      <w:bodyDiv w:val="1"/>
      <w:marLeft w:val="0"/>
      <w:marRight w:val="0"/>
      <w:marTop w:val="0"/>
      <w:marBottom w:val="0"/>
      <w:divBdr>
        <w:top w:val="none" w:sz="0" w:space="0" w:color="auto"/>
        <w:left w:val="none" w:sz="0" w:space="0" w:color="auto"/>
        <w:bottom w:val="none" w:sz="0" w:space="0" w:color="auto"/>
        <w:right w:val="none" w:sz="0" w:space="0" w:color="auto"/>
      </w:divBdr>
    </w:div>
    <w:div w:id="1882789952">
      <w:bodyDiv w:val="1"/>
      <w:marLeft w:val="0"/>
      <w:marRight w:val="0"/>
      <w:marTop w:val="0"/>
      <w:marBottom w:val="0"/>
      <w:divBdr>
        <w:top w:val="none" w:sz="0" w:space="0" w:color="auto"/>
        <w:left w:val="none" w:sz="0" w:space="0" w:color="auto"/>
        <w:bottom w:val="none" w:sz="0" w:space="0" w:color="auto"/>
        <w:right w:val="none" w:sz="0" w:space="0" w:color="auto"/>
      </w:divBdr>
    </w:div>
    <w:div w:id="1883209166">
      <w:bodyDiv w:val="1"/>
      <w:marLeft w:val="0"/>
      <w:marRight w:val="0"/>
      <w:marTop w:val="0"/>
      <w:marBottom w:val="0"/>
      <w:divBdr>
        <w:top w:val="none" w:sz="0" w:space="0" w:color="auto"/>
        <w:left w:val="none" w:sz="0" w:space="0" w:color="auto"/>
        <w:bottom w:val="none" w:sz="0" w:space="0" w:color="auto"/>
        <w:right w:val="none" w:sz="0" w:space="0" w:color="auto"/>
      </w:divBdr>
    </w:div>
    <w:div w:id="1883512530">
      <w:bodyDiv w:val="1"/>
      <w:marLeft w:val="0"/>
      <w:marRight w:val="0"/>
      <w:marTop w:val="0"/>
      <w:marBottom w:val="0"/>
      <w:divBdr>
        <w:top w:val="none" w:sz="0" w:space="0" w:color="auto"/>
        <w:left w:val="none" w:sz="0" w:space="0" w:color="auto"/>
        <w:bottom w:val="none" w:sz="0" w:space="0" w:color="auto"/>
        <w:right w:val="none" w:sz="0" w:space="0" w:color="auto"/>
      </w:divBdr>
    </w:div>
    <w:div w:id="1883832472">
      <w:bodyDiv w:val="1"/>
      <w:marLeft w:val="0"/>
      <w:marRight w:val="0"/>
      <w:marTop w:val="0"/>
      <w:marBottom w:val="0"/>
      <w:divBdr>
        <w:top w:val="none" w:sz="0" w:space="0" w:color="auto"/>
        <w:left w:val="none" w:sz="0" w:space="0" w:color="auto"/>
        <w:bottom w:val="none" w:sz="0" w:space="0" w:color="auto"/>
        <w:right w:val="none" w:sz="0" w:space="0" w:color="auto"/>
      </w:divBdr>
    </w:div>
    <w:div w:id="1884824313">
      <w:bodyDiv w:val="1"/>
      <w:marLeft w:val="0"/>
      <w:marRight w:val="0"/>
      <w:marTop w:val="0"/>
      <w:marBottom w:val="0"/>
      <w:divBdr>
        <w:top w:val="none" w:sz="0" w:space="0" w:color="auto"/>
        <w:left w:val="none" w:sz="0" w:space="0" w:color="auto"/>
        <w:bottom w:val="none" w:sz="0" w:space="0" w:color="auto"/>
        <w:right w:val="none" w:sz="0" w:space="0" w:color="auto"/>
      </w:divBdr>
    </w:div>
    <w:div w:id="1884824505">
      <w:bodyDiv w:val="1"/>
      <w:marLeft w:val="0"/>
      <w:marRight w:val="0"/>
      <w:marTop w:val="0"/>
      <w:marBottom w:val="0"/>
      <w:divBdr>
        <w:top w:val="none" w:sz="0" w:space="0" w:color="auto"/>
        <w:left w:val="none" w:sz="0" w:space="0" w:color="auto"/>
        <w:bottom w:val="none" w:sz="0" w:space="0" w:color="auto"/>
        <w:right w:val="none" w:sz="0" w:space="0" w:color="auto"/>
      </w:divBdr>
    </w:div>
    <w:div w:id="1885747194">
      <w:bodyDiv w:val="1"/>
      <w:marLeft w:val="0"/>
      <w:marRight w:val="0"/>
      <w:marTop w:val="0"/>
      <w:marBottom w:val="0"/>
      <w:divBdr>
        <w:top w:val="none" w:sz="0" w:space="0" w:color="auto"/>
        <w:left w:val="none" w:sz="0" w:space="0" w:color="auto"/>
        <w:bottom w:val="none" w:sz="0" w:space="0" w:color="auto"/>
        <w:right w:val="none" w:sz="0" w:space="0" w:color="auto"/>
      </w:divBdr>
    </w:div>
    <w:div w:id="1885868306">
      <w:bodyDiv w:val="1"/>
      <w:marLeft w:val="0"/>
      <w:marRight w:val="0"/>
      <w:marTop w:val="0"/>
      <w:marBottom w:val="0"/>
      <w:divBdr>
        <w:top w:val="none" w:sz="0" w:space="0" w:color="auto"/>
        <w:left w:val="none" w:sz="0" w:space="0" w:color="auto"/>
        <w:bottom w:val="none" w:sz="0" w:space="0" w:color="auto"/>
        <w:right w:val="none" w:sz="0" w:space="0" w:color="auto"/>
      </w:divBdr>
    </w:div>
    <w:div w:id="1886016008">
      <w:bodyDiv w:val="1"/>
      <w:marLeft w:val="0"/>
      <w:marRight w:val="0"/>
      <w:marTop w:val="0"/>
      <w:marBottom w:val="0"/>
      <w:divBdr>
        <w:top w:val="none" w:sz="0" w:space="0" w:color="auto"/>
        <w:left w:val="none" w:sz="0" w:space="0" w:color="auto"/>
        <w:bottom w:val="none" w:sz="0" w:space="0" w:color="auto"/>
        <w:right w:val="none" w:sz="0" w:space="0" w:color="auto"/>
      </w:divBdr>
    </w:div>
    <w:div w:id="1886796888">
      <w:bodyDiv w:val="1"/>
      <w:marLeft w:val="0"/>
      <w:marRight w:val="0"/>
      <w:marTop w:val="0"/>
      <w:marBottom w:val="0"/>
      <w:divBdr>
        <w:top w:val="none" w:sz="0" w:space="0" w:color="auto"/>
        <w:left w:val="none" w:sz="0" w:space="0" w:color="auto"/>
        <w:bottom w:val="none" w:sz="0" w:space="0" w:color="auto"/>
        <w:right w:val="none" w:sz="0" w:space="0" w:color="auto"/>
      </w:divBdr>
    </w:div>
    <w:div w:id="1887570640">
      <w:bodyDiv w:val="1"/>
      <w:marLeft w:val="0"/>
      <w:marRight w:val="0"/>
      <w:marTop w:val="0"/>
      <w:marBottom w:val="0"/>
      <w:divBdr>
        <w:top w:val="none" w:sz="0" w:space="0" w:color="auto"/>
        <w:left w:val="none" w:sz="0" w:space="0" w:color="auto"/>
        <w:bottom w:val="none" w:sz="0" w:space="0" w:color="auto"/>
        <w:right w:val="none" w:sz="0" w:space="0" w:color="auto"/>
      </w:divBdr>
    </w:div>
    <w:div w:id="1887830419">
      <w:bodyDiv w:val="1"/>
      <w:marLeft w:val="0"/>
      <w:marRight w:val="0"/>
      <w:marTop w:val="0"/>
      <w:marBottom w:val="0"/>
      <w:divBdr>
        <w:top w:val="none" w:sz="0" w:space="0" w:color="auto"/>
        <w:left w:val="none" w:sz="0" w:space="0" w:color="auto"/>
        <w:bottom w:val="none" w:sz="0" w:space="0" w:color="auto"/>
        <w:right w:val="none" w:sz="0" w:space="0" w:color="auto"/>
      </w:divBdr>
    </w:div>
    <w:div w:id="1888174990">
      <w:bodyDiv w:val="1"/>
      <w:marLeft w:val="0"/>
      <w:marRight w:val="0"/>
      <w:marTop w:val="0"/>
      <w:marBottom w:val="0"/>
      <w:divBdr>
        <w:top w:val="none" w:sz="0" w:space="0" w:color="auto"/>
        <w:left w:val="none" w:sz="0" w:space="0" w:color="auto"/>
        <w:bottom w:val="none" w:sz="0" w:space="0" w:color="auto"/>
        <w:right w:val="none" w:sz="0" w:space="0" w:color="auto"/>
      </w:divBdr>
    </w:div>
    <w:div w:id="1888223756">
      <w:bodyDiv w:val="1"/>
      <w:marLeft w:val="0"/>
      <w:marRight w:val="0"/>
      <w:marTop w:val="0"/>
      <w:marBottom w:val="0"/>
      <w:divBdr>
        <w:top w:val="none" w:sz="0" w:space="0" w:color="auto"/>
        <w:left w:val="none" w:sz="0" w:space="0" w:color="auto"/>
        <w:bottom w:val="none" w:sz="0" w:space="0" w:color="auto"/>
        <w:right w:val="none" w:sz="0" w:space="0" w:color="auto"/>
      </w:divBdr>
    </w:div>
    <w:div w:id="1888908256">
      <w:bodyDiv w:val="1"/>
      <w:marLeft w:val="0"/>
      <w:marRight w:val="0"/>
      <w:marTop w:val="0"/>
      <w:marBottom w:val="0"/>
      <w:divBdr>
        <w:top w:val="none" w:sz="0" w:space="0" w:color="auto"/>
        <w:left w:val="none" w:sz="0" w:space="0" w:color="auto"/>
        <w:bottom w:val="none" w:sz="0" w:space="0" w:color="auto"/>
        <w:right w:val="none" w:sz="0" w:space="0" w:color="auto"/>
      </w:divBdr>
    </w:div>
    <w:div w:id="1889031392">
      <w:bodyDiv w:val="1"/>
      <w:marLeft w:val="0"/>
      <w:marRight w:val="0"/>
      <w:marTop w:val="0"/>
      <w:marBottom w:val="0"/>
      <w:divBdr>
        <w:top w:val="none" w:sz="0" w:space="0" w:color="auto"/>
        <w:left w:val="none" w:sz="0" w:space="0" w:color="auto"/>
        <w:bottom w:val="none" w:sz="0" w:space="0" w:color="auto"/>
        <w:right w:val="none" w:sz="0" w:space="0" w:color="auto"/>
      </w:divBdr>
    </w:div>
    <w:div w:id="1889995438">
      <w:bodyDiv w:val="1"/>
      <w:marLeft w:val="0"/>
      <w:marRight w:val="0"/>
      <w:marTop w:val="0"/>
      <w:marBottom w:val="0"/>
      <w:divBdr>
        <w:top w:val="none" w:sz="0" w:space="0" w:color="auto"/>
        <w:left w:val="none" w:sz="0" w:space="0" w:color="auto"/>
        <w:bottom w:val="none" w:sz="0" w:space="0" w:color="auto"/>
        <w:right w:val="none" w:sz="0" w:space="0" w:color="auto"/>
      </w:divBdr>
    </w:div>
    <w:div w:id="1890336979">
      <w:bodyDiv w:val="1"/>
      <w:marLeft w:val="0"/>
      <w:marRight w:val="0"/>
      <w:marTop w:val="0"/>
      <w:marBottom w:val="0"/>
      <w:divBdr>
        <w:top w:val="none" w:sz="0" w:space="0" w:color="auto"/>
        <w:left w:val="none" w:sz="0" w:space="0" w:color="auto"/>
        <w:bottom w:val="none" w:sz="0" w:space="0" w:color="auto"/>
        <w:right w:val="none" w:sz="0" w:space="0" w:color="auto"/>
      </w:divBdr>
    </w:div>
    <w:div w:id="1890720419">
      <w:bodyDiv w:val="1"/>
      <w:marLeft w:val="0"/>
      <w:marRight w:val="0"/>
      <w:marTop w:val="0"/>
      <w:marBottom w:val="0"/>
      <w:divBdr>
        <w:top w:val="none" w:sz="0" w:space="0" w:color="auto"/>
        <w:left w:val="none" w:sz="0" w:space="0" w:color="auto"/>
        <w:bottom w:val="none" w:sz="0" w:space="0" w:color="auto"/>
        <w:right w:val="none" w:sz="0" w:space="0" w:color="auto"/>
      </w:divBdr>
    </w:div>
    <w:div w:id="1891991366">
      <w:bodyDiv w:val="1"/>
      <w:marLeft w:val="0"/>
      <w:marRight w:val="0"/>
      <w:marTop w:val="0"/>
      <w:marBottom w:val="0"/>
      <w:divBdr>
        <w:top w:val="none" w:sz="0" w:space="0" w:color="auto"/>
        <w:left w:val="none" w:sz="0" w:space="0" w:color="auto"/>
        <w:bottom w:val="none" w:sz="0" w:space="0" w:color="auto"/>
        <w:right w:val="none" w:sz="0" w:space="0" w:color="auto"/>
      </w:divBdr>
    </w:div>
    <w:div w:id="1894075714">
      <w:bodyDiv w:val="1"/>
      <w:marLeft w:val="0"/>
      <w:marRight w:val="0"/>
      <w:marTop w:val="0"/>
      <w:marBottom w:val="0"/>
      <w:divBdr>
        <w:top w:val="none" w:sz="0" w:space="0" w:color="auto"/>
        <w:left w:val="none" w:sz="0" w:space="0" w:color="auto"/>
        <w:bottom w:val="none" w:sz="0" w:space="0" w:color="auto"/>
        <w:right w:val="none" w:sz="0" w:space="0" w:color="auto"/>
      </w:divBdr>
    </w:div>
    <w:div w:id="1894343295">
      <w:bodyDiv w:val="1"/>
      <w:marLeft w:val="0"/>
      <w:marRight w:val="0"/>
      <w:marTop w:val="0"/>
      <w:marBottom w:val="0"/>
      <w:divBdr>
        <w:top w:val="none" w:sz="0" w:space="0" w:color="auto"/>
        <w:left w:val="none" w:sz="0" w:space="0" w:color="auto"/>
        <w:bottom w:val="none" w:sz="0" w:space="0" w:color="auto"/>
        <w:right w:val="none" w:sz="0" w:space="0" w:color="auto"/>
      </w:divBdr>
    </w:div>
    <w:div w:id="1896351564">
      <w:bodyDiv w:val="1"/>
      <w:marLeft w:val="0"/>
      <w:marRight w:val="0"/>
      <w:marTop w:val="0"/>
      <w:marBottom w:val="0"/>
      <w:divBdr>
        <w:top w:val="none" w:sz="0" w:space="0" w:color="auto"/>
        <w:left w:val="none" w:sz="0" w:space="0" w:color="auto"/>
        <w:bottom w:val="none" w:sz="0" w:space="0" w:color="auto"/>
        <w:right w:val="none" w:sz="0" w:space="0" w:color="auto"/>
      </w:divBdr>
    </w:div>
    <w:div w:id="1897205870">
      <w:bodyDiv w:val="1"/>
      <w:marLeft w:val="0"/>
      <w:marRight w:val="0"/>
      <w:marTop w:val="0"/>
      <w:marBottom w:val="0"/>
      <w:divBdr>
        <w:top w:val="none" w:sz="0" w:space="0" w:color="auto"/>
        <w:left w:val="none" w:sz="0" w:space="0" w:color="auto"/>
        <w:bottom w:val="none" w:sz="0" w:space="0" w:color="auto"/>
        <w:right w:val="none" w:sz="0" w:space="0" w:color="auto"/>
      </w:divBdr>
    </w:div>
    <w:div w:id="1897666841">
      <w:bodyDiv w:val="1"/>
      <w:marLeft w:val="0"/>
      <w:marRight w:val="0"/>
      <w:marTop w:val="0"/>
      <w:marBottom w:val="0"/>
      <w:divBdr>
        <w:top w:val="none" w:sz="0" w:space="0" w:color="auto"/>
        <w:left w:val="none" w:sz="0" w:space="0" w:color="auto"/>
        <w:bottom w:val="none" w:sz="0" w:space="0" w:color="auto"/>
        <w:right w:val="none" w:sz="0" w:space="0" w:color="auto"/>
      </w:divBdr>
    </w:div>
    <w:div w:id="1897858118">
      <w:bodyDiv w:val="1"/>
      <w:marLeft w:val="0"/>
      <w:marRight w:val="0"/>
      <w:marTop w:val="0"/>
      <w:marBottom w:val="0"/>
      <w:divBdr>
        <w:top w:val="none" w:sz="0" w:space="0" w:color="auto"/>
        <w:left w:val="none" w:sz="0" w:space="0" w:color="auto"/>
        <w:bottom w:val="none" w:sz="0" w:space="0" w:color="auto"/>
        <w:right w:val="none" w:sz="0" w:space="0" w:color="auto"/>
      </w:divBdr>
    </w:div>
    <w:div w:id="1898474321">
      <w:bodyDiv w:val="1"/>
      <w:marLeft w:val="0"/>
      <w:marRight w:val="0"/>
      <w:marTop w:val="0"/>
      <w:marBottom w:val="0"/>
      <w:divBdr>
        <w:top w:val="none" w:sz="0" w:space="0" w:color="auto"/>
        <w:left w:val="none" w:sz="0" w:space="0" w:color="auto"/>
        <w:bottom w:val="none" w:sz="0" w:space="0" w:color="auto"/>
        <w:right w:val="none" w:sz="0" w:space="0" w:color="auto"/>
      </w:divBdr>
    </w:div>
    <w:div w:id="1898736271">
      <w:bodyDiv w:val="1"/>
      <w:marLeft w:val="0"/>
      <w:marRight w:val="0"/>
      <w:marTop w:val="0"/>
      <w:marBottom w:val="0"/>
      <w:divBdr>
        <w:top w:val="none" w:sz="0" w:space="0" w:color="auto"/>
        <w:left w:val="none" w:sz="0" w:space="0" w:color="auto"/>
        <w:bottom w:val="none" w:sz="0" w:space="0" w:color="auto"/>
        <w:right w:val="none" w:sz="0" w:space="0" w:color="auto"/>
      </w:divBdr>
    </w:div>
    <w:div w:id="1899051717">
      <w:bodyDiv w:val="1"/>
      <w:marLeft w:val="0"/>
      <w:marRight w:val="0"/>
      <w:marTop w:val="0"/>
      <w:marBottom w:val="0"/>
      <w:divBdr>
        <w:top w:val="none" w:sz="0" w:space="0" w:color="auto"/>
        <w:left w:val="none" w:sz="0" w:space="0" w:color="auto"/>
        <w:bottom w:val="none" w:sz="0" w:space="0" w:color="auto"/>
        <w:right w:val="none" w:sz="0" w:space="0" w:color="auto"/>
      </w:divBdr>
    </w:div>
    <w:div w:id="1899242417">
      <w:bodyDiv w:val="1"/>
      <w:marLeft w:val="0"/>
      <w:marRight w:val="0"/>
      <w:marTop w:val="0"/>
      <w:marBottom w:val="0"/>
      <w:divBdr>
        <w:top w:val="none" w:sz="0" w:space="0" w:color="auto"/>
        <w:left w:val="none" w:sz="0" w:space="0" w:color="auto"/>
        <w:bottom w:val="none" w:sz="0" w:space="0" w:color="auto"/>
        <w:right w:val="none" w:sz="0" w:space="0" w:color="auto"/>
      </w:divBdr>
    </w:div>
    <w:div w:id="1899584272">
      <w:bodyDiv w:val="1"/>
      <w:marLeft w:val="0"/>
      <w:marRight w:val="0"/>
      <w:marTop w:val="0"/>
      <w:marBottom w:val="0"/>
      <w:divBdr>
        <w:top w:val="none" w:sz="0" w:space="0" w:color="auto"/>
        <w:left w:val="none" w:sz="0" w:space="0" w:color="auto"/>
        <w:bottom w:val="none" w:sz="0" w:space="0" w:color="auto"/>
        <w:right w:val="none" w:sz="0" w:space="0" w:color="auto"/>
      </w:divBdr>
    </w:div>
    <w:div w:id="1900050292">
      <w:bodyDiv w:val="1"/>
      <w:marLeft w:val="0"/>
      <w:marRight w:val="0"/>
      <w:marTop w:val="0"/>
      <w:marBottom w:val="0"/>
      <w:divBdr>
        <w:top w:val="none" w:sz="0" w:space="0" w:color="auto"/>
        <w:left w:val="none" w:sz="0" w:space="0" w:color="auto"/>
        <w:bottom w:val="none" w:sz="0" w:space="0" w:color="auto"/>
        <w:right w:val="none" w:sz="0" w:space="0" w:color="auto"/>
      </w:divBdr>
    </w:div>
    <w:div w:id="1900944618">
      <w:bodyDiv w:val="1"/>
      <w:marLeft w:val="0"/>
      <w:marRight w:val="0"/>
      <w:marTop w:val="0"/>
      <w:marBottom w:val="0"/>
      <w:divBdr>
        <w:top w:val="none" w:sz="0" w:space="0" w:color="auto"/>
        <w:left w:val="none" w:sz="0" w:space="0" w:color="auto"/>
        <w:bottom w:val="none" w:sz="0" w:space="0" w:color="auto"/>
        <w:right w:val="none" w:sz="0" w:space="0" w:color="auto"/>
      </w:divBdr>
    </w:div>
    <w:div w:id="1901208943">
      <w:bodyDiv w:val="1"/>
      <w:marLeft w:val="0"/>
      <w:marRight w:val="0"/>
      <w:marTop w:val="0"/>
      <w:marBottom w:val="0"/>
      <w:divBdr>
        <w:top w:val="none" w:sz="0" w:space="0" w:color="auto"/>
        <w:left w:val="none" w:sz="0" w:space="0" w:color="auto"/>
        <w:bottom w:val="none" w:sz="0" w:space="0" w:color="auto"/>
        <w:right w:val="none" w:sz="0" w:space="0" w:color="auto"/>
      </w:divBdr>
    </w:div>
    <w:div w:id="1901937322">
      <w:bodyDiv w:val="1"/>
      <w:marLeft w:val="0"/>
      <w:marRight w:val="0"/>
      <w:marTop w:val="0"/>
      <w:marBottom w:val="0"/>
      <w:divBdr>
        <w:top w:val="none" w:sz="0" w:space="0" w:color="auto"/>
        <w:left w:val="none" w:sz="0" w:space="0" w:color="auto"/>
        <w:bottom w:val="none" w:sz="0" w:space="0" w:color="auto"/>
        <w:right w:val="none" w:sz="0" w:space="0" w:color="auto"/>
      </w:divBdr>
    </w:div>
    <w:div w:id="1902597013">
      <w:bodyDiv w:val="1"/>
      <w:marLeft w:val="0"/>
      <w:marRight w:val="0"/>
      <w:marTop w:val="0"/>
      <w:marBottom w:val="0"/>
      <w:divBdr>
        <w:top w:val="none" w:sz="0" w:space="0" w:color="auto"/>
        <w:left w:val="none" w:sz="0" w:space="0" w:color="auto"/>
        <w:bottom w:val="none" w:sz="0" w:space="0" w:color="auto"/>
        <w:right w:val="none" w:sz="0" w:space="0" w:color="auto"/>
      </w:divBdr>
    </w:div>
    <w:div w:id="1903514545">
      <w:bodyDiv w:val="1"/>
      <w:marLeft w:val="0"/>
      <w:marRight w:val="0"/>
      <w:marTop w:val="0"/>
      <w:marBottom w:val="0"/>
      <w:divBdr>
        <w:top w:val="none" w:sz="0" w:space="0" w:color="auto"/>
        <w:left w:val="none" w:sz="0" w:space="0" w:color="auto"/>
        <w:bottom w:val="none" w:sz="0" w:space="0" w:color="auto"/>
        <w:right w:val="none" w:sz="0" w:space="0" w:color="auto"/>
      </w:divBdr>
    </w:div>
    <w:div w:id="1903832842">
      <w:bodyDiv w:val="1"/>
      <w:marLeft w:val="0"/>
      <w:marRight w:val="0"/>
      <w:marTop w:val="0"/>
      <w:marBottom w:val="0"/>
      <w:divBdr>
        <w:top w:val="none" w:sz="0" w:space="0" w:color="auto"/>
        <w:left w:val="none" w:sz="0" w:space="0" w:color="auto"/>
        <w:bottom w:val="none" w:sz="0" w:space="0" w:color="auto"/>
        <w:right w:val="none" w:sz="0" w:space="0" w:color="auto"/>
      </w:divBdr>
    </w:div>
    <w:div w:id="1904288745">
      <w:bodyDiv w:val="1"/>
      <w:marLeft w:val="0"/>
      <w:marRight w:val="0"/>
      <w:marTop w:val="0"/>
      <w:marBottom w:val="0"/>
      <w:divBdr>
        <w:top w:val="none" w:sz="0" w:space="0" w:color="auto"/>
        <w:left w:val="none" w:sz="0" w:space="0" w:color="auto"/>
        <w:bottom w:val="none" w:sz="0" w:space="0" w:color="auto"/>
        <w:right w:val="none" w:sz="0" w:space="0" w:color="auto"/>
      </w:divBdr>
    </w:div>
    <w:div w:id="1905066634">
      <w:bodyDiv w:val="1"/>
      <w:marLeft w:val="0"/>
      <w:marRight w:val="0"/>
      <w:marTop w:val="0"/>
      <w:marBottom w:val="0"/>
      <w:divBdr>
        <w:top w:val="none" w:sz="0" w:space="0" w:color="auto"/>
        <w:left w:val="none" w:sz="0" w:space="0" w:color="auto"/>
        <w:bottom w:val="none" w:sz="0" w:space="0" w:color="auto"/>
        <w:right w:val="none" w:sz="0" w:space="0" w:color="auto"/>
      </w:divBdr>
    </w:div>
    <w:div w:id="1905094939">
      <w:bodyDiv w:val="1"/>
      <w:marLeft w:val="0"/>
      <w:marRight w:val="0"/>
      <w:marTop w:val="0"/>
      <w:marBottom w:val="0"/>
      <w:divBdr>
        <w:top w:val="none" w:sz="0" w:space="0" w:color="auto"/>
        <w:left w:val="none" w:sz="0" w:space="0" w:color="auto"/>
        <w:bottom w:val="none" w:sz="0" w:space="0" w:color="auto"/>
        <w:right w:val="none" w:sz="0" w:space="0" w:color="auto"/>
      </w:divBdr>
    </w:div>
    <w:div w:id="1905795323">
      <w:bodyDiv w:val="1"/>
      <w:marLeft w:val="0"/>
      <w:marRight w:val="0"/>
      <w:marTop w:val="0"/>
      <w:marBottom w:val="0"/>
      <w:divBdr>
        <w:top w:val="none" w:sz="0" w:space="0" w:color="auto"/>
        <w:left w:val="none" w:sz="0" w:space="0" w:color="auto"/>
        <w:bottom w:val="none" w:sz="0" w:space="0" w:color="auto"/>
        <w:right w:val="none" w:sz="0" w:space="0" w:color="auto"/>
      </w:divBdr>
    </w:div>
    <w:div w:id="1906329329">
      <w:bodyDiv w:val="1"/>
      <w:marLeft w:val="0"/>
      <w:marRight w:val="0"/>
      <w:marTop w:val="0"/>
      <w:marBottom w:val="0"/>
      <w:divBdr>
        <w:top w:val="none" w:sz="0" w:space="0" w:color="auto"/>
        <w:left w:val="none" w:sz="0" w:space="0" w:color="auto"/>
        <w:bottom w:val="none" w:sz="0" w:space="0" w:color="auto"/>
        <w:right w:val="none" w:sz="0" w:space="0" w:color="auto"/>
      </w:divBdr>
    </w:div>
    <w:div w:id="1906600787">
      <w:bodyDiv w:val="1"/>
      <w:marLeft w:val="0"/>
      <w:marRight w:val="0"/>
      <w:marTop w:val="0"/>
      <w:marBottom w:val="0"/>
      <w:divBdr>
        <w:top w:val="none" w:sz="0" w:space="0" w:color="auto"/>
        <w:left w:val="none" w:sz="0" w:space="0" w:color="auto"/>
        <w:bottom w:val="none" w:sz="0" w:space="0" w:color="auto"/>
        <w:right w:val="none" w:sz="0" w:space="0" w:color="auto"/>
      </w:divBdr>
    </w:div>
    <w:div w:id="1906602369">
      <w:bodyDiv w:val="1"/>
      <w:marLeft w:val="0"/>
      <w:marRight w:val="0"/>
      <w:marTop w:val="0"/>
      <w:marBottom w:val="0"/>
      <w:divBdr>
        <w:top w:val="none" w:sz="0" w:space="0" w:color="auto"/>
        <w:left w:val="none" w:sz="0" w:space="0" w:color="auto"/>
        <w:bottom w:val="none" w:sz="0" w:space="0" w:color="auto"/>
        <w:right w:val="none" w:sz="0" w:space="0" w:color="auto"/>
      </w:divBdr>
    </w:div>
    <w:div w:id="1906913006">
      <w:bodyDiv w:val="1"/>
      <w:marLeft w:val="0"/>
      <w:marRight w:val="0"/>
      <w:marTop w:val="0"/>
      <w:marBottom w:val="0"/>
      <w:divBdr>
        <w:top w:val="none" w:sz="0" w:space="0" w:color="auto"/>
        <w:left w:val="none" w:sz="0" w:space="0" w:color="auto"/>
        <w:bottom w:val="none" w:sz="0" w:space="0" w:color="auto"/>
        <w:right w:val="none" w:sz="0" w:space="0" w:color="auto"/>
      </w:divBdr>
    </w:div>
    <w:div w:id="1908760833">
      <w:bodyDiv w:val="1"/>
      <w:marLeft w:val="0"/>
      <w:marRight w:val="0"/>
      <w:marTop w:val="0"/>
      <w:marBottom w:val="0"/>
      <w:divBdr>
        <w:top w:val="none" w:sz="0" w:space="0" w:color="auto"/>
        <w:left w:val="none" w:sz="0" w:space="0" w:color="auto"/>
        <w:bottom w:val="none" w:sz="0" w:space="0" w:color="auto"/>
        <w:right w:val="none" w:sz="0" w:space="0" w:color="auto"/>
      </w:divBdr>
    </w:div>
    <w:div w:id="1909536966">
      <w:bodyDiv w:val="1"/>
      <w:marLeft w:val="0"/>
      <w:marRight w:val="0"/>
      <w:marTop w:val="0"/>
      <w:marBottom w:val="0"/>
      <w:divBdr>
        <w:top w:val="none" w:sz="0" w:space="0" w:color="auto"/>
        <w:left w:val="none" w:sz="0" w:space="0" w:color="auto"/>
        <w:bottom w:val="none" w:sz="0" w:space="0" w:color="auto"/>
        <w:right w:val="none" w:sz="0" w:space="0" w:color="auto"/>
      </w:divBdr>
    </w:div>
    <w:div w:id="1909875753">
      <w:bodyDiv w:val="1"/>
      <w:marLeft w:val="0"/>
      <w:marRight w:val="0"/>
      <w:marTop w:val="0"/>
      <w:marBottom w:val="0"/>
      <w:divBdr>
        <w:top w:val="none" w:sz="0" w:space="0" w:color="auto"/>
        <w:left w:val="none" w:sz="0" w:space="0" w:color="auto"/>
        <w:bottom w:val="none" w:sz="0" w:space="0" w:color="auto"/>
        <w:right w:val="none" w:sz="0" w:space="0" w:color="auto"/>
      </w:divBdr>
    </w:div>
    <w:div w:id="1910460883">
      <w:bodyDiv w:val="1"/>
      <w:marLeft w:val="0"/>
      <w:marRight w:val="0"/>
      <w:marTop w:val="0"/>
      <w:marBottom w:val="0"/>
      <w:divBdr>
        <w:top w:val="none" w:sz="0" w:space="0" w:color="auto"/>
        <w:left w:val="none" w:sz="0" w:space="0" w:color="auto"/>
        <w:bottom w:val="none" w:sz="0" w:space="0" w:color="auto"/>
        <w:right w:val="none" w:sz="0" w:space="0" w:color="auto"/>
      </w:divBdr>
    </w:div>
    <w:div w:id="1910849540">
      <w:bodyDiv w:val="1"/>
      <w:marLeft w:val="0"/>
      <w:marRight w:val="0"/>
      <w:marTop w:val="0"/>
      <w:marBottom w:val="0"/>
      <w:divBdr>
        <w:top w:val="none" w:sz="0" w:space="0" w:color="auto"/>
        <w:left w:val="none" w:sz="0" w:space="0" w:color="auto"/>
        <w:bottom w:val="none" w:sz="0" w:space="0" w:color="auto"/>
        <w:right w:val="none" w:sz="0" w:space="0" w:color="auto"/>
      </w:divBdr>
    </w:div>
    <w:div w:id="1911571964">
      <w:bodyDiv w:val="1"/>
      <w:marLeft w:val="0"/>
      <w:marRight w:val="0"/>
      <w:marTop w:val="0"/>
      <w:marBottom w:val="0"/>
      <w:divBdr>
        <w:top w:val="none" w:sz="0" w:space="0" w:color="auto"/>
        <w:left w:val="none" w:sz="0" w:space="0" w:color="auto"/>
        <w:bottom w:val="none" w:sz="0" w:space="0" w:color="auto"/>
        <w:right w:val="none" w:sz="0" w:space="0" w:color="auto"/>
      </w:divBdr>
    </w:div>
    <w:div w:id="1912233269">
      <w:bodyDiv w:val="1"/>
      <w:marLeft w:val="0"/>
      <w:marRight w:val="0"/>
      <w:marTop w:val="0"/>
      <w:marBottom w:val="0"/>
      <w:divBdr>
        <w:top w:val="none" w:sz="0" w:space="0" w:color="auto"/>
        <w:left w:val="none" w:sz="0" w:space="0" w:color="auto"/>
        <w:bottom w:val="none" w:sz="0" w:space="0" w:color="auto"/>
        <w:right w:val="none" w:sz="0" w:space="0" w:color="auto"/>
      </w:divBdr>
    </w:div>
    <w:div w:id="1913199576">
      <w:bodyDiv w:val="1"/>
      <w:marLeft w:val="0"/>
      <w:marRight w:val="0"/>
      <w:marTop w:val="0"/>
      <w:marBottom w:val="0"/>
      <w:divBdr>
        <w:top w:val="none" w:sz="0" w:space="0" w:color="auto"/>
        <w:left w:val="none" w:sz="0" w:space="0" w:color="auto"/>
        <w:bottom w:val="none" w:sz="0" w:space="0" w:color="auto"/>
        <w:right w:val="none" w:sz="0" w:space="0" w:color="auto"/>
      </w:divBdr>
    </w:div>
    <w:div w:id="1914586007">
      <w:bodyDiv w:val="1"/>
      <w:marLeft w:val="0"/>
      <w:marRight w:val="0"/>
      <w:marTop w:val="0"/>
      <w:marBottom w:val="0"/>
      <w:divBdr>
        <w:top w:val="none" w:sz="0" w:space="0" w:color="auto"/>
        <w:left w:val="none" w:sz="0" w:space="0" w:color="auto"/>
        <w:bottom w:val="none" w:sz="0" w:space="0" w:color="auto"/>
        <w:right w:val="none" w:sz="0" w:space="0" w:color="auto"/>
      </w:divBdr>
    </w:div>
    <w:div w:id="1915237298">
      <w:bodyDiv w:val="1"/>
      <w:marLeft w:val="0"/>
      <w:marRight w:val="0"/>
      <w:marTop w:val="0"/>
      <w:marBottom w:val="0"/>
      <w:divBdr>
        <w:top w:val="none" w:sz="0" w:space="0" w:color="auto"/>
        <w:left w:val="none" w:sz="0" w:space="0" w:color="auto"/>
        <w:bottom w:val="none" w:sz="0" w:space="0" w:color="auto"/>
        <w:right w:val="none" w:sz="0" w:space="0" w:color="auto"/>
      </w:divBdr>
    </w:div>
    <w:div w:id="1915238985">
      <w:bodyDiv w:val="1"/>
      <w:marLeft w:val="0"/>
      <w:marRight w:val="0"/>
      <w:marTop w:val="0"/>
      <w:marBottom w:val="0"/>
      <w:divBdr>
        <w:top w:val="none" w:sz="0" w:space="0" w:color="auto"/>
        <w:left w:val="none" w:sz="0" w:space="0" w:color="auto"/>
        <w:bottom w:val="none" w:sz="0" w:space="0" w:color="auto"/>
        <w:right w:val="none" w:sz="0" w:space="0" w:color="auto"/>
      </w:divBdr>
    </w:div>
    <w:div w:id="1917326978">
      <w:bodyDiv w:val="1"/>
      <w:marLeft w:val="0"/>
      <w:marRight w:val="0"/>
      <w:marTop w:val="0"/>
      <w:marBottom w:val="0"/>
      <w:divBdr>
        <w:top w:val="none" w:sz="0" w:space="0" w:color="auto"/>
        <w:left w:val="none" w:sz="0" w:space="0" w:color="auto"/>
        <w:bottom w:val="none" w:sz="0" w:space="0" w:color="auto"/>
        <w:right w:val="none" w:sz="0" w:space="0" w:color="auto"/>
      </w:divBdr>
    </w:div>
    <w:div w:id="1917395884">
      <w:bodyDiv w:val="1"/>
      <w:marLeft w:val="0"/>
      <w:marRight w:val="0"/>
      <w:marTop w:val="0"/>
      <w:marBottom w:val="0"/>
      <w:divBdr>
        <w:top w:val="none" w:sz="0" w:space="0" w:color="auto"/>
        <w:left w:val="none" w:sz="0" w:space="0" w:color="auto"/>
        <w:bottom w:val="none" w:sz="0" w:space="0" w:color="auto"/>
        <w:right w:val="none" w:sz="0" w:space="0" w:color="auto"/>
      </w:divBdr>
    </w:div>
    <w:div w:id="1917669438">
      <w:bodyDiv w:val="1"/>
      <w:marLeft w:val="0"/>
      <w:marRight w:val="0"/>
      <w:marTop w:val="0"/>
      <w:marBottom w:val="0"/>
      <w:divBdr>
        <w:top w:val="none" w:sz="0" w:space="0" w:color="auto"/>
        <w:left w:val="none" w:sz="0" w:space="0" w:color="auto"/>
        <w:bottom w:val="none" w:sz="0" w:space="0" w:color="auto"/>
        <w:right w:val="none" w:sz="0" w:space="0" w:color="auto"/>
      </w:divBdr>
    </w:div>
    <w:div w:id="1917862515">
      <w:bodyDiv w:val="1"/>
      <w:marLeft w:val="0"/>
      <w:marRight w:val="0"/>
      <w:marTop w:val="0"/>
      <w:marBottom w:val="0"/>
      <w:divBdr>
        <w:top w:val="none" w:sz="0" w:space="0" w:color="auto"/>
        <w:left w:val="none" w:sz="0" w:space="0" w:color="auto"/>
        <w:bottom w:val="none" w:sz="0" w:space="0" w:color="auto"/>
        <w:right w:val="none" w:sz="0" w:space="0" w:color="auto"/>
      </w:divBdr>
    </w:div>
    <w:div w:id="1917939074">
      <w:bodyDiv w:val="1"/>
      <w:marLeft w:val="0"/>
      <w:marRight w:val="0"/>
      <w:marTop w:val="0"/>
      <w:marBottom w:val="0"/>
      <w:divBdr>
        <w:top w:val="none" w:sz="0" w:space="0" w:color="auto"/>
        <w:left w:val="none" w:sz="0" w:space="0" w:color="auto"/>
        <w:bottom w:val="none" w:sz="0" w:space="0" w:color="auto"/>
        <w:right w:val="none" w:sz="0" w:space="0" w:color="auto"/>
      </w:divBdr>
    </w:div>
    <w:div w:id="1918053016">
      <w:bodyDiv w:val="1"/>
      <w:marLeft w:val="0"/>
      <w:marRight w:val="0"/>
      <w:marTop w:val="0"/>
      <w:marBottom w:val="0"/>
      <w:divBdr>
        <w:top w:val="none" w:sz="0" w:space="0" w:color="auto"/>
        <w:left w:val="none" w:sz="0" w:space="0" w:color="auto"/>
        <w:bottom w:val="none" w:sz="0" w:space="0" w:color="auto"/>
        <w:right w:val="none" w:sz="0" w:space="0" w:color="auto"/>
      </w:divBdr>
    </w:div>
    <w:div w:id="1918054654">
      <w:bodyDiv w:val="1"/>
      <w:marLeft w:val="0"/>
      <w:marRight w:val="0"/>
      <w:marTop w:val="0"/>
      <w:marBottom w:val="0"/>
      <w:divBdr>
        <w:top w:val="none" w:sz="0" w:space="0" w:color="auto"/>
        <w:left w:val="none" w:sz="0" w:space="0" w:color="auto"/>
        <w:bottom w:val="none" w:sz="0" w:space="0" w:color="auto"/>
        <w:right w:val="none" w:sz="0" w:space="0" w:color="auto"/>
      </w:divBdr>
    </w:div>
    <w:div w:id="1918977759">
      <w:bodyDiv w:val="1"/>
      <w:marLeft w:val="0"/>
      <w:marRight w:val="0"/>
      <w:marTop w:val="0"/>
      <w:marBottom w:val="0"/>
      <w:divBdr>
        <w:top w:val="none" w:sz="0" w:space="0" w:color="auto"/>
        <w:left w:val="none" w:sz="0" w:space="0" w:color="auto"/>
        <w:bottom w:val="none" w:sz="0" w:space="0" w:color="auto"/>
        <w:right w:val="none" w:sz="0" w:space="0" w:color="auto"/>
      </w:divBdr>
    </w:div>
    <w:div w:id="1919316584">
      <w:bodyDiv w:val="1"/>
      <w:marLeft w:val="0"/>
      <w:marRight w:val="0"/>
      <w:marTop w:val="0"/>
      <w:marBottom w:val="0"/>
      <w:divBdr>
        <w:top w:val="none" w:sz="0" w:space="0" w:color="auto"/>
        <w:left w:val="none" w:sz="0" w:space="0" w:color="auto"/>
        <w:bottom w:val="none" w:sz="0" w:space="0" w:color="auto"/>
        <w:right w:val="none" w:sz="0" w:space="0" w:color="auto"/>
      </w:divBdr>
    </w:div>
    <w:div w:id="1919972651">
      <w:bodyDiv w:val="1"/>
      <w:marLeft w:val="0"/>
      <w:marRight w:val="0"/>
      <w:marTop w:val="0"/>
      <w:marBottom w:val="0"/>
      <w:divBdr>
        <w:top w:val="none" w:sz="0" w:space="0" w:color="auto"/>
        <w:left w:val="none" w:sz="0" w:space="0" w:color="auto"/>
        <w:bottom w:val="none" w:sz="0" w:space="0" w:color="auto"/>
        <w:right w:val="none" w:sz="0" w:space="0" w:color="auto"/>
      </w:divBdr>
    </w:div>
    <w:div w:id="1920018995">
      <w:bodyDiv w:val="1"/>
      <w:marLeft w:val="0"/>
      <w:marRight w:val="0"/>
      <w:marTop w:val="0"/>
      <w:marBottom w:val="0"/>
      <w:divBdr>
        <w:top w:val="none" w:sz="0" w:space="0" w:color="auto"/>
        <w:left w:val="none" w:sz="0" w:space="0" w:color="auto"/>
        <w:bottom w:val="none" w:sz="0" w:space="0" w:color="auto"/>
        <w:right w:val="none" w:sz="0" w:space="0" w:color="auto"/>
      </w:divBdr>
    </w:div>
    <w:div w:id="1921140568">
      <w:bodyDiv w:val="1"/>
      <w:marLeft w:val="0"/>
      <w:marRight w:val="0"/>
      <w:marTop w:val="0"/>
      <w:marBottom w:val="0"/>
      <w:divBdr>
        <w:top w:val="none" w:sz="0" w:space="0" w:color="auto"/>
        <w:left w:val="none" w:sz="0" w:space="0" w:color="auto"/>
        <w:bottom w:val="none" w:sz="0" w:space="0" w:color="auto"/>
        <w:right w:val="none" w:sz="0" w:space="0" w:color="auto"/>
      </w:divBdr>
    </w:div>
    <w:div w:id="1921910426">
      <w:bodyDiv w:val="1"/>
      <w:marLeft w:val="0"/>
      <w:marRight w:val="0"/>
      <w:marTop w:val="0"/>
      <w:marBottom w:val="0"/>
      <w:divBdr>
        <w:top w:val="none" w:sz="0" w:space="0" w:color="auto"/>
        <w:left w:val="none" w:sz="0" w:space="0" w:color="auto"/>
        <w:bottom w:val="none" w:sz="0" w:space="0" w:color="auto"/>
        <w:right w:val="none" w:sz="0" w:space="0" w:color="auto"/>
      </w:divBdr>
    </w:div>
    <w:div w:id="1923028131">
      <w:bodyDiv w:val="1"/>
      <w:marLeft w:val="0"/>
      <w:marRight w:val="0"/>
      <w:marTop w:val="0"/>
      <w:marBottom w:val="0"/>
      <w:divBdr>
        <w:top w:val="none" w:sz="0" w:space="0" w:color="auto"/>
        <w:left w:val="none" w:sz="0" w:space="0" w:color="auto"/>
        <w:bottom w:val="none" w:sz="0" w:space="0" w:color="auto"/>
        <w:right w:val="none" w:sz="0" w:space="0" w:color="auto"/>
      </w:divBdr>
    </w:div>
    <w:div w:id="1923372106">
      <w:bodyDiv w:val="1"/>
      <w:marLeft w:val="0"/>
      <w:marRight w:val="0"/>
      <w:marTop w:val="0"/>
      <w:marBottom w:val="0"/>
      <w:divBdr>
        <w:top w:val="none" w:sz="0" w:space="0" w:color="auto"/>
        <w:left w:val="none" w:sz="0" w:space="0" w:color="auto"/>
        <w:bottom w:val="none" w:sz="0" w:space="0" w:color="auto"/>
        <w:right w:val="none" w:sz="0" w:space="0" w:color="auto"/>
      </w:divBdr>
    </w:div>
    <w:div w:id="1924021964">
      <w:bodyDiv w:val="1"/>
      <w:marLeft w:val="0"/>
      <w:marRight w:val="0"/>
      <w:marTop w:val="0"/>
      <w:marBottom w:val="0"/>
      <w:divBdr>
        <w:top w:val="none" w:sz="0" w:space="0" w:color="auto"/>
        <w:left w:val="none" w:sz="0" w:space="0" w:color="auto"/>
        <w:bottom w:val="none" w:sz="0" w:space="0" w:color="auto"/>
        <w:right w:val="none" w:sz="0" w:space="0" w:color="auto"/>
      </w:divBdr>
    </w:div>
    <w:div w:id="1925333598">
      <w:bodyDiv w:val="1"/>
      <w:marLeft w:val="0"/>
      <w:marRight w:val="0"/>
      <w:marTop w:val="0"/>
      <w:marBottom w:val="0"/>
      <w:divBdr>
        <w:top w:val="none" w:sz="0" w:space="0" w:color="auto"/>
        <w:left w:val="none" w:sz="0" w:space="0" w:color="auto"/>
        <w:bottom w:val="none" w:sz="0" w:space="0" w:color="auto"/>
        <w:right w:val="none" w:sz="0" w:space="0" w:color="auto"/>
      </w:divBdr>
    </w:div>
    <w:div w:id="1926265009">
      <w:bodyDiv w:val="1"/>
      <w:marLeft w:val="0"/>
      <w:marRight w:val="0"/>
      <w:marTop w:val="0"/>
      <w:marBottom w:val="0"/>
      <w:divBdr>
        <w:top w:val="none" w:sz="0" w:space="0" w:color="auto"/>
        <w:left w:val="none" w:sz="0" w:space="0" w:color="auto"/>
        <w:bottom w:val="none" w:sz="0" w:space="0" w:color="auto"/>
        <w:right w:val="none" w:sz="0" w:space="0" w:color="auto"/>
      </w:divBdr>
    </w:div>
    <w:div w:id="1926959113">
      <w:bodyDiv w:val="1"/>
      <w:marLeft w:val="0"/>
      <w:marRight w:val="0"/>
      <w:marTop w:val="0"/>
      <w:marBottom w:val="0"/>
      <w:divBdr>
        <w:top w:val="none" w:sz="0" w:space="0" w:color="auto"/>
        <w:left w:val="none" w:sz="0" w:space="0" w:color="auto"/>
        <w:bottom w:val="none" w:sz="0" w:space="0" w:color="auto"/>
        <w:right w:val="none" w:sz="0" w:space="0" w:color="auto"/>
      </w:divBdr>
    </w:div>
    <w:div w:id="1927182126">
      <w:bodyDiv w:val="1"/>
      <w:marLeft w:val="0"/>
      <w:marRight w:val="0"/>
      <w:marTop w:val="0"/>
      <w:marBottom w:val="0"/>
      <w:divBdr>
        <w:top w:val="none" w:sz="0" w:space="0" w:color="auto"/>
        <w:left w:val="none" w:sz="0" w:space="0" w:color="auto"/>
        <w:bottom w:val="none" w:sz="0" w:space="0" w:color="auto"/>
        <w:right w:val="none" w:sz="0" w:space="0" w:color="auto"/>
      </w:divBdr>
    </w:div>
    <w:div w:id="1927879622">
      <w:bodyDiv w:val="1"/>
      <w:marLeft w:val="0"/>
      <w:marRight w:val="0"/>
      <w:marTop w:val="0"/>
      <w:marBottom w:val="0"/>
      <w:divBdr>
        <w:top w:val="none" w:sz="0" w:space="0" w:color="auto"/>
        <w:left w:val="none" w:sz="0" w:space="0" w:color="auto"/>
        <w:bottom w:val="none" w:sz="0" w:space="0" w:color="auto"/>
        <w:right w:val="none" w:sz="0" w:space="0" w:color="auto"/>
      </w:divBdr>
    </w:div>
    <w:div w:id="1928149887">
      <w:bodyDiv w:val="1"/>
      <w:marLeft w:val="0"/>
      <w:marRight w:val="0"/>
      <w:marTop w:val="0"/>
      <w:marBottom w:val="0"/>
      <w:divBdr>
        <w:top w:val="none" w:sz="0" w:space="0" w:color="auto"/>
        <w:left w:val="none" w:sz="0" w:space="0" w:color="auto"/>
        <w:bottom w:val="none" w:sz="0" w:space="0" w:color="auto"/>
        <w:right w:val="none" w:sz="0" w:space="0" w:color="auto"/>
      </w:divBdr>
    </w:div>
    <w:div w:id="1928728389">
      <w:bodyDiv w:val="1"/>
      <w:marLeft w:val="0"/>
      <w:marRight w:val="0"/>
      <w:marTop w:val="0"/>
      <w:marBottom w:val="0"/>
      <w:divBdr>
        <w:top w:val="none" w:sz="0" w:space="0" w:color="auto"/>
        <w:left w:val="none" w:sz="0" w:space="0" w:color="auto"/>
        <w:bottom w:val="none" w:sz="0" w:space="0" w:color="auto"/>
        <w:right w:val="none" w:sz="0" w:space="0" w:color="auto"/>
      </w:divBdr>
    </w:div>
    <w:div w:id="1928926215">
      <w:bodyDiv w:val="1"/>
      <w:marLeft w:val="0"/>
      <w:marRight w:val="0"/>
      <w:marTop w:val="0"/>
      <w:marBottom w:val="0"/>
      <w:divBdr>
        <w:top w:val="none" w:sz="0" w:space="0" w:color="auto"/>
        <w:left w:val="none" w:sz="0" w:space="0" w:color="auto"/>
        <w:bottom w:val="none" w:sz="0" w:space="0" w:color="auto"/>
        <w:right w:val="none" w:sz="0" w:space="0" w:color="auto"/>
      </w:divBdr>
    </w:div>
    <w:div w:id="1929390616">
      <w:bodyDiv w:val="1"/>
      <w:marLeft w:val="0"/>
      <w:marRight w:val="0"/>
      <w:marTop w:val="0"/>
      <w:marBottom w:val="0"/>
      <w:divBdr>
        <w:top w:val="none" w:sz="0" w:space="0" w:color="auto"/>
        <w:left w:val="none" w:sz="0" w:space="0" w:color="auto"/>
        <w:bottom w:val="none" w:sz="0" w:space="0" w:color="auto"/>
        <w:right w:val="none" w:sz="0" w:space="0" w:color="auto"/>
      </w:divBdr>
    </w:div>
    <w:div w:id="1931696226">
      <w:bodyDiv w:val="1"/>
      <w:marLeft w:val="0"/>
      <w:marRight w:val="0"/>
      <w:marTop w:val="0"/>
      <w:marBottom w:val="0"/>
      <w:divBdr>
        <w:top w:val="none" w:sz="0" w:space="0" w:color="auto"/>
        <w:left w:val="none" w:sz="0" w:space="0" w:color="auto"/>
        <w:bottom w:val="none" w:sz="0" w:space="0" w:color="auto"/>
        <w:right w:val="none" w:sz="0" w:space="0" w:color="auto"/>
      </w:divBdr>
    </w:div>
    <w:div w:id="1932733499">
      <w:bodyDiv w:val="1"/>
      <w:marLeft w:val="0"/>
      <w:marRight w:val="0"/>
      <w:marTop w:val="0"/>
      <w:marBottom w:val="0"/>
      <w:divBdr>
        <w:top w:val="none" w:sz="0" w:space="0" w:color="auto"/>
        <w:left w:val="none" w:sz="0" w:space="0" w:color="auto"/>
        <w:bottom w:val="none" w:sz="0" w:space="0" w:color="auto"/>
        <w:right w:val="none" w:sz="0" w:space="0" w:color="auto"/>
      </w:divBdr>
    </w:div>
    <w:div w:id="1932884073">
      <w:bodyDiv w:val="1"/>
      <w:marLeft w:val="0"/>
      <w:marRight w:val="0"/>
      <w:marTop w:val="0"/>
      <w:marBottom w:val="0"/>
      <w:divBdr>
        <w:top w:val="none" w:sz="0" w:space="0" w:color="auto"/>
        <w:left w:val="none" w:sz="0" w:space="0" w:color="auto"/>
        <w:bottom w:val="none" w:sz="0" w:space="0" w:color="auto"/>
        <w:right w:val="none" w:sz="0" w:space="0" w:color="auto"/>
      </w:divBdr>
    </w:div>
    <w:div w:id="1932884080">
      <w:bodyDiv w:val="1"/>
      <w:marLeft w:val="0"/>
      <w:marRight w:val="0"/>
      <w:marTop w:val="0"/>
      <w:marBottom w:val="0"/>
      <w:divBdr>
        <w:top w:val="none" w:sz="0" w:space="0" w:color="auto"/>
        <w:left w:val="none" w:sz="0" w:space="0" w:color="auto"/>
        <w:bottom w:val="none" w:sz="0" w:space="0" w:color="auto"/>
        <w:right w:val="none" w:sz="0" w:space="0" w:color="auto"/>
      </w:divBdr>
    </w:div>
    <w:div w:id="1933009626">
      <w:bodyDiv w:val="1"/>
      <w:marLeft w:val="0"/>
      <w:marRight w:val="0"/>
      <w:marTop w:val="0"/>
      <w:marBottom w:val="0"/>
      <w:divBdr>
        <w:top w:val="none" w:sz="0" w:space="0" w:color="auto"/>
        <w:left w:val="none" w:sz="0" w:space="0" w:color="auto"/>
        <w:bottom w:val="none" w:sz="0" w:space="0" w:color="auto"/>
        <w:right w:val="none" w:sz="0" w:space="0" w:color="auto"/>
      </w:divBdr>
    </w:div>
    <w:div w:id="1933271926">
      <w:bodyDiv w:val="1"/>
      <w:marLeft w:val="0"/>
      <w:marRight w:val="0"/>
      <w:marTop w:val="0"/>
      <w:marBottom w:val="0"/>
      <w:divBdr>
        <w:top w:val="none" w:sz="0" w:space="0" w:color="auto"/>
        <w:left w:val="none" w:sz="0" w:space="0" w:color="auto"/>
        <w:bottom w:val="none" w:sz="0" w:space="0" w:color="auto"/>
        <w:right w:val="none" w:sz="0" w:space="0" w:color="auto"/>
      </w:divBdr>
    </w:div>
    <w:div w:id="1933509945">
      <w:bodyDiv w:val="1"/>
      <w:marLeft w:val="0"/>
      <w:marRight w:val="0"/>
      <w:marTop w:val="0"/>
      <w:marBottom w:val="0"/>
      <w:divBdr>
        <w:top w:val="none" w:sz="0" w:space="0" w:color="auto"/>
        <w:left w:val="none" w:sz="0" w:space="0" w:color="auto"/>
        <w:bottom w:val="none" w:sz="0" w:space="0" w:color="auto"/>
        <w:right w:val="none" w:sz="0" w:space="0" w:color="auto"/>
      </w:divBdr>
    </w:div>
    <w:div w:id="1935938681">
      <w:bodyDiv w:val="1"/>
      <w:marLeft w:val="0"/>
      <w:marRight w:val="0"/>
      <w:marTop w:val="0"/>
      <w:marBottom w:val="0"/>
      <w:divBdr>
        <w:top w:val="none" w:sz="0" w:space="0" w:color="auto"/>
        <w:left w:val="none" w:sz="0" w:space="0" w:color="auto"/>
        <w:bottom w:val="none" w:sz="0" w:space="0" w:color="auto"/>
        <w:right w:val="none" w:sz="0" w:space="0" w:color="auto"/>
      </w:divBdr>
    </w:div>
    <w:div w:id="1936134075">
      <w:bodyDiv w:val="1"/>
      <w:marLeft w:val="0"/>
      <w:marRight w:val="0"/>
      <w:marTop w:val="0"/>
      <w:marBottom w:val="0"/>
      <w:divBdr>
        <w:top w:val="none" w:sz="0" w:space="0" w:color="auto"/>
        <w:left w:val="none" w:sz="0" w:space="0" w:color="auto"/>
        <w:bottom w:val="none" w:sz="0" w:space="0" w:color="auto"/>
        <w:right w:val="none" w:sz="0" w:space="0" w:color="auto"/>
      </w:divBdr>
    </w:div>
    <w:div w:id="1936204651">
      <w:bodyDiv w:val="1"/>
      <w:marLeft w:val="0"/>
      <w:marRight w:val="0"/>
      <w:marTop w:val="0"/>
      <w:marBottom w:val="0"/>
      <w:divBdr>
        <w:top w:val="none" w:sz="0" w:space="0" w:color="auto"/>
        <w:left w:val="none" w:sz="0" w:space="0" w:color="auto"/>
        <w:bottom w:val="none" w:sz="0" w:space="0" w:color="auto"/>
        <w:right w:val="none" w:sz="0" w:space="0" w:color="auto"/>
      </w:divBdr>
    </w:div>
    <w:div w:id="1936280460">
      <w:bodyDiv w:val="1"/>
      <w:marLeft w:val="0"/>
      <w:marRight w:val="0"/>
      <w:marTop w:val="0"/>
      <w:marBottom w:val="0"/>
      <w:divBdr>
        <w:top w:val="none" w:sz="0" w:space="0" w:color="auto"/>
        <w:left w:val="none" w:sz="0" w:space="0" w:color="auto"/>
        <w:bottom w:val="none" w:sz="0" w:space="0" w:color="auto"/>
        <w:right w:val="none" w:sz="0" w:space="0" w:color="auto"/>
      </w:divBdr>
    </w:div>
    <w:div w:id="1937788141">
      <w:bodyDiv w:val="1"/>
      <w:marLeft w:val="0"/>
      <w:marRight w:val="0"/>
      <w:marTop w:val="0"/>
      <w:marBottom w:val="0"/>
      <w:divBdr>
        <w:top w:val="none" w:sz="0" w:space="0" w:color="auto"/>
        <w:left w:val="none" w:sz="0" w:space="0" w:color="auto"/>
        <w:bottom w:val="none" w:sz="0" w:space="0" w:color="auto"/>
        <w:right w:val="none" w:sz="0" w:space="0" w:color="auto"/>
      </w:divBdr>
    </w:div>
    <w:div w:id="1938050892">
      <w:bodyDiv w:val="1"/>
      <w:marLeft w:val="0"/>
      <w:marRight w:val="0"/>
      <w:marTop w:val="0"/>
      <w:marBottom w:val="0"/>
      <w:divBdr>
        <w:top w:val="none" w:sz="0" w:space="0" w:color="auto"/>
        <w:left w:val="none" w:sz="0" w:space="0" w:color="auto"/>
        <w:bottom w:val="none" w:sz="0" w:space="0" w:color="auto"/>
        <w:right w:val="none" w:sz="0" w:space="0" w:color="auto"/>
      </w:divBdr>
    </w:div>
    <w:div w:id="1938053836">
      <w:bodyDiv w:val="1"/>
      <w:marLeft w:val="0"/>
      <w:marRight w:val="0"/>
      <w:marTop w:val="0"/>
      <w:marBottom w:val="0"/>
      <w:divBdr>
        <w:top w:val="none" w:sz="0" w:space="0" w:color="auto"/>
        <w:left w:val="none" w:sz="0" w:space="0" w:color="auto"/>
        <w:bottom w:val="none" w:sz="0" w:space="0" w:color="auto"/>
        <w:right w:val="none" w:sz="0" w:space="0" w:color="auto"/>
      </w:divBdr>
    </w:div>
    <w:div w:id="1938057473">
      <w:bodyDiv w:val="1"/>
      <w:marLeft w:val="0"/>
      <w:marRight w:val="0"/>
      <w:marTop w:val="0"/>
      <w:marBottom w:val="0"/>
      <w:divBdr>
        <w:top w:val="none" w:sz="0" w:space="0" w:color="auto"/>
        <w:left w:val="none" w:sz="0" w:space="0" w:color="auto"/>
        <w:bottom w:val="none" w:sz="0" w:space="0" w:color="auto"/>
        <w:right w:val="none" w:sz="0" w:space="0" w:color="auto"/>
      </w:divBdr>
    </w:div>
    <w:div w:id="1939756993">
      <w:bodyDiv w:val="1"/>
      <w:marLeft w:val="0"/>
      <w:marRight w:val="0"/>
      <w:marTop w:val="0"/>
      <w:marBottom w:val="0"/>
      <w:divBdr>
        <w:top w:val="none" w:sz="0" w:space="0" w:color="auto"/>
        <w:left w:val="none" w:sz="0" w:space="0" w:color="auto"/>
        <w:bottom w:val="none" w:sz="0" w:space="0" w:color="auto"/>
        <w:right w:val="none" w:sz="0" w:space="0" w:color="auto"/>
      </w:divBdr>
    </w:div>
    <w:div w:id="1941251545">
      <w:bodyDiv w:val="1"/>
      <w:marLeft w:val="0"/>
      <w:marRight w:val="0"/>
      <w:marTop w:val="0"/>
      <w:marBottom w:val="0"/>
      <w:divBdr>
        <w:top w:val="none" w:sz="0" w:space="0" w:color="auto"/>
        <w:left w:val="none" w:sz="0" w:space="0" w:color="auto"/>
        <w:bottom w:val="none" w:sz="0" w:space="0" w:color="auto"/>
        <w:right w:val="none" w:sz="0" w:space="0" w:color="auto"/>
      </w:divBdr>
    </w:div>
    <w:div w:id="1942834232">
      <w:bodyDiv w:val="1"/>
      <w:marLeft w:val="0"/>
      <w:marRight w:val="0"/>
      <w:marTop w:val="0"/>
      <w:marBottom w:val="0"/>
      <w:divBdr>
        <w:top w:val="none" w:sz="0" w:space="0" w:color="auto"/>
        <w:left w:val="none" w:sz="0" w:space="0" w:color="auto"/>
        <w:bottom w:val="none" w:sz="0" w:space="0" w:color="auto"/>
        <w:right w:val="none" w:sz="0" w:space="0" w:color="auto"/>
      </w:divBdr>
    </w:div>
    <w:div w:id="1942838241">
      <w:bodyDiv w:val="1"/>
      <w:marLeft w:val="0"/>
      <w:marRight w:val="0"/>
      <w:marTop w:val="0"/>
      <w:marBottom w:val="0"/>
      <w:divBdr>
        <w:top w:val="none" w:sz="0" w:space="0" w:color="auto"/>
        <w:left w:val="none" w:sz="0" w:space="0" w:color="auto"/>
        <w:bottom w:val="none" w:sz="0" w:space="0" w:color="auto"/>
        <w:right w:val="none" w:sz="0" w:space="0" w:color="auto"/>
      </w:divBdr>
    </w:div>
    <w:div w:id="1944217264">
      <w:bodyDiv w:val="1"/>
      <w:marLeft w:val="0"/>
      <w:marRight w:val="0"/>
      <w:marTop w:val="0"/>
      <w:marBottom w:val="0"/>
      <w:divBdr>
        <w:top w:val="none" w:sz="0" w:space="0" w:color="auto"/>
        <w:left w:val="none" w:sz="0" w:space="0" w:color="auto"/>
        <w:bottom w:val="none" w:sz="0" w:space="0" w:color="auto"/>
        <w:right w:val="none" w:sz="0" w:space="0" w:color="auto"/>
      </w:divBdr>
    </w:div>
    <w:div w:id="1944681640">
      <w:bodyDiv w:val="1"/>
      <w:marLeft w:val="0"/>
      <w:marRight w:val="0"/>
      <w:marTop w:val="0"/>
      <w:marBottom w:val="0"/>
      <w:divBdr>
        <w:top w:val="none" w:sz="0" w:space="0" w:color="auto"/>
        <w:left w:val="none" w:sz="0" w:space="0" w:color="auto"/>
        <w:bottom w:val="none" w:sz="0" w:space="0" w:color="auto"/>
        <w:right w:val="none" w:sz="0" w:space="0" w:color="auto"/>
      </w:divBdr>
    </w:div>
    <w:div w:id="1945576559">
      <w:bodyDiv w:val="1"/>
      <w:marLeft w:val="0"/>
      <w:marRight w:val="0"/>
      <w:marTop w:val="0"/>
      <w:marBottom w:val="0"/>
      <w:divBdr>
        <w:top w:val="none" w:sz="0" w:space="0" w:color="auto"/>
        <w:left w:val="none" w:sz="0" w:space="0" w:color="auto"/>
        <w:bottom w:val="none" w:sz="0" w:space="0" w:color="auto"/>
        <w:right w:val="none" w:sz="0" w:space="0" w:color="auto"/>
      </w:divBdr>
    </w:div>
    <w:div w:id="1947495682">
      <w:bodyDiv w:val="1"/>
      <w:marLeft w:val="0"/>
      <w:marRight w:val="0"/>
      <w:marTop w:val="0"/>
      <w:marBottom w:val="0"/>
      <w:divBdr>
        <w:top w:val="none" w:sz="0" w:space="0" w:color="auto"/>
        <w:left w:val="none" w:sz="0" w:space="0" w:color="auto"/>
        <w:bottom w:val="none" w:sz="0" w:space="0" w:color="auto"/>
        <w:right w:val="none" w:sz="0" w:space="0" w:color="auto"/>
      </w:divBdr>
    </w:div>
    <w:div w:id="1947958311">
      <w:bodyDiv w:val="1"/>
      <w:marLeft w:val="0"/>
      <w:marRight w:val="0"/>
      <w:marTop w:val="0"/>
      <w:marBottom w:val="0"/>
      <w:divBdr>
        <w:top w:val="none" w:sz="0" w:space="0" w:color="auto"/>
        <w:left w:val="none" w:sz="0" w:space="0" w:color="auto"/>
        <w:bottom w:val="none" w:sz="0" w:space="0" w:color="auto"/>
        <w:right w:val="none" w:sz="0" w:space="0" w:color="auto"/>
      </w:divBdr>
    </w:div>
    <w:div w:id="1948272986">
      <w:bodyDiv w:val="1"/>
      <w:marLeft w:val="0"/>
      <w:marRight w:val="0"/>
      <w:marTop w:val="0"/>
      <w:marBottom w:val="0"/>
      <w:divBdr>
        <w:top w:val="none" w:sz="0" w:space="0" w:color="auto"/>
        <w:left w:val="none" w:sz="0" w:space="0" w:color="auto"/>
        <w:bottom w:val="none" w:sz="0" w:space="0" w:color="auto"/>
        <w:right w:val="none" w:sz="0" w:space="0" w:color="auto"/>
      </w:divBdr>
    </w:div>
    <w:div w:id="1949970778">
      <w:bodyDiv w:val="1"/>
      <w:marLeft w:val="0"/>
      <w:marRight w:val="0"/>
      <w:marTop w:val="0"/>
      <w:marBottom w:val="0"/>
      <w:divBdr>
        <w:top w:val="none" w:sz="0" w:space="0" w:color="auto"/>
        <w:left w:val="none" w:sz="0" w:space="0" w:color="auto"/>
        <w:bottom w:val="none" w:sz="0" w:space="0" w:color="auto"/>
        <w:right w:val="none" w:sz="0" w:space="0" w:color="auto"/>
      </w:divBdr>
    </w:div>
    <w:div w:id="1950620491">
      <w:bodyDiv w:val="1"/>
      <w:marLeft w:val="0"/>
      <w:marRight w:val="0"/>
      <w:marTop w:val="0"/>
      <w:marBottom w:val="0"/>
      <w:divBdr>
        <w:top w:val="none" w:sz="0" w:space="0" w:color="auto"/>
        <w:left w:val="none" w:sz="0" w:space="0" w:color="auto"/>
        <w:bottom w:val="none" w:sz="0" w:space="0" w:color="auto"/>
        <w:right w:val="none" w:sz="0" w:space="0" w:color="auto"/>
      </w:divBdr>
    </w:div>
    <w:div w:id="1950812450">
      <w:bodyDiv w:val="1"/>
      <w:marLeft w:val="0"/>
      <w:marRight w:val="0"/>
      <w:marTop w:val="0"/>
      <w:marBottom w:val="0"/>
      <w:divBdr>
        <w:top w:val="none" w:sz="0" w:space="0" w:color="auto"/>
        <w:left w:val="none" w:sz="0" w:space="0" w:color="auto"/>
        <w:bottom w:val="none" w:sz="0" w:space="0" w:color="auto"/>
        <w:right w:val="none" w:sz="0" w:space="0" w:color="auto"/>
      </w:divBdr>
    </w:div>
    <w:div w:id="1951008895">
      <w:bodyDiv w:val="1"/>
      <w:marLeft w:val="0"/>
      <w:marRight w:val="0"/>
      <w:marTop w:val="0"/>
      <w:marBottom w:val="0"/>
      <w:divBdr>
        <w:top w:val="none" w:sz="0" w:space="0" w:color="auto"/>
        <w:left w:val="none" w:sz="0" w:space="0" w:color="auto"/>
        <w:bottom w:val="none" w:sz="0" w:space="0" w:color="auto"/>
        <w:right w:val="none" w:sz="0" w:space="0" w:color="auto"/>
      </w:divBdr>
    </w:div>
    <w:div w:id="1951476005">
      <w:bodyDiv w:val="1"/>
      <w:marLeft w:val="0"/>
      <w:marRight w:val="0"/>
      <w:marTop w:val="0"/>
      <w:marBottom w:val="0"/>
      <w:divBdr>
        <w:top w:val="none" w:sz="0" w:space="0" w:color="auto"/>
        <w:left w:val="none" w:sz="0" w:space="0" w:color="auto"/>
        <w:bottom w:val="none" w:sz="0" w:space="0" w:color="auto"/>
        <w:right w:val="none" w:sz="0" w:space="0" w:color="auto"/>
      </w:divBdr>
    </w:div>
    <w:div w:id="1951544023">
      <w:bodyDiv w:val="1"/>
      <w:marLeft w:val="0"/>
      <w:marRight w:val="0"/>
      <w:marTop w:val="0"/>
      <w:marBottom w:val="0"/>
      <w:divBdr>
        <w:top w:val="none" w:sz="0" w:space="0" w:color="auto"/>
        <w:left w:val="none" w:sz="0" w:space="0" w:color="auto"/>
        <w:bottom w:val="none" w:sz="0" w:space="0" w:color="auto"/>
        <w:right w:val="none" w:sz="0" w:space="0" w:color="auto"/>
      </w:divBdr>
    </w:div>
    <w:div w:id="1951667262">
      <w:bodyDiv w:val="1"/>
      <w:marLeft w:val="0"/>
      <w:marRight w:val="0"/>
      <w:marTop w:val="0"/>
      <w:marBottom w:val="0"/>
      <w:divBdr>
        <w:top w:val="none" w:sz="0" w:space="0" w:color="auto"/>
        <w:left w:val="none" w:sz="0" w:space="0" w:color="auto"/>
        <w:bottom w:val="none" w:sz="0" w:space="0" w:color="auto"/>
        <w:right w:val="none" w:sz="0" w:space="0" w:color="auto"/>
      </w:divBdr>
    </w:div>
    <w:div w:id="1952392337">
      <w:bodyDiv w:val="1"/>
      <w:marLeft w:val="0"/>
      <w:marRight w:val="0"/>
      <w:marTop w:val="0"/>
      <w:marBottom w:val="0"/>
      <w:divBdr>
        <w:top w:val="none" w:sz="0" w:space="0" w:color="auto"/>
        <w:left w:val="none" w:sz="0" w:space="0" w:color="auto"/>
        <w:bottom w:val="none" w:sz="0" w:space="0" w:color="auto"/>
        <w:right w:val="none" w:sz="0" w:space="0" w:color="auto"/>
      </w:divBdr>
    </w:div>
    <w:div w:id="1952541833">
      <w:bodyDiv w:val="1"/>
      <w:marLeft w:val="0"/>
      <w:marRight w:val="0"/>
      <w:marTop w:val="0"/>
      <w:marBottom w:val="0"/>
      <w:divBdr>
        <w:top w:val="none" w:sz="0" w:space="0" w:color="auto"/>
        <w:left w:val="none" w:sz="0" w:space="0" w:color="auto"/>
        <w:bottom w:val="none" w:sz="0" w:space="0" w:color="auto"/>
        <w:right w:val="none" w:sz="0" w:space="0" w:color="auto"/>
      </w:divBdr>
    </w:div>
    <w:div w:id="1952660355">
      <w:bodyDiv w:val="1"/>
      <w:marLeft w:val="0"/>
      <w:marRight w:val="0"/>
      <w:marTop w:val="0"/>
      <w:marBottom w:val="0"/>
      <w:divBdr>
        <w:top w:val="none" w:sz="0" w:space="0" w:color="auto"/>
        <w:left w:val="none" w:sz="0" w:space="0" w:color="auto"/>
        <w:bottom w:val="none" w:sz="0" w:space="0" w:color="auto"/>
        <w:right w:val="none" w:sz="0" w:space="0" w:color="auto"/>
      </w:divBdr>
    </w:div>
    <w:div w:id="1955752103">
      <w:bodyDiv w:val="1"/>
      <w:marLeft w:val="0"/>
      <w:marRight w:val="0"/>
      <w:marTop w:val="0"/>
      <w:marBottom w:val="0"/>
      <w:divBdr>
        <w:top w:val="none" w:sz="0" w:space="0" w:color="auto"/>
        <w:left w:val="none" w:sz="0" w:space="0" w:color="auto"/>
        <w:bottom w:val="none" w:sz="0" w:space="0" w:color="auto"/>
        <w:right w:val="none" w:sz="0" w:space="0" w:color="auto"/>
      </w:divBdr>
    </w:div>
    <w:div w:id="1955791225">
      <w:bodyDiv w:val="1"/>
      <w:marLeft w:val="0"/>
      <w:marRight w:val="0"/>
      <w:marTop w:val="0"/>
      <w:marBottom w:val="0"/>
      <w:divBdr>
        <w:top w:val="none" w:sz="0" w:space="0" w:color="auto"/>
        <w:left w:val="none" w:sz="0" w:space="0" w:color="auto"/>
        <w:bottom w:val="none" w:sz="0" w:space="0" w:color="auto"/>
        <w:right w:val="none" w:sz="0" w:space="0" w:color="auto"/>
      </w:divBdr>
    </w:div>
    <w:div w:id="1957365153">
      <w:bodyDiv w:val="1"/>
      <w:marLeft w:val="0"/>
      <w:marRight w:val="0"/>
      <w:marTop w:val="0"/>
      <w:marBottom w:val="0"/>
      <w:divBdr>
        <w:top w:val="none" w:sz="0" w:space="0" w:color="auto"/>
        <w:left w:val="none" w:sz="0" w:space="0" w:color="auto"/>
        <w:bottom w:val="none" w:sz="0" w:space="0" w:color="auto"/>
        <w:right w:val="none" w:sz="0" w:space="0" w:color="auto"/>
      </w:divBdr>
    </w:div>
    <w:div w:id="1957369222">
      <w:bodyDiv w:val="1"/>
      <w:marLeft w:val="0"/>
      <w:marRight w:val="0"/>
      <w:marTop w:val="0"/>
      <w:marBottom w:val="0"/>
      <w:divBdr>
        <w:top w:val="none" w:sz="0" w:space="0" w:color="auto"/>
        <w:left w:val="none" w:sz="0" w:space="0" w:color="auto"/>
        <w:bottom w:val="none" w:sz="0" w:space="0" w:color="auto"/>
        <w:right w:val="none" w:sz="0" w:space="0" w:color="auto"/>
      </w:divBdr>
    </w:div>
    <w:div w:id="1957827177">
      <w:bodyDiv w:val="1"/>
      <w:marLeft w:val="0"/>
      <w:marRight w:val="0"/>
      <w:marTop w:val="0"/>
      <w:marBottom w:val="0"/>
      <w:divBdr>
        <w:top w:val="none" w:sz="0" w:space="0" w:color="auto"/>
        <w:left w:val="none" w:sz="0" w:space="0" w:color="auto"/>
        <w:bottom w:val="none" w:sz="0" w:space="0" w:color="auto"/>
        <w:right w:val="none" w:sz="0" w:space="0" w:color="auto"/>
      </w:divBdr>
    </w:div>
    <w:div w:id="1957829081">
      <w:bodyDiv w:val="1"/>
      <w:marLeft w:val="0"/>
      <w:marRight w:val="0"/>
      <w:marTop w:val="0"/>
      <w:marBottom w:val="0"/>
      <w:divBdr>
        <w:top w:val="none" w:sz="0" w:space="0" w:color="auto"/>
        <w:left w:val="none" w:sz="0" w:space="0" w:color="auto"/>
        <w:bottom w:val="none" w:sz="0" w:space="0" w:color="auto"/>
        <w:right w:val="none" w:sz="0" w:space="0" w:color="auto"/>
      </w:divBdr>
    </w:div>
    <w:div w:id="1958563402">
      <w:bodyDiv w:val="1"/>
      <w:marLeft w:val="0"/>
      <w:marRight w:val="0"/>
      <w:marTop w:val="0"/>
      <w:marBottom w:val="0"/>
      <w:divBdr>
        <w:top w:val="none" w:sz="0" w:space="0" w:color="auto"/>
        <w:left w:val="none" w:sz="0" w:space="0" w:color="auto"/>
        <w:bottom w:val="none" w:sz="0" w:space="0" w:color="auto"/>
        <w:right w:val="none" w:sz="0" w:space="0" w:color="auto"/>
      </w:divBdr>
    </w:div>
    <w:div w:id="1958877009">
      <w:bodyDiv w:val="1"/>
      <w:marLeft w:val="0"/>
      <w:marRight w:val="0"/>
      <w:marTop w:val="0"/>
      <w:marBottom w:val="0"/>
      <w:divBdr>
        <w:top w:val="none" w:sz="0" w:space="0" w:color="auto"/>
        <w:left w:val="none" w:sz="0" w:space="0" w:color="auto"/>
        <w:bottom w:val="none" w:sz="0" w:space="0" w:color="auto"/>
        <w:right w:val="none" w:sz="0" w:space="0" w:color="auto"/>
      </w:divBdr>
    </w:div>
    <w:div w:id="1959216192">
      <w:bodyDiv w:val="1"/>
      <w:marLeft w:val="0"/>
      <w:marRight w:val="0"/>
      <w:marTop w:val="0"/>
      <w:marBottom w:val="0"/>
      <w:divBdr>
        <w:top w:val="none" w:sz="0" w:space="0" w:color="auto"/>
        <w:left w:val="none" w:sz="0" w:space="0" w:color="auto"/>
        <w:bottom w:val="none" w:sz="0" w:space="0" w:color="auto"/>
        <w:right w:val="none" w:sz="0" w:space="0" w:color="auto"/>
      </w:divBdr>
    </w:div>
    <w:div w:id="1959481251">
      <w:bodyDiv w:val="1"/>
      <w:marLeft w:val="0"/>
      <w:marRight w:val="0"/>
      <w:marTop w:val="0"/>
      <w:marBottom w:val="0"/>
      <w:divBdr>
        <w:top w:val="none" w:sz="0" w:space="0" w:color="auto"/>
        <w:left w:val="none" w:sz="0" w:space="0" w:color="auto"/>
        <w:bottom w:val="none" w:sz="0" w:space="0" w:color="auto"/>
        <w:right w:val="none" w:sz="0" w:space="0" w:color="auto"/>
      </w:divBdr>
    </w:div>
    <w:div w:id="1960381497">
      <w:bodyDiv w:val="1"/>
      <w:marLeft w:val="0"/>
      <w:marRight w:val="0"/>
      <w:marTop w:val="0"/>
      <w:marBottom w:val="0"/>
      <w:divBdr>
        <w:top w:val="none" w:sz="0" w:space="0" w:color="auto"/>
        <w:left w:val="none" w:sz="0" w:space="0" w:color="auto"/>
        <w:bottom w:val="none" w:sz="0" w:space="0" w:color="auto"/>
        <w:right w:val="none" w:sz="0" w:space="0" w:color="auto"/>
      </w:divBdr>
    </w:div>
    <w:div w:id="1960994218">
      <w:bodyDiv w:val="1"/>
      <w:marLeft w:val="0"/>
      <w:marRight w:val="0"/>
      <w:marTop w:val="0"/>
      <w:marBottom w:val="0"/>
      <w:divBdr>
        <w:top w:val="none" w:sz="0" w:space="0" w:color="auto"/>
        <w:left w:val="none" w:sz="0" w:space="0" w:color="auto"/>
        <w:bottom w:val="none" w:sz="0" w:space="0" w:color="auto"/>
        <w:right w:val="none" w:sz="0" w:space="0" w:color="auto"/>
      </w:divBdr>
    </w:div>
    <w:div w:id="1961692290">
      <w:bodyDiv w:val="1"/>
      <w:marLeft w:val="0"/>
      <w:marRight w:val="0"/>
      <w:marTop w:val="0"/>
      <w:marBottom w:val="0"/>
      <w:divBdr>
        <w:top w:val="none" w:sz="0" w:space="0" w:color="auto"/>
        <w:left w:val="none" w:sz="0" w:space="0" w:color="auto"/>
        <w:bottom w:val="none" w:sz="0" w:space="0" w:color="auto"/>
        <w:right w:val="none" w:sz="0" w:space="0" w:color="auto"/>
      </w:divBdr>
    </w:div>
    <w:div w:id="1961763123">
      <w:bodyDiv w:val="1"/>
      <w:marLeft w:val="0"/>
      <w:marRight w:val="0"/>
      <w:marTop w:val="0"/>
      <w:marBottom w:val="0"/>
      <w:divBdr>
        <w:top w:val="none" w:sz="0" w:space="0" w:color="auto"/>
        <w:left w:val="none" w:sz="0" w:space="0" w:color="auto"/>
        <w:bottom w:val="none" w:sz="0" w:space="0" w:color="auto"/>
        <w:right w:val="none" w:sz="0" w:space="0" w:color="auto"/>
      </w:divBdr>
    </w:div>
    <w:div w:id="1962107640">
      <w:bodyDiv w:val="1"/>
      <w:marLeft w:val="0"/>
      <w:marRight w:val="0"/>
      <w:marTop w:val="0"/>
      <w:marBottom w:val="0"/>
      <w:divBdr>
        <w:top w:val="none" w:sz="0" w:space="0" w:color="auto"/>
        <w:left w:val="none" w:sz="0" w:space="0" w:color="auto"/>
        <w:bottom w:val="none" w:sz="0" w:space="0" w:color="auto"/>
        <w:right w:val="none" w:sz="0" w:space="0" w:color="auto"/>
      </w:divBdr>
    </w:div>
    <w:div w:id="1962609152">
      <w:bodyDiv w:val="1"/>
      <w:marLeft w:val="0"/>
      <w:marRight w:val="0"/>
      <w:marTop w:val="0"/>
      <w:marBottom w:val="0"/>
      <w:divBdr>
        <w:top w:val="none" w:sz="0" w:space="0" w:color="auto"/>
        <w:left w:val="none" w:sz="0" w:space="0" w:color="auto"/>
        <w:bottom w:val="none" w:sz="0" w:space="0" w:color="auto"/>
        <w:right w:val="none" w:sz="0" w:space="0" w:color="auto"/>
      </w:divBdr>
    </w:div>
    <w:div w:id="1962688679">
      <w:bodyDiv w:val="1"/>
      <w:marLeft w:val="0"/>
      <w:marRight w:val="0"/>
      <w:marTop w:val="0"/>
      <w:marBottom w:val="0"/>
      <w:divBdr>
        <w:top w:val="none" w:sz="0" w:space="0" w:color="auto"/>
        <w:left w:val="none" w:sz="0" w:space="0" w:color="auto"/>
        <w:bottom w:val="none" w:sz="0" w:space="0" w:color="auto"/>
        <w:right w:val="none" w:sz="0" w:space="0" w:color="auto"/>
      </w:divBdr>
    </w:div>
    <w:div w:id="1963415578">
      <w:bodyDiv w:val="1"/>
      <w:marLeft w:val="0"/>
      <w:marRight w:val="0"/>
      <w:marTop w:val="0"/>
      <w:marBottom w:val="0"/>
      <w:divBdr>
        <w:top w:val="none" w:sz="0" w:space="0" w:color="auto"/>
        <w:left w:val="none" w:sz="0" w:space="0" w:color="auto"/>
        <w:bottom w:val="none" w:sz="0" w:space="0" w:color="auto"/>
        <w:right w:val="none" w:sz="0" w:space="0" w:color="auto"/>
      </w:divBdr>
    </w:div>
    <w:div w:id="1964455530">
      <w:bodyDiv w:val="1"/>
      <w:marLeft w:val="0"/>
      <w:marRight w:val="0"/>
      <w:marTop w:val="0"/>
      <w:marBottom w:val="0"/>
      <w:divBdr>
        <w:top w:val="none" w:sz="0" w:space="0" w:color="auto"/>
        <w:left w:val="none" w:sz="0" w:space="0" w:color="auto"/>
        <w:bottom w:val="none" w:sz="0" w:space="0" w:color="auto"/>
        <w:right w:val="none" w:sz="0" w:space="0" w:color="auto"/>
      </w:divBdr>
    </w:div>
    <w:div w:id="1964458575">
      <w:bodyDiv w:val="1"/>
      <w:marLeft w:val="0"/>
      <w:marRight w:val="0"/>
      <w:marTop w:val="0"/>
      <w:marBottom w:val="0"/>
      <w:divBdr>
        <w:top w:val="none" w:sz="0" w:space="0" w:color="auto"/>
        <w:left w:val="none" w:sz="0" w:space="0" w:color="auto"/>
        <w:bottom w:val="none" w:sz="0" w:space="0" w:color="auto"/>
        <w:right w:val="none" w:sz="0" w:space="0" w:color="auto"/>
      </w:divBdr>
    </w:div>
    <w:div w:id="1964460748">
      <w:bodyDiv w:val="1"/>
      <w:marLeft w:val="0"/>
      <w:marRight w:val="0"/>
      <w:marTop w:val="0"/>
      <w:marBottom w:val="0"/>
      <w:divBdr>
        <w:top w:val="none" w:sz="0" w:space="0" w:color="auto"/>
        <w:left w:val="none" w:sz="0" w:space="0" w:color="auto"/>
        <w:bottom w:val="none" w:sz="0" w:space="0" w:color="auto"/>
        <w:right w:val="none" w:sz="0" w:space="0" w:color="auto"/>
      </w:divBdr>
    </w:div>
    <w:div w:id="1964842146">
      <w:bodyDiv w:val="1"/>
      <w:marLeft w:val="0"/>
      <w:marRight w:val="0"/>
      <w:marTop w:val="0"/>
      <w:marBottom w:val="0"/>
      <w:divBdr>
        <w:top w:val="none" w:sz="0" w:space="0" w:color="auto"/>
        <w:left w:val="none" w:sz="0" w:space="0" w:color="auto"/>
        <w:bottom w:val="none" w:sz="0" w:space="0" w:color="auto"/>
        <w:right w:val="none" w:sz="0" w:space="0" w:color="auto"/>
      </w:divBdr>
    </w:div>
    <w:div w:id="1965427125">
      <w:bodyDiv w:val="1"/>
      <w:marLeft w:val="0"/>
      <w:marRight w:val="0"/>
      <w:marTop w:val="0"/>
      <w:marBottom w:val="0"/>
      <w:divBdr>
        <w:top w:val="none" w:sz="0" w:space="0" w:color="auto"/>
        <w:left w:val="none" w:sz="0" w:space="0" w:color="auto"/>
        <w:bottom w:val="none" w:sz="0" w:space="0" w:color="auto"/>
        <w:right w:val="none" w:sz="0" w:space="0" w:color="auto"/>
      </w:divBdr>
    </w:div>
    <w:div w:id="1965766940">
      <w:bodyDiv w:val="1"/>
      <w:marLeft w:val="0"/>
      <w:marRight w:val="0"/>
      <w:marTop w:val="0"/>
      <w:marBottom w:val="0"/>
      <w:divBdr>
        <w:top w:val="none" w:sz="0" w:space="0" w:color="auto"/>
        <w:left w:val="none" w:sz="0" w:space="0" w:color="auto"/>
        <w:bottom w:val="none" w:sz="0" w:space="0" w:color="auto"/>
        <w:right w:val="none" w:sz="0" w:space="0" w:color="auto"/>
      </w:divBdr>
    </w:div>
    <w:div w:id="1967156045">
      <w:bodyDiv w:val="1"/>
      <w:marLeft w:val="0"/>
      <w:marRight w:val="0"/>
      <w:marTop w:val="0"/>
      <w:marBottom w:val="0"/>
      <w:divBdr>
        <w:top w:val="none" w:sz="0" w:space="0" w:color="auto"/>
        <w:left w:val="none" w:sz="0" w:space="0" w:color="auto"/>
        <w:bottom w:val="none" w:sz="0" w:space="0" w:color="auto"/>
        <w:right w:val="none" w:sz="0" w:space="0" w:color="auto"/>
      </w:divBdr>
    </w:div>
    <w:div w:id="1967465542">
      <w:bodyDiv w:val="1"/>
      <w:marLeft w:val="0"/>
      <w:marRight w:val="0"/>
      <w:marTop w:val="0"/>
      <w:marBottom w:val="0"/>
      <w:divBdr>
        <w:top w:val="none" w:sz="0" w:space="0" w:color="auto"/>
        <w:left w:val="none" w:sz="0" w:space="0" w:color="auto"/>
        <w:bottom w:val="none" w:sz="0" w:space="0" w:color="auto"/>
        <w:right w:val="none" w:sz="0" w:space="0" w:color="auto"/>
      </w:divBdr>
    </w:div>
    <w:div w:id="1967815532">
      <w:bodyDiv w:val="1"/>
      <w:marLeft w:val="0"/>
      <w:marRight w:val="0"/>
      <w:marTop w:val="0"/>
      <w:marBottom w:val="0"/>
      <w:divBdr>
        <w:top w:val="none" w:sz="0" w:space="0" w:color="auto"/>
        <w:left w:val="none" w:sz="0" w:space="0" w:color="auto"/>
        <w:bottom w:val="none" w:sz="0" w:space="0" w:color="auto"/>
        <w:right w:val="none" w:sz="0" w:space="0" w:color="auto"/>
      </w:divBdr>
    </w:div>
    <w:div w:id="1969622763">
      <w:bodyDiv w:val="1"/>
      <w:marLeft w:val="0"/>
      <w:marRight w:val="0"/>
      <w:marTop w:val="0"/>
      <w:marBottom w:val="0"/>
      <w:divBdr>
        <w:top w:val="none" w:sz="0" w:space="0" w:color="auto"/>
        <w:left w:val="none" w:sz="0" w:space="0" w:color="auto"/>
        <w:bottom w:val="none" w:sz="0" w:space="0" w:color="auto"/>
        <w:right w:val="none" w:sz="0" w:space="0" w:color="auto"/>
      </w:divBdr>
    </w:div>
    <w:div w:id="1969703284">
      <w:bodyDiv w:val="1"/>
      <w:marLeft w:val="0"/>
      <w:marRight w:val="0"/>
      <w:marTop w:val="0"/>
      <w:marBottom w:val="0"/>
      <w:divBdr>
        <w:top w:val="none" w:sz="0" w:space="0" w:color="auto"/>
        <w:left w:val="none" w:sz="0" w:space="0" w:color="auto"/>
        <w:bottom w:val="none" w:sz="0" w:space="0" w:color="auto"/>
        <w:right w:val="none" w:sz="0" w:space="0" w:color="auto"/>
      </w:divBdr>
    </w:div>
    <w:div w:id="1971855846">
      <w:bodyDiv w:val="1"/>
      <w:marLeft w:val="0"/>
      <w:marRight w:val="0"/>
      <w:marTop w:val="0"/>
      <w:marBottom w:val="0"/>
      <w:divBdr>
        <w:top w:val="none" w:sz="0" w:space="0" w:color="auto"/>
        <w:left w:val="none" w:sz="0" w:space="0" w:color="auto"/>
        <w:bottom w:val="none" w:sz="0" w:space="0" w:color="auto"/>
        <w:right w:val="none" w:sz="0" w:space="0" w:color="auto"/>
      </w:divBdr>
    </w:div>
    <w:div w:id="1972396053">
      <w:bodyDiv w:val="1"/>
      <w:marLeft w:val="0"/>
      <w:marRight w:val="0"/>
      <w:marTop w:val="0"/>
      <w:marBottom w:val="0"/>
      <w:divBdr>
        <w:top w:val="none" w:sz="0" w:space="0" w:color="auto"/>
        <w:left w:val="none" w:sz="0" w:space="0" w:color="auto"/>
        <w:bottom w:val="none" w:sz="0" w:space="0" w:color="auto"/>
        <w:right w:val="none" w:sz="0" w:space="0" w:color="auto"/>
      </w:divBdr>
    </w:div>
    <w:div w:id="1972519661">
      <w:bodyDiv w:val="1"/>
      <w:marLeft w:val="0"/>
      <w:marRight w:val="0"/>
      <w:marTop w:val="0"/>
      <w:marBottom w:val="0"/>
      <w:divBdr>
        <w:top w:val="none" w:sz="0" w:space="0" w:color="auto"/>
        <w:left w:val="none" w:sz="0" w:space="0" w:color="auto"/>
        <w:bottom w:val="none" w:sz="0" w:space="0" w:color="auto"/>
        <w:right w:val="none" w:sz="0" w:space="0" w:color="auto"/>
      </w:divBdr>
    </w:div>
    <w:div w:id="1973510764">
      <w:bodyDiv w:val="1"/>
      <w:marLeft w:val="0"/>
      <w:marRight w:val="0"/>
      <w:marTop w:val="0"/>
      <w:marBottom w:val="0"/>
      <w:divBdr>
        <w:top w:val="none" w:sz="0" w:space="0" w:color="auto"/>
        <w:left w:val="none" w:sz="0" w:space="0" w:color="auto"/>
        <w:bottom w:val="none" w:sz="0" w:space="0" w:color="auto"/>
        <w:right w:val="none" w:sz="0" w:space="0" w:color="auto"/>
      </w:divBdr>
    </w:div>
    <w:div w:id="1974360862">
      <w:bodyDiv w:val="1"/>
      <w:marLeft w:val="0"/>
      <w:marRight w:val="0"/>
      <w:marTop w:val="0"/>
      <w:marBottom w:val="0"/>
      <w:divBdr>
        <w:top w:val="none" w:sz="0" w:space="0" w:color="auto"/>
        <w:left w:val="none" w:sz="0" w:space="0" w:color="auto"/>
        <w:bottom w:val="none" w:sz="0" w:space="0" w:color="auto"/>
        <w:right w:val="none" w:sz="0" w:space="0" w:color="auto"/>
      </w:divBdr>
    </w:div>
    <w:div w:id="1974485511">
      <w:bodyDiv w:val="1"/>
      <w:marLeft w:val="0"/>
      <w:marRight w:val="0"/>
      <w:marTop w:val="0"/>
      <w:marBottom w:val="0"/>
      <w:divBdr>
        <w:top w:val="none" w:sz="0" w:space="0" w:color="auto"/>
        <w:left w:val="none" w:sz="0" w:space="0" w:color="auto"/>
        <w:bottom w:val="none" w:sz="0" w:space="0" w:color="auto"/>
        <w:right w:val="none" w:sz="0" w:space="0" w:color="auto"/>
      </w:divBdr>
    </w:div>
    <w:div w:id="1975987497">
      <w:bodyDiv w:val="1"/>
      <w:marLeft w:val="0"/>
      <w:marRight w:val="0"/>
      <w:marTop w:val="0"/>
      <w:marBottom w:val="0"/>
      <w:divBdr>
        <w:top w:val="none" w:sz="0" w:space="0" w:color="auto"/>
        <w:left w:val="none" w:sz="0" w:space="0" w:color="auto"/>
        <w:bottom w:val="none" w:sz="0" w:space="0" w:color="auto"/>
        <w:right w:val="none" w:sz="0" w:space="0" w:color="auto"/>
      </w:divBdr>
    </w:div>
    <w:div w:id="1976132719">
      <w:bodyDiv w:val="1"/>
      <w:marLeft w:val="0"/>
      <w:marRight w:val="0"/>
      <w:marTop w:val="0"/>
      <w:marBottom w:val="0"/>
      <w:divBdr>
        <w:top w:val="none" w:sz="0" w:space="0" w:color="auto"/>
        <w:left w:val="none" w:sz="0" w:space="0" w:color="auto"/>
        <w:bottom w:val="none" w:sz="0" w:space="0" w:color="auto"/>
        <w:right w:val="none" w:sz="0" w:space="0" w:color="auto"/>
      </w:divBdr>
    </w:div>
    <w:div w:id="1977294021">
      <w:bodyDiv w:val="1"/>
      <w:marLeft w:val="0"/>
      <w:marRight w:val="0"/>
      <w:marTop w:val="0"/>
      <w:marBottom w:val="0"/>
      <w:divBdr>
        <w:top w:val="none" w:sz="0" w:space="0" w:color="auto"/>
        <w:left w:val="none" w:sz="0" w:space="0" w:color="auto"/>
        <w:bottom w:val="none" w:sz="0" w:space="0" w:color="auto"/>
        <w:right w:val="none" w:sz="0" w:space="0" w:color="auto"/>
      </w:divBdr>
    </w:div>
    <w:div w:id="1978031170">
      <w:bodyDiv w:val="1"/>
      <w:marLeft w:val="0"/>
      <w:marRight w:val="0"/>
      <w:marTop w:val="0"/>
      <w:marBottom w:val="0"/>
      <w:divBdr>
        <w:top w:val="none" w:sz="0" w:space="0" w:color="auto"/>
        <w:left w:val="none" w:sz="0" w:space="0" w:color="auto"/>
        <w:bottom w:val="none" w:sz="0" w:space="0" w:color="auto"/>
        <w:right w:val="none" w:sz="0" w:space="0" w:color="auto"/>
      </w:divBdr>
    </w:div>
    <w:div w:id="1979214536">
      <w:bodyDiv w:val="1"/>
      <w:marLeft w:val="0"/>
      <w:marRight w:val="0"/>
      <w:marTop w:val="0"/>
      <w:marBottom w:val="0"/>
      <w:divBdr>
        <w:top w:val="none" w:sz="0" w:space="0" w:color="auto"/>
        <w:left w:val="none" w:sz="0" w:space="0" w:color="auto"/>
        <w:bottom w:val="none" w:sz="0" w:space="0" w:color="auto"/>
        <w:right w:val="none" w:sz="0" w:space="0" w:color="auto"/>
      </w:divBdr>
    </w:div>
    <w:div w:id="1979794232">
      <w:bodyDiv w:val="1"/>
      <w:marLeft w:val="0"/>
      <w:marRight w:val="0"/>
      <w:marTop w:val="0"/>
      <w:marBottom w:val="0"/>
      <w:divBdr>
        <w:top w:val="none" w:sz="0" w:space="0" w:color="auto"/>
        <w:left w:val="none" w:sz="0" w:space="0" w:color="auto"/>
        <w:bottom w:val="none" w:sz="0" w:space="0" w:color="auto"/>
        <w:right w:val="none" w:sz="0" w:space="0" w:color="auto"/>
      </w:divBdr>
    </w:div>
    <w:div w:id="1980184414">
      <w:bodyDiv w:val="1"/>
      <w:marLeft w:val="0"/>
      <w:marRight w:val="0"/>
      <w:marTop w:val="0"/>
      <w:marBottom w:val="0"/>
      <w:divBdr>
        <w:top w:val="none" w:sz="0" w:space="0" w:color="auto"/>
        <w:left w:val="none" w:sz="0" w:space="0" w:color="auto"/>
        <w:bottom w:val="none" w:sz="0" w:space="0" w:color="auto"/>
        <w:right w:val="none" w:sz="0" w:space="0" w:color="auto"/>
      </w:divBdr>
    </w:div>
    <w:div w:id="1980187358">
      <w:bodyDiv w:val="1"/>
      <w:marLeft w:val="0"/>
      <w:marRight w:val="0"/>
      <w:marTop w:val="0"/>
      <w:marBottom w:val="0"/>
      <w:divBdr>
        <w:top w:val="none" w:sz="0" w:space="0" w:color="auto"/>
        <w:left w:val="none" w:sz="0" w:space="0" w:color="auto"/>
        <w:bottom w:val="none" w:sz="0" w:space="0" w:color="auto"/>
        <w:right w:val="none" w:sz="0" w:space="0" w:color="auto"/>
      </w:divBdr>
    </w:div>
    <w:div w:id="1980260656">
      <w:bodyDiv w:val="1"/>
      <w:marLeft w:val="0"/>
      <w:marRight w:val="0"/>
      <w:marTop w:val="0"/>
      <w:marBottom w:val="0"/>
      <w:divBdr>
        <w:top w:val="none" w:sz="0" w:space="0" w:color="auto"/>
        <w:left w:val="none" w:sz="0" w:space="0" w:color="auto"/>
        <w:bottom w:val="none" w:sz="0" w:space="0" w:color="auto"/>
        <w:right w:val="none" w:sz="0" w:space="0" w:color="auto"/>
      </w:divBdr>
    </w:div>
    <w:div w:id="1980376492">
      <w:bodyDiv w:val="1"/>
      <w:marLeft w:val="0"/>
      <w:marRight w:val="0"/>
      <w:marTop w:val="0"/>
      <w:marBottom w:val="0"/>
      <w:divBdr>
        <w:top w:val="none" w:sz="0" w:space="0" w:color="auto"/>
        <w:left w:val="none" w:sz="0" w:space="0" w:color="auto"/>
        <w:bottom w:val="none" w:sz="0" w:space="0" w:color="auto"/>
        <w:right w:val="none" w:sz="0" w:space="0" w:color="auto"/>
      </w:divBdr>
    </w:div>
    <w:div w:id="1980379377">
      <w:bodyDiv w:val="1"/>
      <w:marLeft w:val="0"/>
      <w:marRight w:val="0"/>
      <w:marTop w:val="0"/>
      <w:marBottom w:val="0"/>
      <w:divBdr>
        <w:top w:val="none" w:sz="0" w:space="0" w:color="auto"/>
        <w:left w:val="none" w:sz="0" w:space="0" w:color="auto"/>
        <w:bottom w:val="none" w:sz="0" w:space="0" w:color="auto"/>
        <w:right w:val="none" w:sz="0" w:space="0" w:color="auto"/>
      </w:divBdr>
    </w:div>
    <w:div w:id="1980649189">
      <w:bodyDiv w:val="1"/>
      <w:marLeft w:val="0"/>
      <w:marRight w:val="0"/>
      <w:marTop w:val="0"/>
      <w:marBottom w:val="0"/>
      <w:divBdr>
        <w:top w:val="none" w:sz="0" w:space="0" w:color="auto"/>
        <w:left w:val="none" w:sz="0" w:space="0" w:color="auto"/>
        <w:bottom w:val="none" w:sz="0" w:space="0" w:color="auto"/>
        <w:right w:val="none" w:sz="0" w:space="0" w:color="auto"/>
      </w:divBdr>
    </w:div>
    <w:div w:id="1980769574">
      <w:bodyDiv w:val="1"/>
      <w:marLeft w:val="0"/>
      <w:marRight w:val="0"/>
      <w:marTop w:val="0"/>
      <w:marBottom w:val="0"/>
      <w:divBdr>
        <w:top w:val="none" w:sz="0" w:space="0" w:color="auto"/>
        <w:left w:val="none" w:sz="0" w:space="0" w:color="auto"/>
        <w:bottom w:val="none" w:sz="0" w:space="0" w:color="auto"/>
        <w:right w:val="none" w:sz="0" w:space="0" w:color="auto"/>
      </w:divBdr>
    </w:div>
    <w:div w:id="1981810821">
      <w:bodyDiv w:val="1"/>
      <w:marLeft w:val="0"/>
      <w:marRight w:val="0"/>
      <w:marTop w:val="0"/>
      <w:marBottom w:val="0"/>
      <w:divBdr>
        <w:top w:val="none" w:sz="0" w:space="0" w:color="auto"/>
        <w:left w:val="none" w:sz="0" w:space="0" w:color="auto"/>
        <w:bottom w:val="none" w:sz="0" w:space="0" w:color="auto"/>
        <w:right w:val="none" w:sz="0" w:space="0" w:color="auto"/>
      </w:divBdr>
    </w:div>
    <w:div w:id="1982808880">
      <w:bodyDiv w:val="1"/>
      <w:marLeft w:val="0"/>
      <w:marRight w:val="0"/>
      <w:marTop w:val="0"/>
      <w:marBottom w:val="0"/>
      <w:divBdr>
        <w:top w:val="none" w:sz="0" w:space="0" w:color="auto"/>
        <w:left w:val="none" w:sz="0" w:space="0" w:color="auto"/>
        <w:bottom w:val="none" w:sz="0" w:space="0" w:color="auto"/>
        <w:right w:val="none" w:sz="0" w:space="0" w:color="auto"/>
      </w:divBdr>
    </w:div>
    <w:div w:id="1983850407">
      <w:bodyDiv w:val="1"/>
      <w:marLeft w:val="0"/>
      <w:marRight w:val="0"/>
      <w:marTop w:val="0"/>
      <w:marBottom w:val="0"/>
      <w:divBdr>
        <w:top w:val="none" w:sz="0" w:space="0" w:color="auto"/>
        <w:left w:val="none" w:sz="0" w:space="0" w:color="auto"/>
        <w:bottom w:val="none" w:sz="0" w:space="0" w:color="auto"/>
        <w:right w:val="none" w:sz="0" w:space="0" w:color="auto"/>
      </w:divBdr>
    </w:div>
    <w:div w:id="1985234995">
      <w:bodyDiv w:val="1"/>
      <w:marLeft w:val="0"/>
      <w:marRight w:val="0"/>
      <w:marTop w:val="0"/>
      <w:marBottom w:val="0"/>
      <w:divBdr>
        <w:top w:val="none" w:sz="0" w:space="0" w:color="auto"/>
        <w:left w:val="none" w:sz="0" w:space="0" w:color="auto"/>
        <w:bottom w:val="none" w:sz="0" w:space="0" w:color="auto"/>
        <w:right w:val="none" w:sz="0" w:space="0" w:color="auto"/>
      </w:divBdr>
    </w:div>
    <w:div w:id="1986472966">
      <w:bodyDiv w:val="1"/>
      <w:marLeft w:val="0"/>
      <w:marRight w:val="0"/>
      <w:marTop w:val="0"/>
      <w:marBottom w:val="0"/>
      <w:divBdr>
        <w:top w:val="none" w:sz="0" w:space="0" w:color="auto"/>
        <w:left w:val="none" w:sz="0" w:space="0" w:color="auto"/>
        <w:bottom w:val="none" w:sz="0" w:space="0" w:color="auto"/>
        <w:right w:val="none" w:sz="0" w:space="0" w:color="auto"/>
      </w:divBdr>
    </w:div>
    <w:div w:id="1986665404">
      <w:bodyDiv w:val="1"/>
      <w:marLeft w:val="0"/>
      <w:marRight w:val="0"/>
      <w:marTop w:val="0"/>
      <w:marBottom w:val="0"/>
      <w:divBdr>
        <w:top w:val="none" w:sz="0" w:space="0" w:color="auto"/>
        <w:left w:val="none" w:sz="0" w:space="0" w:color="auto"/>
        <w:bottom w:val="none" w:sz="0" w:space="0" w:color="auto"/>
        <w:right w:val="none" w:sz="0" w:space="0" w:color="auto"/>
      </w:divBdr>
    </w:div>
    <w:div w:id="1987003217">
      <w:bodyDiv w:val="1"/>
      <w:marLeft w:val="0"/>
      <w:marRight w:val="0"/>
      <w:marTop w:val="0"/>
      <w:marBottom w:val="0"/>
      <w:divBdr>
        <w:top w:val="none" w:sz="0" w:space="0" w:color="auto"/>
        <w:left w:val="none" w:sz="0" w:space="0" w:color="auto"/>
        <w:bottom w:val="none" w:sz="0" w:space="0" w:color="auto"/>
        <w:right w:val="none" w:sz="0" w:space="0" w:color="auto"/>
      </w:divBdr>
    </w:div>
    <w:div w:id="1987083527">
      <w:bodyDiv w:val="1"/>
      <w:marLeft w:val="0"/>
      <w:marRight w:val="0"/>
      <w:marTop w:val="0"/>
      <w:marBottom w:val="0"/>
      <w:divBdr>
        <w:top w:val="none" w:sz="0" w:space="0" w:color="auto"/>
        <w:left w:val="none" w:sz="0" w:space="0" w:color="auto"/>
        <w:bottom w:val="none" w:sz="0" w:space="0" w:color="auto"/>
        <w:right w:val="none" w:sz="0" w:space="0" w:color="auto"/>
      </w:divBdr>
    </w:div>
    <w:div w:id="1987196117">
      <w:bodyDiv w:val="1"/>
      <w:marLeft w:val="0"/>
      <w:marRight w:val="0"/>
      <w:marTop w:val="0"/>
      <w:marBottom w:val="0"/>
      <w:divBdr>
        <w:top w:val="none" w:sz="0" w:space="0" w:color="auto"/>
        <w:left w:val="none" w:sz="0" w:space="0" w:color="auto"/>
        <w:bottom w:val="none" w:sz="0" w:space="0" w:color="auto"/>
        <w:right w:val="none" w:sz="0" w:space="0" w:color="auto"/>
      </w:divBdr>
    </w:div>
    <w:div w:id="1987739064">
      <w:bodyDiv w:val="1"/>
      <w:marLeft w:val="0"/>
      <w:marRight w:val="0"/>
      <w:marTop w:val="0"/>
      <w:marBottom w:val="0"/>
      <w:divBdr>
        <w:top w:val="none" w:sz="0" w:space="0" w:color="auto"/>
        <w:left w:val="none" w:sz="0" w:space="0" w:color="auto"/>
        <w:bottom w:val="none" w:sz="0" w:space="0" w:color="auto"/>
        <w:right w:val="none" w:sz="0" w:space="0" w:color="auto"/>
      </w:divBdr>
    </w:div>
    <w:div w:id="1987779286">
      <w:bodyDiv w:val="1"/>
      <w:marLeft w:val="0"/>
      <w:marRight w:val="0"/>
      <w:marTop w:val="0"/>
      <w:marBottom w:val="0"/>
      <w:divBdr>
        <w:top w:val="none" w:sz="0" w:space="0" w:color="auto"/>
        <w:left w:val="none" w:sz="0" w:space="0" w:color="auto"/>
        <w:bottom w:val="none" w:sz="0" w:space="0" w:color="auto"/>
        <w:right w:val="none" w:sz="0" w:space="0" w:color="auto"/>
      </w:divBdr>
    </w:div>
    <w:div w:id="1988701894">
      <w:bodyDiv w:val="1"/>
      <w:marLeft w:val="0"/>
      <w:marRight w:val="0"/>
      <w:marTop w:val="0"/>
      <w:marBottom w:val="0"/>
      <w:divBdr>
        <w:top w:val="none" w:sz="0" w:space="0" w:color="auto"/>
        <w:left w:val="none" w:sz="0" w:space="0" w:color="auto"/>
        <w:bottom w:val="none" w:sz="0" w:space="0" w:color="auto"/>
        <w:right w:val="none" w:sz="0" w:space="0" w:color="auto"/>
      </w:divBdr>
    </w:div>
    <w:div w:id="1990211934">
      <w:bodyDiv w:val="1"/>
      <w:marLeft w:val="0"/>
      <w:marRight w:val="0"/>
      <w:marTop w:val="0"/>
      <w:marBottom w:val="0"/>
      <w:divBdr>
        <w:top w:val="none" w:sz="0" w:space="0" w:color="auto"/>
        <w:left w:val="none" w:sz="0" w:space="0" w:color="auto"/>
        <w:bottom w:val="none" w:sz="0" w:space="0" w:color="auto"/>
        <w:right w:val="none" w:sz="0" w:space="0" w:color="auto"/>
      </w:divBdr>
    </w:div>
    <w:div w:id="1991907802">
      <w:bodyDiv w:val="1"/>
      <w:marLeft w:val="0"/>
      <w:marRight w:val="0"/>
      <w:marTop w:val="0"/>
      <w:marBottom w:val="0"/>
      <w:divBdr>
        <w:top w:val="none" w:sz="0" w:space="0" w:color="auto"/>
        <w:left w:val="none" w:sz="0" w:space="0" w:color="auto"/>
        <w:bottom w:val="none" w:sz="0" w:space="0" w:color="auto"/>
        <w:right w:val="none" w:sz="0" w:space="0" w:color="auto"/>
      </w:divBdr>
    </w:div>
    <w:div w:id="1992563558">
      <w:bodyDiv w:val="1"/>
      <w:marLeft w:val="0"/>
      <w:marRight w:val="0"/>
      <w:marTop w:val="0"/>
      <w:marBottom w:val="0"/>
      <w:divBdr>
        <w:top w:val="none" w:sz="0" w:space="0" w:color="auto"/>
        <w:left w:val="none" w:sz="0" w:space="0" w:color="auto"/>
        <w:bottom w:val="none" w:sz="0" w:space="0" w:color="auto"/>
        <w:right w:val="none" w:sz="0" w:space="0" w:color="auto"/>
      </w:divBdr>
    </w:div>
    <w:div w:id="1993018872">
      <w:bodyDiv w:val="1"/>
      <w:marLeft w:val="0"/>
      <w:marRight w:val="0"/>
      <w:marTop w:val="0"/>
      <w:marBottom w:val="0"/>
      <w:divBdr>
        <w:top w:val="none" w:sz="0" w:space="0" w:color="auto"/>
        <w:left w:val="none" w:sz="0" w:space="0" w:color="auto"/>
        <w:bottom w:val="none" w:sz="0" w:space="0" w:color="auto"/>
        <w:right w:val="none" w:sz="0" w:space="0" w:color="auto"/>
      </w:divBdr>
    </w:div>
    <w:div w:id="1993019531">
      <w:bodyDiv w:val="1"/>
      <w:marLeft w:val="0"/>
      <w:marRight w:val="0"/>
      <w:marTop w:val="0"/>
      <w:marBottom w:val="0"/>
      <w:divBdr>
        <w:top w:val="none" w:sz="0" w:space="0" w:color="auto"/>
        <w:left w:val="none" w:sz="0" w:space="0" w:color="auto"/>
        <w:bottom w:val="none" w:sz="0" w:space="0" w:color="auto"/>
        <w:right w:val="none" w:sz="0" w:space="0" w:color="auto"/>
      </w:divBdr>
    </w:div>
    <w:div w:id="1993170872">
      <w:bodyDiv w:val="1"/>
      <w:marLeft w:val="0"/>
      <w:marRight w:val="0"/>
      <w:marTop w:val="0"/>
      <w:marBottom w:val="0"/>
      <w:divBdr>
        <w:top w:val="none" w:sz="0" w:space="0" w:color="auto"/>
        <w:left w:val="none" w:sz="0" w:space="0" w:color="auto"/>
        <w:bottom w:val="none" w:sz="0" w:space="0" w:color="auto"/>
        <w:right w:val="none" w:sz="0" w:space="0" w:color="auto"/>
      </w:divBdr>
    </w:div>
    <w:div w:id="1993173255">
      <w:bodyDiv w:val="1"/>
      <w:marLeft w:val="0"/>
      <w:marRight w:val="0"/>
      <w:marTop w:val="0"/>
      <w:marBottom w:val="0"/>
      <w:divBdr>
        <w:top w:val="none" w:sz="0" w:space="0" w:color="auto"/>
        <w:left w:val="none" w:sz="0" w:space="0" w:color="auto"/>
        <w:bottom w:val="none" w:sz="0" w:space="0" w:color="auto"/>
        <w:right w:val="none" w:sz="0" w:space="0" w:color="auto"/>
      </w:divBdr>
    </w:div>
    <w:div w:id="1993290387">
      <w:bodyDiv w:val="1"/>
      <w:marLeft w:val="0"/>
      <w:marRight w:val="0"/>
      <w:marTop w:val="0"/>
      <w:marBottom w:val="0"/>
      <w:divBdr>
        <w:top w:val="none" w:sz="0" w:space="0" w:color="auto"/>
        <w:left w:val="none" w:sz="0" w:space="0" w:color="auto"/>
        <w:bottom w:val="none" w:sz="0" w:space="0" w:color="auto"/>
        <w:right w:val="none" w:sz="0" w:space="0" w:color="auto"/>
      </w:divBdr>
    </w:div>
    <w:div w:id="1993676492">
      <w:bodyDiv w:val="1"/>
      <w:marLeft w:val="0"/>
      <w:marRight w:val="0"/>
      <w:marTop w:val="0"/>
      <w:marBottom w:val="0"/>
      <w:divBdr>
        <w:top w:val="none" w:sz="0" w:space="0" w:color="auto"/>
        <w:left w:val="none" w:sz="0" w:space="0" w:color="auto"/>
        <w:bottom w:val="none" w:sz="0" w:space="0" w:color="auto"/>
        <w:right w:val="none" w:sz="0" w:space="0" w:color="auto"/>
      </w:divBdr>
    </w:div>
    <w:div w:id="1993828256">
      <w:bodyDiv w:val="1"/>
      <w:marLeft w:val="0"/>
      <w:marRight w:val="0"/>
      <w:marTop w:val="0"/>
      <w:marBottom w:val="0"/>
      <w:divBdr>
        <w:top w:val="none" w:sz="0" w:space="0" w:color="auto"/>
        <w:left w:val="none" w:sz="0" w:space="0" w:color="auto"/>
        <w:bottom w:val="none" w:sz="0" w:space="0" w:color="auto"/>
        <w:right w:val="none" w:sz="0" w:space="0" w:color="auto"/>
      </w:divBdr>
    </w:div>
    <w:div w:id="1994019608">
      <w:bodyDiv w:val="1"/>
      <w:marLeft w:val="0"/>
      <w:marRight w:val="0"/>
      <w:marTop w:val="0"/>
      <w:marBottom w:val="0"/>
      <w:divBdr>
        <w:top w:val="none" w:sz="0" w:space="0" w:color="auto"/>
        <w:left w:val="none" w:sz="0" w:space="0" w:color="auto"/>
        <w:bottom w:val="none" w:sz="0" w:space="0" w:color="auto"/>
        <w:right w:val="none" w:sz="0" w:space="0" w:color="auto"/>
      </w:divBdr>
    </w:div>
    <w:div w:id="1994410499">
      <w:bodyDiv w:val="1"/>
      <w:marLeft w:val="0"/>
      <w:marRight w:val="0"/>
      <w:marTop w:val="0"/>
      <w:marBottom w:val="0"/>
      <w:divBdr>
        <w:top w:val="none" w:sz="0" w:space="0" w:color="auto"/>
        <w:left w:val="none" w:sz="0" w:space="0" w:color="auto"/>
        <w:bottom w:val="none" w:sz="0" w:space="0" w:color="auto"/>
        <w:right w:val="none" w:sz="0" w:space="0" w:color="auto"/>
      </w:divBdr>
    </w:div>
    <w:div w:id="1995601863">
      <w:bodyDiv w:val="1"/>
      <w:marLeft w:val="0"/>
      <w:marRight w:val="0"/>
      <w:marTop w:val="0"/>
      <w:marBottom w:val="0"/>
      <w:divBdr>
        <w:top w:val="none" w:sz="0" w:space="0" w:color="auto"/>
        <w:left w:val="none" w:sz="0" w:space="0" w:color="auto"/>
        <w:bottom w:val="none" w:sz="0" w:space="0" w:color="auto"/>
        <w:right w:val="none" w:sz="0" w:space="0" w:color="auto"/>
      </w:divBdr>
    </w:div>
    <w:div w:id="1998221058">
      <w:bodyDiv w:val="1"/>
      <w:marLeft w:val="0"/>
      <w:marRight w:val="0"/>
      <w:marTop w:val="0"/>
      <w:marBottom w:val="0"/>
      <w:divBdr>
        <w:top w:val="none" w:sz="0" w:space="0" w:color="auto"/>
        <w:left w:val="none" w:sz="0" w:space="0" w:color="auto"/>
        <w:bottom w:val="none" w:sz="0" w:space="0" w:color="auto"/>
        <w:right w:val="none" w:sz="0" w:space="0" w:color="auto"/>
      </w:divBdr>
    </w:div>
    <w:div w:id="1998725422">
      <w:bodyDiv w:val="1"/>
      <w:marLeft w:val="0"/>
      <w:marRight w:val="0"/>
      <w:marTop w:val="0"/>
      <w:marBottom w:val="0"/>
      <w:divBdr>
        <w:top w:val="none" w:sz="0" w:space="0" w:color="auto"/>
        <w:left w:val="none" w:sz="0" w:space="0" w:color="auto"/>
        <w:bottom w:val="none" w:sz="0" w:space="0" w:color="auto"/>
        <w:right w:val="none" w:sz="0" w:space="0" w:color="auto"/>
      </w:divBdr>
    </w:div>
    <w:div w:id="1998798663">
      <w:bodyDiv w:val="1"/>
      <w:marLeft w:val="0"/>
      <w:marRight w:val="0"/>
      <w:marTop w:val="0"/>
      <w:marBottom w:val="0"/>
      <w:divBdr>
        <w:top w:val="none" w:sz="0" w:space="0" w:color="auto"/>
        <w:left w:val="none" w:sz="0" w:space="0" w:color="auto"/>
        <w:bottom w:val="none" w:sz="0" w:space="0" w:color="auto"/>
        <w:right w:val="none" w:sz="0" w:space="0" w:color="auto"/>
      </w:divBdr>
    </w:div>
    <w:div w:id="1999729924">
      <w:bodyDiv w:val="1"/>
      <w:marLeft w:val="0"/>
      <w:marRight w:val="0"/>
      <w:marTop w:val="0"/>
      <w:marBottom w:val="0"/>
      <w:divBdr>
        <w:top w:val="none" w:sz="0" w:space="0" w:color="auto"/>
        <w:left w:val="none" w:sz="0" w:space="0" w:color="auto"/>
        <w:bottom w:val="none" w:sz="0" w:space="0" w:color="auto"/>
        <w:right w:val="none" w:sz="0" w:space="0" w:color="auto"/>
      </w:divBdr>
    </w:div>
    <w:div w:id="1999768565">
      <w:bodyDiv w:val="1"/>
      <w:marLeft w:val="0"/>
      <w:marRight w:val="0"/>
      <w:marTop w:val="0"/>
      <w:marBottom w:val="0"/>
      <w:divBdr>
        <w:top w:val="none" w:sz="0" w:space="0" w:color="auto"/>
        <w:left w:val="none" w:sz="0" w:space="0" w:color="auto"/>
        <w:bottom w:val="none" w:sz="0" w:space="0" w:color="auto"/>
        <w:right w:val="none" w:sz="0" w:space="0" w:color="auto"/>
      </w:divBdr>
    </w:div>
    <w:div w:id="1999914315">
      <w:bodyDiv w:val="1"/>
      <w:marLeft w:val="0"/>
      <w:marRight w:val="0"/>
      <w:marTop w:val="0"/>
      <w:marBottom w:val="0"/>
      <w:divBdr>
        <w:top w:val="none" w:sz="0" w:space="0" w:color="auto"/>
        <w:left w:val="none" w:sz="0" w:space="0" w:color="auto"/>
        <w:bottom w:val="none" w:sz="0" w:space="0" w:color="auto"/>
        <w:right w:val="none" w:sz="0" w:space="0" w:color="auto"/>
      </w:divBdr>
    </w:div>
    <w:div w:id="2000039425">
      <w:bodyDiv w:val="1"/>
      <w:marLeft w:val="0"/>
      <w:marRight w:val="0"/>
      <w:marTop w:val="0"/>
      <w:marBottom w:val="0"/>
      <w:divBdr>
        <w:top w:val="none" w:sz="0" w:space="0" w:color="auto"/>
        <w:left w:val="none" w:sz="0" w:space="0" w:color="auto"/>
        <w:bottom w:val="none" w:sz="0" w:space="0" w:color="auto"/>
        <w:right w:val="none" w:sz="0" w:space="0" w:color="auto"/>
      </w:divBdr>
    </w:div>
    <w:div w:id="2000384565">
      <w:bodyDiv w:val="1"/>
      <w:marLeft w:val="0"/>
      <w:marRight w:val="0"/>
      <w:marTop w:val="0"/>
      <w:marBottom w:val="0"/>
      <w:divBdr>
        <w:top w:val="none" w:sz="0" w:space="0" w:color="auto"/>
        <w:left w:val="none" w:sz="0" w:space="0" w:color="auto"/>
        <w:bottom w:val="none" w:sz="0" w:space="0" w:color="auto"/>
        <w:right w:val="none" w:sz="0" w:space="0" w:color="auto"/>
      </w:divBdr>
    </w:div>
    <w:div w:id="2002346373">
      <w:bodyDiv w:val="1"/>
      <w:marLeft w:val="0"/>
      <w:marRight w:val="0"/>
      <w:marTop w:val="0"/>
      <w:marBottom w:val="0"/>
      <w:divBdr>
        <w:top w:val="none" w:sz="0" w:space="0" w:color="auto"/>
        <w:left w:val="none" w:sz="0" w:space="0" w:color="auto"/>
        <w:bottom w:val="none" w:sz="0" w:space="0" w:color="auto"/>
        <w:right w:val="none" w:sz="0" w:space="0" w:color="auto"/>
      </w:divBdr>
    </w:div>
    <w:div w:id="2003924927">
      <w:bodyDiv w:val="1"/>
      <w:marLeft w:val="0"/>
      <w:marRight w:val="0"/>
      <w:marTop w:val="0"/>
      <w:marBottom w:val="0"/>
      <w:divBdr>
        <w:top w:val="none" w:sz="0" w:space="0" w:color="auto"/>
        <w:left w:val="none" w:sz="0" w:space="0" w:color="auto"/>
        <w:bottom w:val="none" w:sz="0" w:space="0" w:color="auto"/>
        <w:right w:val="none" w:sz="0" w:space="0" w:color="auto"/>
      </w:divBdr>
    </w:div>
    <w:div w:id="2004353921">
      <w:bodyDiv w:val="1"/>
      <w:marLeft w:val="0"/>
      <w:marRight w:val="0"/>
      <w:marTop w:val="0"/>
      <w:marBottom w:val="0"/>
      <w:divBdr>
        <w:top w:val="none" w:sz="0" w:space="0" w:color="auto"/>
        <w:left w:val="none" w:sz="0" w:space="0" w:color="auto"/>
        <w:bottom w:val="none" w:sz="0" w:space="0" w:color="auto"/>
        <w:right w:val="none" w:sz="0" w:space="0" w:color="auto"/>
      </w:divBdr>
    </w:div>
    <w:div w:id="2005089628">
      <w:bodyDiv w:val="1"/>
      <w:marLeft w:val="0"/>
      <w:marRight w:val="0"/>
      <w:marTop w:val="0"/>
      <w:marBottom w:val="0"/>
      <w:divBdr>
        <w:top w:val="none" w:sz="0" w:space="0" w:color="auto"/>
        <w:left w:val="none" w:sz="0" w:space="0" w:color="auto"/>
        <w:bottom w:val="none" w:sz="0" w:space="0" w:color="auto"/>
        <w:right w:val="none" w:sz="0" w:space="0" w:color="auto"/>
      </w:divBdr>
    </w:div>
    <w:div w:id="2005548316">
      <w:bodyDiv w:val="1"/>
      <w:marLeft w:val="0"/>
      <w:marRight w:val="0"/>
      <w:marTop w:val="0"/>
      <w:marBottom w:val="0"/>
      <w:divBdr>
        <w:top w:val="none" w:sz="0" w:space="0" w:color="auto"/>
        <w:left w:val="none" w:sz="0" w:space="0" w:color="auto"/>
        <w:bottom w:val="none" w:sz="0" w:space="0" w:color="auto"/>
        <w:right w:val="none" w:sz="0" w:space="0" w:color="auto"/>
      </w:divBdr>
    </w:div>
    <w:div w:id="2005930846">
      <w:bodyDiv w:val="1"/>
      <w:marLeft w:val="0"/>
      <w:marRight w:val="0"/>
      <w:marTop w:val="0"/>
      <w:marBottom w:val="0"/>
      <w:divBdr>
        <w:top w:val="none" w:sz="0" w:space="0" w:color="auto"/>
        <w:left w:val="none" w:sz="0" w:space="0" w:color="auto"/>
        <w:bottom w:val="none" w:sz="0" w:space="0" w:color="auto"/>
        <w:right w:val="none" w:sz="0" w:space="0" w:color="auto"/>
      </w:divBdr>
    </w:div>
    <w:div w:id="2006088882">
      <w:bodyDiv w:val="1"/>
      <w:marLeft w:val="0"/>
      <w:marRight w:val="0"/>
      <w:marTop w:val="0"/>
      <w:marBottom w:val="0"/>
      <w:divBdr>
        <w:top w:val="none" w:sz="0" w:space="0" w:color="auto"/>
        <w:left w:val="none" w:sz="0" w:space="0" w:color="auto"/>
        <w:bottom w:val="none" w:sz="0" w:space="0" w:color="auto"/>
        <w:right w:val="none" w:sz="0" w:space="0" w:color="auto"/>
      </w:divBdr>
    </w:div>
    <w:div w:id="2006394617">
      <w:bodyDiv w:val="1"/>
      <w:marLeft w:val="0"/>
      <w:marRight w:val="0"/>
      <w:marTop w:val="0"/>
      <w:marBottom w:val="0"/>
      <w:divBdr>
        <w:top w:val="none" w:sz="0" w:space="0" w:color="auto"/>
        <w:left w:val="none" w:sz="0" w:space="0" w:color="auto"/>
        <w:bottom w:val="none" w:sz="0" w:space="0" w:color="auto"/>
        <w:right w:val="none" w:sz="0" w:space="0" w:color="auto"/>
      </w:divBdr>
    </w:div>
    <w:div w:id="2006934027">
      <w:bodyDiv w:val="1"/>
      <w:marLeft w:val="0"/>
      <w:marRight w:val="0"/>
      <w:marTop w:val="0"/>
      <w:marBottom w:val="0"/>
      <w:divBdr>
        <w:top w:val="none" w:sz="0" w:space="0" w:color="auto"/>
        <w:left w:val="none" w:sz="0" w:space="0" w:color="auto"/>
        <w:bottom w:val="none" w:sz="0" w:space="0" w:color="auto"/>
        <w:right w:val="none" w:sz="0" w:space="0" w:color="auto"/>
      </w:divBdr>
    </w:div>
    <w:div w:id="2008634363">
      <w:bodyDiv w:val="1"/>
      <w:marLeft w:val="0"/>
      <w:marRight w:val="0"/>
      <w:marTop w:val="0"/>
      <w:marBottom w:val="0"/>
      <w:divBdr>
        <w:top w:val="none" w:sz="0" w:space="0" w:color="auto"/>
        <w:left w:val="none" w:sz="0" w:space="0" w:color="auto"/>
        <w:bottom w:val="none" w:sz="0" w:space="0" w:color="auto"/>
        <w:right w:val="none" w:sz="0" w:space="0" w:color="auto"/>
      </w:divBdr>
    </w:div>
    <w:div w:id="2009090830">
      <w:bodyDiv w:val="1"/>
      <w:marLeft w:val="0"/>
      <w:marRight w:val="0"/>
      <w:marTop w:val="0"/>
      <w:marBottom w:val="0"/>
      <w:divBdr>
        <w:top w:val="none" w:sz="0" w:space="0" w:color="auto"/>
        <w:left w:val="none" w:sz="0" w:space="0" w:color="auto"/>
        <w:bottom w:val="none" w:sz="0" w:space="0" w:color="auto"/>
        <w:right w:val="none" w:sz="0" w:space="0" w:color="auto"/>
      </w:divBdr>
    </w:div>
    <w:div w:id="2009213654">
      <w:bodyDiv w:val="1"/>
      <w:marLeft w:val="0"/>
      <w:marRight w:val="0"/>
      <w:marTop w:val="0"/>
      <w:marBottom w:val="0"/>
      <w:divBdr>
        <w:top w:val="none" w:sz="0" w:space="0" w:color="auto"/>
        <w:left w:val="none" w:sz="0" w:space="0" w:color="auto"/>
        <w:bottom w:val="none" w:sz="0" w:space="0" w:color="auto"/>
        <w:right w:val="none" w:sz="0" w:space="0" w:color="auto"/>
      </w:divBdr>
    </w:div>
    <w:div w:id="2009484286">
      <w:bodyDiv w:val="1"/>
      <w:marLeft w:val="0"/>
      <w:marRight w:val="0"/>
      <w:marTop w:val="0"/>
      <w:marBottom w:val="0"/>
      <w:divBdr>
        <w:top w:val="none" w:sz="0" w:space="0" w:color="auto"/>
        <w:left w:val="none" w:sz="0" w:space="0" w:color="auto"/>
        <w:bottom w:val="none" w:sz="0" w:space="0" w:color="auto"/>
        <w:right w:val="none" w:sz="0" w:space="0" w:color="auto"/>
      </w:divBdr>
    </w:div>
    <w:div w:id="2009668126">
      <w:bodyDiv w:val="1"/>
      <w:marLeft w:val="0"/>
      <w:marRight w:val="0"/>
      <w:marTop w:val="0"/>
      <w:marBottom w:val="0"/>
      <w:divBdr>
        <w:top w:val="none" w:sz="0" w:space="0" w:color="auto"/>
        <w:left w:val="none" w:sz="0" w:space="0" w:color="auto"/>
        <w:bottom w:val="none" w:sz="0" w:space="0" w:color="auto"/>
        <w:right w:val="none" w:sz="0" w:space="0" w:color="auto"/>
      </w:divBdr>
    </w:div>
    <w:div w:id="2010717112">
      <w:bodyDiv w:val="1"/>
      <w:marLeft w:val="0"/>
      <w:marRight w:val="0"/>
      <w:marTop w:val="0"/>
      <w:marBottom w:val="0"/>
      <w:divBdr>
        <w:top w:val="none" w:sz="0" w:space="0" w:color="auto"/>
        <w:left w:val="none" w:sz="0" w:space="0" w:color="auto"/>
        <w:bottom w:val="none" w:sz="0" w:space="0" w:color="auto"/>
        <w:right w:val="none" w:sz="0" w:space="0" w:color="auto"/>
      </w:divBdr>
    </w:div>
    <w:div w:id="2010988041">
      <w:bodyDiv w:val="1"/>
      <w:marLeft w:val="0"/>
      <w:marRight w:val="0"/>
      <w:marTop w:val="0"/>
      <w:marBottom w:val="0"/>
      <w:divBdr>
        <w:top w:val="none" w:sz="0" w:space="0" w:color="auto"/>
        <w:left w:val="none" w:sz="0" w:space="0" w:color="auto"/>
        <w:bottom w:val="none" w:sz="0" w:space="0" w:color="auto"/>
        <w:right w:val="none" w:sz="0" w:space="0" w:color="auto"/>
      </w:divBdr>
    </w:div>
    <w:div w:id="2013603235">
      <w:bodyDiv w:val="1"/>
      <w:marLeft w:val="0"/>
      <w:marRight w:val="0"/>
      <w:marTop w:val="0"/>
      <w:marBottom w:val="0"/>
      <w:divBdr>
        <w:top w:val="none" w:sz="0" w:space="0" w:color="auto"/>
        <w:left w:val="none" w:sz="0" w:space="0" w:color="auto"/>
        <w:bottom w:val="none" w:sz="0" w:space="0" w:color="auto"/>
        <w:right w:val="none" w:sz="0" w:space="0" w:color="auto"/>
      </w:divBdr>
    </w:div>
    <w:div w:id="2014600715">
      <w:bodyDiv w:val="1"/>
      <w:marLeft w:val="0"/>
      <w:marRight w:val="0"/>
      <w:marTop w:val="0"/>
      <w:marBottom w:val="0"/>
      <w:divBdr>
        <w:top w:val="none" w:sz="0" w:space="0" w:color="auto"/>
        <w:left w:val="none" w:sz="0" w:space="0" w:color="auto"/>
        <w:bottom w:val="none" w:sz="0" w:space="0" w:color="auto"/>
        <w:right w:val="none" w:sz="0" w:space="0" w:color="auto"/>
      </w:divBdr>
    </w:div>
    <w:div w:id="2014801052">
      <w:bodyDiv w:val="1"/>
      <w:marLeft w:val="0"/>
      <w:marRight w:val="0"/>
      <w:marTop w:val="0"/>
      <w:marBottom w:val="0"/>
      <w:divBdr>
        <w:top w:val="none" w:sz="0" w:space="0" w:color="auto"/>
        <w:left w:val="none" w:sz="0" w:space="0" w:color="auto"/>
        <w:bottom w:val="none" w:sz="0" w:space="0" w:color="auto"/>
        <w:right w:val="none" w:sz="0" w:space="0" w:color="auto"/>
      </w:divBdr>
    </w:div>
    <w:div w:id="2015525848">
      <w:bodyDiv w:val="1"/>
      <w:marLeft w:val="0"/>
      <w:marRight w:val="0"/>
      <w:marTop w:val="0"/>
      <w:marBottom w:val="0"/>
      <w:divBdr>
        <w:top w:val="none" w:sz="0" w:space="0" w:color="auto"/>
        <w:left w:val="none" w:sz="0" w:space="0" w:color="auto"/>
        <w:bottom w:val="none" w:sz="0" w:space="0" w:color="auto"/>
        <w:right w:val="none" w:sz="0" w:space="0" w:color="auto"/>
      </w:divBdr>
    </w:div>
    <w:div w:id="2015916925">
      <w:bodyDiv w:val="1"/>
      <w:marLeft w:val="0"/>
      <w:marRight w:val="0"/>
      <w:marTop w:val="0"/>
      <w:marBottom w:val="0"/>
      <w:divBdr>
        <w:top w:val="none" w:sz="0" w:space="0" w:color="auto"/>
        <w:left w:val="none" w:sz="0" w:space="0" w:color="auto"/>
        <w:bottom w:val="none" w:sz="0" w:space="0" w:color="auto"/>
        <w:right w:val="none" w:sz="0" w:space="0" w:color="auto"/>
      </w:divBdr>
    </w:div>
    <w:div w:id="2017615039">
      <w:bodyDiv w:val="1"/>
      <w:marLeft w:val="0"/>
      <w:marRight w:val="0"/>
      <w:marTop w:val="0"/>
      <w:marBottom w:val="0"/>
      <w:divBdr>
        <w:top w:val="none" w:sz="0" w:space="0" w:color="auto"/>
        <w:left w:val="none" w:sz="0" w:space="0" w:color="auto"/>
        <w:bottom w:val="none" w:sz="0" w:space="0" w:color="auto"/>
        <w:right w:val="none" w:sz="0" w:space="0" w:color="auto"/>
      </w:divBdr>
    </w:div>
    <w:div w:id="2017876745">
      <w:bodyDiv w:val="1"/>
      <w:marLeft w:val="0"/>
      <w:marRight w:val="0"/>
      <w:marTop w:val="0"/>
      <w:marBottom w:val="0"/>
      <w:divBdr>
        <w:top w:val="none" w:sz="0" w:space="0" w:color="auto"/>
        <w:left w:val="none" w:sz="0" w:space="0" w:color="auto"/>
        <w:bottom w:val="none" w:sz="0" w:space="0" w:color="auto"/>
        <w:right w:val="none" w:sz="0" w:space="0" w:color="auto"/>
      </w:divBdr>
    </w:div>
    <w:div w:id="2018001027">
      <w:bodyDiv w:val="1"/>
      <w:marLeft w:val="0"/>
      <w:marRight w:val="0"/>
      <w:marTop w:val="0"/>
      <w:marBottom w:val="0"/>
      <w:divBdr>
        <w:top w:val="none" w:sz="0" w:space="0" w:color="auto"/>
        <w:left w:val="none" w:sz="0" w:space="0" w:color="auto"/>
        <w:bottom w:val="none" w:sz="0" w:space="0" w:color="auto"/>
        <w:right w:val="none" w:sz="0" w:space="0" w:color="auto"/>
      </w:divBdr>
    </w:div>
    <w:div w:id="2018116981">
      <w:bodyDiv w:val="1"/>
      <w:marLeft w:val="0"/>
      <w:marRight w:val="0"/>
      <w:marTop w:val="0"/>
      <w:marBottom w:val="0"/>
      <w:divBdr>
        <w:top w:val="none" w:sz="0" w:space="0" w:color="auto"/>
        <w:left w:val="none" w:sz="0" w:space="0" w:color="auto"/>
        <w:bottom w:val="none" w:sz="0" w:space="0" w:color="auto"/>
        <w:right w:val="none" w:sz="0" w:space="0" w:color="auto"/>
      </w:divBdr>
    </w:div>
    <w:div w:id="2018387162">
      <w:bodyDiv w:val="1"/>
      <w:marLeft w:val="0"/>
      <w:marRight w:val="0"/>
      <w:marTop w:val="0"/>
      <w:marBottom w:val="0"/>
      <w:divBdr>
        <w:top w:val="none" w:sz="0" w:space="0" w:color="auto"/>
        <w:left w:val="none" w:sz="0" w:space="0" w:color="auto"/>
        <w:bottom w:val="none" w:sz="0" w:space="0" w:color="auto"/>
        <w:right w:val="none" w:sz="0" w:space="0" w:color="auto"/>
      </w:divBdr>
    </w:div>
    <w:div w:id="2019844773">
      <w:bodyDiv w:val="1"/>
      <w:marLeft w:val="0"/>
      <w:marRight w:val="0"/>
      <w:marTop w:val="0"/>
      <w:marBottom w:val="0"/>
      <w:divBdr>
        <w:top w:val="none" w:sz="0" w:space="0" w:color="auto"/>
        <w:left w:val="none" w:sz="0" w:space="0" w:color="auto"/>
        <w:bottom w:val="none" w:sz="0" w:space="0" w:color="auto"/>
        <w:right w:val="none" w:sz="0" w:space="0" w:color="auto"/>
      </w:divBdr>
    </w:div>
    <w:div w:id="2019889745">
      <w:bodyDiv w:val="1"/>
      <w:marLeft w:val="0"/>
      <w:marRight w:val="0"/>
      <w:marTop w:val="0"/>
      <w:marBottom w:val="0"/>
      <w:divBdr>
        <w:top w:val="none" w:sz="0" w:space="0" w:color="auto"/>
        <w:left w:val="none" w:sz="0" w:space="0" w:color="auto"/>
        <w:bottom w:val="none" w:sz="0" w:space="0" w:color="auto"/>
        <w:right w:val="none" w:sz="0" w:space="0" w:color="auto"/>
      </w:divBdr>
    </w:div>
    <w:div w:id="2021153051">
      <w:bodyDiv w:val="1"/>
      <w:marLeft w:val="0"/>
      <w:marRight w:val="0"/>
      <w:marTop w:val="0"/>
      <w:marBottom w:val="0"/>
      <w:divBdr>
        <w:top w:val="none" w:sz="0" w:space="0" w:color="auto"/>
        <w:left w:val="none" w:sz="0" w:space="0" w:color="auto"/>
        <w:bottom w:val="none" w:sz="0" w:space="0" w:color="auto"/>
        <w:right w:val="none" w:sz="0" w:space="0" w:color="auto"/>
      </w:divBdr>
    </w:div>
    <w:div w:id="2021197987">
      <w:bodyDiv w:val="1"/>
      <w:marLeft w:val="0"/>
      <w:marRight w:val="0"/>
      <w:marTop w:val="0"/>
      <w:marBottom w:val="0"/>
      <w:divBdr>
        <w:top w:val="none" w:sz="0" w:space="0" w:color="auto"/>
        <w:left w:val="none" w:sz="0" w:space="0" w:color="auto"/>
        <w:bottom w:val="none" w:sz="0" w:space="0" w:color="auto"/>
        <w:right w:val="none" w:sz="0" w:space="0" w:color="auto"/>
      </w:divBdr>
    </w:div>
    <w:div w:id="2021661033">
      <w:bodyDiv w:val="1"/>
      <w:marLeft w:val="0"/>
      <w:marRight w:val="0"/>
      <w:marTop w:val="0"/>
      <w:marBottom w:val="0"/>
      <w:divBdr>
        <w:top w:val="none" w:sz="0" w:space="0" w:color="auto"/>
        <w:left w:val="none" w:sz="0" w:space="0" w:color="auto"/>
        <w:bottom w:val="none" w:sz="0" w:space="0" w:color="auto"/>
        <w:right w:val="none" w:sz="0" w:space="0" w:color="auto"/>
      </w:divBdr>
    </w:div>
    <w:div w:id="2021858432">
      <w:bodyDiv w:val="1"/>
      <w:marLeft w:val="0"/>
      <w:marRight w:val="0"/>
      <w:marTop w:val="0"/>
      <w:marBottom w:val="0"/>
      <w:divBdr>
        <w:top w:val="none" w:sz="0" w:space="0" w:color="auto"/>
        <w:left w:val="none" w:sz="0" w:space="0" w:color="auto"/>
        <w:bottom w:val="none" w:sz="0" w:space="0" w:color="auto"/>
        <w:right w:val="none" w:sz="0" w:space="0" w:color="auto"/>
      </w:divBdr>
    </w:div>
    <w:div w:id="2022119213">
      <w:bodyDiv w:val="1"/>
      <w:marLeft w:val="0"/>
      <w:marRight w:val="0"/>
      <w:marTop w:val="0"/>
      <w:marBottom w:val="0"/>
      <w:divBdr>
        <w:top w:val="none" w:sz="0" w:space="0" w:color="auto"/>
        <w:left w:val="none" w:sz="0" w:space="0" w:color="auto"/>
        <w:bottom w:val="none" w:sz="0" w:space="0" w:color="auto"/>
        <w:right w:val="none" w:sz="0" w:space="0" w:color="auto"/>
      </w:divBdr>
    </w:div>
    <w:div w:id="2023387230">
      <w:bodyDiv w:val="1"/>
      <w:marLeft w:val="0"/>
      <w:marRight w:val="0"/>
      <w:marTop w:val="0"/>
      <w:marBottom w:val="0"/>
      <w:divBdr>
        <w:top w:val="none" w:sz="0" w:space="0" w:color="auto"/>
        <w:left w:val="none" w:sz="0" w:space="0" w:color="auto"/>
        <w:bottom w:val="none" w:sz="0" w:space="0" w:color="auto"/>
        <w:right w:val="none" w:sz="0" w:space="0" w:color="auto"/>
      </w:divBdr>
    </w:div>
    <w:div w:id="2023437793">
      <w:bodyDiv w:val="1"/>
      <w:marLeft w:val="0"/>
      <w:marRight w:val="0"/>
      <w:marTop w:val="0"/>
      <w:marBottom w:val="0"/>
      <w:divBdr>
        <w:top w:val="none" w:sz="0" w:space="0" w:color="auto"/>
        <w:left w:val="none" w:sz="0" w:space="0" w:color="auto"/>
        <w:bottom w:val="none" w:sz="0" w:space="0" w:color="auto"/>
        <w:right w:val="none" w:sz="0" w:space="0" w:color="auto"/>
      </w:divBdr>
    </w:div>
    <w:div w:id="2025129269">
      <w:bodyDiv w:val="1"/>
      <w:marLeft w:val="0"/>
      <w:marRight w:val="0"/>
      <w:marTop w:val="0"/>
      <w:marBottom w:val="0"/>
      <w:divBdr>
        <w:top w:val="none" w:sz="0" w:space="0" w:color="auto"/>
        <w:left w:val="none" w:sz="0" w:space="0" w:color="auto"/>
        <w:bottom w:val="none" w:sz="0" w:space="0" w:color="auto"/>
        <w:right w:val="none" w:sz="0" w:space="0" w:color="auto"/>
      </w:divBdr>
    </w:div>
    <w:div w:id="2027056214">
      <w:bodyDiv w:val="1"/>
      <w:marLeft w:val="0"/>
      <w:marRight w:val="0"/>
      <w:marTop w:val="0"/>
      <w:marBottom w:val="0"/>
      <w:divBdr>
        <w:top w:val="none" w:sz="0" w:space="0" w:color="auto"/>
        <w:left w:val="none" w:sz="0" w:space="0" w:color="auto"/>
        <w:bottom w:val="none" w:sz="0" w:space="0" w:color="auto"/>
        <w:right w:val="none" w:sz="0" w:space="0" w:color="auto"/>
      </w:divBdr>
    </w:div>
    <w:div w:id="2027321439">
      <w:bodyDiv w:val="1"/>
      <w:marLeft w:val="0"/>
      <w:marRight w:val="0"/>
      <w:marTop w:val="0"/>
      <w:marBottom w:val="0"/>
      <w:divBdr>
        <w:top w:val="none" w:sz="0" w:space="0" w:color="auto"/>
        <w:left w:val="none" w:sz="0" w:space="0" w:color="auto"/>
        <w:bottom w:val="none" w:sz="0" w:space="0" w:color="auto"/>
        <w:right w:val="none" w:sz="0" w:space="0" w:color="auto"/>
      </w:divBdr>
    </w:div>
    <w:div w:id="2027754828">
      <w:bodyDiv w:val="1"/>
      <w:marLeft w:val="0"/>
      <w:marRight w:val="0"/>
      <w:marTop w:val="0"/>
      <w:marBottom w:val="0"/>
      <w:divBdr>
        <w:top w:val="none" w:sz="0" w:space="0" w:color="auto"/>
        <w:left w:val="none" w:sz="0" w:space="0" w:color="auto"/>
        <w:bottom w:val="none" w:sz="0" w:space="0" w:color="auto"/>
        <w:right w:val="none" w:sz="0" w:space="0" w:color="auto"/>
      </w:divBdr>
    </w:div>
    <w:div w:id="2028411009">
      <w:bodyDiv w:val="1"/>
      <w:marLeft w:val="0"/>
      <w:marRight w:val="0"/>
      <w:marTop w:val="0"/>
      <w:marBottom w:val="0"/>
      <w:divBdr>
        <w:top w:val="none" w:sz="0" w:space="0" w:color="auto"/>
        <w:left w:val="none" w:sz="0" w:space="0" w:color="auto"/>
        <w:bottom w:val="none" w:sz="0" w:space="0" w:color="auto"/>
        <w:right w:val="none" w:sz="0" w:space="0" w:color="auto"/>
      </w:divBdr>
    </w:div>
    <w:div w:id="2029790097">
      <w:bodyDiv w:val="1"/>
      <w:marLeft w:val="0"/>
      <w:marRight w:val="0"/>
      <w:marTop w:val="0"/>
      <w:marBottom w:val="0"/>
      <w:divBdr>
        <w:top w:val="none" w:sz="0" w:space="0" w:color="auto"/>
        <w:left w:val="none" w:sz="0" w:space="0" w:color="auto"/>
        <w:bottom w:val="none" w:sz="0" w:space="0" w:color="auto"/>
        <w:right w:val="none" w:sz="0" w:space="0" w:color="auto"/>
      </w:divBdr>
    </w:div>
    <w:div w:id="2030984180">
      <w:bodyDiv w:val="1"/>
      <w:marLeft w:val="0"/>
      <w:marRight w:val="0"/>
      <w:marTop w:val="0"/>
      <w:marBottom w:val="0"/>
      <w:divBdr>
        <w:top w:val="none" w:sz="0" w:space="0" w:color="auto"/>
        <w:left w:val="none" w:sz="0" w:space="0" w:color="auto"/>
        <w:bottom w:val="none" w:sz="0" w:space="0" w:color="auto"/>
        <w:right w:val="none" w:sz="0" w:space="0" w:color="auto"/>
      </w:divBdr>
    </w:div>
    <w:div w:id="2030988178">
      <w:bodyDiv w:val="1"/>
      <w:marLeft w:val="0"/>
      <w:marRight w:val="0"/>
      <w:marTop w:val="0"/>
      <w:marBottom w:val="0"/>
      <w:divBdr>
        <w:top w:val="none" w:sz="0" w:space="0" w:color="auto"/>
        <w:left w:val="none" w:sz="0" w:space="0" w:color="auto"/>
        <w:bottom w:val="none" w:sz="0" w:space="0" w:color="auto"/>
        <w:right w:val="none" w:sz="0" w:space="0" w:color="auto"/>
      </w:divBdr>
    </w:div>
    <w:div w:id="2031027136">
      <w:bodyDiv w:val="1"/>
      <w:marLeft w:val="0"/>
      <w:marRight w:val="0"/>
      <w:marTop w:val="0"/>
      <w:marBottom w:val="0"/>
      <w:divBdr>
        <w:top w:val="none" w:sz="0" w:space="0" w:color="auto"/>
        <w:left w:val="none" w:sz="0" w:space="0" w:color="auto"/>
        <w:bottom w:val="none" w:sz="0" w:space="0" w:color="auto"/>
        <w:right w:val="none" w:sz="0" w:space="0" w:color="auto"/>
      </w:divBdr>
    </w:div>
    <w:div w:id="2031107901">
      <w:bodyDiv w:val="1"/>
      <w:marLeft w:val="0"/>
      <w:marRight w:val="0"/>
      <w:marTop w:val="0"/>
      <w:marBottom w:val="0"/>
      <w:divBdr>
        <w:top w:val="none" w:sz="0" w:space="0" w:color="auto"/>
        <w:left w:val="none" w:sz="0" w:space="0" w:color="auto"/>
        <w:bottom w:val="none" w:sz="0" w:space="0" w:color="auto"/>
        <w:right w:val="none" w:sz="0" w:space="0" w:color="auto"/>
      </w:divBdr>
    </w:div>
    <w:div w:id="2031836212">
      <w:bodyDiv w:val="1"/>
      <w:marLeft w:val="0"/>
      <w:marRight w:val="0"/>
      <w:marTop w:val="0"/>
      <w:marBottom w:val="0"/>
      <w:divBdr>
        <w:top w:val="none" w:sz="0" w:space="0" w:color="auto"/>
        <w:left w:val="none" w:sz="0" w:space="0" w:color="auto"/>
        <w:bottom w:val="none" w:sz="0" w:space="0" w:color="auto"/>
        <w:right w:val="none" w:sz="0" w:space="0" w:color="auto"/>
      </w:divBdr>
    </w:div>
    <w:div w:id="2032414601">
      <w:bodyDiv w:val="1"/>
      <w:marLeft w:val="0"/>
      <w:marRight w:val="0"/>
      <w:marTop w:val="0"/>
      <w:marBottom w:val="0"/>
      <w:divBdr>
        <w:top w:val="none" w:sz="0" w:space="0" w:color="auto"/>
        <w:left w:val="none" w:sz="0" w:space="0" w:color="auto"/>
        <w:bottom w:val="none" w:sz="0" w:space="0" w:color="auto"/>
        <w:right w:val="none" w:sz="0" w:space="0" w:color="auto"/>
      </w:divBdr>
    </w:div>
    <w:div w:id="2032533828">
      <w:bodyDiv w:val="1"/>
      <w:marLeft w:val="0"/>
      <w:marRight w:val="0"/>
      <w:marTop w:val="0"/>
      <w:marBottom w:val="0"/>
      <w:divBdr>
        <w:top w:val="none" w:sz="0" w:space="0" w:color="auto"/>
        <w:left w:val="none" w:sz="0" w:space="0" w:color="auto"/>
        <w:bottom w:val="none" w:sz="0" w:space="0" w:color="auto"/>
        <w:right w:val="none" w:sz="0" w:space="0" w:color="auto"/>
      </w:divBdr>
    </w:div>
    <w:div w:id="2033727487">
      <w:bodyDiv w:val="1"/>
      <w:marLeft w:val="0"/>
      <w:marRight w:val="0"/>
      <w:marTop w:val="0"/>
      <w:marBottom w:val="0"/>
      <w:divBdr>
        <w:top w:val="none" w:sz="0" w:space="0" w:color="auto"/>
        <w:left w:val="none" w:sz="0" w:space="0" w:color="auto"/>
        <w:bottom w:val="none" w:sz="0" w:space="0" w:color="auto"/>
        <w:right w:val="none" w:sz="0" w:space="0" w:color="auto"/>
      </w:divBdr>
    </w:div>
    <w:div w:id="2035301596">
      <w:bodyDiv w:val="1"/>
      <w:marLeft w:val="0"/>
      <w:marRight w:val="0"/>
      <w:marTop w:val="0"/>
      <w:marBottom w:val="0"/>
      <w:divBdr>
        <w:top w:val="none" w:sz="0" w:space="0" w:color="auto"/>
        <w:left w:val="none" w:sz="0" w:space="0" w:color="auto"/>
        <w:bottom w:val="none" w:sz="0" w:space="0" w:color="auto"/>
        <w:right w:val="none" w:sz="0" w:space="0" w:color="auto"/>
      </w:divBdr>
    </w:div>
    <w:div w:id="2035495916">
      <w:bodyDiv w:val="1"/>
      <w:marLeft w:val="0"/>
      <w:marRight w:val="0"/>
      <w:marTop w:val="0"/>
      <w:marBottom w:val="0"/>
      <w:divBdr>
        <w:top w:val="none" w:sz="0" w:space="0" w:color="auto"/>
        <w:left w:val="none" w:sz="0" w:space="0" w:color="auto"/>
        <w:bottom w:val="none" w:sz="0" w:space="0" w:color="auto"/>
        <w:right w:val="none" w:sz="0" w:space="0" w:color="auto"/>
      </w:divBdr>
    </w:div>
    <w:div w:id="2036149629">
      <w:bodyDiv w:val="1"/>
      <w:marLeft w:val="0"/>
      <w:marRight w:val="0"/>
      <w:marTop w:val="0"/>
      <w:marBottom w:val="0"/>
      <w:divBdr>
        <w:top w:val="none" w:sz="0" w:space="0" w:color="auto"/>
        <w:left w:val="none" w:sz="0" w:space="0" w:color="auto"/>
        <w:bottom w:val="none" w:sz="0" w:space="0" w:color="auto"/>
        <w:right w:val="none" w:sz="0" w:space="0" w:color="auto"/>
      </w:divBdr>
    </w:div>
    <w:div w:id="2037071819">
      <w:bodyDiv w:val="1"/>
      <w:marLeft w:val="0"/>
      <w:marRight w:val="0"/>
      <w:marTop w:val="0"/>
      <w:marBottom w:val="0"/>
      <w:divBdr>
        <w:top w:val="none" w:sz="0" w:space="0" w:color="auto"/>
        <w:left w:val="none" w:sz="0" w:space="0" w:color="auto"/>
        <w:bottom w:val="none" w:sz="0" w:space="0" w:color="auto"/>
        <w:right w:val="none" w:sz="0" w:space="0" w:color="auto"/>
      </w:divBdr>
    </w:div>
    <w:div w:id="2037149428">
      <w:bodyDiv w:val="1"/>
      <w:marLeft w:val="0"/>
      <w:marRight w:val="0"/>
      <w:marTop w:val="0"/>
      <w:marBottom w:val="0"/>
      <w:divBdr>
        <w:top w:val="none" w:sz="0" w:space="0" w:color="auto"/>
        <w:left w:val="none" w:sz="0" w:space="0" w:color="auto"/>
        <w:bottom w:val="none" w:sz="0" w:space="0" w:color="auto"/>
        <w:right w:val="none" w:sz="0" w:space="0" w:color="auto"/>
      </w:divBdr>
    </w:div>
    <w:div w:id="2037777026">
      <w:bodyDiv w:val="1"/>
      <w:marLeft w:val="0"/>
      <w:marRight w:val="0"/>
      <w:marTop w:val="0"/>
      <w:marBottom w:val="0"/>
      <w:divBdr>
        <w:top w:val="none" w:sz="0" w:space="0" w:color="auto"/>
        <w:left w:val="none" w:sz="0" w:space="0" w:color="auto"/>
        <w:bottom w:val="none" w:sz="0" w:space="0" w:color="auto"/>
        <w:right w:val="none" w:sz="0" w:space="0" w:color="auto"/>
      </w:divBdr>
    </w:div>
    <w:div w:id="2038581838">
      <w:bodyDiv w:val="1"/>
      <w:marLeft w:val="0"/>
      <w:marRight w:val="0"/>
      <w:marTop w:val="0"/>
      <w:marBottom w:val="0"/>
      <w:divBdr>
        <w:top w:val="none" w:sz="0" w:space="0" w:color="auto"/>
        <w:left w:val="none" w:sz="0" w:space="0" w:color="auto"/>
        <w:bottom w:val="none" w:sz="0" w:space="0" w:color="auto"/>
        <w:right w:val="none" w:sz="0" w:space="0" w:color="auto"/>
      </w:divBdr>
      <w:divsChild>
        <w:div w:id="295449797">
          <w:marLeft w:val="0"/>
          <w:marRight w:val="0"/>
          <w:marTop w:val="0"/>
          <w:marBottom w:val="0"/>
          <w:divBdr>
            <w:top w:val="none" w:sz="0" w:space="0" w:color="auto"/>
            <w:left w:val="none" w:sz="0" w:space="0" w:color="auto"/>
            <w:bottom w:val="none" w:sz="0" w:space="0" w:color="auto"/>
            <w:right w:val="none" w:sz="0" w:space="0" w:color="auto"/>
          </w:divBdr>
        </w:div>
        <w:div w:id="819735427">
          <w:marLeft w:val="0"/>
          <w:marRight w:val="0"/>
          <w:marTop w:val="0"/>
          <w:marBottom w:val="0"/>
          <w:divBdr>
            <w:top w:val="single" w:sz="2" w:space="0" w:color="D9D9E3"/>
            <w:left w:val="single" w:sz="2" w:space="0" w:color="D9D9E3"/>
            <w:bottom w:val="single" w:sz="2" w:space="0" w:color="D9D9E3"/>
            <w:right w:val="single" w:sz="2" w:space="0" w:color="D9D9E3"/>
          </w:divBdr>
          <w:divsChild>
            <w:div w:id="21130496">
              <w:marLeft w:val="0"/>
              <w:marRight w:val="0"/>
              <w:marTop w:val="0"/>
              <w:marBottom w:val="0"/>
              <w:divBdr>
                <w:top w:val="single" w:sz="2" w:space="0" w:color="D9D9E3"/>
                <w:left w:val="single" w:sz="2" w:space="0" w:color="D9D9E3"/>
                <w:bottom w:val="single" w:sz="2" w:space="0" w:color="D9D9E3"/>
                <w:right w:val="single" w:sz="2" w:space="0" w:color="D9D9E3"/>
              </w:divBdr>
              <w:divsChild>
                <w:div w:id="257906611">
                  <w:marLeft w:val="0"/>
                  <w:marRight w:val="0"/>
                  <w:marTop w:val="0"/>
                  <w:marBottom w:val="0"/>
                  <w:divBdr>
                    <w:top w:val="single" w:sz="2" w:space="0" w:color="D9D9E3"/>
                    <w:left w:val="single" w:sz="2" w:space="0" w:color="D9D9E3"/>
                    <w:bottom w:val="single" w:sz="2" w:space="0" w:color="D9D9E3"/>
                    <w:right w:val="single" w:sz="2" w:space="0" w:color="D9D9E3"/>
                  </w:divBdr>
                  <w:divsChild>
                    <w:div w:id="589201287">
                      <w:marLeft w:val="0"/>
                      <w:marRight w:val="0"/>
                      <w:marTop w:val="0"/>
                      <w:marBottom w:val="0"/>
                      <w:divBdr>
                        <w:top w:val="single" w:sz="2" w:space="0" w:color="D9D9E3"/>
                        <w:left w:val="single" w:sz="2" w:space="0" w:color="D9D9E3"/>
                        <w:bottom w:val="single" w:sz="2" w:space="0" w:color="D9D9E3"/>
                        <w:right w:val="single" w:sz="2" w:space="0" w:color="D9D9E3"/>
                      </w:divBdr>
                      <w:divsChild>
                        <w:div w:id="935938581">
                          <w:marLeft w:val="0"/>
                          <w:marRight w:val="0"/>
                          <w:marTop w:val="0"/>
                          <w:marBottom w:val="0"/>
                          <w:divBdr>
                            <w:top w:val="single" w:sz="2" w:space="0" w:color="D9D9E3"/>
                            <w:left w:val="single" w:sz="2" w:space="0" w:color="D9D9E3"/>
                            <w:bottom w:val="single" w:sz="2" w:space="0" w:color="D9D9E3"/>
                            <w:right w:val="single" w:sz="2" w:space="0" w:color="D9D9E3"/>
                          </w:divBdr>
                          <w:divsChild>
                            <w:div w:id="919143656">
                              <w:marLeft w:val="0"/>
                              <w:marRight w:val="0"/>
                              <w:marTop w:val="100"/>
                              <w:marBottom w:val="100"/>
                              <w:divBdr>
                                <w:top w:val="single" w:sz="2" w:space="0" w:color="D9D9E3"/>
                                <w:left w:val="single" w:sz="2" w:space="0" w:color="D9D9E3"/>
                                <w:bottom w:val="single" w:sz="2" w:space="0" w:color="D9D9E3"/>
                                <w:right w:val="single" w:sz="2" w:space="0" w:color="D9D9E3"/>
                              </w:divBdr>
                              <w:divsChild>
                                <w:div w:id="1916469513">
                                  <w:marLeft w:val="0"/>
                                  <w:marRight w:val="0"/>
                                  <w:marTop w:val="0"/>
                                  <w:marBottom w:val="0"/>
                                  <w:divBdr>
                                    <w:top w:val="single" w:sz="2" w:space="0" w:color="D9D9E3"/>
                                    <w:left w:val="single" w:sz="2" w:space="0" w:color="D9D9E3"/>
                                    <w:bottom w:val="single" w:sz="2" w:space="0" w:color="D9D9E3"/>
                                    <w:right w:val="single" w:sz="2" w:space="0" w:color="D9D9E3"/>
                                  </w:divBdr>
                                  <w:divsChild>
                                    <w:div w:id="1201748495">
                                      <w:marLeft w:val="0"/>
                                      <w:marRight w:val="0"/>
                                      <w:marTop w:val="0"/>
                                      <w:marBottom w:val="0"/>
                                      <w:divBdr>
                                        <w:top w:val="single" w:sz="2" w:space="0" w:color="D9D9E3"/>
                                        <w:left w:val="single" w:sz="2" w:space="0" w:color="D9D9E3"/>
                                        <w:bottom w:val="single" w:sz="2" w:space="0" w:color="D9D9E3"/>
                                        <w:right w:val="single" w:sz="2" w:space="0" w:color="D9D9E3"/>
                                      </w:divBdr>
                                      <w:divsChild>
                                        <w:div w:id="673267578">
                                          <w:marLeft w:val="0"/>
                                          <w:marRight w:val="0"/>
                                          <w:marTop w:val="0"/>
                                          <w:marBottom w:val="0"/>
                                          <w:divBdr>
                                            <w:top w:val="single" w:sz="2" w:space="0" w:color="D9D9E3"/>
                                            <w:left w:val="single" w:sz="2" w:space="0" w:color="D9D9E3"/>
                                            <w:bottom w:val="single" w:sz="2" w:space="0" w:color="D9D9E3"/>
                                            <w:right w:val="single" w:sz="2" w:space="0" w:color="D9D9E3"/>
                                          </w:divBdr>
                                          <w:divsChild>
                                            <w:div w:id="1292204141">
                                              <w:marLeft w:val="0"/>
                                              <w:marRight w:val="0"/>
                                              <w:marTop w:val="0"/>
                                              <w:marBottom w:val="0"/>
                                              <w:divBdr>
                                                <w:top w:val="single" w:sz="2" w:space="0" w:color="D9D9E3"/>
                                                <w:left w:val="single" w:sz="2" w:space="0" w:color="D9D9E3"/>
                                                <w:bottom w:val="single" w:sz="2" w:space="0" w:color="D9D9E3"/>
                                                <w:right w:val="single" w:sz="2" w:space="0" w:color="D9D9E3"/>
                                              </w:divBdr>
                                              <w:divsChild>
                                                <w:div w:id="597904735">
                                                  <w:marLeft w:val="0"/>
                                                  <w:marRight w:val="0"/>
                                                  <w:marTop w:val="0"/>
                                                  <w:marBottom w:val="0"/>
                                                  <w:divBdr>
                                                    <w:top w:val="single" w:sz="2" w:space="0" w:color="D9D9E3"/>
                                                    <w:left w:val="single" w:sz="2" w:space="0" w:color="D9D9E3"/>
                                                    <w:bottom w:val="single" w:sz="2" w:space="0" w:color="D9D9E3"/>
                                                    <w:right w:val="single" w:sz="2" w:space="0" w:color="D9D9E3"/>
                                                  </w:divBdr>
                                                  <w:divsChild>
                                                    <w:div w:id="16466212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2041856178">
      <w:bodyDiv w:val="1"/>
      <w:marLeft w:val="0"/>
      <w:marRight w:val="0"/>
      <w:marTop w:val="0"/>
      <w:marBottom w:val="0"/>
      <w:divBdr>
        <w:top w:val="none" w:sz="0" w:space="0" w:color="auto"/>
        <w:left w:val="none" w:sz="0" w:space="0" w:color="auto"/>
        <w:bottom w:val="none" w:sz="0" w:space="0" w:color="auto"/>
        <w:right w:val="none" w:sz="0" w:space="0" w:color="auto"/>
      </w:divBdr>
    </w:div>
    <w:div w:id="2042432972">
      <w:bodyDiv w:val="1"/>
      <w:marLeft w:val="0"/>
      <w:marRight w:val="0"/>
      <w:marTop w:val="0"/>
      <w:marBottom w:val="0"/>
      <w:divBdr>
        <w:top w:val="none" w:sz="0" w:space="0" w:color="auto"/>
        <w:left w:val="none" w:sz="0" w:space="0" w:color="auto"/>
        <w:bottom w:val="none" w:sz="0" w:space="0" w:color="auto"/>
        <w:right w:val="none" w:sz="0" w:space="0" w:color="auto"/>
      </w:divBdr>
    </w:div>
    <w:div w:id="2042583363">
      <w:bodyDiv w:val="1"/>
      <w:marLeft w:val="0"/>
      <w:marRight w:val="0"/>
      <w:marTop w:val="0"/>
      <w:marBottom w:val="0"/>
      <w:divBdr>
        <w:top w:val="none" w:sz="0" w:space="0" w:color="auto"/>
        <w:left w:val="none" w:sz="0" w:space="0" w:color="auto"/>
        <w:bottom w:val="none" w:sz="0" w:space="0" w:color="auto"/>
        <w:right w:val="none" w:sz="0" w:space="0" w:color="auto"/>
      </w:divBdr>
    </w:div>
    <w:div w:id="2043046559">
      <w:bodyDiv w:val="1"/>
      <w:marLeft w:val="0"/>
      <w:marRight w:val="0"/>
      <w:marTop w:val="0"/>
      <w:marBottom w:val="0"/>
      <w:divBdr>
        <w:top w:val="none" w:sz="0" w:space="0" w:color="auto"/>
        <w:left w:val="none" w:sz="0" w:space="0" w:color="auto"/>
        <w:bottom w:val="none" w:sz="0" w:space="0" w:color="auto"/>
        <w:right w:val="none" w:sz="0" w:space="0" w:color="auto"/>
      </w:divBdr>
    </w:div>
    <w:div w:id="2045476236">
      <w:bodyDiv w:val="1"/>
      <w:marLeft w:val="0"/>
      <w:marRight w:val="0"/>
      <w:marTop w:val="0"/>
      <w:marBottom w:val="0"/>
      <w:divBdr>
        <w:top w:val="none" w:sz="0" w:space="0" w:color="auto"/>
        <w:left w:val="none" w:sz="0" w:space="0" w:color="auto"/>
        <w:bottom w:val="none" w:sz="0" w:space="0" w:color="auto"/>
        <w:right w:val="none" w:sz="0" w:space="0" w:color="auto"/>
      </w:divBdr>
    </w:div>
    <w:div w:id="2045866907">
      <w:bodyDiv w:val="1"/>
      <w:marLeft w:val="0"/>
      <w:marRight w:val="0"/>
      <w:marTop w:val="0"/>
      <w:marBottom w:val="0"/>
      <w:divBdr>
        <w:top w:val="none" w:sz="0" w:space="0" w:color="auto"/>
        <w:left w:val="none" w:sz="0" w:space="0" w:color="auto"/>
        <w:bottom w:val="none" w:sz="0" w:space="0" w:color="auto"/>
        <w:right w:val="none" w:sz="0" w:space="0" w:color="auto"/>
      </w:divBdr>
    </w:div>
    <w:div w:id="2045982554">
      <w:bodyDiv w:val="1"/>
      <w:marLeft w:val="0"/>
      <w:marRight w:val="0"/>
      <w:marTop w:val="0"/>
      <w:marBottom w:val="0"/>
      <w:divBdr>
        <w:top w:val="none" w:sz="0" w:space="0" w:color="auto"/>
        <w:left w:val="none" w:sz="0" w:space="0" w:color="auto"/>
        <w:bottom w:val="none" w:sz="0" w:space="0" w:color="auto"/>
        <w:right w:val="none" w:sz="0" w:space="0" w:color="auto"/>
      </w:divBdr>
    </w:div>
    <w:div w:id="2046100102">
      <w:bodyDiv w:val="1"/>
      <w:marLeft w:val="0"/>
      <w:marRight w:val="0"/>
      <w:marTop w:val="0"/>
      <w:marBottom w:val="0"/>
      <w:divBdr>
        <w:top w:val="none" w:sz="0" w:space="0" w:color="auto"/>
        <w:left w:val="none" w:sz="0" w:space="0" w:color="auto"/>
        <w:bottom w:val="none" w:sz="0" w:space="0" w:color="auto"/>
        <w:right w:val="none" w:sz="0" w:space="0" w:color="auto"/>
      </w:divBdr>
    </w:div>
    <w:div w:id="2046371344">
      <w:bodyDiv w:val="1"/>
      <w:marLeft w:val="0"/>
      <w:marRight w:val="0"/>
      <w:marTop w:val="0"/>
      <w:marBottom w:val="0"/>
      <w:divBdr>
        <w:top w:val="none" w:sz="0" w:space="0" w:color="auto"/>
        <w:left w:val="none" w:sz="0" w:space="0" w:color="auto"/>
        <w:bottom w:val="none" w:sz="0" w:space="0" w:color="auto"/>
        <w:right w:val="none" w:sz="0" w:space="0" w:color="auto"/>
      </w:divBdr>
    </w:div>
    <w:div w:id="2046561674">
      <w:bodyDiv w:val="1"/>
      <w:marLeft w:val="0"/>
      <w:marRight w:val="0"/>
      <w:marTop w:val="0"/>
      <w:marBottom w:val="0"/>
      <w:divBdr>
        <w:top w:val="none" w:sz="0" w:space="0" w:color="auto"/>
        <w:left w:val="none" w:sz="0" w:space="0" w:color="auto"/>
        <w:bottom w:val="none" w:sz="0" w:space="0" w:color="auto"/>
        <w:right w:val="none" w:sz="0" w:space="0" w:color="auto"/>
      </w:divBdr>
    </w:div>
    <w:div w:id="2047291304">
      <w:bodyDiv w:val="1"/>
      <w:marLeft w:val="0"/>
      <w:marRight w:val="0"/>
      <w:marTop w:val="0"/>
      <w:marBottom w:val="0"/>
      <w:divBdr>
        <w:top w:val="none" w:sz="0" w:space="0" w:color="auto"/>
        <w:left w:val="none" w:sz="0" w:space="0" w:color="auto"/>
        <w:bottom w:val="none" w:sz="0" w:space="0" w:color="auto"/>
        <w:right w:val="none" w:sz="0" w:space="0" w:color="auto"/>
      </w:divBdr>
    </w:div>
    <w:div w:id="2048138256">
      <w:bodyDiv w:val="1"/>
      <w:marLeft w:val="0"/>
      <w:marRight w:val="0"/>
      <w:marTop w:val="0"/>
      <w:marBottom w:val="0"/>
      <w:divBdr>
        <w:top w:val="none" w:sz="0" w:space="0" w:color="auto"/>
        <w:left w:val="none" w:sz="0" w:space="0" w:color="auto"/>
        <w:bottom w:val="none" w:sz="0" w:space="0" w:color="auto"/>
        <w:right w:val="none" w:sz="0" w:space="0" w:color="auto"/>
      </w:divBdr>
    </w:div>
    <w:div w:id="2050647112">
      <w:bodyDiv w:val="1"/>
      <w:marLeft w:val="0"/>
      <w:marRight w:val="0"/>
      <w:marTop w:val="0"/>
      <w:marBottom w:val="0"/>
      <w:divBdr>
        <w:top w:val="none" w:sz="0" w:space="0" w:color="auto"/>
        <w:left w:val="none" w:sz="0" w:space="0" w:color="auto"/>
        <w:bottom w:val="none" w:sz="0" w:space="0" w:color="auto"/>
        <w:right w:val="none" w:sz="0" w:space="0" w:color="auto"/>
      </w:divBdr>
    </w:div>
    <w:div w:id="2051951933">
      <w:bodyDiv w:val="1"/>
      <w:marLeft w:val="0"/>
      <w:marRight w:val="0"/>
      <w:marTop w:val="0"/>
      <w:marBottom w:val="0"/>
      <w:divBdr>
        <w:top w:val="none" w:sz="0" w:space="0" w:color="auto"/>
        <w:left w:val="none" w:sz="0" w:space="0" w:color="auto"/>
        <w:bottom w:val="none" w:sz="0" w:space="0" w:color="auto"/>
        <w:right w:val="none" w:sz="0" w:space="0" w:color="auto"/>
      </w:divBdr>
    </w:div>
    <w:div w:id="2052804407">
      <w:bodyDiv w:val="1"/>
      <w:marLeft w:val="0"/>
      <w:marRight w:val="0"/>
      <w:marTop w:val="0"/>
      <w:marBottom w:val="0"/>
      <w:divBdr>
        <w:top w:val="none" w:sz="0" w:space="0" w:color="auto"/>
        <w:left w:val="none" w:sz="0" w:space="0" w:color="auto"/>
        <w:bottom w:val="none" w:sz="0" w:space="0" w:color="auto"/>
        <w:right w:val="none" w:sz="0" w:space="0" w:color="auto"/>
      </w:divBdr>
    </w:div>
    <w:div w:id="2054189087">
      <w:bodyDiv w:val="1"/>
      <w:marLeft w:val="0"/>
      <w:marRight w:val="0"/>
      <w:marTop w:val="0"/>
      <w:marBottom w:val="0"/>
      <w:divBdr>
        <w:top w:val="none" w:sz="0" w:space="0" w:color="auto"/>
        <w:left w:val="none" w:sz="0" w:space="0" w:color="auto"/>
        <w:bottom w:val="none" w:sz="0" w:space="0" w:color="auto"/>
        <w:right w:val="none" w:sz="0" w:space="0" w:color="auto"/>
      </w:divBdr>
    </w:div>
    <w:div w:id="2054382243">
      <w:bodyDiv w:val="1"/>
      <w:marLeft w:val="0"/>
      <w:marRight w:val="0"/>
      <w:marTop w:val="0"/>
      <w:marBottom w:val="0"/>
      <w:divBdr>
        <w:top w:val="none" w:sz="0" w:space="0" w:color="auto"/>
        <w:left w:val="none" w:sz="0" w:space="0" w:color="auto"/>
        <w:bottom w:val="none" w:sz="0" w:space="0" w:color="auto"/>
        <w:right w:val="none" w:sz="0" w:space="0" w:color="auto"/>
      </w:divBdr>
    </w:div>
    <w:div w:id="2054959374">
      <w:bodyDiv w:val="1"/>
      <w:marLeft w:val="0"/>
      <w:marRight w:val="0"/>
      <w:marTop w:val="0"/>
      <w:marBottom w:val="0"/>
      <w:divBdr>
        <w:top w:val="none" w:sz="0" w:space="0" w:color="auto"/>
        <w:left w:val="none" w:sz="0" w:space="0" w:color="auto"/>
        <w:bottom w:val="none" w:sz="0" w:space="0" w:color="auto"/>
        <w:right w:val="none" w:sz="0" w:space="0" w:color="auto"/>
      </w:divBdr>
    </w:div>
    <w:div w:id="2055807756">
      <w:bodyDiv w:val="1"/>
      <w:marLeft w:val="0"/>
      <w:marRight w:val="0"/>
      <w:marTop w:val="0"/>
      <w:marBottom w:val="0"/>
      <w:divBdr>
        <w:top w:val="none" w:sz="0" w:space="0" w:color="auto"/>
        <w:left w:val="none" w:sz="0" w:space="0" w:color="auto"/>
        <w:bottom w:val="none" w:sz="0" w:space="0" w:color="auto"/>
        <w:right w:val="none" w:sz="0" w:space="0" w:color="auto"/>
      </w:divBdr>
    </w:div>
    <w:div w:id="2057585221">
      <w:bodyDiv w:val="1"/>
      <w:marLeft w:val="0"/>
      <w:marRight w:val="0"/>
      <w:marTop w:val="0"/>
      <w:marBottom w:val="0"/>
      <w:divBdr>
        <w:top w:val="none" w:sz="0" w:space="0" w:color="auto"/>
        <w:left w:val="none" w:sz="0" w:space="0" w:color="auto"/>
        <w:bottom w:val="none" w:sz="0" w:space="0" w:color="auto"/>
        <w:right w:val="none" w:sz="0" w:space="0" w:color="auto"/>
      </w:divBdr>
    </w:div>
    <w:div w:id="2060204932">
      <w:bodyDiv w:val="1"/>
      <w:marLeft w:val="0"/>
      <w:marRight w:val="0"/>
      <w:marTop w:val="0"/>
      <w:marBottom w:val="0"/>
      <w:divBdr>
        <w:top w:val="none" w:sz="0" w:space="0" w:color="auto"/>
        <w:left w:val="none" w:sz="0" w:space="0" w:color="auto"/>
        <w:bottom w:val="none" w:sz="0" w:space="0" w:color="auto"/>
        <w:right w:val="none" w:sz="0" w:space="0" w:color="auto"/>
      </w:divBdr>
    </w:div>
    <w:div w:id="2061830007">
      <w:bodyDiv w:val="1"/>
      <w:marLeft w:val="0"/>
      <w:marRight w:val="0"/>
      <w:marTop w:val="0"/>
      <w:marBottom w:val="0"/>
      <w:divBdr>
        <w:top w:val="none" w:sz="0" w:space="0" w:color="auto"/>
        <w:left w:val="none" w:sz="0" w:space="0" w:color="auto"/>
        <w:bottom w:val="none" w:sz="0" w:space="0" w:color="auto"/>
        <w:right w:val="none" w:sz="0" w:space="0" w:color="auto"/>
      </w:divBdr>
    </w:div>
    <w:div w:id="2062825319">
      <w:bodyDiv w:val="1"/>
      <w:marLeft w:val="0"/>
      <w:marRight w:val="0"/>
      <w:marTop w:val="0"/>
      <w:marBottom w:val="0"/>
      <w:divBdr>
        <w:top w:val="none" w:sz="0" w:space="0" w:color="auto"/>
        <w:left w:val="none" w:sz="0" w:space="0" w:color="auto"/>
        <w:bottom w:val="none" w:sz="0" w:space="0" w:color="auto"/>
        <w:right w:val="none" w:sz="0" w:space="0" w:color="auto"/>
      </w:divBdr>
    </w:div>
    <w:div w:id="2062895721">
      <w:bodyDiv w:val="1"/>
      <w:marLeft w:val="0"/>
      <w:marRight w:val="0"/>
      <w:marTop w:val="0"/>
      <w:marBottom w:val="0"/>
      <w:divBdr>
        <w:top w:val="none" w:sz="0" w:space="0" w:color="auto"/>
        <w:left w:val="none" w:sz="0" w:space="0" w:color="auto"/>
        <w:bottom w:val="none" w:sz="0" w:space="0" w:color="auto"/>
        <w:right w:val="none" w:sz="0" w:space="0" w:color="auto"/>
      </w:divBdr>
    </w:div>
    <w:div w:id="2063208636">
      <w:bodyDiv w:val="1"/>
      <w:marLeft w:val="0"/>
      <w:marRight w:val="0"/>
      <w:marTop w:val="0"/>
      <w:marBottom w:val="0"/>
      <w:divBdr>
        <w:top w:val="none" w:sz="0" w:space="0" w:color="auto"/>
        <w:left w:val="none" w:sz="0" w:space="0" w:color="auto"/>
        <w:bottom w:val="none" w:sz="0" w:space="0" w:color="auto"/>
        <w:right w:val="none" w:sz="0" w:space="0" w:color="auto"/>
      </w:divBdr>
    </w:div>
    <w:div w:id="2063361293">
      <w:bodyDiv w:val="1"/>
      <w:marLeft w:val="0"/>
      <w:marRight w:val="0"/>
      <w:marTop w:val="0"/>
      <w:marBottom w:val="0"/>
      <w:divBdr>
        <w:top w:val="none" w:sz="0" w:space="0" w:color="auto"/>
        <w:left w:val="none" w:sz="0" w:space="0" w:color="auto"/>
        <w:bottom w:val="none" w:sz="0" w:space="0" w:color="auto"/>
        <w:right w:val="none" w:sz="0" w:space="0" w:color="auto"/>
      </w:divBdr>
    </w:div>
    <w:div w:id="2063628039">
      <w:bodyDiv w:val="1"/>
      <w:marLeft w:val="0"/>
      <w:marRight w:val="0"/>
      <w:marTop w:val="0"/>
      <w:marBottom w:val="0"/>
      <w:divBdr>
        <w:top w:val="none" w:sz="0" w:space="0" w:color="auto"/>
        <w:left w:val="none" w:sz="0" w:space="0" w:color="auto"/>
        <w:bottom w:val="none" w:sz="0" w:space="0" w:color="auto"/>
        <w:right w:val="none" w:sz="0" w:space="0" w:color="auto"/>
      </w:divBdr>
    </w:div>
    <w:div w:id="2063629648">
      <w:bodyDiv w:val="1"/>
      <w:marLeft w:val="0"/>
      <w:marRight w:val="0"/>
      <w:marTop w:val="0"/>
      <w:marBottom w:val="0"/>
      <w:divBdr>
        <w:top w:val="none" w:sz="0" w:space="0" w:color="auto"/>
        <w:left w:val="none" w:sz="0" w:space="0" w:color="auto"/>
        <w:bottom w:val="none" w:sz="0" w:space="0" w:color="auto"/>
        <w:right w:val="none" w:sz="0" w:space="0" w:color="auto"/>
      </w:divBdr>
    </w:div>
    <w:div w:id="2063677711">
      <w:bodyDiv w:val="1"/>
      <w:marLeft w:val="0"/>
      <w:marRight w:val="0"/>
      <w:marTop w:val="0"/>
      <w:marBottom w:val="0"/>
      <w:divBdr>
        <w:top w:val="none" w:sz="0" w:space="0" w:color="auto"/>
        <w:left w:val="none" w:sz="0" w:space="0" w:color="auto"/>
        <w:bottom w:val="none" w:sz="0" w:space="0" w:color="auto"/>
        <w:right w:val="none" w:sz="0" w:space="0" w:color="auto"/>
      </w:divBdr>
    </w:div>
    <w:div w:id="2064330751">
      <w:bodyDiv w:val="1"/>
      <w:marLeft w:val="0"/>
      <w:marRight w:val="0"/>
      <w:marTop w:val="0"/>
      <w:marBottom w:val="0"/>
      <w:divBdr>
        <w:top w:val="none" w:sz="0" w:space="0" w:color="auto"/>
        <w:left w:val="none" w:sz="0" w:space="0" w:color="auto"/>
        <w:bottom w:val="none" w:sz="0" w:space="0" w:color="auto"/>
        <w:right w:val="none" w:sz="0" w:space="0" w:color="auto"/>
      </w:divBdr>
    </w:div>
    <w:div w:id="2064520894">
      <w:bodyDiv w:val="1"/>
      <w:marLeft w:val="0"/>
      <w:marRight w:val="0"/>
      <w:marTop w:val="0"/>
      <w:marBottom w:val="0"/>
      <w:divBdr>
        <w:top w:val="none" w:sz="0" w:space="0" w:color="auto"/>
        <w:left w:val="none" w:sz="0" w:space="0" w:color="auto"/>
        <w:bottom w:val="none" w:sz="0" w:space="0" w:color="auto"/>
        <w:right w:val="none" w:sz="0" w:space="0" w:color="auto"/>
      </w:divBdr>
    </w:div>
    <w:div w:id="2064669787">
      <w:bodyDiv w:val="1"/>
      <w:marLeft w:val="0"/>
      <w:marRight w:val="0"/>
      <w:marTop w:val="0"/>
      <w:marBottom w:val="0"/>
      <w:divBdr>
        <w:top w:val="none" w:sz="0" w:space="0" w:color="auto"/>
        <w:left w:val="none" w:sz="0" w:space="0" w:color="auto"/>
        <w:bottom w:val="none" w:sz="0" w:space="0" w:color="auto"/>
        <w:right w:val="none" w:sz="0" w:space="0" w:color="auto"/>
      </w:divBdr>
    </w:div>
    <w:div w:id="2065786476">
      <w:bodyDiv w:val="1"/>
      <w:marLeft w:val="0"/>
      <w:marRight w:val="0"/>
      <w:marTop w:val="0"/>
      <w:marBottom w:val="0"/>
      <w:divBdr>
        <w:top w:val="none" w:sz="0" w:space="0" w:color="auto"/>
        <w:left w:val="none" w:sz="0" w:space="0" w:color="auto"/>
        <w:bottom w:val="none" w:sz="0" w:space="0" w:color="auto"/>
        <w:right w:val="none" w:sz="0" w:space="0" w:color="auto"/>
      </w:divBdr>
    </w:div>
    <w:div w:id="2066248695">
      <w:bodyDiv w:val="1"/>
      <w:marLeft w:val="0"/>
      <w:marRight w:val="0"/>
      <w:marTop w:val="0"/>
      <w:marBottom w:val="0"/>
      <w:divBdr>
        <w:top w:val="none" w:sz="0" w:space="0" w:color="auto"/>
        <w:left w:val="none" w:sz="0" w:space="0" w:color="auto"/>
        <w:bottom w:val="none" w:sz="0" w:space="0" w:color="auto"/>
        <w:right w:val="none" w:sz="0" w:space="0" w:color="auto"/>
      </w:divBdr>
    </w:div>
    <w:div w:id="2066290479">
      <w:bodyDiv w:val="1"/>
      <w:marLeft w:val="0"/>
      <w:marRight w:val="0"/>
      <w:marTop w:val="0"/>
      <w:marBottom w:val="0"/>
      <w:divBdr>
        <w:top w:val="none" w:sz="0" w:space="0" w:color="auto"/>
        <w:left w:val="none" w:sz="0" w:space="0" w:color="auto"/>
        <w:bottom w:val="none" w:sz="0" w:space="0" w:color="auto"/>
        <w:right w:val="none" w:sz="0" w:space="0" w:color="auto"/>
      </w:divBdr>
    </w:div>
    <w:div w:id="2067027816">
      <w:bodyDiv w:val="1"/>
      <w:marLeft w:val="0"/>
      <w:marRight w:val="0"/>
      <w:marTop w:val="0"/>
      <w:marBottom w:val="0"/>
      <w:divBdr>
        <w:top w:val="none" w:sz="0" w:space="0" w:color="auto"/>
        <w:left w:val="none" w:sz="0" w:space="0" w:color="auto"/>
        <w:bottom w:val="none" w:sz="0" w:space="0" w:color="auto"/>
        <w:right w:val="none" w:sz="0" w:space="0" w:color="auto"/>
      </w:divBdr>
    </w:div>
    <w:div w:id="2067679524">
      <w:bodyDiv w:val="1"/>
      <w:marLeft w:val="0"/>
      <w:marRight w:val="0"/>
      <w:marTop w:val="0"/>
      <w:marBottom w:val="0"/>
      <w:divBdr>
        <w:top w:val="none" w:sz="0" w:space="0" w:color="auto"/>
        <w:left w:val="none" w:sz="0" w:space="0" w:color="auto"/>
        <w:bottom w:val="none" w:sz="0" w:space="0" w:color="auto"/>
        <w:right w:val="none" w:sz="0" w:space="0" w:color="auto"/>
      </w:divBdr>
    </w:div>
    <w:div w:id="2068067784">
      <w:bodyDiv w:val="1"/>
      <w:marLeft w:val="0"/>
      <w:marRight w:val="0"/>
      <w:marTop w:val="0"/>
      <w:marBottom w:val="0"/>
      <w:divBdr>
        <w:top w:val="none" w:sz="0" w:space="0" w:color="auto"/>
        <w:left w:val="none" w:sz="0" w:space="0" w:color="auto"/>
        <w:bottom w:val="none" w:sz="0" w:space="0" w:color="auto"/>
        <w:right w:val="none" w:sz="0" w:space="0" w:color="auto"/>
      </w:divBdr>
    </w:div>
    <w:div w:id="2070877532">
      <w:bodyDiv w:val="1"/>
      <w:marLeft w:val="0"/>
      <w:marRight w:val="0"/>
      <w:marTop w:val="0"/>
      <w:marBottom w:val="0"/>
      <w:divBdr>
        <w:top w:val="none" w:sz="0" w:space="0" w:color="auto"/>
        <w:left w:val="none" w:sz="0" w:space="0" w:color="auto"/>
        <w:bottom w:val="none" w:sz="0" w:space="0" w:color="auto"/>
        <w:right w:val="none" w:sz="0" w:space="0" w:color="auto"/>
      </w:divBdr>
    </w:div>
    <w:div w:id="2072192557">
      <w:bodyDiv w:val="1"/>
      <w:marLeft w:val="0"/>
      <w:marRight w:val="0"/>
      <w:marTop w:val="0"/>
      <w:marBottom w:val="0"/>
      <w:divBdr>
        <w:top w:val="none" w:sz="0" w:space="0" w:color="auto"/>
        <w:left w:val="none" w:sz="0" w:space="0" w:color="auto"/>
        <w:bottom w:val="none" w:sz="0" w:space="0" w:color="auto"/>
        <w:right w:val="none" w:sz="0" w:space="0" w:color="auto"/>
      </w:divBdr>
    </w:div>
    <w:div w:id="2072799793">
      <w:bodyDiv w:val="1"/>
      <w:marLeft w:val="0"/>
      <w:marRight w:val="0"/>
      <w:marTop w:val="0"/>
      <w:marBottom w:val="0"/>
      <w:divBdr>
        <w:top w:val="none" w:sz="0" w:space="0" w:color="auto"/>
        <w:left w:val="none" w:sz="0" w:space="0" w:color="auto"/>
        <w:bottom w:val="none" w:sz="0" w:space="0" w:color="auto"/>
        <w:right w:val="none" w:sz="0" w:space="0" w:color="auto"/>
      </w:divBdr>
    </w:div>
    <w:div w:id="2073039761">
      <w:bodyDiv w:val="1"/>
      <w:marLeft w:val="0"/>
      <w:marRight w:val="0"/>
      <w:marTop w:val="0"/>
      <w:marBottom w:val="0"/>
      <w:divBdr>
        <w:top w:val="none" w:sz="0" w:space="0" w:color="auto"/>
        <w:left w:val="none" w:sz="0" w:space="0" w:color="auto"/>
        <w:bottom w:val="none" w:sz="0" w:space="0" w:color="auto"/>
        <w:right w:val="none" w:sz="0" w:space="0" w:color="auto"/>
      </w:divBdr>
    </w:div>
    <w:div w:id="2073773172">
      <w:bodyDiv w:val="1"/>
      <w:marLeft w:val="0"/>
      <w:marRight w:val="0"/>
      <w:marTop w:val="0"/>
      <w:marBottom w:val="0"/>
      <w:divBdr>
        <w:top w:val="none" w:sz="0" w:space="0" w:color="auto"/>
        <w:left w:val="none" w:sz="0" w:space="0" w:color="auto"/>
        <w:bottom w:val="none" w:sz="0" w:space="0" w:color="auto"/>
        <w:right w:val="none" w:sz="0" w:space="0" w:color="auto"/>
      </w:divBdr>
    </w:div>
    <w:div w:id="2074039303">
      <w:bodyDiv w:val="1"/>
      <w:marLeft w:val="0"/>
      <w:marRight w:val="0"/>
      <w:marTop w:val="0"/>
      <w:marBottom w:val="0"/>
      <w:divBdr>
        <w:top w:val="none" w:sz="0" w:space="0" w:color="auto"/>
        <w:left w:val="none" w:sz="0" w:space="0" w:color="auto"/>
        <w:bottom w:val="none" w:sz="0" w:space="0" w:color="auto"/>
        <w:right w:val="none" w:sz="0" w:space="0" w:color="auto"/>
      </w:divBdr>
    </w:div>
    <w:div w:id="2075082044">
      <w:bodyDiv w:val="1"/>
      <w:marLeft w:val="0"/>
      <w:marRight w:val="0"/>
      <w:marTop w:val="0"/>
      <w:marBottom w:val="0"/>
      <w:divBdr>
        <w:top w:val="none" w:sz="0" w:space="0" w:color="auto"/>
        <w:left w:val="none" w:sz="0" w:space="0" w:color="auto"/>
        <w:bottom w:val="none" w:sz="0" w:space="0" w:color="auto"/>
        <w:right w:val="none" w:sz="0" w:space="0" w:color="auto"/>
      </w:divBdr>
    </w:div>
    <w:div w:id="2076125963">
      <w:bodyDiv w:val="1"/>
      <w:marLeft w:val="0"/>
      <w:marRight w:val="0"/>
      <w:marTop w:val="0"/>
      <w:marBottom w:val="0"/>
      <w:divBdr>
        <w:top w:val="none" w:sz="0" w:space="0" w:color="auto"/>
        <w:left w:val="none" w:sz="0" w:space="0" w:color="auto"/>
        <w:bottom w:val="none" w:sz="0" w:space="0" w:color="auto"/>
        <w:right w:val="none" w:sz="0" w:space="0" w:color="auto"/>
      </w:divBdr>
    </w:div>
    <w:div w:id="2076203361">
      <w:bodyDiv w:val="1"/>
      <w:marLeft w:val="0"/>
      <w:marRight w:val="0"/>
      <w:marTop w:val="0"/>
      <w:marBottom w:val="0"/>
      <w:divBdr>
        <w:top w:val="none" w:sz="0" w:space="0" w:color="auto"/>
        <w:left w:val="none" w:sz="0" w:space="0" w:color="auto"/>
        <w:bottom w:val="none" w:sz="0" w:space="0" w:color="auto"/>
        <w:right w:val="none" w:sz="0" w:space="0" w:color="auto"/>
      </w:divBdr>
    </w:div>
    <w:div w:id="2076583075">
      <w:bodyDiv w:val="1"/>
      <w:marLeft w:val="0"/>
      <w:marRight w:val="0"/>
      <w:marTop w:val="0"/>
      <w:marBottom w:val="0"/>
      <w:divBdr>
        <w:top w:val="none" w:sz="0" w:space="0" w:color="auto"/>
        <w:left w:val="none" w:sz="0" w:space="0" w:color="auto"/>
        <w:bottom w:val="none" w:sz="0" w:space="0" w:color="auto"/>
        <w:right w:val="none" w:sz="0" w:space="0" w:color="auto"/>
      </w:divBdr>
    </w:div>
    <w:div w:id="2077167831">
      <w:bodyDiv w:val="1"/>
      <w:marLeft w:val="0"/>
      <w:marRight w:val="0"/>
      <w:marTop w:val="0"/>
      <w:marBottom w:val="0"/>
      <w:divBdr>
        <w:top w:val="none" w:sz="0" w:space="0" w:color="auto"/>
        <w:left w:val="none" w:sz="0" w:space="0" w:color="auto"/>
        <w:bottom w:val="none" w:sz="0" w:space="0" w:color="auto"/>
        <w:right w:val="none" w:sz="0" w:space="0" w:color="auto"/>
      </w:divBdr>
    </w:div>
    <w:div w:id="2077318681">
      <w:bodyDiv w:val="1"/>
      <w:marLeft w:val="0"/>
      <w:marRight w:val="0"/>
      <w:marTop w:val="0"/>
      <w:marBottom w:val="0"/>
      <w:divBdr>
        <w:top w:val="none" w:sz="0" w:space="0" w:color="auto"/>
        <w:left w:val="none" w:sz="0" w:space="0" w:color="auto"/>
        <w:bottom w:val="none" w:sz="0" w:space="0" w:color="auto"/>
        <w:right w:val="none" w:sz="0" w:space="0" w:color="auto"/>
      </w:divBdr>
    </w:div>
    <w:div w:id="2077436514">
      <w:bodyDiv w:val="1"/>
      <w:marLeft w:val="0"/>
      <w:marRight w:val="0"/>
      <w:marTop w:val="0"/>
      <w:marBottom w:val="0"/>
      <w:divBdr>
        <w:top w:val="none" w:sz="0" w:space="0" w:color="auto"/>
        <w:left w:val="none" w:sz="0" w:space="0" w:color="auto"/>
        <w:bottom w:val="none" w:sz="0" w:space="0" w:color="auto"/>
        <w:right w:val="none" w:sz="0" w:space="0" w:color="auto"/>
      </w:divBdr>
    </w:div>
    <w:div w:id="2078353726">
      <w:bodyDiv w:val="1"/>
      <w:marLeft w:val="0"/>
      <w:marRight w:val="0"/>
      <w:marTop w:val="0"/>
      <w:marBottom w:val="0"/>
      <w:divBdr>
        <w:top w:val="none" w:sz="0" w:space="0" w:color="auto"/>
        <w:left w:val="none" w:sz="0" w:space="0" w:color="auto"/>
        <w:bottom w:val="none" w:sz="0" w:space="0" w:color="auto"/>
        <w:right w:val="none" w:sz="0" w:space="0" w:color="auto"/>
      </w:divBdr>
    </w:div>
    <w:div w:id="2078478900">
      <w:bodyDiv w:val="1"/>
      <w:marLeft w:val="0"/>
      <w:marRight w:val="0"/>
      <w:marTop w:val="0"/>
      <w:marBottom w:val="0"/>
      <w:divBdr>
        <w:top w:val="none" w:sz="0" w:space="0" w:color="auto"/>
        <w:left w:val="none" w:sz="0" w:space="0" w:color="auto"/>
        <w:bottom w:val="none" w:sz="0" w:space="0" w:color="auto"/>
        <w:right w:val="none" w:sz="0" w:space="0" w:color="auto"/>
      </w:divBdr>
    </w:div>
    <w:div w:id="2079397821">
      <w:bodyDiv w:val="1"/>
      <w:marLeft w:val="0"/>
      <w:marRight w:val="0"/>
      <w:marTop w:val="0"/>
      <w:marBottom w:val="0"/>
      <w:divBdr>
        <w:top w:val="none" w:sz="0" w:space="0" w:color="auto"/>
        <w:left w:val="none" w:sz="0" w:space="0" w:color="auto"/>
        <w:bottom w:val="none" w:sz="0" w:space="0" w:color="auto"/>
        <w:right w:val="none" w:sz="0" w:space="0" w:color="auto"/>
      </w:divBdr>
    </w:div>
    <w:div w:id="2083212703">
      <w:bodyDiv w:val="1"/>
      <w:marLeft w:val="0"/>
      <w:marRight w:val="0"/>
      <w:marTop w:val="0"/>
      <w:marBottom w:val="0"/>
      <w:divBdr>
        <w:top w:val="none" w:sz="0" w:space="0" w:color="auto"/>
        <w:left w:val="none" w:sz="0" w:space="0" w:color="auto"/>
        <w:bottom w:val="none" w:sz="0" w:space="0" w:color="auto"/>
        <w:right w:val="none" w:sz="0" w:space="0" w:color="auto"/>
      </w:divBdr>
    </w:div>
    <w:div w:id="2083478207">
      <w:bodyDiv w:val="1"/>
      <w:marLeft w:val="0"/>
      <w:marRight w:val="0"/>
      <w:marTop w:val="0"/>
      <w:marBottom w:val="0"/>
      <w:divBdr>
        <w:top w:val="none" w:sz="0" w:space="0" w:color="auto"/>
        <w:left w:val="none" w:sz="0" w:space="0" w:color="auto"/>
        <w:bottom w:val="none" w:sz="0" w:space="0" w:color="auto"/>
        <w:right w:val="none" w:sz="0" w:space="0" w:color="auto"/>
      </w:divBdr>
    </w:div>
    <w:div w:id="2083985466">
      <w:bodyDiv w:val="1"/>
      <w:marLeft w:val="0"/>
      <w:marRight w:val="0"/>
      <w:marTop w:val="0"/>
      <w:marBottom w:val="0"/>
      <w:divBdr>
        <w:top w:val="none" w:sz="0" w:space="0" w:color="auto"/>
        <w:left w:val="none" w:sz="0" w:space="0" w:color="auto"/>
        <w:bottom w:val="none" w:sz="0" w:space="0" w:color="auto"/>
        <w:right w:val="none" w:sz="0" w:space="0" w:color="auto"/>
      </w:divBdr>
    </w:div>
    <w:div w:id="2085565235">
      <w:bodyDiv w:val="1"/>
      <w:marLeft w:val="0"/>
      <w:marRight w:val="0"/>
      <w:marTop w:val="0"/>
      <w:marBottom w:val="0"/>
      <w:divBdr>
        <w:top w:val="none" w:sz="0" w:space="0" w:color="auto"/>
        <w:left w:val="none" w:sz="0" w:space="0" w:color="auto"/>
        <w:bottom w:val="none" w:sz="0" w:space="0" w:color="auto"/>
        <w:right w:val="none" w:sz="0" w:space="0" w:color="auto"/>
      </w:divBdr>
    </w:div>
    <w:div w:id="2085686769">
      <w:bodyDiv w:val="1"/>
      <w:marLeft w:val="0"/>
      <w:marRight w:val="0"/>
      <w:marTop w:val="0"/>
      <w:marBottom w:val="0"/>
      <w:divBdr>
        <w:top w:val="none" w:sz="0" w:space="0" w:color="auto"/>
        <w:left w:val="none" w:sz="0" w:space="0" w:color="auto"/>
        <w:bottom w:val="none" w:sz="0" w:space="0" w:color="auto"/>
        <w:right w:val="none" w:sz="0" w:space="0" w:color="auto"/>
      </w:divBdr>
    </w:div>
    <w:div w:id="2085948737">
      <w:bodyDiv w:val="1"/>
      <w:marLeft w:val="0"/>
      <w:marRight w:val="0"/>
      <w:marTop w:val="0"/>
      <w:marBottom w:val="0"/>
      <w:divBdr>
        <w:top w:val="none" w:sz="0" w:space="0" w:color="auto"/>
        <w:left w:val="none" w:sz="0" w:space="0" w:color="auto"/>
        <w:bottom w:val="none" w:sz="0" w:space="0" w:color="auto"/>
        <w:right w:val="none" w:sz="0" w:space="0" w:color="auto"/>
      </w:divBdr>
    </w:div>
    <w:div w:id="2086026922">
      <w:bodyDiv w:val="1"/>
      <w:marLeft w:val="0"/>
      <w:marRight w:val="0"/>
      <w:marTop w:val="0"/>
      <w:marBottom w:val="0"/>
      <w:divBdr>
        <w:top w:val="none" w:sz="0" w:space="0" w:color="auto"/>
        <w:left w:val="none" w:sz="0" w:space="0" w:color="auto"/>
        <w:bottom w:val="none" w:sz="0" w:space="0" w:color="auto"/>
        <w:right w:val="none" w:sz="0" w:space="0" w:color="auto"/>
      </w:divBdr>
    </w:div>
    <w:div w:id="2086761288">
      <w:bodyDiv w:val="1"/>
      <w:marLeft w:val="0"/>
      <w:marRight w:val="0"/>
      <w:marTop w:val="0"/>
      <w:marBottom w:val="0"/>
      <w:divBdr>
        <w:top w:val="none" w:sz="0" w:space="0" w:color="auto"/>
        <w:left w:val="none" w:sz="0" w:space="0" w:color="auto"/>
        <w:bottom w:val="none" w:sz="0" w:space="0" w:color="auto"/>
        <w:right w:val="none" w:sz="0" w:space="0" w:color="auto"/>
      </w:divBdr>
    </w:div>
    <w:div w:id="2086800786">
      <w:bodyDiv w:val="1"/>
      <w:marLeft w:val="0"/>
      <w:marRight w:val="0"/>
      <w:marTop w:val="0"/>
      <w:marBottom w:val="0"/>
      <w:divBdr>
        <w:top w:val="none" w:sz="0" w:space="0" w:color="auto"/>
        <w:left w:val="none" w:sz="0" w:space="0" w:color="auto"/>
        <w:bottom w:val="none" w:sz="0" w:space="0" w:color="auto"/>
        <w:right w:val="none" w:sz="0" w:space="0" w:color="auto"/>
      </w:divBdr>
    </w:div>
    <w:div w:id="2087918472">
      <w:bodyDiv w:val="1"/>
      <w:marLeft w:val="0"/>
      <w:marRight w:val="0"/>
      <w:marTop w:val="0"/>
      <w:marBottom w:val="0"/>
      <w:divBdr>
        <w:top w:val="none" w:sz="0" w:space="0" w:color="auto"/>
        <w:left w:val="none" w:sz="0" w:space="0" w:color="auto"/>
        <w:bottom w:val="none" w:sz="0" w:space="0" w:color="auto"/>
        <w:right w:val="none" w:sz="0" w:space="0" w:color="auto"/>
      </w:divBdr>
    </w:div>
    <w:div w:id="2088184562">
      <w:bodyDiv w:val="1"/>
      <w:marLeft w:val="0"/>
      <w:marRight w:val="0"/>
      <w:marTop w:val="0"/>
      <w:marBottom w:val="0"/>
      <w:divBdr>
        <w:top w:val="none" w:sz="0" w:space="0" w:color="auto"/>
        <w:left w:val="none" w:sz="0" w:space="0" w:color="auto"/>
        <w:bottom w:val="none" w:sz="0" w:space="0" w:color="auto"/>
        <w:right w:val="none" w:sz="0" w:space="0" w:color="auto"/>
      </w:divBdr>
    </w:div>
    <w:div w:id="2088767472">
      <w:bodyDiv w:val="1"/>
      <w:marLeft w:val="0"/>
      <w:marRight w:val="0"/>
      <w:marTop w:val="0"/>
      <w:marBottom w:val="0"/>
      <w:divBdr>
        <w:top w:val="none" w:sz="0" w:space="0" w:color="auto"/>
        <w:left w:val="none" w:sz="0" w:space="0" w:color="auto"/>
        <w:bottom w:val="none" w:sz="0" w:space="0" w:color="auto"/>
        <w:right w:val="none" w:sz="0" w:space="0" w:color="auto"/>
      </w:divBdr>
    </w:div>
    <w:div w:id="2089230003">
      <w:bodyDiv w:val="1"/>
      <w:marLeft w:val="0"/>
      <w:marRight w:val="0"/>
      <w:marTop w:val="0"/>
      <w:marBottom w:val="0"/>
      <w:divBdr>
        <w:top w:val="none" w:sz="0" w:space="0" w:color="auto"/>
        <w:left w:val="none" w:sz="0" w:space="0" w:color="auto"/>
        <w:bottom w:val="none" w:sz="0" w:space="0" w:color="auto"/>
        <w:right w:val="none" w:sz="0" w:space="0" w:color="auto"/>
      </w:divBdr>
    </w:div>
    <w:div w:id="2089686363">
      <w:bodyDiv w:val="1"/>
      <w:marLeft w:val="0"/>
      <w:marRight w:val="0"/>
      <w:marTop w:val="0"/>
      <w:marBottom w:val="0"/>
      <w:divBdr>
        <w:top w:val="none" w:sz="0" w:space="0" w:color="auto"/>
        <w:left w:val="none" w:sz="0" w:space="0" w:color="auto"/>
        <w:bottom w:val="none" w:sz="0" w:space="0" w:color="auto"/>
        <w:right w:val="none" w:sz="0" w:space="0" w:color="auto"/>
      </w:divBdr>
    </w:div>
    <w:div w:id="2090731381">
      <w:bodyDiv w:val="1"/>
      <w:marLeft w:val="0"/>
      <w:marRight w:val="0"/>
      <w:marTop w:val="0"/>
      <w:marBottom w:val="0"/>
      <w:divBdr>
        <w:top w:val="none" w:sz="0" w:space="0" w:color="auto"/>
        <w:left w:val="none" w:sz="0" w:space="0" w:color="auto"/>
        <w:bottom w:val="none" w:sz="0" w:space="0" w:color="auto"/>
        <w:right w:val="none" w:sz="0" w:space="0" w:color="auto"/>
      </w:divBdr>
    </w:div>
    <w:div w:id="2091582975">
      <w:bodyDiv w:val="1"/>
      <w:marLeft w:val="0"/>
      <w:marRight w:val="0"/>
      <w:marTop w:val="0"/>
      <w:marBottom w:val="0"/>
      <w:divBdr>
        <w:top w:val="none" w:sz="0" w:space="0" w:color="auto"/>
        <w:left w:val="none" w:sz="0" w:space="0" w:color="auto"/>
        <w:bottom w:val="none" w:sz="0" w:space="0" w:color="auto"/>
        <w:right w:val="none" w:sz="0" w:space="0" w:color="auto"/>
      </w:divBdr>
    </w:div>
    <w:div w:id="2092656931">
      <w:bodyDiv w:val="1"/>
      <w:marLeft w:val="0"/>
      <w:marRight w:val="0"/>
      <w:marTop w:val="0"/>
      <w:marBottom w:val="0"/>
      <w:divBdr>
        <w:top w:val="none" w:sz="0" w:space="0" w:color="auto"/>
        <w:left w:val="none" w:sz="0" w:space="0" w:color="auto"/>
        <w:bottom w:val="none" w:sz="0" w:space="0" w:color="auto"/>
        <w:right w:val="none" w:sz="0" w:space="0" w:color="auto"/>
      </w:divBdr>
    </w:div>
    <w:div w:id="2093768385">
      <w:bodyDiv w:val="1"/>
      <w:marLeft w:val="0"/>
      <w:marRight w:val="0"/>
      <w:marTop w:val="0"/>
      <w:marBottom w:val="0"/>
      <w:divBdr>
        <w:top w:val="none" w:sz="0" w:space="0" w:color="auto"/>
        <w:left w:val="none" w:sz="0" w:space="0" w:color="auto"/>
        <w:bottom w:val="none" w:sz="0" w:space="0" w:color="auto"/>
        <w:right w:val="none" w:sz="0" w:space="0" w:color="auto"/>
      </w:divBdr>
    </w:div>
    <w:div w:id="2094546295">
      <w:bodyDiv w:val="1"/>
      <w:marLeft w:val="0"/>
      <w:marRight w:val="0"/>
      <w:marTop w:val="0"/>
      <w:marBottom w:val="0"/>
      <w:divBdr>
        <w:top w:val="none" w:sz="0" w:space="0" w:color="auto"/>
        <w:left w:val="none" w:sz="0" w:space="0" w:color="auto"/>
        <w:bottom w:val="none" w:sz="0" w:space="0" w:color="auto"/>
        <w:right w:val="none" w:sz="0" w:space="0" w:color="auto"/>
      </w:divBdr>
    </w:div>
    <w:div w:id="2094936142">
      <w:bodyDiv w:val="1"/>
      <w:marLeft w:val="0"/>
      <w:marRight w:val="0"/>
      <w:marTop w:val="0"/>
      <w:marBottom w:val="0"/>
      <w:divBdr>
        <w:top w:val="none" w:sz="0" w:space="0" w:color="auto"/>
        <w:left w:val="none" w:sz="0" w:space="0" w:color="auto"/>
        <w:bottom w:val="none" w:sz="0" w:space="0" w:color="auto"/>
        <w:right w:val="none" w:sz="0" w:space="0" w:color="auto"/>
      </w:divBdr>
    </w:div>
    <w:div w:id="2094936902">
      <w:bodyDiv w:val="1"/>
      <w:marLeft w:val="0"/>
      <w:marRight w:val="0"/>
      <w:marTop w:val="0"/>
      <w:marBottom w:val="0"/>
      <w:divBdr>
        <w:top w:val="none" w:sz="0" w:space="0" w:color="auto"/>
        <w:left w:val="none" w:sz="0" w:space="0" w:color="auto"/>
        <w:bottom w:val="none" w:sz="0" w:space="0" w:color="auto"/>
        <w:right w:val="none" w:sz="0" w:space="0" w:color="auto"/>
      </w:divBdr>
    </w:div>
    <w:div w:id="2095857874">
      <w:bodyDiv w:val="1"/>
      <w:marLeft w:val="0"/>
      <w:marRight w:val="0"/>
      <w:marTop w:val="0"/>
      <w:marBottom w:val="0"/>
      <w:divBdr>
        <w:top w:val="none" w:sz="0" w:space="0" w:color="auto"/>
        <w:left w:val="none" w:sz="0" w:space="0" w:color="auto"/>
        <w:bottom w:val="none" w:sz="0" w:space="0" w:color="auto"/>
        <w:right w:val="none" w:sz="0" w:space="0" w:color="auto"/>
      </w:divBdr>
    </w:div>
    <w:div w:id="2096896961">
      <w:bodyDiv w:val="1"/>
      <w:marLeft w:val="0"/>
      <w:marRight w:val="0"/>
      <w:marTop w:val="0"/>
      <w:marBottom w:val="0"/>
      <w:divBdr>
        <w:top w:val="none" w:sz="0" w:space="0" w:color="auto"/>
        <w:left w:val="none" w:sz="0" w:space="0" w:color="auto"/>
        <w:bottom w:val="none" w:sz="0" w:space="0" w:color="auto"/>
        <w:right w:val="none" w:sz="0" w:space="0" w:color="auto"/>
      </w:divBdr>
    </w:div>
    <w:div w:id="2097703616">
      <w:bodyDiv w:val="1"/>
      <w:marLeft w:val="0"/>
      <w:marRight w:val="0"/>
      <w:marTop w:val="0"/>
      <w:marBottom w:val="0"/>
      <w:divBdr>
        <w:top w:val="none" w:sz="0" w:space="0" w:color="auto"/>
        <w:left w:val="none" w:sz="0" w:space="0" w:color="auto"/>
        <w:bottom w:val="none" w:sz="0" w:space="0" w:color="auto"/>
        <w:right w:val="none" w:sz="0" w:space="0" w:color="auto"/>
      </w:divBdr>
    </w:div>
    <w:div w:id="2098404397">
      <w:bodyDiv w:val="1"/>
      <w:marLeft w:val="0"/>
      <w:marRight w:val="0"/>
      <w:marTop w:val="0"/>
      <w:marBottom w:val="0"/>
      <w:divBdr>
        <w:top w:val="none" w:sz="0" w:space="0" w:color="auto"/>
        <w:left w:val="none" w:sz="0" w:space="0" w:color="auto"/>
        <w:bottom w:val="none" w:sz="0" w:space="0" w:color="auto"/>
        <w:right w:val="none" w:sz="0" w:space="0" w:color="auto"/>
      </w:divBdr>
    </w:div>
    <w:div w:id="2098556594">
      <w:bodyDiv w:val="1"/>
      <w:marLeft w:val="0"/>
      <w:marRight w:val="0"/>
      <w:marTop w:val="0"/>
      <w:marBottom w:val="0"/>
      <w:divBdr>
        <w:top w:val="none" w:sz="0" w:space="0" w:color="auto"/>
        <w:left w:val="none" w:sz="0" w:space="0" w:color="auto"/>
        <w:bottom w:val="none" w:sz="0" w:space="0" w:color="auto"/>
        <w:right w:val="none" w:sz="0" w:space="0" w:color="auto"/>
      </w:divBdr>
    </w:div>
    <w:div w:id="2098750644">
      <w:bodyDiv w:val="1"/>
      <w:marLeft w:val="0"/>
      <w:marRight w:val="0"/>
      <w:marTop w:val="0"/>
      <w:marBottom w:val="0"/>
      <w:divBdr>
        <w:top w:val="none" w:sz="0" w:space="0" w:color="auto"/>
        <w:left w:val="none" w:sz="0" w:space="0" w:color="auto"/>
        <w:bottom w:val="none" w:sz="0" w:space="0" w:color="auto"/>
        <w:right w:val="none" w:sz="0" w:space="0" w:color="auto"/>
      </w:divBdr>
    </w:div>
    <w:div w:id="2099253896">
      <w:bodyDiv w:val="1"/>
      <w:marLeft w:val="0"/>
      <w:marRight w:val="0"/>
      <w:marTop w:val="0"/>
      <w:marBottom w:val="0"/>
      <w:divBdr>
        <w:top w:val="none" w:sz="0" w:space="0" w:color="auto"/>
        <w:left w:val="none" w:sz="0" w:space="0" w:color="auto"/>
        <w:bottom w:val="none" w:sz="0" w:space="0" w:color="auto"/>
        <w:right w:val="none" w:sz="0" w:space="0" w:color="auto"/>
      </w:divBdr>
    </w:div>
    <w:div w:id="2099593809">
      <w:bodyDiv w:val="1"/>
      <w:marLeft w:val="0"/>
      <w:marRight w:val="0"/>
      <w:marTop w:val="0"/>
      <w:marBottom w:val="0"/>
      <w:divBdr>
        <w:top w:val="none" w:sz="0" w:space="0" w:color="auto"/>
        <w:left w:val="none" w:sz="0" w:space="0" w:color="auto"/>
        <w:bottom w:val="none" w:sz="0" w:space="0" w:color="auto"/>
        <w:right w:val="none" w:sz="0" w:space="0" w:color="auto"/>
      </w:divBdr>
    </w:div>
    <w:div w:id="2099714018">
      <w:bodyDiv w:val="1"/>
      <w:marLeft w:val="0"/>
      <w:marRight w:val="0"/>
      <w:marTop w:val="0"/>
      <w:marBottom w:val="0"/>
      <w:divBdr>
        <w:top w:val="none" w:sz="0" w:space="0" w:color="auto"/>
        <w:left w:val="none" w:sz="0" w:space="0" w:color="auto"/>
        <w:bottom w:val="none" w:sz="0" w:space="0" w:color="auto"/>
        <w:right w:val="none" w:sz="0" w:space="0" w:color="auto"/>
      </w:divBdr>
    </w:div>
    <w:div w:id="2100715149">
      <w:bodyDiv w:val="1"/>
      <w:marLeft w:val="0"/>
      <w:marRight w:val="0"/>
      <w:marTop w:val="0"/>
      <w:marBottom w:val="0"/>
      <w:divBdr>
        <w:top w:val="none" w:sz="0" w:space="0" w:color="auto"/>
        <w:left w:val="none" w:sz="0" w:space="0" w:color="auto"/>
        <w:bottom w:val="none" w:sz="0" w:space="0" w:color="auto"/>
        <w:right w:val="none" w:sz="0" w:space="0" w:color="auto"/>
      </w:divBdr>
    </w:div>
    <w:div w:id="2100983152">
      <w:bodyDiv w:val="1"/>
      <w:marLeft w:val="0"/>
      <w:marRight w:val="0"/>
      <w:marTop w:val="0"/>
      <w:marBottom w:val="0"/>
      <w:divBdr>
        <w:top w:val="none" w:sz="0" w:space="0" w:color="auto"/>
        <w:left w:val="none" w:sz="0" w:space="0" w:color="auto"/>
        <w:bottom w:val="none" w:sz="0" w:space="0" w:color="auto"/>
        <w:right w:val="none" w:sz="0" w:space="0" w:color="auto"/>
      </w:divBdr>
    </w:div>
    <w:div w:id="2101170377">
      <w:bodyDiv w:val="1"/>
      <w:marLeft w:val="0"/>
      <w:marRight w:val="0"/>
      <w:marTop w:val="0"/>
      <w:marBottom w:val="0"/>
      <w:divBdr>
        <w:top w:val="none" w:sz="0" w:space="0" w:color="auto"/>
        <w:left w:val="none" w:sz="0" w:space="0" w:color="auto"/>
        <w:bottom w:val="none" w:sz="0" w:space="0" w:color="auto"/>
        <w:right w:val="none" w:sz="0" w:space="0" w:color="auto"/>
      </w:divBdr>
    </w:div>
    <w:div w:id="2101829595">
      <w:bodyDiv w:val="1"/>
      <w:marLeft w:val="0"/>
      <w:marRight w:val="0"/>
      <w:marTop w:val="0"/>
      <w:marBottom w:val="0"/>
      <w:divBdr>
        <w:top w:val="none" w:sz="0" w:space="0" w:color="auto"/>
        <w:left w:val="none" w:sz="0" w:space="0" w:color="auto"/>
        <w:bottom w:val="none" w:sz="0" w:space="0" w:color="auto"/>
        <w:right w:val="none" w:sz="0" w:space="0" w:color="auto"/>
      </w:divBdr>
    </w:div>
    <w:div w:id="2102025462">
      <w:bodyDiv w:val="1"/>
      <w:marLeft w:val="0"/>
      <w:marRight w:val="0"/>
      <w:marTop w:val="0"/>
      <w:marBottom w:val="0"/>
      <w:divBdr>
        <w:top w:val="none" w:sz="0" w:space="0" w:color="auto"/>
        <w:left w:val="none" w:sz="0" w:space="0" w:color="auto"/>
        <w:bottom w:val="none" w:sz="0" w:space="0" w:color="auto"/>
        <w:right w:val="none" w:sz="0" w:space="0" w:color="auto"/>
      </w:divBdr>
    </w:div>
    <w:div w:id="2102488703">
      <w:bodyDiv w:val="1"/>
      <w:marLeft w:val="0"/>
      <w:marRight w:val="0"/>
      <w:marTop w:val="0"/>
      <w:marBottom w:val="0"/>
      <w:divBdr>
        <w:top w:val="none" w:sz="0" w:space="0" w:color="auto"/>
        <w:left w:val="none" w:sz="0" w:space="0" w:color="auto"/>
        <w:bottom w:val="none" w:sz="0" w:space="0" w:color="auto"/>
        <w:right w:val="none" w:sz="0" w:space="0" w:color="auto"/>
      </w:divBdr>
    </w:div>
    <w:div w:id="2102679847">
      <w:bodyDiv w:val="1"/>
      <w:marLeft w:val="0"/>
      <w:marRight w:val="0"/>
      <w:marTop w:val="0"/>
      <w:marBottom w:val="0"/>
      <w:divBdr>
        <w:top w:val="none" w:sz="0" w:space="0" w:color="auto"/>
        <w:left w:val="none" w:sz="0" w:space="0" w:color="auto"/>
        <w:bottom w:val="none" w:sz="0" w:space="0" w:color="auto"/>
        <w:right w:val="none" w:sz="0" w:space="0" w:color="auto"/>
      </w:divBdr>
    </w:div>
    <w:div w:id="2102947520">
      <w:bodyDiv w:val="1"/>
      <w:marLeft w:val="0"/>
      <w:marRight w:val="0"/>
      <w:marTop w:val="0"/>
      <w:marBottom w:val="0"/>
      <w:divBdr>
        <w:top w:val="none" w:sz="0" w:space="0" w:color="auto"/>
        <w:left w:val="none" w:sz="0" w:space="0" w:color="auto"/>
        <w:bottom w:val="none" w:sz="0" w:space="0" w:color="auto"/>
        <w:right w:val="none" w:sz="0" w:space="0" w:color="auto"/>
      </w:divBdr>
    </w:div>
    <w:div w:id="2103255617">
      <w:bodyDiv w:val="1"/>
      <w:marLeft w:val="0"/>
      <w:marRight w:val="0"/>
      <w:marTop w:val="0"/>
      <w:marBottom w:val="0"/>
      <w:divBdr>
        <w:top w:val="none" w:sz="0" w:space="0" w:color="auto"/>
        <w:left w:val="none" w:sz="0" w:space="0" w:color="auto"/>
        <w:bottom w:val="none" w:sz="0" w:space="0" w:color="auto"/>
        <w:right w:val="none" w:sz="0" w:space="0" w:color="auto"/>
      </w:divBdr>
    </w:div>
    <w:div w:id="2103605024">
      <w:bodyDiv w:val="1"/>
      <w:marLeft w:val="0"/>
      <w:marRight w:val="0"/>
      <w:marTop w:val="0"/>
      <w:marBottom w:val="0"/>
      <w:divBdr>
        <w:top w:val="none" w:sz="0" w:space="0" w:color="auto"/>
        <w:left w:val="none" w:sz="0" w:space="0" w:color="auto"/>
        <w:bottom w:val="none" w:sz="0" w:space="0" w:color="auto"/>
        <w:right w:val="none" w:sz="0" w:space="0" w:color="auto"/>
      </w:divBdr>
    </w:div>
    <w:div w:id="2104492671">
      <w:bodyDiv w:val="1"/>
      <w:marLeft w:val="0"/>
      <w:marRight w:val="0"/>
      <w:marTop w:val="0"/>
      <w:marBottom w:val="0"/>
      <w:divBdr>
        <w:top w:val="none" w:sz="0" w:space="0" w:color="auto"/>
        <w:left w:val="none" w:sz="0" w:space="0" w:color="auto"/>
        <w:bottom w:val="none" w:sz="0" w:space="0" w:color="auto"/>
        <w:right w:val="none" w:sz="0" w:space="0" w:color="auto"/>
      </w:divBdr>
    </w:div>
    <w:div w:id="2106487142">
      <w:bodyDiv w:val="1"/>
      <w:marLeft w:val="0"/>
      <w:marRight w:val="0"/>
      <w:marTop w:val="0"/>
      <w:marBottom w:val="0"/>
      <w:divBdr>
        <w:top w:val="none" w:sz="0" w:space="0" w:color="auto"/>
        <w:left w:val="none" w:sz="0" w:space="0" w:color="auto"/>
        <w:bottom w:val="none" w:sz="0" w:space="0" w:color="auto"/>
        <w:right w:val="none" w:sz="0" w:space="0" w:color="auto"/>
      </w:divBdr>
    </w:div>
    <w:div w:id="2107580846">
      <w:bodyDiv w:val="1"/>
      <w:marLeft w:val="0"/>
      <w:marRight w:val="0"/>
      <w:marTop w:val="0"/>
      <w:marBottom w:val="0"/>
      <w:divBdr>
        <w:top w:val="none" w:sz="0" w:space="0" w:color="auto"/>
        <w:left w:val="none" w:sz="0" w:space="0" w:color="auto"/>
        <w:bottom w:val="none" w:sz="0" w:space="0" w:color="auto"/>
        <w:right w:val="none" w:sz="0" w:space="0" w:color="auto"/>
      </w:divBdr>
    </w:div>
    <w:div w:id="2108311136">
      <w:bodyDiv w:val="1"/>
      <w:marLeft w:val="0"/>
      <w:marRight w:val="0"/>
      <w:marTop w:val="0"/>
      <w:marBottom w:val="0"/>
      <w:divBdr>
        <w:top w:val="none" w:sz="0" w:space="0" w:color="auto"/>
        <w:left w:val="none" w:sz="0" w:space="0" w:color="auto"/>
        <w:bottom w:val="none" w:sz="0" w:space="0" w:color="auto"/>
        <w:right w:val="none" w:sz="0" w:space="0" w:color="auto"/>
      </w:divBdr>
    </w:div>
    <w:div w:id="2108847968">
      <w:bodyDiv w:val="1"/>
      <w:marLeft w:val="0"/>
      <w:marRight w:val="0"/>
      <w:marTop w:val="0"/>
      <w:marBottom w:val="0"/>
      <w:divBdr>
        <w:top w:val="none" w:sz="0" w:space="0" w:color="auto"/>
        <w:left w:val="none" w:sz="0" w:space="0" w:color="auto"/>
        <w:bottom w:val="none" w:sz="0" w:space="0" w:color="auto"/>
        <w:right w:val="none" w:sz="0" w:space="0" w:color="auto"/>
      </w:divBdr>
      <w:divsChild>
        <w:div w:id="377777100">
          <w:marLeft w:val="0"/>
          <w:marRight w:val="0"/>
          <w:marTop w:val="0"/>
          <w:marBottom w:val="0"/>
          <w:divBdr>
            <w:top w:val="single" w:sz="2" w:space="0" w:color="D9D9E3"/>
            <w:left w:val="single" w:sz="2" w:space="0" w:color="D9D9E3"/>
            <w:bottom w:val="single" w:sz="2" w:space="0" w:color="D9D9E3"/>
            <w:right w:val="single" w:sz="2" w:space="0" w:color="D9D9E3"/>
          </w:divBdr>
          <w:divsChild>
            <w:div w:id="454492214">
              <w:marLeft w:val="0"/>
              <w:marRight w:val="0"/>
              <w:marTop w:val="0"/>
              <w:marBottom w:val="0"/>
              <w:divBdr>
                <w:top w:val="single" w:sz="2" w:space="0" w:color="D9D9E3"/>
                <w:left w:val="single" w:sz="2" w:space="0" w:color="D9D9E3"/>
                <w:bottom w:val="single" w:sz="2" w:space="0" w:color="D9D9E3"/>
                <w:right w:val="single" w:sz="2" w:space="0" w:color="D9D9E3"/>
              </w:divBdr>
              <w:divsChild>
                <w:div w:id="1569925020">
                  <w:marLeft w:val="0"/>
                  <w:marRight w:val="0"/>
                  <w:marTop w:val="0"/>
                  <w:marBottom w:val="0"/>
                  <w:divBdr>
                    <w:top w:val="single" w:sz="2" w:space="0" w:color="D9D9E3"/>
                    <w:left w:val="single" w:sz="2" w:space="0" w:color="D9D9E3"/>
                    <w:bottom w:val="single" w:sz="2" w:space="0" w:color="D9D9E3"/>
                    <w:right w:val="single" w:sz="2" w:space="0" w:color="D9D9E3"/>
                  </w:divBdr>
                  <w:divsChild>
                    <w:div w:id="1849179176">
                      <w:marLeft w:val="0"/>
                      <w:marRight w:val="0"/>
                      <w:marTop w:val="0"/>
                      <w:marBottom w:val="0"/>
                      <w:divBdr>
                        <w:top w:val="single" w:sz="2" w:space="0" w:color="D9D9E3"/>
                        <w:left w:val="single" w:sz="2" w:space="0" w:color="D9D9E3"/>
                        <w:bottom w:val="single" w:sz="2" w:space="0" w:color="D9D9E3"/>
                        <w:right w:val="single" w:sz="2" w:space="0" w:color="D9D9E3"/>
                      </w:divBdr>
                      <w:divsChild>
                        <w:div w:id="495415940">
                          <w:marLeft w:val="0"/>
                          <w:marRight w:val="0"/>
                          <w:marTop w:val="0"/>
                          <w:marBottom w:val="0"/>
                          <w:divBdr>
                            <w:top w:val="single" w:sz="2" w:space="0" w:color="auto"/>
                            <w:left w:val="single" w:sz="2" w:space="0" w:color="auto"/>
                            <w:bottom w:val="single" w:sz="6" w:space="0" w:color="auto"/>
                            <w:right w:val="single" w:sz="2" w:space="0" w:color="auto"/>
                          </w:divBdr>
                          <w:divsChild>
                            <w:div w:id="488988302">
                              <w:marLeft w:val="0"/>
                              <w:marRight w:val="0"/>
                              <w:marTop w:val="100"/>
                              <w:marBottom w:val="100"/>
                              <w:divBdr>
                                <w:top w:val="single" w:sz="2" w:space="0" w:color="D9D9E3"/>
                                <w:left w:val="single" w:sz="2" w:space="0" w:color="D9D9E3"/>
                                <w:bottom w:val="single" w:sz="2" w:space="0" w:color="D9D9E3"/>
                                <w:right w:val="single" w:sz="2" w:space="0" w:color="D9D9E3"/>
                              </w:divBdr>
                              <w:divsChild>
                                <w:div w:id="2098288543">
                                  <w:marLeft w:val="0"/>
                                  <w:marRight w:val="0"/>
                                  <w:marTop w:val="0"/>
                                  <w:marBottom w:val="0"/>
                                  <w:divBdr>
                                    <w:top w:val="single" w:sz="2" w:space="0" w:color="D9D9E3"/>
                                    <w:left w:val="single" w:sz="2" w:space="0" w:color="D9D9E3"/>
                                    <w:bottom w:val="single" w:sz="2" w:space="0" w:color="D9D9E3"/>
                                    <w:right w:val="single" w:sz="2" w:space="0" w:color="D9D9E3"/>
                                  </w:divBdr>
                                  <w:divsChild>
                                    <w:div w:id="548610774">
                                      <w:marLeft w:val="0"/>
                                      <w:marRight w:val="0"/>
                                      <w:marTop w:val="0"/>
                                      <w:marBottom w:val="0"/>
                                      <w:divBdr>
                                        <w:top w:val="single" w:sz="2" w:space="0" w:color="D9D9E3"/>
                                        <w:left w:val="single" w:sz="2" w:space="0" w:color="D9D9E3"/>
                                        <w:bottom w:val="single" w:sz="2" w:space="0" w:color="D9D9E3"/>
                                        <w:right w:val="single" w:sz="2" w:space="0" w:color="D9D9E3"/>
                                      </w:divBdr>
                                      <w:divsChild>
                                        <w:div w:id="269165261">
                                          <w:marLeft w:val="0"/>
                                          <w:marRight w:val="0"/>
                                          <w:marTop w:val="0"/>
                                          <w:marBottom w:val="0"/>
                                          <w:divBdr>
                                            <w:top w:val="single" w:sz="2" w:space="0" w:color="D9D9E3"/>
                                            <w:left w:val="single" w:sz="2" w:space="0" w:color="D9D9E3"/>
                                            <w:bottom w:val="single" w:sz="2" w:space="0" w:color="D9D9E3"/>
                                            <w:right w:val="single" w:sz="2" w:space="0" w:color="D9D9E3"/>
                                          </w:divBdr>
                                          <w:divsChild>
                                            <w:div w:id="1106541420">
                                              <w:marLeft w:val="0"/>
                                              <w:marRight w:val="0"/>
                                              <w:marTop w:val="0"/>
                                              <w:marBottom w:val="0"/>
                                              <w:divBdr>
                                                <w:top w:val="single" w:sz="2" w:space="0" w:color="D9D9E3"/>
                                                <w:left w:val="single" w:sz="2" w:space="0" w:color="D9D9E3"/>
                                                <w:bottom w:val="single" w:sz="2" w:space="0" w:color="D9D9E3"/>
                                                <w:right w:val="single" w:sz="2" w:space="0" w:color="D9D9E3"/>
                                              </w:divBdr>
                                              <w:divsChild>
                                                <w:div w:id="840051640">
                                                  <w:marLeft w:val="0"/>
                                                  <w:marRight w:val="0"/>
                                                  <w:marTop w:val="0"/>
                                                  <w:marBottom w:val="0"/>
                                                  <w:divBdr>
                                                    <w:top w:val="single" w:sz="2" w:space="0" w:color="D9D9E3"/>
                                                    <w:left w:val="single" w:sz="2" w:space="0" w:color="D9D9E3"/>
                                                    <w:bottom w:val="single" w:sz="2" w:space="0" w:color="D9D9E3"/>
                                                    <w:right w:val="single" w:sz="2" w:space="0" w:color="D9D9E3"/>
                                                  </w:divBdr>
                                                  <w:divsChild>
                                                    <w:div w:id="19886252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45548171">
          <w:marLeft w:val="0"/>
          <w:marRight w:val="0"/>
          <w:marTop w:val="0"/>
          <w:marBottom w:val="0"/>
          <w:divBdr>
            <w:top w:val="none" w:sz="0" w:space="0" w:color="auto"/>
            <w:left w:val="none" w:sz="0" w:space="0" w:color="auto"/>
            <w:bottom w:val="none" w:sz="0" w:space="0" w:color="auto"/>
            <w:right w:val="none" w:sz="0" w:space="0" w:color="auto"/>
          </w:divBdr>
        </w:div>
      </w:divsChild>
    </w:div>
    <w:div w:id="2109694293">
      <w:bodyDiv w:val="1"/>
      <w:marLeft w:val="0"/>
      <w:marRight w:val="0"/>
      <w:marTop w:val="0"/>
      <w:marBottom w:val="0"/>
      <w:divBdr>
        <w:top w:val="none" w:sz="0" w:space="0" w:color="auto"/>
        <w:left w:val="none" w:sz="0" w:space="0" w:color="auto"/>
        <w:bottom w:val="none" w:sz="0" w:space="0" w:color="auto"/>
        <w:right w:val="none" w:sz="0" w:space="0" w:color="auto"/>
      </w:divBdr>
    </w:div>
    <w:div w:id="2110658515">
      <w:bodyDiv w:val="1"/>
      <w:marLeft w:val="0"/>
      <w:marRight w:val="0"/>
      <w:marTop w:val="0"/>
      <w:marBottom w:val="0"/>
      <w:divBdr>
        <w:top w:val="none" w:sz="0" w:space="0" w:color="auto"/>
        <w:left w:val="none" w:sz="0" w:space="0" w:color="auto"/>
        <w:bottom w:val="none" w:sz="0" w:space="0" w:color="auto"/>
        <w:right w:val="none" w:sz="0" w:space="0" w:color="auto"/>
      </w:divBdr>
    </w:div>
    <w:div w:id="2110735144">
      <w:bodyDiv w:val="1"/>
      <w:marLeft w:val="0"/>
      <w:marRight w:val="0"/>
      <w:marTop w:val="0"/>
      <w:marBottom w:val="0"/>
      <w:divBdr>
        <w:top w:val="none" w:sz="0" w:space="0" w:color="auto"/>
        <w:left w:val="none" w:sz="0" w:space="0" w:color="auto"/>
        <w:bottom w:val="none" w:sz="0" w:space="0" w:color="auto"/>
        <w:right w:val="none" w:sz="0" w:space="0" w:color="auto"/>
      </w:divBdr>
    </w:div>
    <w:div w:id="2110806435">
      <w:bodyDiv w:val="1"/>
      <w:marLeft w:val="0"/>
      <w:marRight w:val="0"/>
      <w:marTop w:val="0"/>
      <w:marBottom w:val="0"/>
      <w:divBdr>
        <w:top w:val="none" w:sz="0" w:space="0" w:color="auto"/>
        <w:left w:val="none" w:sz="0" w:space="0" w:color="auto"/>
        <w:bottom w:val="none" w:sz="0" w:space="0" w:color="auto"/>
        <w:right w:val="none" w:sz="0" w:space="0" w:color="auto"/>
      </w:divBdr>
    </w:div>
    <w:div w:id="2111268630">
      <w:bodyDiv w:val="1"/>
      <w:marLeft w:val="0"/>
      <w:marRight w:val="0"/>
      <w:marTop w:val="0"/>
      <w:marBottom w:val="0"/>
      <w:divBdr>
        <w:top w:val="none" w:sz="0" w:space="0" w:color="auto"/>
        <w:left w:val="none" w:sz="0" w:space="0" w:color="auto"/>
        <w:bottom w:val="none" w:sz="0" w:space="0" w:color="auto"/>
        <w:right w:val="none" w:sz="0" w:space="0" w:color="auto"/>
      </w:divBdr>
    </w:div>
    <w:div w:id="2111271971">
      <w:bodyDiv w:val="1"/>
      <w:marLeft w:val="0"/>
      <w:marRight w:val="0"/>
      <w:marTop w:val="0"/>
      <w:marBottom w:val="0"/>
      <w:divBdr>
        <w:top w:val="none" w:sz="0" w:space="0" w:color="auto"/>
        <w:left w:val="none" w:sz="0" w:space="0" w:color="auto"/>
        <w:bottom w:val="none" w:sz="0" w:space="0" w:color="auto"/>
        <w:right w:val="none" w:sz="0" w:space="0" w:color="auto"/>
      </w:divBdr>
    </w:div>
    <w:div w:id="2111583655">
      <w:bodyDiv w:val="1"/>
      <w:marLeft w:val="0"/>
      <w:marRight w:val="0"/>
      <w:marTop w:val="0"/>
      <w:marBottom w:val="0"/>
      <w:divBdr>
        <w:top w:val="none" w:sz="0" w:space="0" w:color="auto"/>
        <w:left w:val="none" w:sz="0" w:space="0" w:color="auto"/>
        <w:bottom w:val="none" w:sz="0" w:space="0" w:color="auto"/>
        <w:right w:val="none" w:sz="0" w:space="0" w:color="auto"/>
      </w:divBdr>
    </w:div>
    <w:div w:id="2112776056">
      <w:bodyDiv w:val="1"/>
      <w:marLeft w:val="0"/>
      <w:marRight w:val="0"/>
      <w:marTop w:val="0"/>
      <w:marBottom w:val="0"/>
      <w:divBdr>
        <w:top w:val="none" w:sz="0" w:space="0" w:color="auto"/>
        <w:left w:val="none" w:sz="0" w:space="0" w:color="auto"/>
        <w:bottom w:val="none" w:sz="0" w:space="0" w:color="auto"/>
        <w:right w:val="none" w:sz="0" w:space="0" w:color="auto"/>
      </w:divBdr>
    </w:div>
    <w:div w:id="2112896930">
      <w:bodyDiv w:val="1"/>
      <w:marLeft w:val="0"/>
      <w:marRight w:val="0"/>
      <w:marTop w:val="0"/>
      <w:marBottom w:val="0"/>
      <w:divBdr>
        <w:top w:val="none" w:sz="0" w:space="0" w:color="auto"/>
        <w:left w:val="none" w:sz="0" w:space="0" w:color="auto"/>
        <w:bottom w:val="none" w:sz="0" w:space="0" w:color="auto"/>
        <w:right w:val="none" w:sz="0" w:space="0" w:color="auto"/>
      </w:divBdr>
    </w:div>
    <w:div w:id="2112972381">
      <w:bodyDiv w:val="1"/>
      <w:marLeft w:val="0"/>
      <w:marRight w:val="0"/>
      <w:marTop w:val="0"/>
      <w:marBottom w:val="0"/>
      <w:divBdr>
        <w:top w:val="none" w:sz="0" w:space="0" w:color="auto"/>
        <w:left w:val="none" w:sz="0" w:space="0" w:color="auto"/>
        <w:bottom w:val="none" w:sz="0" w:space="0" w:color="auto"/>
        <w:right w:val="none" w:sz="0" w:space="0" w:color="auto"/>
      </w:divBdr>
    </w:div>
    <w:div w:id="2113043364">
      <w:bodyDiv w:val="1"/>
      <w:marLeft w:val="0"/>
      <w:marRight w:val="0"/>
      <w:marTop w:val="0"/>
      <w:marBottom w:val="0"/>
      <w:divBdr>
        <w:top w:val="none" w:sz="0" w:space="0" w:color="auto"/>
        <w:left w:val="none" w:sz="0" w:space="0" w:color="auto"/>
        <w:bottom w:val="none" w:sz="0" w:space="0" w:color="auto"/>
        <w:right w:val="none" w:sz="0" w:space="0" w:color="auto"/>
      </w:divBdr>
    </w:div>
    <w:div w:id="2113043810">
      <w:bodyDiv w:val="1"/>
      <w:marLeft w:val="0"/>
      <w:marRight w:val="0"/>
      <w:marTop w:val="0"/>
      <w:marBottom w:val="0"/>
      <w:divBdr>
        <w:top w:val="none" w:sz="0" w:space="0" w:color="auto"/>
        <w:left w:val="none" w:sz="0" w:space="0" w:color="auto"/>
        <w:bottom w:val="none" w:sz="0" w:space="0" w:color="auto"/>
        <w:right w:val="none" w:sz="0" w:space="0" w:color="auto"/>
      </w:divBdr>
    </w:div>
    <w:div w:id="2113280401">
      <w:bodyDiv w:val="1"/>
      <w:marLeft w:val="0"/>
      <w:marRight w:val="0"/>
      <w:marTop w:val="0"/>
      <w:marBottom w:val="0"/>
      <w:divBdr>
        <w:top w:val="none" w:sz="0" w:space="0" w:color="auto"/>
        <w:left w:val="none" w:sz="0" w:space="0" w:color="auto"/>
        <w:bottom w:val="none" w:sz="0" w:space="0" w:color="auto"/>
        <w:right w:val="none" w:sz="0" w:space="0" w:color="auto"/>
      </w:divBdr>
    </w:div>
    <w:div w:id="2114543934">
      <w:bodyDiv w:val="1"/>
      <w:marLeft w:val="0"/>
      <w:marRight w:val="0"/>
      <w:marTop w:val="0"/>
      <w:marBottom w:val="0"/>
      <w:divBdr>
        <w:top w:val="none" w:sz="0" w:space="0" w:color="auto"/>
        <w:left w:val="none" w:sz="0" w:space="0" w:color="auto"/>
        <w:bottom w:val="none" w:sz="0" w:space="0" w:color="auto"/>
        <w:right w:val="none" w:sz="0" w:space="0" w:color="auto"/>
      </w:divBdr>
    </w:div>
    <w:div w:id="2114671331">
      <w:bodyDiv w:val="1"/>
      <w:marLeft w:val="0"/>
      <w:marRight w:val="0"/>
      <w:marTop w:val="0"/>
      <w:marBottom w:val="0"/>
      <w:divBdr>
        <w:top w:val="none" w:sz="0" w:space="0" w:color="auto"/>
        <w:left w:val="none" w:sz="0" w:space="0" w:color="auto"/>
        <w:bottom w:val="none" w:sz="0" w:space="0" w:color="auto"/>
        <w:right w:val="none" w:sz="0" w:space="0" w:color="auto"/>
      </w:divBdr>
    </w:div>
    <w:div w:id="2114936999">
      <w:bodyDiv w:val="1"/>
      <w:marLeft w:val="0"/>
      <w:marRight w:val="0"/>
      <w:marTop w:val="0"/>
      <w:marBottom w:val="0"/>
      <w:divBdr>
        <w:top w:val="none" w:sz="0" w:space="0" w:color="auto"/>
        <w:left w:val="none" w:sz="0" w:space="0" w:color="auto"/>
        <w:bottom w:val="none" w:sz="0" w:space="0" w:color="auto"/>
        <w:right w:val="none" w:sz="0" w:space="0" w:color="auto"/>
      </w:divBdr>
    </w:div>
    <w:div w:id="2115400550">
      <w:bodyDiv w:val="1"/>
      <w:marLeft w:val="0"/>
      <w:marRight w:val="0"/>
      <w:marTop w:val="0"/>
      <w:marBottom w:val="0"/>
      <w:divBdr>
        <w:top w:val="none" w:sz="0" w:space="0" w:color="auto"/>
        <w:left w:val="none" w:sz="0" w:space="0" w:color="auto"/>
        <w:bottom w:val="none" w:sz="0" w:space="0" w:color="auto"/>
        <w:right w:val="none" w:sz="0" w:space="0" w:color="auto"/>
      </w:divBdr>
    </w:div>
    <w:div w:id="2115588911">
      <w:bodyDiv w:val="1"/>
      <w:marLeft w:val="0"/>
      <w:marRight w:val="0"/>
      <w:marTop w:val="0"/>
      <w:marBottom w:val="0"/>
      <w:divBdr>
        <w:top w:val="none" w:sz="0" w:space="0" w:color="auto"/>
        <w:left w:val="none" w:sz="0" w:space="0" w:color="auto"/>
        <w:bottom w:val="none" w:sz="0" w:space="0" w:color="auto"/>
        <w:right w:val="none" w:sz="0" w:space="0" w:color="auto"/>
      </w:divBdr>
    </w:div>
    <w:div w:id="2116166302">
      <w:bodyDiv w:val="1"/>
      <w:marLeft w:val="0"/>
      <w:marRight w:val="0"/>
      <w:marTop w:val="0"/>
      <w:marBottom w:val="0"/>
      <w:divBdr>
        <w:top w:val="none" w:sz="0" w:space="0" w:color="auto"/>
        <w:left w:val="none" w:sz="0" w:space="0" w:color="auto"/>
        <w:bottom w:val="none" w:sz="0" w:space="0" w:color="auto"/>
        <w:right w:val="none" w:sz="0" w:space="0" w:color="auto"/>
      </w:divBdr>
    </w:div>
    <w:div w:id="2116441745">
      <w:bodyDiv w:val="1"/>
      <w:marLeft w:val="0"/>
      <w:marRight w:val="0"/>
      <w:marTop w:val="0"/>
      <w:marBottom w:val="0"/>
      <w:divBdr>
        <w:top w:val="none" w:sz="0" w:space="0" w:color="auto"/>
        <w:left w:val="none" w:sz="0" w:space="0" w:color="auto"/>
        <w:bottom w:val="none" w:sz="0" w:space="0" w:color="auto"/>
        <w:right w:val="none" w:sz="0" w:space="0" w:color="auto"/>
      </w:divBdr>
    </w:div>
    <w:div w:id="2117164802">
      <w:bodyDiv w:val="1"/>
      <w:marLeft w:val="0"/>
      <w:marRight w:val="0"/>
      <w:marTop w:val="0"/>
      <w:marBottom w:val="0"/>
      <w:divBdr>
        <w:top w:val="none" w:sz="0" w:space="0" w:color="auto"/>
        <w:left w:val="none" w:sz="0" w:space="0" w:color="auto"/>
        <w:bottom w:val="none" w:sz="0" w:space="0" w:color="auto"/>
        <w:right w:val="none" w:sz="0" w:space="0" w:color="auto"/>
      </w:divBdr>
    </w:div>
    <w:div w:id="2118406082">
      <w:bodyDiv w:val="1"/>
      <w:marLeft w:val="0"/>
      <w:marRight w:val="0"/>
      <w:marTop w:val="0"/>
      <w:marBottom w:val="0"/>
      <w:divBdr>
        <w:top w:val="none" w:sz="0" w:space="0" w:color="auto"/>
        <w:left w:val="none" w:sz="0" w:space="0" w:color="auto"/>
        <w:bottom w:val="none" w:sz="0" w:space="0" w:color="auto"/>
        <w:right w:val="none" w:sz="0" w:space="0" w:color="auto"/>
      </w:divBdr>
    </w:div>
    <w:div w:id="2118862546">
      <w:bodyDiv w:val="1"/>
      <w:marLeft w:val="0"/>
      <w:marRight w:val="0"/>
      <w:marTop w:val="0"/>
      <w:marBottom w:val="0"/>
      <w:divBdr>
        <w:top w:val="none" w:sz="0" w:space="0" w:color="auto"/>
        <w:left w:val="none" w:sz="0" w:space="0" w:color="auto"/>
        <w:bottom w:val="none" w:sz="0" w:space="0" w:color="auto"/>
        <w:right w:val="none" w:sz="0" w:space="0" w:color="auto"/>
      </w:divBdr>
    </w:div>
    <w:div w:id="2119446803">
      <w:bodyDiv w:val="1"/>
      <w:marLeft w:val="0"/>
      <w:marRight w:val="0"/>
      <w:marTop w:val="0"/>
      <w:marBottom w:val="0"/>
      <w:divBdr>
        <w:top w:val="none" w:sz="0" w:space="0" w:color="auto"/>
        <w:left w:val="none" w:sz="0" w:space="0" w:color="auto"/>
        <w:bottom w:val="none" w:sz="0" w:space="0" w:color="auto"/>
        <w:right w:val="none" w:sz="0" w:space="0" w:color="auto"/>
      </w:divBdr>
    </w:div>
    <w:div w:id="2119567555">
      <w:bodyDiv w:val="1"/>
      <w:marLeft w:val="0"/>
      <w:marRight w:val="0"/>
      <w:marTop w:val="0"/>
      <w:marBottom w:val="0"/>
      <w:divBdr>
        <w:top w:val="none" w:sz="0" w:space="0" w:color="auto"/>
        <w:left w:val="none" w:sz="0" w:space="0" w:color="auto"/>
        <w:bottom w:val="none" w:sz="0" w:space="0" w:color="auto"/>
        <w:right w:val="none" w:sz="0" w:space="0" w:color="auto"/>
      </w:divBdr>
    </w:div>
    <w:div w:id="2119636643">
      <w:bodyDiv w:val="1"/>
      <w:marLeft w:val="0"/>
      <w:marRight w:val="0"/>
      <w:marTop w:val="0"/>
      <w:marBottom w:val="0"/>
      <w:divBdr>
        <w:top w:val="none" w:sz="0" w:space="0" w:color="auto"/>
        <w:left w:val="none" w:sz="0" w:space="0" w:color="auto"/>
        <w:bottom w:val="none" w:sz="0" w:space="0" w:color="auto"/>
        <w:right w:val="none" w:sz="0" w:space="0" w:color="auto"/>
      </w:divBdr>
    </w:div>
    <w:div w:id="2120029980">
      <w:bodyDiv w:val="1"/>
      <w:marLeft w:val="0"/>
      <w:marRight w:val="0"/>
      <w:marTop w:val="0"/>
      <w:marBottom w:val="0"/>
      <w:divBdr>
        <w:top w:val="none" w:sz="0" w:space="0" w:color="auto"/>
        <w:left w:val="none" w:sz="0" w:space="0" w:color="auto"/>
        <w:bottom w:val="none" w:sz="0" w:space="0" w:color="auto"/>
        <w:right w:val="none" w:sz="0" w:space="0" w:color="auto"/>
      </w:divBdr>
    </w:div>
    <w:div w:id="2120951194">
      <w:bodyDiv w:val="1"/>
      <w:marLeft w:val="0"/>
      <w:marRight w:val="0"/>
      <w:marTop w:val="0"/>
      <w:marBottom w:val="0"/>
      <w:divBdr>
        <w:top w:val="none" w:sz="0" w:space="0" w:color="auto"/>
        <w:left w:val="none" w:sz="0" w:space="0" w:color="auto"/>
        <w:bottom w:val="none" w:sz="0" w:space="0" w:color="auto"/>
        <w:right w:val="none" w:sz="0" w:space="0" w:color="auto"/>
      </w:divBdr>
    </w:div>
    <w:div w:id="2121414382">
      <w:bodyDiv w:val="1"/>
      <w:marLeft w:val="0"/>
      <w:marRight w:val="0"/>
      <w:marTop w:val="0"/>
      <w:marBottom w:val="0"/>
      <w:divBdr>
        <w:top w:val="none" w:sz="0" w:space="0" w:color="auto"/>
        <w:left w:val="none" w:sz="0" w:space="0" w:color="auto"/>
        <w:bottom w:val="none" w:sz="0" w:space="0" w:color="auto"/>
        <w:right w:val="none" w:sz="0" w:space="0" w:color="auto"/>
      </w:divBdr>
    </w:div>
    <w:div w:id="2122257836">
      <w:bodyDiv w:val="1"/>
      <w:marLeft w:val="0"/>
      <w:marRight w:val="0"/>
      <w:marTop w:val="0"/>
      <w:marBottom w:val="0"/>
      <w:divBdr>
        <w:top w:val="none" w:sz="0" w:space="0" w:color="auto"/>
        <w:left w:val="none" w:sz="0" w:space="0" w:color="auto"/>
        <w:bottom w:val="none" w:sz="0" w:space="0" w:color="auto"/>
        <w:right w:val="none" w:sz="0" w:space="0" w:color="auto"/>
      </w:divBdr>
    </w:div>
    <w:div w:id="2122648580">
      <w:bodyDiv w:val="1"/>
      <w:marLeft w:val="0"/>
      <w:marRight w:val="0"/>
      <w:marTop w:val="0"/>
      <w:marBottom w:val="0"/>
      <w:divBdr>
        <w:top w:val="none" w:sz="0" w:space="0" w:color="auto"/>
        <w:left w:val="none" w:sz="0" w:space="0" w:color="auto"/>
        <w:bottom w:val="none" w:sz="0" w:space="0" w:color="auto"/>
        <w:right w:val="none" w:sz="0" w:space="0" w:color="auto"/>
      </w:divBdr>
    </w:div>
    <w:div w:id="2125269058">
      <w:bodyDiv w:val="1"/>
      <w:marLeft w:val="0"/>
      <w:marRight w:val="0"/>
      <w:marTop w:val="0"/>
      <w:marBottom w:val="0"/>
      <w:divBdr>
        <w:top w:val="none" w:sz="0" w:space="0" w:color="auto"/>
        <w:left w:val="none" w:sz="0" w:space="0" w:color="auto"/>
        <w:bottom w:val="none" w:sz="0" w:space="0" w:color="auto"/>
        <w:right w:val="none" w:sz="0" w:space="0" w:color="auto"/>
      </w:divBdr>
    </w:div>
    <w:div w:id="2125273030">
      <w:bodyDiv w:val="1"/>
      <w:marLeft w:val="0"/>
      <w:marRight w:val="0"/>
      <w:marTop w:val="0"/>
      <w:marBottom w:val="0"/>
      <w:divBdr>
        <w:top w:val="none" w:sz="0" w:space="0" w:color="auto"/>
        <w:left w:val="none" w:sz="0" w:space="0" w:color="auto"/>
        <w:bottom w:val="none" w:sz="0" w:space="0" w:color="auto"/>
        <w:right w:val="none" w:sz="0" w:space="0" w:color="auto"/>
      </w:divBdr>
    </w:div>
    <w:div w:id="2125877782">
      <w:bodyDiv w:val="1"/>
      <w:marLeft w:val="0"/>
      <w:marRight w:val="0"/>
      <w:marTop w:val="0"/>
      <w:marBottom w:val="0"/>
      <w:divBdr>
        <w:top w:val="none" w:sz="0" w:space="0" w:color="auto"/>
        <w:left w:val="none" w:sz="0" w:space="0" w:color="auto"/>
        <w:bottom w:val="none" w:sz="0" w:space="0" w:color="auto"/>
        <w:right w:val="none" w:sz="0" w:space="0" w:color="auto"/>
      </w:divBdr>
    </w:div>
    <w:div w:id="2126384745">
      <w:bodyDiv w:val="1"/>
      <w:marLeft w:val="0"/>
      <w:marRight w:val="0"/>
      <w:marTop w:val="0"/>
      <w:marBottom w:val="0"/>
      <w:divBdr>
        <w:top w:val="none" w:sz="0" w:space="0" w:color="auto"/>
        <w:left w:val="none" w:sz="0" w:space="0" w:color="auto"/>
        <w:bottom w:val="none" w:sz="0" w:space="0" w:color="auto"/>
        <w:right w:val="none" w:sz="0" w:space="0" w:color="auto"/>
      </w:divBdr>
    </w:div>
    <w:div w:id="2126389141">
      <w:bodyDiv w:val="1"/>
      <w:marLeft w:val="0"/>
      <w:marRight w:val="0"/>
      <w:marTop w:val="0"/>
      <w:marBottom w:val="0"/>
      <w:divBdr>
        <w:top w:val="none" w:sz="0" w:space="0" w:color="auto"/>
        <w:left w:val="none" w:sz="0" w:space="0" w:color="auto"/>
        <w:bottom w:val="none" w:sz="0" w:space="0" w:color="auto"/>
        <w:right w:val="none" w:sz="0" w:space="0" w:color="auto"/>
      </w:divBdr>
    </w:div>
    <w:div w:id="2126731868">
      <w:bodyDiv w:val="1"/>
      <w:marLeft w:val="0"/>
      <w:marRight w:val="0"/>
      <w:marTop w:val="0"/>
      <w:marBottom w:val="0"/>
      <w:divBdr>
        <w:top w:val="none" w:sz="0" w:space="0" w:color="auto"/>
        <w:left w:val="none" w:sz="0" w:space="0" w:color="auto"/>
        <w:bottom w:val="none" w:sz="0" w:space="0" w:color="auto"/>
        <w:right w:val="none" w:sz="0" w:space="0" w:color="auto"/>
      </w:divBdr>
    </w:div>
    <w:div w:id="2126805539">
      <w:bodyDiv w:val="1"/>
      <w:marLeft w:val="0"/>
      <w:marRight w:val="0"/>
      <w:marTop w:val="0"/>
      <w:marBottom w:val="0"/>
      <w:divBdr>
        <w:top w:val="none" w:sz="0" w:space="0" w:color="auto"/>
        <w:left w:val="none" w:sz="0" w:space="0" w:color="auto"/>
        <w:bottom w:val="none" w:sz="0" w:space="0" w:color="auto"/>
        <w:right w:val="none" w:sz="0" w:space="0" w:color="auto"/>
      </w:divBdr>
    </w:div>
    <w:div w:id="2127040676">
      <w:bodyDiv w:val="1"/>
      <w:marLeft w:val="0"/>
      <w:marRight w:val="0"/>
      <w:marTop w:val="0"/>
      <w:marBottom w:val="0"/>
      <w:divBdr>
        <w:top w:val="none" w:sz="0" w:space="0" w:color="auto"/>
        <w:left w:val="none" w:sz="0" w:space="0" w:color="auto"/>
        <w:bottom w:val="none" w:sz="0" w:space="0" w:color="auto"/>
        <w:right w:val="none" w:sz="0" w:space="0" w:color="auto"/>
      </w:divBdr>
    </w:div>
    <w:div w:id="2127850488">
      <w:bodyDiv w:val="1"/>
      <w:marLeft w:val="0"/>
      <w:marRight w:val="0"/>
      <w:marTop w:val="0"/>
      <w:marBottom w:val="0"/>
      <w:divBdr>
        <w:top w:val="none" w:sz="0" w:space="0" w:color="auto"/>
        <w:left w:val="none" w:sz="0" w:space="0" w:color="auto"/>
        <w:bottom w:val="none" w:sz="0" w:space="0" w:color="auto"/>
        <w:right w:val="none" w:sz="0" w:space="0" w:color="auto"/>
      </w:divBdr>
    </w:div>
    <w:div w:id="2128236415">
      <w:bodyDiv w:val="1"/>
      <w:marLeft w:val="0"/>
      <w:marRight w:val="0"/>
      <w:marTop w:val="0"/>
      <w:marBottom w:val="0"/>
      <w:divBdr>
        <w:top w:val="none" w:sz="0" w:space="0" w:color="auto"/>
        <w:left w:val="none" w:sz="0" w:space="0" w:color="auto"/>
        <w:bottom w:val="none" w:sz="0" w:space="0" w:color="auto"/>
        <w:right w:val="none" w:sz="0" w:space="0" w:color="auto"/>
      </w:divBdr>
    </w:div>
    <w:div w:id="2128310755">
      <w:bodyDiv w:val="1"/>
      <w:marLeft w:val="0"/>
      <w:marRight w:val="0"/>
      <w:marTop w:val="0"/>
      <w:marBottom w:val="0"/>
      <w:divBdr>
        <w:top w:val="none" w:sz="0" w:space="0" w:color="auto"/>
        <w:left w:val="none" w:sz="0" w:space="0" w:color="auto"/>
        <w:bottom w:val="none" w:sz="0" w:space="0" w:color="auto"/>
        <w:right w:val="none" w:sz="0" w:space="0" w:color="auto"/>
      </w:divBdr>
    </w:div>
    <w:div w:id="2128431903">
      <w:bodyDiv w:val="1"/>
      <w:marLeft w:val="0"/>
      <w:marRight w:val="0"/>
      <w:marTop w:val="0"/>
      <w:marBottom w:val="0"/>
      <w:divBdr>
        <w:top w:val="none" w:sz="0" w:space="0" w:color="auto"/>
        <w:left w:val="none" w:sz="0" w:space="0" w:color="auto"/>
        <w:bottom w:val="none" w:sz="0" w:space="0" w:color="auto"/>
        <w:right w:val="none" w:sz="0" w:space="0" w:color="auto"/>
      </w:divBdr>
    </w:div>
    <w:div w:id="2128699770">
      <w:bodyDiv w:val="1"/>
      <w:marLeft w:val="0"/>
      <w:marRight w:val="0"/>
      <w:marTop w:val="0"/>
      <w:marBottom w:val="0"/>
      <w:divBdr>
        <w:top w:val="none" w:sz="0" w:space="0" w:color="auto"/>
        <w:left w:val="none" w:sz="0" w:space="0" w:color="auto"/>
        <w:bottom w:val="none" w:sz="0" w:space="0" w:color="auto"/>
        <w:right w:val="none" w:sz="0" w:space="0" w:color="auto"/>
      </w:divBdr>
    </w:div>
    <w:div w:id="2128813920">
      <w:bodyDiv w:val="1"/>
      <w:marLeft w:val="0"/>
      <w:marRight w:val="0"/>
      <w:marTop w:val="0"/>
      <w:marBottom w:val="0"/>
      <w:divBdr>
        <w:top w:val="none" w:sz="0" w:space="0" w:color="auto"/>
        <w:left w:val="none" w:sz="0" w:space="0" w:color="auto"/>
        <w:bottom w:val="none" w:sz="0" w:space="0" w:color="auto"/>
        <w:right w:val="none" w:sz="0" w:space="0" w:color="auto"/>
      </w:divBdr>
    </w:div>
    <w:div w:id="2129228518">
      <w:bodyDiv w:val="1"/>
      <w:marLeft w:val="0"/>
      <w:marRight w:val="0"/>
      <w:marTop w:val="0"/>
      <w:marBottom w:val="0"/>
      <w:divBdr>
        <w:top w:val="none" w:sz="0" w:space="0" w:color="auto"/>
        <w:left w:val="none" w:sz="0" w:space="0" w:color="auto"/>
        <w:bottom w:val="none" w:sz="0" w:space="0" w:color="auto"/>
        <w:right w:val="none" w:sz="0" w:space="0" w:color="auto"/>
      </w:divBdr>
    </w:div>
    <w:div w:id="2129614859">
      <w:bodyDiv w:val="1"/>
      <w:marLeft w:val="0"/>
      <w:marRight w:val="0"/>
      <w:marTop w:val="0"/>
      <w:marBottom w:val="0"/>
      <w:divBdr>
        <w:top w:val="none" w:sz="0" w:space="0" w:color="auto"/>
        <w:left w:val="none" w:sz="0" w:space="0" w:color="auto"/>
        <w:bottom w:val="none" w:sz="0" w:space="0" w:color="auto"/>
        <w:right w:val="none" w:sz="0" w:space="0" w:color="auto"/>
      </w:divBdr>
    </w:div>
    <w:div w:id="2130078197">
      <w:bodyDiv w:val="1"/>
      <w:marLeft w:val="0"/>
      <w:marRight w:val="0"/>
      <w:marTop w:val="0"/>
      <w:marBottom w:val="0"/>
      <w:divBdr>
        <w:top w:val="none" w:sz="0" w:space="0" w:color="auto"/>
        <w:left w:val="none" w:sz="0" w:space="0" w:color="auto"/>
        <w:bottom w:val="none" w:sz="0" w:space="0" w:color="auto"/>
        <w:right w:val="none" w:sz="0" w:space="0" w:color="auto"/>
      </w:divBdr>
    </w:div>
    <w:div w:id="2130276720">
      <w:bodyDiv w:val="1"/>
      <w:marLeft w:val="0"/>
      <w:marRight w:val="0"/>
      <w:marTop w:val="0"/>
      <w:marBottom w:val="0"/>
      <w:divBdr>
        <w:top w:val="none" w:sz="0" w:space="0" w:color="auto"/>
        <w:left w:val="none" w:sz="0" w:space="0" w:color="auto"/>
        <w:bottom w:val="none" w:sz="0" w:space="0" w:color="auto"/>
        <w:right w:val="none" w:sz="0" w:space="0" w:color="auto"/>
      </w:divBdr>
    </w:div>
    <w:div w:id="2131127197">
      <w:bodyDiv w:val="1"/>
      <w:marLeft w:val="0"/>
      <w:marRight w:val="0"/>
      <w:marTop w:val="0"/>
      <w:marBottom w:val="0"/>
      <w:divBdr>
        <w:top w:val="none" w:sz="0" w:space="0" w:color="auto"/>
        <w:left w:val="none" w:sz="0" w:space="0" w:color="auto"/>
        <w:bottom w:val="none" w:sz="0" w:space="0" w:color="auto"/>
        <w:right w:val="none" w:sz="0" w:space="0" w:color="auto"/>
      </w:divBdr>
    </w:div>
    <w:div w:id="2131777805">
      <w:bodyDiv w:val="1"/>
      <w:marLeft w:val="0"/>
      <w:marRight w:val="0"/>
      <w:marTop w:val="0"/>
      <w:marBottom w:val="0"/>
      <w:divBdr>
        <w:top w:val="none" w:sz="0" w:space="0" w:color="auto"/>
        <w:left w:val="none" w:sz="0" w:space="0" w:color="auto"/>
        <w:bottom w:val="none" w:sz="0" w:space="0" w:color="auto"/>
        <w:right w:val="none" w:sz="0" w:space="0" w:color="auto"/>
      </w:divBdr>
    </w:div>
    <w:div w:id="2131779871">
      <w:bodyDiv w:val="1"/>
      <w:marLeft w:val="0"/>
      <w:marRight w:val="0"/>
      <w:marTop w:val="0"/>
      <w:marBottom w:val="0"/>
      <w:divBdr>
        <w:top w:val="none" w:sz="0" w:space="0" w:color="auto"/>
        <w:left w:val="none" w:sz="0" w:space="0" w:color="auto"/>
        <w:bottom w:val="none" w:sz="0" w:space="0" w:color="auto"/>
        <w:right w:val="none" w:sz="0" w:space="0" w:color="auto"/>
      </w:divBdr>
    </w:div>
    <w:div w:id="2132555198">
      <w:bodyDiv w:val="1"/>
      <w:marLeft w:val="0"/>
      <w:marRight w:val="0"/>
      <w:marTop w:val="0"/>
      <w:marBottom w:val="0"/>
      <w:divBdr>
        <w:top w:val="none" w:sz="0" w:space="0" w:color="auto"/>
        <w:left w:val="none" w:sz="0" w:space="0" w:color="auto"/>
        <w:bottom w:val="none" w:sz="0" w:space="0" w:color="auto"/>
        <w:right w:val="none" w:sz="0" w:space="0" w:color="auto"/>
      </w:divBdr>
    </w:div>
    <w:div w:id="2133014397">
      <w:bodyDiv w:val="1"/>
      <w:marLeft w:val="0"/>
      <w:marRight w:val="0"/>
      <w:marTop w:val="0"/>
      <w:marBottom w:val="0"/>
      <w:divBdr>
        <w:top w:val="none" w:sz="0" w:space="0" w:color="auto"/>
        <w:left w:val="none" w:sz="0" w:space="0" w:color="auto"/>
        <w:bottom w:val="none" w:sz="0" w:space="0" w:color="auto"/>
        <w:right w:val="none" w:sz="0" w:space="0" w:color="auto"/>
      </w:divBdr>
    </w:div>
    <w:div w:id="2133207985">
      <w:bodyDiv w:val="1"/>
      <w:marLeft w:val="0"/>
      <w:marRight w:val="0"/>
      <w:marTop w:val="0"/>
      <w:marBottom w:val="0"/>
      <w:divBdr>
        <w:top w:val="none" w:sz="0" w:space="0" w:color="auto"/>
        <w:left w:val="none" w:sz="0" w:space="0" w:color="auto"/>
        <w:bottom w:val="none" w:sz="0" w:space="0" w:color="auto"/>
        <w:right w:val="none" w:sz="0" w:space="0" w:color="auto"/>
      </w:divBdr>
    </w:div>
    <w:div w:id="2133212120">
      <w:bodyDiv w:val="1"/>
      <w:marLeft w:val="0"/>
      <w:marRight w:val="0"/>
      <w:marTop w:val="0"/>
      <w:marBottom w:val="0"/>
      <w:divBdr>
        <w:top w:val="none" w:sz="0" w:space="0" w:color="auto"/>
        <w:left w:val="none" w:sz="0" w:space="0" w:color="auto"/>
        <w:bottom w:val="none" w:sz="0" w:space="0" w:color="auto"/>
        <w:right w:val="none" w:sz="0" w:space="0" w:color="auto"/>
      </w:divBdr>
    </w:div>
    <w:div w:id="2133398770">
      <w:bodyDiv w:val="1"/>
      <w:marLeft w:val="0"/>
      <w:marRight w:val="0"/>
      <w:marTop w:val="0"/>
      <w:marBottom w:val="0"/>
      <w:divBdr>
        <w:top w:val="none" w:sz="0" w:space="0" w:color="auto"/>
        <w:left w:val="none" w:sz="0" w:space="0" w:color="auto"/>
        <w:bottom w:val="none" w:sz="0" w:space="0" w:color="auto"/>
        <w:right w:val="none" w:sz="0" w:space="0" w:color="auto"/>
      </w:divBdr>
    </w:div>
    <w:div w:id="2133553099">
      <w:bodyDiv w:val="1"/>
      <w:marLeft w:val="0"/>
      <w:marRight w:val="0"/>
      <w:marTop w:val="0"/>
      <w:marBottom w:val="0"/>
      <w:divBdr>
        <w:top w:val="none" w:sz="0" w:space="0" w:color="auto"/>
        <w:left w:val="none" w:sz="0" w:space="0" w:color="auto"/>
        <w:bottom w:val="none" w:sz="0" w:space="0" w:color="auto"/>
        <w:right w:val="none" w:sz="0" w:space="0" w:color="auto"/>
      </w:divBdr>
    </w:div>
    <w:div w:id="2133556021">
      <w:bodyDiv w:val="1"/>
      <w:marLeft w:val="0"/>
      <w:marRight w:val="0"/>
      <w:marTop w:val="0"/>
      <w:marBottom w:val="0"/>
      <w:divBdr>
        <w:top w:val="none" w:sz="0" w:space="0" w:color="auto"/>
        <w:left w:val="none" w:sz="0" w:space="0" w:color="auto"/>
        <w:bottom w:val="none" w:sz="0" w:space="0" w:color="auto"/>
        <w:right w:val="none" w:sz="0" w:space="0" w:color="auto"/>
      </w:divBdr>
    </w:div>
    <w:div w:id="2133664622">
      <w:bodyDiv w:val="1"/>
      <w:marLeft w:val="0"/>
      <w:marRight w:val="0"/>
      <w:marTop w:val="0"/>
      <w:marBottom w:val="0"/>
      <w:divBdr>
        <w:top w:val="none" w:sz="0" w:space="0" w:color="auto"/>
        <w:left w:val="none" w:sz="0" w:space="0" w:color="auto"/>
        <w:bottom w:val="none" w:sz="0" w:space="0" w:color="auto"/>
        <w:right w:val="none" w:sz="0" w:space="0" w:color="auto"/>
      </w:divBdr>
    </w:div>
    <w:div w:id="2133867245">
      <w:bodyDiv w:val="1"/>
      <w:marLeft w:val="0"/>
      <w:marRight w:val="0"/>
      <w:marTop w:val="0"/>
      <w:marBottom w:val="0"/>
      <w:divBdr>
        <w:top w:val="none" w:sz="0" w:space="0" w:color="auto"/>
        <w:left w:val="none" w:sz="0" w:space="0" w:color="auto"/>
        <w:bottom w:val="none" w:sz="0" w:space="0" w:color="auto"/>
        <w:right w:val="none" w:sz="0" w:space="0" w:color="auto"/>
      </w:divBdr>
    </w:div>
    <w:div w:id="2134515876">
      <w:bodyDiv w:val="1"/>
      <w:marLeft w:val="0"/>
      <w:marRight w:val="0"/>
      <w:marTop w:val="0"/>
      <w:marBottom w:val="0"/>
      <w:divBdr>
        <w:top w:val="none" w:sz="0" w:space="0" w:color="auto"/>
        <w:left w:val="none" w:sz="0" w:space="0" w:color="auto"/>
        <w:bottom w:val="none" w:sz="0" w:space="0" w:color="auto"/>
        <w:right w:val="none" w:sz="0" w:space="0" w:color="auto"/>
      </w:divBdr>
    </w:div>
    <w:div w:id="2134707647">
      <w:bodyDiv w:val="1"/>
      <w:marLeft w:val="0"/>
      <w:marRight w:val="0"/>
      <w:marTop w:val="0"/>
      <w:marBottom w:val="0"/>
      <w:divBdr>
        <w:top w:val="none" w:sz="0" w:space="0" w:color="auto"/>
        <w:left w:val="none" w:sz="0" w:space="0" w:color="auto"/>
        <w:bottom w:val="none" w:sz="0" w:space="0" w:color="auto"/>
        <w:right w:val="none" w:sz="0" w:space="0" w:color="auto"/>
      </w:divBdr>
    </w:div>
    <w:div w:id="2134783474">
      <w:bodyDiv w:val="1"/>
      <w:marLeft w:val="0"/>
      <w:marRight w:val="0"/>
      <w:marTop w:val="0"/>
      <w:marBottom w:val="0"/>
      <w:divBdr>
        <w:top w:val="none" w:sz="0" w:space="0" w:color="auto"/>
        <w:left w:val="none" w:sz="0" w:space="0" w:color="auto"/>
        <w:bottom w:val="none" w:sz="0" w:space="0" w:color="auto"/>
        <w:right w:val="none" w:sz="0" w:space="0" w:color="auto"/>
      </w:divBdr>
    </w:div>
    <w:div w:id="2135294164">
      <w:bodyDiv w:val="1"/>
      <w:marLeft w:val="0"/>
      <w:marRight w:val="0"/>
      <w:marTop w:val="0"/>
      <w:marBottom w:val="0"/>
      <w:divBdr>
        <w:top w:val="none" w:sz="0" w:space="0" w:color="auto"/>
        <w:left w:val="none" w:sz="0" w:space="0" w:color="auto"/>
        <w:bottom w:val="none" w:sz="0" w:space="0" w:color="auto"/>
        <w:right w:val="none" w:sz="0" w:space="0" w:color="auto"/>
      </w:divBdr>
    </w:div>
    <w:div w:id="2135977173">
      <w:bodyDiv w:val="1"/>
      <w:marLeft w:val="0"/>
      <w:marRight w:val="0"/>
      <w:marTop w:val="0"/>
      <w:marBottom w:val="0"/>
      <w:divBdr>
        <w:top w:val="none" w:sz="0" w:space="0" w:color="auto"/>
        <w:left w:val="none" w:sz="0" w:space="0" w:color="auto"/>
        <w:bottom w:val="none" w:sz="0" w:space="0" w:color="auto"/>
        <w:right w:val="none" w:sz="0" w:space="0" w:color="auto"/>
      </w:divBdr>
    </w:div>
    <w:div w:id="2140149404">
      <w:bodyDiv w:val="1"/>
      <w:marLeft w:val="0"/>
      <w:marRight w:val="0"/>
      <w:marTop w:val="0"/>
      <w:marBottom w:val="0"/>
      <w:divBdr>
        <w:top w:val="none" w:sz="0" w:space="0" w:color="auto"/>
        <w:left w:val="none" w:sz="0" w:space="0" w:color="auto"/>
        <w:bottom w:val="none" w:sz="0" w:space="0" w:color="auto"/>
        <w:right w:val="none" w:sz="0" w:space="0" w:color="auto"/>
      </w:divBdr>
    </w:div>
    <w:div w:id="2141148414">
      <w:bodyDiv w:val="1"/>
      <w:marLeft w:val="0"/>
      <w:marRight w:val="0"/>
      <w:marTop w:val="0"/>
      <w:marBottom w:val="0"/>
      <w:divBdr>
        <w:top w:val="none" w:sz="0" w:space="0" w:color="auto"/>
        <w:left w:val="none" w:sz="0" w:space="0" w:color="auto"/>
        <w:bottom w:val="none" w:sz="0" w:space="0" w:color="auto"/>
        <w:right w:val="none" w:sz="0" w:space="0" w:color="auto"/>
      </w:divBdr>
    </w:div>
    <w:div w:id="2141724944">
      <w:bodyDiv w:val="1"/>
      <w:marLeft w:val="0"/>
      <w:marRight w:val="0"/>
      <w:marTop w:val="0"/>
      <w:marBottom w:val="0"/>
      <w:divBdr>
        <w:top w:val="none" w:sz="0" w:space="0" w:color="auto"/>
        <w:left w:val="none" w:sz="0" w:space="0" w:color="auto"/>
        <w:bottom w:val="none" w:sz="0" w:space="0" w:color="auto"/>
        <w:right w:val="none" w:sz="0" w:space="0" w:color="auto"/>
      </w:divBdr>
    </w:div>
    <w:div w:id="2141799617">
      <w:bodyDiv w:val="1"/>
      <w:marLeft w:val="0"/>
      <w:marRight w:val="0"/>
      <w:marTop w:val="0"/>
      <w:marBottom w:val="0"/>
      <w:divBdr>
        <w:top w:val="none" w:sz="0" w:space="0" w:color="auto"/>
        <w:left w:val="none" w:sz="0" w:space="0" w:color="auto"/>
        <w:bottom w:val="none" w:sz="0" w:space="0" w:color="auto"/>
        <w:right w:val="none" w:sz="0" w:space="0" w:color="auto"/>
      </w:divBdr>
    </w:div>
    <w:div w:id="2142071980">
      <w:bodyDiv w:val="1"/>
      <w:marLeft w:val="0"/>
      <w:marRight w:val="0"/>
      <w:marTop w:val="0"/>
      <w:marBottom w:val="0"/>
      <w:divBdr>
        <w:top w:val="none" w:sz="0" w:space="0" w:color="auto"/>
        <w:left w:val="none" w:sz="0" w:space="0" w:color="auto"/>
        <w:bottom w:val="none" w:sz="0" w:space="0" w:color="auto"/>
        <w:right w:val="none" w:sz="0" w:space="0" w:color="auto"/>
      </w:divBdr>
    </w:div>
    <w:div w:id="2143378985">
      <w:bodyDiv w:val="1"/>
      <w:marLeft w:val="0"/>
      <w:marRight w:val="0"/>
      <w:marTop w:val="0"/>
      <w:marBottom w:val="0"/>
      <w:divBdr>
        <w:top w:val="none" w:sz="0" w:space="0" w:color="auto"/>
        <w:left w:val="none" w:sz="0" w:space="0" w:color="auto"/>
        <w:bottom w:val="none" w:sz="0" w:space="0" w:color="auto"/>
        <w:right w:val="none" w:sz="0" w:space="0" w:color="auto"/>
      </w:divBdr>
    </w:div>
    <w:div w:id="2143691847">
      <w:bodyDiv w:val="1"/>
      <w:marLeft w:val="0"/>
      <w:marRight w:val="0"/>
      <w:marTop w:val="0"/>
      <w:marBottom w:val="0"/>
      <w:divBdr>
        <w:top w:val="none" w:sz="0" w:space="0" w:color="auto"/>
        <w:left w:val="none" w:sz="0" w:space="0" w:color="auto"/>
        <w:bottom w:val="none" w:sz="0" w:space="0" w:color="auto"/>
        <w:right w:val="none" w:sz="0" w:space="0" w:color="auto"/>
      </w:divBdr>
    </w:div>
    <w:div w:id="2143888643">
      <w:bodyDiv w:val="1"/>
      <w:marLeft w:val="0"/>
      <w:marRight w:val="0"/>
      <w:marTop w:val="0"/>
      <w:marBottom w:val="0"/>
      <w:divBdr>
        <w:top w:val="none" w:sz="0" w:space="0" w:color="auto"/>
        <w:left w:val="none" w:sz="0" w:space="0" w:color="auto"/>
        <w:bottom w:val="none" w:sz="0" w:space="0" w:color="auto"/>
        <w:right w:val="none" w:sz="0" w:space="0" w:color="auto"/>
      </w:divBdr>
    </w:div>
    <w:div w:id="2144688002">
      <w:bodyDiv w:val="1"/>
      <w:marLeft w:val="0"/>
      <w:marRight w:val="0"/>
      <w:marTop w:val="0"/>
      <w:marBottom w:val="0"/>
      <w:divBdr>
        <w:top w:val="none" w:sz="0" w:space="0" w:color="auto"/>
        <w:left w:val="none" w:sz="0" w:space="0" w:color="auto"/>
        <w:bottom w:val="none" w:sz="0" w:space="0" w:color="auto"/>
        <w:right w:val="none" w:sz="0" w:space="0" w:color="auto"/>
      </w:divBdr>
    </w:div>
    <w:div w:id="2145462204">
      <w:bodyDiv w:val="1"/>
      <w:marLeft w:val="0"/>
      <w:marRight w:val="0"/>
      <w:marTop w:val="0"/>
      <w:marBottom w:val="0"/>
      <w:divBdr>
        <w:top w:val="none" w:sz="0" w:space="0" w:color="auto"/>
        <w:left w:val="none" w:sz="0" w:space="0" w:color="auto"/>
        <w:bottom w:val="none" w:sz="0" w:space="0" w:color="auto"/>
        <w:right w:val="none" w:sz="0" w:space="0" w:color="auto"/>
      </w:divBdr>
    </w:div>
    <w:div w:id="2146965145">
      <w:bodyDiv w:val="1"/>
      <w:marLeft w:val="0"/>
      <w:marRight w:val="0"/>
      <w:marTop w:val="0"/>
      <w:marBottom w:val="0"/>
      <w:divBdr>
        <w:top w:val="none" w:sz="0" w:space="0" w:color="auto"/>
        <w:left w:val="none" w:sz="0" w:space="0" w:color="auto"/>
        <w:bottom w:val="none" w:sz="0" w:space="0" w:color="auto"/>
        <w:right w:val="none" w:sz="0" w:space="0" w:color="auto"/>
      </w:divBdr>
    </w:div>
    <w:div w:id="2147040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lef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590285F-5A3B-4B61-92BA-B8229E27351F}">
  <we:reference id="wa104382081" version="1.55.1.0" store="en-US" storeType="OMEX"/>
  <we:alternateReferences>
    <we:reference id="wa104382081" version="1.55.1.0" store="en-US" storeType="OMEX"/>
  </we:alternateReferences>
  <we:properties>
    <we:property name="MENDELEY_CITATIONS" valu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8428d14a-6ee5-4069-bed7-faac44f3981b" xsi:nil="true"/>
    <lcf76f155ced4ddcb4097134ff3c332f xmlns="5cac1967-dd4a-4e16-9d32-af0b3f9f0fa5">
      <Terms xmlns="http://schemas.microsoft.com/office/infopath/2007/PartnerControls"/>
    </lcf76f155ced4ddcb4097134ff3c332f>
    <DOI xmlns="5cac1967-dd4a-4e16-9d32-af0b3f9f0fa5">DOI: </DOI>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IEEE2006OfficeOnline.xsl" StyleName="IEEE" Version="2006">
  <b:Source>
    <b:Tag>AWSnd4</b:Tag>
    <b:SourceType>DocumentFromInternetSite</b:SourceType>
    <b:Guid>{54D92537-E0C0-48E4-8FE8-68D8578985BC}</b:Guid>
    <b:Author>
      <b:Author>
        <b:Corporate>AWS</b:Corporate>
      </b:Author>
    </b:Author>
    <b:Title>AWS DataSync</b:Title>
    <b:InternetSiteTitle>Amazon Web Services, Inc.</b:InternetSiteTitle>
    <b:Year>(n.d.</b:Year>
    <b:URL>https://aws.amazon.com/datasync/</b:URL>
    <b:YearAccessed>2025</b:YearAccessed>
    <b:MonthAccessed>February</b:MonthAccessed>
    <b:DayAccessed>20</b:DayAccessed>
    <b:RefOrder>15</b:RefOrder>
  </b:Source>
  <b:Source>
    <b:Tag>AWSnd5</b:Tag>
    <b:SourceType>DocumentFromInternetSite</b:SourceType>
    <b:Guid>{A46CBDA0-0D2D-4BCF-ADFF-9F7D9833A317}</b:Guid>
    <b:Author>
      <b:Author>
        <b:Corporate>AWS</b:Corporate>
      </b:Author>
    </b:Author>
    <b:Title>Mainframe Modernization</b:Title>
    <b:InternetSiteTitle>Amazon Web Services, Inc.</b:InternetSiteTitle>
    <b:Year>n.d.</b:Year>
    <b:URL>https://aws.amazon.com/mainframe-modernization/</b:URL>
    <b:YearAccessed>2026</b:YearAccessed>
    <b:MonthAccessed>February</b:MonthAccessed>
    <b:DayAccessed>20</b:DayAccessed>
    <b:RefOrder>21</b:RefOrder>
  </b:Source>
  <b:Source>
    <b:Year>2023</b:Year>
    <b:BIBTEX_Entry>techreport</b:BIBTEX_Entry>
    <b:SourceType>Report</b:SourceType>
    <b:Title>Regulatory Compliance in Financial Services File Transfers</b:Title>
    <b:Tag>PwC2023a</b:Tag>
    <b:Institution>PwC</b:Institution>
    <b:Author>
      <b:Author>
        <b:NameList>
          <b:Person>
            <b:Last>PwC</b:Last>
          </b:Person>
        </b:NameList>
      </b:Author>
    </b:Author>
    <b:ThesisType>Tech. rep.</b:ThesisType>
    <b:RefOrder>36</b:RefOrder>
  </b:Source>
  <b:Source>
    <b:Year>2023</b:Year>
    <b:BIBTEX_Entry>techreport</b:BIBTEX_Entry>
    <b:SourceType>Report</b:SourceType>
    <b:Title>Financial Industry Cloud Adoption: Cost and Compliance Considerations</b:Title>
    <b:Tag>PwC2023</b:Tag>
    <b:Institution>PwC</b:Institution>
    <b:Author>
      <b:Author>
        <b:NameList>
          <b:Person>
            <b:Last>PwC</b:Last>
          </b:Person>
        </b:NameList>
      </b:Author>
    </b:Author>
    <b:ThesisType>Tech. rep.</b:ThesisType>
    <b:RefOrder>45</b:RefOrder>
  </b:Source>
  <b:Source>
    <b:Year>2022</b:Year>
    <b:BIBTEX_Entry>techreport</b:BIBTEX_Entry>
    <b:SourceType>Report</b:SourceType>
    <b:Title>Optimizing Infrastructure for Digital Transformation</b:Title>
    <b:Tag>McKinseyDigital2022</b:Tag>
    <b:Institution>McKinsey Digital</b:Institution>
    <b:Author>
      <b:Author>
        <b:NameList>
          <b:Person>
            <b:Last>McKinsey Digital</b:Last>
          </b:Person>
        </b:NameList>
      </b:Author>
    </b:Author>
    <b:ThesisType>Tech. rep.</b:ThesisType>
    <b:RefOrder>31</b:RefOrder>
  </b:Source>
  <b:Source>
    <b:Year>2023</b:Year>
    <b:BIBTEX_Entry>techreport</b:BIBTEX_Entry>
    <b:SourceType>Report</b:SourceType>
    <b:Title>Reducing IT Overhead with Automated Data Transfers</b:Title>
    <b:Tag>McKinsey2023a</b:Tag>
    <b:Institution>McKinsey</b:Institution>
    <b:Author>
      <b:Author>
        <b:NameList>
          <b:Person>
            <b:Last>McKinsey</b:Last>
          </b:Person>
        </b:NameList>
      </b:Author>
    </b:Author>
    <b:ThesisType>Tech. rep.</b:ThesisType>
    <b:RefOrder>19</b:RefOrder>
  </b:Source>
  <b:Source>
    <b:Year>2023</b:Year>
    <b:BIBTEX_Entry>techreport</b:BIBTEX_Entry>
    <b:SourceType>Report</b:SourceType>
    <b:Title>Predictive Analytics for AWS Migration Cost Management</b:Title>
    <b:Tag>McKinsey2023c</b:Tag>
    <b:Institution>McKinsey</b:Institution>
    <b:Author>
      <b:Author>
        <b:NameList>
          <b:Person>
            <b:Last>McKinsey</b:Last>
          </b:Person>
        </b:NameList>
      </b:Author>
    </b:Author>
    <b:ThesisType>Tech. rep.</b:ThesisType>
    <b:RefOrder>47</b:RefOrder>
  </b:Source>
  <b:Source>
    <b:Year>2023</b:Year>
    <b:BIBTEX_Entry>techreport</b:BIBTEX_Entry>
    <b:SourceType>Report</b:SourceType>
    <b:Title>Leveraging Automation to Accelerate Mainframe Migration</b:Title>
    <b:Tag>McKinsey2023</b:Tag>
    <b:Institution>McKinsey</b:Institution>
    <b:Author>
      <b:Author>
        <b:NameList>
          <b:Person>
            <b:Last>McKinsey</b:Last>
          </b:Person>
        </b:NameList>
      </b:Author>
    </b:Author>
    <b:ThesisType>Tech. rep.</b:ThesisType>
    <b:RefOrder>25</b:RefOrder>
  </b:Source>
  <b:Source>
    <b:Year>2023</b:Year>
    <b:BIBTEX_Entry>techreport</b:BIBTEX_Entry>
    <b:SourceType>Report</b:SourceType>
    <b:Title>Improving Security in Cloud-Based File Exchange Systems</b:Title>
    <b:Tag>McKinsey2023d</b:Tag>
    <b:Institution>McKinsey</b:Institution>
    <b:Author>
      <b:Author>
        <b:NameList>
          <b:Person>
            <b:Last>McKinsey</b:Last>
          </b:Person>
        </b:NameList>
      </b:Author>
    </b:Author>
    <b:ThesisType>Tech. rep.</b:ThesisType>
    <b:RefOrder>38</b:RefOrder>
  </b:Source>
  <b:Source>
    <b:Year>2023</b:Year>
    <b:BIBTEX_Entry>techreport</b:BIBTEX_Entry>
    <b:SourceType>Report</b:SourceType>
    <b:Title>Workload Right-Sizing for AWS Migrations: Industry Trends</b:Title>
    <b:Tag>I.D.C.2023c</b:Tag>
    <b:Institution>I.D.C.</b:Institution>
    <b:Author>
      <b:Author>
        <b:NameList>
          <b:Person>
            <b:Last>I.D.C.</b:Last>
          </b:Person>
        </b:NameList>
      </b:Author>
    </b:Author>
    <b:ThesisType>Tech. rep.</b:ThesisType>
    <b:RefOrder>41</b:RefOrder>
  </b:Source>
  <b:Source>
    <b:Year>2022</b:Year>
    <b:BIBTEX_Entry>techreport</b:BIBTEX_Entry>
    <b:SourceType>Report</b:SourceType>
    <b:Title>Performance and Scalability of Cloud-Based Database Migration Services</b:Title>
    <b:Tag>I.D.C.2022</b:Tag>
    <b:Institution>International Data Corporation</b:Institution>
    <b:Author>
      <b:Author>
        <b:NameList>
          <b:Person>
            <b:Last>I.D.C.</b:Last>
          </b:Person>
        </b:NameList>
      </b:Author>
    </b:Author>
    <b:ThesisType>Tech. rep.</b:ThesisType>
    <b:RefOrder>48</b:RefOrder>
  </b:Source>
  <b:Source>
    <b:Year>2023</b:Year>
    <b:BIBTEX_Entry>techreport</b:BIBTEX_Entry>
    <b:SourceType>Report</b:SourceType>
    <b:Title>Global Retail Cloud Migration Study</b:Title>
    <b:Tag>I.D.C.2023b</b:Tag>
    <b:Institution>I.D.C</b:Institution>
    <b:Author>
      <b:Author>
        <b:NameList>
          <b:Person>
            <b:Last>I.D.C.</b:Last>
          </b:Person>
        </b:NameList>
      </b:Author>
    </b:Author>
    <b:ThesisType>Tech. rep.</b:ThesisType>
    <b:RefOrder>32</b:RefOrder>
  </b:Source>
  <b:Source>
    <b:Year>2023</b:Year>
    <b:BIBTEX_Entry>techreport</b:BIBTEX_Entry>
    <b:SourceType>Report</b:SourceType>
    <b:Title>Cost Reduction in File Transfer Workflows with AWS Transfer Family</b:Title>
    <b:Tag>I.D.C.2023d</b:Tag>
    <b:Institution>I.D.C</b:Institution>
    <b:Author>
      <b:Author>
        <b:NameList>
          <b:Person>
            <b:Last>I.D.C.</b:Last>
          </b:Person>
        </b:NameList>
      </b:Author>
    </b:Author>
    <b:ThesisType>Tech. rep.</b:ThesisType>
    <b:RefOrder>35</b:RefOrder>
  </b:Source>
  <b:Source>
    <b:Year>2023</b:Year>
    <b:BIBTEX_Entry>techreport</b:BIBTEX_Entry>
    <b:SourceType>Report</b:SourceType>
    <b:Title>Cloud Storage Report: Optimizing Large-Scale Data Transfers</b:Title>
    <b:Tag>I.D.C.2023a</b:Tag>
    <b:Institution>I.D.C.</b:Institution>
    <b:Author>
      <b:Author>
        <b:NameList>
          <b:Person>
            <b:Last>I.D.C.</b:Last>
          </b:Person>
        </b:NameList>
      </b:Author>
    </b:Author>
    <b:ThesisType>Tech. rep.</b:ThesisType>
    <b:RefOrder>17</b:RefOrder>
  </b:Source>
  <b:Source>
    <b:Year>2023</b:Year>
    <b:BIBTEX_Entry>techreport</b:BIBTEX_Entry>
    <b:SourceType>Report</b:SourceType>
    <b:Title>Cloud Readiness Study: How Enterprises Are Preparing for Migration</b:Title>
    <b:Tag>I.D.C.2023</b:Tag>
    <b:Institution>I.D.C.</b:Institution>
    <b:Author>
      <b:Author>
        <b:NameList>
          <b:Person>
            <b:Last>I.D.C.</b:Last>
          </b:Person>
        </b:NameList>
      </b:Author>
    </b:Author>
    <b:ThesisType>Tech. rep.</b:ThesisType>
    <b:RefOrder>9</b:RefOrder>
  </b:Source>
  <b:Source>
    <b:Year>2023</b:Year>
    <b:BIBTEX_Entry>techreport</b:BIBTEX_Entry>
    <b:SourceType>Report</b:SourceType>
    <b:Title>Cloud Migration Report: Optimizing Workload Transitions to Cloud</b:Title>
    <b:Tag>I.D.C.2023e</b:Tag>
    <b:Institution>I.D.C.</b:Institution>
    <b:Author>
      <b:Author>
        <b:NameList>
          <b:Person>
            <b:Last>I.D.C.</b:Last>
          </b:Person>
        </b:NameList>
      </b:Author>
    </b:Author>
    <b:ThesisType>Tech. rep.</b:ThesisType>
    <b:RefOrder>4</b:RefOrder>
  </b:Source>
  <b:Source>
    <b:Year>2023</b:Year>
    <b:BIBTEX_Entry>techreport</b:BIBTEX_Entry>
    <b:SourceType>Report</b:SourceType>
    <b:Title>The Role of AWS MGN in Digital Transformation</b:Title>
    <b:Tag>HBR2023b</b:Tag>
    <b:Institution>Harvard Business Review,</b:Institution>
    <b:Author>
      <b:Author>
        <b:NameList>
          <b:Person>
            <b:Last>Harvard Business Review</b:Last>
          </b:Person>
        </b:NameList>
      </b:Author>
    </b:Author>
    <b:ThesisType>Tech. rep.</b:ThesisType>
    <b:RefOrder>6</b:RefOrder>
  </b:Source>
  <b:Source>
    <b:Year>2023</b:Year>
    <b:BIBTEX_Entry>techreport</b:BIBTEX_Entry>
    <b:SourceType>Report</b:SourceType>
    <b:Title>Maximizing Cloud Migration Success with AWS DMS</b:Title>
    <b:Tag>HBR2023a</b:Tag>
    <b:Institution>Harvard Business Review</b:Institution>
    <b:Author>
      <b:Author>
        <b:NameList>
          <b:Person>
            <b:Last>Harvard Business Review</b:Last>
          </b:Person>
        </b:NameList>
      </b:Author>
    </b:Author>
    <b:ThesisType>Tech. rep.</b:ThesisType>
    <b:RefOrder>49</b:RefOrder>
  </b:Source>
  <b:Source>
    <b:Year>2023</b:Year>
    <b:BIBTEX_Entry>techreport</b:BIBTEX_Entry>
    <b:SourceType>Report</b:SourceType>
    <b:Title>Mapping Application Dependencies Before Cloud Migration</b:Title>
    <b:Tag>HBR2023</b:Tag>
    <b:Institution>Harvard Business Review</b:Institution>
    <b:Author>
      <b:Author>
        <b:NameList>
          <b:Person>
            <b:Last>Harvard Business Review</b:Last>
          </b:Person>
        </b:NameList>
      </b:Author>
    </b:Author>
    <b:ThesisType>Tech. rep.</b:ThesisType>
    <b:RefOrder>30</b:RefOrder>
  </b:Source>
  <b:Source>
    <b:Year>2023</b:Year>
    <b:BIBTEX_Entry>techreport</b:BIBTEX_Entry>
    <b:SourceType>Report</b:SourceType>
    <b:Title>Retail Innovation Through Real-Time Data Synchronization</b:Title>
    <b:Tag>Gartner2023b</b:Tag>
    <b:Institution>Gartner</b:Institution>
    <b:Author>
      <b:Author>
        <b:NameList>
          <b:Person>
            <b:Last>Gartner</b:Last>
          </b:Person>
        </b:NameList>
      </b:Author>
    </b:Author>
    <b:ThesisType>Tech. rep.</b:ThesisType>
    <b:RefOrder>16</b:RefOrder>
  </b:Source>
  <b:Source>
    <b:Year>2023</b:Year>
    <b:BIBTEX_Entry>techreport</b:BIBTEX_Entry>
    <b:SourceType>Report</b:SourceType>
    <b:Title>Enterprise IT Modernization: Challenges and Best Practices</b:Title>
    <b:Tag>Gartner2023a</b:Tag>
    <b:Institution>Gartner</b:Institution>
    <b:Author>
      <b:Author>
        <b:NameList>
          <b:Person>
            <b:Last>Gartner</b:Last>
          </b:Person>
        </b:NameList>
      </b:Author>
    </b:Author>
    <b:ThesisType>Tech. rep.</b:ThesisType>
    <b:RefOrder>22</b:RefOrder>
  </b:Source>
  <b:Source>
    <b:Year>2023</b:Year>
    <b:BIBTEX_Entry>techreport</b:BIBTEX_Entry>
    <b:SourceType>Report</b:SourceType>
    <b:Title>Cloud Migration Strategy and Risk Management</b:Title>
    <b:Tag>Gartner2023g</b:Tag>
    <b:Institution>Gartner</b:Institution>
    <b:Author>
      <b:Author>
        <b:NameList>
          <b:Person>
            <b:Last>Gartner</b:Last>
          </b:Person>
        </b:NameList>
      </b:Author>
    </b:Author>
    <b:ThesisType>Tech. rep.</b:ThesisType>
    <b:RefOrder>27</b:RefOrder>
  </b:Source>
  <b:Source>
    <b:Year>2023</b:Year>
    <b:BIBTEX_Entry>techreport</b:BIBTEX_Entry>
    <b:SourceType>Report</b:SourceType>
    <b:Title>Cloud Migration Strategies for Enterprise IT</b:Title>
    <b:Tag>Gartner2023f</b:Tag>
    <b:Institution>Gartner</b:Institution>
    <b:Author>
      <b:Author>
        <b:NameList>
          <b:Person>
            <b:Last>Gartner</b:Last>
          </b:Person>
        </b:NameList>
      </b:Author>
    </b:Author>
    <b:ThesisType>Tech. rep.</b:ThesisType>
    <b:RefOrder>2</b:RefOrder>
  </b:Source>
  <b:Source>
    <b:Year>2023</b:Year>
    <b:BIBTEX_Entry>techreport</b:BIBTEX_Entry>
    <b:SourceType>Report</b:SourceType>
    <b:Title>Cloud Migration Strategies and Database Modernization Trends</b:Title>
    <b:Tag>Gartner2023e</b:Tag>
    <b:Institution>Gartner</b:Institution>
    <b:Author>
      <b:Author>
        <b:NameList>
          <b:Person>
            <b:Last>Gartner</b:Last>
          </b:Person>
        </b:NameList>
      </b:Author>
    </b:Author>
    <b:ThesisType>Tech. rep.</b:ThesisType>
    <b:RefOrder>33</b:RefOrder>
  </b:Source>
  <b:Source>
    <b:Year>2023</b:Year>
    <b:BIBTEX_Entry>techreport</b:BIBTEX_Entry>
    <b:SourceType>Report</b:SourceType>
    <b:Title>Cloud Migration Report: Avoiding Pitfalls in Application Modernization</b:Title>
    <b:Tag>Gartner2023</b:Tag>
    <b:Institution>Gartner</b:Institution>
    <b:Author>
      <b:Author>
        <b:NameList>
          <b:Person>
            <b:Last>Gartner</b:Last>
          </b:Person>
        </b:NameList>
      </b:Author>
    </b:Author>
    <b:ThesisType>Tech. rep.</b:ThesisType>
    <b:RefOrder>8</b:RefOrder>
  </b:Source>
  <b:Source>
    <b:Year>2023</b:Year>
    <b:BIBTEX_Entry>techreport</b:BIBTEX_Entry>
    <b:SourceType>Report</b:SourceType>
    <b:Title>Cloud File Transfer Strategies and Security Best Practices</b:Title>
    <b:Tag>Gartner2023d</b:Tag>
    <b:Institution>Gartner</b:Institution>
    <b:Author>
      <b:Author>
        <b:NameList>
          <b:Person>
            <b:Last>Gartner</b:Last>
          </b:Person>
        </b:NameList>
      </b:Author>
    </b:Author>
    <b:ThesisType>Tech. rep.</b:ThesisType>
    <b:RefOrder>34</b:RefOrder>
  </b:Source>
  <b:Source>
    <b:Year>2023</b:Year>
    <b:BIBTEX_Entry>techreport</b:BIBTEX_Entry>
    <b:SourceType>Report</b:SourceType>
    <b:Title>AI-Powered Cloud Migration Planning and Cost Optimization</b:Title>
    <b:Tag>Gartner2023c</b:Tag>
    <b:Institution>Gartner</b:Institution>
    <b:Author>
      <b:Author>
        <b:NameList>
          <b:Person>
            <b:Last>Gartner</b:Last>
          </b:Person>
        </b:NameList>
      </b:Author>
    </b:Author>
    <b:ThesisType>Tech. rep.</b:ThesisType>
    <b:RefOrder>40</b:RefOrder>
  </b:Source>
  <b:Source>
    <b:Year>2022</b:Year>
    <b:BIBTEX_Entry>techreport</b:BIBTEX_Entry>
    <b:SourceType>Report</b:SourceType>
    <b:Title>Total Economic Impact Report: Quantifying the Business Value of AWS DMS</b:Title>
    <b:Tag>Forrester2022</b:Tag>
    <b:Institution>Forrester</b:Institution>
    <b:Author>
      <b:Author>
        <b:NameList>
          <b:Person>
            <b:Last>Forrester</b:Last>
          </b:Person>
        </b:NameList>
      </b:Author>
    </b:Author>
    <b:ThesisType>Tech. rep.</b:ThesisType>
    <b:RefOrder>3</b:RefOrder>
  </b:Source>
  <b:Source>
    <b:Year>2023</b:Year>
    <b:BIBTEX_Entry>techreport</b:BIBTEX_Entry>
    <b:SourceType>Report</b:SourceType>
    <b:Title>Optimizing Enterprise Migration with AWS Migration Hub</b:Title>
    <b:Tag>Forrester2023f</b:Tag>
    <b:Institution>Forrester</b:Institution>
    <b:Author>
      <b:Author>
        <b:NameList>
          <b:Person>
            <b:Last>Forrester</b:Last>
          </b:Person>
        </b:NameList>
      </b:Author>
    </b:Author>
    <b:ThesisType>Tech. rep.</b:ThesisType>
    <b:RefOrder>28</b:RefOrder>
  </b:Source>
  <b:Source>
    <b:Year>2023</b:Year>
    <b:BIBTEX_Entry>techreport</b:BIBTEX_Entry>
    <b:SourceType>Report</b:SourceType>
    <b:Title>Improving Cloud TCO with AI-Driven Migration Assessments</b:Title>
    <b:Tag>Forrester2023c</b:Tag>
    <b:Institution>Forrester</b:Institution>
    <b:Author>
      <b:Author>
        <b:NameList>
          <b:Person>
            <b:Last>Forrester</b:Last>
          </b:Person>
        </b:NameList>
      </b:Author>
    </b:Author>
    <b:ThesisType>Tech. rep.</b:ThesisType>
    <b:RefOrder>46</b:RefOrder>
  </b:Source>
  <b:Source>
    <b:Year>2023</b:Year>
    <b:BIBTEX_Entry>techreport</b:BIBTEX_Entry>
    <b:SourceType>Report</b:SourceType>
    <b:Title>Cloud Migration Trends: The Importance of Pre-Migration Assessment</b:Title>
    <b:Tag>Forrester2023</b:Tag>
    <b:Institution>Forrester</b:Institution>
    <b:Author>
      <b:Author>
        <b:NameList>
          <b:Person>
            <b:Last>Forrester</b:Last>
          </b:Person>
        </b:NameList>
      </b:Author>
    </b:Author>
    <b:ThesisType>Tech. rep.</b:ThesisType>
    <b:RefOrder>7</b:RefOrder>
  </b:Source>
  <b:Source>
    <b:Year>2023</b:Year>
    <b:BIBTEX_Entry>techreport</b:BIBTEX_Entry>
    <b:SourceType>Report</b:SourceType>
    <b:Title>Automated File Transfer Modernization Trends</b:Title>
    <b:Tag>Forrester2023d</b:Tag>
    <b:Institution>Forrester</b:Institution>
    <b:Author>
      <b:Author>
        <b:NameList>
          <b:Person>
            <b:Last>Forrester</b:Last>
          </b:Person>
        </b:NameList>
      </b:Author>
    </b:Author>
    <b:ThesisType>Tech. rep.</b:ThesisType>
    <b:RefOrder>37</b:RefOrder>
  </b:Source>
  <b:Source>
    <b:Year>2023</b:Year>
    <b:BIBTEX_Entry>techreport</b:BIBTEX_Entry>
    <b:SourceType>Report</b:SourceType>
    <b:Title>Accelerating Cloud Migrations with AWS DataSync</b:Title>
    <b:Tag>Forrester2023b</b:Tag>
    <b:Institution>Forrester</b:Institution>
    <b:Author>
      <b:Author>
        <b:NameList>
          <b:Person>
            <b:Last>Forrester</b:Last>
          </b:Person>
        </b:NameList>
      </b:Author>
    </b:Author>
    <b:ThesisType>Tech. rep.</b:ThesisType>
    <b:RefOrder>18</b:RefOrder>
  </b:Source>
  <b:Source>
    <b:Year>2023</b:Year>
    <b:BIBTEX_Entry>techreport</b:BIBTEX_Entry>
    <b:SourceType>Report</b:SourceType>
    <b:Title>State of Cloud Report: Database and Workload Optimization</b:Title>
    <b:Tag>Flexera2023</b:Tag>
    <b:Institution>Flexera</b:Institution>
    <b:Author>
      <b:Author>
        <b:NameList>
          <b:Person>
            <b:Last>Flexera</b:Last>
          </b:Person>
        </b:NameList>
      </b:Author>
    </b:Author>
    <b:ThesisType>Tech. rep.</b:ThesisType>
    <b:RefOrder>14</b:RefOrder>
  </b:Source>
  <b:Source>
    <b:Year>2023</b:Year>
    <b:BIBTEX_Entry>techreport</b:BIBTEX_Entry>
    <b:SourceType>Report</b:SourceType>
    <b:Title>Financial Services Transformation via AWS Mainframe Modernization</b:Title>
    <b:Tag>Deloitte2023a</b:Tag>
    <b:Institution>Deloitte</b:Institution>
    <b:Author>
      <b:Author>
        <b:NameList>
          <b:Person>
            <b:Last>Deloitte</b:Last>
          </b:Person>
        </b:NameList>
      </b:Author>
    </b:Author>
    <b:ThesisType>Tech. rep.</b:ThesisType>
    <b:RefOrder>24</b:RefOrder>
  </b:Source>
  <b:Source>
    <b:Year>2023</b:Year>
    <b:BIBTEX_Entry>techreport</b:BIBTEX_Entry>
    <b:SourceType>Report</b:SourceType>
    <b:Title>Enhancing Analytics Workflows with AWS DataSync and Redshift</b:Title>
    <b:Tag>Deloitte2023b</b:Tag>
    <b:Institution>Deloitte</b:Institution>
    <b:Author>
      <b:Author>
        <b:NameList>
          <b:Person>
            <b:Last>Deloitte</b:Last>
          </b:Person>
        </b:NameList>
      </b:Author>
    </b:Author>
    <b:ThesisType>Tech. rep.</b:ThesisType>
    <b:RefOrder>20</b:RefOrder>
  </b:Source>
  <b:Source>
    <b:Year>2023</b:Year>
    <b:BIBTEX_Entry>techreport</b:BIBTEX_Entry>
    <b:SourceType>Report</b:SourceType>
    <b:Title>E-commerce Scalability and Cloud Optimization</b:Title>
    <b:Tag>Deloitte2023e</b:Tag>
    <b:Institution>Deloitte</b:Institution>
    <b:Author>
      <b:Author>
        <b:NameList>
          <b:Person>
            <b:Last>Deloitte</b:Last>
          </b:Person>
        </b:NameList>
      </b:Author>
    </b:Author>
    <b:ThesisType>Tech. rep.</b:ThesisType>
    <b:RefOrder>5</b:RefOrder>
  </b:Source>
  <b:Source>
    <b:Year>2023</b:Year>
    <b:BIBTEX_Entry>techreport</b:BIBTEX_Entry>
    <b:SourceType>Report</b:SourceType>
    <b:Title>Cloud Economics: The Financial Impact of Pre-Migration Planning</b:Title>
    <b:Tag>Deloitte2023</b:Tag>
    <b:Institution>Deloitte</b:Institution>
    <b:Author>
      <b:Author>
        <b:NameList>
          <b:Person>
            <b:Last>Deloitte</b:Last>
          </b:Person>
        </b:NameList>
      </b:Author>
    </b:Author>
    <b:ThesisType>Tech. rep.</b:ThesisType>
    <b:RefOrder>42</b:RefOrder>
  </b:Source>
  <b:Source>
    <b:Year>2023</b:Year>
    <b:BIBTEX_Entry>techreport</b:BIBTEX_Entry>
    <b:SourceType>Report</b:SourceType>
    <b:Title>Cloud Adoption Trends in Financial Services</b:Title>
    <b:Tag>Deloitte2023c</b:Tag>
    <b:Institution>Deloitte</b:Institution>
    <b:Author>
      <b:Author>
        <b:NameList>
          <b:Person>
            <b:Last>Deloitte</b:Last>
          </b:Person>
        </b:NameList>
      </b:Author>
    </b:Author>
    <b:ThesisType>Tech. rep.</b:ThesisType>
    <b:RefOrder>50</b:RefOrder>
  </b:Source>
  <b:Source>
    <b:Year>2023</b:Year>
    <b:BIBTEX_Entry>techreport</b:BIBTEX_Entry>
    <b:SourceType>Report</b:SourceType>
    <b:Title>Accelerating Cloud Migration Through AI-Powered Assessments</b:Title>
    <b:Tag>BCG2023</b:Tag>
    <b:Institution>Boston Consulting Group</b:Institution>
    <b:Author>
      <b:Author>
        <b:NameList>
          <b:Person>
            <b:Last>Boston Consulting Group</b:Last>
          </b:Person>
        </b:NameList>
      </b:Author>
    </b:Author>
    <b:ThesisType>Tech. rep.</b:ThesisType>
    <b:RefOrder>10</b:RefOrder>
  </b:Source>
  <b:Source>
    <b:BIBTEX_Entry>electronic</b:BIBTEX_Entry>
    <b:Comments>Retrieved from</b:Comments>
    <b:SourceType>ElectronicSource</b:SourceType>
    <b:Title>AWS Migration Hub</b:Title>
    <b:Tag>AWSd</b:Tag>
    <b:URL>https://aws.amazon.com/migration-hub/</b:URL>
    <b:Author>
      <b:Author>
        <b:NameList>
          <b:Person>
            <b:Last>AWS</b:Last>
          </b:Person>
        </b:NameList>
      </b:Author>
    </b:Author>
    <b:RefOrder>26</b:RefOrder>
  </b:Source>
  <b:Source>
    <b:Year>2023</b:Year>
    <b:BIBTEX_Entry>techreport</b:BIBTEX_Entry>
    <b:SourceType>Report</b:SourceType>
    <b:Title>Optimizing Multi-Cloud Strategies Using AWS Migration Tools</b:Title>
    <b:Tag>Accenture2023</b:Tag>
    <b:Institution>Accenture</b:Institution>
    <b:Author>
      <b:Author>
        <b:NameList>
          <b:Person>
            <b:Last>Accenture</b:Last>
          </b:Person>
        </b:NameList>
      </b:Author>
    </b:Author>
    <b:ThesisType>Tech. rep.</b:ThesisType>
    <b:RefOrder>44</b:RefOrder>
  </b:Source>
  <b:Source>
    <b:Tag>AWSnd2</b:Tag>
    <b:SourceType>DocumentFromInternetSite</b:SourceType>
    <b:Guid>{D28D8441-94AB-46E3-968E-035A3EEB01D0}</b:Guid>
    <b:Author>
      <b:Author>
        <b:Corporate>AWS</b:Corporate>
      </b:Author>
    </b:Author>
    <b:Title>AWS Application Migration Service (MGN)</b:Title>
    <b:InternetSiteTitle>Amazon Web Services</b:InternetSiteTitle>
    <b:Year>n.d.</b:Year>
    <b:URL>https://aws.amazon.com/application-migration-service/</b:URL>
    <b:YearAccessed>2025</b:YearAccessed>
    <b:MonthAccessed>February</b:MonthAccessed>
    <b:DayAccessed>20</b:DayAccessed>
    <b:RefOrder>1</b:RefOrder>
  </b:Source>
  <b:Source>
    <b:Tag>Del23</b:Tag>
    <b:SourceType>Report</b:SourceType>
    <b:Guid>{A43CF5AA-FF99-47DA-B644-7515B54C06EE}</b:Guid>
    <b:Title>Optimizing Data Pipelines with AWS Glue and Redshift</b:Title>
    <b:Year>2023</b:Year>
    <b:Publisher>Deloitte</b:Publisher>
    <b:Author>
      <b:Author>
        <b:Corporate>Deloitte</b:Corporate>
      </b:Author>
    </b:Author>
    <b:RefOrder>13</b:RefOrder>
  </b:Source>
  <b:Source>
    <b:Tag>IDC23</b:Tag>
    <b:SourceType>Report</b:SourceType>
    <b:Guid>{273BC24E-C51D-4604-AC15-72CC9D3AA975}</b:Guid>
    <b:Author>
      <b:Author>
        <b:Corporate>I.D.C.</b:Corporate>
      </b:Author>
    </b:Author>
    <b:Title>Reducing Migration Timelines with AWS Database Migration Service</b:Title>
    <b:Year>2023</b:Year>
    <b:Publisher>I.D.C.</b:Publisher>
    <b:RefOrder>12</b:RefOrder>
  </b:Source>
  <b:Source>
    <b:BIBTEX_Entry>electronic</b:BIBTEX_Entry>
    <b:SourceType>ElectronicSource</b:SourceType>
    <b:Title>AWS Transfer Family</b:Title>
    <b:Tag>AWSb</b:Tag>
    <b:URL>https://aws.amazon.com/transfer/</b:URL>
    <b:Author>
      <b:Author>
        <b:Corporate>AWS,</b:Corporate>
      </b:Author>
    </b:Author>
    <b:Guid>{45E24CB5-4A3E-40BE-B42F-3ACAE9594FAB}</b:Guid>
    <b:RefOrder>23</b:RefOrder>
  </b:Source>
  <b:Source>
    <b:Tag>AWSnd</b:Tag>
    <b:SourceType>DocumentFromInternetSite</b:SourceType>
    <b:Guid>{BB14FD6B-9A64-41B8-B8CC-344BA543B9EA}</b:Guid>
    <b:Title>AWS Database Migration Service</b:Title>
    <b:Year>2024</b:Year>
    <b:Author>
      <b:Author>
        <b:Corporate>AWS</b:Corporate>
      </b:Author>
    </b:Author>
    <b:InternetSiteTitle>Amazon Web Services</b:InternetSiteTitle>
    <b:URL>https://aws.amazon.com/dms/</b:URL>
    <b:YearAccessed>2025</b:YearAccessed>
    <b:MonthAccessed>February</b:MonthAccessed>
    <b:DayAccessed>20</b:DayAccessed>
    <b:RefOrder>11</b:RefOrder>
  </b:Source>
  <b:Source>
    <b:Tag>AWSnd3</b:Tag>
    <b:SourceType>DocumentFromInternetSite</b:SourceType>
    <b:Guid>{49CE7105-C7CD-4A23-A784-DD6D30018AFF}</b:Guid>
    <b:Author>
      <b:Author>
        <b:Corporate>AWS</b:Corporate>
      </b:Author>
    </b:Author>
    <b:Title>AWS Application Discovery Service</b:Title>
    <b:InternetSiteTitle>Amazon Web Services</b:InternetSiteTitle>
    <b:Year>2024</b:Year>
    <b:URL>https://aws.amazon.com/application-discovery/</b:URL>
    <b:YearAccessed>2025</b:YearAccessed>
    <b:MonthAccessed>February</b:MonthAccessed>
    <b:DayAccessed>20</b:DayAccessed>
    <b:RefOrder>29</b:RefOrder>
  </b:Source>
  <b:Source>
    <b:BIBTEX_Entry>electronic</b:BIBTEX_Entry>
    <b:SourceType>ElectronicSource</b:SourceType>
    <b:Title>AWS Migration Evaluator</b:Title>
    <b:Tag>AWS</b:Tag>
    <b:URL>https://aws.amazon.com/migration-evaluator/</b:URL>
    <b:Author>
      <b:Author>
        <b:Corporate>AWS</b:Corporate>
      </b:Author>
    </b:Author>
    <b:Guid>{A6BA4AFA-09E5-4F76-9001-71C5E3B158CF}</b:Guid>
    <b:RefOrder>39</b:RefOrder>
  </b:Source>
  <b:Source>
    <b:Department>McKinsey and Company</b:Department>
    <b:Year>2022</b:Year>
    <b:BIBTEX_Entry>techreport</b:BIBTEX_Entry>
    <b:SourceType>Report</b:SourceType>
    <b:Title>Zero-Downtime Migration Strategies for Enterprise Workloads</b:Title>
    <b:Tag>Mu7</b:Tag>
    <b:Author>
      <b:Author>
        <b:Corporate>McKinsey; Company</b:Corporate>
      </b:Author>
    </b:Author>
    <b:ThesisType>Tech. rep.</b:ThesisType>
    <b:Guid>{13FA0639-7080-4C7A-83AC-E72ACF59B6D3}</b:Guid>
    <b:RefOrder>43</b:RefOrder>
  </b:Source>
</b:Sources>
</file>

<file path=customXml/item4.xml><?xml version="1.0" encoding="utf-8"?>
<ct:contentTypeSchema xmlns:ct="http://schemas.microsoft.com/office/2006/metadata/contentType" xmlns:ma="http://schemas.microsoft.com/office/2006/metadata/properties/metaAttributes" ct:_="" ma:_="" ma:contentTypeName="Document" ma:contentTypeID="0x01010054F1E418B02FC74BAFB00F06785E7191" ma:contentTypeVersion="12" ma:contentTypeDescription="Create a new document." ma:contentTypeScope="" ma:versionID="9fe35afe6337c28b846a4155d74722ec">
  <xsd:schema xmlns:xsd="http://www.w3.org/2001/XMLSchema" xmlns:xs="http://www.w3.org/2001/XMLSchema" xmlns:p="http://schemas.microsoft.com/office/2006/metadata/properties" xmlns:ns2="5cac1967-dd4a-4e16-9d32-af0b3f9f0fa5" xmlns:ns3="8428d14a-6ee5-4069-bed7-faac44f3981b" targetNamespace="http://schemas.microsoft.com/office/2006/metadata/properties" ma:root="true" ma:fieldsID="a46ecc2f3eed5fd0d7351ae972f8450d" ns2:_="" ns3:_="">
    <xsd:import namespace="5cac1967-dd4a-4e16-9d32-af0b3f9f0fa5"/>
    <xsd:import namespace="8428d14a-6ee5-4069-bed7-faac44f3981b"/>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element ref="ns2:DO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ac1967-dd4a-4e16-9d32-af0b3f9f0fa5"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69b76470-d72d-46cf-b055-48283b544c5e"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DOI" ma:index="19" nillable="true" ma:displayName="DOI" ma:default="DOI: " ma:format="Dropdown" ma:internalName="DOI">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428d14a-6ee5-4069-bed7-faac44f3981b"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29af9ed7-be5f-4e74-9a12-86f30f8d27c5}" ma:internalName="TaxCatchAll" ma:showField="CatchAllData" ma:web="8428d14a-6ee5-4069-bed7-faac44f3981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DCDF141-2FFB-40C9-92EB-4B855847DF08}">
  <ds:schemaRefs>
    <ds:schemaRef ds:uri="http://schemas.microsoft.com/office/2006/metadata/properties"/>
    <ds:schemaRef ds:uri="http://schemas.microsoft.com/office/infopath/2007/PartnerControls"/>
    <ds:schemaRef ds:uri="8428d14a-6ee5-4069-bed7-faac44f3981b"/>
    <ds:schemaRef ds:uri="5cac1967-dd4a-4e16-9d32-af0b3f9f0fa5"/>
  </ds:schemaRefs>
</ds:datastoreItem>
</file>

<file path=customXml/itemProps2.xml><?xml version="1.0" encoding="utf-8"?>
<ds:datastoreItem xmlns:ds="http://schemas.openxmlformats.org/officeDocument/2006/customXml" ds:itemID="{E5DF163D-97A0-46B9-B243-E5C1AFDBD592}">
  <ds:schemaRefs>
    <ds:schemaRef ds:uri="http://schemas.microsoft.com/sharepoint/v3/contenttype/forms"/>
  </ds:schemaRefs>
</ds:datastoreItem>
</file>

<file path=customXml/itemProps3.xml><?xml version="1.0" encoding="utf-8"?>
<ds:datastoreItem xmlns:ds="http://schemas.openxmlformats.org/officeDocument/2006/customXml" ds:itemID="{38C3E7D7-80A4-46B1-AAEF-1CA0146B1559}">
  <ds:schemaRefs>
    <ds:schemaRef ds:uri="http://schemas.openxmlformats.org/officeDocument/2006/bibliography"/>
  </ds:schemaRefs>
</ds:datastoreItem>
</file>

<file path=customXml/itemProps4.xml><?xml version="1.0" encoding="utf-8"?>
<ds:datastoreItem xmlns:ds="http://schemas.openxmlformats.org/officeDocument/2006/customXml" ds:itemID="{60933A18-7C23-4B2F-A230-8D2F47DFAD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ac1967-dd4a-4e16-9d32-af0b3f9f0fa5"/>
    <ds:schemaRef ds:uri="8428d14a-6ee5-4069-bed7-faac44f398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1288</TotalTime>
  <Pages>17</Pages>
  <Words>4723</Words>
  <Characters>31224</Characters>
  <Application>Microsoft Office Word</Application>
  <DocSecurity>0</DocSecurity>
  <Lines>624</Lines>
  <Paragraphs>386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Varun Jain</dc:creator>
  <cp:lastModifiedBy>Paulo H. Leocadio</cp:lastModifiedBy>
  <cp:revision>858</cp:revision>
  <dcterms:created xsi:type="dcterms:W3CDTF">2024-06-07T15:18:00Z</dcterms:created>
  <dcterms:modified xsi:type="dcterms:W3CDTF">2025-05-16T17:47:00Z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lianceAssetId">
    <vt:lpwstr/>
  </property>
  <property fmtid="{D5CDD505-2E9C-101B-9397-08002B2CF9AE}" pid="3" name="ContentTypeId">
    <vt:lpwstr>0x01010054F1E418B02FC74BAFB00F06785E7191</vt:lpwstr>
  </property>
  <property fmtid="{D5CDD505-2E9C-101B-9397-08002B2CF9AE}" pid="4" name="GrammarlyDocumentId">
    <vt:lpwstr>480402c1038a0164b1f729df64100edfd6903d8b4f301de7cd15b9fa3f642f92</vt:lpwstr>
  </property>
  <property fmtid="{D5CDD505-2E9C-101B-9397-08002B2CF9AE}" pid="5" name="MediaServiceImageTags">
    <vt:lpwstr/>
  </property>
  <property fmtid="{D5CDD505-2E9C-101B-9397-08002B2CF9AE}" pid="6" name="Order">
    <vt:r8>1904400</vt:r8>
  </property>
  <property fmtid="{D5CDD505-2E9C-101B-9397-08002B2CF9AE}" pid="7" name="TriggerFlowInfo">
    <vt:lpwstr/>
  </property>
  <property fmtid="{D5CDD505-2E9C-101B-9397-08002B2CF9AE}" pid="8" name="_ExtendedDescription">
    <vt:lpwstr/>
  </property>
</Properties>
</file>