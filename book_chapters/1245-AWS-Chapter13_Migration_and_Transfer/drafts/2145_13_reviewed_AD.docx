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0FF3" w14:textId="3F530C95" w:rsidR="00B72611" w:rsidRPr="004D0E6C" w:rsidRDefault="00C21D99" w:rsidP="004D0E6C">
      <w:pPr>
        <w:pStyle w:val="ChapterTitleNumberBPBHEB"/>
      </w:pPr>
      <w:r w:rsidRPr="004D0E6C">
        <w:t xml:space="preserve">CHAPTER </w:t>
      </w:r>
      <w:r w:rsidR="00800045" w:rsidRPr="004D0E6C">
        <w:t>1</w:t>
      </w:r>
      <w:r w:rsidR="00FF1566" w:rsidRPr="004D0E6C">
        <w:t>3</w:t>
      </w:r>
      <w:r w:rsidRPr="004D0E6C">
        <w:t xml:space="preserve"> </w:t>
      </w:r>
    </w:p>
    <w:p w14:paraId="27B72D20" w14:textId="630B2612" w:rsidR="00B72611" w:rsidRPr="008310DB" w:rsidRDefault="00C21D99" w:rsidP="000D4329">
      <w:pPr>
        <w:pStyle w:val="ChapterTitleBPBHEB"/>
      </w:pPr>
      <w:r w:rsidRPr="00800045">
        <w:t xml:space="preserve">Migration </w:t>
      </w:r>
      <w:ins w:id="0" w:author="Arya" w:date="2025-03-05T09:46:00Z" w16du:dateUtc="2025-03-05T04:16:00Z">
        <w:r w:rsidR="004D0E6C">
          <w:t>and</w:t>
        </w:r>
      </w:ins>
      <w:del w:id="1" w:author="Arya" w:date="2025-03-05T09:46:00Z" w16du:dateUtc="2025-03-05T04:16:00Z">
        <w:r w:rsidRPr="00800045" w:rsidDel="004D0E6C">
          <w:delText>&amp;</w:delText>
        </w:r>
      </w:del>
      <w:r w:rsidRPr="00800045">
        <w:t xml:space="preserve"> Transfer</w:t>
      </w:r>
      <w:r w:rsidR="00423001" w:rsidRPr="00423001">
        <w:t xml:space="preserve"> </w:t>
      </w:r>
    </w:p>
    <w:p w14:paraId="5C2BFA22" w14:textId="77777777" w:rsidR="00D169BC" w:rsidDel="004D0E6C" w:rsidRDefault="00D169BC" w:rsidP="00A54A29">
      <w:pPr>
        <w:keepNext/>
        <w:keepLines/>
        <w:spacing w:before="40" w:after="0"/>
        <w:outlineLvl w:val="1"/>
        <w:rPr>
          <w:del w:id="2" w:author="Arya" w:date="2025-03-05T09:46:00Z" w16du:dateUtc="2025-03-05T04:16:00Z"/>
          <w:rFonts w:eastAsiaTheme="majorEastAsia" w:cstheme="majorBidi"/>
          <w:sz w:val="36"/>
          <w:szCs w:val="26"/>
        </w:rPr>
      </w:pPr>
    </w:p>
    <w:p w14:paraId="7A6FB180" w14:textId="77777777" w:rsidR="00D169BC" w:rsidDel="004D0E6C" w:rsidRDefault="00D169BC" w:rsidP="00A54A29">
      <w:pPr>
        <w:keepNext/>
        <w:keepLines/>
        <w:spacing w:before="40" w:after="0"/>
        <w:outlineLvl w:val="1"/>
        <w:rPr>
          <w:del w:id="3" w:author="Arya" w:date="2025-03-05T09:46:00Z" w16du:dateUtc="2025-03-05T04:16:00Z"/>
          <w:rFonts w:eastAsiaTheme="majorEastAsia" w:cstheme="majorBidi"/>
          <w:sz w:val="36"/>
          <w:szCs w:val="26"/>
        </w:rPr>
      </w:pPr>
    </w:p>
    <w:p w14:paraId="5FF7DD92" w14:textId="77777777" w:rsidR="00D169BC" w:rsidDel="004D0E6C" w:rsidRDefault="00D169BC" w:rsidP="00A54A29">
      <w:pPr>
        <w:keepNext/>
        <w:keepLines/>
        <w:spacing w:before="40" w:after="0"/>
        <w:outlineLvl w:val="1"/>
        <w:rPr>
          <w:del w:id="4" w:author="Arya" w:date="2025-03-05T09:46:00Z" w16du:dateUtc="2025-03-05T04:16:00Z"/>
          <w:rFonts w:eastAsiaTheme="majorEastAsia" w:cstheme="majorBidi"/>
          <w:sz w:val="36"/>
          <w:szCs w:val="26"/>
        </w:rPr>
      </w:pPr>
    </w:p>
    <w:p w14:paraId="2FE2165E" w14:textId="403FC1D8" w:rsidR="003D5B30" w:rsidRPr="00691D7F" w:rsidRDefault="00C21D99" w:rsidP="000D4329">
      <w:pPr>
        <w:pStyle w:val="Heading1BPBHEB"/>
      </w:pPr>
      <w:r w:rsidRPr="00691D7F">
        <w:t>Introduction</w:t>
      </w:r>
    </w:p>
    <w:p w14:paraId="45ABBA22" w14:textId="738FD3F7" w:rsidR="00313359" w:rsidRPr="00313359" w:rsidRDefault="00313359">
      <w:pPr>
        <w:pStyle w:val="NormalBPBHEB"/>
        <w:pPrChange w:id="5" w:author="Arya" w:date="2025-03-05T09:46:00Z" w16du:dateUtc="2025-03-05T04:16:00Z">
          <w:pPr>
            <w:keepNext/>
            <w:keepLines/>
            <w:spacing w:before="400" w:after="0" w:line="276" w:lineRule="auto"/>
            <w:outlineLvl w:val="0"/>
          </w:pPr>
        </w:pPrChange>
      </w:pPr>
      <w:r w:rsidRPr="00313359">
        <w:t>Migrating workloads, applications, and data to the cloud is a critical step for organizations seeking scalability, cost efficiency, and operational resilience. AWS provides a suite of migration and transfer services that enable businesses to transition from on-premises infrastructure to</w:t>
      </w:r>
      <w:r w:rsidR="005B1D37">
        <w:t xml:space="preserve"> </w:t>
      </w:r>
      <w:proofErr w:type="gramStart"/>
      <w:r w:rsidR="005B1D37">
        <w:t>the</w:t>
      </w:r>
      <w:r w:rsidRPr="00313359">
        <w:t xml:space="preserve"> </w:t>
      </w:r>
      <w:r w:rsidR="00DB37AC" w:rsidRPr="00313359">
        <w:t>cloud</w:t>
      </w:r>
      <w:proofErr w:type="gramEnd"/>
      <w:r w:rsidRPr="00313359">
        <w:t xml:space="preserve"> with minimal risk, downtime, and complexity. These services facilitate diverse migration scenarios, including infrastructure modernization, database replication, large-scale data transfers, and legacy system re-platforming [1], [2].</w:t>
      </w:r>
    </w:p>
    <w:p w14:paraId="68109293" w14:textId="77777777" w:rsidR="00313359" w:rsidRPr="00313359" w:rsidRDefault="00313359">
      <w:pPr>
        <w:pStyle w:val="NormalBPBHEB"/>
        <w:pPrChange w:id="6" w:author="Arya" w:date="2025-03-05T09:46:00Z" w16du:dateUtc="2025-03-05T04:16:00Z">
          <w:pPr>
            <w:keepNext/>
            <w:keepLines/>
            <w:spacing w:before="400" w:after="0" w:line="276" w:lineRule="auto"/>
            <w:outlineLvl w:val="0"/>
          </w:pPr>
        </w:pPrChange>
      </w:pPr>
      <w:r w:rsidRPr="00313359">
        <w:t>Historically, cloud migrations were primarily manual, time-consuming, and fraught with operational risks. Modern migration strategies leverage automation, real-time replication, and intelligent workload optimization to streamline transitions while ensuring business continuity. AWS supports these efforts through purpose-built tools designed to assess, plan, execute, and track cloud migrations with precision [3], [4].</w:t>
      </w:r>
    </w:p>
    <w:p w14:paraId="5ED404A4" w14:textId="30996738" w:rsidR="00313359" w:rsidRPr="00313359" w:rsidRDefault="00313359">
      <w:pPr>
        <w:pStyle w:val="NormalBPBHEB"/>
        <w:pPrChange w:id="7" w:author="Arya" w:date="2025-03-05T09:46:00Z" w16du:dateUtc="2025-03-05T04:16:00Z">
          <w:pPr>
            <w:keepNext/>
            <w:keepLines/>
            <w:spacing w:before="400" w:after="0" w:line="276" w:lineRule="auto"/>
            <w:outlineLvl w:val="0"/>
          </w:pPr>
        </w:pPrChange>
      </w:pPr>
      <w:r w:rsidRPr="00313359">
        <w:t xml:space="preserve">This chapter </w:t>
      </w:r>
      <w:ins w:id="8" w:author="Arya" w:date="2025-03-05T11:07:00Z" w16du:dateUtc="2025-03-05T05:37:00Z">
        <w:r w:rsidR="00C459FC">
          <w:t xml:space="preserve">will </w:t>
        </w:r>
      </w:ins>
      <w:ins w:id="9" w:author="Arya" w:date="2025-03-05T11:08:00Z" w16du:dateUtc="2025-03-05T05:38:00Z">
        <w:r w:rsidR="00C459FC">
          <w:t xml:space="preserve">help you understand </w:t>
        </w:r>
      </w:ins>
      <w:del w:id="10" w:author="Arya" w:date="2025-03-05T11:07:00Z" w16du:dateUtc="2025-03-05T05:37:00Z">
        <w:r w:rsidRPr="00313359" w:rsidDel="00C459FC">
          <w:delText xml:space="preserve">explores </w:delText>
        </w:r>
      </w:del>
      <w:r w:rsidRPr="00313359">
        <w:t>the key AWS migration and transfer services, detailing methodologies, best practices, and real-world use cases that illustrate how businesses can execute seamless, secure, and efficient cloud transitions.</w:t>
      </w:r>
    </w:p>
    <w:p w14:paraId="06C2EF5C" w14:textId="728A90CD" w:rsidR="00313359" w:rsidRDefault="00E023E7" w:rsidP="00E023E7">
      <w:pPr>
        <w:pStyle w:val="Heading1BPBHEB"/>
        <w:rPr>
          <w:ins w:id="11" w:author="Arya" w:date="2025-03-05T09:46:00Z" w16du:dateUtc="2025-03-05T04:16:00Z"/>
        </w:rPr>
      </w:pPr>
      <w:commentRangeStart w:id="12"/>
      <w:ins w:id="13" w:author="Arya" w:date="2025-03-05T09:46:00Z" w16du:dateUtc="2025-03-05T04:16:00Z">
        <w:r>
          <w:t>Structure</w:t>
        </w:r>
      </w:ins>
      <w:del w:id="14" w:author="Arya" w:date="2025-03-05T09:46:00Z" w16du:dateUtc="2025-03-05T04:16:00Z">
        <w:r w:rsidR="00313359" w:rsidRPr="00313359" w:rsidDel="00E023E7">
          <w:rPr>
            <w:bCs/>
          </w:rPr>
          <w:delText>Topics Covered in This Chapter:</w:delText>
        </w:r>
      </w:del>
      <w:commentRangeEnd w:id="12"/>
      <w:r w:rsidR="00E315A5">
        <w:rPr>
          <w:rStyle w:val="CommentReference"/>
          <w:rFonts w:asciiTheme="minorHAnsi" w:eastAsiaTheme="minorHAnsi" w:hAnsiTheme="minorHAnsi" w:cstheme="minorBidi"/>
          <w:b w:val="0"/>
        </w:rPr>
        <w:commentReference w:id="12"/>
      </w:r>
    </w:p>
    <w:p w14:paraId="45E250C4" w14:textId="090A9FE7" w:rsidR="00E023E7" w:rsidRPr="00E023E7" w:rsidRDefault="00E023E7">
      <w:pPr>
        <w:pStyle w:val="NormalBPBHEB"/>
        <w:pPrChange w:id="15" w:author="Arya" w:date="2025-03-05T09:46:00Z" w16du:dateUtc="2025-03-05T04:16:00Z">
          <w:pPr>
            <w:keepNext/>
            <w:keepLines/>
            <w:spacing w:before="400" w:after="0" w:line="276" w:lineRule="auto"/>
            <w:outlineLvl w:val="0"/>
          </w:pPr>
        </w:pPrChange>
      </w:pPr>
      <w:ins w:id="16" w:author="Arya" w:date="2025-03-05T09:47:00Z" w16du:dateUtc="2025-03-05T04:17:00Z">
        <w:r>
          <w:t>This chapter will cover the following topics:</w:t>
        </w:r>
      </w:ins>
    </w:p>
    <w:p w14:paraId="7F653F7C" w14:textId="311CFFD7" w:rsidR="00313359" w:rsidRPr="00313359" w:rsidRDefault="00313359">
      <w:pPr>
        <w:pStyle w:val="NormalBPBHEB"/>
        <w:numPr>
          <w:ilvl w:val="0"/>
          <w:numId w:val="73"/>
        </w:numPr>
        <w:pPrChange w:id="17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AWS </w:t>
      </w:r>
      <w:ins w:id="18" w:author="Arya" w:date="2025-03-05T09:49:00Z" w16du:dateUtc="2025-03-05T04:19:00Z">
        <w:r w:rsidR="00EB2472">
          <w:t>a</w:t>
        </w:r>
      </w:ins>
      <w:del w:id="19" w:author="Arya" w:date="2025-03-05T09:49:00Z" w16du:dateUtc="2025-03-05T04:19:00Z">
        <w:r w:rsidRPr="00313359" w:rsidDel="00EB2472">
          <w:delText>A</w:delText>
        </w:r>
      </w:del>
      <w:r w:rsidRPr="00313359">
        <w:t xml:space="preserve">pplication </w:t>
      </w:r>
      <w:ins w:id="20" w:author="Arya" w:date="2025-03-05T09:48:00Z" w16du:dateUtc="2025-03-05T04:18:00Z">
        <w:r w:rsidR="00EB2472">
          <w:t>m</w:t>
        </w:r>
      </w:ins>
      <w:del w:id="21" w:author="Arya" w:date="2025-03-05T09:48:00Z" w16du:dateUtc="2025-03-05T04:18:00Z">
        <w:r w:rsidRPr="00313359" w:rsidDel="00EB2472">
          <w:delText>M</w:delText>
        </w:r>
      </w:del>
      <w:r w:rsidRPr="00313359">
        <w:t xml:space="preserve">igration </w:t>
      </w:r>
      <w:del w:id="22" w:author="Arya" w:date="2025-03-05T09:48:00Z" w16du:dateUtc="2025-03-05T04:18:00Z">
        <w:r w:rsidRPr="00313359" w:rsidDel="00EB2472">
          <w:delText>S</w:delText>
        </w:r>
      </w:del>
      <w:proofErr w:type="spellStart"/>
      <w:r w:rsidRPr="00313359">
        <w:t>ervice</w:t>
      </w:r>
      <w:proofErr w:type="spellEnd"/>
      <w:r w:rsidRPr="00313359">
        <w:t xml:space="preserve"> </w:t>
      </w:r>
      <w:commentRangeStart w:id="23"/>
      <w:r w:rsidRPr="00313359">
        <w:t>(MGN)</w:t>
      </w:r>
      <w:commentRangeEnd w:id="23"/>
      <w:r w:rsidR="00E023E7">
        <w:rPr>
          <w:rStyle w:val="CommentReference"/>
        </w:rPr>
        <w:commentReference w:id="23"/>
      </w:r>
    </w:p>
    <w:p w14:paraId="6A41788C" w14:textId="1F62E14D" w:rsidR="00313359" w:rsidRPr="00313359" w:rsidRDefault="00313359">
      <w:pPr>
        <w:pStyle w:val="NormalBPBHEB"/>
        <w:numPr>
          <w:ilvl w:val="0"/>
          <w:numId w:val="73"/>
        </w:numPr>
        <w:pPrChange w:id="24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AWS </w:t>
      </w:r>
      <w:ins w:id="25" w:author="Arya" w:date="2025-03-05T09:49:00Z" w16du:dateUtc="2025-03-05T04:19:00Z">
        <w:r w:rsidR="00EB2472">
          <w:t>a</w:t>
        </w:r>
      </w:ins>
      <w:del w:id="26" w:author="Arya" w:date="2025-03-05T09:49:00Z" w16du:dateUtc="2025-03-05T04:19:00Z">
        <w:r w:rsidRPr="00313359" w:rsidDel="00EB2472">
          <w:delText>A</w:delText>
        </w:r>
      </w:del>
      <w:r w:rsidRPr="00313359">
        <w:t xml:space="preserve">pplication </w:t>
      </w:r>
      <w:ins w:id="27" w:author="Arya" w:date="2025-03-05T09:49:00Z" w16du:dateUtc="2025-03-05T04:19:00Z">
        <w:r w:rsidR="00EB2472">
          <w:t>d</w:t>
        </w:r>
      </w:ins>
      <w:del w:id="28" w:author="Arya" w:date="2025-03-05T09:49:00Z" w16du:dateUtc="2025-03-05T04:19:00Z">
        <w:r w:rsidRPr="00313359" w:rsidDel="00EB2472">
          <w:delText>D</w:delText>
        </w:r>
      </w:del>
      <w:r w:rsidRPr="00313359">
        <w:t xml:space="preserve">iscovery </w:t>
      </w:r>
      <w:ins w:id="29" w:author="Arya" w:date="2025-03-05T09:49:00Z" w16du:dateUtc="2025-03-05T04:19:00Z">
        <w:r w:rsidR="00EB2472">
          <w:t>s</w:t>
        </w:r>
      </w:ins>
      <w:del w:id="30" w:author="Arya" w:date="2025-03-05T09:49:00Z" w16du:dateUtc="2025-03-05T04:19:00Z">
        <w:r w:rsidRPr="00313359" w:rsidDel="00EB2472">
          <w:delText>S</w:delText>
        </w:r>
      </w:del>
      <w:r w:rsidRPr="00313359">
        <w:t>ervice</w:t>
      </w:r>
    </w:p>
    <w:p w14:paraId="6CBA807A" w14:textId="7DEC8209" w:rsidR="00313359" w:rsidRPr="00313359" w:rsidRDefault="00313359">
      <w:pPr>
        <w:pStyle w:val="NormalBPBHEB"/>
        <w:numPr>
          <w:ilvl w:val="0"/>
          <w:numId w:val="73"/>
        </w:numPr>
        <w:pPrChange w:id="31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lastRenderedPageBreak/>
        <w:t xml:space="preserve">AWS </w:t>
      </w:r>
      <w:ins w:id="32" w:author="Arya" w:date="2025-03-05T09:49:00Z" w16du:dateUtc="2025-03-05T04:19:00Z">
        <w:r w:rsidR="00EB2472">
          <w:t>d</w:t>
        </w:r>
      </w:ins>
      <w:del w:id="33" w:author="Arya" w:date="2025-03-05T09:49:00Z" w16du:dateUtc="2025-03-05T04:19:00Z">
        <w:r w:rsidRPr="00313359" w:rsidDel="00EB2472">
          <w:delText>D</w:delText>
        </w:r>
      </w:del>
      <w:r w:rsidRPr="00313359">
        <w:t xml:space="preserve">atabase </w:t>
      </w:r>
      <w:ins w:id="34" w:author="Arya" w:date="2025-03-05T09:49:00Z" w16du:dateUtc="2025-03-05T04:19:00Z">
        <w:r w:rsidR="00EB2472">
          <w:t>m</w:t>
        </w:r>
      </w:ins>
      <w:del w:id="35" w:author="Arya" w:date="2025-03-05T09:49:00Z" w16du:dateUtc="2025-03-05T04:19:00Z">
        <w:r w:rsidRPr="00313359" w:rsidDel="00EB2472">
          <w:delText>M</w:delText>
        </w:r>
      </w:del>
      <w:r w:rsidRPr="00313359">
        <w:t xml:space="preserve">igration </w:t>
      </w:r>
      <w:ins w:id="36" w:author="Arya" w:date="2025-03-05T09:49:00Z" w16du:dateUtc="2025-03-05T04:19:00Z">
        <w:r w:rsidR="00EB2472">
          <w:t>s</w:t>
        </w:r>
      </w:ins>
      <w:del w:id="37" w:author="Arya" w:date="2025-03-05T09:49:00Z" w16du:dateUtc="2025-03-05T04:19:00Z">
        <w:r w:rsidRPr="00313359" w:rsidDel="00EB2472">
          <w:delText>S</w:delText>
        </w:r>
      </w:del>
      <w:r w:rsidRPr="00313359">
        <w:t xml:space="preserve">ervice </w:t>
      </w:r>
      <w:commentRangeStart w:id="38"/>
      <w:r w:rsidRPr="00313359">
        <w:t>(DMS)</w:t>
      </w:r>
      <w:commentRangeEnd w:id="38"/>
      <w:r w:rsidR="00E023E7">
        <w:rPr>
          <w:rStyle w:val="CommentReference"/>
        </w:rPr>
        <w:commentReference w:id="38"/>
      </w:r>
    </w:p>
    <w:p w14:paraId="49DFBE8F" w14:textId="77777777" w:rsidR="00313359" w:rsidRPr="00313359" w:rsidRDefault="00313359">
      <w:pPr>
        <w:pStyle w:val="NormalBPBHEB"/>
        <w:numPr>
          <w:ilvl w:val="0"/>
          <w:numId w:val="73"/>
        </w:numPr>
        <w:pPrChange w:id="39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AWS DataSync</w:t>
      </w:r>
    </w:p>
    <w:p w14:paraId="279E3FB4" w14:textId="5C5B33D3" w:rsidR="00313359" w:rsidRPr="00313359" w:rsidRDefault="00313359">
      <w:pPr>
        <w:pStyle w:val="NormalBPBHEB"/>
        <w:numPr>
          <w:ilvl w:val="0"/>
          <w:numId w:val="73"/>
        </w:numPr>
        <w:pPrChange w:id="40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AWS </w:t>
      </w:r>
      <w:ins w:id="41" w:author="Arya" w:date="2025-03-05T09:49:00Z" w16du:dateUtc="2025-03-05T04:19:00Z">
        <w:r w:rsidR="00EB2472">
          <w:t>m</w:t>
        </w:r>
      </w:ins>
      <w:del w:id="42" w:author="Arya" w:date="2025-03-05T09:49:00Z" w16du:dateUtc="2025-03-05T04:19:00Z">
        <w:r w:rsidRPr="00313359" w:rsidDel="00EB2472">
          <w:delText>M</w:delText>
        </w:r>
      </w:del>
      <w:r w:rsidRPr="00313359">
        <w:t xml:space="preserve">ainframe </w:t>
      </w:r>
      <w:ins w:id="43" w:author="Arya" w:date="2025-03-05T09:49:00Z" w16du:dateUtc="2025-03-05T04:19:00Z">
        <w:r w:rsidR="00EB2472">
          <w:t>m</w:t>
        </w:r>
      </w:ins>
      <w:del w:id="44" w:author="Arya" w:date="2025-03-05T09:49:00Z" w16du:dateUtc="2025-03-05T04:19:00Z">
        <w:r w:rsidRPr="00313359" w:rsidDel="00EB2472">
          <w:delText>M</w:delText>
        </w:r>
      </w:del>
      <w:r w:rsidRPr="00313359">
        <w:t>odernization</w:t>
      </w:r>
    </w:p>
    <w:p w14:paraId="7CFEA85D" w14:textId="140E616F" w:rsidR="00313359" w:rsidRPr="00313359" w:rsidRDefault="00313359">
      <w:pPr>
        <w:pStyle w:val="NormalBPBHEB"/>
        <w:numPr>
          <w:ilvl w:val="0"/>
          <w:numId w:val="73"/>
        </w:numPr>
        <w:pPrChange w:id="45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AWS </w:t>
      </w:r>
      <w:ins w:id="46" w:author="Arya" w:date="2025-03-05T09:49:00Z" w16du:dateUtc="2025-03-05T04:19:00Z">
        <w:r w:rsidR="00FC2944">
          <w:t>m</w:t>
        </w:r>
      </w:ins>
      <w:del w:id="47" w:author="Arya" w:date="2025-03-05T09:49:00Z" w16du:dateUtc="2025-03-05T04:19:00Z">
        <w:r w:rsidRPr="00313359" w:rsidDel="00FC2944">
          <w:delText>M</w:delText>
        </w:r>
      </w:del>
      <w:r w:rsidRPr="00313359">
        <w:t xml:space="preserve">igration </w:t>
      </w:r>
      <w:ins w:id="48" w:author="Arya" w:date="2025-03-05T09:49:00Z" w16du:dateUtc="2025-03-05T04:19:00Z">
        <w:r w:rsidR="00FC2944">
          <w:t>h</w:t>
        </w:r>
      </w:ins>
      <w:del w:id="49" w:author="Arya" w:date="2025-03-05T09:49:00Z" w16du:dateUtc="2025-03-05T04:19:00Z">
        <w:r w:rsidRPr="00313359" w:rsidDel="00FC2944">
          <w:delText>H</w:delText>
        </w:r>
      </w:del>
      <w:r w:rsidRPr="00313359">
        <w:t>ub</w:t>
      </w:r>
    </w:p>
    <w:p w14:paraId="508DFF08" w14:textId="46C0EC74" w:rsidR="00313359" w:rsidRPr="00313359" w:rsidRDefault="00313359">
      <w:pPr>
        <w:pStyle w:val="NormalBPBHEB"/>
        <w:numPr>
          <w:ilvl w:val="0"/>
          <w:numId w:val="73"/>
        </w:numPr>
        <w:pPrChange w:id="50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AWS </w:t>
      </w:r>
      <w:ins w:id="51" w:author="Arya" w:date="2025-03-05T09:49:00Z" w16du:dateUtc="2025-03-05T04:19:00Z">
        <w:r w:rsidR="00FC2944">
          <w:t>t</w:t>
        </w:r>
      </w:ins>
      <w:del w:id="52" w:author="Arya" w:date="2025-03-05T09:49:00Z" w16du:dateUtc="2025-03-05T04:19:00Z">
        <w:r w:rsidRPr="00313359" w:rsidDel="00FC2944">
          <w:delText>T</w:delText>
        </w:r>
      </w:del>
      <w:r w:rsidRPr="00313359">
        <w:t xml:space="preserve">ransfer </w:t>
      </w:r>
      <w:ins w:id="53" w:author="Arya" w:date="2025-03-05T09:49:00Z" w16du:dateUtc="2025-03-05T04:19:00Z">
        <w:r w:rsidR="00FC2944">
          <w:t>f</w:t>
        </w:r>
      </w:ins>
      <w:del w:id="54" w:author="Arya" w:date="2025-03-05T09:49:00Z" w16du:dateUtc="2025-03-05T04:19:00Z">
        <w:r w:rsidRPr="00313359" w:rsidDel="00FC2944">
          <w:delText>F</w:delText>
        </w:r>
      </w:del>
      <w:r w:rsidRPr="00313359">
        <w:t>amily</w:t>
      </w:r>
    </w:p>
    <w:p w14:paraId="727DAA7F" w14:textId="77777777" w:rsidR="00313359" w:rsidRPr="00313359" w:rsidRDefault="00313359">
      <w:pPr>
        <w:pStyle w:val="NormalBPBHEB"/>
        <w:numPr>
          <w:ilvl w:val="0"/>
          <w:numId w:val="73"/>
        </w:numPr>
        <w:pPrChange w:id="55" w:author="Arya" w:date="2025-03-05T09:48:00Z" w16du:dateUtc="2025-03-05T04:18:00Z">
          <w:pPr>
            <w:keepNext/>
            <w:keepLines/>
            <w:numPr>
              <w:numId w:val="51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Migration Evaluator </w:t>
      </w:r>
      <w:commentRangeStart w:id="56"/>
      <w:r w:rsidRPr="00313359">
        <w:t>(formerly TSO Logic)</w:t>
      </w:r>
      <w:commentRangeEnd w:id="56"/>
      <w:r w:rsidR="00E023E7">
        <w:rPr>
          <w:rStyle w:val="CommentReference"/>
        </w:rPr>
        <w:commentReference w:id="56"/>
      </w:r>
    </w:p>
    <w:p w14:paraId="5A02CD1C" w14:textId="77777777" w:rsidR="00313359" w:rsidRPr="005B1D37" w:rsidRDefault="00313359">
      <w:pPr>
        <w:pStyle w:val="Heading1BPBHEB"/>
        <w:pPrChange w:id="57" w:author="Arya" w:date="2025-03-05T09:55:00Z" w16du:dateUtc="2025-03-05T04:25:00Z">
          <w:pPr>
            <w:pStyle w:val="Heading2"/>
          </w:pPr>
        </w:pPrChange>
      </w:pPr>
      <w:commentRangeStart w:id="58"/>
      <w:del w:id="59" w:author="Arya" w:date="2025-03-05T09:55:00Z" w16du:dateUtc="2025-03-05T04:25:00Z">
        <w:r w:rsidRPr="005B1D37" w:rsidDel="00FF1014">
          <w:delText xml:space="preserve">Learning </w:delText>
        </w:r>
      </w:del>
      <w:r w:rsidRPr="005B1D37">
        <w:t>Objectives</w:t>
      </w:r>
      <w:commentRangeEnd w:id="58"/>
      <w:r w:rsidR="00FF1014">
        <w:rPr>
          <w:rStyle w:val="CommentReference"/>
          <w:rFonts w:asciiTheme="minorHAnsi" w:eastAsiaTheme="minorHAnsi" w:hAnsiTheme="minorHAnsi" w:cstheme="minorBidi"/>
          <w:b w:val="0"/>
        </w:rPr>
        <w:commentReference w:id="58"/>
      </w:r>
    </w:p>
    <w:p w14:paraId="3883987E" w14:textId="77777777" w:rsidR="00313359" w:rsidRPr="00313359" w:rsidRDefault="00313359">
      <w:pPr>
        <w:pStyle w:val="NormalBPBHEB"/>
        <w:numPr>
          <w:ilvl w:val="0"/>
          <w:numId w:val="74"/>
        </w:numPr>
        <w:pPrChange w:id="60" w:author="Arya" w:date="2025-03-05T09:56:00Z" w16du:dateUtc="2025-03-05T04:26:00Z">
          <w:pPr>
            <w:keepNext/>
            <w:keepLines/>
            <w:spacing w:before="400" w:after="0" w:line="276" w:lineRule="auto"/>
            <w:outlineLvl w:val="0"/>
          </w:pPr>
        </w:pPrChange>
      </w:pPr>
      <w:r w:rsidRPr="00313359">
        <w:t>By the end of this chapter, you will be able to:</w:t>
      </w:r>
    </w:p>
    <w:p w14:paraId="2B7DF423" w14:textId="77777777" w:rsidR="00313359" w:rsidRPr="00313359" w:rsidRDefault="00313359">
      <w:pPr>
        <w:pStyle w:val="NormalBPBHEB"/>
        <w:numPr>
          <w:ilvl w:val="0"/>
          <w:numId w:val="74"/>
        </w:numPr>
        <w:pPrChange w:id="61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Explain the strategic role of AWS migration and transfer services in cloud adoption [5].</w:t>
      </w:r>
    </w:p>
    <w:p w14:paraId="1A0BBECE" w14:textId="77777777" w:rsidR="00313359" w:rsidRPr="00313359" w:rsidRDefault="00313359">
      <w:pPr>
        <w:pStyle w:val="NormalBPBHEB"/>
        <w:numPr>
          <w:ilvl w:val="0"/>
          <w:numId w:val="74"/>
        </w:numPr>
        <w:pPrChange w:id="62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Assess infrastructure readiness and optimize migration strategies using AWS Application Discovery Service [6].</w:t>
      </w:r>
    </w:p>
    <w:p w14:paraId="4FA3A161" w14:textId="77777777" w:rsidR="00313359" w:rsidRPr="00313359" w:rsidRDefault="00313359">
      <w:pPr>
        <w:pStyle w:val="NormalBPBHEB"/>
        <w:numPr>
          <w:ilvl w:val="0"/>
          <w:numId w:val="74"/>
        </w:numPr>
        <w:pPrChange w:id="63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Implement AWS </w:t>
      </w:r>
      <w:r w:rsidRPr="00FF1014">
        <w:rPr>
          <w:b/>
          <w:bCs/>
          <w:rPrChange w:id="64" w:author="Arya" w:date="2025-03-05T09:56:00Z" w16du:dateUtc="2025-03-05T04:26:00Z">
            <w:rPr/>
          </w:rPrChange>
        </w:rPr>
        <w:t>Application Migration Service</w:t>
      </w:r>
      <w:r w:rsidRPr="00313359">
        <w:t xml:space="preserve"> (</w:t>
      </w:r>
      <w:r w:rsidRPr="00FF1014">
        <w:rPr>
          <w:b/>
          <w:bCs/>
          <w:rPrChange w:id="65" w:author="Arya" w:date="2025-03-05T09:56:00Z" w16du:dateUtc="2025-03-05T04:26:00Z">
            <w:rPr/>
          </w:rPrChange>
        </w:rPr>
        <w:t>MGN</w:t>
      </w:r>
      <w:r w:rsidRPr="00313359">
        <w:t>) for automated, low-risk workload migration [7].</w:t>
      </w:r>
    </w:p>
    <w:p w14:paraId="5372D716" w14:textId="77777777" w:rsidR="00313359" w:rsidRPr="00313359" w:rsidRDefault="00313359">
      <w:pPr>
        <w:pStyle w:val="NormalBPBHEB"/>
        <w:numPr>
          <w:ilvl w:val="0"/>
          <w:numId w:val="74"/>
        </w:numPr>
        <w:pPrChange w:id="66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 xml:space="preserve">Use AWS </w:t>
      </w:r>
      <w:r w:rsidRPr="00FF1014">
        <w:rPr>
          <w:b/>
          <w:bCs/>
          <w:rPrChange w:id="67" w:author="Arya" w:date="2025-03-05T09:56:00Z" w16du:dateUtc="2025-03-05T04:26:00Z">
            <w:rPr/>
          </w:rPrChange>
        </w:rPr>
        <w:t>Database Migration Service</w:t>
      </w:r>
      <w:r w:rsidRPr="00313359">
        <w:t xml:space="preserve"> (</w:t>
      </w:r>
      <w:r w:rsidRPr="00FF1014">
        <w:rPr>
          <w:b/>
          <w:bCs/>
          <w:rPrChange w:id="68" w:author="Arya" w:date="2025-03-05T09:56:00Z" w16du:dateUtc="2025-03-05T04:26:00Z">
            <w:rPr/>
          </w:rPrChange>
        </w:rPr>
        <w:t>DMS</w:t>
      </w:r>
      <w:r w:rsidRPr="00313359">
        <w:t>) for efficient, low-downtime relational database migration [8].</w:t>
      </w:r>
    </w:p>
    <w:p w14:paraId="77B24074" w14:textId="77777777" w:rsidR="00313359" w:rsidRPr="00313359" w:rsidRDefault="00313359">
      <w:pPr>
        <w:pStyle w:val="NormalBPBHEB"/>
        <w:numPr>
          <w:ilvl w:val="0"/>
          <w:numId w:val="74"/>
        </w:numPr>
        <w:pPrChange w:id="69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Leverage AWS DataSync for secure, high-speed data transfers between on-premises and AWS storage [9].</w:t>
      </w:r>
    </w:p>
    <w:p w14:paraId="0C5F9DB3" w14:textId="77777777" w:rsidR="00313359" w:rsidRPr="00313359" w:rsidRDefault="00313359">
      <w:pPr>
        <w:pStyle w:val="NormalBPBHEB"/>
        <w:numPr>
          <w:ilvl w:val="0"/>
          <w:numId w:val="74"/>
        </w:numPr>
        <w:pPrChange w:id="70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Apply AWS Mainframe Modernization approaches to transition legacy workloads to cloud-native architectures [10].</w:t>
      </w:r>
    </w:p>
    <w:p w14:paraId="4B31A3BC" w14:textId="77777777" w:rsidR="00313359" w:rsidRPr="00313359" w:rsidRDefault="00313359">
      <w:pPr>
        <w:pStyle w:val="NormalBPBHEB"/>
        <w:numPr>
          <w:ilvl w:val="0"/>
          <w:numId w:val="74"/>
        </w:numPr>
        <w:pPrChange w:id="71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Manage and track migration projects effectively using AWS Migration Hub [11].</w:t>
      </w:r>
    </w:p>
    <w:p w14:paraId="4A63369E" w14:textId="77777777" w:rsidR="00313359" w:rsidRPr="00313359" w:rsidRDefault="00313359">
      <w:pPr>
        <w:pStyle w:val="NormalBPBHEB"/>
        <w:numPr>
          <w:ilvl w:val="0"/>
          <w:numId w:val="74"/>
        </w:numPr>
        <w:pPrChange w:id="72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Utilize AWS Transfer Family for secure file transfers using standard protocols like SFTP, FTPS, and FTP [12].</w:t>
      </w:r>
    </w:p>
    <w:p w14:paraId="5B3324A3" w14:textId="77777777" w:rsidR="00313359" w:rsidRPr="00313359" w:rsidRDefault="00313359">
      <w:pPr>
        <w:pStyle w:val="NormalBPBHEB"/>
        <w:numPr>
          <w:ilvl w:val="0"/>
          <w:numId w:val="74"/>
        </w:numPr>
        <w:pPrChange w:id="73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Analyze migration feasibility and cost efficiency with AWS Migration Evaluator [13].</w:t>
      </w:r>
    </w:p>
    <w:p w14:paraId="541167DE" w14:textId="77777777" w:rsidR="00313359" w:rsidRPr="00313359" w:rsidRDefault="00313359">
      <w:pPr>
        <w:pStyle w:val="NormalBPBHEB"/>
        <w:numPr>
          <w:ilvl w:val="0"/>
          <w:numId w:val="74"/>
        </w:numPr>
        <w:pPrChange w:id="74" w:author="Arya" w:date="2025-03-05T09:56:00Z" w16du:dateUtc="2025-03-05T04:26:00Z">
          <w:pPr>
            <w:keepNext/>
            <w:keepLines/>
            <w:numPr>
              <w:numId w:val="52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t>Adopt best practices to streamline, secure, and optimize the migration process for different workloads [14].</w:t>
      </w:r>
    </w:p>
    <w:p w14:paraId="06291C2C" w14:textId="697517CB" w:rsidR="00313359" w:rsidRPr="00313359" w:rsidRDefault="00313359">
      <w:pPr>
        <w:pStyle w:val="Heading1BPBHEB"/>
        <w:pPrChange w:id="75" w:author="Arya" w:date="2025-03-05T09:57:00Z" w16du:dateUtc="2025-03-05T04:27:00Z">
          <w:pPr>
            <w:pStyle w:val="Heading1"/>
          </w:pPr>
        </w:pPrChange>
      </w:pPr>
      <w:r w:rsidRPr="00313359">
        <w:t xml:space="preserve">AWS </w:t>
      </w:r>
      <w:r w:rsidR="00253053" w:rsidRPr="00313359">
        <w:t xml:space="preserve">application migration service </w:t>
      </w:r>
      <w:del w:id="76" w:author="Arya" w:date="2025-03-05T09:56:00Z" w16du:dateUtc="2025-03-05T04:26:00Z">
        <w:r w:rsidRPr="00313359" w:rsidDel="00253053">
          <w:delText>(MGN)</w:delText>
        </w:r>
      </w:del>
    </w:p>
    <w:p w14:paraId="722A858B" w14:textId="15B1AB26" w:rsidR="00313359" w:rsidRPr="00313359" w:rsidRDefault="00313359">
      <w:pPr>
        <w:pStyle w:val="NormalBPBHEB"/>
        <w:pPrChange w:id="77" w:author="Arya" w:date="2025-03-05T09:57:00Z" w16du:dateUtc="2025-03-05T04:27:00Z">
          <w:pPr>
            <w:keepNext/>
            <w:keepLines/>
            <w:spacing w:before="400" w:after="0" w:line="276" w:lineRule="auto"/>
            <w:outlineLvl w:val="0"/>
          </w:pPr>
        </w:pPrChange>
      </w:pPr>
      <w:r w:rsidRPr="00313359">
        <w:t xml:space="preserve">AWS </w:t>
      </w:r>
      <w:del w:id="78" w:author="Arya" w:date="2025-03-05T09:57:00Z" w16du:dateUtc="2025-03-05T04:27:00Z">
        <w:r w:rsidRPr="00253053" w:rsidDel="00253053">
          <w:rPr>
            <w:b/>
            <w:bCs/>
            <w:rPrChange w:id="79" w:author="Arya" w:date="2025-03-05T09:57:00Z" w16du:dateUtc="2025-03-05T04:27:00Z">
              <w:rPr/>
            </w:rPrChange>
          </w:rPr>
          <w:delText>Application Migration Service</w:delText>
        </w:r>
        <w:r w:rsidRPr="00313359" w:rsidDel="00253053">
          <w:delText xml:space="preserve"> (</w:delText>
        </w:r>
      </w:del>
      <w:r w:rsidRPr="00313359">
        <w:t>MGN</w:t>
      </w:r>
      <w:del w:id="80" w:author="Arya" w:date="2025-03-05T09:57:00Z" w16du:dateUtc="2025-03-05T04:27:00Z">
        <w:r w:rsidRPr="00313359" w:rsidDel="00253053">
          <w:delText>)</w:delText>
        </w:r>
      </w:del>
      <w:r w:rsidRPr="00313359">
        <w:t xml:space="preserve"> automates the lift-and-shift migration of applications from on-premises environments to AWS with minimal downtime and risk. It replaces older migration services such as AWS Server Migration Service (SMS) by offering continuous data replication, automated conversion, and real-time monitoring [15], [16].</w:t>
      </w:r>
    </w:p>
    <w:p w14:paraId="64522339" w14:textId="5E991511" w:rsidR="00313359" w:rsidRPr="00313359" w:rsidRDefault="00313359">
      <w:pPr>
        <w:pStyle w:val="Heading2BPBHEB"/>
        <w:pPrChange w:id="81" w:author="Arya" w:date="2025-03-05T09:57:00Z" w16du:dateUtc="2025-03-05T04:27:00Z">
          <w:pPr>
            <w:pStyle w:val="Heading2"/>
          </w:pPr>
        </w:pPrChange>
      </w:pPr>
      <w:commentRangeStart w:id="82"/>
      <w:r w:rsidRPr="00313359">
        <w:t xml:space="preserve">Key </w:t>
      </w:r>
      <w:ins w:id="83" w:author="Arya" w:date="2025-03-05T09:57:00Z" w16du:dateUtc="2025-03-05T04:27:00Z">
        <w:r w:rsidR="007E5C63">
          <w:t>f</w:t>
        </w:r>
      </w:ins>
      <w:del w:id="84" w:author="Arya" w:date="2025-03-05T09:57:00Z" w16du:dateUtc="2025-03-05T04:27:00Z">
        <w:r w:rsidRPr="00313359" w:rsidDel="007E5C63">
          <w:delText>F</w:delText>
        </w:r>
      </w:del>
      <w:r w:rsidRPr="00313359">
        <w:t>eatures</w:t>
      </w:r>
      <w:commentRangeEnd w:id="82"/>
      <w:r w:rsidR="007E5C6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2"/>
      </w:r>
    </w:p>
    <w:p w14:paraId="3E1E3A1E" w14:textId="2BD1A795" w:rsidR="00313359" w:rsidRPr="00313359" w:rsidRDefault="00313359">
      <w:pPr>
        <w:pStyle w:val="NormalBPBHEB"/>
        <w:numPr>
          <w:ilvl w:val="0"/>
          <w:numId w:val="75"/>
        </w:numPr>
        <w:pPrChange w:id="85" w:author="Arya" w:date="2025-03-05T10:01:00Z" w16du:dateUtc="2025-03-05T04:31:00Z">
          <w:pPr>
            <w:keepNext/>
            <w:keepLines/>
            <w:numPr>
              <w:numId w:val="53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rPr>
          <w:b/>
          <w:bCs/>
        </w:rPr>
        <w:t xml:space="preserve">Agentless </w:t>
      </w:r>
      <w:ins w:id="86" w:author="Arya" w:date="2025-03-05T10:01:00Z" w16du:dateUtc="2025-03-05T04:31:00Z">
        <w:r w:rsidR="007E5C63">
          <w:rPr>
            <w:b/>
            <w:bCs/>
          </w:rPr>
          <w:t>m</w:t>
        </w:r>
      </w:ins>
      <w:del w:id="87" w:author="Arya" w:date="2025-03-05T10:01:00Z" w16du:dateUtc="2025-03-05T04:31:00Z">
        <w:r w:rsidRPr="00313359" w:rsidDel="007E5C63">
          <w:rPr>
            <w:b/>
            <w:bCs/>
          </w:rPr>
          <w:delText>M</w:delText>
        </w:r>
      </w:del>
      <w:r w:rsidRPr="00313359">
        <w:rPr>
          <w:b/>
          <w:bCs/>
        </w:rPr>
        <w:t>igration</w:t>
      </w:r>
      <w:ins w:id="88" w:author="Arya" w:date="2025-03-05T10:21:00Z" w16du:dateUtc="2025-03-05T04:51:00Z">
        <w:r w:rsidR="0096548F">
          <w:t>:</w:t>
        </w:r>
      </w:ins>
      <w:del w:id="89" w:author="Arya" w:date="2025-03-05T10:21:00Z" w16du:dateUtc="2025-03-05T04:51:00Z">
        <w:r w:rsidRPr="00313359" w:rsidDel="0096548F">
          <w:delText xml:space="preserve"> –</w:delText>
        </w:r>
      </w:del>
      <w:r w:rsidRPr="00313359">
        <w:t xml:space="preserve"> Eliminates the need to install migration agents on source servers, reducing operational overhead and security risks [17].</w:t>
      </w:r>
    </w:p>
    <w:p w14:paraId="28A866C5" w14:textId="0B7DBF01" w:rsidR="00313359" w:rsidRPr="00313359" w:rsidRDefault="00313359">
      <w:pPr>
        <w:pStyle w:val="NormalBPBHEB"/>
        <w:numPr>
          <w:ilvl w:val="0"/>
          <w:numId w:val="75"/>
        </w:numPr>
        <w:pPrChange w:id="90" w:author="Arya" w:date="2025-03-05T10:01:00Z" w16du:dateUtc="2025-03-05T04:31:00Z">
          <w:pPr>
            <w:keepNext/>
            <w:keepLines/>
            <w:numPr>
              <w:numId w:val="53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rPr>
          <w:b/>
          <w:bCs/>
        </w:rPr>
        <w:t xml:space="preserve">Continuous </w:t>
      </w:r>
      <w:ins w:id="91" w:author="Arya" w:date="2025-03-05T10:01:00Z" w16du:dateUtc="2025-03-05T04:31:00Z">
        <w:r w:rsidR="007E5C63">
          <w:rPr>
            <w:b/>
            <w:bCs/>
          </w:rPr>
          <w:t>d</w:t>
        </w:r>
      </w:ins>
      <w:del w:id="92" w:author="Arya" w:date="2025-03-05T10:01:00Z" w16du:dateUtc="2025-03-05T04:31:00Z">
        <w:r w:rsidRPr="00313359" w:rsidDel="007E5C63">
          <w:rPr>
            <w:b/>
            <w:bCs/>
          </w:rPr>
          <w:delText>D</w:delText>
        </w:r>
      </w:del>
      <w:r w:rsidRPr="00313359">
        <w:rPr>
          <w:b/>
          <w:bCs/>
        </w:rPr>
        <w:t xml:space="preserve">ata </w:t>
      </w:r>
      <w:ins w:id="93" w:author="Arya" w:date="2025-03-05T10:01:00Z" w16du:dateUtc="2025-03-05T04:31:00Z">
        <w:r w:rsidR="007E5C63">
          <w:rPr>
            <w:b/>
            <w:bCs/>
          </w:rPr>
          <w:t>r</w:t>
        </w:r>
      </w:ins>
      <w:del w:id="94" w:author="Arya" w:date="2025-03-05T10:01:00Z" w16du:dateUtc="2025-03-05T04:31:00Z">
        <w:r w:rsidRPr="00313359" w:rsidDel="007E5C63">
          <w:rPr>
            <w:b/>
            <w:bCs/>
          </w:rPr>
          <w:delText>R</w:delText>
        </w:r>
      </w:del>
      <w:r w:rsidRPr="00313359">
        <w:rPr>
          <w:b/>
          <w:bCs/>
        </w:rPr>
        <w:t>eplicatio</w:t>
      </w:r>
      <w:ins w:id="95" w:author="Arya" w:date="2025-03-05T10:21:00Z" w16du:dateUtc="2025-03-05T04:51:00Z">
        <w:r w:rsidR="0096548F" w:rsidRPr="0096548F">
          <w:rPr>
            <w:b/>
            <w:bCs/>
            <w:rPrChange w:id="96" w:author="Arya" w:date="2025-03-05T10:22:00Z" w16du:dateUtc="2025-03-05T04:52:00Z">
              <w:rPr/>
            </w:rPrChange>
          </w:rPr>
          <w:t>n</w:t>
        </w:r>
        <w:r w:rsidR="0096548F">
          <w:t xml:space="preserve">: </w:t>
        </w:r>
      </w:ins>
      <w:del w:id="97" w:author="Arya" w:date="2025-03-05T10:21:00Z" w16du:dateUtc="2025-03-05T04:51:00Z">
        <w:r w:rsidRPr="00313359" w:rsidDel="0096548F">
          <w:rPr>
            <w:b/>
            <w:bCs/>
          </w:rPr>
          <w:delText>n</w:delText>
        </w:r>
        <w:r w:rsidRPr="00313359" w:rsidDel="0096548F">
          <w:delText xml:space="preserve"> – </w:delText>
        </w:r>
      </w:del>
      <w:r w:rsidRPr="00313359">
        <w:t xml:space="preserve">Uses </w:t>
      </w:r>
      <w:r w:rsidRPr="00421193">
        <w:rPr>
          <w:b/>
          <w:bCs/>
          <w:rPrChange w:id="98" w:author="Arya" w:date="2025-03-05T11:08:00Z" w16du:dateUtc="2025-03-05T05:38:00Z">
            <w:rPr/>
          </w:rPrChange>
        </w:rPr>
        <w:t>Change Data Capture</w:t>
      </w:r>
      <w:r w:rsidRPr="00313359">
        <w:t xml:space="preserve"> (</w:t>
      </w:r>
      <w:r w:rsidRPr="00421193">
        <w:rPr>
          <w:b/>
          <w:bCs/>
          <w:rPrChange w:id="99" w:author="Arya" w:date="2025-03-05T11:08:00Z" w16du:dateUtc="2025-03-05T05:38:00Z">
            <w:rPr/>
          </w:rPrChange>
        </w:rPr>
        <w:t>CDC</w:t>
      </w:r>
      <w:r w:rsidRPr="00313359">
        <w:t>) to ensure real-time synchronization between source and AWS target environments, reducing downtime during cutover [18].</w:t>
      </w:r>
    </w:p>
    <w:p w14:paraId="5F7B4D2F" w14:textId="30DB74EB" w:rsidR="00313359" w:rsidRPr="00313359" w:rsidRDefault="00313359">
      <w:pPr>
        <w:pStyle w:val="NormalBPBHEB"/>
        <w:numPr>
          <w:ilvl w:val="0"/>
          <w:numId w:val="75"/>
        </w:numPr>
        <w:pPrChange w:id="100" w:author="Arya" w:date="2025-03-05T10:01:00Z" w16du:dateUtc="2025-03-05T04:31:00Z">
          <w:pPr>
            <w:keepNext/>
            <w:keepLines/>
            <w:numPr>
              <w:numId w:val="53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rPr>
          <w:b/>
          <w:bCs/>
        </w:rPr>
        <w:t xml:space="preserve">Automated </w:t>
      </w:r>
      <w:ins w:id="101" w:author="Arya" w:date="2025-03-05T10:01:00Z" w16du:dateUtc="2025-03-05T04:31:00Z">
        <w:r w:rsidR="007E5C63">
          <w:rPr>
            <w:b/>
            <w:bCs/>
          </w:rPr>
          <w:t>m</w:t>
        </w:r>
      </w:ins>
      <w:del w:id="102" w:author="Arya" w:date="2025-03-05T10:01:00Z" w16du:dateUtc="2025-03-05T04:31:00Z">
        <w:r w:rsidRPr="00313359" w:rsidDel="007E5C63">
          <w:rPr>
            <w:b/>
            <w:bCs/>
          </w:rPr>
          <w:delText>M</w:delText>
        </w:r>
      </w:del>
      <w:r w:rsidRPr="00313359">
        <w:rPr>
          <w:b/>
          <w:bCs/>
        </w:rPr>
        <w:t xml:space="preserve">achine </w:t>
      </w:r>
      <w:ins w:id="103" w:author="Arya" w:date="2025-03-05T10:01:00Z" w16du:dateUtc="2025-03-05T04:31:00Z">
        <w:r w:rsidR="007E5C63">
          <w:rPr>
            <w:b/>
            <w:bCs/>
          </w:rPr>
          <w:t>c</w:t>
        </w:r>
      </w:ins>
      <w:del w:id="104" w:author="Arya" w:date="2025-03-05T10:01:00Z" w16du:dateUtc="2025-03-05T04:31:00Z">
        <w:r w:rsidRPr="00313359" w:rsidDel="007E5C63">
          <w:rPr>
            <w:b/>
            <w:bCs/>
          </w:rPr>
          <w:delText>C</w:delText>
        </w:r>
      </w:del>
      <w:r w:rsidRPr="00313359">
        <w:rPr>
          <w:b/>
          <w:bCs/>
        </w:rPr>
        <w:t>onversion</w:t>
      </w:r>
      <w:ins w:id="105" w:author="Arya" w:date="2025-03-05T10:22:00Z" w16du:dateUtc="2025-03-05T04:52:00Z">
        <w:r w:rsidR="0096548F">
          <w:t xml:space="preserve">: </w:t>
        </w:r>
      </w:ins>
      <w:del w:id="106" w:author="Arya" w:date="2025-03-05T10:22:00Z" w16du:dateUtc="2025-03-05T04:52:00Z">
        <w:r w:rsidRPr="00313359" w:rsidDel="0096548F">
          <w:delText xml:space="preserve"> – </w:delText>
        </w:r>
      </w:del>
      <w:r w:rsidRPr="00313359">
        <w:t>Converts on-premises workloads into AWS-native instances, streamlining deployment [19].</w:t>
      </w:r>
    </w:p>
    <w:p w14:paraId="184CF811" w14:textId="33B8FDA1" w:rsidR="00313359" w:rsidRPr="00313359" w:rsidRDefault="00313359">
      <w:pPr>
        <w:pStyle w:val="NormalBPBHEB"/>
        <w:numPr>
          <w:ilvl w:val="0"/>
          <w:numId w:val="75"/>
        </w:numPr>
        <w:pPrChange w:id="107" w:author="Arya" w:date="2025-03-05T10:01:00Z" w16du:dateUtc="2025-03-05T04:31:00Z">
          <w:pPr>
            <w:keepNext/>
            <w:keepLines/>
            <w:numPr>
              <w:numId w:val="53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rPr>
          <w:b/>
          <w:bCs/>
        </w:rPr>
        <w:t xml:space="preserve">Testing </w:t>
      </w:r>
      <w:ins w:id="108" w:author="Arya" w:date="2025-03-05T10:01:00Z" w16du:dateUtc="2025-03-05T04:31:00Z">
        <w:r w:rsidR="007E5C63">
          <w:rPr>
            <w:b/>
            <w:bCs/>
          </w:rPr>
          <w:t>and v</w:t>
        </w:r>
      </w:ins>
      <w:del w:id="109" w:author="Arya" w:date="2025-03-05T10:01:00Z" w16du:dateUtc="2025-03-05T04:31:00Z">
        <w:r w:rsidRPr="00313359" w:rsidDel="007E5C63">
          <w:rPr>
            <w:b/>
            <w:bCs/>
          </w:rPr>
          <w:delText>&amp; V</w:delText>
        </w:r>
      </w:del>
      <w:r w:rsidRPr="00313359">
        <w:rPr>
          <w:b/>
          <w:bCs/>
        </w:rPr>
        <w:t>alidation</w:t>
      </w:r>
      <w:ins w:id="110" w:author="Arya" w:date="2025-03-05T10:22:00Z" w16du:dateUtc="2025-03-05T04:52:00Z">
        <w:r w:rsidR="00B216C5">
          <w:t xml:space="preserve">: </w:t>
        </w:r>
      </w:ins>
      <w:del w:id="111" w:author="Arya" w:date="2025-03-05T10:22:00Z" w16du:dateUtc="2025-03-05T04:52:00Z">
        <w:r w:rsidRPr="00313359" w:rsidDel="00B216C5">
          <w:delText xml:space="preserve"> – </w:delText>
        </w:r>
      </w:del>
      <w:r w:rsidRPr="00313359">
        <w:t>Provides a controlled test environment to validate performance before final migration [20].</w:t>
      </w:r>
    </w:p>
    <w:p w14:paraId="5BD55E8B" w14:textId="6E737EA4" w:rsidR="00313359" w:rsidRPr="00313359" w:rsidRDefault="00313359">
      <w:pPr>
        <w:pStyle w:val="NormalBPBHEB"/>
        <w:numPr>
          <w:ilvl w:val="0"/>
          <w:numId w:val="75"/>
        </w:numPr>
        <w:pPrChange w:id="112" w:author="Arya" w:date="2025-03-05T10:01:00Z" w16du:dateUtc="2025-03-05T04:31:00Z">
          <w:pPr>
            <w:keepNext/>
            <w:keepLines/>
            <w:numPr>
              <w:numId w:val="53"/>
            </w:numPr>
            <w:tabs>
              <w:tab w:val="num" w:pos="720"/>
            </w:tabs>
            <w:spacing w:before="40" w:after="120"/>
            <w:ind w:left="720" w:hanging="360"/>
            <w:outlineLvl w:val="1"/>
          </w:pPr>
        </w:pPrChange>
      </w:pPr>
      <w:r w:rsidRPr="00313359">
        <w:rPr>
          <w:b/>
          <w:bCs/>
        </w:rPr>
        <w:t xml:space="preserve">Bandwidth </w:t>
      </w:r>
      <w:ins w:id="113" w:author="Arya" w:date="2025-03-05T10:01:00Z" w16du:dateUtc="2025-03-05T04:31:00Z">
        <w:r w:rsidR="007E5C63">
          <w:rPr>
            <w:b/>
            <w:bCs/>
          </w:rPr>
          <w:t>o</w:t>
        </w:r>
      </w:ins>
      <w:del w:id="114" w:author="Arya" w:date="2025-03-05T10:01:00Z" w16du:dateUtc="2025-03-05T04:31:00Z">
        <w:r w:rsidRPr="00313359" w:rsidDel="007E5C63">
          <w:rPr>
            <w:b/>
            <w:bCs/>
          </w:rPr>
          <w:delText>O</w:delText>
        </w:r>
      </w:del>
      <w:r w:rsidRPr="00313359">
        <w:rPr>
          <w:b/>
          <w:bCs/>
        </w:rPr>
        <w:t>ptimization</w:t>
      </w:r>
      <w:ins w:id="115" w:author="Arya" w:date="2025-03-05T10:22:00Z" w16du:dateUtc="2025-03-05T04:52:00Z">
        <w:r w:rsidR="00B216C5">
          <w:t xml:space="preserve">: </w:t>
        </w:r>
      </w:ins>
      <w:del w:id="116" w:author="Arya" w:date="2025-03-05T10:22:00Z" w16du:dateUtc="2025-03-05T04:52:00Z">
        <w:r w:rsidRPr="00313359" w:rsidDel="00B216C5">
          <w:delText xml:space="preserve"> – </w:delText>
        </w:r>
      </w:del>
      <w:r w:rsidRPr="00313359">
        <w:t>Reduces data transfer costs by compressing and optimizing replication traffic [21].</w:t>
      </w:r>
    </w:p>
    <w:p w14:paraId="2398E772" w14:textId="085DA09F" w:rsidR="00313359" w:rsidRPr="00313359" w:rsidRDefault="00313359">
      <w:pPr>
        <w:pStyle w:val="Heading2BPBHEB"/>
        <w:pPrChange w:id="117" w:author="Arya" w:date="2025-03-05T10:01:00Z" w16du:dateUtc="2025-03-05T04:31:00Z">
          <w:pPr>
            <w:pStyle w:val="Heading2"/>
          </w:pPr>
        </w:pPrChange>
      </w:pPr>
      <w:commentRangeStart w:id="118"/>
      <w:r w:rsidRPr="00313359">
        <w:t xml:space="preserve">User </w:t>
      </w:r>
      <w:ins w:id="119" w:author="Arya" w:date="2025-03-05T10:01:00Z" w16du:dateUtc="2025-03-05T04:31:00Z">
        <w:r w:rsidR="00B50A2F">
          <w:t>s</w:t>
        </w:r>
      </w:ins>
      <w:del w:id="120" w:author="Arya" w:date="2025-03-05T10:01:00Z" w16du:dateUtc="2025-03-05T04:31:00Z">
        <w:r w:rsidRPr="00313359" w:rsidDel="00B50A2F">
          <w:delText>S</w:delText>
        </w:r>
      </w:del>
      <w:r w:rsidRPr="00313359">
        <w:t>cenarios</w:t>
      </w:r>
      <w:commentRangeEnd w:id="118"/>
      <w:r w:rsidR="00B50A2F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18"/>
      </w:r>
    </w:p>
    <w:p w14:paraId="3BF3B7F0" w14:textId="5A17E7A8" w:rsidR="00313359" w:rsidRPr="00E315A5" w:rsidRDefault="00313359" w:rsidP="00DF6164">
      <w:pPr>
        <w:pStyle w:val="NormalBPBHEB"/>
        <w:rPr>
          <w:lang w:val="en-IN"/>
          <w:rPrChange w:id="121" w:author="Arya" w:date="2025-03-05T11:23:00Z" w16du:dateUtc="2025-03-05T05:53:00Z">
            <w:rPr/>
          </w:rPrChange>
        </w:rPr>
      </w:pPr>
      <w:r w:rsidRPr="00E315A5">
        <w:rPr>
          <w:b/>
          <w:bCs/>
          <w:lang w:val="en-IN"/>
          <w:rPrChange w:id="122" w:author="Arya" w:date="2025-03-05T11:23:00Z" w16du:dateUtc="2025-03-05T05:53:00Z">
            <w:rPr>
              <w:b/>
              <w:bCs/>
            </w:rPr>
          </w:rPrChange>
        </w:rPr>
        <w:t xml:space="preserve">Scenario 1: </w:t>
      </w:r>
      <w:r w:rsidRPr="00E315A5">
        <w:rPr>
          <w:lang w:val="en-IN"/>
          <w:rPrChange w:id="123" w:author="Arya" w:date="2025-03-05T11:23:00Z" w16du:dateUtc="2025-03-05T05:53:00Z">
            <w:rPr/>
          </w:rPrChange>
        </w:rPr>
        <w:t xml:space="preserve">Migrating an E-commerce </w:t>
      </w:r>
      <w:ins w:id="124" w:author="Arya" w:date="2025-03-05T11:09:00Z" w16du:dateUtc="2025-03-05T05:39:00Z">
        <w:r w:rsidR="00060781" w:rsidRPr="00E315A5">
          <w:rPr>
            <w:lang w:val="en-IN"/>
            <w:rPrChange w:id="125" w:author="Arya" w:date="2025-03-05T11:23:00Z" w16du:dateUtc="2025-03-05T05:53:00Z">
              <w:rPr/>
            </w:rPrChange>
          </w:rPr>
          <w:t>p</w:t>
        </w:r>
      </w:ins>
      <w:del w:id="126" w:author="Arya" w:date="2025-03-05T11:09:00Z" w16du:dateUtc="2025-03-05T05:39:00Z">
        <w:r w:rsidRPr="00E315A5" w:rsidDel="00060781">
          <w:rPr>
            <w:lang w:val="en-IN"/>
            <w:rPrChange w:id="127" w:author="Arya" w:date="2025-03-05T11:23:00Z" w16du:dateUtc="2025-03-05T05:53:00Z">
              <w:rPr/>
            </w:rPrChange>
          </w:rPr>
          <w:delText>P</w:delText>
        </w:r>
      </w:del>
      <w:r w:rsidRPr="00E315A5">
        <w:rPr>
          <w:lang w:val="en-IN"/>
          <w:rPrChange w:id="128" w:author="Arya" w:date="2025-03-05T11:23:00Z" w16du:dateUtc="2025-03-05T05:53:00Z">
            <w:rPr/>
          </w:rPrChange>
        </w:rPr>
        <w:t>latform</w:t>
      </w:r>
    </w:p>
    <w:p w14:paraId="0FE43C85" w14:textId="77777777" w:rsidR="00313359" w:rsidRPr="00313359" w:rsidRDefault="00313359" w:rsidP="00294B50">
      <w:pPr>
        <w:pStyle w:val="NormalBPBHEB"/>
      </w:pPr>
      <w:r w:rsidRPr="00313359">
        <w:t xml:space="preserve">A large e-commerce company runs a monolithic web application on-premises and plans to migrate to AWS for scalability and cost optimization. </w:t>
      </w:r>
      <w:commentRangeStart w:id="129"/>
      <w:r w:rsidRPr="00313359">
        <w:t>Using AWS MGN:</w:t>
      </w:r>
      <w:commentRangeEnd w:id="129"/>
      <w:r w:rsidR="00D30C71">
        <w:rPr>
          <w:rStyle w:val="CommentReference"/>
          <w:rFonts w:asciiTheme="minorHAnsi" w:eastAsiaTheme="minorHAnsi" w:hAnsiTheme="minorHAnsi" w:cstheme="minorBidi"/>
        </w:rPr>
        <w:commentReference w:id="129"/>
      </w:r>
    </w:p>
    <w:p w14:paraId="41F274FC" w14:textId="77777777" w:rsidR="00313359" w:rsidRPr="00313359" w:rsidRDefault="00313359" w:rsidP="00DF6164">
      <w:pPr>
        <w:pStyle w:val="NormalBPBHEB"/>
        <w:numPr>
          <w:ilvl w:val="0"/>
          <w:numId w:val="58"/>
        </w:numPr>
      </w:pPr>
      <w:r w:rsidRPr="00313359">
        <w:t>Continuous replication synchronizes on-premises and AWS environments.</w:t>
      </w:r>
    </w:p>
    <w:p w14:paraId="0D7ECA02" w14:textId="77777777" w:rsidR="00313359" w:rsidRPr="00313359" w:rsidRDefault="00313359" w:rsidP="00DF6164">
      <w:pPr>
        <w:pStyle w:val="NormalBPBHEB"/>
        <w:numPr>
          <w:ilvl w:val="0"/>
          <w:numId w:val="58"/>
        </w:numPr>
      </w:pPr>
      <w:r w:rsidRPr="00313359">
        <w:t>The team performs pre-cutover testing in AWS.</w:t>
      </w:r>
    </w:p>
    <w:p w14:paraId="541855C3" w14:textId="77777777" w:rsidR="00313359" w:rsidRPr="00313359" w:rsidRDefault="00313359" w:rsidP="00DF6164">
      <w:pPr>
        <w:pStyle w:val="NormalBPBHEB"/>
        <w:numPr>
          <w:ilvl w:val="0"/>
          <w:numId w:val="58"/>
        </w:numPr>
      </w:pPr>
      <w:r w:rsidRPr="00313359">
        <w:t>The final cutover is executed with near-zero downtime.</w:t>
      </w:r>
    </w:p>
    <w:p w14:paraId="449F0C08" w14:textId="1907A0FA" w:rsidR="00313359" w:rsidRPr="00313359" w:rsidRDefault="00313359" w:rsidP="00DF6164">
      <w:pPr>
        <w:pStyle w:val="NormalBPBHEB"/>
      </w:pPr>
      <w:r w:rsidRPr="00313359">
        <w:rPr>
          <w:b/>
          <w:bCs/>
        </w:rPr>
        <w:t>Outcome:</w:t>
      </w:r>
      <w:r w:rsidRPr="00313359">
        <w:t xml:space="preserve"> Improved scalability, reduced infrastructure costs by 30%, and enhanced disaster recovery capabilities [22].</w:t>
      </w:r>
    </w:p>
    <w:p w14:paraId="249D61DB" w14:textId="4E491462" w:rsidR="00313359" w:rsidRPr="00313359" w:rsidRDefault="00313359" w:rsidP="00DF6164">
      <w:pPr>
        <w:pStyle w:val="NormalBPBHEB"/>
        <w:rPr>
          <w:b/>
          <w:bCs/>
        </w:rPr>
      </w:pPr>
      <w:r w:rsidRPr="00313359">
        <w:rPr>
          <w:b/>
          <w:bCs/>
        </w:rPr>
        <w:t xml:space="preserve">Scenario 2: </w:t>
      </w:r>
      <w:r w:rsidRPr="00DF6164">
        <w:t xml:space="preserve">Financial </w:t>
      </w:r>
      <w:ins w:id="130" w:author="Arya" w:date="2025-03-05T10:22:00Z" w16du:dateUtc="2025-03-05T04:52:00Z">
        <w:r w:rsidR="00F25DFF">
          <w:t>s</w:t>
        </w:r>
      </w:ins>
      <w:del w:id="131" w:author="Arya" w:date="2025-03-05T10:22:00Z" w16du:dateUtc="2025-03-05T04:52:00Z">
        <w:r w:rsidRPr="00DF6164" w:rsidDel="00F25DFF">
          <w:delText>S</w:delText>
        </w:r>
      </w:del>
      <w:r w:rsidRPr="00DF6164">
        <w:t xml:space="preserve">ervices CRM </w:t>
      </w:r>
      <w:ins w:id="132" w:author="Arya" w:date="2025-03-05T10:22:00Z" w16du:dateUtc="2025-03-05T04:52:00Z">
        <w:r w:rsidR="00F25DFF">
          <w:t>m</w:t>
        </w:r>
      </w:ins>
      <w:del w:id="133" w:author="Arya" w:date="2025-03-05T10:22:00Z" w16du:dateUtc="2025-03-05T04:52:00Z">
        <w:r w:rsidRPr="00DF6164" w:rsidDel="00F25DFF">
          <w:delText>M</w:delText>
        </w:r>
      </w:del>
      <w:r w:rsidRPr="00DF6164">
        <w:t>igration</w:t>
      </w:r>
    </w:p>
    <w:p w14:paraId="44BFC4F5" w14:textId="77777777" w:rsidR="00313359" w:rsidRPr="00313359" w:rsidRDefault="00313359" w:rsidP="00DF6164">
      <w:pPr>
        <w:pStyle w:val="NormalBPBHEB"/>
      </w:pPr>
      <w:r w:rsidRPr="00313359">
        <w:t xml:space="preserve">A </w:t>
      </w:r>
      <w:r w:rsidRPr="00DF6164">
        <w:rPr>
          <w:b/>
          <w:bCs/>
        </w:rPr>
        <w:t>financial institution</w:t>
      </w:r>
      <w:r w:rsidRPr="00313359">
        <w:t xml:space="preserve"> migrates a legacy CRM system to AWS while maintaining high availability. AWS MGN enables live replication, ensuring uninterrupted service availability [23].</w:t>
      </w:r>
    </w:p>
    <w:p w14:paraId="0BF3BFE7" w14:textId="1ADA470C" w:rsidR="00313359" w:rsidRPr="00313359" w:rsidRDefault="00313359" w:rsidP="00DF6164">
      <w:pPr>
        <w:pStyle w:val="NormalBPBHEB"/>
      </w:pPr>
      <w:r w:rsidRPr="00313359">
        <w:rPr>
          <w:b/>
          <w:bCs/>
        </w:rPr>
        <w:t>Outcome:</w:t>
      </w:r>
      <w:r w:rsidRPr="00313359">
        <w:t xml:space="preserve"> Reduced licensing costs, improved customer experience, and enhanced compliance readiness.</w:t>
      </w:r>
    </w:p>
    <w:p w14:paraId="2115ACAE" w14:textId="0ED1D822" w:rsidR="00313359" w:rsidRPr="00313359" w:rsidRDefault="00313359">
      <w:pPr>
        <w:pStyle w:val="Heading2BPBHEB"/>
        <w:pPrChange w:id="134" w:author="Arya" w:date="2025-03-05T10:02:00Z" w16du:dateUtc="2025-03-05T04:32:00Z">
          <w:pPr>
            <w:pStyle w:val="Heading2"/>
          </w:pPr>
        </w:pPrChange>
      </w:pPr>
      <w:commentRangeStart w:id="135"/>
      <w:r w:rsidRPr="00313359">
        <w:t xml:space="preserve">Best </w:t>
      </w:r>
      <w:ins w:id="136" w:author="Arya" w:date="2025-03-05T10:02:00Z" w16du:dateUtc="2025-03-05T04:32:00Z">
        <w:r w:rsidR="00B50A2F">
          <w:t>p</w:t>
        </w:r>
      </w:ins>
      <w:del w:id="137" w:author="Arya" w:date="2025-03-05T10:02:00Z" w16du:dateUtc="2025-03-05T04:32:00Z">
        <w:r w:rsidRPr="00313359" w:rsidDel="00B50A2F">
          <w:delText>P</w:delText>
        </w:r>
      </w:del>
      <w:r w:rsidRPr="00313359">
        <w:t>ractices</w:t>
      </w:r>
      <w:commentRangeEnd w:id="135"/>
      <w:r w:rsidR="003F10A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5"/>
      </w:r>
    </w:p>
    <w:p w14:paraId="578E45AF" w14:textId="43D3221F" w:rsidR="00313359" w:rsidRPr="00313359" w:rsidRDefault="00313359" w:rsidP="00DF6164">
      <w:pPr>
        <w:pStyle w:val="NormalBPBHEB"/>
        <w:numPr>
          <w:ilvl w:val="0"/>
          <w:numId w:val="59"/>
        </w:numPr>
      </w:pPr>
      <w:r w:rsidRPr="00313359">
        <w:t xml:space="preserve">Conduct a pre-migration assessment with AWS </w:t>
      </w:r>
      <w:r w:rsidR="00114D40" w:rsidRPr="00313359">
        <w:t xml:space="preserve">application discovery service </w:t>
      </w:r>
      <w:r w:rsidRPr="00313359">
        <w:t>[24].</w:t>
      </w:r>
    </w:p>
    <w:p w14:paraId="08142671" w14:textId="77777777" w:rsidR="00313359" w:rsidRPr="00313359" w:rsidRDefault="00313359" w:rsidP="00DF6164">
      <w:pPr>
        <w:pStyle w:val="NormalBPBHEB"/>
        <w:numPr>
          <w:ilvl w:val="0"/>
          <w:numId w:val="59"/>
        </w:numPr>
      </w:pPr>
      <w:r w:rsidRPr="00313359">
        <w:t>Use staggered migration waves for mission-critical applications [25].</w:t>
      </w:r>
    </w:p>
    <w:p w14:paraId="081364B1" w14:textId="77777777" w:rsidR="00313359" w:rsidRPr="00313359" w:rsidRDefault="00313359" w:rsidP="00DF6164">
      <w:pPr>
        <w:pStyle w:val="NormalBPBHEB"/>
        <w:numPr>
          <w:ilvl w:val="0"/>
          <w:numId w:val="59"/>
        </w:numPr>
      </w:pPr>
      <w:r w:rsidRPr="00313359">
        <w:t>Monitor progress with AWS CloudWatch alerts [26].</w:t>
      </w:r>
    </w:p>
    <w:p w14:paraId="6B0A9125" w14:textId="1395F6CA" w:rsidR="00313359" w:rsidRPr="00313359" w:rsidRDefault="00313359">
      <w:pPr>
        <w:pStyle w:val="Heading2BPBHEB"/>
        <w:pPrChange w:id="138" w:author="Arya" w:date="2025-03-05T10:03:00Z" w16du:dateUtc="2025-03-05T04:33:00Z">
          <w:pPr>
            <w:pStyle w:val="Heading2"/>
          </w:pPr>
        </w:pPrChange>
      </w:pPr>
      <w:commentRangeStart w:id="139"/>
      <w:r w:rsidRPr="00313359">
        <w:t xml:space="preserve">Case </w:t>
      </w:r>
      <w:ins w:id="140" w:author="Arya" w:date="2025-03-05T10:03:00Z" w16du:dateUtc="2025-03-05T04:33:00Z">
        <w:r w:rsidR="003F10AB">
          <w:t>s</w:t>
        </w:r>
      </w:ins>
      <w:del w:id="141" w:author="Arya" w:date="2025-03-05T10:03:00Z" w16du:dateUtc="2025-03-05T04:33:00Z">
        <w:r w:rsidRPr="00313359" w:rsidDel="003F10AB">
          <w:delText>S</w:delText>
        </w:r>
      </w:del>
      <w:r w:rsidRPr="00313359">
        <w:t>tudy</w:t>
      </w:r>
      <w:commentRangeEnd w:id="139"/>
      <w:r w:rsidR="003F10A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9"/>
      </w:r>
    </w:p>
    <w:p w14:paraId="38A36647" w14:textId="730F33C1" w:rsidR="00313359" w:rsidRPr="00313359" w:rsidRDefault="00313359" w:rsidP="00DE1153">
      <w:pPr>
        <w:pStyle w:val="NormalBPBHEB"/>
      </w:pPr>
      <w:r w:rsidRPr="00313359">
        <w:t>A Deloitte study found that enterprises using AWS MGN experienced 50% faster migration times compared to manual rehosting strategies [27].</w:t>
      </w:r>
    </w:p>
    <w:p w14:paraId="6F97717B" w14:textId="472EAB5C" w:rsidR="00313359" w:rsidRPr="00313359" w:rsidRDefault="00313359">
      <w:pPr>
        <w:pStyle w:val="Heading1BPBHEB"/>
        <w:pPrChange w:id="142" w:author="Arya" w:date="2025-03-05T10:03:00Z" w16du:dateUtc="2025-03-05T04:33:00Z">
          <w:pPr>
            <w:pStyle w:val="Heading1"/>
          </w:pPr>
        </w:pPrChange>
      </w:pPr>
      <w:r w:rsidRPr="00313359">
        <w:t xml:space="preserve">AWS </w:t>
      </w:r>
      <w:r w:rsidR="003F10AB" w:rsidRPr="00313359">
        <w:t>application discovery service</w:t>
      </w:r>
    </w:p>
    <w:p w14:paraId="1FE964A9" w14:textId="77777777" w:rsidR="00313359" w:rsidRPr="00313359" w:rsidRDefault="00313359" w:rsidP="000B5E06">
      <w:pPr>
        <w:pStyle w:val="NormalBPBHEB"/>
      </w:pPr>
      <w:r w:rsidRPr="00313359">
        <w:t>AWS Application Discovery Service assists in assessing on-premises environments before migration by gathering infrastructure, performance, and dependency insights [28].</w:t>
      </w:r>
    </w:p>
    <w:p w14:paraId="57C76D4D" w14:textId="20599747" w:rsidR="00313359" w:rsidRPr="00313359" w:rsidRDefault="00313359">
      <w:pPr>
        <w:pStyle w:val="Heading2BPBHEB"/>
        <w:pPrChange w:id="143" w:author="Arya" w:date="2025-03-05T10:06:00Z" w16du:dateUtc="2025-03-05T04:36:00Z">
          <w:pPr>
            <w:pStyle w:val="Heading2"/>
          </w:pPr>
        </w:pPrChange>
      </w:pPr>
      <w:commentRangeStart w:id="144"/>
      <w:r w:rsidRPr="00313359">
        <w:t xml:space="preserve">Key </w:t>
      </w:r>
      <w:ins w:id="145" w:author="Arya" w:date="2025-03-05T10:06:00Z" w16du:dateUtc="2025-03-05T04:36:00Z">
        <w:r w:rsidR="00C13F24">
          <w:t>f</w:t>
        </w:r>
      </w:ins>
      <w:del w:id="146" w:author="Arya" w:date="2025-03-05T10:06:00Z" w16du:dateUtc="2025-03-05T04:36:00Z">
        <w:r w:rsidRPr="00313359" w:rsidDel="00C13F24">
          <w:delText>F</w:delText>
        </w:r>
      </w:del>
      <w:r w:rsidRPr="00313359">
        <w:t>eatures</w:t>
      </w:r>
      <w:commentRangeEnd w:id="144"/>
      <w:r w:rsidR="00515CD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44"/>
      </w:r>
    </w:p>
    <w:p w14:paraId="18B90EDF" w14:textId="343C77FA" w:rsidR="00313359" w:rsidRPr="00313359" w:rsidRDefault="00313359" w:rsidP="000B5E06">
      <w:pPr>
        <w:pStyle w:val="NormalBPBHEB"/>
        <w:numPr>
          <w:ilvl w:val="0"/>
          <w:numId w:val="60"/>
        </w:numPr>
      </w:pPr>
      <w:r w:rsidRPr="000B5E06">
        <w:rPr>
          <w:b/>
          <w:bCs/>
        </w:rPr>
        <w:t xml:space="preserve">Agentless </w:t>
      </w:r>
      <w:ins w:id="147" w:author="Arya" w:date="2025-03-05T10:06:00Z" w16du:dateUtc="2025-03-05T04:36:00Z">
        <w:r w:rsidR="00C13F24">
          <w:rPr>
            <w:b/>
            <w:bCs/>
          </w:rPr>
          <w:t>d</w:t>
        </w:r>
      </w:ins>
      <w:del w:id="148" w:author="Arya" w:date="2025-03-05T10:06:00Z" w16du:dateUtc="2025-03-05T04:36:00Z">
        <w:r w:rsidRPr="000B5E06" w:rsidDel="00C13F24">
          <w:rPr>
            <w:b/>
            <w:bCs/>
          </w:rPr>
          <w:delText>D</w:delText>
        </w:r>
      </w:del>
      <w:r w:rsidRPr="000B5E06">
        <w:rPr>
          <w:b/>
          <w:bCs/>
        </w:rPr>
        <w:t xml:space="preserve">ata </w:t>
      </w:r>
      <w:ins w:id="149" w:author="Arya" w:date="2025-03-05T10:06:00Z" w16du:dateUtc="2025-03-05T04:36:00Z">
        <w:r w:rsidR="00C13F24">
          <w:rPr>
            <w:b/>
            <w:bCs/>
          </w:rPr>
          <w:t>c</w:t>
        </w:r>
      </w:ins>
      <w:del w:id="150" w:author="Arya" w:date="2025-03-05T10:06:00Z" w16du:dateUtc="2025-03-05T04:36:00Z">
        <w:r w:rsidRPr="000B5E06" w:rsidDel="00C13F24">
          <w:rPr>
            <w:b/>
            <w:bCs/>
          </w:rPr>
          <w:delText>C</w:delText>
        </w:r>
      </w:del>
      <w:r w:rsidRPr="000B5E06">
        <w:rPr>
          <w:b/>
          <w:bCs/>
        </w:rPr>
        <w:t>ollection</w:t>
      </w:r>
      <w:ins w:id="151" w:author="Arya" w:date="2025-03-05T10:22:00Z" w16du:dateUtc="2025-03-05T04:52:00Z">
        <w:r w:rsidR="00BB616B">
          <w:t xml:space="preserve">: </w:t>
        </w:r>
      </w:ins>
      <w:del w:id="152" w:author="Arya" w:date="2025-03-05T10:22:00Z" w16du:dateUtc="2025-03-05T04:52:00Z">
        <w:r w:rsidRPr="00313359" w:rsidDel="00BB616B">
          <w:delText xml:space="preserve"> – </w:delText>
        </w:r>
      </w:del>
      <w:r w:rsidRPr="00313359">
        <w:t>Gathers server configurations, OS details, and network dependencies without deploying agents [29].</w:t>
      </w:r>
    </w:p>
    <w:p w14:paraId="0E7C4A12" w14:textId="2B068BF1" w:rsidR="00313359" w:rsidRPr="00313359" w:rsidRDefault="00313359" w:rsidP="000B5E06">
      <w:pPr>
        <w:pStyle w:val="NormalBPBHEB"/>
        <w:numPr>
          <w:ilvl w:val="0"/>
          <w:numId w:val="60"/>
        </w:numPr>
      </w:pPr>
      <w:r w:rsidRPr="000B5E06">
        <w:rPr>
          <w:b/>
          <w:bCs/>
        </w:rPr>
        <w:t xml:space="preserve">Application </w:t>
      </w:r>
      <w:ins w:id="153" w:author="Arya" w:date="2025-03-05T10:06:00Z" w16du:dateUtc="2025-03-05T04:36:00Z">
        <w:r w:rsidR="00C13F24">
          <w:rPr>
            <w:b/>
            <w:bCs/>
          </w:rPr>
          <w:t>d</w:t>
        </w:r>
      </w:ins>
      <w:del w:id="154" w:author="Arya" w:date="2025-03-05T10:06:00Z" w16du:dateUtc="2025-03-05T04:36:00Z">
        <w:r w:rsidRPr="000B5E06" w:rsidDel="00C13F24">
          <w:rPr>
            <w:b/>
            <w:bCs/>
          </w:rPr>
          <w:delText>D</w:delText>
        </w:r>
      </w:del>
      <w:r w:rsidRPr="000B5E06">
        <w:rPr>
          <w:b/>
          <w:bCs/>
        </w:rPr>
        <w:t xml:space="preserve">ependency </w:t>
      </w:r>
      <w:ins w:id="155" w:author="Arya" w:date="2025-03-05T10:06:00Z" w16du:dateUtc="2025-03-05T04:36:00Z">
        <w:r w:rsidR="00C13F24">
          <w:rPr>
            <w:b/>
            <w:bCs/>
          </w:rPr>
          <w:t>m</w:t>
        </w:r>
      </w:ins>
      <w:del w:id="156" w:author="Arya" w:date="2025-03-05T10:06:00Z" w16du:dateUtc="2025-03-05T04:36:00Z">
        <w:r w:rsidRPr="000B5E06" w:rsidDel="00C13F24">
          <w:rPr>
            <w:b/>
            <w:bCs/>
          </w:rPr>
          <w:delText>M</w:delText>
        </w:r>
      </w:del>
      <w:r w:rsidRPr="000B5E06">
        <w:rPr>
          <w:b/>
          <w:bCs/>
        </w:rPr>
        <w:t>apping</w:t>
      </w:r>
      <w:ins w:id="157" w:author="Arya" w:date="2025-03-05T10:22:00Z" w16du:dateUtc="2025-03-05T04:52:00Z">
        <w:r w:rsidR="00BB616B">
          <w:t xml:space="preserve">: </w:t>
        </w:r>
      </w:ins>
      <w:del w:id="158" w:author="Arya" w:date="2025-03-05T10:22:00Z" w16du:dateUtc="2025-03-05T04:52:00Z">
        <w:r w:rsidRPr="00313359" w:rsidDel="00BB616B">
          <w:delText xml:space="preserve"> – </w:delText>
        </w:r>
      </w:del>
      <w:r w:rsidRPr="00313359">
        <w:t>Identifies interdependencies between applications, databases, and middleware [30].</w:t>
      </w:r>
    </w:p>
    <w:p w14:paraId="51324BD6" w14:textId="7D65DA46" w:rsidR="00313359" w:rsidRPr="00313359" w:rsidRDefault="00313359" w:rsidP="000B5E06">
      <w:pPr>
        <w:pStyle w:val="NormalBPBHEB"/>
        <w:numPr>
          <w:ilvl w:val="0"/>
          <w:numId w:val="60"/>
        </w:numPr>
      </w:pPr>
      <w:r w:rsidRPr="000B5E06">
        <w:rPr>
          <w:b/>
          <w:bCs/>
        </w:rPr>
        <w:t xml:space="preserve">Performance </w:t>
      </w:r>
      <w:ins w:id="159" w:author="Arya" w:date="2025-03-05T10:06:00Z" w16du:dateUtc="2025-03-05T04:36:00Z">
        <w:r w:rsidR="00C13F24">
          <w:rPr>
            <w:b/>
            <w:bCs/>
          </w:rPr>
          <w:t>i</w:t>
        </w:r>
      </w:ins>
      <w:del w:id="160" w:author="Arya" w:date="2025-03-05T10:06:00Z" w16du:dateUtc="2025-03-05T04:36:00Z">
        <w:r w:rsidRPr="000B5E06" w:rsidDel="00C13F24">
          <w:rPr>
            <w:b/>
            <w:bCs/>
          </w:rPr>
          <w:delText>I</w:delText>
        </w:r>
      </w:del>
      <w:r w:rsidRPr="000B5E06">
        <w:rPr>
          <w:b/>
          <w:bCs/>
        </w:rPr>
        <w:t>nsights</w:t>
      </w:r>
      <w:ins w:id="161" w:author="Arya" w:date="2025-03-05T10:22:00Z" w16du:dateUtc="2025-03-05T04:52:00Z">
        <w:r w:rsidR="00BB616B">
          <w:t xml:space="preserve">: </w:t>
        </w:r>
      </w:ins>
      <w:del w:id="162" w:author="Arya" w:date="2025-03-05T10:22:00Z" w16du:dateUtc="2025-03-05T04:52:00Z">
        <w:r w:rsidRPr="00313359" w:rsidDel="00BB616B">
          <w:delText xml:space="preserve"> – </w:delText>
        </w:r>
      </w:del>
      <w:r w:rsidRPr="00313359">
        <w:t>Analyzes CPU, memory, and network usage to optimize workload migration planning [31].</w:t>
      </w:r>
    </w:p>
    <w:p w14:paraId="11942C88" w14:textId="5E318FA1" w:rsidR="00313359" w:rsidRPr="00C459FC" w:rsidRDefault="00313359">
      <w:pPr>
        <w:pStyle w:val="Heading2BPBHEB"/>
        <w:rPr>
          <w:lang w:val="en-IN"/>
          <w:rPrChange w:id="163" w:author="Arya" w:date="2025-03-05T11:07:00Z" w16du:dateUtc="2025-03-05T05:37:00Z">
            <w:rPr>
              <w:lang w:val="it-IT"/>
            </w:rPr>
          </w:rPrChange>
        </w:rPr>
        <w:pPrChange w:id="164" w:author="Arya" w:date="2025-03-05T10:08:00Z" w16du:dateUtc="2025-03-05T04:38:00Z">
          <w:pPr>
            <w:pStyle w:val="Heading2"/>
          </w:pPr>
        </w:pPrChange>
      </w:pPr>
      <w:commentRangeStart w:id="165"/>
      <w:r w:rsidRPr="00C459FC">
        <w:rPr>
          <w:lang w:val="en-IN"/>
          <w:rPrChange w:id="166" w:author="Arya" w:date="2025-03-05T11:07:00Z" w16du:dateUtc="2025-03-05T05:37:00Z">
            <w:rPr>
              <w:lang w:val="it-IT"/>
            </w:rPr>
          </w:rPrChange>
        </w:rPr>
        <w:t xml:space="preserve">User </w:t>
      </w:r>
      <w:ins w:id="167" w:author="Arya" w:date="2025-03-05T10:06:00Z" w16du:dateUtc="2025-03-05T04:36:00Z">
        <w:r w:rsidR="00515CD9" w:rsidRPr="00C459FC">
          <w:rPr>
            <w:lang w:val="en-IN"/>
            <w:rPrChange w:id="168" w:author="Arya" w:date="2025-03-05T11:07:00Z" w16du:dateUtc="2025-03-05T05:37:00Z">
              <w:rPr>
                <w:lang w:val="it-IT"/>
              </w:rPr>
            </w:rPrChange>
          </w:rPr>
          <w:t>s</w:t>
        </w:r>
      </w:ins>
      <w:del w:id="169" w:author="Arya" w:date="2025-03-05T10:06:00Z" w16du:dateUtc="2025-03-05T04:36:00Z">
        <w:r w:rsidRPr="00C459FC" w:rsidDel="00515CD9">
          <w:rPr>
            <w:lang w:val="en-IN"/>
            <w:rPrChange w:id="170" w:author="Arya" w:date="2025-03-05T11:07:00Z" w16du:dateUtc="2025-03-05T05:37:00Z">
              <w:rPr>
                <w:lang w:val="it-IT"/>
              </w:rPr>
            </w:rPrChange>
          </w:rPr>
          <w:delText>S</w:delText>
        </w:r>
      </w:del>
      <w:r w:rsidRPr="00C459FC">
        <w:rPr>
          <w:lang w:val="en-IN"/>
          <w:rPrChange w:id="171" w:author="Arya" w:date="2025-03-05T11:07:00Z" w16du:dateUtc="2025-03-05T05:37:00Z">
            <w:rPr>
              <w:lang w:val="it-IT"/>
            </w:rPr>
          </w:rPrChange>
        </w:rPr>
        <w:t>cenarios</w:t>
      </w:r>
      <w:commentRangeEnd w:id="165"/>
      <w:r w:rsidR="00515CD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65"/>
      </w:r>
    </w:p>
    <w:p w14:paraId="7C7D246F" w14:textId="13D0225F" w:rsidR="00313359" w:rsidRPr="00C459FC" w:rsidRDefault="00313359" w:rsidP="000B5E06">
      <w:pPr>
        <w:pStyle w:val="NormalBPBHEB"/>
        <w:rPr>
          <w:lang w:val="en-IN"/>
          <w:rPrChange w:id="172" w:author="Arya" w:date="2025-03-05T11:07:00Z" w16du:dateUtc="2025-03-05T05:37:00Z">
            <w:rPr>
              <w:lang w:val="it-IT"/>
            </w:rPr>
          </w:rPrChange>
        </w:rPr>
      </w:pPr>
      <w:r w:rsidRPr="00C459FC">
        <w:rPr>
          <w:b/>
          <w:bCs/>
          <w:lang w:val="en-IN"/>
          <w:rPrChange w:id="173" w:author="Arya" w:date="2025-03-05T11:07:00Z" w16du:dateUtc="2025-03-05T05:37:00Z">
            <w:rPr>
              <w:b/>
              <w:bCs/>
              <w:lang w:val="it-IT"/>
            </w:rPr>
          </w:rPrChange>
        </w:rPr>
        <w:t>Scenario 1:</w:t>
      </w:r>
      <w:r w:rsidRPr="00C459FC">
        <w:rPr>
          <w:lang w:val="en-IN"/>
          <w:rPrChange w:id="174" w:author="Arya" w:date="2025-03-05T11:07:00Z" w16du:dateUtc="2025-03-05T05:37:00Z">
            <w:rPr>
              <w:lang w:val="it-IT"/>
            </w:rPr>
          </w:rPrChange>
        </w:rPr>
        <w:t xml:space="preserve"> Data </w:t>
      </w:r>
      <w:del w:id="175" w:author="Arya" w:date="2025-03-05T10:09:00Z" w16du:dateUtc="2025-03-05T04:39:00Z">
        <w:r w:rsidRPr="00C459FC" w:rsidDel="00B11A83">
          <w:rPr>
            <w:lang w:val="en-IN"/>
            <w:rPrChange w:id="176" w:author="Arya" w:date="2025-03-05T11:07:00Z" w16du:dateUtc="2025-03-05T05:37:00Z">
              <w:rPr>
                <w:lang w:val="it-IT"/>
              </w:rPr>
            </w:rPrChange>
          </w:rPr>
          <w:delText>C</w:delText>
        </w:r>
      </w:del>
      <w:del w:id="177" w:author="Arya" w:date="2025-03-05T11:14:00Z" w16du:dateUtc="2025-03-05T05:44:00Z">
        <w:r w:rsidRPr="00C459FC" w:rsidDel="00561E3E">
          <w:rPr>
            <w:lang w:val="en-IN"/>
            <w:rPrChange w:id="178" w:author="Arya" w:date="2025-03-05T11:07:00Z" w16du:dateUtc="2025-03-05T05:37:00Z">
              <w:rPr>
                <w:lang w:val="it-IT"/>
              </w:rPr>
            </w:rPrChange>
          </w:rPr>
          <w:delText>enter</w:delText>
        </w:r>
      </w:del>
      <w:ins w:id="179" w:author="Arya" w:date="2025-03-05T11:14:00Z" w16du:dateUtc="2025-03-05T05:44:00Z">
        <w:r w:rsidR="00561E3E" w:rsidRPr="00561E3E">
          <w:rPr>
            <w:lang w:val="en-IN"/>
          </w:rPr>
          <w:t>centre</w:t>
        </w:r>
      </w:ins>
      <w:r w:rsidRPr="00C459FC">
        <w:rPr>
          <w:lang w:val="en-IN"/>
          <w:rPrChange w:id="180" w:author="Arya" w:date="2025-03-05T11:07:00Z" w16du:dateUtc="2025-03-05T05:37:00Z">
            <w:rPr>
              <w:lang w:val="it-IT"/>
            </w:rPr>
          </w:rPrChange>
        </w:rPr>
        <w:t xml:space="preserve"> </w:t>
      </w:r>
      <w:ins w:id="181" w:author="Arya" w:date="2025-03-05T10:09:00Z" w16du:dateUtc="2025-03-05T04:39:00Z">
        <w:r w:rsidR="00B11A83" w:rsidRPr="00C459FC">
          <w:rPr>
            <w:lang w:val="en-IN"/>
            <w:rPrChange w:id="182" w:author="Arya" w:date="2025-03-05T11:07:00Z" w16du:dateUtc="2025-03-05T05:37:00Z">
              <w:rPr>
                <w:lang w:val="it-IT"/>
              </w:rPr>
            </w:rPrChange>
          </w:rPr>
          <w:t>c</w:t>
        </w:r>
      </w:ins>
      <w:del w:id="183" w:author="Arya" w:date="2025-03-05T10:09:00Z" w16du:dateUtc="2025-03-05T04:39:00Z">
        <w:r w:rsidRPr="00C459FC" w:rsidDel="00B11A83">
          <w:rPr>
            <w:lang w:val="en-IN"/>
            <w:rPrChange w:id="184" w:author="Arya" w:date="2025-03-05T11:07:00Z" w16du:dateUtc="2025-03-05T05:37:00Z">
              <w:rPr>
                <w:lang w:val="it-IT"/>
              </w:rPr>
            </w:rPrChange>
          </w:rPr>
          <w:delText>C</w:delText>
        </w:r>
      </w:del>
      <w:r w:rsidRPr="00C459FC">
        <w:rPr>
          <w:lang w:val="en-IN"/>
          <w:rPrChange w:id="185" w:author="Arya" w:date="2025-03-05T11:07:00Z" w16du:dateUtc="2025-03-05T05:37:00Z">
            <w:rPr>
              <w:lang w:val="it-IT"/>
            </w:rPr>
          </w:rPrChange>
        </w:rPr>
        <w:t>onsolidation</w:t>
      </w:r>
    </w:p>
    <w:p w14:paraId="67EBBE04" w14:textId="77777777" w:rsidR="00313359" w:rsidRPr="00313359" w:rsidRDefault="00313359" w:rsidP="000B5E06">
      <w:pPr>
        <w:pStyle w:val="NormalBPBHEB"/>
      </w:pPr>
      <w:r w:rsidRPr="00313359">
        <w:t xml:space="preserve">A </w:t>
      </w:r>
      <w:r w:rsidRPr="00475E05">
        <w:rPr>
          <w:b/>
          <w:bCs/>
        </w:rPr>
        <w:t>multinational corporation</w:t>
      </w:r>
      <w:r w:rsidRPr="00313359">
        <w:t xml:space="preserve"> evaluates 5,000+ physical and virtual servers before consolidating data centers.</w:t>
      </w:r>
    </w:p>
    <w:p w14:paraId="59E59DDB" w14:textId="23024ED0" w:rsidR="00313359" w:rsidRPr="00313359" w:rsidRDefault="00313359" w:rsidP="00475E05">
      <w:pPr>
        <w:pStyle w:val="NormalBPBHEB"/>
      </w:pPr>
      <w:r w:rsidRPr="00313359">
        <w:rPr>
          <w:b/>
          <w:bCs/>
        </w:rPr>
        <w:t>Outcome:</w:t>
      </w:r>
      <w:r w:rsidRPr="00313359">
        <w:t xml:space="preserve"> Identified redundant systems, reducing infrastructure costs by 40% [32].</w:t>
      </w:r>
    </w:p>
    <w:p w14:paraId="58E5C4CE" w14:textId="6549A999" w:rsidR="00313359" w:rsidRPr="00313359" w:rsidRDefault="00313359">
      <w:pPr>
        <w:pStyle w:val="Heading2BPBHEB"/>
        <w:pPrChange w:id="186" w:author="Arya" w:date="2025-03-05T10:09:00Z" w16du:dateUtc="2025-03-05T04:39:00Z">
          <w:pPr>
            <w:pStyle w:val="Heading2"/>
          </w:pPr>
        </w:pPrChange>
      </w:pPr>
      <w:commentRangeStart w:id="187"/>
      <w:r w:rsidRPr="00313359">
        <w:t xml:space="preserve">Best </w:t>
      </w:r>
      <w:ins w:id="188" w:author="Arya" w:date="2025-03-05T10:09:00Z" w16du:dateUtc="2025-03-05T04:39:00Z">
        <w:r w:rsidR="00515CD9">
          <w:t>p</w:t>
        </w:r>
      </w:ins>
      <w:del w:id="189" w:author="Arya" w:date="2025-03-05T10:09:00Z" w16du:dateUtc="2025-03-05T04:39:00Z">
        <w:r w:rsidRPr="00313359" w:rsidDel="00515CD9">
          <w:delText>P</w:delText>
        </w:r>
      </w:del>
      <w:r w:rsidRPr="00313359">
        <w:t>ractices</w:t>
      </w:r>
      <w:commentRangeEnd w:id="187"/>
      <w:r w:rsidR="00B11A8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87"/>
      </w:r>
    </w:p>
    <w:p w14:paraId="01BC0269" w14:textId="0643038D" w:rsidR="00313359" w:rsidRPr="00313359" w:rsidRDefault="00313359" w:rsidP="00DE1153">
      <w:pPr>
        <w:pStyle w:val="NormalBPBHEB"/>
        <w:numPr>
          <w:ilvl w:val="0"/>
          <w:numId w:val="61"/>
        </w:numPr>
      </w:pPr>
      <w:r w:rsidRPr="00DE1153">
        <w:rPr>
          <w:b/>
          <w:bCs/>
        </w:rPr>
        <w:t xml:space="preserve">Use AWS </w:t>
      </w:r>
      <w:ins w:id="190" w:author="Arya" w:date="2025-03-05T11:14:00Z" w16du:dateUtc="2025-03-05T05:44:00Z">
        <w:r w:rsidR="00DE37C2">
          <w:rPr>
            <w:b/>
            <w:bCs/>
          </w:rPr>
          <w:t>m</w:t>
        </w:r>
      </w:ins>
      <w:del w:id="191" w:author="Arya" w:date="2025-03-05T11:14:00Z" w16du:dateUtc="2025-03-05T05:44:00Z">
        <w:r w:rsidRPr="00DE1153" w:rsidDel="00DE37C2">
          <w:rPr>
            <w:b/>
            <w:bCs/>
          </w:rPr>
          <w:delText>M</w:delText>
        </w:r>
      </w:del>
      <w:r w:rsidRPr="00DE1153">
        <w:rPr>
          <w:b/>
          <w:bCs/>
        </w:rPr>
        <w:t xml:space="preserve">igration </w:t>
      </w:r>
      <w:ins w:id="192" w:author="Arya" w:date="2025-03-05T11:14:00Z" w16du:dateUtc="2025-03-05T05:44:00Z">
        <w:r w:rsidR="00DE3868">
          <w:rPr>
            <w:b/>
            <w:bCs/>
          </w:rPr>
          <w:t>h</w:t>
        </w:r>
      </w:ins>
      <w:del w:id="193" w:author="Arya" w:date="2025-03-05T11:14:00Z" w16du:dateUtc="2025-03-05T05:44:00Z">
        <w:r w:rsidRPr="00DE1153" w:rsidDel="00DE37C2">
          <w:rPr>
            <w:b/>
            <w:bCs/>
          </w:rPr>
          <w:delText>H</w:delText>
        </w:r>
      </w:del>
      <w:r w:rsidRPr="00DE1153">
        <w:rPr>
          <w:b/>
          <w:bCs/>
        </w:rPr>
        <w:t>ub</w:t>
      </w:r>
      <w:r w:rsidRPr="00313359">
        <w:t xml:space="preserve"> Strategy Recommendations to define migration paths [33].</w:t>
      </w:r>
    </w:p>
    <w:p w14:paraId="24B51504" w14:textId="77777777" w:rsidR="00313359" w:rsidRPr="00313359" w:rsidRDefault="00313359" w:rsidP="00DE1153">
      <w:pPr>
        <w:pStyle w:val="NormalBPBHEB"/>
        <w:numPr>
          <w:ilvl w:val="0"/>
          <w:numId w:val="61"/>
        </w:numPr>
      </w:pPr>
      <w:r w:rsidRPr="00DE1153">
        <w:rPr>
          <w:b/>
          <w:bCs/>
        </w:rPr>
        <w:t>Enable automated discovery</w:t>
      </w:r>
      <w:r w:rsidRPr="00313359">
        <w:t xml:space="preserve"> for VMware environments [34].</w:t>
      </w:r>
    </w:p>
    <w:p w14:paraId="51F40E00" w14:textId="3FB94EC3" w:rsidR="00313359" w:rsidRPr="00313359" w:rsidRDefault="00313359">
      <w:pPr>
        <w:pStyle w:val="Heading2BPBHEB"/>
        <w:pPrChange w:id="194" w:author="Arya" w:date="2025-03-05T10:09:00Z" w16du:dateUtc="2025-03-05T04:39:00Z">
          <w:pPr>
            <w:pStyle w:val="Heading2"/>
          </w:pPr>
        </w:pPrChange>
      </w:pPr>
      <w:r w:rsidRPr="00313359">
        <w:t xml:space="preserve">Case </w:t>
      </w:r>
      <w:ins w:id="195" w:author="Arya" w:date="2025-03-05T10:09:00Z" w16du:dateUtc="2025-03-05T04:39:00Z">
        <w:r w:rsidR="00515CD9">
          <w:t>s</w:t>
        </w:r>
      </w:ins>
      <w:del w:id="196" w:author="Arya" w:date="2025-03-05T10:09:00Z" w16du:dateUtc="2025-03-05T04:39:00Z">
        <w:r w:rsidRPr="00313359" w:rsidDel="00515CD9">
          <w:delText>S</w:delText>
        </w:r>
      </w:del>
      <w:r w:rsidRPr="00313359">
        <w:t>tudy</w:t>
      </w:r>
    </w:p>
    <w:p w14:paraId="1AC9F4C9" w14:textId="77777777" w:rsidR="00313359" w:rsidRPr="00313359" w:rsidRDefault="00313359" w:rsidP="00475E05">
      <w:pPr>
        <w:pStyle w:val="NormalBPBHEB"/>
      </w:pPr>
      <w:r w:rsidRPr="00313359">
        <w:t xml:space="preserve">A </w:t>
      </w:r>
      <w:r w:rsidRPr="00313359">
        <w:rPr>
          <w:b/>
          <w:bCs/>
        </w:rPr>
        <w:t>Forrester report</w:t>
      </w:r>
      <w:r w:rsidRPr="00313359">
        <w:t xml:space="preserve"> highlighted that enterprises using pre-migration assessments saw a </w:t>
      </w:r>
      <w:r w:rsidRPr="00313359">
        <w:rPr>
          <w:b/>
          <w:bCs/>
        </w:rPr>
        <w:t>35% reduction in post-migration performance issues</w:t>
      </w:r>
      <w:r w:rsidRPr="00313359">
        <w:t xml:space="preserve"> [35].</w:t>
      </w:r>
    </w:p>
    <w:p w14:paraId="02B81DA9" w14:textId="391461FA" w:rsidR="00354D7F" w:rsidRPr="00354D7F" w:rsidRDefault="00354D7F">
      <w:pPr>
        <w:pStyle w:val="Heading1BPBHEB"/>
        <w:pPrChange w:id="197" w:author="Arya" w:date="2025-03-05T10:10:00Z" w16du:dateUtc="2025-03-05T04:40:00Z">
          <w:pPr>
            <w:pStyle w:val="Heading1"/>
          </w:pPr>
        </w:pPrChange>
      </w:pPr>
      <w:r w:rsidRPr="00354D7F">
        <w:t xml:space="preserve">AWS </w:t>
      </w:r>
      <w:r w:rsidR="00931266" w:rsidRPr="00354D7F">
        <w:t xml:space="preserve">database migration service </w:t>
      </w:r>
      <w:del w:id="198" w:author="Arya" w:date="2025-03-05T10:10:00Z" w16du:dateUtc="2025-03-05T04:40:00Z">
        <w:r w:rsidRPr="00354D7F" w:rsidDel="00D06944">
          <w:delText>(DMS)</w:delText>
        </w:r>
      </w:del>
    </w:p>
    <w:p w14:paraId="6C569E41" w14:textId="77777777" w:rsidR="00354D7F" w:rsidRPr="00354D7F" w:rsidRDefault="00354D7F" w:rsidP="00354D7F">
      <w:pPr>
        <w:pStyle w:val="NormalBPBHEB"/>
      </w:pPr>
      <w:r w:rsidRPr="00354D7F">
        <w:t xml:space="preserve">AWS </w:t>
      </w:r>
      <w:del w:id="199" w:author="Arya" w:date="2025-03-05T10:10:00Z" w16du:dateUtc="2025-03-05T04:40:00Z">
        <w:r w:rsidRPr="00354D7F" w:rsidDel="00D06944">
          <w:delText>Database Migration Service (</w:delText>
        </w:r>
      </w:del>
      <w:r w:rsidRPr="00354D7F">
        <w:t>DMS</w:t>
      </w:r>
      <w:del w:id="200" w:author="Arya" w:date="2025-03-05T10:10:00Z" w16du:dateUtc="2025-03-05T04:40:00Z">
        <w:r w:rsidRPr="00354D7F" w:rsidDel="00D06944">
          <w:delText>)</w:delText>
        </w:r>
      </w:del>
      <w:r w:rsidRPr="00354D7F">
        <w:t xml:space="preserve"> simplifies and accelerates database migration to AWS with minimal downtime. It supports </w:t>
      </w:r>
      <w:r w:rsidRPr="00354D7F">
        <w:rPr>
          <w:b/>
          <w:bCs/>
        </w:rPr>
        <w:t>homogeneous migrations</w:t>
      </w:r>
      <w:r w:rsidRPr="00354D7F">
        <w:t xml:space="preserve"> (e.g., Oracle to Oracle) and </w:t>
      </w:r>
      <w:r w:rsidRPr="00354D7F">
        <w:rPr>
          <w:b/>
          <w:bCs/>
        </w:rPr>
        <w:t>heterogeneous migrations</w:t>
      </w:r>
      <w:r w:rsidRPr="00354D7F">
        <w:t xml:space="preserve"> (e.g., SQL Server to Amazon Aurora), ensuring data integrity and consistency [8].</w:t>
      </w:r>
    </w:p>
    <w:p w14:paraId="520216DB" w14:textId="516186C7" w:rsidR="00354D7F" w:rsidRPr="00354D7F" w:rsidRDefault="00354D7F">
      <w:pPr>
        <w:pStyle w:val="Heading2BPBHEB"/>
        <w:pPrChange w:id="201" w:author="Arya" w:date="2025-03-05T10:11:00Z" w16du:dateUtc="2025-03-05T04:41:00Z">
          <w:pPr>
            <w:pStyle w:val="Heading2"/>
          </w:pPr>
        </w:pPrChange>
      </w:pPr>
      <w:commentRangeStart w:id="202"/>
      <w:r w:rsidRPr="00354D7F">
        <w:t xml:space="preserve">Key </w:t>
      </w:r>
      <w:ins w:id="203" w:author="Arya" w:date="2025-03-05T10:11:00Z" w16du:dateUtc="2025-03-05T04:41:00Z">
        <w:r w:rsidR="00931266">
          <w:t>f</w:t>
        </w:r>
      </w:ins>
      <w:del w:id="204" w:author="Arya" w:date="2025-03-05T10:11:00Z" w16du:dateUtc="2025-03-05T04:41:00Z">
        <w:r w:rsidRPr="00354D7F" w:rsidDel="00931266">
          <w:delText>F</w:delText>
        </w:r>
      </w:del>
      <w:r w:rsidRPr="00354D7F">
        <w:t>eatures</w:t>
      </w:r>
      <w:commentRangeEnd w:id="202"/>
      <w:r w:rsidR="00931266">
        <w:rPr>
          <w:rStyle w:val="CommentReference"/>
          <w:rFonts w:asciiTheme="minorHAnsi" w:eastAsiaTheme="minorHAnsi" w:hAnsiTheme="minorHAnsi" w:cstheme="minorBidi"/>
          <w:color w:val="auto"/>
        </w:rPr>
        <w:commentReference w:id="202"/>
      </w:r>
    </w:p>
    <w:p w14:paraId="3533A80D" w14:textId="463F9DA8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 xml:space="preserve">Continuous </w:t>
      </w:r>
      <w:ins w:id="205" w:author="Arya" w:date="2025-03-05T10:11:00Z" w16du:dateUtc="2025-03-05T04:41:00Z">
        <w:r w:rsidR="00931266">
          <w:rPr>
            <w:b/>
            <w:bCs/>
          </w:rPr>
          <w:t>d</w:t>
        </w:r>
      </w:ins>
      <w:del w:id="206" w:author="Arya" w:date="2025-03-05T10:11:00Z" w16du:dateUtc="2025-03-05T04:41:00Z">
        <w:r w:rsidRPr="00354D7F" w:rsidDel="00931266">
          <w:rPr>
            <w:b/>
            <w:bCs/>
          </w:rPr>
          <w:delText>D</w:delText>
        </w:r>
      </w:del>
      <w:r w:rsidRPr="00354D7F">
        <w:rPr>
          <w:b/>
          <w:bCs/>
        </w:rPr>
        <w:t xml:space="preserve">ata </w:t>
      </w:r>
      <w:ins w:id="207" w:author="Arya" w:date="2025-03-05T10:11:00Z" w16du:dateUtc="2025-03-05T04:41:00Z">
        <w:r w:rsidR="00931266">
          <w:rPr>
            <w:b/>
            <w:bCs/>
          </w:rPr>
          <w:t>r</w:t>
        </w:r>
      </w:ins>
      <w:del w:id="208" w:author="Arya" w:date="2025-03-05T10:11:00Z" w16du:dateUtc="2025-03-05T04:41:00Z">
        <w:r w:rsidRPr="00354D7F" w:rsidDel="00931266">
          <w:rPr>
            <w:b/>
            <w:bCs/>
          </w:rPr>
          <w:delText>R</w:delText>
        </w:r>
      </w:del>
      <w:r w:rsidRPr="00354D7F">
        <w:rPr>
          <w:b/>
          <w:bCs/>
        </w:rPr>
        <w:t>eplication</w:t>
      </w:r>
      <w:ins w:id="209" w:author="Arya" w:date="2025-03-05T10:38:00Z" w16du:dateUtc="2025-03-05T05:08:00Z">
        <w:r w:rsidR="007242FA">
          <w:t>:</w:t>
        </w:r>
      </w:ins>
      <w:del w:id="210" w:author="Arya" w:date="2025-03-05T10:38:00Z" w16du:dateUtc="2025-03-05T05:08:00Z">
        <w:r w:rsidRPr="00354D7F" w:rsidDel="007242FA">
          <w:delText xml:space="preserve"> –</w:delText>
        </w:r>
      </w:del>
      <w:r w:rsidRPr="00354D7F">
        <w:t xml:space="preserve"> Uses Change Data Capture (CDC) to replicate live database updates in near real-time [9].</w:t>
      </w:r>
    </w:p>
    <w:p w14:paraId="19C2C20F" w14:textId="695EC0A8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 xml:space="preserve">Automated </w:t>
      </w:r>
      <w:ins w:id="211" w:author="Arya" w:date="2025-03-05T10:11:00Z" w16du:dateUtc="2025-03-05T04:41:00Z">
        <w:r w:rsidR="00931266">
          <w:rPr>
            <w:b/>
            <w:bCs/>
          </w:rPr>
          <w:t>s</w:t>
        </w:r>
      </w:ins>
      <w:del w:id="212" w:author="Arya" w:date="2025-03-05T10:11:00Z" w16du:dateUtc="2025-03-05T04:41:00Z">
        <w:r w:rsidRPr="00354D7F" w:rsidDel="00931266">
          <w:rPr>
            <w:b/>
            <w:bCs/>
          </w:rPr>
          <w:delText>S</w:delText>
        </w:r>
      </w:del>
      <w:r w:rsidRPr="00354D7F">
        <w:rPr>
          <w:b/>
          <w:bCs/>
        </w:rPr>
        <w:t xml:space="preserve">chema </w:t>
      </w:r>
      <w:ins w:id="213" w:author="Arya" w:date="2025-03-05T10:11:00Z" w16du:dateUtc="2025-03-05T04:41:00Z">
        <w:r w:rsidR="00931266">
          <w:rPr>
            <w:b/>
            <w:bCs/>
          </w:rPr>
          <w:t>c</w:t>
        </w:r>
      </w:ins>
      <w:del w:id="214" w:author="Arya" w:date="2025-03-05T10:11:00Z" w16du:dateUtc="2025-03-05T04:41:00Z">
        <w:r w:rsidRPr="00354D7F" w:rsidDel="00931266">
          <w:rPr>
            <w:b/>
            <w:bCs/>
          </w:rPr>
          <w:delText>C</w:delText>
        </w:r>
      </w:del>
      <w:r w:rsidRPr="00354D7F">
        <w:rPr>
          <w:b/>
          <w:bCs/>
        </w:rPr>
        <w:t>onversion</w:t>
      </w:r>
      <w:ins w:id="215" w:author="Arya" w:date="2025-03-05T10:38:00Z" w16du:dateUtc="2025-03-05T05:08:00Z">
        <w:r w:rsidR="007242FA">
          <w:t>:</w:t>
        </w:r>
      </w:ins>
      <w:del w:id="216" w:author="Arya" w:date="2025-03-05T10:38:00Z" w16du:dateUtc="2025-03-05T05:08:00Z">
        <w:r w:rsidRPr="00354D7F" w:rsidDel="007242FA">
          <w:delText xml:space="preserve"> –</w:delText>
        </w:r>
      </w:del>
      <w:r w:rsidRPr="00354D7F">
        <w:t xml:space="preserve"> AWS Schema Conversion Tool (SCT) facilitates cross-engine migrations [10].</w:t>
      </w:r>
    </w:p>
    <w:p w14:paraId="5F9B69ED" w14:textId="5AADA7E8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 xml:space="preserve">Minimal </w:t>
      </w:r>
      <w:ins w:id="217" w:author="Arya" w:date="2025-03-05T10:11:00Z" w16du:dateUtc="2025-03-05T04:41:00Z">
        <w:r w:rsidR="002C066E">
          <w:rPr>
            <w:b/>
            <w:bCs/>
          </w:rPr>
          <w:t>d</w:t>
        </w:r>
      </w:ins>
      <w:del w:id="218" w:author="Arya" w:date="2025-03-05T10:11:00Z" w16du:dateUtc="2025-03-05T04:41:00Z">
        <w:r w:rsidRPr="00354D7F" w:rsidDel="002C066E">
          <w:rPr>
            <w:b/>
            <w:bCs/>
          </w:rPr>
          <w:delText>D</w:delText>
        </w:r>
      </w:del>
      <w:r w:rsidRPr="00354D7F">
        <w:rPr>
          <w:b/>
          <w:bCs/>
        </w:rPr>
        <w:t>owntime</w:t>
      </w:r>
      <w:ins w:id="219" w:author="Arya" w:date="2025-03-05T10:38:00Z" w16du:dateUtc="2025-03-05T05:08:00Z">
        <w:r w:rsidR="009D44A0">
          <w:t>:</w:t>
        </w:r>
      </w:ins>
      <w:del w:id="220" w:author="Arya" w:date="2025-03-05T10:38:00Z" w16du:dateUtc="2025-03-05T05:08:00Z">
        <w:r w:rsidRPr="00354D7F" w:rsidDel="009D44A0">
          <w:delText xml:space="preserve"> –</w:delText>
        </w:r>
      </w:del>
      <w:r w:rsidRPr="00354D7F">
        <w:t xml:space="preserve"> Ensures business continuity by replicating changes as the source database remains operational [11].</w:t>
      </w:r>
    </w:p>
    <w:p w14:paraId="683B96F1" w14:textId="243FDBF1" w:rsidR="00354D7F" w:rsidRPr="00354D7F" w:rsidRDefault="00354D7F" w:rsidP="00354D7F">
      <w:pPr>
        <w:pStyle w:val="NormalBPBHEB"/>
        <w:numPr>
          <w:ilvl w:val="0"/>
          <w:numId w:val="62"/>
        </w:numPr>
      </w:pPr>
      <w:r w:rsidRPr="00354D7F">
        <w:rPr>
          <w:b/>
          <w:bCs/>
        </w:rPr>
        <w:t xml:space="preserve">Support for </w:t>
      </w:r>
      <w:ins w:id="221" w:author="Arya" w:date="2025-03-05T10:11:00Z" w16du:dateUtc="2025-03-05T04:41:00Z">
        <w:r w:rsidR="002C066E">
          <w:rPr>
            <w:b/>
            <w:bCs/>
          </w:rPr>
          <w:t>m</w:t>
        </w:r>
      </w:ins>
      <w:del w:id="222" w:author="Arya" w:date="2025-03-05T10:11:00Z" w16du:dateUtc="2025-03-05T04:41:00Z">
        <w:r w:rsidRPr="00354D7F" w:rsidDel="002C066E">
          <w:rPr>
            <w:b/>
            <w:bCs/>
          </w:rPr>
          <w:delText>M</w:delText>
        </w:r>
      </w:del>
      <w:r w:rsidRPr="00354D7F">
        <w:rPr>
          <w:b/>
          <w:bCs/>
        </w:rPr>
        <w:t xml:space="preserve">ultiple </w:t>
      </w:r>
      <w:ins w:id="223" w:author="Arya" w:date="2025-03-05T10:11:00Z" w16du:dateUtc="2025-03-05T04:41:00Z">
        <w:r w:rsidR="002C066E">
          <w:rPr>
            <w:b/>
            <w:bCs/>
          </w:rPr>
          <w:t>d</w:t>
        </w:r>
      </w:ins>
      <w:del w:id="224" w:author="Arya" w:date="2025-03-05T10:11:00Z" w16du:dateUtc="2025-03-05T04:41:00Z">
        <w:r w:rsidRPr="00354D7F" w:rsidDel="002C066E">
          <w:rPr>
            <w:b/>
            <w:bCs/>
          </w:rPr>
          <w:delText>D</w:delText>
        </w:r>
      </w:del>
      <w:r w:rsidRPr="00354D7F">
        <w:rPr>
          <w:b/>
          <w:bCs/>
        </w:rPr>
        <w:t xml:space="preserve">atabase </w:t>
      </w:r>
      <w:ins w:id="225" w:author="Arya" w:date="2025-03-05T10:11:00Z" w16du:dateUtc="2025-03-05T04:41:00Z">
        <w:r w:rsidR="002C066E">
          <w:rPr>
            <w:b/>
            <w:bCs/>
          </w:rPr>
          <w:t>e</w:t>
        </w:r>
      </w:ins>
      <w:del w:id="226" w:author="Arya" w:date="2025-03-05T10:11:00Z" w16du:dateUtc="2025-03-05T04:41:00Z">
        <w:r w:rsidRPr="00354D7F" w:rsidDel="002C066E">
          <w:rPr>
            <w:b/>
            <w:bCs/>
          </w:rPr>
          <w:delText>E</w:delText>
        </w:r>
      </w:del>
      <w:r w:rsidRPr="00354D7F">
        <w:rPr>
          <w:b/>
          <w:bCs/>
        </w:rPr>
        <w:t>ngines</w:t>
      </w:r>
      <w:ins w:id="227" w:author="Arya" w:date="2025-03-05T10:38:00Z" w16du:dateUtc="2025-03-05T05:08:00Z">
        <w:r w:rsidR="000A52C7">
          <w:t>:</w:t>
        </w:r>
      </w:ins>
      <w:del w:id="228" w:author="Arya" w:date="2025-03-05T10:38:00Z" w16du:dateUtc="2025-03-05T05:08:00Z">
        <w:r w:rsidRPr="00354D7F" w:rsidDel="000A52C7">
          <w:delText xml:space="preserve"> –</w:delText>
        </w:r>
      </w:del>
      <w:r w:rsidRPr="00354D7F">
        <w:t xml:space="preserve"> Supports MySQL, PostgreSQL, SQL Server, Oracle, and Amazon Redshift [12].</w:t>
      </w:r>
    </w:p>
    <w:p w14:paraId="511A8054" w14:textId="0DB7BA3E" w:rsidR="00354D7F" w:rsidRPr="00354D7F" w:rsidRDefault="00354D7F">
      <w:pPr>
        <w:pStyle w:val="Heading2BPBHEB"/>
        <w:pPrChange w:id="229" w:author="Arya" w:date="2025-03-05T10:11:00Z" w16du:dateUtc="2025-03-05T04:41:00Z">
          <w:pPr>
            <w:pStyle w:val="Heading2"/>
          </w:pPr>
        </w:pPrChange>
      </w:pPr>
      <w:r w:rsidRPr="00354D7F">
        <w:t xml:space="preserve">User </w:t>
      </w:r>
      <w:ins w:id="230" w:author="Arya" w:date="2025-03-05T10:11:00Z" w16du:dateUtc="2025-03-05T04:41:00Z">
        <w:r w:rsidR="00372071">
          <w:t>s</w:t>
        </w:r>
      </w:ins>
      <w:del w:id="231" w:author="Arya" w:date="2025-03-05T10:11:00Z" w16du:dateUtc="2025-03-05T04:41:00Z">
        <w:r w:rsidRPr="00354D7F" w:rsidDel="00372071">
          <w:delText>S</w:delText>
        </w:r>
      </w:del>
      <w:r w:rsidRPr="00354D7F">
        <w:t>cenarios</w:t>
      </w:r>
    </w:p>
    <w:p w14:paraId="00B9FC1F" w14:textId="2CB4F92A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 xml:space="preserve">Migrating an </w:t>
      </w:r>
      <w:r w:rsidR="00A75265" w:rsidRPr="00354D7F">
        <w:t xml:space="preserve">on-premises oracle database to amazon </w:t>
      </w:r>
      <w:r w:rsidRPr="00354D7F">
        <w:t>RDS</w:t>
      </w:r>
    </w:p>
    <w:p w14:paraId="7A09F06C" w14:textId="77777777" w:rsidR="00354D7F" w:rsidRPr="00354D7F" w:rsidRDefault="00354D7F" w:rsidP="00354D7F">
      <w:pPr>
        <w:pStyle w:val="NormalBPBHEB"/>
      </w:pPr>
      <w:r w:rsidRPr="00354D7F">
        <w:t xml:space="preserve">A financial services company migrates a transactional Oracle database to </w:t>
      </w:r>
      <w:r w:rsidRPr="00354D7F">
        <w:rPr>
          <w:b/>
          <w:bCs/>
        </w:rPr>
        <w:t>Amazon RDS for Oracle</w:t>
      </w:r>
      <w:r w:rsidRPr="00354D7F">
        <w:t>, reducing operational overhead and improving resilience.</w:t>
      </w:r>
    </w:p>
    <w:p w14:paraId="6A596428" w14:textId="45A770E2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50% reduction in database administration efforts, 30% cost savings on infrastructure [13].</w:t>
      </w:r>
    </w:p>
    <w:p w14:paraId="026440C1" w14:textId="7102155A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 xml:space="preserve">SQL Server to Amazon </w:t>
      </w:r>
      <w:r w:rsidR="00A75265" w:rsidRPr="00354D7F">
        <w:t>aurora migration</w:t>
      </w:r>
    </w:p>
    <w:p w14:paraId="5B14E701" w14:textId="77777777" w:rsidR="00354D7F" w:rsidRPr="00354D7F" w:rsidRDefault="00354D7F" w:rsidP="00354D7F">
      <w:pPr>
        <w:pStyle w:val="NormalBPBHEB"/>
      </w:pPr>
      <w:r w:rsidRPr="00354D7F">
        <w:t xml:space="preserve">A SaaS company migrates from SQL Server to </w:t>
      </w:r>
      <w:r w:rsidRPr="00354D7F">
        <w:rPr>
          <w:b/>
          <w:bCs/>
        </w:rPr>
        <w:t>Amazon Aurora PostgreSQL</w:t>
      </w:r>
      <w:r w:rsidRPr="00354D7F">
        <w:t xml:space="preserve"> to optimize cost and performance.</w:t>
      </w:r>
    </w:p>
    <w:p w14:paraId="4BEF08BA" w14:textId="45C2B985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Eliminated SQL Server licensing costs, improved query performance by 35% [14].</w:t>
      </w:r>
    </w:p>
    <w:p w14:paraId="2C2E9F9D" w14:textId="4B8A3D64" w:rsidR="00354D7F" w:rsidRPr="00354D7F" w:rsidRDefault="00354D7F">
      <w:pPr>
        <w:pStyle w:val="Heading2BPBHEB"/>
        <w:pPrChange w:id="232" w:author="Arya" w:date="2025-03-05T10:14:00Z" w16du:dateUtc="2025-03-05T04:44:00Z">
          <w:pPr>
            <w:pStyle w:val="Heading2"/>
          </w:pPr>
        </w:pPrChange>
      </w:pPr>
      <w:commentRangeStart w:id="233"/>
      <w:r w:rsidRPr="00354D7F">
        <w:t xml:space="preserve">Best </w:t>
      </w:r>
      <w:ins w:id="234" w:author="Arya" w:date="2025-03-05T10:14:00Z" w16du:dateUtc="2025-03-05T04:44:00Z">
        <w:r w:rsidR="00372071">
          <w:t>p</w:t>
        </w:r>
      </w:ins>
      <w:del w:id="235" w:author="Arya" w:date="2025-03-05T10:14:00Z" w16du:dateUtc="2025-03-05T04:44:00Z">
        <w:r w:rsidRPr="00354D7F" w:rsidDel="00372071">
          <w:delText>P</w:delText>
        </w:r>
      </w:del>
      <w:r w:rsidRPr="00354D7F">
        <w:t>ractices</w:t>
      </w:r>
      <w:commentRangeEnd w:id="233"/>
      <w:r w:rsidR="00A952B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33"/>
      </w:r>
    </w:p>
    <w:p w14:paraId="13AE0DEC" w14:textId="77777777" w:rsidR="00354D7F" w:rsidRPr="00A75265" w:rsidRDefault="00354D7F" w:rsidP="00354D7F">
      <w:pPr>
        <w:pStyle w:val="NormalBPBHEB"/>
        <w:numPr>
          <w:ilvl w:val="0"/>
          <w:numId w:val="63"/>
        </w:numPr>
      </w:pPr>
      <w:r w:rsidRPr="00A75265">
        <w:rPr>
          <w:rPrChange w:id="236" w:author="Arya" w:date="2025-03-05T10:20:00Z" w16du:dateUtc="2025-03-05T04:50:00Z">
            <w:rPr>
              <w:b/>
              <w:bCs/>
            </w:rPr>
          </w:rPrChange>
        </w:rPr>
        <w:t>Use AWS SCT for schema validation and conversion</w:t>
      </w:r>
      <w:r w:rsidRPr="00A75265">
        <w:t xml:space="preserve"> [15].</w:t>
      </w:r>
    </w:p>
    <w:p w14:paraId="1758DFF1" w14:textId="77777777" w:rsidR="00354D7F" w:rsidRPr="00A75265" w:rsidRDefault="00354D7F" w:rsidP="00354D7F">
      <w:pPr>
        <w:pStyle w:val="NormalBPBHEB"/>
        <w:numPr>
          <w:ilvl w:val="0"/>
          <w:numId w:val="63"/>
        </w:numPr>
      </w:pPr>
      <w:r w:rsidRPr="00A75265">
        <w:rPr>
          <w:rPrChange w:id="237" w:author="Arya" w:date="2025-03-05T10:20:00Z" w16du:dateUtc="2025-03-05T04:50:00Z">
            <w:rPr>
              <w:b/>
              <w:bCs/>
            </w:rPr>
          </w:rPrChange>
        </w:rPr>
        <w:t>Enable CDC for minimal downtime and faster cutover</w:t>
      </w:r>
      <w:r w:rsidRPr="00A75265">
        <w:t xml:space="preserve"> [16].</w:t>
      </w:r>
    </w:p>
    <w:p w14:paraId="4793E5C9" w14:textId="77777777" w:rsidR="00354D7F" w:rsidRPr="00A75265" w:rsidRDefault="00354D7F" w:rsidP="00354D7F">
      <w:pPr>
        <w:pStyle w:val="NormalBPBHEB"/>
        <w:numPr>
          <w:ilvl w:val="0"/>
          <w:numId w:val="63"/>
        </w:numPr>
      </w:pPr>
      <w:r w:rsidRPr="00A75265">
        <w:rPr>
          <w:rPrChange w:id="238" w:author="Arya" w:date="2025-03-05T10:20:00Z" w16du:dateUtc="2025-03-05T04:50:00Z">
            <w:rPr>
              <w:b/>
              <w:bCs/>
            </w:rPr>
          </w:rPrChange>
        </w:rPr>
        <w:t>Perform data validation using AWS DMS validation tools</w:t>
      </w:r>
      <w:r w:rsidRPr="00A75265">
        <w:t xml:space="preserve"> [17].</w:t>
      </w:r>
    </w:p>
    <w:p w14:paraId="0FE32391" w14:textId="7871913C" w:rsidR="00354D7F" w:rsidRPr="00354D7F" w:rsidRDefault="00354D7F">
      <w:pPr>
        <w:pStyle w:val="Heading2BPBHEB"/>
        <w:pPrChange w:id="239" w:author="Arya" w:date="2025-03-05T10:15:00Z" w16du:dateUtc="2025-03-05T04:45:00Z">
          <w:pPr>
            <w:pStyle w:val="Heading2"/>
          </w:pPr>
        </w:pPrChange>
      </w:pPr>
      <w:r w:rsidRPr="00354D7F">
        <w:t xml:space="preserve">Case </w:t>
      </w:r>
      <w:ins w:id="240" w:author="Arya" w:date="2025-03-05T10:15:00Z" w16du:dateUtc="2025-03-05T04:45:00Z">
        <w:r w:rsidR="00A952B8">
          <w:t>s</w:t>
        </w:r>
      </w:ins>
      <w:del w:id="241" w:author="Arya" w:date="2025-03-05T10:15:00Z" w16du:dateUtc="2025-03-05T04:45:00Z">
        <w:r w:rsidRPr="00354D7F" w:rsidDel="00A952B8">
          <w:delText>S</w:delText>
        </w:r>
      </w:del>
      <w:r w:rsidRPr="00354D7F">
        <w:t>tudy</w:t>
      </w:r>
    </w:p>
    <w:p w14:paraId="17D83976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Forrester study</w:t>
      </w:r>
      <w:r w:rsidRPr="00354D7F">
        <w:t xml:space="preserve"> found that enterprises using </w:t>
      </w:r>
      <w:r w:rsidRPr="00354D7F">
        <w:rPr>
          <w:b/>
          <w:bCs/>
        </w:rPr>
        <w:t>AWS DMS reduced migration timelines by 45%</w:t>
      </w:r>
      <w:r w:rsidRPr="00354D7F">
        <w:t xml:space="preserve"> compared to manual approaches [18].</w:t>
      </w:r>
    </w:p>
    <w:p w14:paraId="599A9BDD" w14:textId="77777777" w:rsidR="00354D7F" w:rsidRPr="00354D7F" w:rsidRDefault="00354D7F">
      <w:pPr>
        <w:pStyle w:val="Heading1BPBHEB"/>
        <w:pPrChange w:id="242" w:author="Arya" w:date="2025-03-05T10:15:00Z" w16du:dateUtc="2025-03-05T04:45:00Z">
          <w:pPr>
            <w:pStyle w:val="Heading1"/>
          </w:pPr>
        </w:pPrChange>
      </w:pPr>
      <w:r w:rsidRPr="00354D7F">
        <w:t>AWS DataSync</w:t>
      </w:r>
    </w:p>
    <w:p w14:paraId="1B5A5450" w14:textId="77777777" w:rsidR="00354D7F" w:rsidRPr="00354D7F" w:rsidRDefault="00354D7F" w:rsidP="00354D7F">
      <w:pPr>
        <w:pStyle w:val="NormalBPBHEB"/>
      </w:pPr>
      <w:r w:rsidRPr="00354D7F">
        <w:t xml:space="preserve">AWS DataSync facilitates high-speed, </w:t>
      </w:r>
      <w:r w:rsidRPr="00354D7F">
        <w:rPr>
          <w:b/>
          <w:bCs/>
        </w:rPr>
        <w:t>secure</w:t>
      </w:r>
      <w:r w:rsidRPr="00354D7F">
        <w:t xml:space="preserve"> data transfers between </w:t>
      </w:r>
      <w:r w:rsidRPr="00354D7F">
        <w:rPr>
          <w:b/>
          <w:bCs/>
        </w:rPr>
        <w:t>on-premises storage</w:t>
      </w:r>
      <w:r w:rsidRPr="00354D7F">
        <w:t xml:space="preserve"> and AWS storage services like Amazon S3, Amazon EFS, and Amazon </w:t>
      </w:r>
      <w:proofErr w:type="spellStart"/>
      <w:r w:rsidRPr="00354D7F">
        <w:t>FSx</w:t>
      </w:r>
      <w:proofErr w:type="spellEnd"/>
      <w:r w:rsidRPr="00354D7F">
        <w:t xml:space="preserve"> [19].</w:t>
      </w:r>
    </w:p>
    <w:p w14:paraId="73615188" w14:textId="03387EFC" w:rsidR="00354D7F" w:rsidRPr="00354D7F" w:rsidRDefault="00354D7F">
      <w:pPr>
        <w:pStyle w:val="Heading2BPBHEB"/>
        <w:pPrChange w:id="243" w:author="Arya" w:date="2025-03-05T10:20:00Z" w16du:dateUtc="2025-03-05T04:50:00Z">
          <w:pPr>
            <w:pStyle w:val="Heading2"/>
          </w:pPr>
        </w:pPrChange>
      </w:pPr>
      <w:commentRangeStart w:id="244"/>
      <w:r w:rsidRPr="00354D7F">
        <w:t xml:space="preserve">Key </w:t>
      </w:r>
      <w:ins w:id="245" w:author="Arya" w:date="2025-03-05T10:15:00Z" w16du:dateUtc="2025-03-05T04:45:00Z">
        <w:r w:rsidR="00700144">
          <w:t>f</w:t>
        </w:r>
      </w:ins>
      <w:del w:id="246" w:author="Arya" w:date="2025-03-05T10:15:00Z" w16du:dateUtc="2025-03-05T04:45:00Z">
        <w:r w:rsidRPr="00354D7F" w:rsidDel="00700144">
          <w:delText>F</w:delText>
        </w:r>
      </w:del>
      <w:r w:rsidRPr="00354D7F">
        <w:t>eatures</w:t>
      </w:r>
      <w:commentRangeEnd w:id="244"/>
      <w:r w:rsidR="00A75265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44"/>
      </w:r>
    </w:p>
    <w:p w14:paraId="7781D1C1" w14:textId="7661CC14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 xml:space="preserve">Accelerated </w:t>
      </w:r>
      <w:ins w:id="247" w:author="Arya" w:date="2025-03-05T10:15:00Z" w16du:dateUtc="2025-03-05T04:45:00Z">
        <w:r w:rsidR="00376C52">
          <w:rPr>
            <w:b/>
            <w:bCs/>
          </w:rPr>
          <w:t>d</w:t>
        </w:r>
      </w:ins>
      <w:del w:id="248" w:author="Arya" w:date="2025-03-05T10:15:00Z" w16du:dateUtc="2025-03-05T04:45:00Z">
        <w:r w:rsidRPr="00354D7F" w:rsidDel="00376C52">
          <w:rPr>
            <w:b/>
            <w:bCs/>
          </w:rPr>
          <w:delText>D</w:delText>
        </w:r>
      </w:del>
      <w:r w:rsidRPr="00354D7F">
        <w:rPr>
          <w:b/>
          <w:bCs/>
        </w:rPr>
        <w:t xml:space="preserve">ata </w:t>
      </w:r>
      <w:ins w:id="249" w:author="Arya" w:date="2025-03-05T10:15:00Z" w16du:dateUtc="2025-03-05T04:45:00Z">
        <w:r w:rsidR="00376C52">
          <w:rPr>
            <w:b/>
            <w:bCs/>
          </w:rPr>
          <w:t>t</w:t>
        </w:r>
      </w:ins>
      <w:del w:id="250" w:author="Arya" w:date="2025-03-05T10:15:00Z" w16du:dateUtc="2025-03-05T04:45:00Z">
        <w:r w:rsidRPr="00354D7F" w:rsidDel="00376C52">
          <w:rPr>
            <w:b/>
            <w:bCs/>
          </w:rPr>
          <w:delText>T</w:delText>
        </w:r>
      </w:del>
      <w:r w:rsidRPr="00354D7F">
        <w:rPr>
          <w:b/>
          <w:bCs/>
        </w:rPr>
        <w:t>ransfers</w:t>
      </w:r>
      <w:ins w:id="251" w:author="Arya" w:date="2025-03-05T11:14:00Z" w16du:dateUtc="2025-03-05T05:44:00Z">
        <w:r w:rsidR="00197414">
          <w:t>:</w:t>
        </w:r>
      </w:ins>
      <w:del w:id="252" w:author="Arya" w:date="2025-03-05T11:14:00Z" w16du:dateUtc="2025-03-05T05:44:00Z">
        <w:r w:rsidRPr="00354D7F" w:rsidDel="00197414">
          <w:delText xml:space="preserve"> –</w:delText>
        </w:r>
      </w:del>
      <w:r w:rsidRPr="00354D7F">
        <w:t xml:space="preserve"> Moves data </w:t>
      </w:r>
      <w:r w:rsidRPr="00354D7F">
        <w:rPr>
          <w:b/>
          <w:bCs/>
        </w:rPr>
        <w:t>10x faster</w:t>
      </w:r>
      <w:r w:rsidRPr="00354D7F">
        <w:t xml:space="preserve"> than traditional methods using parallel processing [20].</w:t>
      </w:r>
    </w:p>
    <w:p w14:paraId="4A58C2FD" w14:textId="454A6318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 xml:space="preserve">Incremental </w:t>
      </w:r>
      <w:ins w:id="253" w:author="Arya" w:date="2025-03-05T10:15:00Z" w16du:dateUtc="2025-03-05T04:45:00Z">
        <w:r w:rsidR="00376C52">
          <w:rPr>
            <w:b/>
            <w:bCs/>
          </w:rPr>
          <w:t>s</w:t>
        </w:r>
      </w:ins>
      <w:del w:id="254" w:author="Arya" w:date="2025-03-05T10:15:00Z" w16du:dateUtc="2025-03-05T04:45:00Z">
        <w:r w:rsidRPr="00354D7F" w:rsidDel="00376C52">
          <w:rPr>
            <w:b/>
            <w:bCs/>
          </w:rPr>
          <w:delText>S</w:delText>
        </w:r>
      </w:del>
      <w:r w:rsidRPr="00354D7F">
        <w:rPr>
          <w:b/>
          <w:bCs/>
        </w:rPr>
        <w:t>ync</w:t>
      </w:r>
      <w:ins w:id="255" w:author="Arya" w:date="2025-03-05T11:14:00Z" w16du:dateUtc="2025-03-05T05:44:00Z">
        <w:r w:rsidR="00197414">
          <w:t>:</w:t>
        </w:r>
      </w:ins>
      <w:del w:id="256" w:author="Arya" w:date="2025-03-05T11:14:00Z" w16du:dateUtc="2025-03-05T05:44:00Z">
        <w:r w:rsidRPr="00354D7F" w:rsidDel="00197414">
          <w:delText xml:space="preserve"> –</w:delText>
        </w:r>
      </w:del>
      <w:r w:rsidRPr="00354D7F">
        <w:t xml:space="preserve"> Transfers only modified files to reduce bandwidth usage [21].</w:t>
      </w:r>
    </w:p>
    <w:p w14:paraId="4A3D30B6" w14:textId="35667A6E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 xml:space="preserve">Encryption </w:t>
      </w:r>
      <w:ins w:id="257" w:author="Arya" w:date="2025-03-05T10:15:00Z" w16du:dateUtc="2025-03-05T04:45:00Z">
        <w:r w:rsidR="00376C52">
          <w:rPr>
            <w:b/>
            <w:bCs/>
          </w:rPr>
          <w:t>and</w:t>
        </w:r>
      </w:ins>
      <w:del w:id="258" w:author="Arya" w:date="2025-03-05T10:15:00Z" w16du:dateUtc="2025-03-05T04:45:00Z">
        <w:r w:rsidRPr="00354D7F" w:rsidDel="00376C52">
          <w:rPr>
            <w:b/>
            <w:bCs/>
          </w:rPr>
          <w:delText>&amp;</w:delText>
        </w:r>
      </w:del>
      <w:r w:rsidRPr="00354D7F">
        <w:rPr>
          <w:b/>
          <w:bCs/>
        </w:rPr>
        <w:t xml:space="preserve"> </w:t>
      </w:r>
      <w:ins w:id="259" w:author="Arya" w:date="2025-03-05T10:15:00Z" w16du:dateUtc="2025-03-05T04:45:00Z">
        <w:r w:rsidR="00376C52">
          <w:rPr>
            <w:b/>
            <w:bCs/>
          </w:rPr>
          <w:t>d</w:t>
        </w:r>
      </w:ins>
      <w:del w:id="260" w:author="Arya" w:date="2025-03-05T10:15:00Z" w16du:dateUtc="2025-03-05T04:45:00Z">
        <w:r w:rsidRPr="00354D7F" w:rsidDel="00376C52">
          <w:rPr>
            <w:b/>
            <w:bCs/>
          </w:rPr>
          <w:delText>D</w:delText>
        </w:r>
      </w:del>
      <w:r w:rsidRPr="00354D7F">
        <w:rPr>
          <w:b/>
          <w:bCs/>
        </w:rPr>
        <w:t xml:space="preserve">ata </w:t>
      </w:r>
      <w:ins w:id="261" w:author="Arya" w:date="2025-03-05T10:15:00Z" w16du:dateUtc="2025-03-05T04:45:00Z">
        <w:r w:rsidR="00376C52">
          <w:rPr>
            <w:b/>
            <w:bCs/>
          </w:rPr>
          <w:t>i</w:t>
        </w:r>
      </w:ins>
      <w:del w:id="262" w:author="Arya" w:date="2025-03-05T10:15:00Z" w16du:dateUtc="2025-03-05T04:45:00Z">
        <w:r w:rsidRPr="00354D7F" w:rsidDel="00376C52">
          <w:rPr>
            <w:b/>
            <w:bCs/>
          </w:rPr>
          <w:delText>I</w:delText>
        </w:r>
      </w:del>
      <w:r w:rsidRPr="00354D7F">
        <w:rPr>
          <w:b/>
          <w:bCs/>
        </w:rPr>
        <w:t xml:space="preserve">ntegrity </w:t>
      </w:r>
      <w:ins w:id="263" w:author="Arya" w:date="2025-03-05T10:15:00Z" w16du:dateUtc="2025-03-05T04:45:00Z">
        <w:r w:rsidR="00376C52">
          <w:rPr>
            <w:b/>
            <w:bCs/>
          </w:rPr>
          <w:t>c</w:t>
        </w:r>
      </w:ins>
      <w:del w:id="264" w:author="Arya" w:date="2025-03-05T10:15:00Z" w16du:dateUtc="2025-03-05T04:45:00Z">
        <w:r w:rsidRPr="00354D7F" w:rsidDel="00376C52">
          <w:rPr>
            <w:b/>
            <w:bCs/>
          </w:rPr>
          <w:delText>C</w:delText>
        </w:r>
      </w:del>
      <w:r w:rsidRPr="00354D7F">
        <w:rPr>
          <w:b/>
          <w:bCs/>
        </w:rPr>
        <w:t>hecks</w:t>
      </w:r>
      <w:ins w:id="265" w:author="Arya" w:date="2025-03-05T11:14:00Z" w16du:dateUtc="2025-03-05T05:44:00Z">
        <w:r w:rsidR="00197414">
          <w:t>:</w:t>
        </w:r>
      </w:ins>
      <w:del w:id="266" w:author="Arya" w:date="2025-03-05T11:14:00Z" w16du:dateUtc="2025-03-05T05:44:00Z">
        <w:r w:rsidRPr="00354D7F" w:rsidDel="00197414">
          <w:delText xml:space="preserve"> –</w:delText>
        </w:r>
      </w:del>
      <w:r w:rsidRPr="00354D7F">
        <w:t xml:space="preserve"> Ensures secure and lossless data migration [22].</w:t>
      </w:r>
    </w:p>
    <w:p w14:paraId="288296ED" w14:textId="2754D1E1" w:rsidR="00354D7F" w:rsidRPr="00354D7F" w:rsidRDefault="00354D7F" w:rsidP="00354D7F">
      <w:pPr>
        <w:pStyle w:val="NormalBPBHEB"/>
        <w:numPr>
          <w:ilvl w:val="0"/>
          <w:numId w:val="64"/>
        </w:numPr>
      </w:pPr>
      <w:r w:rsidRPr="00354D7F">
        <w:rPr>
          <w:b/>
          <w:bCs/>
        </w:rPr>
        <w:t xml:space="preserve">Support for </w:t>
      </w:r>
      <w:ins w:id="267" w:author="Arya" w:date="2025-03-05T10:15:00Z" w16du:dateUtc="2025-03-05T04:45:00Z">
        <w:r w:rsidR="00376C52">
          <w:rPr>
            <w:b/>
            <w:bCs/>
          </w:rPr>
          <w:t>m</w:t>
        </w:r>
      </w:ins>
      <w:del w:id="268" w:author="Arya" w:date="2025-03-05T10:15:00Z" w16du:dateUtc="2025-03-05T04:45:00Z">
        <w:r w:rsidRPr="00354D7F" w:rsidDel="00376C52">
          <w:rPr>
            <w:b/>
            <w:bCs/>
          </w:rPr>
          <w:delText>M</w:delText>
        </w:r>
      </w:del>
      <w:r w:rsidRPr="00354D7F">
        <w:rPr>
          <w:b/>
          <w:bCs/>
        </w:rPr>
        <w:t xml:space="preserve">ultiple </w:t>
      </w:r>
      <w:ins w:id="269" w:author="Arya" w:date="2025-03-05T10:15:00Z" w16du:dateUtc="2025-03-05T04:45:00Z">
        <w:r w:rsidR="00376C52">
          <w:rPr>
            <w:b/>
            <w:bCs/>
          </w:rPr>
          <w:t>s</w:t>
        </w:r>
      </w:ins>
      <w:del w:id="270" w:author="Arya" w:date="2025-03-05T10:15:00Z" w16du:dateUtc="2025-03-05T04:45:00Z">
        <w:r w:rsidRPr="00354D7F" w:rsidDel="00376C52">
          <w:rPr>
            <w:b/>
            <w:bCs/>
          </w:rPr>
          <w:delText>S</w:delText>
        </w:r>
      </w:del>
      <w:r w:rsidRPr="00354D7F">
        <w:rPr>
          <w:b/>
          <w:bCs/>
        </w:rPr>
        <w:t xml:space="preserve">torage </w:t>
      </w:r>
      <w:ins w:id="271" w:author="Arya" w:date="2025-03-05T10:15:00Z" w16du:dateUtc="2025-03-05T04:45:00Z">
        <w:r w:rsidR="00376C52">
          <w:rPr>
            <w:b/>
            <w:bCs/>
          </w:rPr>
          <w:t>s</w:t>
        </w:r>
      </w:ins>
      <w:del w:id="272" w:author="Arya" w:date="2025-03-05T10:15:00Z" w16du:dateUtc="2025-03-05T04:45:00Z">
        <w:r w:rsidRPr="00354D7F" w:rsidDel="00376C52">
          <w:rPr>
            <w:b/>
            <w:bCs/>
          </w:rPr>
          <w:delText>S</w:delText>
        </w:r>
      </w:del>
      <w:r w:rsidRPr="00354D7F">
        <w:rPr>
          <w:b/>
          <w:bCs/>
        </w:rPr>
        <w:t>olutions</w:t>
      </w:r>
      <w:ins w:id="273" w:author="Arya" w:date="2025-03-05T11:15:00Z" w16du:dateUtc="2025-03-05T05:45:00Z">
        <w:r w:rsidR="00197414">
          <w:t xml:space="preserve">: </w:t>
        </w:r>
      </w:ins>
      <w:del w:id="274" w:author="Arya" w:date="2025-03-05T11:15:00Z" w16du:dateUtc="2025-03-05T05:45:00Z">
        <w:r w:rsidRPr="00354D7F" w:rsidDel="00197414">
          <w:delText xml:space="preserve"> – </w:delText>
        </w:r>
      </w:del>
      <w:r w:rsidRPr="00354D7F">
        <w:t xml:space="preserve">Works with </w:t>
      </w:r>
      <w:r w:rsidRPr="00354D7F">
        <w:rPr>
          <w:b/>
          <w:bCs/>
        </w:rPr>
        <w:t>NAS, SAN, and file servers</w:t>
      </w:r>
      <w:r w:rsidRPr="00354D7F">
        <w:t xml:space="preserve"> [23].</w:t>
      </w:r>
    </w:p>
    <w:p w14:paraId="34E4CFA6" w14:textId="44431A74" w:rsidR="00354D7F" w:rsidRPr="004D0E6C" w:rsidRDefault="00354D7F">
      <w:pPr>
        <w:pStyle w:val="Heading2BPBHEB"/>
        <w:rPr>
          <w:lang w:val="it-IT"/>
        </w:rPr>
        <w:pPrChange w:id="275" w:author="Arya" w:date="2025-03-05T10:15:00Z" w16du:dateUtc="2025-03-05T04:45:00Z">
          <w:pPr>
            <w:pStyle w:val="Heading2"/>
          </w:pPr>
        </w:pPrChange>
      </w:pPr>
      <w:r w:rsidRPr="004D0E6C">
        <w:rPr>
          <w:lang w:val="it-IT"/>
        </w:rPr>
        <w:t xml:space="preserve">User </w:t>
      </w:r>
      <w:ins w:id="276" w:author="Arya" w:date="2025-03-05T10:15:00Z" w16du:dateUtc="2025-03-05T04:45:00Z">
        <w:r w:rsidR="009F19BC">
          <w:rPr>
            <w:lang w:val="it-IT"/>
          </w:rPr>
          <w:t>s</w:t>
        </w:r>
      </w:ins>
      <w:del w:id="277" w:author="Arya" w:date="2025-03-05T10:15:00Z" w16du:dateUtc="2025-03-05T04:45:00Z">
        <w:r w:rsidRPr="004D0E6C" w:rsidDel="009F19BC">
          <w:rPr>
            <w:lang w:val="it-IT"/>
          </w:rPr>
          <w:delText>S</w:delText>
        </w:r>
      </w:del>
      <w:r w:rsidRPr="004D0E6C">
        <w:rPr>
          <w:lang w:val="it-IT"/>
        </w:rPr>
        <w:t>cenarios</w:t>
      </w:r>
    </w:p>
    <w:p w14:paraId="48FEED12" w14:textId="798DB5DE" w:rsidR="00354D7F" w:rsidRPr="004D0E6C" w:rsidRDefault="00354D7F" w:rsidP="00354D7F">
      <w:pPr>
        <w:pStyle w:val="NormalBPBHEB"/>
        <w:rPr>
          <w:b/>
          <w:bCs/>
          <w:lang w:val="it-IT"/>
        </w:rPr>
      </w:pPr>
      <w:r w:rsidRPr="004D0E6C">
        <w:rPr>
          <w:b/>
          <w:bCs/>
          <w:lang w:val="it-IT"/>
        </w:rPr>
        <w:t xml:space="preserve">Scenario 1: </w:t>
      </w:r>
      <w:r w:rsidRPr="004D0E6C">
        <w:rPr>
          <w:lang w:val="it-IT"/>
        </w:rPr>
        <w:t>Large-</w:t>
      </w:r>
      <w:r w:rsidR="00A75265" w:rsidRPr="004D0E6C">
        <w:rPr>
          <w:lang w:val="it-IT"/>
        </w:rPr>
        <w:t>scale media file migration</w:t>
      </w:r>
    </w:p>
    <w:p w14:paraId="76D9963D" w14:textId="77777777" w:rsidR="00354D7F" w:rsidRPr="00354D7F" w:rsidRDefault="00354D7F" w:rsidP="00354D7F">
      <w:pPr>
        <w:pStyle w:val="NormalBPBHEB"/>
      </w:pPr>
      <w:r w:rsidRPr="00354D7F">
        <w:t xml:space="preserve">A media company transfers petabytes of </w:t>
      </w:r>
      <w:r w:rsidRPr="00354D7F">
        <w:rPr>
          <w:b/>
          <w:bCs/>
        </w:rPr>
        <w:t>video footage</w:t>
      </w:r>
      <w:r w:rsidRPr="00354D7F">
        <w:t xml:space="preserve"> to Amazon S3 for archival.</w:t>
      </w:r>
    </w:p>
    <w:p w14:paraId="1465A609" w14:textId="4647840C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50% faster migration, optimized long-term storage costs [24].</w:t>
      </w:r>
    </w:p>
    <w:p w14:paraId="1A9F751F" w14:textId="7543C97A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A75265">
        <w:rPr>
          <w:rPrChange w:id="278" w:author="Arya" w:date="2025-03-05T10:19:00Z" w16du:dateUtc="2025-03-05T04:49:00Z">
            <w:rPr>
              <w:b/>
              <w:bCs/>
            </w:rPr>
          </w:rPrChange>
        </w:rPr>
        <w:t xml:space="preserve">Retail </w:t>
      </w:r>
      <w:r w:rsidR="00A75265" w:rsidRPr="00A75265">
        <w:t>inventory data synchronization</w:t>
      </w:r>
    </w:p>
    <w:p w14:paraId="725CF588" w14:textId="77777777" w:rsidR="00354D7F" w:rsidRPr="00354D7F" w:rsidRDefault="00354D7F" w:rsidP="00354D7F">
      <w:pPr>
        <w:pStyle w:val="NormalBPBHEB"/>
      </w:pPr>
      <w:r w:rsidRPr="00354D7F">
        <w:t xml:space="preserve">A global retailer syncs </w:t>
      </w:r>
      <w:r w:rsidRPr="00354D7F">
        <w:rPr>
          <w:b/>
          <w:bCs/>
        </w:rPr>
        <w:t>sales and inventory</w:t>
      </w:r>
      <w:r w:rsidRPr="00354D7F">
        <w:t xml:space="preserve"> data across regional data centers.</w:t>
      </w:r>
    </w:p>
    <w:p w14:paraId="73446959" w14:textId="11D391A5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Improved stock tracking accuracy by 35%, real-time synchronization [25].</w:t>
      </w:r>
    </w:p>
    <w:p w14:paraId="228A80C8" w14:textId="00315AC9" w:rsidR="00354D7F" w:rsidRPr="00354D7F" w:rsidRDefault="00354D7F">
      <w:pPr>
        <w:pStyle w:val="Heading2BPBHEB"/>
        <w:pPrChange w:id="279" w:author="Arya" w:date="2025-03-05T10:18:00Z" w16du:dateUtc="2025-03-05T04:48:00Z">
          <w:pPr>
            <w:pStyle w:val="Heading2"/>
          </w:pPr>
        </w:pPrChange>
      </w:pPr>
      <w:commentRangeStart w:id="280"/>
      <w:r w:rsidRPr="00354D7F">
        <w:t xml:space="preserve">Best </w:t>
      </w:r>
      <w:ins w:id="281" w:author="Arya" w:date="2025-03-05T10:18:00Z" w16du:dateUtc="2025-03-05T04:48:00Z">
        <w:r w:rsidR="006B2D65">
          <w:t>p</w:t>
        </w:r>
      </w:ins>
      <w:del w:id="282" w:author="Arya" w:date="2025-03-05T10:18:00Z" w16du:dateUtc="2025-03-05T04:48:00Z">
        <w:r w:rsidRPr="00354D7F" w:rsidDel="006B2D65">
          <w:delText>P</w:delText>
        </w:r>
      </w:del>
      <w:r w:rsidRPr="00354D7F">
        <w:t>ractices</w:t>
      </w:r>
      <w:commentRangeEnd w:id="280"/>
      <w:r w:rsidR="006B2D65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80"/>
      </w:r>
    </w:p>
    <w:p w14:paraId="367B3F77" w14:textId="77777777" w:rsidR="00354D7F" w:rsidRPr="007129F9" w:rsidRDefault="00354D7F" w:rsidP="00354D7F">
      <w:pPr>
        <w:pStyle w:val="NormalBPBHEB"/>
        <w:numPr>
          <w:ilvl w:val="0"/>
          <w:numId w:val="65"/>
        </w:numPr>
      </w:pPr>
      <w:r w:rsidRPr="007129F9">
        <w:rPr>
          <w:rPrChange w:id="283" w:author="Arya" w:date="2025-03-05T10:20:00Z" w16du:dateUtc="2025-03-05T04:50:00Z">
            <w:rPr>
              <w:b/>
              <w:bCs/>
            </w:rPr>
          </w:rPrChange>
        </w:rPr>
        <w:t>Use AWS Direct Connect for large-scale data transfers</w:t>
      </w:r>
      <w:r w:rsidRPr="007129F9">
        <w:t xml:space="preserve"> [26].</w:t>
      </w:r>
    </w:p>
    <w:p w14:paraId="313E84A9" w14:textId="77777777" w:rsidR="00354D7F" w:rsidRPr="007129F9" w:rsidRDefault="00354D7F" w:rsidP="00354D7F">
      <w:pPr>
        <w:pStyle w:val="NormalBPBHEB"/>
        <w:numPr>
          <w:ilvl w:val="0"/>
          <w:numId w:val="65"/>
        </w:numPr>
      </w:pPr>
      <w:r w:rsidRPr="007129F9">
        <w:rPr>
          <w:rPrChange w:id="284" w:author="Arya" w:date="2025-03-05T10:20:00Z" w16du:dateUtc="2025-03-05T04:50:00Z">
            <w:rPr>
              <w:b/>
              <w:bCs/>
            </w:rPr>
          </w:rPrChange>
        </w:rPr>
        <w:t>Schedule off-peak incremental syncs to optimize costs</w:t>
      </w:r>
      <w:r w:rsidRPr="007129F9">
        <w:t xml:space="preserve"> [27].</w:t>
      </w:r>
    </w:p>
    <w:p w14:paraId="4674055C" w14:textId="77777777" w:rsidR="00354D7F" w:rsidRPr="007129F9" w:rsidRDefault="00354D7F" w:rsidP="00354D7F">
      <w:pPr>
        <w:pStyle w:val="NormalBPBHEB"/>
        <w:numPr>
          <w:ilvl w:val="0"/>
          <w:numId w:val="65"/>
        </w:numPr>
      </w:pPr>
      <w:r w:rsidRPr="007129F9">
        <w:rPr>
          <w:rPrChange w:id="285" w:author="Arya" w:date="2025-03-05T10:20:00Z" w16du:dateUtc="2025-03-05T04:50:00Z">
            <w:rPr>
              <w:b/>
              <w:bCs/>
            </w:rPr>
          </w:rPrChange>
        </w:rPr>
        <w:t>Enable Amazon S3 lifecycle rules for long-term storage optimization</w:t>
      </w:r>
      <w:r w:rsidRPr="007129F9">
        <w:t xml:space="preserve"> [28].</w:t>
      </w:r>
    </w:p>
    <w:p w14:paraId="6BFE7C93" w14:textId="0F61550B" w:rsidR="00354D7F" w:rsidRPr="00354D7F" w:rsidRDefault="00354D7F">
      <w:pPr>
        <w:pStyle w:val="Heading2BPBHEB"/>
        <w:pPrChange w:id="286" w:author="Arya" w:date="2025-03-05T10:18:00Z" w16du:dateUtc="2025-03-05T04:48:00Z">
          <w:pPr>
            <w:pStyle w:val="Heading2"/>
          </w:pPr>
        </w:pPrChange>
      </w:pPr>
      <w:r w:rsidRPr="00354D7F">
        <w:t xml:space="preserve">Case </w:t>
      </w:r>
      <w:ins w:id="287" w:author="Arya" w:date="2025-03-05T10:18:00Z" w16du:dateUtc="2025-03-05T04:48:00Z">
        <w:r w:rsidR="006B2D65">
          <w:t>s</w:t>
        </w:r>
      </w:ins>
      <w:del w:id="288" w:author="Arya" w:date="2025-03-05T10:18:00Z" w16du:dateUtc="2025-03-05T04:48:00Z">
        <w:r w:rsidRPr="00354D7F" w:rsidDel="006B2D65">
          <w:delText>S</w:delText>
        </w:r>
      </w:del>
      <w:r w:rsidRPr="00354D7F">
        <w:t>tudy</w:t>
      </w:r>
    </w:p>
    <w:p w14:paraId="1CFE11A9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Deloitte report</w:t>
      </w:r>
      <w:r w:rsidRPr="00354D7F">
        <w:t xml:space="preserve"> found that </w:t>
      </w:r>
      <w:r w:rsidRPr="00354D7F">
        <w:rPr>
          <w:b/>
          <w:bCs/>
        </w:rPr>
        <w:t>70% of enterprises using AWS DataSync</w:t>
      </w:r>
      <w:r w:rsidRPr="00354D7F">
        <w:t xml:space="preserve"> reduced manual IT intervention by 45% [29].</w:t>
      </w:r>
    </w:p>
    <w:p w14:paraId="224C7F4A" w14:textId="13FEBE6E" w:rsidR="00354D7F" w:rsidRPr="00354D7F" w:rsidRDefault="00354D7F">
      <w:pPr>
        <w:pStyle w:val="Heading1BPBHEB"/>
        <w:pPrChange w:id="289" w:author="Arya" w:date="2025-03-05T10:18:00Z" w16du:dateUtc="2025-03-05T04:48:00Z">
          <w:pPr>
            <w:pStyle w:val="Heading1"/>
          </w:pPr>
        </w:pPrChange>
      </w:pPr>
      <w:r w:rsidRPr="00354D7F">
        <w:t xml:space="preserve">AWS </w:t>
      </w:r>
      <w:ins w:id="290" w:author="Arya" w:date="2025-03-05T10:18:00Z" w16du:dateUtc="2025-03-05T04:48:00Z">
        <w:r w:rsidR="0000443E">
          <w:t>m</w:t>
        </w:r>
      </w:ins>
      <w:del w:id="291" w:author="Arya" w:date="2025-03-05T10:18:00Z" w16du:dateUtc="2025-03-05T04:48:00Z">
        <w:r w:rsidRPr="00354D7F" w:rsidDel="0000443E">
          <w:delText>M</w:delText>
        </w:r>
      </w:del>
      <w:r w:rsidRPr="00354D7F">
        <w:t xml:space="preserve">ainframe </w:t>
      </w:r>
      <w:ins w:id="292" w:author="Arya" w:date="2025-03-05T10:18:00Z" w16du:dateUtc="2025-03-05T04:48:00Z">
        <w:r w:rsidR="0000443E">
          <w:t>m</w:t>
        </w:r>
      </w:ins>
      <w:del w:id="293" w:author="Arya" w:date="2025-03-05T10:18:00Z" w16du:dateUtc="2025-03-05T04:48:00Z">
        <w:r w:rsidRPr="00354D7F" w:rsidDel="0000443E">
          <w:delText>M</w:delText>
        </w:r>
      </w:del>
      <w:r w:rsidRPr="00354D7F">
        <w:t>odernization</w:t>
      </w:r>
    </w:p>
    <w:p w14:paraId="6BBBFA3E" w14:textId="77777777" w:rsidR="00354D7F" w:rsidRPr="00354D7F" w:rsidRDefault="00354D7F" w:rsidP="00354D7F">
      <w:pPr>
        <w:pStyle w:val="NormalBPBHEB"/>
      </w:pPr>
      <w:r w:rsidRPr="00354D7F">
        <w:t xml:space="preserve">AWS Mainframe Modernization provides a structured </w:t>
      </w:r>
      <w:r w:rsidRPr="00354D7F">
        <w:rPr>
          <w:b/>
          <w:bCs/>
        </w:rPr>
        <w:t>migration framework</w:t>
      </w:r>
      <w:r w:rsidRPr="00354D7F">
        <w:t xml:space="preserve"> to transition legacy mainframe applications to </w:t>
      </w:r>
      <w:r w:rsidRPr="00354D7F">
        <w:rPr>
          <w:b/>
          <w:bCs/>
        </w:rPr>
        <w:t>cloud-native architectures</w:t>
      </w:r>
      <w:r w:rsidRPr="00354D7F">
        <w:t xml:space="preserve"> [30].</w:t>
      </w:r>
    </w:p>
    <w:p w14:paraId="257C1DDA" w14:textId="05FA6E45" w:rsidR="00354D7F" w:rsidRPr="00354D7F" w:rsidRDefault="00354D7F">
      <w:pPr>
        <w:pStyle w:val="Heading2BPBHEB"/>
        <w:pPrChange w:id="294" w:author="Arya" w:date="2025-03-05T10:18:00Z" w16du:dateUtc="2025-03-05T04:48:00Z">
          <w:pPr>
            <w:pStyle w:val="Heading2"/>
          </w:pPr>
        </w:pPrChange>
      </w:pPr>
      <w:commentRangeStart w:id="295"/>
      <w:r w:rsidRPr="00354D7F">
        <w:t xml:space="preserve">Key </w:t>
      </w:r>
      <w:ins w:id="296" w:author="Arya" w:date="2025-03-05T10:18:00Z" w16du:dateUtc="2025-03-05T04:48:00Z">
        <w:r w:rsidR="0000443E">
          <w:t>f</w:t>
        </w:r>
      </w:ins>
      <w:del w:id="297" w:author="Arya" w:date="2025-03-05T10:18:00Z" w16du:dateUtc="2025-03-05T04:48:00Z">
        <w:r w:rsidRPr="00354D7F" w:rsidDel="0000443E">
          <w:delText>F</w:delText>
        </w:r>
      </w:del>
      <w:r w:rsidRPr="00354D7F">
        <w:t>eatures</w:t>
      </w:r>
      <w:commentRangeEnd w:id="295"/>
      <w:r w:rsidR="00F52B37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95"/>
      </w:r>
    </w:p>
    <w:p w14:paraId="2591FB74" w14:textId="39965355" w:rsidR="00354D7F" w:rsidRPr="00354D7F" w:rsidRDefault="00354D7F" w:rsidP="00354D7F">
      <w:pPr>
        <w:pStyle w:val="NormalBPBHEB"/>
        <w:numPr>
          <w:ilvl w:val="0"/>
          <w:numId w:val="66"/>
        </w:numPr>
      </w:pPr>
      <w:r w:rsidRPr="00354D7F">
        <w:rPr>
          <w:b/>
          <w:bCs/>
        </w:rPr>
        <w:t>Rehosting (</w:t>
      </w:r>
      <w:del w:id="298" w:author="Arya" w:date="2025-03-05T10:18:00Z" w16du:dateUtc="2025-03-05T04:48:00Z">
        <w:r w:rsidRPr="000005D6" w:rsidDel="000005D6">
          <w:rPr>
            <w:b/>
            <w:bCs/>
            <w:i/>
            <w:iCs/>
            <w:rPrChange w:id="299" w:author="Arya" w:date="2025-03-05T10:19:00Z" w16du:dateUtc="2025-03-05T04:49:00Z">
              <w:rPr>
                <w:b/>
                <w:bCs/>
              </w:rPr>
            </w:rPrChange>
          </w:rPr>
          <w:delText>"</w:delText>
        </w:r>
      </w:del>
      <w:r w:rsidRPr="000005D6">
        <w:rPr>
          <w:b/>
          <w:bCs/>
          <w:i/>
          <w:iCs/>
          <w:rPrChange w:id="300" w:author="Arya" w:date="2025-03-05T10:19:00Z" w16du:dateUtc="2025-03-05T04:49:00Z">
            <w:rPr>
              <w:b/>
              <w:bCs/>
            </w:rPr>
          </w:rPrChange>
        </w:rPr>
        <w:t>Lift-and-Shift</w:t>
      </w:r>
      <w:del w:id="301" w:author="Arya" w:date="2025-03-05T10:19:00Z" w16du:dateUtc="2025-03-05T04:49:00Z">
        <w:r w:rsidRPr="00354D7F" w:rsidDel="000005D6">
          <w:rPr>
            <w:b/>
            <w:bCs/>
          </w:rPr>
          <w:delText>"</w:delText>
        </w:r>
      </w:del>
      <w:r w:rsidRPr="00354D7F">
        <w:rPr>
          <w:b/>
          <w:bCs/>
        </w:rPr>
        <w:t>)</w:t>
      </w:r>
      <w:ins w:id="302" w:author="Arya" w:date="2025-03-05T10:19:00Z" w16du:dateUtc="2025-03-05T04:49:00Z">
        <w:r w:rsidR="000005D6">
          <w:t>:</w:t>
        </w:r>
      </w:ins>
      <w:del w:id="303" w:author="Arya" w:date="2025-03-05T10:19:00Z" w16du:dateUtc="2025-03-05T04:49:00Z">
        <w:r w:rsidRPr="00354D7F" w:rsidDel="000005D6">
          <w:delText xml:space="preserve"> –</w:delText>
        </w:r>
      </w:del>
      <w:r w:rsidRPr="00354D7F">
        <w:t xml:space="preserve"> Migrates mainframe workloads to </w:t>
      </w:r>
      <w:r w:rsidRPr="00354D7F">
        <w:rPr>
          <w:b/>
          <w:bCs/>
        </w:rPr>
        <w:t>Amazon EC2</w:t>
      </w:r>
      <w:r w:rsidRPr="00354D7F">
        <w:t xml:space="preserve"> with minimal code changes [31].</w:t>
      </w:r>
    </w:p>
    <w:p w14:paraId="6C686103" w14:textId="1EA9BF24" w:rsidR="00354D7F" w:rsidRPr="00354D7F" w:rsidRDefault="00354D7F" w:rsidP="00354D7F">
      <w:pPr>
        <w:pStyle w:val="NormalBPBHEB"/>
        <w:numPr>
          <w:ilvl w:val="0"/>
          <w:numId w:val="66"/>
        </w:numPr>
      </w:pPr>
      <w:r w:rsidRPr="00354D7F">
        <w:rPr>
          <w:b/>
          <w:bCs/>
        </w:rPr>
        <w:t xml:space="preserve">Refactoring for Cloud-Native </w:t>
      </w:r>
      <w:ins w:id="304" w:author="Arya" w:date="2025-03-05T10:19:00Z" w16du:dateUtc="2025-03-05T04:49:00Z">
        <w:r w:rsidR="000005D6">
          <w:rPr>
            <w:b/>
            <w:bCs/>
          </w:rPr>
          <w:t>s</w:t>
        </w:r>
      </w:ins>
      <w:del w:id="305" w:author="Arya" w:date="2025-03-05T10:19:00Z" w16du:dateUtc="2025-03-05T04:49:00Z">
        <w:r w:rsidRPr="00354D7F" w:rsidDel="000005D6">
          <w:rPr>
            <w:b/>
            <w:bCs/>
          </w:rPr>
          <w:delText>S</w:delText>
        </w:r>
      </w:del>
      <w:r w:rsidRPr="00354D7F">
        <w:rPr>
          <w:b/>
          <w:bCs/>
        </w:rPr>
        <w:t>ervices</w:t>
      </w:r>
      <w:ins w:id="306" w:author="Arya" w:date="2025-03-05T10:19:00Z" w16du:dateUtc="2025-03-05T04:49:00Z">
        <w:r w:rsidR="000005D6">
          <w:t xml:space="preserve">: </w:t>
        </w:r>
      </w:ins>
      <w:del w:id="307" w:author="Arya" w:date="2025-03-05T10:19:00Z" w16du:dateUtc="2025-03-05T04:49:00Z">
        <w:r w:rsidRPr="00354D7F" w:rsidDel="000005D6">
          <w:delText xml:space="preserve"> – </w:delText>
        </w:r>
      </w:del>
      <w:r w:rsidRPr="00354D7F">
        <w:t xml:space="preserve">Converts monolithic applications into </w:t>
      </w:r>
      <w:r w:rsidRPr="00354D7F">
        <w:rPr>
          <w:b/>
          <w:bCs/>
        </w:rPr>
        <w:t>microservices</w:t>
      </w:r>
      <w:r w:rsidRPr="00354D7F">
        <w:t xml:space="preserve"> using AWS Lambda and Amazon DynamoDB [32].</w:t>
      </w:r>
    </w:p>
    <w:p w14:paraId="7B5EA20D" w14:textId="2D66DB70" w:rsidR="00354D7F" w:rsidRPr="00354D7F" w:rsidRDefault="00354D7F" w:rsidP="00354D7F">
      <w:pPr>
        <w:pStyle w:val="NormalBPBHEB"/>
        <w:numPr>
          <w:ilvl w:val="0"/>
          <w:numId w:val="66"/>
        </w:numPr>
      </w:pPr>
      <w:r w:rsidRPr="00354D7F">
        <w:rPr>
          <w:b/>
          <w:bCs/>
        </w:rPr>
        <w:t xml:space="preserve">Automation &amp; DevOps </w:t>
      </w:r>
      <w:ins w:id="308" w:author="Arya" w:date="2025-03-05T10:19:00Z" w16du:dateUtc="2025-03-05T04:49:00Z">
        <w:r w:rsidR="000005D6">
          <w:rPr>
            <w:b/>
            <w:bCs/>
          </w:rPr>
          <w:t>i</w:t>
        </w:r>
      </w:ins>
      <w:del w:id="309" w:author="Arya" w:date="2025-03-05T10:19:00Z" w16du:dateUtc="2025-03-05T04:49:00Z">
        <w:r w:rsidRPr="00354D7F" w:rsidDel="000005D6">
          <w:rPr>
            <w:b/>
            <w:bCs/>
          </w:rPr>
          <w:delText>I</w:delText>
        </w:r>
      </w:del>
      <w:r w:rsidRPr="00354D7F">
        <w:rPr>
          <w:b/>
          <w:bCs/>
        </w:rPr>
        <w:t>ntegration</w:t>
      </w:r>
      <w:ins w:id="310" w:author="Arya" w:date="2025-03-05T10:19:00Z" w16du:dateUtc="2025-03-05T04:49:00Z">
        <w:r w:rsidR="000005D6">
          <w:t xml:space="preserve">: </w:t>
        </w:r>
      </w:ins>
      <w:del w:id="311" w:author="Arya" w:date="2025-03-05T10:19:00Z" w16du:dateUtc="2025-03-05T04:49:00Z">
        <w:r w:rsidRPr="00354D7F" w:rsidDel="000005D6">
          <w:delText xml:space="preserve"> – </w:delText>
        </w:r>
      </w:del>
      <w:r w:rsidRPr="00354D7F">
        <w:t xml:space="preserve">Implements </w:t>
      </w:r>
      <w:r w:rsidRPr="00354D7F">
        <w:rPr>
          <w:b/>
          <w:bCs/>
        </w:rPr>
        <w:t>CI/CD pipelines</w:t>
      </w:r>
      <w:r w:rsidRPr="00354D7F">
        <w:t xml:space="preserve"> for modernized workloads [33].</w:t>
      </w:r>
    </w:p>
    <w:p w14:paraId="787BD790" w14:textId="515FC045" w:rsidR="00354D7F" w:rsidRPr="00354D7F" w:rsidRDefault="00354D7F">
      <w:pPr>
        <w:pStyle w:val="Heading2BPBHEB"/>
        <w:pPrChange w:id="312" w:author="Arya" w:date="2025-03-05T10:19:00Z" w16du:dateUtc="2025-03-05T04:49:00Z">
          <w:pPr>
            <w:pStyle w:val="Heading2"/>
          </w:pPr>
        </w:pPrChange>
      </w:pPr>
      <w:commentRangeStart w:id="313"/>
      <w:r w:rsidRPr="00354D7F">
        <w:t xml:space="preserve">User </w:t>
      </w:r>
      <w:ins w:id="314" w:author="Arya" w:date="2025-03-05T10:19:00Z" w16du:dateUtc="2025-03-05T04:49:00Z">
        <w:r w:rsidR="001E16AC">
          <w:t>s</w:t>
        </w:r>
      </w:ins>
      <w:del w:id="315" w:author="Arya" w:date="2025-03-05T10:19:00Z" w16du:dateUtc="2025-03-05T04:49:00Z">
        <w:r w:rsidRPr="00354D7F" w:rsidDel="001E16AC">
          <w:delText>S</w:delText>
        </w:r>
      </w:del>
      <w:r w:rsidRPr="00354D7F">
        <w:t>cenarios</w:t>
      </w:r>
      <w:commentRangeEnd w:id="313"/>
      <w:r w:rsidR="007B5632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13"/>
      </w:r>
    </w:p>
    <w:p w14:paraId="42099F7B" w14:textId="1B87712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1: </w:t>
      </w:r>
      <w:r w:rsidRPr="00354D7F">
        <w:t xml:space="preserve">Banking </w:t>
      </w:r>
      <w:ins w:id="316" w:author="Arya" w:date="2025-03-05T10:19:00Z" w16du:dateUtc="2025-03-05T04:49:00Z">
        <w:r w:rsidR="001E16AC">
          <w:t>s</w:t>
        </w:r>
      </w:ins>
      <w:del w:id="317" w:author="Arya" w:date="2025-03-05T10:19:00Z" w16du:dateUtc="2025-03-05T04:49:00Z">
        <w:r w:rsidRPr="00354D7F" w:rsidDel="001E16AC">
          <w:delText>S</w:delText>
        </w:r>
      </w:del>
      <w:r w:rsidRPr="00354D7F">
        <w:t xml:space="preserve">ystem </w:t>
      </w:r>
      <w:ins w:id="318" w:author="Arya" w:date="2025-03-05T10:19:00Z" w16du:dateUtc="2025-03-05T04:49:00Z">
        <w:r w:rsidR="001E16AC">
          <w:t>m</w:t>
        </w:r>
      </w:ins>
      <w:del w:id="319" w:author="Arya" w:date="2025-03-05T10:19:00Z" w16du:dateUtc="2025-03-05T04:49:00Z">
        <w:r w:rsidRPr="00354D7F" w:rsidDel="001E16AC">
          <w:delText>M</w:delText>
        </w:r>
      </w:del>
      <w:r w:rsidRPr="00354D7F">
        <w:t>odernization</w:t>
      </w:r>
    </w:p>
    <w:p w14:paraId="06380861" w14:textId="77777777" w:rsidR="00354D7F" w:rsidRPr="00354D7F" w:rsidRDefault="00354D7F" w:rsidP="00354D7F">
      <w:pPr>
        <w:pStyle w:val="NormalBPBHEB"/>
      </w:pPr>
      <w:r w:rsidRPr="00354D7F">
        <w:t xml:space="preserve">A global bank migrates </w:t>
      </w:r>
      <w:r w:rsidRPr="00354D7F">
        <w:rPr>
          <w:b/>
          <w:bCs/>
        </w:rPr>
        <w:t>COBOL-based</w:t>
      </w:r>
      <w:r w:rsidRPr="00354D7F">
        <w:t xml:space="preserve"> transaction systems to AWS.</w:t>
      </w:r>
    </w:p>
    <w:p w14:paraId="2EA62AC9" w14:textId="0CFD7C40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50% cost reduction, enhanced transaction scalability [34].</w:t>
      </w:r>
    </w:p>
    <w:p w14:paraId="37C427AE" w14:textId="6854F925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 xml:space="preserve">Insurance </w:t>
      </w:r>
      <w:r w:rsidR="007B5632" w:rsidRPr="00354D7F">
        <w:t>claims processing automation</w:t>
      </w:r>
    </w:p>
    <w:p w14:paraId="7B32FCB3" w14:textId="77777777" w:rsidR="00354D7F" w:rsidRPr="00354D7F" w:rsidRDefault="00354D7F" w:rsidP="00354D7F">
      <w:pPr>
        <w:pStyle w:val="NormalBPBHEB"/>
      </w:pPr>
      <w:r w:rsidRPr="00354D7F">
        <w:t xml:space="preserve">An insurance provider </w:t>
      </w:r>
      <w:r w:rsidRPr="00354D7F">
        <w:rPr>
          <w:b/>
          <w:bCs/>
        </w:rPr>
        <w:t>refactors</w:t>
      </w:r>
      <w:r w:rsidRPr="00354D7F">
        <w:t xml:space="preserve"> a mainframe-based </w:t>
      </w:r>
      <w:r w:rsidRPr="00354D7F">
        <w:rPr>
          <w:b/>
          <w:bCs/>
        </w:rPr>
        <w:t>claims system</w:t>
      </w:r>
      <w:r w:rsidRPr="00354D7F">
        <w:t xml:space="preserve"> using </w:t>
      </w:r>
      <w:r w:rsidRPr="00354D7F">
        <w:rPr>
          <w:b/>
          <w:bCs/>
        </w:rPr>
        <w:t>serverless technologies</w:t>
      </w:r>
      <w:r w:rsidRPr="00354D7F">
        <w:t>.</w:t>
      </w:r>
    </w:p>
    <w:p w14:paraId="6E154B99" w14:textId="1CC46FC3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40% faster claims processing, 35% reduced maintenance costs [35].</w:t>
      </w:r>
    </w:p>
    <w:p w14:paraId="42020E10" w14:textId="14058FE2" w:rsidR="00354D7F" w:rsidRPr="00354D7F" w:rsidRDefault="00354D7F">
      <w:pPr>
        <w:pStyle w:val="Heading2BPBHEB"/>
        <w:pPrChange w:id="320" w:author="Arya" w:date="2025-03-05T10:24:00Z" w16du:dateUtc="2025-03-05T04:54:00Z">
          <w:pPr>
            <w:pStyle w:val="Heading2"/>
          </w:pPr>
        </w:pPrChange>
      </w:pPr>
      <w:commentRangeStart w:id="321"/>
      <w:r w:rsidRPr="00354D7F">
        <w:t xml:space="preserve">Best </w:t>
      </w:r>
      <w:ins w:id="322" w:author="Arya" w:date="2025-03-05T10:24:00Z" w16du:dateUtc="2025-03-05T04:54:00Z">
        <w:r w:rsidR="00B613C8">
          <w:t>p</w:t>
        </w:r>
      </w:ins>
      <w:del w:id="323" w:author="Arya" w:date="2025-03-05T10:24:00Z" w16du:dateUtc="2025-03-05T04:54:00Z">
        <w:r w:rsidRPr="00354D7F" w:rsidDel="00B613C8">
          <w:delText>P</w:delText>
        </w:r>
      </w:del>
      <w:r w:rsidRPr="00354D7F">
        <w:t>ractices</w:t>
      </w:r>
      <w:commentRangeEnd w:id="321"/>
      <w:r w:rsidR="004176B6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21"/>
      </w:r>
    </w:p>
    <w:p w14:paraId="63E261CA" w14:textId="77777777" w:rsidR="00354D7F" w:rsidRPr="00354D7F" w:rsidRDefault="00354D7F">
      <w:pPr>
        <w:pStyle w:val="NormalBPBHEB"/>
        <w:numPr>
          <w:ilvl w:val="0"/>
          <w:numId w:val="76"/>
        </w:numPr>
        <w:pPrChange w:id="324" w:author="Arya" w:date="2025-03-05T10:24:00Z" w16du:dateUtc="2025-03-05T04:54:00Z">
          <w:pPr>
            <w:pStyle w:val="NormalBPBHEB"/>
            <w:numPr>
              <w:numId w:val="67"/>
            </w:numPr>
            <w:tabs>
              <w:tab w:val="num" w:pos="720"/>
            </w:tabs>
            <w:ind w:left="720" w:hanging="360"/>
          </w:pPr>
        </w:pPrChange>
      </w:pPr>
      <w:r w:rsidRPr="00354D7F">
        <w:t>Use AWS Migration Evaluator for cost-benefit analysis [36].</w:t>
      </w:r>
    </w:p>
    <w:p w14:paraId="7ECE6463" w14:textId="77777777" w:rsidR="00354D7F" w:rsidRPr="00354D7F" w:rsidRDefault="00354D7F">
      <w:pPr>
        <w:pStyle w:val="NormalBPBHEB"/>
        <w:numPr>
          <w:ilvl w:val="0"/>
          <w:numId w:val="76"/>
        </w:numPr>
        <w:pPrChange w:id="325" w:author="Arya" w:date="2025-03-05T10:24:00Z" w16du:dateUtc="2025-03-05T04:54:00Z">
          <w:pPr>
            <w:pStyle w:val="NormalBPBHEB"/>
            <w:numPr>
              <w:numId w:val="67"/>
            </w:numPr>
            <w:tabs>
              <w:tab w:val="num" w:pos="720"/>
            </w:tabs>
            <w:ind w:left="720" w:hanging="360"/>
          </w:pPr>
        </w:pPrChange>
      </w:pPr>
      <w:r w:rsidRPr="00354D7F">
        <w:t>Refactor gradually instead of all at once [37].</w:t>
      </w:r>
    </w:p>
    <w:p w14:paraId="4EEE1A48" w14:textId="77777777" w:rsidR="00354D7F" w:rsidRPr="00354D7F" w:rsidRDefault="00354D7F">
      <w:pPr>
        <w:pStyle w:val="NormalBPBHEB"/>
        <w:numPr>
          <w:ilvl w:val="0"/>
          <w:numId w:val="76"/>
        </w:numPr>
        <w:pPrChange w:id="326" w:author="Arya" w:date="2025-03-05T10:24:00Z" w16du:dateUtc="2025-03-05T04:54:00Z">
          <w:pPr>
            <w:pStyle w:val="NormalBPBHEB"/>
            <w:numPr>
              <w:numId w:val="67"/>
            </w:numPr>
            <w:tabs>
              <w:tab w:val="num" w:pos="720"/>
            </w:tabs>
            <w:ind w:left="720" w:hanging="360"/>
          </w:pPr>
        </w:pPrChange>
      </w:pPr>
      <w:r w:rsidRPr="00354D7F">
        <w:t>Leverage AWS DevOps tools for automated deployment [38].</w:t>
      </w:r>
    </w:p>
    <w:p w14:paraId="1F7320CA" w14:textId="40BECC7D" w:rsidR="00354D7F" w:rsidRPr="00354D7F" w:rsidRDefault="00354D7F">
      <w:pPr>
        <w:pStyle w:val="Heading2BPBHEB"/>
        <w:pPrChange w:id="327" w:author="Arya" w:date="2025-03-05T10:24:00Z" w16du:dateUtc="2025-03-05T04:54:00Z">
          <w:pPr>
            <w:pStyle w:val="Heading2"/>
          </w:pPr>
        </w:pPrChange>
      </w:pPr>
      <w:r w:rsidRPr="00354D7F">
        <w:t xml:space="preserve">Case </w:t>
      </w:r>
      <w:ins w:id="328" w:author="Arya" w:date="2025-03-05T10:24:00Z" w16du:dateUtc="2025-03-05T04:54:00Z">
        <w:r w:rsidR="004176B6">
          <w:t>s</w:t>
        </w:r>
      </w:ins>
      <w:del w:id="329" w:author="Arya" w:date="2025-03-05T10:24:00Z" w16du:dateUtc="2025-03-05T04:54:00Z">
        <w:r w:rsidRPr="00354D7F" w:rsidDel="004176B6">
          <w:delText>S</w:delText>
        </w:r>
      </w:del>
      <w:r w:rsidRPr="00354D7F">
        <w:t>tudy</w:t>
      </w:r>
    </w:p>
    <w:p w14:paraId="1EBD96B0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McKinsey report</w:t>
      </w:r>
      <w:r w:rsidRPr="00354D7F">
        <w:t xml:space="preserve"> found that businesses using </w:t>
      </w:r>
      <w:r w:rsidRPr="00354D7F">
        <w:rPr>
          <w:b/>
          <w:bCs/>
        </w:rPr>
        <w:t>AWS Mainframe Modernization</w:t>
      </w:r>
      <w:r w:rsidRPr="00354D7F">
        <w:t xml:space="preserve"> </w:t>
      </w:r>
      <w:r w:rsidRPr="00354D7F">
        <w:rPr>
          <w:b/>
          <w:bCs/>
        </w:rPr>
        <w:t>cut deployment cycles by 50%</w:t>
      </w:r>
      <w:r w:rsidRPr="00354D7F">
        <w:t xml:space="preserve"> [39].</w:t>
      </w:r>
    </w:p>
    <w:p w14:paraId="4CB5FEC7" w14:textId="16B7EF02" w:rsidR="00354D7F" w:rsidRPr="00354D7F" w:rsidRDefault="00354D7F">
      <w:pPr>
        <w:pStyle w:val="Heading1BPBHEB"/>
        <w:pPrChange w:id="330" w:author="Arya" w:date="2025-03-05T10:24:00Z" w16du:dateUtc="2025-03-05T04:54:00Z">
          <w:pPr>
            <w:pStyle w:val="Heading1"/>
          </w:pPr>
        </w:pPrChange>
      </w:pPr>
      <w:r w:rsidRPr="00354D7F">
        <w:t xml:space="preserve">AWS </w:t>
      </w:r>
      <w:ins w:id="331" w:author="Arya" w:date="2025-03-05T10:24:00Z" w16du:dateUtc="2025-03-05T04:54:00Z">
        <w:r w:rsidR="004176B6">
          <w:t>m</w:t>
        </w:r>
      </w:ins>
      <w:del w:id="332" w:author="Arya" w:date="2025-03-05T10:24:00Z" w16du:dateUtc="2025-03-05T04:54:00Z">
        <w:r w:rsidRPr="00354D7F" w:rsidDel="004176B6">
          <w:delText>M</w:delText>
        </w:r>
      </w:del>
      <w:r w:rsidRPr="00354D7F">
        <w:t xml:space="preserve">igration </w:t>
      </w:r>
      <w:ins w:id="333" w:author="Arya" w:date="2025-03-05T10:24:00Z" w16du:dateUtc="2025-03-05T04:54:00Z">
        <w:r w:rsidR="004176B6">
          <w:t>h</w:t>
        </w:r>
      </w:ins>
      <w:del w:id="334" w:author="Arya" w:date="2025-03-05T10:24:00Z" w16du:dateUtc="2025-03-05T04:54:00Z">
        <w:r w:rsidRPr="00354D7F" w:rsidDel="004176B6">
          <w:delText>H</w:delText>
        </w:r>
      </w:del>
      <w:r w:rsidRPr="00354D7F">
        <w:t>ub</w:t>
      </w:r>
    </w:p>
    <w:p w14:paraId="7CFC0203" w14:textId="77777777" w:rsidR="00354D7F" w:rsidRPr="00354D7F" w:rsidRDefault="00354D7F" w:rsidP="00354D7F">
      <w:pPr>
        <w:pStyle w:val="NormalBPBHEB"/>
      </w:pPr>
      <w:r w:rsidRPr="00354D7F">
        <w:t xml:space="preserve">AWS Migration Hub provides </w:t>
      </w:r>
      <w:r w:rsidRPr="00354D7F">
        <w:rPr>
          <w:b/>
          <w:bCs/>
        </w:rPr>
        <w:t>centralized tracking</w:t>
      </w:r>
      <w:r w:rsidRPr="00354D7F">
        <w:t xml:space="preserve"> of migration projects, </w:t>
      </w:r>
      <w:r w:rsidRPr="00354D7F">
        <w:rPr>
          <w:b/>
          <w:bCs/>
        </w:rPr>
        <w:t>visibility</w:t>
      </w:r>
      <w:r w:rsidRPr="00354D7F">
        <w:t xml:space="preserve"> into dependencies, and </w:t>
      </w:r>
      <w:r w:rsidRPr="00354D7F">
        <w:rPr>
          <w:b/>
          <w:bCs/>
        </w:rPr>
        <w:t>real-time migration progress</w:t>
      </w:r>
      <w:r w:rsidRPr="00354D7F">
        <w:t xml:space="preserve"> [40].</w:t>
      </w:r>
    </w:p>
    <w:p w14:paraId="6AE6389B" w14:textId="24A88E96" w:rsidR="00354D7F" w:rsidRPr="00354D7F" w:rsidRDefault="00354D7F">
      <w:pPr>
        <w:pStyle w:val="Heading2BPBHEB"/>
        <w:pPrChange w:id="335" w:author="Arya" w:date="2025-03-05T10:25:00Z" w16du:dateUtc="2025-03-05T04:55:00Z">
          <w:pPr>
            <w:pStyle w:val="Heading2"/>
          </w:pPr>
        </w:pPrChange>
      </w:pPr>
      <w:commentRangeStart w:id="336"/>
      <w:r w:rsidRPr="00354D7F">
        <w:t xml:space="preserve">Key </w:t>
      </w:r>
      <w:ins w:id="337" w:author="Arya" w:date="2025-03-05T10:24:00Z" w16du:dateUtc="2025-03-05T04:54:00Z">
        <w:r w:rsidR="005F1FBD">
          <w:t>f</w:t>
        </w:r>
      </w:ins>
      <w:del w:id="338" w:author="Arya" w:date="2025-03-05T10:24:00Z" w16du:dateUtc="2025-03-05T04:54:00Z">
        <w:r w:rsidRPr="00354D7F" w:rsidDel="005F1FBD">
          <w:delText>F</w:delText>
        </w:r>
      </w:del>
      <w:r w:rsidRPr="00354D7F">
        <w:t>eatures</w:t>
      </w:r>
      <w:commentRangeEnd w:id="336"/>
      <w:r w:rsidR="00D7243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36"/>
      </w:r>
    </w:p>
    <w:p w14:paraId="1D16748B" w14:textId="1A9A3760" w:rsidR="00354D7F" w:rsidRPr="00354D7F" w:rsidRDefault="00354D7F" w:rsidP="00354D7F">
      <w:pPr>
        <w:pStyle w:val="NormalBPBHEB"/>
        <w:numPr>
          <w:ilvl w:val="0"/>
          <w:numId w:val="68"/>
        </w:numPr>
      </w:pPr>
      <w:r w:rsidRPr="00354D7F">
        <w:rPr>
          <w:b/>
          <w:bCs/>
        </w:rPr>
        <w:t xml:space="preserve">Unified </w:t>
      </w:r>
      <w:ins w:id="339" w:author="Arya" w:date="2025-03-05T10:46:00Z" w16du:dateUtc="2025-03-05T05:16:00Z">
        <w:r w:rsidR="001B367A">
          <w:rPr>
            <w:b/>
            <w:bCs/>
          </w:rPr>
          <w:t>m</w:t>
        </w:r>
      </w:ins>
      <w:del w:id="340" w:author="Arya" w:date="2025-03-05T10:46:00Z" w16du:dateUtc="2025-03-05T05:16:00Z">
        <w:r w:rsidRPr="00354D7F" w:rsidDel="001B367A">
          <w:rPr>
            <w:b/>
            <w:bCs/>
          </w:rPr>
          <w:delText>M</w:delText>
        </w:r>
      </w:del>
      <w:r w:rsidRPr="00354D7F">
        <w:rPr>
          <w:b/>
          <w:bCs/>
        </w:rPr>
        <w:t xml:space="preserve">igration </w:t>
      </w:r>
      <w:ins w:id="341" w:author="Arya" w:date="2025-03-05T10:46:00Z" w16du:dateUtc="2025-03-05T05:16:00Z">
        <w:r w:rsidR="001B367A">
          <w:rPr>
            <w:b/>
            <w:bCs/>
          </w:rPr>
          <w:t>d</w:t>
        </w:r>
      </w:ins>
      <w:del w:id="342" w:author="Arya" w:date="2025-03-05T10:46:00Z" w16du:dateUtc="2025-03-05T05:16:00Z">
        <w:r w:rsidRPr="00354D7F" w:rsidDel="001B367A">
          <w:rPr>
            <w:b/>
            <w:bCs/>
          </w:rPr>
          <w:delText>D</w:delText>
        </w:r>
      </w:del>
      <w:r w:rsidRPr="00354D7F">
        <w:rPr>
          <w:b/>
          <w:bCs/>
        </w:rPr>
        <w:t>ashboard</w:t>
      </w:r>
      <w:ins w:id="343" w:author="Arya" w:date="2025-03-05T10:47:00Z" w16du:dateUtc="2025-03-05T05:17:00Z">
        <w:r w:rsidR="006909C4">
          <w:t xml:space="preserve">: </w:t>
        </w:r>
      </w:ins>
      <w:del w:id="344" w:author="Arya" w:date="2025-03-05T10:47:00Z" w16du:dateUtc="2025-03-05T05:17:00Z">
        <w:r w:rsidRPr="00354D7F" w:rsidDel="006909C4">
          <w:delText xml:space="preserve"> – </w:delText>
        </w:r>
      </w:del>
      <w:r w:rsidRPr="00354D7F">
        <w:t>Monitors status, dependencies, and readiness [41].</w:t>
      </w:r>
    </w:p>
    <w:p w14:paraId="0181B112" w14:textId="1D7D724A" w:rsidR="00354D7F" w:rsidRPr="00354D7F" w:rsidRDefault="00354D7F" w:rsidP="00354D7F">
      <w:pPr>
        <w:pStyle w:val="NormalBPBHEB"/>
        <w:numPr>
          <w:ilvl w:val="0"/>
          <w:numId w:val="68"/>
        </w:numPr>
      </w:pPr>
      <w:r w:rsidRPr="00354D7F">
        <w:rPr>
          <w:b/>
          <w:bCs/>
        </w:rPr>
        <w:t xml:space="preserve">Integration with AWS </w:t>
      </w:r>
      <w:ins w:id="345" w:author="Arya" w:date="2025-03-05T10:46:00Z" w16du:dateUtc="2025-03-05T05:16:00Z">
        <w:r w:rsidR="00C631EB">
          <w:rPr>
            <w:b/>
            <w:bCs/>
          </w:rPr>
          <w:t>m</w:t>
        </w:r>
      </w:ins>
      <w:del w:id="346" w:author="Arya" w:date="2025-03-05T10:46:00Z" w16du:dateUtc="2025-03-05T05:16:00Z">
        <w:r w:rsidRPr="00354D7F" w:rsidDel="00C631EB">
          <w:rPr>
            <w:b/>
            <w:bCs/>
          </w:rPr>
          <w:delText>M</w:delText>
        </w:r>
      </w:del>
      <w:r w:rsidRPr="00354D7F">
        <w:rPr>
          <w:b/>
          <w:bCs/>
        </w:rPr>
        <w:t xml:space="preserve">igration </w:t>
      </w:r>
      <w:ins w:id="347" w:author="Arya" w:date="2025-03-05T10:46:00Z" w16du:dateUtc="2025-03-05T05:16:00Z">
        <w:r w:rsidR="00C631EB">
          <w:rPr>
            <w:b/>
            <w:bCs/>
          </w:rPr>
          <w:t>s</w:t>
        </w:r>
      </w:ins>
      <w:del w:id="348" w:author="Arya" w:date="2025-03-05T10:46:00Z" w16du:dateUtc="2025-03-05T05:16:00Z">
        <w:r w:rsidRPr="00354D7F" w:rsidDel="00C631EB">
          <w:rPr>
            <w:b/>
            <w:bCs/>
          </w:rPr>
          <w:delText>S</w:delText>
        </w:r>
      </w:del>
      <w:r w:rsidRPr="00354D7F">
        <w:rPr>
          <w:b/>
          <w:bCs/>
        </w:rPr>
        <w:t>ervices</w:t>
      </w:r>
      <w:ins w:id="349" w:author="Arya" w:date="2025-03-05T10:47:00Z" w16du:dateUtc="2025-03-05T05:17:00Z">
        <w:r w:rsidR="006909C4">
          <w:t>:</w:t>
        </w:r>
      </w:ins>
      <w:del w:id="350" w:author="Arya" w:date="2025-03-05T10:47:00Z" w16du:dateUtc="2025-03-05T05:17:00Z">
        <w:r w:rsidRPr="00354D7F" w:rsidDel="006909C4">
          <w:delText xml:space="preserve"> –</w:delText>
        </w:r>
      </w:del>
      <w:r w:rsidRPr="00354D7F">
        <w:t xml:space="preserve"> Works with AWS DMS, AWS MGN, and AWS SMS [42].</w:t>
      </w:r>
    </w:p>
    <w:p w14:paraId="6772B855" w14:textId="4BBDB8BF" w:rsidR="00354D7F" w:rsidRPr="00354D7F" w:rsidRDefault="00354D7F" w:rsidP="00354D7F">
      <w:pPr>
        <w:pStyle w:val="NormalBPBHEB"/>
        <w:numPr>
          <w:ilvl w:val="0"/>
          <w:numId w:val="68"/>
        </w:numPr>
      </w:pPr>
      <w:r w:rsidRPr="00354D7F">
        <w:rPr>
          <w:b/>
          <w:bCs/>
        </w:rPr>
        <w:t xml:space="preserve">Customizable </w:t>
      </w:r>
      <w:ins w:id="351" w:author="Arya" w:date="2025-03-05T10:46:00Z" w16du:dateUtc="2025-03-05T05:16:00Z">
        <w:r w:rsidR="00C631EB">
          <w:rPr>
            <w:b/>
            <w:bCs/>
          </w:rPr>
          <w:t>w</w:t>
        </w:r>
      </w:ins>
      <w:del w:id="352" w:author="Arya" w:date="2025-03-05T10:46:00Z" w16du:dateUtc="2025-03-05T05:16:00Z">
        <w:r w:rsidRPr="00354D7F" w:rsidDel="00C631EB">
          <w:rPr>
            <w:b/>
            <w:bCs/>
          </w:rPr>
          <w:delText>W</w:delText>
        </w:r>
      </w:del>
      <w:r w:rsidRPr="00354D7F">
        <w:rPr>
          <w:b/>
          <w:bCs/>
        </w:rPr>
        <w:t>orkflows</w:t>
      </w:r>
      <w:ins w:id="353" w:author="Arya" w:date="2025-03-05T10:47:00Z" w16du:dateUtc="2025-03-05T05:17:00Z">
        <w:r w:rsidR="006909C4">
          <w:t>:</w:t>
        </w:r>
      </w:ins>
      <w:del w:id="354" w:author="Arya" w:date="2025-03-05T10:47:00Z" w16du:dateUtc="2025-03-05T05:17:00Z">
        <w:r w:rsidRPr="00354D7F" w:rsidDel="006909C4">
          <w:delText xml:space="preserve"> –</w:delText>
        </w:r>
      </w:del>
      <w:r w:rsidRPr="00354D7F">
        <w:t xml:space="preserve"> Enables phased migration strategies [43].</w:t>
      </w:r>
    </w:p>
    <w:p w14:paraId="371688F2" w14:textId="7F029923" w:rsidR="00354D7F" w:rsidRPr="004D0E6C" w:rsidRDefault="00354D7F">
      <w:pPr>
        <w:pStyle w:val="Heading2BPBHEB"/>
        <w:rPr>
          <w:lang w:val="it-IT"/>
        </w:rPr>
        <w:pPrChange w:id="355" w:author="Arya" w:date="2025-03-05T10:47:00Z" w16du:dateUtc="2025-03-05T05:17:00Z">
          <w:pPr>
            <w:pStyle w:val="Heading2"/>
          </w:pPr>
        </w:pPrChange>
      </w:pPr>
      <w:commentRangeStart w:id="356"/>
      <w:r w:rsidRPr="004D0E6C">
        <w:rPr>
          <w:lang w:val="it-IT"/>
        </w:rPr>
        <w:t xml:space="preserve">User </w:t>
      </w:r>
      <w:ins w:id="357" w:author="Arya" w:date="2025-03-05T10:47:00Z" w16du:dateUtc="2025-03-05T05:17:00Z">
        <w:r w:rsidR="0038424A">
          <w:rPr>
            <w:lang w:val="it-IT"/>
          </w:rPr>
          <w:t>s</w:t>
        </w:r>
      </w:ins>
      <w:del w:id="358" w:author="Arya" w:date="2025-03-05T10:47:00Z" w16du:dateUtc="2025-03-05T05:17:00Z">
        <w:r w:rsidRPr="004D0E6C" w:rsidDel="0038424A">
          <w:rPr>
            <w:lang w:val="it-IT"/>
          </w:rPr>
          <w:delText>S</w:delText>
        </w:r>
      </w:del>
      <w:r w:rsidRPr="004D0E6C">
        <w:rPr>
          <w:lang w:val="it-IT"/>
        </w:rPr>
        <w:t>cenarios</w:t>
      </w:r>
      <w:commentRangeEnd w:id="356"/>
      <w:r w:rsidR="003A3F5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56"/>
      </w:r>
    </w:p>
    <w:p w14:paraId="769078B6" w14:textId="31926292" w:rsidR="00354D7F" w:rsidRPr="004D0E6C" w:rsidRDefault="00354D7F" w:rsidP="00354D7F">
      <w:pPr>
        <w:pStyle w:val="NormalBPBHEB"/>
        <w:rPr>
          <w:b/>
          <w:bCs/>
          <w:lang w:val="it-IT"/>
        </w:rPr>
      </w:pPr>
      <w:r w:rsidRPr="004D0E6C">
        <w:rPr>
          <w:b/>
          <w:bCs/>
          <w:lang w:val="it-IT"/>
        </w:rPr>
        <w:t xml:space="preserve">Scenario 1: </w:t>
      </w:r>
      <w:r w:rsidRPr="004D0E6C">
        <w:rPr>
          <w:lang w:val="it-IT"/>
        </w:rPr>
        <w:t>Large-</w:t>
      </w:r>
      <w:r w:rsidR="00603D1F" w:rsidRPr="004D0E6C">
        <w:rPr>
          <w:lang w:val="it-IT"/>
        </w:rPr>
        <w:t>scale data center consolidation</w:t>
      </w:r>
    </w:p>
    <w:p w14:paraId="1F73E54A" w14:textId="77777777" w:rsidR="00354D7F" w:rsidRPr="00354D7F" w:rsidRDefault="00354D7F" w:rsidP="00354D7F">
      <w:pPr>
        <w:pStyle w:val="NormalBPBHEB"/>
      </w:pPr>
      <w:r w:rsidRPr="00354D7F">
        <w:t xml:space="preserve">A global retailer consolidates </w:t>
      </w:r>
      <w:r w:rsidRPr="00354D7F">
        <w:rPr>
          <w:b/>
          <w:bCs/>
        </w:rPr>
        <w:t>multiple regional data centers</w:t>
      </w:r>
      <w:r w:rsidRPr="00354D7F">
        <w:t xml:space="preserve"> into AWS.</w:t>
      </w:r>
    </w:p>
    <w:p w14:paraId="3C30156F" w14:textId="282B367E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30% cost reduction, 99.9% migration uptime [44].</w:t>
      </w:r>
    </w:p>
    <w:p w14:paraId="1BB31D17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>Multi-Application Migration for Enterprises</w:t>
      </w:r>
    </w:p>
    <w:p w14:paraId="416FC60F" w14:textId="77777777" w:rsidR="00354D7F" w:rsidRPr="00354D7F" w:rsidRDefault="00354D7F" w:rsidP="00354D7F">
      <w:pPr>
        <w:pStyle w:val="NormalBPBHEB"/>
      </w:pPr>
      <w:r w:rsidRPr="00354D7F">
        <w:t xml:space="preserve">A financial institution moves </w:t>
      </w:r>
      <w:r w:rsidRPr="00354D7F">
        <w:rPr>
          <w:b/>
          <w:bCs/>
        </w:rPr>
        <w:t>200+ applications</w:t>
      </w:r>
      <w:r w:rsidRPr="00354D7F">
        <w:t xml:space="preserve"> to AWS while tracking dependencies.</w:t>
      </w:r>
    </w:p>
    <w:p w14:paraId="780E0AF5" w14:textId="64B49F2A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</w:t>
      </w:r>
      <w:r w:rsidRPr="00354D7F">
        <w:rPr>
          <w:b/>
          <w:bCs/>
        </w:rPr>
        <w:t>40% fewer migration errors</w:t>
      </w:r>
      <w:r w:rsidRPr="00354D7F">
        <w:t>, optimized resource allocation [45].</w:t>
      </w:r>
    </w:p>
    <w:p w14:paraId="4DC74D38" w14:textId="5CA9B2E6" w:rsidR="00354D7F" w:rsidRPr="00354D7F" w:rsidRDefault="00354D7F">
      <w:pPr>
        <w:pStyle w:val="Heading2BPBHEB"/>
        <w:pPrChange w:id="359" w:author="Arya" w:date="2025-03-05T10:49:00Z" w16du:dateUtc="2025-03-05T05:19:00Z">
          <w:pPr>
            <w:pStyle w:val="Heading2"/>
          </w:pPr>
        </w:pPrChange>
      </w:pPr>
      <w:commentRangeStart w:id="360"/>
      <w:r w:rsidRPr="00354D7F">
        <w:t xml:space="preserve">Best </w:t>
      </w:r>
      <w:ins w:id="361" w:author="Arya" w:date="2025-03-05T10:49:00Z" w16du:dateUtc="2025-03-05T05:19:00Z">
        <w:r w:rsidR="00837F37">
          <w:t>p</w:t>
        </w:r>
      </w:ins>
      <w:del w:id="362" w:author="Arya" w:date="2025-03-05T10:49:00Z" w16du:dateUtc="2025-03-05T05:19:00Z">
        <w:r w:rsidRPr="00354D7F" w:rsidDel="00837F37">
          <w:delText>P</w:delText>
        </w:r>
      </w:del>
      <w:r w:rsidRPr="00354D7F">
        <w:t>ractices</w:t>
      </w:r>
      <w:commentRangeEnd w:id="360"/>
      <w:r w:rsidR="0042022A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60"/>
      </w:r>
    </w:p>
    <w:p w14:paraId="71EA2CB1" w14:textId="77777777" w:rsidR="00354D7F" w:rsidRPr="00354D7F" w:rsidRDefault="00354D7F">
      <w:pPr>
        <w:pStyle w:val="NormalBPBHEB"/>
        <w:numPr>
          <w:ilvl w:val="0"/>
          <w:numId w:val="77"/>
        </w:numPr>
        <w:pPrChange w:id="363" w:author="Arya" w:date="2025-03-05T10:49:00Z" w16du:dateUtc="2025-03-05T05:19:00Z">
          <w:pPr>
            <w:pStyle w:val="NormalBPBHEB"/>
            <w:numPr>
              <w:numId w:val="69"/>
            </w:numPr>
            <w:tabs>
              <w:tab w:val="num" w:pos="720"/>
            </w:tabs>
            <w:ind w:left="720" w:hanging="360"/>
          </w:pPr>
        </w:pPrChange>
      </w:pPr>
      <w:r w:rsidRPr="00354D7F">
        <w:t>Conduct migration readiness assessments before launching [46].</w:t>
      </w:r>
    </w:p>
    <w:p w14:paraId="3FC169DA" w14:textId="77777777" w:rsidR="00354D7F" w:rsidRPr="00354D7F" w:rsidRDefault="00354D7F">
      <w:pPr>
        <w:pStyle w:val="NormalBPBHEB"/>
        <w:numPr>
          <w:ilvl w:val="0"/>
          <w:numId w:val="77"/>
        </w:numPr>
        <w:pPrChange w:id="364" w:author="Arya" w:date="2025-03-05T10:49:00Z" w16du:dateUtc="2025-03-05T05:19:00Z">
          <w:pPr>
            <w:pStyle w:val="NormalBPBHEB"/>
            <w:numPr>
              <w:numId w:val="69"/>
            </w:numPr>
            <w:tabs>
              <w:tab w:val="num" w:pos="720"/>
            </w:tabs>
            <w:ind w:left="720" w:hanging="360"/>
          </w:pPr>
        </w:pPrChange>
      </w:pPr>
      <w:r w:rsidRPr="00354D7F">
        <w:t>Use AWS Migration Evaluator for cost analysis [47].</w:t>
      </w:r>
    </w:p>
    <w:p w14:paraId="7A06AB3B" w14:textId="77777777" w:rsidR="00354D7F" w:rsidRPr="00354D7F" w:rsidRDefault="00354D7F">
      <w:pPr>
        <w:pStyle w:val="NormalBPBHEB"/>
        <w:numPr>
          <w:ilvl w:val="0"/>
          <w:numId w:val="77"/>
        </w:numPr>
        <w:pPrChange w:id="365" w:author="Arya" w:date="2025-03-05T10:49:00Z" w16du:dateUtc="2025-03-05T05:19:00Z">
          <w:pPr>
            <w:pStyle w:val="NormalBPBHEB"/>
            <w:numPr>
              <w:numId w:val="69"/>
            </w:numPr>
            <w:tabs>
              <w:tab w:val="num" w:pos="720"/>
            </w:tabs>
            <w:ind w:left="720" w:hanging="360"/>
          </w:pPr>
        </w:pPrChange>
      </w:pPr>
      <w:r w:rsidRPr="00354D7F">
        <w:t>Monitor progress with AWS CloudWatch [48].</w:t>
      </w:r>
    </w:p>
    <w:p w14:paraId="6CE3EADF" w14:textId="1284C8CF" w:rsidR="00354D7F" w:rsidRPr="00354D7F" w:rsidRDefault="00354D7F">
      <w:pPr>
        <w:pStyle w:val="Heading2BPBHEB"/>
        <w:pPrChange w:id="366" w:author="Arya" w:date="2025-03-05T10:49:00Z" w16du:dateUtc="2025-03-05T05:19:00Z">
          <w:pPr>
            <w:pStyle w:val="Heading2"/>
          </w:pPr>
        </w:pPrChange>
      </w:pPr>
      <w:r w:rsidRPr="00354D7F">
        <w:t xml:space="preserve">Case </w:t>
      </w:r>
      <w:ins w:id="367" w:author="Arya" w:date="2025-03-05T10:49:00Z" w16du:dateUtc="2025-03-05T05:19:00Z">
        <w:r w:rsidR="008B66B6">
          <w:t>s</w:t>
        </w:r>
      </w:ins>
      <w:del w:id="368" w:author="Arya" w:date="2025-03-05T10:49:00Z" w16du:dateUtc="2025-03-05T05:19:00Z">
        <w:r w:rsidRPr="00354D7F" w:rsidDel="008B66B6">
          <w:delText>S</w:delText>
        </w:r>
      </w:del>
      <w:r w:rsidRPr="00354D7F">
        <w:t>tudy</w:t>
      </w:r>
    </w:p>
    <w:p w14:paraId="7EB65156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Deloitte study</w:t>
      </w:r>
      <w:r w:rsidRPr="00354D7F">
        <w:t xml:space="preserve"> found that </w:t>
      </w:r>
      <w:r w:rsidRPr="00354D7F">
        <w:rPr>
          <w:b/>
          <w:bCs/>
        </w:rPr>
        <w:t>90% of enterprises using AWS Migration Hub</w:t>
      </w:r>
      <w:r w:rsidRPr="00354D7F">
        <w:t xml:space="preserve"> reduced migration delays [49].</w:t>
      </w:r>
    </w:p>
    <w:p w14:paraId="526BE8AD" w14:textId="571E868D" w:rsidR="00354D7F" w:rsidRPr="00354D7F" w:rsidRDefault="00354D7F">
      <w:pPr>
        <w:pStyle w:val="Heading1BPBHEB"/>
        <w:pPrChange w:id="369" w:author="Arya" w:date="2025-03-05T10:50:00Z" w16du:dateUtc="2025-03-05T05:20:00Z">
          <w:pPr>
            <w:pStyle w:val="Heading1"/>
          </w:pPr>
        </w:pPrChange>
      </w:pPr>
      <w:r w:rsidRPr="00354D7F">
        <w:t xml:space="preserve">AWS </w:t>
      </w:r>
      <w:ins w:id="370" w:author="Arya" w:date="2025-03-05T10:50:00Z" w16du:dateUtc="2025-03-05T05:20:00Z">
        <w:r w:rsidR="00726471">
          <w:t>t</w:t>
        </w:r>
      </w:ins>
      <w:del w:id="371" w:author="Arya" w:date="2025-03-05T10:50:00Z" w16du:dateUtc="2025-03-05T05:20:00Z">
        <w:r w:rsidRPr="00354D7F" w:rsidDel="00726471">
          <w:delText>T</w:delText>
        </w:r>
      </w:del>
      <w:r w:rsidRPr="00354D7F">
        <w:t xml:space="preserve">ransfer </w:t>
      </w:r>
      <w:ins w:id="372" w:author="Arya" w:date="2025-03-05T10:50:00Z" w16du:dateUtc="2025-03-05T05:20:00Z">
        <w:r w:rsidR="00726471">
          <w:t>f</w:t>
        </w:r>
      </w:ins>
      <w:del w:id="373" w:author="Arya" w:date="2025-03-05T10:50:00Z" w16du:dateUtc="2025-03-05T05:20:00Z">
        <w:r w:rsidRPr="00354D7F" w:rsidDel="00726471">
          <w:delText>F</w:delText>
        </w:r>
      </w:del>
      <w:r w:rsidRPr="00354D7F">
        <w:t>amily</w:t>
      </w:r>
    </w:p>
    <w:p w14:paraId="10CA1403" w14:textId="77777777" w:rsidR="00354D7F" w:rsidRPr="00354D7F" w:rsidRDefault="00354D7F" w:rsidP="00354D7F">
      <w:pPr>
        <w:pStyle w:val="NormalBPBHEB"/>
      </w:pPr>
      <w:r w:rsidRPr="00354D7F">
        <w:t xml:space="preserve">AWS Transfer Family offers </w:t>
      </w:r>
      <w:r w:rsidRPr="00354D7F">
        <w:rPr>
          <w:b/>
          <w:bCs/>
        </w:rPr>
        <w:t>secure managed file transfer services</w:t>
      </w:r>
      <w:r w:rsidRPr="00354D7F">
        <w:t xml:space="preserve">, enabling </w:t>
      </w:r>
      <w:r w:rsidRPr="00354D7F">
        <w:rPr>
          <w:b/>
          <w:bCs/>
        </w:rPr>
        <w:t>SFTP, FTPS, and FTP</w:t>
      </w:r>
      <w:r w:rsidRPr="00354D7F">
        <w:t xml:space="preserve"> file transfers to AWS </w:t>
      </w:r>
      <w:r w:rsidRPr="00354D7F">
        <w:rPr>
          <w:b/>
          <w:bCs/>
        </w:rPr>
        <w:t>without modifying workflows</w:t>
      </w:r>
      <w:r w:rsidRPr="00354D7F">
        <w:t xml:space="preserve"> [50].</w:t>
      </w:r>
    </w:p>
    <w:p w14:paraId="336E5E6E" w14:textId="03A96D24" w:rsidR="00354D7F" w:rsidRPr="00354D7F" w:rsidRDefault="00354D7F">
      <w:pPr>
        <w:pStyle w:val="Heading2BPBHEB"/>
        <w:pPrChange w:id="374" w:author="Arya" w:date="2025-03-05T10:51:00Z" w16du:dateUtc="2025-03-05T05:21:00Z">
          <w:pPr>
            <w:pStyle w:val="Heading2"/>
          </w:pPr>
        </w:pPrChange>
      </w:pPr>
      <w:commentRangeStart w:id="375"/>
      <w:r w:rsidRPr="00354D7F">
        <w:t xml:space="preserve">Key </w:t>
      </w:r>
      <w:ins w:id="376" w:author="Arya" w:date="2025-03-05T10:51:00Z" w16du:dateUtc="2025-03-05T05:21:00Z">
        <w:r w:rsidR="008547B4">
          <w:t>f</w:t>
        </w:r>
      </w:ins>
      <w:del w:id="377" w:author="Arya" w:date="2025-03-05T10:51:00Z" w16du:dateUtc="2025-03-05T05:21:00Z">
        <w:r w:rsidRPr="00354D7F" w:rsidDel="008547B4">
          <w:delText>F</w:delText>
        </w:r>
      </w:del>
      <w:r w:rsidRPr="00354D7F">
        <w:t>eatures</w:t>
      </w:r>
      <w:commentRangeEnd w:id="375"/>
      <w:r w:rsidR="008547B4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75"/>
      </w:r>
    </w:p>
    <w:p w14:paraId="2C29634D" w14:textId="4359FE1A" w:rsidR="00354D7F" w:rsidRPr="00354D7F" w:rsidRDefault="00354D7F">
      <w:pPr>
        <w:pStyle w:val="NormalBPBHEB"/>
        <w:numPr>
          <w:ilvl w:val="0"/>
          <w:numId w:val="78"/>
        </w:numPr>
        <w:pPrChange w:id="378" w:author="Arya" w:date="2025-03-05T10:51:00Z" w16du:dateUtc="2025-03-05T05:21:00Z">
          <w:pPr>
            <w:pStyle w:val="NormalBPBHEB"/>
            <w:numPr>
              <w:numId w:val="70"/>
            </w:numPr>
            <w:tabs>
              <w:tab w:val="num" w:pos="720"/>
            </w:tabs>
            <w:ind w:left="720" w:hanging="360"/>
          </w:pPr>
        </w:pPrChange>
      </w:pPr>
      <w:r w:rsidRPr="008547B4">
        <w:rPr>
          <w:b/>
          <w:bCs/>
          <w:rPrChange w:id="379" w:author="Arya" w:date="2025-03-05T10:51:00Z" w16du:dateUtc="2025-03-05T05:21:00Z">
            <w:rPr/>
          </w:rPrChange>
        </w:rPr>
        <w:t xml:space="preserve">No </w:t>
      </w:r>
      <w:ins w:id="380" w:author="Arya" w:date="2025-03-05T10:52:00Z" w16du:dateUtc="2025-03-05T05:22:00Z">
        <w:r w:rsidR="008547B4">
          <w:rPr>
            <w:b/>
            <w:bCs/>
          </w:rPr>
          <w:t>n</w:t>
        </w:r>
      </w:ins>
      <w:del w:id="381" w:author="Arya" w:date="2025-03-05T10:52:00Z" w16du:dateUtc="2025-03-05T05:22:00Z">
        <w:r w:rsidRPr="008547B4" w:rsidDel="008547B4">
          <w:rPr>
            <w:b/>
            <w:bCs/>
            <w:rPrChange w:id="382" w:author="Arya" w:date="2025-03-05T10:51:00Z" w16du:dateUtc="2025-03-05T05:21:00Z">
              <w:rPr/>
            </w:rPrChange>
          </w:rPr>
          <w:delText>N</w:delText>
        </w:r>
      </w:del>
      <w:r w:rsidRPr="008547B4">
        <w:rPr>
          <w:b/>
          <w:bCs/>
          <w:rPrChange w:id="383" w:author="Arya" w:date="2025-03-05T10:51:00Z" w16du:dateUtc="2025-03-05T05:21:00Z">
            <w:rPr/>
          </w:rPrChange>
        </w:rPr>
        <w:t xml:space="preserve">eed for </w:t>
      </w:r>
      <w:ins w:id="384" w:author="Arya" w:date="2025-03-05T10:52:00Z" w16du:dateUtc="2025-03-05T05:22:00Z">
        <w:r w:rsidR="008547B4">
          <w:rPr>
            <w:b/>
            <w:bCs/>
          </w:rPr>
          <w:t>s</w:t>
        </w:r>
      </w:ins>
      <w:del w:id="385" w:author="Arya" w:date="2025-03-05T10:52:00Z" w16du:dateUtc="2025-03-05T05:22:00Z">
        <w:r w:rsidRPr="008547B4" w:rsidDel="008547B4">
          <w:rPr>
            <w:b/>
            <w:bCs/>
            <w:rPrChange w:id="386" w:author="Arya" w:date="2025-03-05T10:51:00Z" w16du:dateUtc="2025-03-05T05:21:00Z">
              <w:rPr/>
            </w:rPrChange>
          </w:rPr>
          <w:delText>S</w:delText>
        </w:r>
      </w:del>
      <w:r w:rsidRPr="008547B4">
        <w:rPr>
          <w:b/>
          <w:bCs/>
          <w:rPrChange w:id="387" w:author="Arya" w:date="2025-03-05T10:51:00Z" w16du:dateUtc="2025-03-05T05:21:00Z">
            <w:rPr/>
          </w:rPrChange>
        </w:rPr>
        <w:t>elf-</w:t>
      </w:r>
      <w:ins w:id="388" w:author="Arya" w:date="2025-03-05T10:52:00Z" w16du:dateUtc="2025-03-05T05:22:00Z">
        <w:r w:rsidR="008547B4">
          <w:rPr>
            <w:b/>
            <w:bCs/>
          </w:rPr>
          <w:t>m</w:t>
        </w:r>
      </w:ins>
      <w:del w:id="389" w:author="Arya" w:date="2025-03-05T10:52:00Z" w16du:dateUtc="2025-03-05T05:22:00Z">
        <w:r w:rsidRPr="008547B4" w:rsidDel="008547B4">
          <w:rPr>
            <w:b/>
            <w:bCs/>
            <w:rPrChange w:id="390" w:author="Arya" w:date="2025-03-05T10:51:00Z" w16du:dateUtc="2025-03-05T05:21:00Z">
              <w:rPr/>
            </w:rPrChange>
          </w:rPr>
          <w:delText>M</w:delText>
        </w:r>
      </w:del>
      <w:r w:rsidRPr="008547B4">
        <w:rPr>
          <w:b/>
          <w:bCs/>
          <w:rPrChange w:id="391" w:author="Arya" w:date="2025-03-05T10:51:00Z" w16du:dateUtc="2025-03-05T05:21:00Z">
            <w:rPr/>
          </w:rPrChange>
        </w:rPr>
        <w:t xml:space="preserve">anaged FTP </w:t>
      </w:r>
      <w:ins w:id="392" w:author="Arya" w:date="2025-03-05T10:52:00Z" w16du:dateUtc="2025-03-05T05:22:00Z">
        <w:r w:rsidR="008547B4">
          <w:rPr>
            <w:b/>
            <w:bCs/>
          </w:rPr>
          <w:t>s</w:t>
        </w:r>
      </w:ins>
      <w:del w:id="393" w:author="Arya" w:date="2025-03-05T10:52:00Z" w16du:dateUtc="2025-03-05T05:22:00Z">
        <w:r w:rsidRPr="008547B4" w:rsidDel="008547B4">
          <w:rPr>
            <w:b/>
            <w:bCs/>
            <w:rPrChange w:id="394" w:author="Arya" w:date="2025-03-05T10:51:00Z" w16du:dateUtc="2025-03-05T05:21:00Z">
              <w:rPr/>
            </w:rPrChange>
          </w:rPr>
          <w:delText>S</w:delText>
        </w:r>
      </w:del>
      <w:r w:rsidRPr="008547B4">
        <w:rPr>
          <w:b/>
          <w:bCs/>
          <w:rPrChange w:id="395" w:author="Arya" w:date="2025-03-05T10:51:00Z" w16du:dateUtc="2025-03-05T05:21:00Z">
            <w:rPr/>
          </w:rPrChange>
        </w:rPr>
        <w:t>ervers</w:t>
      </w:r>
      <w:ins w:id="396" w:author="Arya" w:date="2025-03-05T10:51:00Z" w16du:dateUtc="2025-03-05T05:21:00Z">
        <w:r w:rsidR="008547B4" w:rsidRPr="008547B4">
          <w:rPr>
            <w:b/>
            <w:bCs/>
            <w:rPrChange w:id="397" w:author="Arya" w:date="2025-03-05T10:51:00Z" w16du:dateUtc="2025-03-05T05:21:00Z">
              <w:rPr/>
            </w:rPrChange>
          </w:rPr>
          <w:t>:</w:t>
        </w:r>
      </w:ins>
      <w:del w:id="398" w:author="Arya" w:date="2025-03-05T10:51:00Z" w16du:dateUtc="2025-03-05T05:21:00Z">
        <w:r w:rsidRPr="008547B4" w:rsidDel="008547B4">
          <w:rPr>
            <w:b/>
            <w:bCs/>
            <w:rPrChange w:id="399" w:author="Arya" w:date="2025-03-05T10:51:00Z" w16du:dateUtc="2025-03-05T05:21:00Z">
              <w:rPr/>
            </w:rPrChange>
          </w:rPr>
          <w:delText xml:space="preserve"> –</w:delText>
        </w:r>
      </w:del>
      <w:r w:rsidRPr="00354D7F">
        <w:t xml:space="preserve"> AWS handles infrastructure [51].</w:t>
      </w:r>
    </w:p>
    <w:p w14:paraId="4AD3436F" w14:textId="188B306A" w:rsidR="00354D7F" w:rsidRPr="00354D7F" w:rsidRDefault="00354D7F">
      <w:pPr>
        <w:pStyle w:val="NormalBPBHEB"/>
        <w:numPr>
          <w:ilvl w:val="0"/>
          <w:numId w:val="78"/>
        </w:numPr>
        <w:pPrChange w:id="400" w:author="Arya" w:date="2025-03-05T10:51:00Z" w16du:dateUtc="2025-03-05T05:21:00Z">
          <w:pPr>
            <w:pStyle w:val="NormalBPBHEB"/>
            <w:numPr>
              <w:numId w:val="70"/>
            </w:numPr>
            <w:tabs>
              <w:tab w:val="num" w:pos="720"/>
            </w:tabs>
            <w:ind w:left="720" w:hanging="360"/>
          </w:pPr>
        </w:pPrChange>
      </w:pPr>
      <w:r w:rsidRPr="008547B4">
        <w:rPr>
          <w:b/>
          <w:bCs/>
          <w:rPrChange w:id="401" w:author="Arya" w:date="2025-03-05T10:51:00Z" w16du:dateUtc="2025-03-05T05:21:00Z">
            <w:rPr/>
          </w:rPrChange>
        </w:rPr>
        <w:t xml:space="preserve">Direct </w:t>
      </w:r>
      <w:ins w:id="402" w:author="Arya" w:date="2025-03-05T10:52:00Z" w16du:dateUtc="2025-03-05T05:22:00Z">
        <w:r w:rsidR="008547B4">
          <w:rPr>
            <w:b/>
            <w:bCs/>
          </w:rPr>
          <w:t>i</w:t>
        </w:r>
      </w:ins>
      <w:del w:id="403" w:author="Arya" w:date="2025-03-05T10:52:00Z" w16du:dateUtc="2025-03-05T05:22:00Z">
        <w:r w:rsidRPr="008547B4" w:rsidDel="008547B4">
          <w:rPr>
            <w:b/>
            <w:bCs/>
            <w:rPrChange w:id="404" w:author="Arya" w:date="2025-03-05T10:51:00Z" w16du:dateUtc="2025-03-05T05:21:00Z">
              <w:rPr/>
            </w:rPrChange>
          </w:rPr>
          <w:delText>I</w:delText>
        </w:r>
      </w:del>
      <w:r w:rsidRPr="008547B4">
        <w:rPr>
          <w:b/>
          <w:bCs/>
          <w:rPrChange w:id="405" w:author="Arya" w:date="2025-03-05T10:51:00Z" w16du:dateUtc="2025-03-05T05:21:00Z">
            <w:rPr/>
          </w:rPrChange>
        </w:rPr>
        <w:t xml:space="preserve">ntegration with Amazon S3 </w:t>
      </w:r>
      <w:ins w:id="406" w:author="Arya" w:date="2025-03-05T10:51:00Z" w16du:dateUtc="2025-03-05T05:21:00Z">
        <w:r w:rsidR="008547B4" w:rsidRPr="008547B4">
          <w:rPr>
            <w:b/>
            <w:bCs/>
            <w:rPrChange w:id="407" w:author="Arya" w:date="2025-03-05T10:51:00Z" w16du:dateUtc="2025-03-05T05:21:00Z">
              <w:rPr/>
            </w:rPrChange>
          </w:rPr>
          <w:t>and</w:t>
        </w:r>
      </w:ins>
      <w:del w:id="408" w:author="Arya" w:date="2025-03-05T10:51:00Z" w16du:dateUtc="2025-03-05T05:21:00Z">
        <w:r w:rsidRPr="008547B4" w:rsidDel="008547B4">
          <w:rPr>
            <w:b/>
            <w:bCs/>
            <w:rPrChange w:id="409" w:author="Arya" w:date="2025-03-05T10:51:00Z" w16du:dateUtc="2025-03-05T05:21:00Z">
              <w:rPr/>
            </w:rPrChange>
          </w:rPr>
          <w:delText>&amp;</w:delText>
        </w:r>
      </w:del>
      <w:r w:rsidRPr="008547B4">
        <w:rPr>
          <w:b/>
          <w:bCs/>
          <w:rPrChange w:id="410" w:author="Arya" w:date="2025-03-05T10:51:00Z" w16du:dateUtc="2025-03-05T05:21:00Z">
            <w:rPr/>
          </w:rPrChange>
        </w:rPr>
        <w:t xml:space="preserve"> EFS</w:t>
      </w:r>
      <w:ins w:id="411" w:author="Arya" w:date="2025-03-05T10:51:00Z" w16du:dateUtc="2025-03-05T05:21:00Z">
        <w:r w:rsidR="008547B4" w:rsidRPr="008547B4">
          <w:rPr>
            <w:b/>
            <w:bCs/>
            <w:rPrChange w:id="412" w:author="Arya" w:date="2025-03-05T10:51:00Z" w16du:dateUtc="2025-03-05T05:21:00Z">
              <w:rPr/>
            </w:rPrChange>
          </w:rPr>
          <w:t>:</w:t>
        </w:r>
        <w:r w:rsidR="008547B4">
          <w:t xml:space="preserve"> </w:t>
        </w:r>
      </w:ins>
      <w:del w:id="413" w:author="Arya" w:date="2025-03-05T10:51:00Z" w16du:dateUtc="2025-03-05T05:21:00Z">
        <w:r w:rsidRPr="00354D7F" w:rsidDel="008547B4">
          <w:delText xml:space="preserve"> – </w:delText>
        </w:r>
      </w:del>
      <w:r w:rsidRPr="00354D7F">
        <w:t>Enables scalable file storage [52].</w:t>
      </w:r>
    </w:p>
    <w:p w14:paraId="25CED796" w14:textId="670B2B77" w:rsidR="00354D7F" w:rsidRPr="00354D7F" w:rsidRDefault="00354D7F">
      <w:pPr>
        <w:pStyle w:val="NormalBPBHEB"/>
        <w:numPr>
          <w:ilvl w:val="0"/>
          <w:numId w:val="78"/>
        </w:numPr>
        <w:pPrChange w:id="414" w:author="Arya" w:date="2025-03-05T10:51:00Z" w16du:dateUtc="2025-03-05T05:21:00Z">
          <w:pPr>
            <w:pStyle w:val="NormalBPBHEB"/>
            <w:numPr>
              <w:numId w:val="70"/>
            </w:numPr>
            <w:tabs>
              <w:tab w:val="num" w:pos="720"/>
            </w:tabs>
            <w:ind w:left="720" w:hanging="360"/>
          </w:pPr>
        </w:pPrChange>
      </w:pPr>
      <w:r w:rsidRPr="008547B4">
        <w:rPr>
          <w:b/>
          <w:bCs/>
          <w:rPrChange w:id="415" w:author="Arya" w:date="2025-03-05T10:51:00Z" w16du:dateUtc="2025-03-05T05:21:00Z">
            <w:rPr/>
          </w:rPrChange>
        </w:rPr>
        <w:t>End-to-</w:t>
      </w:r>
      <w:ins w:id="416" w:author="Arya" w:date="2025-03-05T10:52:00Z" w16du:dateUtc="2025-03-05T05:22:00Z">
        <w:r w:rsidR="008547B4">
          <w:rPr>
            <w:b/>
            <w:bCs/>
          </w:rPr>
          <w:t>e</w:t>
        </w:r>
      </w:ins>
      <w:del w:id="417" w:author="Arya" w:date="2025-03-05T10:52:00Z" w16du:dateUtc="2025-03-05T05:22:00Z">
        <w:r w:rsidRPr="008547B4" w:rsidDel="008547B4">
          <w:rPr>
            <w:b/>
            <w:bCs/>
            <w:rPrChange w:id="418" w:author="Arya" w:date="2025-03-05T10:51:00Z" w16du:dateUtc="2025-03-05T05:21:00Z">
              <w:rPr/>
            </w:rPrChange>
          </w:rPr>
          <w:delText>E</w:delText>
        </w:r>
      </w:del>
      <w:r w:rsidRPr="008547B4">
        <w:rPr>
          <w:b/>
          <w:bCs/>
          <w:rPrChange w:id="419" w:author="Arya" w:date="2025-03-05T10:51:00Z" w16du:dateUtc="2025-03-05T05:21:00Z">
            <w:rPr/>
          </w:rPrChange>
        </w:rPr>
        <w:t xml:space="preserve">nd </w:t>
      </w:r>
      <w:ins w:id="420" w:author="Arya" w:date="2025-03-05T10:52:00Z" w16du:dateUtc="2025-03-05T05:22:00Z">
        <w:r w:rsidR="008547B4">
          <w:rPr>
            <w:b/>
            <w:bCs/>
          </w:rPr>
          <w:t>e</w:t>
        </w:r>
      </w:ins>
      <w:del w:id="421" w:author="Arya" w:date="2025-03-05T10:52:00Z" w16du:dateUtc="2025-03-05T05:22:00Z">
        <w:r w:rsidRPr="008547B4" w:rsidDel="008547B4">
          <w:rPr>
            <w:b/>
            <w:bCs/>
            <w:rPrChange w:id="422" w:author="Arya" w:date="2025-03-05T10:51:00Z" w16du:dateUtc="2025-03-05T05:21:00Z">
              <w:rPr/>
            </w:rPrChange>
          </w:rPr>
          <w:delText>E</w:delText>
        </w:r>
      </w:del>
      <w:r w:rsidRPr="008547B4">
        <w:rPr>
          <w:b/>
          <w:bCs/>
          <w:rPrChange w:id="423" w:author="Arya" w:date="2025-03-05T10:51:00Z" w16du:dateUtc="2025-03-05T05:21:00Z">
            <w:rPr/>
          </w:rPrChange>
        </w:rPr>
        <w:t xml:space="preserve">ncryption </w:t>
      </w:r>
      <w:ins w:id="424" w:author="Arya" w:date="2025-03-05T10:52:00Z" w16du:dateUtc="2025-03-05T05:22:00Z">
        <w:r w:rsidR="008547B4">
          <w:rPr>
            <w:b/>
            <w:bCs/>
          </w:rPr>
          <w:t>and</w:t>
        </w:r>
      </w:ins>
      <w:del w:id="425" w:author="Arya" w:date="2025-03-05T10:52:00Z" w16du:dateUtc="2025-03-05T05:22:00Z">
        <w:r w:rsidRPr="008547B4" w:rsidDel="008547B4">
          <w:rPr>
            <w:b/>
            <w:bCs/>
            <w:rPrChange w:id="426" w:author="Arya" w:date="2025-03-05T10:51:00Z" w16du:dateUtc="2025-03-05T05:21:00Z">
              <w:rPr/>
            </w:rPrChange>
          </w:rPr>
          <w:delText>&amp;</w:delText>
        </w:r>
      </w:del>
      <w:r w:rsidRPr="008547B4">
        <w:rPr>
          <w:b/>
          <w:bCs/>
          <w:rPrChange w:id="427" w:author="Arya" w:date="2025-03-05T10:51:00Z" w16du:dateUtc="2025-03-05T05:21:00Z">
            <w:rPr/>
          </w:rPrChange>
        </w:rPr>
        <w:t xml:space="preserve"> </w:t>
      </w:r>
      <w:ins w:id="428" w:author="Arya" w:date="2025-03-05T10:52:00Z" w16du:dateUtc="2025-03-05T05:22:00Z">
        <w:r w:rsidR="008547B4">
          <w:rPr>
            <w:b/>
            <w:bCs/>
          </w:rPr>
          <w:t>a</w:t>
        </w:r>
      </w:ins>
      <w:del w:id="429" w:author="Arya" w:date="2025-03-05T10:52:00Z" w16du:dateUtc="2025-03-05T05:22:00Z">
        <w:r w:rsidRPr="008547B4" w:rsidDel="008547B4">
          <w:rPr>
            <w:b/>
            <w:bCs/>
            <w:rPrChange w:id="430" w:author="Arya" w:date="2025-03-05T10:51:00Z" w16du:dateUtc="2025-03-05T05:21:00Z">
              <w:rPr/>
            </w:rPrChange>
          </w:rPr>
          <w:delText>A</w:delText>
        </w:r>
      </w:del>
      <w:r w:rsidRPr="008547B4">
        <w:rPr>
          <w:b/>
          <w:bCs/>
          <w:rPrChange w:id="431" w:author="Arya" w:date="2025-03-05T10:51:00Z" w16du:dateUtc="2025-03-05T05:21:00Z">
            <w:rPr/>
          </w:rPrChange>
        </w:rPr>
        <w:t xml:space="preserve">ccess </w:t>
      </w:r>
      <w:ins w:id="432" w:author="Arya" w:date="2025-03-05T10:52:00Z" w16du:dateUtc="2025-03-05T05:22:00Z">
        <w:r w:rsidR="008547B4">
          <w:rPr>
            <w:b/>
            <w:bCs/>
          </w:rPr>
          <w:t>c</w:t>
        </w:r>
      </w:ins>
      <w:del w:id="433" w:author="Arya" w:date="2025-03-05T10:52:00Z" w16du:dateUtc="2025-03-05T05:22:00Z">
        <w:r w:rsidRPr="008547B4" w:rsidDel="008547B4">
          <w:rPr>
            <w:b/>
            <w:bCs/>
            <w:rPrChange w:id="434" w:author="Arya" w:date="2025-03-05T10:51:00Z" w16du:dateUtc="2025-03-05T05:21:00Z">
              <w:rPr/>
            </w:rPrChange>
          </w:rPr>
          <w:delText>C</w:delText>
        </w:r>
      </w:del>
      <w:r w:rsidRPr="008547B4">
        <w:rPr>
          <w:b/>
          <w:bCs/>
          <w:rPrChange w:id="435" w:author="Arya" w:date="2025-03-05T10:51:00Z" w16du:dateUtc="2025-03-05T05:21:00Z">
            <w:rPr/>
          </w:rPrChange>
        </w:rPr>
        <w:t>ontrols</w:t>
      </w:r>
      <w:ins w:id="436" w:author="Arya" w:date="2025-03-05T10:51:00Z" w16du:dateUtc="2025-03-05T05:21:00Z">
        <w:r w:rsidR="008547B4" w:rsidRPr="008547B4">
          <w:rPr>
            <w:b/>
            <w:bCs/>
            <w:rPrChange w:id="437" w:author="Arya" w:date="2025-03-05T10:51:00Z" w16du:dateUtc="2025-03-05T05:21:00Z">
              <w:rPr/>
            </w:rPrChange>
          </w:rPr>
          <w:t>:</w:t>
        </w:r>
      </w:ins>
      <w:del w:id="438" w:author="Arya" w:date="2025-03-05T10:51:00Z" w16du:dateUtc="2025-03-05T05:21:00Z">
        <w:r w:rsidRPr="008547B4" w:rsidDel="008547B4">
          <w:rPr>
            <w:b/>
            <w:bCs/>
            <w:rPrChange w:id="439" w:author="Arya" w:date="2025-03-05T10:51:00Z" w16du:dateUtc="2025-03-05T05:21:00Z">
              <w:rPr/>
            </w:rPrChange>
          </w:rPr>
          <w:delText xml:space="preserve"> –</w:delText>
        </w:r>
      </w:del>
      <w:r w:rsidRPr="00354D7F">
        <w:t xml:space="preserve"> Ensures security and compliance [53].</w:t>
      </w:r>
    </w:p>
    <w:p w14:paraId="0B315C4E" w14:textId="57DDDE11" w:rsidR="00354D7F" w:rsidRPr="00C459FC" w:rsidRDefault="00354D7F">
      <w:pPr>
        <w:pStyle w:val="Heading2BPBHEB"/>
        <w:rPr>
          <w:lang w:val="pt-BR"/>
          <w:rPrChange w:id="440" w:author="Arya" w:date="2025-03-05T11:07:00Z" w16du:dateUtc="2025-03-05T05:37:00Z">
            <w:rPr/>
          </w:rPrChange>
        </w:rPr>
        <w:pPrChange w:id="441" w:author="Arya" w:date="2025-03-05T10:56:00Z" w16du:dateUtc="2025-03-05T05:26:00Z">
          <w:pPr>
            <w:pStyle w:val="Heading2"/>
          </w:pPr>
        </w:pPrChange>
      </w:pPr>
      <w:commentRangeStart w:id="442"/>
      <w:r w:rsidRPr="00C459FC">
        <w:rPr>
          <w:lang w:val="pt-BR"/>
          <w:rPrChange w:id="443" w:author="Arya" w:date="2025-03-05T11:07:00Z" w16du:dateUtc="2025-03-05T05:37:00Z">
            <w:rPr/>
          </w:rPrChange>
        </w:rPr>
        <w:t xml:space="preserve">User </w:t>
      </w:r>
      <w:ins w:id="444" w:author="Arya" w:date="2025-03-05T10:56:00Z" w16du:dateUtc="2025-03-05T05:26:00Z">
        <w:r w:rsidR="00E27FFB" w:rsidRPr="00C459FC">
          <w:rPr>
            <w:lang w:val="pt-BR"/>
            <w:rPrChange w:id="445" w:author="Arya" w:date="2025-03-05T11:07:00Z" w16du:dateUtc="2025-03-05T05:37:00Z">
              <w:rPr/>
            </w:rPrChange>
          </w:rPr>
          <w:t>s</w:t>
        </w:r>
      </w:ins>
      <w:del w:id="446" w:author="Arya" w:date="2025-03-05T10:56:00Z" w16du:dateUtc="2025-03-05T05:26:00Z">
        <w:r w:rsidRPr="00C459FC" w:rsidDel="00E27FFB">
          <w:rPr>
            <w:lang w:val="pt-BR"/>
            <w:rPrChange w:id="447" w:author="Arya" w:date="2025-03-05T11:07:00Z" w16du:dateUtc="2025-03-05T05:37:00Z">
              <w:rPr/>
            </w:rPrChange>
          </w:rPr>
          <w:delText>S</w:delText>
        </w:r>
      </w:del>
      <w:r w:rsidRPr="00C459FC">
        <w:rPr>
          <w:lang w:val="pt-BR"/>
          <w:rPrChange w:id="448" w:author="Arya" w:date="2025-03-05T11:07:00Z" w16du:dateUtc="2025-03-05T05:37:00Z">
            <w:rPr/>
          </w:rPrChange>
        </w:rPr>
        <w:t>cenarios</w:t>
      </w:r>
      <w:commentRangeEnd w:id="442"/>
      <w:r w:rsidR="008B6E9F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42"/>
      </w:r>
    </w:p>
    <w:p w14:paraId="7FAEC265" w14:textId="02BB5E9A" w:rsidR="00354D7F" w:rsidRPr="00C459FC" w:rsidRDefault="00354D7F" w:rsidP="00354D7F">
      <w:pPr>
        <w:pStyle w:val="NormalBPBHEB"/>
        <w:rPr>
          <w:b/>
          <w:bCs/>
          <w:lang w:val="pt-BR"/>
          <w:rPrChange w:id="449" w:author="Arya" w:date="2025-03-05T11:07:00Z" w16du:dateUtc="2025-03-05T05:37:00Z">
            <w:rPr>
              <w:b/>
              <w:bCs/>
            </w:rPr>
          </w:rPrChange>
        </w:rPr>
      </w:pPr>
      <w:r w:rsidRPr="00C459FC">
        <w:rPr>
          <w:b/>
          <w:bCs/>
          <w:lang w:val="pt-BR"/>
          <w:rPrChange w:id="450" w:author="Arya" w:date="2025-03-05T11:07:00Z" w16du:dateUtc="2025-03-05T05:37:00Z">
            <w:rPr>
              <w:b/>
              <w:bCs/>
            </w:rPr>
          </w:rPrChange>
        </w:rPr>
        <w:t xml:space="preserve">Scenario 1: </w:t>
      </w:r>
      <w:r w:rsidRPr="00C459FC">
        <w:rPr>
          <w:lang w:val="pt-BR"/>
          <w:rPrChange w:id="451" w:author="Arya" w:date="2025-03-05T11:07:00Z" w16du:dateUtc="2025-03-05T05:37:00Z">
            <w:rPr/>
          </w:rPrChange>
        </w:rPr>
        <w:t xml:space="preserve">Secure </w:t>
      </w:r>
      <w:ins w:id="452" w:author="Arya" w:date="2025-03-05T10:58:00Z" w16du:dateUtc="2025-03-05T05:28:00Z">
        <w:r w:rsidR="002D4917" w:rsidRPr="00C459FC">
          <w:rPr>
            <w:lang w:val="pt-BR"/>
            <w:rPrChange w:id="453" w:author="Arya" w:date="2025-03-05T11:07:00Z" w16du:dateUtc="2025-03-05T05:37:00Z">
              <w:rPr/>
            </w:rPrChange>
          </w:rPr>
          <w:t>f</w:t>
        </w:r>
      </w:ins>
      <w:del w:id="454" w:author="Arya" w:date="2025-03-05T10:58:00Z" w16du:dateUtc="2025-03-05T05:28:00Z">
        <w:r w:rsidRPr="00C459FC" w:rsidDel="002D4917">
          <w:rPr>
            <w:lang w:val="pt-BR"/>
            <w:rPrChange w:id="455" w:author="Arya" w:date="2025-03-05T11:07:00Z" w16du:dateUtc="2025-03-05T05:37:00Z">
              <w:rPr/>
            </w:rPrChange>
          </w:rPr>
          <w:delText>F</w:delText>
        </w:r>
      </w:del>
      <w:r w:rsidRPr="00C459FC">
        <w:rPr>
          <w:lang w:val="pt-BR"/>
          <w:rPrChange w:id="456" w:author="Arya" w:date="2025-03-05T11:07:00Z" w16du:dateUtc="2025-03-05T05:37:00Z">
            <w:rPr/>
          </w:rPrChange>
        </w:rPr>
        <w:t xml:space="preserve">inancial </w:t>
      </w:r>
      <w:ins w:id="457" w:author="Arya" w:date="2025-03-05T10:58:00Z" w16du:dateUtc="2025-03-05T05:28:00Z">
        <w:r w:rsidR="002D4917" w:rsidRPr="00C459FC">
          <w:rPr>
            <w:lang w:val="pt-BR"/>
            <w:rPrChange w:id="458" w:author="Arya" w:date="2025-03-05T11:07:00Z" w16du:dateUtc="2025-03-05T05:37:00Z">
              <w:rPr/>
            </w:rPrChange>
          </w:rPr>
          <w:t>d</w:t>
        </w:r>
      </w:ins>
      <w:del w:id="459" w:author="Arya" w:date="2025-03-05T10:58:00Z" w16du:dateUtc="2025-03-05T05:28:00Z">
        <w:r w:rsidRPr="00C459FC" w:rsidDel="002D4917">
          <w:rPr>
            <w:lang w:val="pt-BR"/>
            <w:rPrChange w:id="460" w:author="Arya" w:date="2025-03-05T11:07:00Z" w16du:dateUtc="2025-03-05T05:37:00Z">
              <w:rPr/>
            </w:rPrChange>
          </w:rPr>
          <w:delText>D</w:delText>
        </w:r>
      </w:del>
      <w:r w:rsidRPr="00C459FC">
        <w:rPr>
          <w:lang w:val="pt-BR"/>
          <w:rPrChange w:id="461" w:author="Arya" w:date="2025-03-05T11:07:00Z" w16du:dateUtc="2025-03-05T05:37:00Z">
            <w:rPr/>
          </w:rPrChange>
        </w:rPr>
        <w:t xml:space="preserve">ata </w:t>
      </w:r>
      <w:ins w:id="462" w:author="Arya" w:date="2025-03-05T10:58:00Z" w16du:dateUtc="2025-03-05T05:28:00Z">
        <w:r w:rsidR="002D4917" w:rsidRPr="00C459FC">
          <w:rPr>
            <w:lang w:val="pt-BR"/>
            <w:rPrChange w:id="463" w:author="Arya" w:date="2025-03-05T11:07:00Z" w16du:dateUtc="2025-03-05T05:37:00Z">
              <w:rPr/>
            </w:rPrChange>
          </w:rPr>
          <w:t>e</w:t>
        </w:r>
      </w:ins>
      <w:del w:id="464" w:author="Arya" w:date="2025-03-05T10:58:00Z" w16du:dateUtc="2025-03-05T05:28:00Z">
        <w:r w:rsidRPr="00C459FC" w:rsidDel="002D4917">
          <w:rPr>
            <w:lang w:val="pt-BR"/>
            <w:rPrChange w:id="465" w:author="Arya" w:date="2025-03-05T11:07:00Z" w16du:dateUtc="2025-03-05T05:37:00Z">
              <w:rPr/>
            </w:rPrChange>
          </w:rPr>
          <w:delText>E</w:delText>
        </w:r>
      </w:del>
      <w:r w:rsidRPr="00C459FC">
        <w:rPr>
          <w:lang w:val="pt-BR"/>
          <w:rPrChange w:id="466" w:author="Arya" w:date="2025-03-05T11:07:00Z" w16du:dateUtc="2025-03-05T05:37:00Z">
            <w:rPr/>
          </w:rPrChange>
        </w:rPr>
        <w:t>xchange</w:t>
      </w:r>
    </w:p>
    <w:p w14:paraId="6E64A762" w14:textId="77777777" w:rsidR="00354D7F" w:rsidRPr="00354D7F" w:rsidRDefault="00354D7F" w:rsidP="00354D7F">
      <w:pPr>
        <w:pStyle w:val="NormalBPBHEB"/>
      </w:pPr>
      <w:r w:rsidRPr="00354D7F">
        <w:t xml:space="preserve">A bank uses </w:t>
      </w:r>
      <w:r w:rsidRPr="00354D7F">
        <w:rPr>
          <w:b/>
          <w:bCs/>
        </w:rPr>
        <w:t>AWS Transfer for SFTP</w:t>
      </w:r>
      <w:r w:rsidRPr="00354D7F">
        <w:t xml:space="preserve"> to securely exchange </w:t>
      </w:r>
      <w:r w:rsidRPr="00354D7F">
        <w:rPr>
          <w:b/>
          <w:bCs/>
        </w:rPr>
        <w:t>financial documents</w:t>
      </w:r>
      <w:r w:rsidRPr="00354D7F">
        <w:t>.</w:t>
      </w:r>
    </w:p>
    <w:p w14:paraId="26763CD6" w14:textId="57C0D205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</w:t>
      </w:r>
      <w:r w:rsidR="00C21D99" w:rsidRPr="00354D7F">
        <w:t>Improved compliance adherence</w:t>
      </w:r>
      <w:r w:rsidRPr="00354D7F">
        <w:t xml:space="preserve"> reduced manual file handling [54].</w:t>
      </w:r>
    </w:p>
    <w:p w14:paraId="21089651" w14:textId="77777777" w:rsidR="00354D7F" w:rsidRPr="00354D7F" w:rsidRDefault="00354D7F" w:rsidP="00354D7F">
      <w:pPr>
        <w:pStyle w:val="NormalBPBHEB"/>
        <w:rPr>
          <w:b/>
          <w:bCs/>
        </w:rPr>
      </w:pPr>
      <w:r w:rsidRPr="00354D7F">
        <w:rPr>
          <w:b/>
          <w:bCs/>
        </w:rPr>
        <w:t xml:space="preserve">Scenario 2: </w:t>
      </w:r>
      <w:r w:rsidRPr="00354D7F">
        <w:t>Automated Media Backup to Amazon S3</w:t>
      </w:r>
    </w:p>
    <w:p w14:paraId="617B5A38" w14:textId="77777777" w:rsidR="00354D7F" w:rsidRPr="00354D7F" w:rsidRDefault="00354D7F" w:rsidP="00354D7F">
      <w:pPr>
        <w:pStyle w:val="NormalBPBHEB"/>
      </w:pPr>
      <w:r w:rsidRPr="00354D7F">
        <w:t xml:space="preserve">A production company </w:t>
      </w:r>
      <w:r w:rsidRPr="00354D7F">
        <w:rPr>
          <w:b/>
          <w:bCs/>
        </w:rPr>
        <w:t>automates</w:t>
      </w:r>
      <w:r w:rsidRPr="00354D7F">
        <w:t xml:space="preserve"> large-scale </w:t>
      </w:r>
      <w:r w:rsidRPr="00354D7F">
        <w:rPr>
          <w:b/>
          <w:bCs/>
        </w:rPr>
        <w:t>video backups</w:t>
      </w:r>
      <w:r w:rsidRPr="00354D7F">
        <w:t>.</w:t>
      </w:r>
    </w:p>
    <w:p w14:paraId="54410A68" w14:textId="2FC8B2D8" w:rsidR="00354D7F" w:rsidRPr="00354D7F" w:rsidRDefault="00354D7F" w:rsidP="00354D7F">
      <w:pPr>
        <w:pStyle w:val="NormalBPBHEB"/>
      </w:pPr>
      <w:r w:rsidRPr="00354D7F">
        <w:rPr>
          <w:b/>
          <w:bCs/>
        </w:rPr>
        <w:t>Outcome:</w:t>
      </w:r>
      <w:r w:rsidRPr="00354D7F">
        <w:t xml:space="preserve"> 40% faster backup completion, 35% lower operational costs [55].</w:t>
      </w:r>
    </w:p>
    <w:p w14:paraId="5E391F7B" w14:textId="2CDC848B" w:rsidR="00354D7F" w:rsidRPr="00354D7F" w:rsidRDefault="00354D7F">
      <w:pPr>
        <w:pStyle w:val="Heading2BPBHEB"/>
        <w:pPrChange w:id="467" w:author="Arya" w:date="2025-03-05T10:59:00Z" w16du:dateUtc="2025-03-05T05:29:00Z">
          <w:pPr>
            <w:pStyle w:val="Heading2"/>
          </w:pPr>
        </w:pPrChange>
      </w:pPr>
      <w:commentRangeStart w:id="468"/>
      <w:r w:rsidRPr="00354D7F">
        <w:t xml:space="preserve">Best </w:t>
      </w:r>
      <w:ins w:id="469" w:author="Arya" w:date="2025-03-05T10:59:00Z" w16du:dateUtc="2025-03-05T05:29:00Z">
        <w:r w:rsidR="00E36200">
          <w:t>p</w:t>
        </w:r>
      </w:ins>
      <w:del w:id="470" w:author="Arya" w:date="2025-03-05T10:59:00Z" w16du:dateUtc="2025-03-05T05:29:00Z">
        <w:r w:rsidRPr="00354D7F" w:rsidDel="00E36200">
          <w:delText>P</w:delText>
        </w:r>
      </w:del>
      <w:r w:rsidRPr="00354D7F">
        <w:t>ractices</w:t>
      </w:r>
      <w:commentRangeEnd w:id="468"/>
      <w:r w:rsidR="007613E4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68"/>
      </w:r>
    </w:p>
    <w:p w14:paraId="50799A82" w14:textId="77777777" w:rsidR="00354D7F" w:rsidRPr="00354D7F" w:rsidRDefault="00354D7F">
      <w:pPr>
        <w:pStyle w:val="NormalBPBHEB"/>
        <w:numPr>
          <w:ilvl w:val="0"/>
          <w:numId w:val="79"/>
        </w:numPr>
        <w:pPrChange w:id="471" w:author="Arya" w:date="2025-03-05T10:59:00Z" w16du:dateUtc="2025-03-05T05:29:00Z">
          <w:pPr>
            <w:pStyle w:val="NormalBPBHEB"/>
            <w:numPr>
              <w:numId w:val="71"/>
            </w:numPr>
            <w:tabs>
              <w:tab w:val="num" w:pos="720"/>
            </w:tabs>
            <w:ind w:left="720" w:hanging="360"/>
          </w:pPr>
        </w:pPrChange>
      </w:pPr>
      <w:r w:rsidRPr="00354D7F">
        <w:t>Implement IAM-based access control for security [56].</w:t>
      </w:r>
    </w:p>
    <w:p w14:paraId="64294B7C" w14:textId="77777777" w:rsidR="00354D7F" w:rsidRPr="00354D7F" w:rsidRDefault="00354D7F">
      <w:pPr>
        <w:pStyle w:val="NormalBPBHEB"/>
        <w:numPr>
          <w:ilvl w:val="0"/>
          <w:numId w:val="79"/>
        </w:numPr>
        <w:pPrChange w:id="472" w:author="Arya" w:date="2025-03-05T10:59:00Z" w16du:dateUtc="2025-03-05T05:29:00Z">
          <w:pPr>
            <w:pStyle w:val="NormalBPBHEB"/>
            <w:numPr>
              <w:numId w:val="71"/>
            </w:numPr>
            <w:tabs>
              <w:tab w:val="num" w:pos="720"/>
            </w:tabs>
            <w:ind w:left="720" w:hanging="360"/>
          </w:pPr>
        </w:pPrChange>
      </w:pPr>
      <w:r w:rsidRPr="00354D7F">
        <w:t>Use Amazon S3 lifecycle policies for cost-efficient storage [57].</w:t>
      </w:r>
    </w:p>
    <w:p w14:paraId="1F41C138" w14:textId="77777777" w:rsidR="00354D7F" w:rsidRPr="00354D7F" w:rsidRDefault="00354D7F">
      <w:pPr>
        <w:pStyle w:val="NormalBPBHEB"/>
        <w:numPr>
          <w:ilvl w:val="0"/>
          <w:numId w:val="79"/>
        </w:numPr>
        <w:pPrChange w:id="473" w:author="Arya" w:date="2025-03-05T10:59:00Z" w16du:dateUtc="2025-03-05T05:29:00Z">
          <w:pPr>
            <w:pStyle w:val="NormalBPBHEB"/>
            <w:numPr>
              <w:numId w:val="71"/>
            </w:numPr>
            <w:tabs>
              <w:tab w:val="num" w:pos="720"/>
            </w:tabs>
            <w:ind w:left="720" w:hanging="360"/>
          </w:pPr>
        </w:pPrChange>
      </w:pPr>
      <w:r w:rsidRPr="00354D7F">
        <w:t>Monitor transfer activity with AWS CloudTrail [58].</w:t>
      </w:r>
    </w:p>
    <w:p w14:paraId="389E4DC5" w14:textId="54953D09" w:rsidR="00354D7F" w:rsidRPr="00354D7F" w:rsidRDefault="00354D7F">
      <w:pPr>
        <w:pStyle w:val="Heading2BPBHEB"/>
        <w:pPrChange w:id="474" w:author="Arya" w:date="2025-03-05T10:59:00Z" w16du:dateUtc="2025-03-05T05:29:00Z">
          <w:pPr>
            <w:pStyle w:val="Heading2"/>
          </w:pPr>
        </w:pPrChange>
      </w:pPr>
      <w:r w:rsidRPr="00354D7F">
        <w:t xml:space="preserve">Case </w:t>
      </w:r>
      <w:ins w:id="475" w:author="Arya" w:date="2025-03-05T10:59:00Z" w16du:dateUtc="2025-03-05T05:29:00Z">
        <w:r w:rsidR="007613E4">
          <w:t>s</w:t>
        </w:r>
      </w:ins>
      <w:del w:id="476" w:author="Arya" w:date="2025-03-05T10:59:00Z" w16du:dateUtc="2025-03-05T05:29:00Z">
        <w:r w:rsidRPr="00354D7F" w:rsidDel="007613E4">
          <w:delText>S</w:delText>
        </w:r>
      </w:del>
      <w:r w:rsidRPr="00354D7F">
        <w:t>tudy</w:t>
      </w:r>
    </w:p>
    <w:p w14:paraId="2C1A62E6" w14:textId="5612F35B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Forrester report</w:t>
      </w:r>
      <w:r w:rsidRPr="00354D7F">
        <w:t xml:space="preserve"> highlighted </w:t>
      </w:r>
      <w:r w:rsidR="00C21D99" w:rsidRPr="00354D7F">
        <w:t>those enterprises</w:t>
      </w:r>
      <w:r w:rsidRPr="00354D7F">
        <w:t xml:space="preserve"> using AWS Transfer Family reduced </w:t>
      </w:r>
      <w:r w:rsidRPr="00354D7F">
        <w:rPr>
          <w:b/>
          <w:bCs/>
        </w:rPr>
        <w:t>file transfer security risks by 45%</w:t>
      </w:r>
      <w:r w:rsidRPr="00354D7F">
        <w:t xml:space="preserve"> [59].</w:t>
      </w:r>
    </w:p>
    <w:p w14:paraId="35E2A739" w14:textId="000732A5" w:rsidR="00354D7F" w:rsidRPr="00354D7F" w:rsidRDefault="00354D7F">
      <w:pPr>
        <w:pStyle w:val="Heading1BPBHEB"/>
        <w:pPrChange w:id="477" w:author="Arya" w:date="2025-03-05T11:00:00Z" w16du:dateUtc="2025-03-05T05:30:00Z">
          <w:pPr>
            <w:pStyle w:val="Heading1"/>
          </w:pPr>
        </w:pPrChange>
      </w:pPr>
      <w:r w:rsidRPr="00354D7F">
        <w:t xml:space="preserve">Migration </w:t>
      </w:r>
      <w:ins w:id="478" w:author="Arya" w:date="2025-03-05T10:59:00Z" w16du:dateUtc="2025-03-05T05:29:00Z">
        <w:r w:rsidR="007613E4">
          <w:t>e</w:t>
        </w:r>
      </w:ins>
      <w:del w:id="479" w:author="Arya" w:date="2025-03-05T10:59:00Z" w16du:dateUtc="2025-03-05T05:29:00Z">
        <w:r w:rsidRPr="00354D7F" w:rsidDel="007613E4">
          <w:delText>E</w:delText>
        </w:r>
      </w:del>
      <w:r w:rsidRPr="00354D7F">
        <w:t xml:space="preserve">valuator </w:t>
      </w:r>
      <w:commentRangeStart w:id="480"/>
      <w:r w:rsidRPr="00354D7F">
        <w:t>(formerly TSO Logic)</w:t>
      </w:r>
      <w:commentRangeEnd w:id="480"/>
      <w:r w:rsidR="007613E4">
        <w:rPr>
          <w:rStyle w:val="CommentReference"/>
          <w:rFonts w:asciiTheme="minorHAnsi" w:eastAsiaTheme="minorHAnsi" w:hAnsiTheme="minorHAnsi" w:cstheme="minorBidi"/>
        </w:rPr>
        <w:commentReference w:id="480"/>
      </w:r>
    </w:p>
    <w:p w14:paraId="53361205" w14:textId="77777777" w:rsidR="00354D7F" w:rsidRPr="00354D7F" w:rsidRDefault="00354D7F" w:rsidP="00354D7F">
      <w:pPr>
        <w:pStyle w:val="NormalBPBHEB"/>
      </w:pPr>
      <w:r w:rsidRPr="00354D7F">
        <w:t xml:space="preserve">Migration Evaluator provides </w:t>
      </w:r>
      <w:r w:rsidRPr="00354D7F">
        <w:rPr>
          <w:b/>
          <w:bCs/>
        </w:rPr>
        <w:t>data-driven insights</w:t>
      </w:r>
      <w:r w:rsidRPr="00354D7F">
        <w:t xml:space="preserve"> for migration cost </w:t>
      </w:r>
      <w:r w:rsidRPr="00354D7F">
        <w:rPr>
          <w:b/>
          <w:bCs/>
        </w:rPr>
        <w:t>assessment, right-sizing, and ROI analysis</w:t>
      </w:r>
      <w:r w:rsidRPr="00354D7F">
        <w:t xml:space="preserve"> [60].</w:t>
      </w:r>
    </w:p>
    <w:p w14:paraId="5C5E1B43" w14:textId="7BF55DA4" w:rsidR="00354D7F" w:rsidRPr="00354D7F" w:rsidRDefault="00354D7F">
      <w:pPr>
        <w:pStyle w:val="Heading2BPBHEB"/>
        <w:pPrChange w:id="481" w:author="Arya" w:date="2025-03-05T11:00:00Z" w16du:dateUtc="2025-03-05T05:30:00Z">
          <w:pPr>
            <w:pStyle w:val="Heading2"/>
          </w:pPr>
        </w:pPrChange>
      </w:pPr>
      <w:r w:rsidRPr="00354D7F">
        <w:t xml:space="preserve">Key </w:t>
      </w:r>
      <w:ins w:id="482" w:author="Arya" w:date="2025-03-05T11:00:00Z" w16du:dateUtc="2025-03-05T05:30:00Z">
        <w:r w:rsidR="007613E4">
          <w:t>f</w:t>
        </w:r>
      </w:ins>
      <w:del w:id="483" w:author="Arya" w:date="2025-03-05T11:00:00Z" w16du:dateUtc="2025-03-05T05:30:00Z">
        <w:r w:rsidRPr="00354D7F" w:rsidDel="007613E4">
          <w:delText>F</w:delText>
        </w:r>
      </w:del>
      <w:r w:rsidRPr="00354D7F">
        <w:t>eatures</w:t>
      </w:r>
    </w:p>
    <w:p w14:paraId="2148C431" w14:textId="41DC0803" w:rsidR="00354D7F" w:rsidRPr="00354D7F" w:rsidRDefault="00354D7F" w:rsidP="00354D7F">
      <w:pPr>
        <w:pStyle w:val="NormalBPBHEB"/>
        <w:numPr>
          <w:ilvl w:val="0"/>
          <w:numId w:val="72"/>
        </w:numPr>
      </w:pPr>
      <w:r w:rsidRPr="00354D7F">
        <w:rPr>
          <w:b/>
          <w:bCs/>
        </w:rPr>
        <w:t xml:space="preserve">Automated </w:t>
      </w:r>
      <w:ins w:id="484" w:author="Arya" w:date="2025-03-05T11:00:00Z" w16du:dateUtc="2025-03-05T05:30:00Z">
        <w:r w:rsidR="007613E4">
          <w:rPr>
            <w:b/>
            <w:bCs/>
          </w:rPr>
          <w:t>i</w:t>
        </w:r>
      </w:ins>
      <w:del w:id="485" w:author="Arya" w:date="2025-03-05T11:00:00Z" w16du:dateUtc="2025-03-05T05:30:00Z">
        <w:r w:rsidRPr="00354D7F" w:rsidDel="007613E4">
          <w:rPr>
            <w:b/>
            <w:bCs/>
          </w:rPr>
          <w:delText>I</w:delText>
        </w:r>
      </w:del>
      <w:r w:rsidRPr="00354D7F">
        <w:rPr>
          <w:b/>
          <w:bCs/>
        </w:rPr>
        <w:t xml:space="preserve">nfrastructure </w:t>
      </w:r>
      <w:ins w:id="486" w:author="Arya" w:date="2025-03-05T11:00:00Z" w16du:dateUtc="2025-03-05T05:30:00Z">
        <w:r w:rsidR="007613E4">
          <w:rPr>
            <w:b/>
            <w:bCs/>
          </w:rPr>
          <w:t>d</w:t>
        </w:r>
      </w:ins>
      <w:del w:id="487" w:author="Arya" w:date="2025-03-05T11:00:00Z" w16du:dateUtc="2025-03-05T05:30:00Z">
        <w:r w:rsidRPr="00354D7F" w:rsidDel="007613E4">
          <w:rPr>
            <w:b/>
            <w:bCs/>
          </w:rPr>
          <w:delText>D</w:delText>
        </w:r>
      </w:del>
      <w:r w:rsidRPr="00354D7F">
        <w:rPr>
          <w:b/>
          <w:bCs/>
        </w:rPr>
        <w:t>iscovery</w:t>
      </w:r>
      <w:ins w:id="488" w:author="Arya" w:date="2025-03-05T11:00:00Z" w16du:dateUtc="2025-03-05T05:30:00Z">
        <w:r w:rsidR="00BA01AF">
          <w:t>:</w:t>
        </w:r>
      </w:ins>
      <w:del w:id="489" w:author="Arya" w:date="2025-03-05T11:00:00Z" w16du:dateUtc="2025-03-05T05:30:00Z">
        <w:r w:rsidRPr="00354D7F" w:rsidDel="00BA01AF">
          <w:delText xml:space="preserve"> –</w:delText>
        </w:r>
      </w:del>
      <w:r w:rsidRPr="00354D7F">
        <w:t xml:space="preserve"> Scans </w:t>
      </w:r>
      <w:r w:rsidRPr="00354D7F">
        <w:rPr>
          <w:b/>
          <w:bCs/>
        </w:rPr>
        <w:t>on-premises workloads</w:t>
      </w:r>
      <w:r w:rsidRPr="00354D7F">
        <w:t xml:space="preserve"> [61].</w:t>
      </w:r>
    </w:p>
    <w:p w14:paraId="7F9B4006" w14:textId="70BDDD0E" w:rsidR="00354D7F" w:rsidRPr="00354D7F" w:rsidRDefault="00354D7F" w:rsidP="00354D7F">
      <w:pPr>
        <w:pStyle w:val="NormalBPBHEB"/>
        <w:numPr>
          <w:ilvl w:val="0"/>
          <w:numId w:val="72"/>
        </w:numPr>
      </w:pPr>
      <w:r w:rsidRPr="00354D7F">
        <w:rPr>
          <w:b/>
          <w:bCs/>
        </w:rPr>
        <w:t xml:space="preserve">TCO </w:t>
      </w:r>
      <w:ins w:id="490" w:author="Arya" w:date="2025-03-05T11:00:00Z" w16du:dateUtc="2025-03-05T05:30:00Z">
        <w:r w:rsidR="007613E4">
          <w:rPr>
            <w:b/>
            <w:bCs/>
          </w:rPr>
          <w:t>a</w:t>
        </w:r>
      </w:ins>
      <w:del w:id="491" w:author="Arya" w:date="2025-03-05T11:00:00Z" w16du:dateUtc="2025-03-05T05:30:00Z">
        <w:r w:rsidRPr="00354D7F" w:rsidDel="007613E4">
          <w:rPr>
            <w:b/>
            <w:bCs/>
          </w:rPr>
          <w:delText>A</w:delText>
        </w:r>
      </w:del>
      <w:r w:rsidRPr="00354D7F">
        <w:rPr>
          <w:b/>
          <w:bCs/>
        </w:rPr>
        <w:t>nalysis</w:t>
      </w:r>
      <w:ins w:id="492" w:author="Arya" w:date="2025-03-05T11:01:00Z" w16du:dateUtc="2025-03-05T05:31:00Z">
        <w:r w:rsidR="00BA01AF">
          <w:t xml:space="preserve">: </w:t>
        </w:r>
      </w:ins>
      <w:del w:id="493" w:author="Arya" w:date="2025-03-05T11:01:00Z" w16du:dateUtc="2025-03-05T05:31:00Z">
        <w:r w:rsidRPr="00354D7F" w:rsidDel="00BA01AF">
          <w:delText xml:space="preserve"> – </w:delText>
        </w:r>
      </w:del>
      <w:r w:rsidRPr="00354D7F">
        <w:t>Compares on-prem vs. AWS cloud costs [62].</w:t>
      </w:r>
    </w:p>
    <w:p w14:paraId="01F4172D" w14:textId="7FF90EA6" w:rsidR="00354D7F" w:rsidRPr="00354D7F" w:rsidRDefault="00354D7F" w:rsidP="00354D7F">
      <w:pPr>
        <w:pStyle w:val="NormalBPBHEB"/>
        <w:numPr>
          <w:ilvl w:val="0"/>
          <w:numId w:val="72"/>
        </w:numPr>
      </w:pPr>
      <w:r w:rsidRPr="00354D7F">
        <w:rPr>
          <w:b/>
          <w:bCs/>
        </w:rPr>
        <w:t xml:space="preserve">Workload </w:t>
      </w:r>
      <w:ins w:id="494" w:author="Arya" w:date="2025-03-05T11:00:00Z" w16du:dateUtc="2025-03-05T05:30:00Z">
        <w:r w:rsidR="007613E4">
          <w:rPr>
            <w:b/>
            <w:bCs/>
          </w:rPr>
          <w:t>r</w:t>
        </w:r>
      </w:ins>
      <w:del w:id="495" w:author="Arya" w:date="2025-03-05T11:00:00Z" w16du:dateUtc="2025-03-05T05:30:00Z">
        <w:r w:rsidRPr="00354D7F" w:rsidDel="007613E4">
          <w:rPr>
            <w:b/>
            <w:bCs/>
          </w:rPr>
          <w:delText>R</w:delText>
        </w:r>
      </w:del>
      <w:r w:rsidRPr="00354D7F">
        <w:rPr>
          <w:b/>
          <w:bCs/>
        </w:rPr>
        <w:t>ight-</w:t>
      </w:r>
      <w:ins w:id="496" w:author="Arya" w:date="2025-03-05T11:00:00Z" w16du:dateUtc="2025-03-05T05:30:00Z">
        <w:r w:rsidR="007613E4">
          <w:rPr>
            <w:b/>
            <w:bCs/>
          </w:rPr>
          <w:t>s</w:t>
        </w:r>
      </w:ins>
      <w:del w:id="497" w:author="Arya" w:date="2025-03-05T11:00:00Z" w16du:dateUtc="2025-03-05T05:30:00Z">
        <w:r w:rsidRPr="00354D7F" w:rsidDel="007613E4">
          <w:rPr>
            <w:b/>
            <w:bCs/>
          </w:rPr>
          <w:delText>S</w:delText>
        </w:r>
      </w:del>
      <w:r w:rsidRPr="00354D7F">
        <w:rPr>
          <w:b/>
          <w:bCs/>
        </w:rPr>
        <w:t>izing</w:t>
      </w:r>
      <w:ins w:id="498" w:author="Arya" w:date="2025-03-05T11:01:00Z" w16du:dateUtc="2025-03-05T05:31:00Z">
        <w:r w:rsidR="00BA01AF">
          <w:t xml:space="preserve">: </w:t>
        </w:r>
      </w:ins>
      <w:del w:id="499" w:author="Arya" w:date="2025-03-05T11:01:00Z" w16du:dateUtc="2025-03-05T05:31:00Z">
        <w:r w:rsidRPr="00354D7F" w:rsidDel="00BA01AF">
          <w:delText xml:space="preserve"> – </w:delText>
        </w:r>
      </w:del>
      <w:r w:rsidRPr="00354D7F">
        <w:t xml:space="preserve">Suggests </w:t>
      </w:r>
      <w:r w:rsidRPr="00354D7F">
        <w:rPr>
          <w:b/>
          <w:bCs/>
        </w:rPr>
        <w:t>optimal AWS instance types</w:t>
      </w:r>
      <w:r w:rsidRPr="00354D7F">
        <w:t xml:space="preserve"> [63].</w:t>
      </w:r>
    </w:p>
    <w:p w14:paraId="0C29C988" w14:textId="72AD5AFB" w:rsidR="00354D7F" w:rsidRPr="00354D7F" w:rsidRDefault="00354D7F">
      <w:pPr>
        <w:pStyle w:val="Heading2BPBHEB"/>
        <w:pPrChange w:id="500" w:author="Arya" w:date="2025-03-05T11:01:00Z" w16du:dateUtc="2025-03-05T05:31:00Z">
          <w:pPr>
            <w:pStyle w:val="Heading2"/>
          </w:pPr>
        </w:pPrChange>
      </w:pPr>
      <w:r w:rsidRPr="00354D7F">
        <w:t xml:space="preserve">Case </w:t>
      </w:r>
      <w:ins w:id="501" w:author="Arya" w:date="2025-03-05T11:01:00Z" w16du:dateUtc="2025-03-05T05:31:00Z">
        <w:r w:rsidR="00706543">
          <w:t>s</w:t>
        </w:r>
      </w:ins>
      <w:del w:id="502" w:author="Arya" w:date="2025-03-05T11:01:00Z" w16du:dateUtc="2025-03-05T05:31:00Z">
        <w:r w:rsidRPr="00354D7F" w:rsidDel="00706543">
          <w:delText>S</w:delText>
        </w:r>
      </w:del>
      <w:r w:rsidRPr="00354D7F">
        <w:t>tudy</w:t>
      </w:r>
    </w:p>
    <w:p w14:paraId="3A251204" w14:textId="77777777" w:rsidR="00354D7F" w:rsidRPr="00354D7F" w:rsidRDefault="00354D7F" w:rsidP="00354D7F">
      <w:pPr>
        <w:pStyle w:val="NormalBPBHEB"/>
      </w:pPr>
      <w:r w:rsidRPr="00354D7F">
        <w:t xml:space="preserve">A </w:t>
      </w:r>
      <w:r w:rsidRPr="00354D7F">
        <w:rPr>
          <w:b/>
          <w:bCs/>
        </w:rPr>
        <w:t>PwC study</w:t>
      </w:r>
      <w:r w:rsidRPr="00354D7F">
        <w:t xml:space="preserve"> found that </w:t>
      </w:r>
      <w:r w:rsidRPr="00354D7F">
        <w:rPr>
          <w:b/>
          <w:bCs/>
        </w:rPr>
        <w:t>financial institutions using AWS Migration Evaluator</w:t>
      </w:r>
      <w:r w:rsidRPr="00354D7F">
        <w:t xml:space="preserve"> achieved </w:t>
      </w:r>
      <w:r w:rsidRPr="00354D7F">
        <w:rPr>
          <w:b/>
          <w:bCs/>
        </w:rPr>
        <w:t>50% faster cloud adoption</w:t>
      </w:r>
      <w:r w:rsidRPr="00354D7F">
        <w:t xml:space="preserve"> [64].</w:t>
      </w:r>
    </w:p>
    <w:p w14:paraId="0703E478" w14:textId="58D6DFFA" w:rsidR="00313359" w:rsidRPr="00313359" w:rsidRDefault="00313359">
      <w:pPr>
        <w:pStyle w:val="Heading1BPBHEB"/>
        <w:pPrChange w:id="503" w:author="Arya" w:date="2025-03-05T11:01:00Z" w16du:dateUtc="2025-03-05T05:31:00Z">
          <w:pPr>
            <w:pStyle w:val="Heading1"/>
          </w:pPr>
        </w:pPrChange>
      </w:pPr>
      <w:r w:rsidRPr="00313359">
        <w:t xml:space="preserve">Conclusion </w:t>
      </w:r>
    </w:p>
    <w:p w14:paraId="3B60902F" w14:textId="16B8E307" w:rsidR="00313359" w:rsidRPr="00313359" w:rsidRDefault="00313359" w:rsidP="00475E05">
      <w:pPr>
        <w:pStyle w:val="NormalBPBHEB"/>
      </w:pPr>
      <w:r w:rsidRPr="00313359">
        <w:t xml:space="preserve">AWS Migration </w:t>
      </w:r>
      <w:ins w:id="504" w:author="Arya" w:date="2025-03-05T11:01:00Z" w16du:dateUtc="2025-03-05T05:31:00Z">
        <w:r w:rsidR="00706543">
          <w:t>and t</w:t>
        </w:r>
      </w:ins>
      <w:del w:id="505" w:author="Arya" w:date="2025-03-05T11:01:00Z" w16du:dateUtc="2025-03-05T05:31:00Z">
        <w:r w:rsidRPr="00313359" w:rsidDel="00706543">
          <w:delText>&amp; T</w:delText>
        </w:r>
      </w:del>
      <w:r w:rsidRPr="00313359">
        <w:t>ransfer services provide structured, automation-driven tools that streamline cloud adoption while minimizing risk and downtime. This chapter explored methodologies for workload migration, database replication, large-scale data transfer, and mainframe modernization, equipping organizations with the best practices to execute efficient and cost-effective migrations [36], [37].</w:t>
      </w:r>
    </w:p>
    <w:p w14:paraId="02882495" w14:textId="6A641EEA" w:rsidR="00313359" w:rsidRPr="00313359" w:rsidDel="00A75B62" w:rsidRDefault="00313359" w:rsidP="00475E05">
      <w:pPr>
        <w:pStyle w:val="Heading2"/>
        <w:rPr>
          <w:del w:id="506" w:author="Arya" w:date="2025-03-05T11:01:00Z" w16du:dateUtc="2025-03-05T05:31:00Z"/>
        </w:rPr>
      </w:pPr>
      <w:del w:id="507" w:author="Arya" w:date="2025-03-05T11:01:00Z" w16du:dateUtc="2025-03-05T05:31:00Z">
        <w:r w:rsidRPr="00313359" w:rsidDel="00A75B62">
          <w:delText>Next: AWS Well-Architected Framework</w:delText>
        </w:r>
      </w:del>
    </w:p>
    <w:p w14:paraId="3BF022E0" w14:textId="77777777" w:rsidR="00313359" w:rsidRPr="00313359" w:rsidDel="00E769E3" w:rsidRDefault="00313359" w:rsidP="00475E05">
      <w:pPr>
        <w:pStyle w:val="NormalBPBHEB"/>
        <w:rPr>
          <w:del w:id="508" w:author="Arya" w:date="2025-03-05T11:01:00Z" w16du:dateUtc="2025-03-05T05:31:00Z"/>
        </w:rPr>
      </w:pPr>
      <w:r w:rsidRPr="00313359">
        <w:t xml:space="preserve">Migration is only the first step. To maximize operational resilience, organizations must adhere to </w:t>
      </w:r>
      <w:r w:rsidRPr="00313359">
        <w:rPr>
          <w:b/>
          <w:bCs/>
        </w:rPr>
        <w:t>AWS’s Well-Architected Framework</w:t>
      </w:r>
      <w:r w:rsidRPr="00313359">
        <w:t xml:space="preserve">, ensuring workloads are secure, high-performing, and cost-optimized. In </w:t>
      </w:r>
      <w:r w:rsidRPr="00313359">
        <w:rPr>
          <w:b/>
          <w:bCs/>
        </w:rPr>
        <w:t>Chapter 14</w:t>
      </w:r>
      <w:r w:rsidRPr="00313359">
        <w:t xml:space="preserve">, we explore the six key pillars of the Well-Architected Framework and how businesses can </w:t>
      </w:r>
      <w:r w:rsidRPr="00313359">
        <w:rPr>
          <w:b/>
          <w:bCs/>
        </w:rPr>
        <w:t>continuously improve</w:t>
      </w:r>
      <w:r w:rsidRPr="00313359">
        <w:t xml:space="preserve"> their AWS environments for long-term success [38].</w:t>
      </w:r>
    </w:p>
    <w:p w14:paraId="242860C7" w14:textId="77777777" w:rsidR="00CE5CC7" w:rsidRPr="00691D7F" w:rsidRDefault="00CE5CC7">
      <w:pPr>
        <w:pStyle w:val="NormalBPBHEB"/>
        <w:pPrChange w:id="509" w:author="Arya" w:date="2025-03-05T11:01:00Z" w16du:dateUtc="2025-03-05T05:31:00Z">
          <w:pPr>
            <w:keepNext/>
            <w:keepLines/>
            <w:spacing w:before="400" w:after="0" w:line="276" w:lineRule="auto"/>
            <w:outlineLvl w:val="0"/>
          </w:pPr>
        </w:pPrChange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687327270"/>
        <w:docPartObj>
          <w:docPartGallery w:val="Bibliographies"/>
          <w:docPartUnique/>
        </w:docPartObj>
      </w:sdtPr>
      <w:sdtContent>
        <w:commentRangeStart w:id="510" w:displacedByCustomXml="prev"/>
        <w:p w14:paraId="47D84121" w14:textId="77777777" w:rsidR="00405E93" w:rsidRPr="00E769E3" w:rsidRDefault="00C21D99">
          <w:pPr>
            <w:pStyle w:val="Heading1BPBHEB"/>
            <w:rPr>
              <w:rPrChange w:id="511" w:author="Arya" w:date="2025-03-05T11:01:00Z" w16du:dateUtc="2025-03-05T05:31:00Z">
                <w:rPr>
                  <w:noProof/>
                  <w:lang w:val="en-IN"/>
                </w:rPr>
              </w:rPrChange>
            </w:rPr>
            <w:pPrChange w:id="512" w:author="Arya" w:date="2025-03-05T11:01:00Z" w16du:dateUtc="2025-03-05T05:31:00Z">
              <w:pPr/>
            </w:pPrChange>
          </w:pPr>
          <w:r w:rsidRPr="00E769E3">
            <w:rPr>
              <w:rPrChange w:id="513" w:author="Arya" w:date="2025-03-05T11:01:00Z" w16du:dateUtc="2025-03-05T05:31:00Z">
                <w:rPr>
                  <w:rStyle w:val="Heading1Char"/>
                  <w:b/>
                </w:rPr>
              </w:rPrChange>
            </w:rPr>
            <w:t>References</w:t>
          </w:r>
          <w:commentRangeEnd w:id="510"/>
          <w:r w:rsidR="00E769E3">
            <w:rPr>
              <w:rStyle w:val="CommentReference"/>
              <w:rFonts w:asciiTheme="minorHAnsi" w:eastAsiaTheme="minorHAnsi" w:hAnsiTheme="minorHAnsi" w:cstheme="minorBidi"/>
              <w:b w:val="0"/>
            </w:rPr>
            <w:commentReference w:id="510"/>
          </w:r>
        </w:p>
        <w:sdt>
          <w:sdtPr>
            <w:id w:val="-573587230"/>
            <w:bibliography/>
          </w:sdtPr>
          <w:sdtContent>
            <w:p w14:paraId="67365DA9" w14:textId="77777777" w:rsidR="00405E93" w:rsidRDefault="00C21D99" w:rsidP="00A658CC">
              <w:pPr>
                <w:rPr>
                  <w:noProof/>
                  <w:lang w:val="en-I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385464" w14:paraId="09C5847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AAC445" w14:textId="5036228C" w:rsidR="00405E93" w:rsidRDefault="00C21D9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387AA2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14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Application Migration Service (MGN)," n.d. [Online]. Available: https://aws.amazon.com/application-migration-service/. [Accessed 20 February 2025].</w:t>
                    </w:r>
                  </w:p>
                </w:tc>
              </w:tr>
              <w:tr w:rsidR="00385464" w14:paraId="2A2C014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7035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74EEF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15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"Cloud Migration Strategies for Enterprise IT," 2023.</w:t>
                    </w:r>
                  </w:p>
                </w:tc>
              </w:tr>
              <w:tr w:rsidR="00385464" w14:paraId="280E909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394A64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E7E37A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16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"Total Economic Impact Report: Quantifying the Business Value of AWS DMS," 2022.</w:t>
                    </w:r>
                  </w:p>
                </w:tc>
              </w:tr>
              <w:tr w:rsidR="00385464" w14:paraId="36ED8A49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CEDA4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99EB89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17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"Cloud Migration Report: Optimizing Workload Transitions to Cloud," 2023.</w:t>
                    </w:r>
                  </w:p>
                </w:tc>
              </w:tr>
              <w:tr w:rsidR="00385464" w14:paraId="60C0BBA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DEF01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AE10A0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18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 and Co, "Reducing Post-Migration Risks with Cloud-Native Strategies," 2022.</w:t>
                    </w:r>
                  </w:p>
                </w:tc>
              </w:tr>
              <w:tr w:rsidR="00385464" w14:paraId="7317D163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B639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593A2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19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"E-commerce Scalability and Cloud Optimization," 2023.</w:t>
                    </w:r>
                  </w:p>
                </w:tc>
              </w:tr>
              <w:tr w:rsidR="00385464" w14:paraId="5D322F28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C8B52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A9279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0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"Total Economic Impact of AWS Migration Services," 2023.</w:t>
                    </w:r>
                  </w:p>
                </w:tc>
              </w:tr>
              <w:tr w:rsidR="00385464" w14:paraId="1EA61268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7ED7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6DE99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1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Harvard Business Review, "The Role of AWS MGN in Digital Transformation," 2023.</w:t>
                    </w:r>
                  </w:p>
                </w:tc>
              </w:tr>
              <w:tr w:rsidR="00385464" w14:paraId="2A8BF15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CD22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B63E97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2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Application Discovery Service.," n.d. [Online]. Available: https://aws.amazon.com/application-discovery/. [Accessed 20 February 2025].</w:t>
                    </w:r>
                  </w:p>
                </w:tc>
              </w:tr>
              <w:tr w:rsidR="00385464" w14:paraId="520E1582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B638D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AFB70C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3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"Cloud Migration Report: Avoiding Pitfalls in Application Modernization," 2023.</w:t>
                    </w:r>
                  </w:p>
                </w:tc>
              </w:tr>
              <w:tr w:rsidR="00385464" w14:paraId="38EBD9F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5C076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93BDF9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4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"Cloud Readiness Study: How Enterprises Are Preparing for Migration," 2023.</w:t>
                    </w:r>
                  </w:p>
                </w:tc>
              </w:tr>
              <w:tr w:rsidR="00385464" w14:paraId="751CE76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5BC3C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E32C0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5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Harvard Business Review, "Mapping Application Dependencies Before Cloud Migration," 2023.</w:t>
                    </w:r>
                  </w:p>
                </w:tc>
              </w:tr>
              <w:tr w:rsidR="00385464" w14:paraId="3C5C150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6329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305C9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6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 Digital, "Optimizing Infrastructure for Digital Transformation," 2022.</w:t>
                    </w:r>
                  </w:p>
                </w:tc>
              </w:tr>
              <w:tr w:rsidR="00385464" w14:paraId="08DA35B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A0363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BBE8F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7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"Cloud Economics: The Financial Impact of Pre-Migration Planning," 2023.</w:t>
                    </w:r>
                  </w:p>
                </w:tc>
              </w:tr>
              <w:tr w:rsidR="00385464" w14:paraId="0203FF7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4C599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14FB93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8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"Cloud Migration Trends: The Importance of Pre-Migration Assessment," 2023.</w:t>
                    </w:r>
                  </w:p>
                </w:tc>
              </w:tr>
              <w:tr w:rsidR="00385464" w14:paraId="7545E66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C092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86C0C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29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Boston Consulting Group, "Accelerating Cloud Migration Through AI-Powered Assessments," 2023.</w:t>
                    </w:r>
                  </w:p>
                </w:tc>
              </w:tr>
              <w:tr w:rsidR="00385464" w14:paraId="4602C9B1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A488F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26F7F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0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Database Migration Service," n.d. [Online]. Available: https://aws.amazon.com/dms/. [Accessed 20 February 2025].</w:t>
                    </w:r>
                  </w:p>
                </w:tc>
              </w:tr>
              <w:tr w:rsidR="00385464" w14:paraId="09BA469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006FC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D1563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1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"Reducing Migration Timelines with AWS Database Migration Service," I.D.C., 2023.</w:t>
                    </w:r>
                  </w:p>
                </w:tc>
              </w:tr>
              <w:tr w:rsidR="00385464" w14:paraId="1731240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3D21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FD37C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2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"Reducing Migration Timelines with AWS Database Migration Service," Forrester, 2023.</w:t>
                    </w:r>
                  </w:p>
                </w:tc>
              </w:tr>
              <w:tr w:rsidR="00385464" w14:paraId="40AC375B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40BEB1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E08070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3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"Optimizing Data Pipelines with AWS Glue and Redshift," Deloitte, 2023.</w:t>
                    </w:r>
                  </w:p>
                </w:tc>
              </w:tr>
              <w:tr w:rsidR="00385464" w14:paraId="60EDE27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482D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AC315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4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Flexera, "State of Cloud Report: Database and Workload Optimization," 2023.</w:t>
                    </w:r>
                  </w:p>
                </w:tc>
              </w:tr>
              <w:tr w:rsidR="00385464" w14:paraId="4DC2054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1700B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828F59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5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DataSync," (n.d. [Online]. Available: https://aws.amazon.com/datasync/. [Accessed 20 February 2025].</w:t>
                    </w:r>
                  </w:p>
                </w:tc>
              </w:tr>
              <w:tr w:rsidR="00385464" w14:paraId="6FC54A8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51344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4E9C0B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6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"Retail Innovation Through Real-Time Data Synchronization," 2023.</w:t>
                    </w:r>
                  </w:p>
                </w:tc>
              </w:tr>
              <w:tr w:rsidR="00385464" w14:paraId="6F2A03B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CA0D7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36D04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7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"Cloud Storage Report: Optimizing Large-Scale Data Transfers," 2023.</w:t>
                    </w:r>
                  </w:p>
                </w:tc>
              </w:tr>
              <w:tr w:rsidR="00385464" w14:paraId="096F59F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DEB9A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856B3A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8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"Accelerating Cloud Migrations with AWS DataSync," 2023.</w:t>
                    </w:r>
                  </w:p>
                </w:tc>
              </w:tr>
              <w:tr w:rsidR="00385464" w14:paraId="08A499F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DA9CDE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C09F1A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39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McKinsey, "Reducing IT Overhead with Automated Data Transfers," 2023.</w:t>
                    </w:r>
                  </w:p>
                </w:tc>
              </w:tr>
              <w:tr w:rsidR="00385464" w14:paraId="678ACF19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B3535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9072A4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0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"Enhancing Analytics Workflows with AWS DataSync and Redshift," 2023.</w:t>
                    </w:r>
                  </w:p>
                </w:tc>
              </w:tr>
              <w:tr w:rsidR="00385464" w14:paraId="7749422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7E3E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2EC506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1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"Mainframe Modernization," n.d. [Online]. Available: https://aws.amazon.com/mainframe-modernization/. [Accessed 20 February 2026].</w:t>
                    </w:r>
                  </w:p>
                </w:tc>
              </w:tr>
              <w:tr w:rsidR="00385464" w14:paraId="6800B08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7CD81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7AF472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2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"Enterprise IT Modernization: Challenges and Best Practices," 2023.</w:t>
                    </w:r>
                  </w:p>
                </w:tc>
              </w:tr>
              <w:tr w:rsidR="00385464" w14:paraId="455C632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81E3B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9E32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3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"Reducing Mainframe Costs with Cloud Migration," 2023.</w:t>
                    </w:r>
                  </w:p>
                </w:tc>
              </w:tr>
              <w:tr w:rsidR="00385464" w14:paraId="03431FE1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549F1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69147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4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"Financial Services Transformation via AWS Mainframe Modernization," 2023.</w:t>
                    </w:r>
                  </w:p>
                </w:tc>
              </w:tr>
              <w:tr w:rsidR="00385464" w14:paraId="187B7B3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2ABDE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30AA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5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McKinsey, "Leveraging Automation to Accelerate Mainframe Migration," 2023.</w:t>
                    </w:r>
                  </w:p>
                </w:tc>
              </w:tr>
              <w:tr w:rsidR="00385464" w14:paraId="7A326F9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328D5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57B2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6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Migration Hub".</w:t>
                    </w:r>
                  </w:p>
                </w:tc>
              </w:tr>
              <w:tr w:rsidR="00385464" w14:paraId="24BCA82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F0E22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1DA32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7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"Cloud Migration Strategy and Risk Management," 2023.</w:t>
                    </w:r>
                  </w:p>
                </w:tc>
              </w:tr>
              <w:tr w:rsidR="00385464" w14:paraId="5255A735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8AA60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10ECB6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8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"Optimizing Enterprise Migration with AWS Migration Hub," 2023.</w:t>
                    </w:r>
                  </w:p>
                </w:tc>
              </w:tr>
              <w:tr w:rsidR="00385464" w14:paraId="3AC460A3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C72B9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C9EE37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49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"Cloud Adoption Trends in Financial Services," 2023.</w:t>
                    </w:r>
                  </w:p>
                </w:tc>
              </w:tr>
              <w:tr w:rsidR="00385464" w14:paraId="05979EB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C30F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AE9BB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0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"Global Retail Cloud Migration Study," 2023.</w:t>
                    </w:r>
                  </w:p>
                </w:tc>
              </w:tr>
              <w:tr w:rsidR="00385464" w14:paraId="2B5B2AE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B1461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0E16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1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McKinsey, "Reducing Downtime Risks in Cloud Migrations," 2023.</w:t>
                    </w:r>
                  </w:p>
                </w:tc>
              </w:tr>
              <w:tr w:rsidR="00385464" w14:paraId="58E400E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98947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44CD3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2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"Cloud Migration Strategies and Database Modernization Trends," 2023.</w:t>
                    </w:r>
                  </w:p>
                </w:tc>
              </w:tr>
              <w:tr w:rsidR="00385464" w14:paraId="31B04D2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04B93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41B457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3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Transfer Family Documentation."</w:t>
                    </w:r>
                  </w:p>
                </w:tc>
              </w:tr>
              <w:tr w:rsidR="00385464" w14:paraId="3C0D803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8C2842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13F12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4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Transfer Family".</w:t>
                    </w:r>
                  </w:p>
                </w:tc>
              </w:tr>
              <w:tr w:rsidR="00385464" w14:paraId="4079AE4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FD70C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DDAE6F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5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"Cloud File Transfer Strategies and Security Best Practices," 2023.</w:t>
                    </w:r>
                  </w:p>
                </w:tc>
              </w:tr>
              <w:tr w:rsidR="00385464" w14:paraId="50DC3BE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1F4DA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F2EF8A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6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"Cost Reduction in File Transfer Workflows with AWS Transfer Family," 2023.</w:t>
                    </w:r>
                  </w:p>
                </w:tc>
              </w:tr>
              <w:tr w:rsidR="00385464" w14:paraId="6012865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F1E9C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326C0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7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PwC, "Regulatory Compliance in Financial Services File Transfers," 2023.</w:t>
                    </w:r>
                  </w:p>
                </w:tc>
              </w:tr>
              <w:tr w:rsidR="00385464" w14:paraId="3242245B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B7A0ED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57339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8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"Optimizing Media Asset Management with AWS Transfer Family," 2023.</w:t>
                    </w:r>
                  </w:p>
                </w:tc>
              </w:tr>
              <w:tr w:rsidR="00385464" w14:paraId="3B4361D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7977F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B644C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59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"Automated File Transfer Modernization Trends," 2023.</w:t>
                    </w:r>
                  </w:p>
                </w:tc>
              </w:tr>
              <w:tr w:rsidR="00385464" w14:paraId="5F9EFA17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C9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7FE9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0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McKinsey, "Improving Security in Cloud-Based File Exchange Systems," 2023.</w:t>
                    </w:r>
                  </w:p>
                </w:tc>
              </w:tr>
              <w:tr w:rsidR="00385464" w14:paraId="3226744A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ED1B5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EFAC0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1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Migration Evaluator Documentation."</w:t>
                    </w:r>
                  </w:p>
                </w:tc>
              </w:tr>
              <w:tr w:rsidR="00385464" w14:paraId="03DBB2DA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7FAE0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701B7F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2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AWS, "AWS Migration Evaluator".</w:t>
                    </w:r>
                  </w:p>
                </w:tc>
              </w:tr>
              <w:tr w:rsidR="00385464" w14:paraId="743CD58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69154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616A6E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3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Gartner, "AI-Powered Cloud Migration Planning and Cost Optimization," 2023.</w:t>
                    </w:r>
                  </w:p>
                </w:tc>
              </w:tr>
              <w:tr w:rsidR="00385464" w14:paraId="3AFB3486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96906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9EED1D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4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"Workload Right-Sizing for AWS Migrations: Industry Trends," 2023.</w:t>
                    </w:r>
                  </w:p>
                </w:tc>
              </w:tr>
              <w:tr w:rsidR="00385464" w14:paraId="022D26A3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1ABAFE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47298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5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 and Company, "Zero-Downtime Migration Strategies for Enterprise Workloads," 2022.</w:t>
                    </w:r>
                  </w:p>
                </w:tc>
              </w:tr>
              <w:tr w:rsidR="00385464" w14:paraId="20C28C84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2FE08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5866B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6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Accenture, "Optimizing Multi-Cloud Strategies Using AWS Migration Tools," 2023.</w:t>
                    </w:r>
                  </w:p>
                </w:tc>
              </w:tr>
              <w:tr w:rsidR="00385464" w14:paraId="1058B3CE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56F0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D15FE6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7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PwC, "Financial Industry Cloud Adoption: Cost and Compliance Considerations," 2023.</w:t>
                    </w:r>
                  </w:p>
                </w:tc>
              </w:tr>
              <w:tr w:rsidR="00385464" w14:paraId="3E6B015F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F6909F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16F2BC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8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Forrester, "Improving Cloud TCO with AI-Driven Migration Assessments," 2023.</w:t>
                    </w:r>
                  </w:p>
                </w:tc>
              </w:tr>
              <w:tr w:rsidR="00385464" w14:paraId="214852E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2062A5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751235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69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McKinsey, "Predictive Analytics for AWS Migration Cost Management," 2023.</w:t>
                    </w:r>
                  </w:p>
                </w:tc>
              </w:tr>
              <w:tr w:rsidR="00385464" w14:paraId="62348F30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1EF23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6015E3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70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I.D.C., "Performance and Scalability of Cloud-Based Database Migration Services," 2022.</w:t>
                    </w:r>
                  </w:p>
                </w:tc>
              </w:tr>
              <w:tr w:rsidR="00385464" w14:paraId="1525131D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60998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8AC7F1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71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Harvard Business Review, "Maximizing Cloud Migration Success with AWS DMS," 2023.</w:t>
                    </w:r>
                  </w:p>
                </w:tc>
              </w:tr>
              <w:tr w:rsidR="00385464" w14:paraId="2317F79C" w14:textId="77777777">
                <w:trPr>
                  <w:divId w:val="8157298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5AF99B" w14:textId="77777777" w:rsidR="00405E93" w:rsidRDefault="00C21D9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268062" w14:textId="77777777" w:rsidR="00405E93" w:rsidRDefault="00C21D99">
                    <w:pPr>
                      <w:pStyle w:val="NormalBPBHEB"/>
                      <w:rPr>
                        <w:noProof/>
                      </w:rPr>
                      <w:pPrChange w:id="572" w:author="Arya" w:date="2025-03-05T11:02:00Z" w16du:dateUtc="2025-03-05T05:32:00Z">
                        <w:pPr>
                          <w:pStyle w:val="Bibliography"/>
                        </w:pPr>
                      </w:pPrChange>
                    </w:pPr>
                    <w:r>
                      <w:rPr>
                        <w:noProof/>
                      </w:rPr>
                      <w:t>Deloitte, "The Future of Financial Services in Cloud Computing," 2022.</w:t>
                    </w:r>
                  </w:p>
                </w:tc>
              </w:tr>
            </w:tbl>
            <w:p w14:paraId="6982E480" w14:textId="77777777" w:rsidR="00405E93" w:rsidRDefault="00405E93">
              <w:pPr>
                <w:divId w:val="815729807"/>
                <w:rPr>
                  <w:rFonts w:eastAsia="Times New Roman"/>
                  <w:noProof/>
                </w:rPr>
              </w:pPr>
            </w:p>
            <w:p w14:paraId="2F05186A" w14:textId="519893E2" w:rsidR="001A51BE" w:rsidRDefault="00C21D99" w:rsidP="00A658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D450ED" w14:textId="77777777" w:rsidR="00D85250" w:rsidRPr="0098143D" w:rsidRDefault="00D85250" w:rsidP="0034699F">
      <w:pPr>
        <w:pStyle w:val="NormalBPBHEB"/>
      </w:pPr>
    </w:p>
    <w:sectPr w:rsidR="00D85250" w:rsidRPr="0098143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Arya" w:date="2025-03-05T11:23:00Z" w:initials="D">
    <w:p w14:paraId="51134EAF" w14:textId="77777777" w:rsidR="00E315A5" w:rsidRDefault="00E315A5" w:rsidP="00E315A5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@Konika - The structure does not match with the book outline.</w:t>
      </w:r>
    </w:p>
  </w:comment>
  <w:comment w:id="23" w:author="Arya" w:date="2025-03-05T09:47:00Z" w:initials="D">
    <w:p w14:paraId="2689D625" w14:textId="1A31861D" w:rsidR="00E023E7" w:rsidRDefault="00E023E7" w:rsidP="00E023E7">
      <w:pPr>
        <w:pStyle w:val="CommentText"/>
      </w:pPr>
      <w:r>
        <w:rPr>
          <w:rStyle w:val="CommentReference"/>
        </w:rPr>
        <w:annotationRef/>
      </w:r>
      <w:r>
        <w:t>According to our style guidelines, we refrain from using brackets in the headings.</w:t>
      </w:r>
    </w:p>
  </w:comment>
  <w:comment w:id="38" w:author="Arya" w:date="2025-03-05T09:47:00Z" w:initials="D">
    <w:p w14:paraId="19BED2EA" w14:textId="77777777" w:rsidR="00E023E7" w:rsidRDefault="00E023E7" w:rsidP="00E023E7">
      <w:pPr>
        <w:pStyle w:val="CommentText"/>
      </w:pPr>
      <w:r>
        <w:rPr>
          <w:rStyle w:val="CommentReference"/>
        </w:rPr>
        <w:annotationRef/>
      </w:r>
      <w:r>
        <w:t>According to our style guidelines, we refrain from using brackets in the headings.</w:t>
      </w:r>
    </w:p>
  </w:comment>
  <w:comment w:id="56" w:author="Arya" w:date="2025-03-05T09:48:00Z" w:initials="D">
    <w:p w14:paraId="039D1369" w14:textId="77777777" w:rsidR="00E023E7" w:rsidRDefault="00E023E7" w:rsidP="00E023E7">
      <w:pPr>
        <w:pStyle w:val="CommentText"/>
      </w:pPr>
      <w:r>
        <w:rPr>
          <w:rStyle w:val="CommentReference"/>
        </w:rPr>
        <w:annotationRef/>
      </w:r>
      <w:r>
        <w:t>According to our style guidelines, we refrain from using brackets in the headings.</w:t>
      </w:r>
    </w:p>
  </w:comment>
  <w:comment w:id="58" w:author="Arya" w:date="2025-03-05T09:56:00Z" w:initials="D">
    <w:p w14:paraId="7F02B9C4" w14:textId="77777777" w:rsidR="00FF1014" w:rsidRDefault="00FF1014" w:rsidP="00FF1014">
      <w:pPr>
        <w:pStyle w:val="CommentText"/>
      </w:pPr>
      <w:r>
        <w:rPr>
          <w:rStyle w:val="CommentReference"/>
        </w:rPr>
        <w:annotationRef/>
      </w:r>
      <w:r>
        <w:t>According to our style guidelines, objectives are written in a paragraph. Requesting you to kindly rephrase the content into a paragraph.</w:t>
      </w:r>
    </w:p>
  </w:comment>
  <w:comment w:id="82" w:author="Arya" w:date="2025-03-05T09:57:00Z" w:initials="D">
    <w:p w14:paraId="1A11F34F" w14:textId="77777777" w:rsidR="007E5C63" w:rsidRDefault="007E5C63" w:rsidP="007E5C63">
      <w:pPr>
        <w:pStyle w:val="CommentText"/>
      </w:pPr>
      <w:r>
        <w:rPr>
          <w:rStyle w:val="CommentReference"/>
        </w:rPr>
        <w:annotationRef/>
      </w:r>
      <w:r>
        <w:t>Please add a lead in statement for the bulleted list.</w:t>
      </w:r>
    </w:p>
  </w:comment>
  <w:comment w:id="118" w:author="Arya" w:date="2025-03-05T10:02:00Z" w:initials="D">
    <w:p w14:paraId="1199F961" w14:textId="77777777" w:rsidR="00B50A2F" w:rsidRDefault="00B50A2F" w:rsidP="00B50A2F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129" w:author="Arya" w:date="2025-03-05T11:20:00Z" w:initials="D">
    <w:p w14:paraId="744FFD1F" w14:textId="77777777" w:rsidR="00D30C71" w:rsidRDefault="00D30C71" w:rsidP="00D30C71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Please rephrase to make it a lead in statement.</w:t>
      </w:r>
    </w:p>
  </w:comment>
  <w:comment w:id="135" w:author="Arya" w:date="2025-03-05T10:02:00Z" w:initials="D">
    <w:p w14:paraId="6E360875" w14:textId="29983EE6" w:rsidR="003F10AB" w:rsidRDefault="003F10AB" w:rsidP="003F10AB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139" w:author="Arya" w:date="2025-03-05T10:04:00Z" w:initials="D">
    <w:p w14:paraId="63C45DCB" w14:textId="77777777" w:rsidR="003F10AB" w:rsidRDefault="003F10AB" w:rsidP="003F10AB">
      <w:pPr>
        <w:pStyle w:val="CommentText"/>
      </w:pPr>
      <w:r>
        <w:rPr>
          <w:rStyle w:val="CommentReference"/>
        </w:rPr>
        <w:annotationRef/>
      </w:r>
      <w:r>
        <w:t xml:space="preserve">@Konika - are two lines in a case study okay? </w:t>
      </w:r>
    </w:p>
  </w:comment>
  <w:comment w:id="144" w:author="Arya" w:date="2025-03-05T10:08:00Z" w:initials="D">
    <w:p w14:paraId="2B96DCAB" w14:textId="77777777" w:rsidR="00515CD9" w:rsidRDefault="00515CD9" w:rsidP="00515CD9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165" w:author="Arya" w:date="2025-03-05T10:08:00Z" w:initials="D">
    <w:p w14:paraId="5C057C43" w14:textId="77777777" w:rsidR="00515CD9" w:rsidRDefault="00515CD9" w:rsidP="00515CD9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187" w:author="Arya" w:date="2025-03-05T10:09:00Z" w:initials="D">
    <w:p w14:paraId="34CDD0AA" w14:textId="77777777" w:rsidR="00B11A83" w:rsidRDefault="00B11A83" w:rsidP="00B11A83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202" w:author="Arya" w:date="2025-03-05T10:11:00Z" w:initials="D">
    <w:p w14:paraId="77A05F32" w14:textId="77777777" w:rsidR="00931266" w:rsidRDefault="00931266" w:rsidP="00931266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233" w:author="Arya" w:date="2025-03-05T10:15:00Z" w:initials="D">
    <w:p w14:paraId="642738F4" w14:textId="77777777" w:rsidR="00A952B8" w:rsidRDefault="00A952B8" w:rsidP="00A952B8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244" w:author="Arya" w:date="2025-03-05T10:20:00Z" w:initials="D">
    <w:p w14:paraId="27D57E92" w14:textId="77777777" w:rsidR="00A75265" w:rsidRDefault="00A75265" w:rsidP="00A75265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280" w:author="Arya" w:date="2025-03-05T10:18:00Z" w:initials="D">
    <w:p w14:paraId="74091725" w14:textId="20DACAF9" w:rsidR="006B2D65" w:rsidRDefault="006B2D65" w:rsidP="006B2D65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295" w:author="Arya" w:date="2025-03-05T10:23:00Z" w:initials="D">
    <w:p w14:paraId="6C35DD38" w14:textId="77777777" w:rsidR="00F52B37" w:rsidRDefault="00F52B37" w:rsidP="00F52B37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313" w:author="Arya" w:date="2025-03-05T10:23:00Z" w:initials="D">
    <w:p w14:paraId="6BCCD235" w14:textId="77777777" w:rsidR="007B5632" w:rsidRDefault="007B5632" w:rsidP="007B5632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321" w:author="Arya" w:date="2025-03-05T10:24:00Z" w:initials="D">
    <w:p w14:paraId="027DE3B6" w14:textId="77777777" w:rsidR="004176B6" w:rsidRDefault="004176B6" w:rsidP="004176B6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336" w:author="Arya" w:date="2025-03-05T10:48:00Z" w:initials="D">
    <w:p w14:paraId="72712D27" w14:textId="77777777" w:rsidR="00D72438" w:rsidRDefault="00D72438" w:rsidP="00D72438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356" w:author="Arya" w:date="2025-03-05T10:49:00Z" w:initials="D">
    <w:p w14:paraId="2671C61D" w14:textId="77777777" w:rsidR="003A3F53" w:rsidRDefault="003A3F53" w:rsidP="003A3F53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360" w:author="Arya" w:date="2025-03-05T10:49:00Z" w:initials="D">
    <w:p w14:paraId="4CB42A3A" w14:textId="77777777" w:rsidR="0042022A" w:rsidRDefault="0042022A" w:rsidP="0042022A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375" w:author="Arya" w:date="2025-03-05T10:51:00Z" w:initials="D">
    <w:p w14:paraId="1D1ACF67" w14:textId="77777777" w:rsidR="008547B4" w:rsidRDefault="008547B4" w:rsidP="008547B4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442" w:author="Arya" w:date="2025-03-05T10:56:00Z" w:initials="D">
    <w:p w14:paraId="2F1DF33A" w14:textId="77777777" w:rsidR="008B6E9F" w:rsidRDefault="008B6E9F" w:rsidP="008B6E9F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468" w:author="Arya" w:date="2025-03-05T10:59:00Z" w:initials="D">
    <w:p w14:paraId="47685321" w14:textId="77777777" w:rsidR="007613E4" w:rsidRDefault="007613E4" w:rsidP="007613E4">
      <w:pPr>
        <w:pStyle w:val="CommentText"/>
      </w:pPr>
      <w:r>
        <w:rPr>
          <w:rStyle w:val="CommentReference"/>
        </w:rPr>
        <w:annotationRef/>
      </w:r>
      <w:r>
        <w:t>Please add a lead in statement to establish context.</w:t>
      </w:r>
    </w:p>
  </w:comment>
  <w:comment w:id="480" w:author="Arya" w:date="2025-03-05T11:00:00Z" w:initials="D">
    <w:p w14:paraId="680F0612" w14:textId="77777777" w:rsidR="007613E4" w:rsidRDefault="007613E4" w:rsidP="007613E4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Please add a sentence about the same in the paragraph. According to our style guidelines, we refrain from using brackets in the headings.</w:t>
      </w:r>
    </w:p>
  </w:comment>
  <w:comment w:id="510" w:author="Arya" w:date="2025-03-05T11:03:00Z" w:initials="D">
    <w:p w14:paraId="0BF89CD7" w14:textId="77777777" w:rsidR="00E769E3" w:rsidRDefault="00E769E3" w:rsidP="00E769E3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 xml:space="preserve">For improved readability, please consider lesser number of references. Or you can add a chapter wise Appendix at the end of the book with all the references. </w:t>
      </w:r>
      <w:r>
        <w:rPr>
          <w:color w:val="222222"/>
          <w:highlight w:val="white"/>
        </w:rPr>
        <w:br/>
        <w:t>Kindly confirm if these are the list or articles you have referred for writing this chapter.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1134EAF" w15:done="0"/>
  <w15:commentEx w15:paraId="2689D625" w15:done="0"/>
  <w15:commentEx w15:paraId="19BED2EA" w15:done="0"/>
  <w15:commentEx w15:paraId="039D1369" w15:done="0"/>
  <w15:commentEx w15:paraId="7F02B9C4" w15:done="0"/>
  <w15:commentEx w15:paraId="1A11F34F" w15:done="0"/>
  <w15:commentEx w15:paraId="1199F961" w15:done="0"/>
  <w15:commentEx w15:paraId="744FFD1F" w15:done="0"/>
  <w15:commentEx w15:paraId="6E360875" w15:done="0"/>
  <w15:commentEx w15:paraId="63C45DCB" w15:done="0"/>
  <w15:commentEx w15:paraId="2B96DCAB" w15:done="0"/>
  <w15:commentEx w15:paraId="5C057C43" w15:done="0"/>
  <w15:commentEx w15:paraId="34CDD0AA" w15:done="0"/>
  <w15:commentEx w15:paraId="77A05F32" w15:done="0"/>
  <w15:commentEx w15:paraId="642738F4" w15:done="0"/>
  <w15:commentEx w15:paraId="27D57E92" w15:done="0"/>
  <w15:commentEx w15:paraId="74091725" w15:done="0"/>
  <w15:commentEx w15:paraId="6C35DD38" w15:done="0"/>
  <w15:commentEx w15:paraId="6BCCD235" w15:done="0"/>
  <w15:commentEx w15:paraId="027DE3B6" w15:done="0"/>
  <w15:commentEx w15:paraId="72712D27" w15:done="0"/>
  <w15:commentEx w15:paraId="2671C61D" w15:done="0"/>
  <w15:commentEx w15:paraId="4CB42A3A" w15:done="0"/>
  <w15:commentEx w15:paraId="1D1ACF67" w15:done="0"/>
  <w15:commentEx w15:paraId="2F1DF33A" w15:done="0"/>
  <w15:commentEx w15:paraId="47685321" w15:done="0"/>
  <w15:commentEx w15:paraId="680F0612" w15:done="0"/>
  <w15:commentEx w15:paraId="0BF89C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A4F1913" w16cex:dateUtc="2025-03-05T05:53:00Z"/>
  <w16cex:commentExtensible w16cex:durableId="0826751D" w16cex:dateUtc="2025-03-05T04:17:00Z"/>
  <w16cex:commentExtensible w16cex:durableId="098CC8C1" w16cex:dateUtc="2025-03-05T04:17:00Z"/>
  <w16cex:commentExtensible w16cex:durableId="3F9460EA" w16cex:dateUtc="2025-03-05T04:18:00Z"/>
  <w16cex:commentExtensible w16cex:durableId="7D459501" w16cex:dateUtc="2025-03-05T04:26:00Z"/>
  <w16cex:commentExtensible w16cex:durableId="29A3CD54" w16cex:dateUtc="2025-03-05T04:27:00Z"/>
  <w16cex:commentExtensible w16cex:durableId="3932440B" w16cex:dateUtc="2025-03-05T04:32:00Z"/>
  <w16cex:commentExtensible w16cex:durableId="4AEB3AB9" w16cex:dateUtc="2025-03-05T05:50:00Z"/>
  <w16cex:commentExtensible w16cex:durableId="27603012" w16cex:dateUtc="2025-03-05T04:32:00Z"/>
  <w16cex:commentExtensible w16cex:durableId="2F0E680C" w16cex:dateUtc="2025-03-05T04:34:00Z"/>
  <w16cex:commentExtensible w16cex:durableId="35EB86F2" w16cex:dateUtc="2025-03-05T04:38:00Z"/>
  <w16cex:commentExtensible w16cex:durableId="7F81E989" w16cex:dateUtc="2025-03-05T04:38:00Z"/>
  <w16cex:commentExtensible w16cex:durableId="713B75F3" w16cex:dateUtc="2025-03-05T04:39:00Z"/>
  <w16cex:commentExtensible w16cex:durableId="2F8B681F" w16cex:dateUtc="2025-03-05T04:41:00Z"/>
  <w16cex:commentExtensible w16cex:durableId="5588A5E6" w16cex:dateUtc="2025-03-05T04:45:00Z"/>
  <w16cex:commentExtensible w16cex:durableId="5AAAFA2C" w16cex:dateUtc="2025-03-05T04:50:00Z"/>
  <w16cex:commentExtensible w16cex:durableId="32DDABB4" w16cex:dateUtc="2025-03-05T04:48:00Z"/>
  <w16cex:commentExtensible w16cex:durableId="4D150B92" w16cex:dateUtc="2025-03-05T04:53:00Z"/>
  <w16cex:commentExtensible w16cex:durableId="2879BB20" w16cex:dateUtc="2025-03-05T04:53:00Z"/>
  <w16cex:commentExtensible w16cex:durableId="455000DF" w16cex:dateUtc="2025-03-05T04:54:00Z"/>
  <w16cex:commentExtensible w16cex:durableId="3FEA63D1" w16cex:dateUtc="2025-03-05T05:18:00Z"/>
  <w16cex:commentExtensible w16cex:durableId="347EBDBB" w16cex:dateUtc="2025-03-05T05:19:00Z"/>
  <w16cex:commentExtensible w16cex:durableId="0916C098" w16cex:dateUtc="2025-03-05T05:19:00Z"/>
  <w16cex:commentExtensible w16cex:durableId="37F1E30C" w16cex:dateUtc="2025-03-05T05:21:00Z"/>
  <w16cex:commentExtensible w16cex:durableId="7B0C01BB" w16cex:dateUtc="2025-03-05T05:26:00Z"/>
  <w16cex:commentExtensible w16cex:durableId="194FE485" w16cex:dateUtc="2025-03-05T05:29:00Z"/>
  <w16cex:commentExtensible w16cex:durableId="7BA9530B" w16cex:dateUtc="2025-03-05T05:30:00Z"/>
  <w16cex:commentExtensible w16cex:durableId="6F385DC2" w16cex:dateUtc="2025-03-05T0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1134EAF" w16cid:durableId="0A4F1913"/>
  <w16cid:commentId w16cid:paraId="2689D625" w16cid:durableId="0826751D"/>
  <w16cid:commentId w16cid:paraId="19BED2EA" w16cid:durableId="098CC8C1"/>
  <w16cid:commentId w16cid:paraId="039D1369" w16cid:durableId="3F9460EA"/>
  <w16cid:commentId w16cid:paraId="7F02B9C4" w16cid:durableId="7D459501"/>
  <w16cid:commentId w16cid:paraId="1A11F34F" w16cid:durableId="29A3CD54"/>
  <w16cid:commentId w16cid:paraId="1199F961" w16cid:durableId="3932440B"/>
  <w16cid:commentId w16cid:paraId="744FFD1F" w16cid:durableId="4AEB3AB9"/>
  <w16cid:commentId w16cid:paraId="6E360875" w16cid:durableId="27603012"/>
  <w16cid:commentId w16cid:paraId="63C45DCB" w16cid:durableId="2F0E680C"/>
  <w16cid:commentId w16cid:paraId="2B96DCAB" w16cid:durableId="35EB86F2"/>
  <w16cid:commentId w16cid:paraId="5C057C43" w16cid:durableId="7F81E989"/>
  <w16cid:commentId w16cid:paraId="34CDD0AA" w16cid:durableId="713B75F3"/>
  <w16cid:commentId w16cid:paraId="77A05F32" w16cid:durableId="2F8B681F"/>
  <w16cid:commentId w16cid:paraId="642738F4" w16cid:durableId="5588A5E6"/>
  <w16cid:commentId w16cid:paraId="27D57E92" w16cid:durableId="5AAAFA2C"/>
  <w16cid:commentId w16cid:paraId="74091725" w16cid:durableId="32DDABB4"/>
  <w16cid:commentId w16cid:paraId="6C35DD38" w16cid:durableId="4D150B92"/>
  <w16cid:commentId w16cid:paraId="6BCCD235" w16cid:durableId="2879BB20"/>
  <w16cid:commentId w16cid:paraId="027DE3B6" w16cid:durableId="455000DF"/>
  <w16cid:commentId w16cid:paraId="72712D27" w16cid:durableId="3FEA63D1"/>
  <w16cid:commentId w16cid:paraId="2671C61D" w16cid:durableId="347EBDBB"/>
  <w16cid:commentId w16cid:paraId="4CB42A3A" w16cid:durableId="0916C098"/>
  <w16cid:commentId w16cid:paraId="1D1ACF67" w16cid:durableId="37F1E30C"/>
  <w16cid:commentId w16cid:paraId="2F1DF33A" w16cid:durableId="7B0C01BB"/>
  <w16cid:commentId w16cid:paraId="47685321" w16cid:durableId="194FE485"/>
  <w16cid:commentId w16cid:paraId="680F0612" w16cid:durableId="7BA9530B"/>
  <w16cid:commentId w16cid:paraId="0BF89CD7" w16cid:durableId="6F385D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7D6D9" w14:textId="77777777" w:rsidR="00EF439F" w:rsidRDefault="00EF439F">
      <w:pPr>
        <w:spacing w:after="0" w:line="240" w:lineRule="auto"/>
      </w:pPr>
      <w:r>
        <w:separator/>
      </w:r>
    </w:p>
  </w:endnote>
  <w:endnote w:type="continuationSeparator" w:id="0">
    <w:p w14:paraId="242AC429" w14:textId="77777777" w:rsidR="00EF439F" w:rsidRDefault="00EF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F20CC" w14:textId="77777777" w:rsidR="00EF439F" w:rsidRDefault="00EF439F">
      <w:pPr>
        <w:spacing w:after="0" w:line="240" w:lineRule="auto"/>
      </w:pPr>
      <w:r>
        <w:separator/>
      </w:r>
    </w:p>
  </w:footnote>
  <w:footnote w:type="continuationSeparator" w:id="0">
    <w:p w14:paraId="465F2A74" w14:textId="77777777" w:rsidR="00EF439F" w:rsidRDefault="00EF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4808701"/>
      <w:docPartObj>
        <w:docPartGallery w:val="Page Numbers (Top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18327A01" w14:textId="77777777" w:rsidR="005935FF" w:rsidRPr="0007261B" w:rsidRDefault="00C21D99" w:rsidP="005935FF">
        <w:pPr>
          <w:pStyle w:val="Header"/>
          <w:jc w:val="center"/>
          <w:rPr>
            <w:rFonts w:ascii="Cambria" w:hAnsi="Cambria"/>
            <w:sz w:val="24"/>
            <w:szCs w:val="24"/>
          </w:rPr>
        </w:pPr>
        <w:r w:rsidRPr="0007261B">
          <w:rPr>
            <w:rFonts w:ascii="Cambria" w:hAnsi="Cambria"/>
            <w:noProof/>
            <w:color w:val="00000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616867D" wp14:editId="493223C7">
                  <wp:simplePos x="0" y="0"/>
                  <wp:positionH relativeFrom="margin">
                    <wp:posOffset>232913</wp:posOffset>
                  </wp:positionH>
                  <wp:positionV relativeFrom="topMargin">
                    <wp:posOffset>293298</wp:posOffset>
                  </wp:positionV>
                  <wp:extent cx="5095875" cy="103517"/>
                  <wp:effectExtent l="0" t="0" r="9525" b="0"/>
                  <wp:wrapNone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095875" cy="103517"/>
                            <a:chOff x="2798050" y="3584725"/>
                            <a:chExt cx="5095900" cy="390550"/>
                          </a:xfrm>
                        </wpg:grpSpPr>
                        <wpg:grpSp>
                          <wpg:cNvPr id="1324798426" name="Group 1324798426"/>
                          <wpg:cNvGrpSpPr/>
                          <wpg:grpSpPr>
                            <a:xfrm>
                              <a:off x="2798063" y="3584738"/>
                              <a:ext cx="5095875" cy="390525"/>
                              <a:chOff x="0" y="0"/>
                              <a:chExt cx="5095875" cy="390525"/>
                            </a:xfrm>
                          </wpg:grpSpPr>
                          <wps:wsp>
                            <wps:cNvPr id="2049449810" name="Rectangle 2049449810"/>
                            <wps:cNvSpPr/>
                            <wps:spPr>
                              <a:xfrm>
                                <a:off x="0" y="0"/>
                                <a:ext cx="509587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23C3C3" w14:textId="77777777" w:rsidR="005935FF" w:rsidRDefault="005935FF" w:rsidP="005935FF"/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36205440" name="Freeform: Shape 236205440"/>
                            <wps:cNvSpPr/>
                            <wps:spPr>
                              <a:xfrm>
                                <a:off x="0" y="238298"/>
                                <a:ext cx="509587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095875" h="1">
                                    <a:moveTo>
                                      <a:pt x="0" y="0"/>
                                    </a:moveTo>
                                    <a:lnTo>
                                      <a:pt x="50958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w="sm" len="sm"/>
                                <a:tailEnd w="sm" len="sm"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wpg:grp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2616867D" id="Group 1" o:spid="_x0000_s1026" style="position:absolute;left:0;text-align:left;margin-left:18.35pt;margin-top:23.1pt;width:401.25pt;height:8.15pt;z-index:251658240;mso-position-horizontal-relative:margin;mso-position-vertical-relative:top-margin-area;mso-height-relative:margin" coordorigin="27980,35847" coordsize="5095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">
                  <v:group id="Group 1324798426" o:spid="_x0000_s1027" style="position:absolute;left:27980;top:35847;width:50959;height:3905" coordsize="50958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">
                    <v:rect id="Rectangle 2049449810" o:spid="_x0000_s1028" style="position:absolute;width:509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" filled="f" stroked="f">
                      <v:textbox inset="2.53958mm,2.53958mm,2.53958mm,2.53958mm">
                        <w:txbxContent>
                          <w:p w14:paraId="1A23C3C3" w14:textId="77777777" w:rsidR="005935FF" w:rsidRDefault="005935FF" w:rsidP="005935FF"/>
                        </w:txbxContent>
                      </v:textbox>
                    </v:rect>
                    <v:shape id="Freeform: Shape 236205440" o:spid="_x0000_s1029" style="position:absolute;top:2382;width:50958;height:0;visibility:visible;mso-wrap-style:square;v-text-anchor:middle" coordsize="50958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" path="m,l5095875,e" strokecolor="gray" strokeweight="1pt">
                      <v:stroke startarrowwidth="narrow" startarrowlength="short" endarrowwidth="narrow" endarrowlength="short"/>
                      <v:path arrowok="t"/>
                    </v:shape>
                  </v:group>
                  <w10:wrap anchorx="margin" anchory="margin"/>
                </v:group>
              </w:pict>
            </mc:Fallback>
          </mc:AlternateContent>
        </w:r>
        <w:r w:rsidRPr="0007261B">
          <w:rPr>
            <w:rFonts w:ascii="Cambria" w:hAnsi="Cambria"/>
            <w:sz w:val="24"/>
            <w:szCs w:val="24"/>
          </w:rPr>
          <w:fldChar w:fldCharType="begin"/>
        </w:r>
        <w:r w:rsidRPr="0007261B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07261B">
          <w:rPr>
            <w:rFonts w:ascii="Cambria" w:hAnsi="Cambria"/>
            <w:sz w:val="24"/>
            <w:szCs w:val="24"/>
          </w:rPr>
          <w:fldChar w:fldCharType="separate"/>
        </w:r>
        <w:r>
          <w:t>1</w:t>
        </w:r>
        <w:r w:rsidRPr="0007261B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C292BE2" w14:textId="49A095FB" w:rsidR="005935FF" w:rsidRDefault="00C21D99" w:rsidP="005935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>
      <w:rPr>
        <w:rFonts w:ascii="Cambria" w:eastAsia="Cambria" w:hAnsi="Cambria" w:cs="Cambria"/>
        <w:color w:val="000000"/>
      </w:rPr>
      <w:t xml:space="preserve">AWS Cloud Computing Master Class        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C02B59">
      <w:rPr>
        <w:rFonts w:ascii="Cambria" w:eastAsia="Cambria" w:hAnsi="Cambria" w:cs="Cambria"/>
        <w:color w:val="000000"/>
      </w:rPr>
      <w:t>Chapter</w:t>
    </w:r>
    <w:r w:rsidR="0085737D">
      <w:rPr>
        <w:rFonts w:ascii="Cambria" w:eastAsia="Cambria" w:hAnsi="Cambria" w:cs="Cambria"/>
        <w:color w:val="000000"/>
      </w:rPr>
      <w:t xml:space="preserve"> </w:t>
    </w:r>
    <w:r w:rsidR="00800045">
      <w:rPr>
        <w:rFonts w:ascii="Cambria" w:eastAsia="Cambria" w:hAnsi="Cambria" w:cs="Cambria"/>
        <w:color w:val="000000"/>
      </w:rPr>
      <w:t>1</w:t>
    </w:r>
    <w:r w:rsidR="00116628">
      <w:rPr>
        <w:rFonts w:ascii="Cambria" w:eastAsia="Cambria" w:hAnsi="Cambria" w:cs="Cambria"/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C81"/>
    <w:multiLevelType w:val="hybridMultilevel"/>
    <w:tmpl w:val="0DC2307A"/>
    <w:lvl w:ilvl="0" w:tplc="6ED4544A">
      <w:start w:val="1"/>
      <w:numFmt w:val="decimal"/>
      <w:lvlText w:val="%1."/>
      <w:lvlJc w:val="left"/>
      <w:pPr>
        <w:ind w:left="720" w:hanging="360"/>
      </w:pPr>
    </w:lvl>
    <w:lvl w:ilvl="1" w:tplc="27DCA5A8" w:tentative="1">
      <w:start w:val="1"/>
      <w:numFmt w:val="lowerLetter"/>
      <w:lvlText w:val="%2."/>
      <w:lvlJc w:val="left"/>
      <w:pPr>
        <w:ind w:left="1440" w:hanging="360"/>
      </w:pPr>
    </w:lvl>
    <w:lvl w:ilvl="2" w:tplc="A64A02AC" w:tentative="1">
      <w:start w:val="1"/>
      <w:numFmt w:val="lowerRoman"/>
      <w:lvlText w:val="%3."/>
      <w:lvlJc w:val="right"/>
      <w:pPr>
        <w:ind w:left="2160" w:hanging="180"/>
      </w:pPr>
    </w:lvl>
    <w:lvl w:ilvl="3" w:tplc="ED521362" w:tentative="1">
      <w:start w:val="1"/>
      <w:numFmt w:val="decimal"/>
      <w:lvlText w:val="%4."/>
      <w:lvlJc w:val="left"/>
      <w:pPr>
        <w:ind w:left="2880" w:hanging="360"/>
      </w:pPr>
    </w:lvl>
    <w:lvl w:ilvl="4" w:tplc="E27EB162" w:tentative="1">
      <w:start w:val="1"/>
      <w:numFmt w:val="lowerLetter"/>
      <w:lvlText w:val="%5."/>
      <w:lvlJc w:val="left"/>
      <w:pPr>
        <w:ind w:left="3600" w:hanging="360"/>
      </w:pPr>
    </w:lvl>
    <w:lvl w:ilvl="5" w:tplc="8E421FFC" w:tentative="1">
      <w:start w:val="1"/>
      <w:numFmt w:val="lowerRoman"/>
      <w:lvlText w:val="%6."/>
      <w:lvlJc w:val="right"/>
      <w:pPr>
        <w:ind w:left="4320" w:hanging="180"/>
      </w:pPr>
    </w:lvl>
    <w:lvl w:ilvl="6" w:tplc="48A42FE8" w:tentative="1">
      <w:start w:val="1"/>
      <w:numFmt w:val="decimal"/>
      <w:lvlText w:val="%7."/>
      <w:lvlJc w:val="left"/>
      <w:pPr>
        <w:ind w:left="5040" w:hanging="360"/>
      </w:pPr>
    </w:lvl>
    <w:lvl w:ilvl="7" w:tplc="385C7B74" w:tentative="1">
      <w:start w:val="1"/>
      <w:numFmt w:val="lowerLetter"/>
      <w:lvlText w:val="%8."/>
      <w:lvlJc w:val="left"/>
      <w:pPr>
        <w:ind w:left="5760" w:hanging="360"/>
      </w:pPr>
    </w:lvl>
    <w:lvl w:ilvl="8" w:tplc="759A0B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FC4"/>
    <w:multiLevelType w:val="multilevel"/>
    <w:tmpl w:val="E5E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6465"/>
    <w:multiLevelType w:val="multilevel"/>
    <w:tmpl w:val="7D4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3502C"/>
    <w:multiLevelType w:val="hybridMultilevel"/>
    <w:tmpl w:val="E52C76E6"/>
    <w:lvl w:ilvl="0" w:tplc="813E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A2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0A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88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0D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6A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E7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25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4E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361F6"/>
    <w:multiLevelType w:val="multilevel"/>
    <w:tmpl w:val="AA3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47E2"/>
    <w:multiLevelType w:val="hybridMultilevel"/>
    <w:tmpl w:val="EF04EAAC"/>
    <w:lvl w:ilvl="0" w:tplc="137A74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646A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FE4E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98FD3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2835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4ACAE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C2C9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1619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C6C8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D66F7C"/>
    <w:multiLevelType w:val="multilevel"/>
    <w:tmpl w:val="81D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41650"/>
    <w:multiLevelType w:val="hybridMultilevel"/>
    <w:tmpl w:val="64882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F41"/>
    <w:multiLevelType w:val="hybridMultilevel"/>
    <w:tmpl w:val="C624C820"/>
    <w:lvl w:ilvl="0" w:tplc="31A8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A1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1E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8D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6E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48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24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C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27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C28EB"/>
    <w:multiLevelType w:val="multilevel"/>
    <w:tmpl w:val="E4AC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F461E4"/>
    <w:multiLevelType w:val="multilevel"/>
    <w:tmpl w:val="4C6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75535"/>
    <w:multiLevelType w:val="multilevel"/>
    <w:tmpl w:val="515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B0403"/>
    <w:multiLevelType w:val="multilevel"/>
    <w:tmpl w:val="1772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933D4"/>
    <w:multiLevelType w:val="hybridMultilevel"/>
    <w:tmpl w:val="012C3652"/>
    <w:lvl w:ilvl="0" w:tplc="04F4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64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2D0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638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E7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05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09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E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6A6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D253F"/>
    <w:multiLevelType w:val="hybridMultilevel"/>
    <w:tmpl w:val="37C04A22"/>
    <w:lvl w:ilvl="0" w:tplc="9956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A91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2E1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B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A95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E4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CB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C4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6D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37437"/>
    <w:multiLevelType w:val="multilevel"/>
    <w:tmpl w:val="60F6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DF3840"/>
    <w:multiLevelType w:val="multilevel"/>
    <w:tmpl w:val="76B8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D94CC6"/>
    <w:multiLevelType w:val="hybridMultilevel"/>
    <w:tmpl w:val="06543490"/>
    <w:lvl w:ilvl="0" w:tplc="4E3A880E">
      <w:start w:val="1"/>
      <w:numFmt w:val="decimal"/>
      <w:lvlText w:val="%1."/>
      <w:lvlJc w:val="left"/>
      <w:pPr>
        <w:ind w:left="720" w:hanging="360"/>
      </w:pPr>
    </w:lvl>
    <w:lvl w:ilvl="1" w:tplc="FBD0FC5C" w:tentative="1">
      <w:start w:val="1"/>
      <w:numFmt w:val="lowerLetter"/>
      <w:lvlText w:val="%2."/>
      <w:lvlJc w:val="left"/>
      <w:pPr>
        <w:ind w:left="1440" w:hanging="360"/>
      </w:pPr>
    </w:lvl>
    <w:lvl w:ilvl="2" w:tplc="0BD09120" w:tentative="1">
      <w:start w:val="1"/>
      <w:numFmt w:val="lowerRoman"/>
      <w:lvlText w:val="%3."/>
      <w:lvlJc w:val="right"/>
      <w:pPr>
        <w:ind w:left="2160" w:hanging="180"/>
      </w:pPr>
    </w:lvl>
    <w:lvl w:ilvl="3" w:tplc="0B147C32" w:tentative="1">
      <w:start w:val="1"/>
      <w:numFmt w:val="decimal"/>
      <w:lvlText w:val="%4."/>
      <w:lvlJc w:val="left"/>
      <w:pPr>
        <w:ind w:left="2880" w:hanging="360"/>
      </w:pPr>
    </w:lvl>
    <w:lvl w:ilvl="4" w:tplc="2A3CBD16" w:tentative="1">
      <w:start w:val="1"/>
      <w:numFmt w:val="lowerLetter"/>
      <w:lvlText w:val="%5."/>
      <w:lvlJc w:val="left"/>
      <w:pPr>
        <w:ind w:left="3600" w:hanging="360"/>
      </w:pPr>
    </w:lvl>
    <w:lvl w:ilvl="5" w:tplc="B04284A8" w:tentative="1">
      <w:start w:val="1"/>
      <w:numFmt w:val="lowerRoman"/>
      <w:lvlText w:val="%6."/>
      <w:lvlJc w:val="right"/>
      <w:pPr>
        <w:ind w:left="4320" w:hanging="180"/>
      </w:pPr>
    </w:lvl>
    <w:lvl w:ilvl="6" w:tplc="AE9ABBC6" w:tentative="1">
      <w:start w:val="1"/>
      <w:numFmt w:val="decimal"/>
      <w:lvlText w:val="%7."/>
      <w:lvlJc w:val="left"/>
      <w:pPr>
        <w:ind w:left="5040" w:hanging="360"/>
      </w:pPr>
    </w:lvl>
    <w:lvl w:ilvl="7" w:tplc="4FA87856" w:tentative="1">
      <w:start w:val="1"/>
      <w:numFmt w:val="lowerLetter"/>
      <w:lvlText w:val="%8."/>
      <w:lvlJc w:val="left"/>
      <w:pPr>
        <w:ind w:left="5760" w:hanging="360"/>
      </w:pPr>
    </w:lvl>
    <w:lvl w:ilvl="8" w:tplc="F2487B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86FA0"/>
    <w:multiLevelType w:val="hybridMultilevel"/>
    <w:tmpl w:val="5B38EC4C"/>
    <w:lvl w:ilvl="0" w:tplc="804AFDEC">
      <w:numFmt w:val="bullet"/>
      <w:lvlText w:val="•"/>
      <w:lvlJc w:val="left"/>
      <w:pPr>
        <w:ind w:left="1440" w:hanging="720"/>
      </w:pPr>
      <w:rPr>
        <w:rFonts w:ascii="Palatino Linotype" w:eastAsia="Palatino Linotype" w:hAnsi="Palatino Linotype" w:cs="Palatino Linotype" w:hint="default"/>
      </w:rPr>
    </w:lvl>
    <w:lvl w:ilvl="1" w:tplc="D2F4570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72FB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524D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5262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9434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F8E6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76AC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90ED7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2032C0"/>
    <w:multiLevelType w:val="multilevel"/>
    <w:tmpl w:val="7EF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92A9D"/>
    <w:multiLevelType w:val="multilevel"/>
    <w:tmpl w:val="046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B7451"/>
    <w:multiLevelType w:val="hybridMultilevel"/>
    <w:tmpl w:val="20E8B5A6"/>
    <w:lvl w:ilvl="0" w:tplc="3EFA74EC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06960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EC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0C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83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0D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A8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04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CA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F1583"/>
    <w:multiLevelType w:val="multilevel"/>
    <w:tmpl w:val="F0B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E005A7"/>
    <w:multiLevelType w:val="hybridMultilevel"/>
    <w:tmpl w:val="1DD276C8"/>
    <w:lvl w:ilvl="0" w:tplc="C86A1784">
      <w:start w:val="1"/>
      <w:numFmt w:val="decimal"/>
      <w:lvlText w:val="%1."/>
      <w:lvlJc w:val="left"/>
      <w:pPr>
        <w:ind w:left="720" w:hanging="360"/>
      </w:pPr>
    </w:lvl>
    <w:lvl w:ilvl="1" w:tplc="745E98A4" w:tentative="1">
      <w:start w:val="1"/>
      <w:numFmt w:val="lowerLetter"/>
      <w:lvlText w:val="%2."/>
      <w:lvlJc w:val="left"/>
      <w:pPr>
        <w:ind w:left="1440" w:hanging="360"/>
      </w:pPr>
    </w:lvl>
    <w:lvl w:ilvl="2" w:tplc="3B2EE3D6" w:tentative="1">
      <w:start w:val="1"/>
      <w:numFmt w:val="lowerRoman"/>
      <w:lvlText w:val="%3."/>
      <w:lvlJc w:val="right"/>
      <w:pPr>
        <w:ind w:left="2160" w:hanging="180"/>
      </w:pPr>
    </w:lvl>
    <w:lvl w:ilvl="3" w:tplc="16148092" w:tentative="1">
      <w:start w:val="1"/>
      <w:numFmt w:val="decimal"/>
      <w:lvlText w:val="%4."/>
      <w:lvlJc w:val="left"/>
      <w:pPr>
        <w:ind w:left="2880" w:hanging="360"/>
      </w:pPr>
    </w:lvl>
    <w:lvl w:ilvl="4" w:tplc="E6C472C6" w:tentative="1">
      <w:start w:val="1"/>
      <w:numFmt w:val="lowerLetter"/>
      <w:lvlText w:val="%5."/>
      <w:lvlJc w:val="left"/>
      <w:pPr>
        <w:ind w:left="3600" w:hanging="360"/>
      </w:pPr>
    </w:lvl>
    <w:lvl w:ilvl="5" w:tplc="7A824F86" w:tentative="1">
      <w:start w:val="1"/>
      <w:numFmt w:val="lowerRoman"/>
      <w:lvlText w:val="%6."/>
      <w:lvlJc w:val="right"/>
      <w:pPr>
        <w:ind w:left="4320" w:hanging="180"/>
      </w:pPr>
    </w:lvl>
    <w:lvl w:ilvl="6" w:tplc="33AE2800" w:tentative="1">
      <w:start w:val="1"/>
      <w:numFmt w:val="decimal"/>
      <w:lvlText w:val="%7."/>
      <w:lvlJc w:val="left"/>
      <w:pPr>
        <w:ind w:left="5040" w:hanging="360"/>
      </w:pPr>
    </w:lvl>
    <w:lvl w:ilvl="7" w:tplc="E4589E44" w:tentative="1">
      <w:start w:val="1"/>
      <w:numFmt w:val="lowerLetter"/>
      <w:lvlText w:val="%8."/>
      <w:lvlJc w:val="left"/>
      <w:pPr>
        <w:ind w:left="5760" w:hanging="360"/>
      </w:pPr>
    </w:lvl>
    <w:lvl w:ilvl="8" w:tplc="0EECB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443B7"/>
    <w:multiLevelType w:val="hybridMultilevel"/>
    <w:tmpl w:val="1C1EF706"/>
    <w:lvl w:ilvl="0" w:tplc="D1646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85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C2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49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4C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CA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D0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2B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C4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D32E8F"/>
    <w:multiLevelType w:val="hybridMultilevel"/>
    <w:tmpl w:val="D3005A00"/>
    <w:lvl w:ilvl="0" w:tplc="CA944B58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F92EE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1C91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6C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41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BC1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8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E9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C2E3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2676BE"/>
    <w:multiLevelType w:val="hybridMultilevel"/>
    <w:tmpl w:val="75D8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894908"/>
    <w:multiLevelType w:val="hybridMultilevel"/>
    <w:tmpl w:val="E4566176"/>
    <w:lvl w:ilvl="0" w:tplc="5AB665A6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15A0F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6D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E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6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A5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A2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8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45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3F67C4"/>
    <w:multiLevelType w:val="multilevel"/>
    <w:tmpl w:val="139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312074"/>
    <w:multiLevelType w:val="multilevel"/>
    <w:tmpl w:val="69E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00A11"/>
    <w:multiLevelType w:val="hybridMultilevel"/>
    <w:tmpl w:val="B450E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091625"/>
    <w:multiLevelType w:val="hybridMultilevel"/>
    <w:tmpl w:val="74FC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EC1E30"/>
    <w:multiLevelType w:val="hybridMultilevel"/>
    <w:tmpl w:val="BBE4A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584EA6"/>
    <w:multiLevelType w:val="multilevel"/>
    <w:tmpl w:val="0772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5E2852"/>
    <w:multiLevelType w:val="multilevel"/>
    <w:tmpl w:val="385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CA31A9"/>
    <w:multiLevelType w:val="hybridMultilevel"/>
    <w:tmpl w:val="D27A476E"/>
    <w:lvl w:ilvl="0" w:tplc="6FB2716E">
      <w:start w:val="1"/>
      <w:numFmt w:val="decimal"/>
      <w:lvlText w:val="%1."/>
      <w:lvlJc w:val="left"/>
      <w:pPr>
        <w:ind w:left="720" w:hanging="360"/>
      </w:pPr>
    </w:lvl>
    <w:lvl w:ilvl="1" w:tplc="E84C723C" w:tentative="1">
      <w:start w:val="1"/>
      <w:numFmt w:val="lowerLetter"/>
      <w:lvlText w:val="%2."/>
      <w:lvlJc w:val="left"/>
      <w:pPr>
        <w:ind w:left="1440" w:hanging="360"/>
      </w:pPr>
    </w:lvl>
    <w:lvl w:ilvl="2" w:tplc="02469724" w:tentative="1">
      <w:start w:val="1"/>
      <w:numFmt w:val="lowerRoman"/>
      <w:lvlText w:val="%3."/>
      <w:lvlJc w:val="right"/>
      <w:pPr>
        <w:ind w:left="2160" w:hanging="180"/>
      </w:pPr>
    </w:lvl>
    <w:lvl w:ilvl="3" w:tplc="F0127FCE" w:tentative="1">
      <w:start w:val="1"/>
      <w:numFmt w:val="decimal"/>
      <w:lvlText w:val="%4."/>
      <w:lvlJc w:val="left"/>
      <w:pPr>
        <w:ind w:left="2880" w:hanging="360"/>
      </w:pPr>
    </w:lvl>
    <w:lvl w:ilvl="4" w:tplc="66949BBC" w:tentative="1">
      <w:start w:val="1"/>
      <w:numFmt w:val="lowerLetter"/>
      <w:lvlText w:val="%5."/>
      <w:lvlJc w:val="left"/>
      <w:pPr>
        <w:ind w:left="3600" w:hanging="360"/>
      </w:pPr>
    </w:lvl>
    <w:lvl w:ilvl="5" w:tplc="E9505486" w:tentative="1">
      <w:start w:val="1"/>
      <w:numFmt w:val="lowerRoman"/>
      <w:lvlText w:val="%6."/>
      <w:lvlJc w:val="right"/>
      <w:pPr>
        <w:ind w:left="4320" w:hanging="180"/>
      </w:pPr>
    </w:lvl>
    <w:lvl w:ilvl="6" w:tplc="11484808" w:tentative="1">
      <w:start w:val="1"/>
      <w:numFmt w:val="decimal"/>
      <w:lvlText w:val="%7."/>
      <w:lvlJc w:val="left"/>
      <w:pPr>
        <w:ind w:left="5040" w:hanging="360"/>
      </w:pPr>
    </w:lvl>
    <w:lvl w:ilvl="7" w:tplc="D152D102" w:tentative="1">
      <w:start w:val="1"/>
      <w:numFmt w:val="lowerLetter"/>
      <w:lvlText w:val="%8."/>
      <w:lvlJc w:val="left"/>
      <w:pPr>
        <w:ind w:left="5760" w:hanging="360"/>
      </w:pPr>
    </w:lvl>
    <w:lvl w:ilvl="8" w:tplc="CD32B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990EC0"/>
    <w:multiLevelType w:val="hybridMultilevel"/>
    <w:tmpl w:val="23FC014E"/>
    <w:lvl w:ilvl="0" w:tplc="3724CC18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66309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70A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A5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41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566B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A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AE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BE7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556D53"/>
    <w:multiLevelType w:val="hybridMultilevel"/>
    <w:tmpl w:val="BEB25E40"/>
    <w:lvl w:ilvl="0" w:tplc="299CA212">
      <w:start w:val="1"/>
      <w:numFmt w:val="decimal"/>
      <w:lvlText w:val="%1."/>
      <w:lvlJc w:val="left"/>
      <w:pPr>
        <w:ind w:left="720" w:hanging="360"/>
      </w:pPr>
    </w:lvl>
    <w:lvl w:ilvl="1" w:tplc="2F02C38C" w:tentative="1">
      <w:start w:val="1"/>
      <w:numFmt w:val="lowerLetter"/>
      <w:lvlText w:val="%2."/>
      <w:lvlJc w:val="left"/>
      <w:pPr>
        <w:ind w:left="1440" w:hanging="360"/>
      </w:pPr>
    </w:lvl>
    <w:lvl w:ilvl="2" w:tplc="625A9DB8" w:tentative="1">
      <w:start w:val="1"/>
      <w:numFmt w:val="lowerRoman"/>
      <w:lvlText w:val="%3."/>
      <w:lvlJc w:val="right"/>
      <w:pPr>
        <w:ind w:left="2160" w:hanging="180"/>
      </w:pPr>
    </w:lvl>
    <w:lvl w:ilvl="3" w:tplc="03F06158" w:tentative="1">
      <w:start w:val="1"/>
      <w:numFmt w:val="decimal"/>
      <w:lvlText w:val="%4."/>
      <w:lvlJc w:val="left"/>
      <w:pPr>
        <w:ind w:left="2880" w:hanging="360"/>
      </w:pPr>
    </w:lvl>
    <w:lvl w:ilvl="4" w:tplc="D8049010" w:tentative="1">
      <w:start w:val="1"/>
      <w:numFmt w:val="lowerLetter"/>
      <w:lvlText w:val="%5."/>
      <w:lvlJc w:val="left"/>
      <w:pPr>
        <w:ind w:left="3600" w:hanging="360"/>
      </w:pPr>
    </w:lvl>
    <w:lvl w:ilvl="5" w:tplc="4252A680" w:tentative="1">
      <w:start w:val="1"/>
      <w:numFmt w:val="lowerRoman"/>
      <w:lvlText w:val="%6."/>
      <w:lvlJc w:val="right"/>
      <w:pPr>
        <w:ind w:left="4320" w:hanging="180"/>
      </w:pPr>
    </w:lvl>
    <w:lvl w:ilvl="6" w:tplc="0712B904" w:tentative="1">
      <w:start w:val="1"/>
      <w:numFmt w:val="decimal"/>
      <w:lvlText w:val="%7."/>
      <w:lvlJc w:val="left"/>
      <w:pPr>
        <w:ind w:left="5040" w:hanging="360"/>
      </w:pPr>
    </w:lvl>
    <w:lvl w:ilvl="7" w:tplc="6B6A37B4" w:tentative="1">
      <w:start w:val="1"/>
      <w:numFmt w:val="lowerLetter"/>
      <w:lvlText w:val="%8."/>
      <w:lvlJc w:val="left"/>
      <w:pPr>
        <w:ind w:left="5760" w:hanging="360"/>
      </w:pPr>
    </w:lvl>
    <w:lvl w:ilvl="8" w:tplc="87D432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9014DE"/>
    <w:multiLevelType w:val="hybridMultilevel"/>
    <w:tmpl w:val="968E3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50664C"/>
    <w:multiLevelType w:val="hybridMultilevel"/>
    <w:tmpl w:val="7108B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270BA6"/>
    <w:multiLevelType w:val="multilevel"/>
    <w:tmpl w:val="1EC0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DF44C2B"/>
    <w:multiLevelType w:val="hybridMultilevel"/>
    <w:tmpl w:val="9320B378"/>
    <w:lvl w:ilvl="0" w:tplc="3288D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0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EEF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B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6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321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67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87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9A2F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56633E"/>
    <w:multiLevelType w:val="multilevel"/>
    <w:tmpl w:val="1B5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510E7"/>
    <w:multiLevelType w:val="hybridMultilevel"/>
    <w:tmpl w:val="23F6E4F8"/>
    <w:lvl w:ilvl="0" w:tplc="CE96D774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F8C8B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64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89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82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60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2E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C9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A77CED"/>
    <w:multiLevelType w:val="multilevel"/>
    <w:tmpl w:val="C562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D82149"/>
    <w:multiLevelType w:val="hybridMultilevel"/>
    <w:tmpl w:val="5394ED12"/>
    <w:lvl w:ilvl="0" w:tplc="127C939E">
      <w:start w:val="1"/>
      <w:numFmt w:val="decimal"/>
      <w:lvlText w:val="%1."/>
      <w:lvlJc w:val="left"/>
      <w:pPr>
        <w:ind w:left="720" w:hanging="360"/>
      </w:pPr>
    </w:lvl>
    <w:lvl w:ilvl="1" w:tplc="A6301E62" w:tentative="1">
      <w:start w:val="1"/>
      <w:numFmt w:val="lowerLetter"/>
      <w:lvlText w:val="%2."/>
      <w:lvlJc w:val="left"/>
      <w:pPr>
        <w:ind w:left="1440" w:hanging="360"/>
      </w:pPr>
    </w:lvl>
    <w:lvl w:ilvl="2" w:tplc="165E8008" w:tentative="1">
      <w:start w:val="1"/>
      <w:numFmt w:val="lowerRoman"/>
      <w:lvlText w:val="%3."/>
      <w:lvlJc w:val="right"/>
      <w:pPr>
        <w:ind w:left="2160" w:hanging="180"/>
      </w:pPr>
    </w:lvl>
    <w:lvl w:ilvl="3" w:tplc="27961B24" w:tentative="1">
      <w:start w:val="1"/>
      <w:numFmt w:val="decimal"/>
      <w:lvlText w:val="%4."/>
      <w:lvlJc w:val="left"/>
      <w:pPr>
        <w:ind w:left="2880" w:hanging="360"/>
      </w:pPr>
    </w:lvl>
    <w:lvl w:ilvl="4" w:tplc="8D8805F4" w:tentative="1">
      <w:start w:val="1"/>
      <w:numFmt w:val="lowerLetter"/>
      <w:lvlText w:val="%5."/>
      <w:lvlJc w:val="left"/>
      <w:pPr>
        <w:ind w:left="3600" w:hanging="360"/>
      </w:pPr>
    </w:lvl>
    <w:lvl w:ilvl="5" w:tplc="C088A700" w:tentative="1">
      <w:start w:val="1"/>
      <w:numFmt w:val="lowerRoman"/>
      <w:lvlText w:val="%6."/>
      <w:lvlJc w:val="right"/>
      <w:pPr>
        <w:ind w:left="4320" w:hanging="180"/>
      </w:pPr>
    </w:lvl>
    <w:lvl w:ilvl="6" w:tplc="4CBC43C2" w:tentative="1">
      <w:start w:val="1"/>
      <w:numFmt w:val="decimal"/>
      <w:lvlText w:val="%7."/>
      <w:lvlJc w:val="left"/>
      <w:pPr>
        <w:ind w:left="5040" w:hanging="360"/>
      </w:pPr>
    </w:lvl>
    <w:lvl w:ilvl="7" w:tplc="BD805E66" w:tentative="1">
      <w:start w:val="1"/>
      <w:numFmt w:val="lowerLetter"/>
      <w:lvlText w:val="%8."/>
      <w:lvlJc w:val="left"/>
      <w:pPr>
        <w:ind w:left="5760" w:hanging="360"/>
      </w:pPr>
    </w:lvl>
    <w:lvl w:ilvl="8" w:tplc="0D5A8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5B5448"/>
    <w:multiLevelType w:val="hybridMultilevel"/>
    <w:tmpl w:val="C2C4819E"/>
    <w:lvl w:ilvl="0" w:tplc="19EA823E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14C639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0F5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69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8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02F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2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CC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DE14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3A3916"/>
    <w:multiLevelType w:val="hybridMultilevel"/>
    <w:tmpl w:val="994A1E2A"/>
    <w:lvl w:ilvl="0" w:tplc="720A5754">
      <w:start w:val="1"/>
      <w:numFmt w:val="decimal"/>
      <w:lvlText w:val="%1."/>
      <w:lvlJc w:val="left"/>
      <w:pPr>
        <w:ind w:left="720" w:hanging="360"/>
      </w:pPr>
    </w:lvl>
    <w:lvl w:ilvl="1" w:tplc="B866B61E" w:tentative="1">
      <w:start w:val="1"/>
      <w:numFmt w:val="lowerLetter"/>
      <w:lvlText w:val="%2."/>
      <w:lvlJc w:val="left"/>
      <w:pPr>
        <w:ind w:left="1440" w:hanging="360"/>
      </w:pPr>
    </w:lvl>
    <w:lvl w:ilvl="2" w:tplc="41166EBE" w:tentative="1">
      <w:start w:val="1"/>
      <w:numFmt w:val="lowerRoman"/>
      <w:lvlText w:val="%3."/>
      <w:lvlJc w:val="right"/>
      <w:pPr>
        <w:ind w:left="2160" w:hanging="180"/>
      </w:pPr>
    </w:lvl>
    <w:lvl w:ilvl="3" w:tplc="0A781B7C" w:tentative="1">
      <w:start w:val="1"/>
      <w:numFmt w:val="decimal"/>
      <w:lvlText w:val="%4."/>
      <w:lvlJc w:val="left"/>
      <w:pPr>
        <w:ind w:left="2880" w:hanging="360"/>
      </w:pPr>
    </w:lvl>
    <w:lvl w:ilvl="4" w:tplc="CAFCB91A" w:tentative="1">
      <w:start w:val="1"/>
      <w:numFmt w:val="lowerLetter"/>
      <w:lvlText w:val="%5."/>
      <w:lvlJc w:val="left"/>
      <w:pPr>
        <w:ind w:left="3600" w:hanging="360"/>
      </w:pPr>
    </w:lvl>
    <w:lvl w:ilvl="5" w:tplc="B554097E" w:tentative="1">
      <w:start w:val="1"/>
      <w:numFmt w:val="lowerRoman"/>
      <w:lvlText w:val="%6."/>
      <w:lvlJc w:val="right"/>
      <w:pPr>
        <w:ind w:left="4320" w:hanging="180"/>
      </w:pPr>
    </w:lvl>
    <w:lvl w:ilvl="6" w:tplc="6F06CB2A" w:tentative="1">
      <w:start w:val="1"/>
      <w:numFmt w:val="decimal"/>
      <w:lvlText w:val="%7."/>
      <w:lvlJc w:val="left"/>
      <w:pPr>
        <w:ind w:left="5040" w:hanging="360"/>
      </w:pPr>
    </w:lvl>
    <w:lvl w:ilvl="7" w:tplc="B7EED79C" w:tentative="1">
      <w:start w:val="1"/>
      <w:numFmt w:val="lowerLetter"/>
      <w:lvlText w:val="%8."/>
      <w:lvlJc w:val="left"/>
      <w:pPr>
        <w:ind w:left="5760" w:hanging="360"/>
      </w:pPr>
    </w:lvl>
    <w:lvl w:ilvl="8" w:tplc="3542B5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D2A62"/>
    <w:multiLevelType w:val="multilevel"/>
    <w:tmpl w:val="38D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C77AC1"/>
    <w:multiLevelType w:val="hybridMultilevel"/>
    <w:tmpl w:val="04EC0CF8"/>
    <w:lvl w:ilvl="0" w:tplc="4EA8D2A0">
      <w:start w:val="1"/>
      <w:numFmt w:val="decimal"/>
      <w:lvlText w:val="%1."/>
      <w:lvlJc w:val="left"/>
      <w:pPr>
        <w:ind w:left="720" w:hanging="360"/>
      </w:pPr>
    </w:lvl>
    <w:lvl w:ilvl="1" w:tplc="008EA13A" w:tentative="1">
      <w:start w:val="1"/>
      <w:numFmt w:val="lowerLetter"/>
      <w:lvlText w:val="%2."/>
      <w:lvlJc w:val="left"/>
      <w:pPr>
        <w:ind w:left="1440" w:hanging="360"/>
      </w:pPr>
    </w:lvl>
    <w:lvl w:ilvl="2" w:tplc="9CBA07B4" w:tentative="1">
      <w:start w:val="1"/>
      <w:numFmt w:val="lowerRoman"/>
      <w:lvlText w:val="%3."/>
      <w:lvlJc w:val="right"/>
      <w:pPr>
        <w:ind w:left="2160" w:hanging="180"/>
      </w:pPr>
    </w:lvl>
    <w:lvl w:ilvl="3" w:tplc="FCBC4896" w:tentative="1">
      <w:start w:val="1"/>
      <w:numFmt w:val="decimal"/>
      <w:lvlText w:val="%4."/>
      <w:lvlJc w:val="left"/>
      <w:pPr>
        <w:ind w:left="2880" w:hanging="360"/>
      </w:pPr>
    </w:lvl>
    <w:lvl w:ilvl="4" w:tplc="1B504330" w:tentative="1">
      <w:start w:val="1"/>
      <w:numFmt w:val="lowerLetter"/>
      <w:lvlText w:val="%5."/>
      <w:lvlJc w:val="left"/>
      <w:pPr>
        <w:ind w:left="3600" w:hanging="360"/>
      </w:pPr>
    </w:lvl>
    <w:lvl w:ilvl="5" w:tplc="F06854A4" w:tentative="1">
      <w:start w:val="1"/>
      <w:numFmt w:val="lowerRoman"/>
      <w:lvlText w:val="%6."/>
      <w:lvlJc w:val="right"/>
      <w:pPr>
        <w:ind w:left="4320" w:hanging="180"/>
      </w:pPr>
    </w:lvl>
    <w:lvl w:ilvl="6" w:tplc="8DF8E694" w:tentative="1">
      <w:start w:val="1"/>
      <w:numFmt w:val="decimal"/>
      <w:lvlText w:val="%7."/>
      <w:lvlJc w:val="left"/>
      <w:pPr>
        <w:ind w:left="5040" w:hanging="360"/>
      </w:pPr>
    </w:lvl>
    <w:lvl w:ilvl="7" w:tplc="70F29512" w:tentative="1">
      <w:start w:val="1"/>
      <w:numFmt w:val="lowerLetter"/>
      <w:lvlText w:val="%8."/>
      <w:lvlJc w:val="left"/>
      <w:pPr>
        <w:ind w:left="5760" w:hanging="360"/>
      </w:pPr>
    </w:lvl>
    <w:lvl w:ilvl="8" w:tplc="4FD645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F55B5D"/>
    <w:multiLevelType w:val="hybridMultilevel"/>
    <w:tmpl w:val="6B6EE4BA"/>
    <w:lvl w:ilvl="0" w:tplc="990A81FA">
      <w:start w:val="1"/>
      <w:numFmt w:val="decimal"/>
      <w:lvlText w:val="%1."/>
      <w:lvlJc w:val="left"/>
      <w:pPr>
        <w:ind w:left="720" w:hanging="360"/>
      </w:pPr>
    </w:lvl>
    <w:lvl w:ilvl="1" w:tplc="BB9CF562" w:tentative="1">
      <w:start w:val="1"/>
      <w:numFmt w:val="lowerLetter"/>
      <w:lvlText w:val="%2."/>
      <w:lvlJc w:val="left"/>
      <w:pPr>
        <w:ind w:left="1440" w:hanging="360"/>
      </w:pPr>
    </w:lvl>
    <w:lvl w:ilvl="2" w:tplc="5B74E406" w:tentative="1">
      <w:start w:val="1"/>
      <w:numFmt w:val="lowerRoman"/>
      <w:lvlText w:val="%3."/>
      <w:lvlJc w:val="right"/>
      <w:pPr>
        <w:ind w:left="2160" w:hanging="180"/>
      </w:pPr>
    </w:lvl>
    <w:lvl w:ilvl="3" w:tplc="6130E428" w:tentative="1">
      <w:start w:val="1"/>
      <w:numFmt w:val="decimal"/>
      <w:lvlText w:val="%4."/>
      <w:lvlJc w:val="left"/>
      <w:pPr>
        <w:ind w:left="2880" w:hanging="360"/>
      </w:pPr>
    </w:lvl>
    <w:lvl w:ilvl="4" w:tplc="8CCE593E" w:tentative="1">
      <w:start w:val="1"/>
      <w:numFmt w:val="lowerLetter"/>
      <w:lvlText w:val="%5."/>
      <w:lvlJc w:val="left"/>
      <w:pPr>
        <w:ind w:left="3600" w:hanging="360"/>
      </w:pPr>
    </w:lvl>
    <w:lvl w:ilvl="5" w:tplc="2296605E" w:tentative="1">
      <w:start w:val="1"/>
      <w:numFmt w:val="lowerRoman"/>
      <w:lvlText w:val="%6."/>
      <w:lvlJc w:val="right"/>
      <w:pPr>
        <w:ind w:left="4320" w:hanging="180"/>
      </w:pPr>
    </w:lvl>
    <w:lvl w:ilvl="6" w:tplc="54CA38E4" w:tentative="1">
      <w:start w:val="1"/>
      <w:numFmt w:val="decimal"/>
      <w:lvlText w:val="%7."/>
      <w:lvlJc w:val="left"/>
      <w:pPr>
        <w:ind w:left="5040" w:hanging="360"/>
      </w:pPr>
    </w:lvl>
    <w:lvl w:ilvl="7" w:tplc="DFCC47DC" w:tentative="1">
      <w:start w:val="1"/>
      <w:numFmt w:val="lowerLetter"/>
      <w:lvlText w:val="%8."/>
      <w:lvlJc w:val="left"/>
      <w:pPr>
        <w:ind w:left="5760" w:hanging="360"/>
      </w:pPr>
    </w:lvl>
    <w:lvl w:ilvl="8" w:tplc="4DF4F5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1256C2"/>
    <w:multiLevelType w:val="hybridMultilevel"/>
    <w:tmpl w:val="42D68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605388"/>
    <w:multiLevelType w:val="multilevel"/>
    <w:tmpl w:val="A620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BD4D15"/>
    <w:multiLevelType w:val="hybridMultilevel"/>
    <w:tmpl w:val="C89A6EDC"/>
    <w:lvl w:ilvl="0" w:tplc="3F086BEA">
      <w:start w:val="1"/>
      <w:numFmt w:val="decimal"/>
      <w:lvlText w:val="%1."/>
      <w:lvlJc w:val="left"/>
      <w:pPr>
        <w:ind w:left="720" w:hanging="360"/>
      </w:pPr>
    </w:lvl>
    <w:lvl w:ilvl="1" w:tplc="7D92B456" w:tentative="1">
      <w:start w:val="1"/>
      <w:numFmt w:val="lowerLetter"/>
      <w:lvlText w:val="%2."/>
      <w:lvlJc w:val="left"/>
      <w:pPr>
        <w:ind w:left="1440" w:hanging="360"/>
      </w:pPr>
    </w:lvl>
    <w:lvl w:ilvl="2" w:tplc="F3F2264A" w:tentative="1">
      <w:start w:val="1"/>
      <w:numFmt w:val="lowerRoman"/>
      <w:lvlText w:val="%3."/>
      <w:lvlJc w:val="right"/>
      <w:pPr>
        <w:ind w:left="2160" w:hanging="180"/>
      </w:pPr>
    </w:lvl>
    <w:lvl w:ilvl="3" w:tplc="37BC7B3E" w:tentative="1">
      <w:start w:val="1"/>
      <w:numFmt w:val="decimal"/>
      <w:lvlText w:val="%4."/>
      <w:lvlJc w:val="left"/>
      <w:pPr>
        <w:ind w:left="2880" w:hanging="360"/>
      </w:pPr>
    </w:lvl>
    <w:lvl w:ilvl="4" w:tplc="91B8ADDE" w:tentative="1">
      <w:start w:val="1"/>
      <w:numFmt w:val="lowerLetter"/>
      <w:lvlText w:val="%5."/>
      <w:lvlJc w:val="left"/>
      <w:pPr>
        <w:ind w:left="3600" w:hanging="360"/>
      </w:pPr>
    </w:lvl>
    <w:lvl w:ilvl="5" w:tplc="C7664D78" w:tentative="1">
      <w:start w:val="1"/>
      <w:numFmt w:val="lowerRoman"/>
      <w:lvlText w:val="%6."/>
      <w:lvlJc w:val="right"/>
      <w:pPr>
        <w:ind w:left="4320" w:hanging="180"/>
      </w:pPr>
    </w:lvl>
    <w:lvl w:ilvl="6" w:tplc="8A9ABCAC" w:tentative="1">
      <w:start w:val="1"/>
      <w:numFmt w:val="decimal"/>
      <w:lvlText w:val="%7."/>
      <w:lvlJc w:val="left"/>
      <w:pPr>
        <w:ind w:left="5040" w:hanging="360"/>
      </w:pPr>
    </w:lvl>
    <w:lvl w:ilvl="7" w:tplc="CD583D68" w:tentative="1">
      <w:start w:val="1"/>
      <w:numFmt w:val="lowerLetter"/>
      <w:lvlText w:val="%8."/>
      <w:lvlJc w:val="left"/>
      <w:pPr>
        <w:ind w:left="5760" w:hanging="360"/>
      </w:pPr>
    </w:lvl>
    <w:lvl w:ilvl="8" w:tplc="26EC98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B314A4"/>
    <w:multiLevelType w:val="hybridMultilevel"/>
    <w:tmpl w:val="2154F3D0"/>
    <w:lvl w:ilvl="0" w:tplc="D626056A">
      <w:start w:val="1"/>
      <w:numFmt w:val="decimal"/>
      <w:lvlText w:val="%1."/>
      <w:lvlJc w:val="left"/>
      <w:pPr>
        <w:ind w:left="720" w:hanging="360"/>
      </w:pPr>
    </w:lvl>
    <w:lvl w:ilvl="1" w:tplc="157E0268" w:tentative="1">
      <w:start w:val="1"/>
      <w:numFmt w:val="lowerLetter"/>
      <w:lvlText w:val="%2."/>
      <w:lvlJc w:val="left"/>
      <w:pPr>
        <w:ind w:left="1440" w:hanging="360"/>
      </w:pPr>
    </w:lvl>
    <w:lvl w:ilvl="2" w:tplc="AF8AB656" w:tentative="1">
      <w:start w:val="1"/>
      <w:numFmt w:val="lowerRoman"/>
      <w:lvlText w:val="%3."/>
      <w:lvlJc w:val="right"/>
      <w:pPr>
        <w:ind w:left="2160" w:hanging="180"/>
      </w:pPr>
    </w:lvl>
    <w:lvl w:ilvl="3" w:tplc="B9E650B8" w:tentative="1">
      <w:start w:val="1"/>
      <w:numFmt w:val="decimal"/>
      <w:lvlText w:val="%4."/>
      <w:lvlJc w:val="left"/>
      <w:pPr>
        <w:ind w:left="2880" w:hanging="360"/>
      </w:pPr>
    </w:lvl>
    <w:lvl w:ilvl="4" w:tplc="0B226D0C" w:tentative="1">
      <w:start w:val="1"/>
      <w:numFmt w:val="lowerLetter"/>
      <w:lvlText w:val="%5."/>
      <w:lvlJc w:val="left"/>
      <w:pPr>
        <w:ind w:left="3600" w:hanging="360"/>
      </w:pPr>
    </w:lvl>
    <w:lvl w:ilvl="5" w:tplc="C08672A6" w:tentative="1">
      <w:start w:val="1"/>
      <w:numFmt w:val="lowerRoman"/>
      <w:lvlText w:val="%6."/>
      <w:lvlJc w:val="right"/>
      <w:pPr>
        <w:ind w:left="4320" w:hanging="180"/>
      </w:pPr>
    </w:lvl>
    <w:lvl w:ilvl="6" w:tplc="E28E0E62" w:tentative="1">
      <w:start w:val="1"/>
      <w:numFmt w:val="decimal"/>
      <w:lvlText w:val="%7."/>
      <w:lvlJc w:val="left"/>
      <w:pPr>
        <w:ind w:left="5040" w:hanging="360"/>
      </w:pPr>
    </w:lvl>
    <w:lvl w:ilvl="7" w:tplc="06566070" w:tentative="1">
      <w:start w:val="1"/>
      <w:numFmt w:val="lowerLetter"/>
      <w:lvlText w:val="%8."/>
      <w:lvlJc w:val="left"/>
      <w:pPr>
        <w:ind w:left="5760" w:hanging="360"/>
      </w:pPr>
    </w:lvl>
    <w:lvl w:ilvl="8" w:tplc="02C0B8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561EE1"/>
    <w:multiLevelType w:val="multilevel"/>
    <w:tmpl w:val="988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1541CCE"/>
    <w:multiLevelType w:val="hybridMultilevel"/>
    <w:tmpl w:val="74B02086"/>
    <w:lvl w:ilvl="0" w:tplc="6C187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C77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8A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7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E4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24F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E2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4E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E0F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678DE"/>
    <w:multiLevelType w:val="hybridMultilevel"/>
    <w:tmpl w:val="3F504904"/>
    <w:lvl w:ilvl="0" w:tplc="66AE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8FB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AE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06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8B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C9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9A87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C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087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AA55D9"/>
    <w:multiLevelType w:val="hybridMultilevel"/>
    <w:tmpl w:val="5AA272C2"/>
    <w:lvl w:ilvl="0" w:tplc="37B69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D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E02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E8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2D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B6E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5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44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E1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C446ED"/>
    <w:multiLevelType w:val="multilevel"/>
    <w:tmpl w:val="47E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BA7F76"/>
    <w:multiLevelType w:val="hybridMultilevel"/>
    <w:tmpl w:val="60724EA0"/>
    <w:lvl w:ilvl="0" w:tplc="C010B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2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142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A1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07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9AA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4F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28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6E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77568A"/>
    <w:multiLevelType w:val="hybridMultilevel"/>
    <w:tmpl w:val="50B48D92"/>
    <w:lvl w:ilvl="0" w:tplc="5ABA29A8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A022D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08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B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6B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E3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0E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9E5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8B551D"/>
    <w:multiLevelType w:val="multilevel"/>
    <w:tmpl w:val="257A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325350"/>
    <w:multiLevelType w:val="hybridMultilevel"/>
    <w:tmpl w:val="B7A4A898"/>
    <w:lvl w:ilvl="0" w:tplc="5274C266">
      <w:numFmt w:val="bullet"/>
      <w:lvlText w:val="•"/>
      <w:lvlJc w:val="left"/>
      <w:pPr>
        <w:ind w:left="1080" w:hanging="720"/>
      </w:pPr>
      <w:rPr>
        <w:rFonts w:ascii="Palatino Linotype" w:eastAsia="Palatino Linotype" w:hAnsi="Palatino Linotype" w:cs="Palatino Linotype" w:hint="default"/>
      </w:rPr>
    </w:lvl>
    <w:lvl w:ilvl="1" w:tplc="40E27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44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5C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09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C9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2CC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C9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70A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336565"/>
    <w:multiLevelType w:val="multilevel"/>
    <w:tmpl w:val="39C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8757CF"/>
    <w:multiLevelType w:val="hybridMultilevel"/>
    <w:tmpl w:val="E702D090"/>
    <w:lvl w:ilvl="0" w:tplc="5AAAA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6E0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E4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4C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6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85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CD3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63F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D6E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CD71B9"/>
    <w:multiLevelType w:val="multilevel"/>
    <w:tmpl w:val="2C5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FB4F90"/>
    <w:multiLevelType w:val="multilevel"/>
    <w:tmpl w:val="F47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315054"/>
    <w:multiLevelType w:val="hybridMultilevel"/>
    <w:tmpl w:val="CF8A6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471014"/>
    <w:multiLevelType w:val="hybridMultilevel"/>
    <w:tmpl w:val="2466B116"/>
    <w:lvl w:ilvl="0" w:tplc="8B9C4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EA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E0C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B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2D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43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CD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88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D4A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2E3057"/>
    <w:multiLevelType w:val="multilevel"/>
    <w:tmpl w:val="4C6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345BA5"/>
    <w:multiLevelType w:val="hybridMultilevel"/>
    <w:tmpl w:val="0F6AB272"/>
    <w:lvl w:ilvl="0" w:tplc="5434B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05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3A6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8D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21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60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01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81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7248B0"/>
    <w:multiLevelType w:val="hybridMultilevel"/>
    <w:tmpl w:val="A610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BC59E3"/>
    <w:multiLevelType w:val="hybridMultilevel"/>
    <w:tmpl w:val="3538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2A1FD3"/>
    <w:multiLevelType w:val="multilevel"/>
    <w:tmpl w:val="53C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4C5354"/>
    <w:multiLevelType w:val="hybridMultilevel"/>
    <w:tmpl w:val="2AD0B1DA"/>
    <w:lvl w:ilvl="0" w:tplc="AA9E0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0B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69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4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A9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CB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F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85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EE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B44894"/>
    <w:multiLevelType w:val="multilevel"/>
    <w:tmpl w:val="4FC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BE196D"/>
    <w:multiLevelType w:val="hybridMultilevel"/>
    <w:tmpl w:val="60A29698"/>
    <w:lvl w:ilvl="0" w:tplc="D264E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A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4C01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82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ABA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6F6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4E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C9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0A6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8200FD"/>
    <w:multiLevelType w:val="hybridMultilevel"/>
    <w:tmpl w:val="279E34B0"/>
    <w:lvl w:ilvl="0" w:tplc="098A4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5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0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F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0A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E4EF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62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03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BE6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88296">
    <w:abstractNumId w:val="28"/>
  </w:num>
  <w:num w:numId="2" w16cid:durableId="1293711368">
    <w:abstractNumId w:val="29"/>
  </w:num>
  <w:num w:numId="3" w16cid:durableId="1771195078">
    <w:abstractNumId w:val="57"/>
  </w:num>
  <w:num w:numId="4" w16cid:durableId="378632225">
    <w:abstractNumId w:val="47"/>
  </w:num>
  <w:num w:numId="5" w16cid:durableId="1446578398">
    <w:abstractNumId w:val="53"/>
  </w:num>
  <w:num w:numId="6" w16cid:durableId="184367203">
    <w:abstractNumId w:val="54"/>
  </w:num>
  <w:num w:numId="7" w16cid:durableId="1540506113">
    <w:abstractNumId w:val="65"/>
  </w:num>
  <w:num w:numId="8" w16cid:durableId="1560631377">
    <w:abstractNumId w:val="45"/>
  </w:num>
  <w:num w:numId="9" w16cid:durableId="936988681">
    <w:abstractNumId w:val="17"/>
  </w:num>
  <w:num w:numId="10" w16cid:durableId="1186211717">
    <w:abstractNumId w:val="50"/>
  </w:num>
  <w:num w:numId="11" w16cid:durableId="1324317746">
    <w:abstractNumId w:val="15"/>
  </w:num>
  <w:num w:numId="12" w16cid:durableId="357894341">
    <w:abstractNumId w:val="16"/>
    <w:lvlOverride w:ilvl="0">
      <w:startOverride w:val="1"/>
    </w:lvlOverride>
  </w:num>
  <w:num w:numId="13" w16cid:durableId="1972665876">
    <w:abstractNumId w:val="55"/>
  </w:num>
  <w:num w:numId="14" w16cid:durableId="361173434">
    <w:abstractNumId w:val="40"/>
  </w:num>
  <w:num w:numId="15" w16cid:durableId="466826962">
    <w:abstractNumId w:val="62"/>
    <w:lvlOverride w:ilvl="0">
      <w:startOverride w:val="1"/>
    </w:lvlOverride>
  </w:num>
  <w:num w:numId="16" w16cid:durableId="10036787">
    <w:abstractNumId w:val="34"/>
    <w:lvlOverride w:ilvl="0">
      <w:startOverride w:val="1"/>
    </w:lvlOverride>
  </w:num>
  <w:num w:numId="17" w16cid:durableId="1469546157">
    <w:abstractNumId w:val="12"/>
    <w:lvlOverride w:ilvl="0">
      <w:startOverride w:val="1"/>
    </w:lvlOverride>
  </w:num>
  <w:num w:numId="18" w16cid:durableId="224073217">
    <w:abstractNumId w:val="9"/>
  </w:num>
  <w:num w:numId="19" w16cid:durableId="496309628">
    <w:abstractNumId w:val="2"/>
  </w:num>
  <w:num w:numId="20" w16cid:durableId="498347447">
    <w:abstractNumId w:val="10"/>
    <w:lvlOverride w:ilvl="0">
      <w:startOverride w:val="1"/>
    </w:lvlOverride>
  </w:num>
  <w:num w:numId="21" w16cid:durableId="1309019822">
    <w:abstractNumId w:val="52"/>
    <w:lvlOverride w:ilvl="0">
      <w:startOverride w:val="1"/>
    </w:lvlOverride>
  </w:num>
  <w:num w:numId="22" w16cid:durableId="15230779">
    <w:abstractNumId w:val="78"/>
  </w:num>
  <w:num w:numId="23" w16cid:durableId="26298745">
    <w:abstractNumId w:val="75"/>
  </w:num>
  <w:num w:numId="24" w16cid:durableId="2033414129">
    <w:abstractNumId w:val="37"/>
  </w:num>
  <w:num w:numId="25" w16cid:durableId="947617739">
    <w:abstractNumId w:val="56"/>
  </w:num>
  <w:num w:numId="26" w16cid:durableId="333460092">
    <w:abstractNumId w:val="5"/>
  </w:num>
  <w:num w:numId="27" w16cid:durableId="372654416">
    <w:abstractNumId w:val="41"/>
  </w:num>
  <w:num w:numId="28" w16cid:durableId="325939935">
    <w:abstractNumId w:val="24"/>
  </w:num>
  <w:num w:numId="29" w16cid:durableId="191958883">
    <w:abstractNumId w:val="0"/>
  </w:num>
  <w:num w:numId="30" w16cid:durableId="801507429">
    <w:abstractNumId w:val="23"/>
  </w:num>
  <w:num w:numId="31" w16cid:durableId="1590774184">
    <w:abstractNumId w:val="3"/>
  </w:num>
  <w:num w:numId="32" w16cid:durableId="200244782">
    <w:abstractNumId w:val="69"/>
  </w:num>
  <w:num w:numId="33" w16cid:durableId="1967540858">
    <w:abstractNumId w:val="58"/>
  </w:num>
  <w:num w:numId="34" w16cid:durableId="442261624">
    <w:abstractNumId w:val="14"/>
  </w:num>
  <w:num w:numId="35" w16cid:durableId="722409830">
    <w:abstractNumId w:val="8"/>
  </w:num>
  <w:num w:numId="36" w16cid:durableId="577709048">
    <w:abstractNumId w:val="13"/>
  </w:num>
  <w:num w:numId="37" w16cid:durableId="800536134">
    <w:abstractNumId w:val="49"/>
  </w:num>
  <w:num w:numId="38" w16cid:durableId="1615670413">
    <w:abstractNumId w:val="60"/>
  </w:num>
  <w:num w:numId="39" w16cid:durableId="224797317">
    <w:abstractNumId w:val="77"/>
  </w:num>
  <w:num w:numId="40" w16cid:durableId="1073965369">
    <w:abstractNumId w:val="71"/>
  </w:num>
  <w:num w:numId="41" w16cid:durableId="995257846">
    <w:abstractNumId w:val="46"/>
  </w:num>
  <w:num w:numId="42" w16cid:durableId="487526589">
    <w:abstractNumId w:val="36"/>
  </w:num>
  <w:num w:numId="43" w16cid:durableId="1717506576">
    <w:abstractNumId w:val="18"/>
  </w:num>
  <w:num w:numId="44" w16cid:durableId="480512294">
    <w:abstractNumId w:val="25"/>
  </w:num>
  <w:num w:numId="45" w16cid:durableId="559291195">
    <w:abstractNumId w:val="61"/>
  </w:num>
  <w:num w:numId="46" w16cid:durableId="1299728133">
    <w:abstractNumId w:val="35"/>
  </w:num>
  <w:num w:numId="47" w16cid:durableId="52583125">
    <w:abstractNumId w:val="63"/>
  </w:num>
  <w:num w:numId="48" w16cid:durableId="1191456018">
    <w:abstractNumId w:val="43"/>
  </w:num>
  <w:num w:numId="49" w16cid:durableId="1674796886">
    <w:abstractNumId w:val="21"/>
  </w:num>
  <w:num w:numId="50" w16cid:durableId="674110383">
    <w:abstractNumId w:val="27"/>
  </w:num>
  <w:num w:numId="51" w16cid:durableId="873924827">
    <w:abstractNumId w:val="76"/>
  </w:num>
  <w:num w:numId="52" w16cid:durableId="146435452">
    <w:abstractNumId w:val="70"/>
  </w:num>
  <w:num w:numId="53" w16cid:durableId="702704773">
    <w:abstractNumId w:val="20"/>
  </w:num>
  <w:num w:numId="54" w16cid:durableId="779225363">
    <w:abstractNumId w:val="74"/>
  </w:num>
  <w:num w:numId="55" w16cid:durableId="2008358002">
    <w:abstractNumId w:val="48"/>
  </w:num>
  <w:num w:numId="56" w16cid:durableId="191892590">
    <w:abstractNumId w:val="44"/>
  </w:num>
  <w:num w:numId="57" w16cid:durableId="1875269163">
    <w:abstractNumId w:val="1"/>
  </w:num>
  <w:num w:numId="58" w16cid:durableId="1020231413">
    <w:abstractNumId w:val="38"/>
  </w:num>
  <w:num w:numId="59" w16cid:durableId="1543782657">
    <w:abstractNumId w:val="73"/>
  </w:num>
  <w:num w:numId="60" w16cid:durableId="2013021616">
    <w:abstractNumId w:val="26"/>
  </w:num>
  <w:num w:numId="61" w16cid:durableId="1176116680">
    <w:abstractNumId w:val="31"/>
  </w:num>
  <w:num w:numId="62" w16cid:durableId="95369625">
    <w:abstractNumId w:val="22"/>
  </w:num>
  <w:num w:numId="63" w16cid:durableId="1490906890">
    <w:abstractNumId w:val="42"/>
  </w:num>
  <w:num w:numId="64" w16cid:durableId="1960843054">
    <w:abstractNumId w:val="11"/>
  </w:num>
  <w:num w:numId="65" w16cid:durableId="291832046">
    <w:abstractNumId w:val="4"/>
  </w:num>
  <w:num w:numId="66" w16cid:durableId="752238163">
    <w:abstractNumId w:val="64"/>
  </w:num>
  <w:num w:numId="67" w16cid:durableId="1449472610">
    <w:abstractNumId w:val="33"/>
  </w:num>
  <w:num w:numId="68" w16cid:durableId="1728410604">
    <w:abstractNumId w:val="19"/>
  </w:num>
  <w:num w:numId="69" w16cid:durableId="342437656">
    <w:abstractNumId w:val="66"/>
  </w:num>
  <w:num w:numId="70" w16cid:durableId="1918008984">
    <w:abstractNumId w:val="67"/>
  </w:num>
  <w:num w:numId="71" w16cid:durableId="395782940">
    <w:abstractNumId w:val="59"/>
  </w:num>
  <w:num w:numId="72" w16cid:durableId="2029715796">
    <w:abstractNumId w:val="6"/>
  </w:num>
  <w:num w:numId="73" w16cid:durableId="175580785">
    <w:abstractNumId w:val="72"/>
  </w:num>
  <w:num w:numId="74" w16cid:durableId="1755661412">
    <w:abstractNumId w:val="68"/>
  </w:num>
  <w:num w:numId="75" w16cid:durableId="87122822">
    <w:abstractNumId w:val="51"/>
  </w:num>
  <w:num w:numId="76" w16cid:durableId="127433799">
    <w:abstractNumId w:val="7"/>
  </w:num>
  <w:num w:numId="77" w16cid:durableId="140969982">
    <w:abstractNumId w:val="30"/>
  </w:num>
  <w:num w:numId="78" w16cid:durableId="490412444">
    <w:abstractNumId w:val="32"/>
  </w:num>
  <w:num w:numId="79" w16cid:durableId="1485274719">
    <w:abstractNumId w:val="39"/>
  </w:num>
  <w:numIdMacAtCleanup w:val="7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ya">
    <w15:presenceInfo w15:providerId="None" w15:userId="Ar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AxtjA2NjU1NrFQ0lEKTi0uzszPAykwrQUAEqRsKywAAAA="/>
  </w:docVars>
  <w:rsids>
    <w:rsidRoot w:val="004433F7"/>
    <w:rsid w:val="000005D6"/>
    <w:rsid w:val="00000B04"/>
    <w:rsid w:val="00003767"/>
    <w:rsid w:val="0000443E"/>
    <w:rsid w:val="00004EF9"/>
    <w:rsid w:val="000055DB"/>
    <w:rsid w:val="0000613A"/>
    <w:rsid w:val="000072A7"/>
    <w:rsid w:val="000073E0"/>
    <w:rsid w:val="000100ED"/>
    <w:rsid w:val="000110DF"/>
    <w:rsid w:val="00011185"/>
    <w:rsid w:val="000113A2"/>
    <w:rsid w:val="00012FDB"/>
    <w:rsid w:val="0001561F"/>
    <w:rsid w:val="00016A15"/>
    <w:rsid w:val="00017008"/>
    <w:rsid w:val="0002124C"/>
    <w:rsid w:val="00030538"/>
    <w:rsid w:val="00030B1E"/>
    <w:rsid w:val="00030BB4"/>
    <w:rsid w:val="000400D5"/>
    <w:rsid w:val="00041E35"/>
    <w:rsid w:val="000431DC"/>
    <w:rsid w:val="00043289"/>
    <w:rsid w:val="000436B4"/>
    <w:rsid w:val="00044F54"/>
    <w:rsid w:val="000451A5"/>
    <w:rsid w:val="000458FF"/>
    <w:rsid w:val="00052C2C"/>
    <w:rsid w:val="00055DEA"/>
    <w:rsid w:val="00056C62"/>
    <w:rsid w:val="00057E16"/>
    <w:rsid w:val="0006018A"/>
    <w:rsid w:val="000602A8"/>
    <w:rsid w:val="00060781"/>
    <w:rsid w:val="00063A78"/>
    <w:rsid w:val="000649C0"/>
    <w:rsid w:val="00065D48"/>
    <w:rsid w:val="00065DFB"/>
    <w:rsid w:val="00067332"/>
    <w:rsid w:val="00067DCE"/>
    <w:rsid w:val="00070CAB"/>
    <w:rsid w:val="00071C4E"/>
    <w:rsid w:val="0007261B"/>
    <w:rsid w:val="00072715"/>
    <w:rsid w:val="000736FD"/>
    <w:rsid w:val="000754B8"/>
    <w:rsid w:val="000760BB"/>
    <w:rsid w:val="000761FF"/>
    <w:rsid w:val="00077107"/>
    <w:rsid w:val="00080560"/>
    <w:rsid w:val="000813F1"/>
    <w:rsid w:val="00081A29"/>
    <w:rsid w:val="00081FC6"/>
    <w:rsid w:val="000833B7"/>
    <w:rsid w:val="00084FEF"/>
    <w:rsid w:val="00084FF7"/>
    <w:rsid w:val="00086395"/>
    <w:rsid w:val="00087144"/>
    <w:rsid w:val="00087194"/>
    <w:rsid w:val="00087744"/>
    <w:rsid w:val="00091D7D"/>
    <w:rsid w:val="000921D1"/>
    <w:rsid w:val="000923FF"/>
    <w:rsid w:val="000958FD"/>
    <w:rsid w:val="000A061E"/>
    <w:rsid w:val="000A067E"/>
    <w:rsid w:val="000A1F5A"/>
    <w:rsid w:val="000A2291"/>
    <w:rsid w:val="000A22F8"/>
    <w:rsid w:val="000A3CB9"/>
    <w:rsid w:val="000A4D28"/>
    <w:rsid w:val="000A52C7"/>
    <w:rsid w:val="000A64D2"/>
    <w:rsid w:val="000A6FC3"/>
    <w:rsid w:val="000A7598"/>
    <w:rsid w:val="000B0431"/>
    <w:rsid w:val="000B04C6"/>
    <w:rsid w:val="000B2164"/>
    <w:rsid w:val="000B26D8"/>
    <w:rsid w:val="000B3F94"/>
    <w:rsid w:val="000B4498"/>
    <w:rsid w:val="000B52D4"/>
    <w:rsid w:val="000B5BBD"/>
    <w:rsid w:val="000B5E06"/>
    <w:rsid w:val="000B606F"/>
    <w:rsid w:val="000B7DDE"/>
    <w:rsid w:val="000C32DE"/>
    <w:rsid w:val="000C4008"/>
    <w:rsid w:val="000C4E8F"/>
    <w:rsid w:val="000C5218"/>
    <w:rsid w:val="000C5D17"/>
    <w:rsid w:val="000C6524"/>
    <w:rsid w:val="000D0E68"/>
    <w:rsid w:val="000D2EBB"/>
    <w:rsid w:val="000D4329"/>
    <w:rsid w:val="000E008F"/>
    <w:rsid w:val="000E06EA"/>
    <w:rsid w:val="000E07E1"/>
    <w:rsid w:val="000E0E0C"/>
    <w:rsid w:val="000E1DF5"/>
    <w:rsid w:val="000E296F"/>
    <w:rsid w:val="000E3CDB"/>
    <w:rsid w:val="000E42E2"/>
    <w:rsid w:val="000E4B0E"/>
    <w:rsid w:val="000F0C23"/>
    <w:rsid w:val="000F363F"/>
    <w:rsid w:val="000F394B"/>
    <w:rsid w:val="000F4A3D"/>
    <w:rsid w:val="000F7FB8"/>
    <w:rsid w:val="00101BCC"/>
    <w:rsid w:val="00102D55"/>
    <w:rsid w:val="00105AD3"/>
    <w:rsid w:val="0010619F"/>
    <w:rsid w:val="00106C44"/>
    <w:rsid w:val="0011135D"/>
    <w:rsid w:val="0011237F"/>
    <w:rsid w:val="00113EC8"/>
    <w:rsid w:val="00113F92"/>
    <w:rsid w:val="001148EB"/>
    <w:rsid w:val="00114D40"/>
    <w:rsid w:val="00116628"/>
    <w:rsid w:val="00116F06"/>
    <w:rsid w:val="00120E53"/>
    <w:rsid w:val="00122810"/>
    <w:rsid w:val="00126EC4"/>
    <w:rsid w:val="00127E61"/>
    <w:rsid w:val="00130CC3"/>
    <w:rsid w:val="001344A7"/>
    <w:rsid w:val="001347CC"/>
    <w:rsid w:val="001351C7"/>
    <w:rsid w:val="001361D1"/>
    <w:rsid w:val="001365E7"/>
    <w:rsid w:val="001368FB"/>
    <w:rsid w:val="0013709F"/>
    <w:rsid w:val="00142F19"/>
    <w:rsid w:val="00143CEC"/>
    <w:rsid w:val="00143E85"/>
    <w:rsid w:val="0014564F"/>
    <w:rsid w:val="00145FAD"/>
    <w:rsid w:val="00150779"/>
    <w:rsid w:val="00150842"/>
    <w:rsid w:val="001531E8"/>
    <w:rsid w:val="0015445A"/>
    <w:rsid w:val="001609D3"/>
    <w:rsid w:val="00161170"/>
    <w:rsid w:val="00161CEC"/>
    <w:rsid w:val="00162EA6"/>
    <w:rsid w:val="00166046"/>
    <w:rsid w:val="00167099"/>
    <w:rsid w:val="00170105"/>
    <w:rsid w:val="00170BB9"/>
    <w:rsid w:val="00170D10"/>
    <w:rsid w:val="00171443"/>
    <w:rsid w:val="00172F2B"/>
    <w:rsid w:val="0017352F"/>
    <w:rsid w:val="00176ABE"/>
    <w:rsid w:val="00180AC9"/>
    <w:rsid w:val="001819B8"/>
    <w:rsid w:val="00181BA8"/>
    <w:rsid w:val="00181E3B"/>
    <w:rsid w:val="00181E96"/>
    <w:rsid w:val="00181FFB"/>
    <w:rsid w:val="00183837"/>
    <w:rsid w:val="00183DC9"/>
    <w:rsid w:val="00184745"/>
    <w:rsid w:val="00184F7C"/>
    <w:rsid w:val="001906E6"/>
    <w:rsid w:val="001908CF"/>
    <w:rsid w:val="00191BA3"/>
    <w:rsid w:val="001926E1"/>
    <w:rsid w:val="001950B5"/>
    <w:rsid w:val="0019696B"/>
    <w:rsid w:val="00197414"/>
    <w:rsid w:val="001A031E"/>
    <w:rsid w:val="001A17D7"/>
    <w:rsid w:val="001A2EC7"/>
    <w:rsid w:val="001A4B4D"/>
    <w:rsid w:val="001A51BE"/>
    <w:rsid w:val="001B0BBF"/>
    <w:rsid w:val="001B0CC2"/>
    <w:rsid w:val="001B2213"/>
    <w:rsid w:val="001B367A"/>
    <w:rsid w:val="001B3AC8"/>
    <w:rsid w:val="001B422F"/>
    <w:rsid w:val="001B7FAF"/>
    <w:rsid w:val="001C0B97"/>
    <w:rsid w:val="001C1661"/>
    <w:rsid w:val="001C1B82"/>
    <w:rsid w:val="001C2BFF"/>
    <w:rsid w:val="001C54D0"/>
    <w:rsid w:val="001C5627"/>
    <w:rsid w:val="001C643F"/>
    <w:rsid w:val="001C72CE"/>
    <w:rsid w:val="001C7FEA"/>
    <w:rsid w:val="001D1FCE"/>
    <w:rsid w:val="001D35D7"/>
    <w:rsid w:val="001D3AB8"/>
    <w:rsid w:val="001D3C5F"/>
    <w:rsid w:val="001D424E"/>
    <w:rsid w:val="001D4C56"/>
    <w:rsid w:val="001D5266"/>
    <w:rsid w:val="001D61D9"/>
    <w:rsid w:val="001D6DDC"/>
    <w:rsid w:val="001D7918"/>
    <w:rsid w:val="001E0C50"/>
    <w:rsid w:val="001E16AC"/>
    <w:rsid w:val="001E255B"/>
    <w:rsid w:val="001E3445"/>
    <w:rsid w:val="001E3E1B"/>
    <w:rsid w:val="001E490A"/>
    <w:rsid w:val="001E709C"/>
    <w:rsid w:val="001F11C7"/>
    <w:rsid w:val="001F33C9"/>
    <w:rsid w:val="001F55AB"/>
    <w:rsid w:val="001F6BF7"/>
    <w:rsid w:val="002030E3"/>
    <w:rsid w:val="0020494D"/>
    <w:rsid w:val="0021172B"/>
    <w:rsid w:val="002123B3"/>
    <w:rsid w:val="00212529"/>
    <w:rsid w:val="002136FD"/>
    <w:rsid w:val="002157B9"/>
    <w:rsid w:val="00215A1A"/>
    <w:rsid w:val="00216598"/>
    <w:rsid w:val="0021678F"/>
    <w:rsid w:val="00216B4D"/>
    <w:rsid w:val="00220C28"/>
    <w:rsid w:val="00221F8D"/>
    <w:rsid w:val="002239A2"/>
    <w:rsid w:val="002240A1"/>
    <w:rsid w:val="0022447C"/>
    <w:rsid w:val="002248F8"/>
    <w:rsid w:val="00224CA7"/>
    <w:rsid w:val="00224D11"/>
    <w:rsid w:val="00225E49"/>
    <w:rsid w:val="00225EC4"/>
    <w:rsid w:val="00226554"/>
    <w:rsid w:val="00226EE9"/>
    <w:rsid w:val="002270CE"/>
    <w:rsid w:val="00227F31"/>
    <w:rsid w:val="00230108"/>
    <w:rsid w:val="00230239"/>
    <w:rsid w:val="0023194B"/>
    <w:rsid w:val="002326EA"/>
    <w:rsid w:val="002349B9"/>
    <w:rsid w:val="00235CFB"/>
    <w:rsid w:val="00235F15"/>
    <w:rsid w:val="00236DC3"/>
    <w:rsid w:val="00237FDC"/>
    <w:rsid w:val="00240A19"/>
    <w:rsid w:val="002452C9"/>
    <w:rsid w:val="002469B4"/>
    <w:rsid w:val="00253053"/>
    <w:rsid w:val="0025319A"/>
    <w:rsid w:val="002538BC"/>
    <w:rsid w:val="00256B63"/>
    <w:rsid w:val="00257528"/>
    <w:rsid w:val="00257D23"/>
    <w:rsid w:val="002600D4"/>
    <w:rsid w:val="00260DA9"/>
    <w:rsid w:val="00263629"/>
    <w:rsid w:val="00263889"/>
    <w:rsid w:val="00263A36"/>
    <w:rsid w:val="00263AB0"/>
    <w:rsid w:val="00263DCE"/>
    <w:rsid w:val="002676E3"/>
    <w:rsid w:val="002702E4"/>
    <w:rsid w:val="0027043E"/>
    <w:rsid w:val="00270C88"/>
    <w:rsid w:val="00271BC1"/>
    <w:rsid w:val="002723A8"/>
    <w:rsid w:val="0027276A"/>
    <w:rsid w:val="00272BC2"/>
    <w:rsid w:val="00273F68"/>
    <w:rsid w:val="00277876"/>
    <w:rsid w:val="00281B5B"/>
    <w:rsid w:val="00282223"/>
    <w:rsid w:val="00282ED7"/>
    <w:rsid w:val="00283E71"/>
    <w:rsid w:val="002861F6"/>
    <w:rsid w:val="0028623A"/>
    <w:rsid w:val="0028660D"/>
    <w:rsid w:val="00287CA8"/>
    <w:rsid w:val="00290ADB"/>
    <w:rsid w:val="00290D71"/>
    <w:rsid w:val="00291EB7"/>
    <w:rsid w:val="002945E7"/>
    <w:rsid w:val="00294923"/>
    <w:rsid w:val="00294B50"/>
    <w:rsid w:val="00297358"/>
    <w:rsid w:val="002A32F7"/>
    <w:rsid w:val="002A3A71"/>
    <w:rsid w:val="002A48CD"/>
    <w:rsid w:val="002A5B0F"/>
    <w:rsid w:val="002A6A68"/>
    <w:rsid w:val="002A7D7B"/>
    <w:rsid w:val="002B2883"/>
    <w:rsid w:val="002B2B1A"/>
    <w:rsid w:val="002B35D0"/>
    <w:rsid w:val="002B4B60"/>
    <w:rsid w:val="002B4D26"/>
    <w:rsid w:val="002B61FE"/>
    <w:rsid w:val="002C0092"/>
    <w:rsid w:val="002C02AB"/>
    <w:rsid w:val="002C066E"/>
    <w:rsid w:val="002C0D08"/>
    <w:rsid w:val="002C1EA5"/>
    <w:rsid w:val="002C34D9"/>
    <w:rsid w:val="002C3840"/>
    <w:rsid w:val="002C64FB"/>
    <w:rsid w:val="002C761F"/>
    <w:rsid w:val="002C776D"/>
    <w:rsid w:val="002D1AAE"/>
    <w:rsid w:val="002D3126"/>
    <w:rsid w:val="002D41EE"/>
    <w:rsid w:val="002D42CA"/>
    <w:rsid w:val="002D4917"/>
    <w:rsid w:val="002D5C22"/>
    <w:rsid w:val="002D633A"/>
    <w:rsid w:val="002E073F"/>
    <w:rsid w:val="002E0E0E"/>
    <w:rsid w:val="002E1433"/>
    <w:rsid w:val="002E1A1E"/>
    <w:rsid w:val="002E7609"/>
    <w:rsid w:val="002E77F2"/>
    <w:rsid w:val="002E7FE1"/>
    <w:rsid w:val="002F019D"/>
    <w:rsid w:val="002F0A2A"/>
    <w:rsid w:val="002F372B"/>
    <w:rsid w:val="002F3D7D"/>
    <w:rsid w:val="002F4AA8"/>
    <w:rsid w:val="002F4EEA"/>
    <w:rsid w:val="00300ACE"/>
    <w:rsid w:val="00302C6B"/>
    <w:rsid w:val="00303A1C"/>
    <w:rsid w:val="00304486"/>
    <w:rsid w:val="00305A2D"/>
    <w:rsid w:val="00306B77"/>
    <w:rsid w:val="00307A2E"/>
    <w:rsid w:val="00307E53"/>
    <w:rsid w:val="00310A36"/>
    <w:rsid w:val="00311278"/>
    <w:rsid w:val="003120E2"/>
    <w:rsid w:val="0031210A"/>
    <w:rsid w:val="00313359"/>
    <w:rsid w:val="003133E4"/>
    <w:rsid w:val="00313CCD"/>
    <w:rsid w:val="00314A47"/>
    <w:rsid w:val="00314BDB"/>
    <w:rsid w:val="00314D65"/>
    <w:rsid w:val="0031502B"/>
    <w:rsid w:val="0031601E"/>
    <w:rsid w:val="003204BA"/>
    <w:rsid w:val="00322FB1"/>
    <w:rsid w:val="00324B38"/>
    <w:rsid w:val="003274B4"/>
    <w:rsid w:val="00331BBC"/>
    <w:rsid w:val="00332601"/>
    <w:rsid w:val="003331E5"/>
    <w:rsid w:val="003337EE"/>
    <w:rsid w:val="003366B9"/>
    <w:rsid w:val="00337407"/>
    <w:rsid w:val="003419E3"/>
    <w:rsid w:val="00342D4C"/>
    <w:rsid w:val="00344002"/>
    <w:rsid w:val="00344462"/>
    <w:rsid w:val="00344AC5"/>
    <w:rsid w:val="00345228"/>
    <w:rsid w:val="0034581C"/>
    <w:rsid w:val="0034699F"/>
    <w:rsid w:val="00346F92"/>
    <w:rsid w:val="003501D8"/>
    <w:rsid w:val="00351237"/>
    <w:rsid w:val="003514CA"/>
    <w:rsid w:val="00353CCB"/>
    <w:rsid w:val="00354367"/>
    <w:rsid w:val="00354D7F"/>
    <w:rsid w:val="00355E7B"/>
    <w:rsid w:val="00357438"/>
    <w:rsid w:val="00360711"/>
    <w:rsid w:val="00362D4F"/>
    <w:rsid w:val="00364180"/>
    <w:rsid w:val="00365ECC"/>
    <w:rsid w:val="003665D9"/>
    <w:rsid w:val="00372071"/>
    <w:rsid w:val="00372E20"/>
    <w:rsid w:val="00374314"/>
    <w:rsid w:val="00374A1E"/>
    <w:rsid w:val="00374C8D"/>
    <w:rsid w:val="00376C52"/>
    <w:rsid w:val="00383E0A"/>
    <w:rsid w:val="0038424A"/>
    <w:rsid w:val="00384BC5"/>
    <w:rsid w:val="00385464"/>
    <w:rsid w:val="00385D7E"/>
    <w:rsid w:val="00385FF5"/>
    <w:rsid w:val="00386143"/>
    <w:rsid w:val="00390851"/>
    <w:rsid w:val="003937E1"/>
    <w:rsid w:val="00395756"/>
    <w:rsid w:val="00396794"/>
    <w:rsid w:val="00396C39"/>
    <w:rsid w:val="003A1E9D"/>
    <w:rsid w:val="003A20F5"/>
    <w:rsid w:val="003A2576"/>
    <w:rsid w:val="003A2FA6"/>
    <w:rsid w:val="003A300A"/>
    <w:rsid w:val="003A3472"/>
    <w:rsid w:val="003A3F53"/>
    <w:rsid w:val="003A61A2"/>
    <w:rsid w:val="003B24E3"/>
    <w:rsid w:val="003B316D"/>
    <w:rsid w:val="003B37D9"/>
    <w:rsid w:val="003B5CBE"/>
    <w:rsid w:val="003B6136"/>
    <w:rsid w:val="003B639D"/>
    <w:rsid w:val="003B7564"/>
    <w:rsid w:val="003B7B3A"/>
    <w:rsid w:val="003C02D7"/>
    <w:rsid w:val="003C29E6"/>
    <w:rsid w:val="003C4078"/>
    <w:rsid w:val="003C4A83"/>
    <w:rsid w:val="003C4DD8"/>
    <w:rsid w:val="003C5BB9"/>
    <w:rsid w:val="003C5C8A"/>
    <w:rsid w:val="003C6A7B"/>
    <w:rsid w:val="003C79A9"/>
    <w:rsid w:val="003D03B7"/>
    <w:rsid w:val="003D211C"/>
    <w:rsid w:val="003D5079"/>
    <w:rsid w:val="003D5521"/>
    <w:rsid w:val="003D5B30"/>
    <w:rsid w:val="003D6FDC"/>
    <w:rsid w:val="003D72C3"/>
    <w:rsid w:val="003E0EDB"/>
    <w:rsid w:val="003E19C0"/>
    <w:rsid w:val="003E2C74"/>
    <w:rsid w:val="003E47ED"/>
    <w:rsid w:val="003E5DD8"/>
    <w:rsid w:val="003E5F1C"/>
    <w:rsid w:val="003E6459"/>
    <w:rsid w:val="003E6A6B"/>
    <w:rsid w:val="003E6DE9"/>
    <w:rsid w:val="003E70B0"/>
    <w:rsid w:val="003E7361"/>
    <w:rsid w:val="003E762E"/>
    <w:rsid w:val="003F0506"/>
    <w:rsid w:val="003F0A61"/>
    <w:rsid w:val="003F10AB"/>
    <w:rsid w:val="003F1653"/>
    <w:rsid w:val="003F3348"/>
    <w:rsid w:val="003F339D"/>
    <w:rsid w:val="003F419B"/>
    <w:rsid w:val="003F46D5"/>
    <w:rsid w:val="003F56F4"/>
    <w:rsid w:val="003F621F"/>
    <w:rsid w:val="003F69E1"/>
    <w:rsid w:val="003F789B"/>
    <w:rsid w:val="004008EB"/>
    <w:rsid w:val="00403E8B"/>
    <w:rsid w:val="00404AC7"/>
    <w:rsid w:val="00405A33"/>
    <w:rsid w:val="00405E93"/>
    <w:rsid w:val="0040635E"/>
    <w:rsid w:val="00406584"/>
    <w:rsid w:val="0040725E"/>
    <w:rsid w:val="004073DF"/>
    <w:rsid w:val="004146A6"/>
    <w:rsid w:val="00415C2B"/>
    <w:rsid w:val="00415C73"/>
    <w:rsid w:val="00416CCC"/>
    <w:rsid w:val="004174B3"/>
    <w:rsid w:val="004176B6"/>
    <w:rsid w:val="0042022A"/>
    <w:rsid w:val="00421193"/>
    <w:rsid w:val="00421F7A"/>
    <w:rsid w:val="00423001"/>
    <w:rsid w:val="00423768"/>
    <w:rsid w:val="00423EAE"/>
    <w:rsid w:val="00424213"/>
    <w:rsid w:val="004247DF"/>
    <w:rsid w:val="0042556D"/>
    <w:rsid w:val="004273A6"/>
    <w:rsid w:val="00430CC1"/>
    <w:rsid w:val="00430FDA"/>
    <w:rsid w:val="00431372"/>
    <w:rsid w:val="00431630"/>
    <w:rsid w:val="00432156"/>
    <w:rsid w:val="00432C20"/>
    <w:rsid w:val="00437BA1"/>
    <w:rsid w:val="004433F7"/>
    <w:rsid w:val="0044454E"/>
    <w:rsid w:val="00446F66"/>
    <w:rsid w:val="00447A46"/>
    <w:rsid w:val="00447A9C"/>
    <w:rsid w:val="0045005F"/>
    <w:rsid w:val="004508F0"/>
    <w:rsid w:val="004512EC"/>
    <w:rsid w:val="0045148D"/>
    <w:rsid w:val="004516BB"/>
    <w:rsid w:val="00452467"/>
    <w:rsid w:val="00452FF4"/>
    <w:rsid w:val="0045397C"/>
    <w:rsid w:val="00455CEB"/>
    <w:rsid w:val="00456942"/>
    <w:rsid w:val="00457E03"/>
    <w:rsid w:val="00461513"/>
    <w:rsid w:val="004618E2"/>
    <w:rsid w:val="004623B8"/>
    <w:rsid w:val="0046301E"/>
    <w:rsid w:val="00463261"/>
    <w:rsid w:val="004643B8"/>
    <w:rsid w:val="00465660"/>
    <w:rsid w:val="00465AF8"/>
    <w:rsid w:val="00465EE4"/>
    <w:rsid w:val="004676A8"/>
    <w:rsid w:val="004704F6"/>
    <w:rsid w:val="00470BA1"/>
    <w:rsid w:val="00470BDA"/>
    <w:rsid w:val="00470D03"/>
    <w:rsid w:val="004711C0"/>
    <w:rsid w:val="00471746"/>
    <w:rsid w:val="00471A42"/>
    <w:rsid w:val="0047219A"/>
    <w:rsid w:val="00475827"/>
    <w:rsid w:val="00475E05"/>
    <w:rsid w:val="004769F5"/>
    <w:rsid w:val="00481029"/>
    <w:rsid w:val="00482649"/>
    <w:rsid w:val="00483895"/>
    <w:rsid w:val="00485C39"/>
    <w:rsid w:val="00485EDE"/>
    <w:rsid w:val="0048676D"/>
    <w:rsid w:val="00486D7A"/>
    <w:rsid w:val="004919B6"/>
    <w:rsid w:val="0049359E"/>
    <w:rsid w:val="004945D8"/>
    <w:rsid w:val="00494C00"/>
    <w:rsid w:val="00494F66"/>
    <w:rsid w:val="00495541"/>
    <w:rsid w:val="00496204"/>
    <w:rsid w:val="00497417"/>
    <w:rsid w:val="004A19B0"/>
    <w:rsid w:val="004A2285"/>
    <w:rsid w:val="004A2702"/>
    <w:rsid w:val="004A30F4"/>
    <w:rsid w:val="004A3396"/>
    <w:rsid w:val="004A3B50"/>
    <w:rsid w:val="004A4384"/>
    <w:rsid w:val="004A5B10"/>
    <w:rsid w:val="004A5E99"/>
    <w:rsid w:val="004A5F4B"/>
    <w:rsid w:val="004A6358"/>
    <w:rsid w:val="004B442A"/>
    <w:rsid w:val="004B4798"/>
    <w:rsid w:val="004C0297"/>
    <w:rsid w:val="004C1670"/>
    <w:rsid w:val="004C2B8E"/>
    <w:rsid w:val="004C492B"/>
    <w:rsid w:val="004C6348"/>
    <w:rsid w:val="004C6B09"/>
    <w:rsid w:val="004C7145"/>
    <w:rsid w:val="004C75B0"/>
    <w:rsid w:val="004D00FA"/>
    <w:rsid w:val="004D03E1"/>
    <w:rsid w:val="004D0C95"/>
    <w:rsid w:val="004D0E6C"/>
    <w:rsid w:val="004D2213"/>
    <w:rsid w:val="004D22A9"/>
    <w:rsid w:val="004D2B5D"/>
    <w:rsid w:val="004D30F5"/>
    <w:rsid w:val="004D32D8"/>
    <w:rsid w:val="004D52CB"/>
    <w:rsid w:val="004D7121"/>
    <w:rsid w:val="004D7726"/>
    <w:rsid w:val="004E011C"/>
    <w:rsid w:val="004E3C9A"/>
    <w:rsid w:val="004E7B43"/>
    <w:rsid w:val="004F14EA"/>
    <w:rsid w:val="004F2B2B"/>
    <w:rsid w:val="004F3721"/>
    <w:rsid w:val="004F3E0F"/>
    <w:rsid w:val="004F3E49"/>
    <w:rsid w:val="004F6D71"/>
    <w:rsid w:val="004F740E"/>
    <w:rsid w:val="005000D7"/>
    <w:rsid w:val="00500653"/>
    <w:rsid w:val="005026A3"/>
    <w:rsid w:val="005052ED"/>
    <w:rsid w:val="005062CB"/>
    <w:rsid w:val="00506522"/>
    <w:rsid w:val="00507460"/>
    <w:rsid w:val="00507F81"/>
    <w:rsid w:val="0051055A"/>
    <w:rsid w:val="00511182"/>
    <w:rsid w:val="005131A2"/>
    <w:rsid w:val="005154E5"/>
    <w:rsid w:val="00515CD9"/>
    <w:rsid w:val="005165EE"/>
    <w:rsid w:val="00517B4A"/>
    <w:rsid w:val="00521978"/>
    <w:rsid w:val="00525D5B"/>
    <w:rsid w:val="00530337"/>
    <w:rsid w:val="00531CB5"/>
    <w:rsid w:val="00531D01"/>
    <w:rsid w:val="00532E64"/>
    <w:rsid w:val="00534D6C"/>
    <w:rsid w:val="00535809"/>
    <w:rsid w:val="00535F92"/>
    <w:rsid w:val="00536CC6"/>
    <w:rsid w:val="00540875"/>
    <w:rsid w:val="00543DC8"/>
    <w:rsid w:val="00543E2B"/>
    <w:rsid w:val="00545BF4"/>
    <w:rsid w:val="00546C7A"/>
    <w:rsid w:val="00550730"/>
    <w:rsid w:val="00552147"/>
    <w:rsid w:val="005553A4"/>
    <w:rsid w:val="005573DD"/>
    <w:rsid w:val="0056102A"/>
    <w:rsid w:val="00561E3E"/>
    <w:rsid w:val="00565722"/>
    <w:rsid w:val="005672CA"/>
    <w:rsid w:val="005711DE"/>
    <w:rsid w:val="00572CA7"/>
    <w:rsid w:val="00574A75"/>
    <w:rsid w:val="005755A5"/>
    <w:rsid w:val="00575841"/>
    <w:rsid w:val="00577A39"/>
    <w:rsid w:val="00577D97"/>
    <w:rsid w:val="00580775"/>
    <w:rsid w:val="005836E4"/>
    <w:rsid w:val="00584DDB"/>
    <w:rsid w:val="005850F8"/>
    <w:rsid w:val="0058576D"/>
    <w:rsid w:val="00585CA8"/>
    <w:rsid w:val="0058606E"/>
    <w:rsid w:val="005861F0"/>
    <w:rsid w:val="00586672"/>
    <w:rsid w:val="005871ED"/>
    <w:rsid w:val="005935FF"/>
    <w:rsid w:val="005936AF"/>
    <w:rsid w:val="00593B63"/>
    <w:rsid w:val="00593ED1"/>
    <w:rsid w:val="005947BA"/>
    <w:rsid w:val="005952D9"/>
    <w:rsid w:val="00595E5D"/>
    <w:rsid w:val="00596338"/>
    <w:rsid w:val="005A0C9D"/>
    <w:rsid w:val="005A193F"/>
    <w:rsid w:val="005A1FB0"/>
    <w:rsid w:val="005A4DD2"/>
    <w:rsid w:val="005A5AC3"/>
    <w:rsid w:val="005A5D17"/>
    <w:rsid w:val="005A5DE6"/>
    <w:rsid w:val="005A64BC"/>
    <w:rsid w:val="005A6667"/>
    <w:rsid w:val="005A6767"/>
    <w:rsid w:val="005B1D37"/>
    <w:rsid w:val="005B4531"/>
    <w:rsid w:val="005B4D58"/>
    <w:rsid w:val="005B7775"/>
    <w:rsid w:val="005C12AC"/>
    <w:rsid w:val="005C45D6"/>
    <w:rsid w:val="005C5E1C"/>
    <w:rsid w:val="005C772D"/>
    <w:rsid w:val="005D0ECE"/>
    <w:rsid w:val="005D2391"/>
    <w:rsid w:val="005D2436"/>
    <w:rsid w:val="005D3444"/>
    <w:rsid w:val="005D4FCD"/>
    <w:rsid w:val="005D5176"/>
    <w:rsid w:val="005D5849"/>
    <w:rsid w:val="005E167D"/>
    <w:rsid w:val="005E44FC"/>
    <w:rsid w:val="005E5536"/>
    <w:rsid w:val="005E557B"/>
    <w:rsid w:val="005E60F4"/>
    <w:rsid w:val="005E69DB"/>
    <w:rsid w:val="005E6B04"/>
    <w:rsid w:val="005F0651"/>
    <w:rsid w:val="005F1FBD"/>
    <w:rsid w:val="005F4787"/>
    <w:rsid w:val="005F4EC8"/>
    <w:rsid w:val="005F4F4B"/>
    <w:rsid w:val="005F5335"/>
    <w:rsid w:val="005F6ED2"/>
    <w:rsid w:val="00600A6E"/>
    <w:rsid w:val="00602768"/>
    <w:rsid w:val="00603B0C"/>
    <w:rsid w:val="00603D1F"/>
    <w:rsid w:val="00604B5B"/>
    <w:rsid w:val="00604B7D"/>
    <w:rsid w:val="0061120F"/>
    <w:rsid w:val="006120DA"/>
    <w:rsid w:val="0061419B"/>
    <w:rsid w:val="00616800"/>
    <w:rsid w:val="00617906"/>
    <w:rsid w:val="00622468"/>
    <w:rsid w:val="006242F7"/>
    <w:rsid w:val="00624418"/>
    <w:rsid w:val="00624570"/>
    <w:rsid w:val="00624FB9"/>
    <w:rsid w:val="00631166"/>
    <w:rsid w:val="006326CB"/>
    <w:rsid w:val="00634F6B"/>
    <w:rsid w:val="00635AA8"/>
    <w:rsid w:val="00635C50"/>
    <w:rsid w:val="00635F96"/>
    <w:rsid w:val="0063633B"/>
    <w:rsid w:val="00637D2F"/>
    <w:rsid w:val="00641B8A"/>
    <w:rsid w:val="00643A96"/>
    <w:rsid w:val="00645B5D"/>
    <w:rsid w:val="006478B7"/>
    <w:rsid w:val="00650215"/>
    <w:rsid w:val="00650C11"/>
    <w:rsid w:val="006529B4"/>
    <w:rsid w:val="00653D3A"/>
    <w:rsid w:val="00653FDB"/>
    <w:rsid w:val="00654F94"/>
    <w:rsid w:val="00657CA7"/>
    <w:rsid w:val="0066417E"/>
    <w:rsid w:val="0066418A"/>
    <w:rsid w:val="00665E1F"/>
    <w:rsid w:val="006707E1"/>
    <w:rsid w:val="0067225A"/>
    <w:rsid w:val="00675735"/>
    <w:rsid w:val="00680A23"/>
    <w:rsid w:val="0068329C"/>
    <w:rsid w:val="0068504A"/>
    <w:rsid w:val="00685390"/>
    <w:rsid w:val="0068706B"/>
    <w:rsid w:val="006872FE"/>
    <w:rsid w:val="00690799"/>
    <w:rsid w:val="006909C4"/>
    <w:rsid w:val="006912BA"/>
    <w:rsid w:val="00691D7F"/>
    <w:rsid w:val="00692336"/>
    <w:rsid w:val="00693151"/>
    <w:rsid w:val="00693ADC"/>
    <w:rsid w:val="00694B22"/>
    <w:rsid w:val="00695188"/>
    <w:rsid w:val="006955E7"/>
    <w:rsid w:val="00695A95"/>
    <w:rsid w:val="006A2E7F"/>
    <w:rsid w:val="006A31A5"/>
    <w:rsid w:val="006A3D69"/>
    <w:rsid w:val="006A6D44"/>
    <w:rsid w:val="006B052F"/>
    <w:rsid w:val="006B2D65"/>
    <w:rsid w:val="006B3276"/>
    <w:rsid w:val="006B3E88"/>
    <w:rsid w:val="006B4139"/>
    <w:rsid w:val="006B54C1"/>
    <w:rsid w:val="006B6C72"/>
    <w:rsid w:val="006B7EF2"/>
    <w:rsid w:val="006C05C4"/>
    <w:rsid w:val="006C11E1"/>
    <w:rsid w:val="006C25CB"/>
    <w:rsid w:val="006C5412"/>
    <w:rsid w:val="006C62E7"/>
    <w:rsid w:val="006D16E5"/>
    <w:rsid w:val="006D5831"/>
    <w:rsid w:val="006D794C"/>
    <w:rsid w:val="006E4083"/>
    <w:rsid w:val="006E452A"/>
    <w:rsid w:val="006E51E8"/>
    <w:rsid w:val="006F0623"/>
    <w:rsid w:val="006F164A"/>
    <w:rsid w:val="006F304C"/>
    <w:rsid w:val="006F3A0E"/>
    <w:rsid w:val="006F3C4C"/>
    <w:rsid w:val="006F5920"/>
    <w:rsid w:val="006F6460"/>
    <w:rsid w:val="006F7FB2"/>
    <w:rsid w:val="00700144"/>
    <w:rsid w:val="007027C4"/>
    <w:rsid w:val="007030DC"/>
    <w:rsid w:val="00703298"/>
    <w:rsid w:val="00706543"/>
    <w:rsid w:val="007112C1"/>
    <w:rsid w:val="007114C0"/>
    <w:rsid w:val="00711C2D"/>
    <w:rsid w:val="00712014"/>
    <w:rsid w:val="00712299"/>
    <w:rsid w:val="007129F9"/>
    <w:rsid w:val="00713E4B"/>
    <w:rsid w:val="00714F60"/>
    <w:rsid w:val="00717740"/>
    <w:rsid w:val="00717F4C"/>
    <w:rsid w:val="00720C3B"/>
    <w:rsid w:val="00723C33"/>
    <w:rsid w:val="007242FA"/>
    <w:rsid w:val="00724932"/>
    <w:rsid w:val="00726471"/>
    <w:rsid w:val="00726BCB"/>
    <w:rsid w:val="00726C35"/>
    <w:rsid w:val="007300A7"/>
    <w:rsid w:val="00730E7C"/>
    <w:rsid w:val="007321DE"/>
    <w:rsid w:val="00737068"/>
    <w:rsid w:val="0074072E"/>
    <w:rsid w:val="007407CB"/>
    <w:rsid w:val="00740AAD"/>
    <w:rsid w:val="0074309D"/>
    <w:rsid w:val="007435BB"/>
    <w:rsid w:val="00743B01"/>
    <w:rsid w:val="007474D6"/>
    <w:rsid w:val="007475BA"/>
    <w:rsid w:val="007476C8"/>
    <w:rsid w:val="00754372"/>
    <w:rsid w:val="00754472"/>
    <w:rsid w:val="00754517"/>
    <w:rsid w:val="00756019"/>
    <w:rsid w:val="007579DB"/>
    <w:rsid w:val="007600C1"/>
    <w:rsid w:val="007613E4"/>
    <w:rsid w:val="00762A78"/>
    <w:rsid w:val="00763F00"/>
    <w:rsid w:val="007658B3"/>
    <w:rsid w:val="00765C89"/>
    <w:rsid w:val="00766825"/>
    <w:rsid w:val="007673E0"/>
    <w:rsid w:val="00767DDD"/>
    <w:rsid w:val="007718DC"/>
    <w:rsid w:val="00772035"/>
    <w:rsid w:val="00774BFB"/>
    <w:rsid w:val="00775874"/>
    <w:rsid w:val="00777FAB"/>
    <w:rsid w:val="00780849"/>
    <w:rsid w:val="0078150C"/>
    <w:rsid w:val="00782303"/>
    <w:rsid w:val="00783B8B"/>
    <w:rsid w:val="0078436D"/>
    <w:rsid w:val="00785096"/>
    <w:rsid w:val="00786E08"/>
    <w:rsid w:val="00787DA1"/>
    <w:rsid w:val="00791D7C"/>
    <w:rsid w:val="007935F1"/>
    <w:rsid w:val="00793A56"/>
    <w:rsid w:val="007942F0"/>
    <w:rsid w:val="00795C3B"/>
    <w:rsid w:val="0079768A"/>
    <w:rsid w:val="007A2AF0"/>
    <w:rsid w:val="007A3F42"/>
    <w:rsid w:val="007A4B7F"/>
    <w:rsid w:val="007A4EF4"/>
    <w:rsid w:val="007A5C3E"/>
    <w:rsid w:val="007A5CF3"/>
    <w:rsid w:val="007B1F04"/>
    <w:rsid w:val="007B2024"/>
    <w:rsid w:val="007B21AE"/>
    <w:rsid w:val="007B4032"/>
    <w:rsid w:val="007B5632"/>
    <w:rsid w:val="007B7F41"/>
    <w:rsid w:val="007C1E34"/>
    <w:rsid w:val="007C3D1C"/>
    <w:rsid w:val="007D185F"/>
    <w:rsid w:val="007D1E45"/>
    <w:rsid w:val="007E15B2"/>
    <w:rsid w:val="007E1935"/>
    <w:rsid w:val="007E2FB6"/>
    <w:rsid w:val="007E43AB"/>
    <w:rsid w:val="007E4631"/>
    <w:rsid w:val="007E4EFB"/>
    <w:rsid w:val="007E5C63"/>
    <w:rsid w:val="007E6C21"/>
    <w:rsid w:val="007E7834"/>
    <w:rsid w:val="007F4507"/>
    <w:rsid w:val="007F562F"/>
    <w:rsid w:val="007F6B54"/>
    <w:rsid w:val="00800045"/>
    <w:rsid w:val="00801D74"/>
    <w:rsid w:val="00805D0D"/>
    <w:rsid w:val="00810E7E"/>
    <w:rsid w:val="008123C1"/>
    <w:rsid w:val="00812B69"/>
    <w:rsid w:val="00814128"/>
    <w:rsid w:val="00815B2E"/>
    <w:rsid w:val="008170B0"/>
    <w:rsid w:val="00817872"/>
    <w:rsid w:val="00817E21"/>
    <w:rsid w:val="0082036C"/>
    <w:rsid w:val="00821768"/>
    <w:rsid w:val="00822725"/>
    <w:rsid w:val="00822C2C"/>
    <w:rsid w:val="00822E57"/>
    <w:rsid w:val="008232A9"/>
    <w:rsid w:val="0082481A"/>
    <w:rsid w:val="008259DB"/>
    <w:rsid w:val="008266DA"/>
    <w:rsid w:val="008268ED"/>
    <w:rsid w:val="008274AE"/>
    <w:rsid w:val="008305A3"/>
    <w:rsid w:val="008310DB"/>
    <w:rsid w:val="008311CE"/>
    <w:rsid w:val="00831DBA"/>
    <w:rsid w:val="008338D2"/>
    <w:rsid w:val="00834CE5"/>
    <w:rsid w:val="008353AC"/>
    <w:rsid w:val="00835FDC"/>
    <w:rsid w:val="0083657A"/>
    <w:rsid w:val="0083691A"/>
    <w:rsid w:val="008369FB"/>
    <w:rsid w:val="00837F37"/>
    <w:rsid w:val="00840666"/>
    <w:rsid w:val="00840D49"/>
    <w:rsid w:val="00841F3E"/>
    <w:rsid w:val="0084214F"/>
    <w:rsid w:val="00842D40"/>
    <w:rsid w:val="008430A5"/>
    <w:rsid w:val="008438E5"/>
    <w:rsid w:val="00843A21"/>
    <w:rsid w:val="008458F4"/>
    <w:rsid w:val="00845C5F"/>
    <w:rsid w:val="008468AF"/>
    <w:rsid w:val="0085041F"/>
    <w:rsid w:val="008505D1"/>
    <w:rsid w:val="008516E8"/>
    <w:rsid w:val="00851CBF"/>
    <w:rsid w:val="00852242"/>
    <w:rsid w:val="00853D8A"/>
    <w:rsid w:val="00854564"/>
    <w:rsid w:val="008546BD"/>
    <w:rsid w:val="008547B4"/>
    <w:rsid w:val="008550B3"/>
    <w:rsid w:val="00855ECE"/>
    <w:rsid w:val="008565DE"/>
    <w:rsid w:val="0085737D"/>
    <w:rsid w:val="0086010D"/>
    <w:rsid w:val="0086150B"/>
    <w:rsid w:val="00862C76"/>
    <w:rsid w:val="00863BA1"/>
    <w:rsid w:val="0086720E"/>
    <w:rsid w:val="008703EC"/>
    <w:rsid w:val="00872CCD"/>
    <w:rsid w:val="00873DCF"/>
    <w:rsid w:val="008830F7"/>
    <w:rsid w:val="00883B34"/>
    <w:rsid w:val="00884260"/>
    <w:rsid w:val="00887AAB"/>
    <w:rsid w:val="00890AFC"/>
    <w:rsid w:val="00892766"/>
    <w:rsid w:val="008950CD"/>
    <w:rsid w:val="0089522B"/>
    <w:rsid w:val="0089583E"/>
    <w:rsid w:val="00895C42"/>
    <w:rsid w:val="00897726"/>
    <w:rsid w:val="008A4EDE"/>
    <w:rsid w:val="008A7AF0"/>
    <w:rsid w:val="008B1D80"/>
    <w:rsid w:val="008B1FBA"/>
    <w:rsid w:val="008B2A84"/>
    <w:rsid w:val="008B35CB"/>
    <w:rsid w:val="008B3919"/>
    <w:rsid w:val="008B4590"/>
    <w:rsid w:val="008B545A"/>
    <w:rsid w:val="008B5829"/>
    <w:rsid w:val="008B66B6"/>
    <w:rsid w:val="008B6E9F"/>
    <w:rsid w:val="008C6089"/>
    <w:rsid w:val="008C68C0"/>
    <w:rsid w:val="008C71AF"/>
    <w:rsid w:val="008C73B1"/>
    <w:rsid w:val="008C78EA"/>
    <w:rsid w:val="008D064C"/>
    <w:rsid w:val="008D2317"/>
    <w:rsid w:val="008D3E3B"/>
    <w:rsid w:val="008D438A"/>
    <w:rsid w:val="008D6C6B"/>
    <w:rsid w:val="008D7DAB"/>
    <w:rsid w:val="008E0EC0"/>
    <w:rsid w:val="008E169A"/>
    <w:rsid w:val="008E1DC8"/>
    <w:rsid w:val="008E2492"/>
    <w:rsid w:val="008E265C"/>
    <w:rsid w:val="008E5C36"/>
    <w:rsid w:val="008E686B"/>
    <w:rsid w:val="008E6A20"/>
    <w:rsid w:val="008F1AE7"/>
    <w:rsid w:val="008F24BD"/>
    <w:rsid w:val="008F2D69"/>
    <w:rsid w:val="008F6634"/>
    <w:rsid w:val="00900001"/>
    <w:rsid w:val="0090086F"/>
    <w:rsid w:val="00900F03"/>
    <w:rsid w:val="00902004"/>
    <w:rsid w:val="00903499"/>
    <w:rsid w:val="00903532"/>
    <w:rsid w:val="00903708"/>
    <w:rsid w:val="009044F7"/>
    <w:rsid w:val="00906929"/>
    <w:rsid w:val="00906BE7"/>
    <w:rsid w:val="00913F35"/>
    <w:rsid w:val="00915047"/>
    <w:rsid w:val="00916597"/>
    <w:rsid w:val="00920751"/>
    <w:rsid w:val="00923D9F"/>
    <w:rsid w:val="00925E36"/>
    <w:rsid w:val="00926D72"/>
    <w:rsid w:val="00927CC5"/>
    <w:rsid w:val="00927F20"/>
    <w:rsid w:val="0093046E"/>
    <w:rsid w:val="009304A7"/>
    <w:rsid w:val="00931266"/>
    <w:rsid w:val="00931D4F"/>
    <w:rsid w:val="009326B9"/>
    <w:rsid w:val="00936DBE"/>
    <w:rsid w:val="00936DE7"/>
    <w:rsid w:val="009375EB"/>
    <w:rsid w:val="00941688"/>
    <w:rsid w:val="00941BFC"/>
    <w:rsid w:val="009433B5"/>
    <w:rsid w:val="00943AC9"/>
    <w:rsid w:val="0094412E"/>
    <w:rsid w:val="00945066"/>
    <w:rsid w:val="009530CA"/>
    <w:rsid w:val="00954304"/>
    <w:rsid w:val="00955A57"/>
    <w:rsid w:val="00956150"/>
    <w:rsid w:val="00960D6F"/>
    <w:rsid w:val="009613B1"/>
    <w:rsid w:val="00961512"/>
    <w:rsid w:val="0096252F"/>
    <w:rsid w:val="00962E4E"/>
    <w:rsid w:val="00964720"/>
    <w:rsid w:val="0096548F"/>
    <w:rsid w:val="009658CC"/>
    <w:rsid w:val="00965AB3"/>
    <w:rsid w:val="009709D3"/>
    <w:rsid w:val="00971B42"/>
    <w:rsid w:val="00971EE3"/>
    <w:rsid w:val="00972DC4"/>
    <w:rsid w:val="009743C8"/>
    <w:rsid w:val="00975559"/>
    <w:rsid w:val="0097563C"/>
    <w:rsid w:val="00977893"/>
    <w:rsid w:val="00980A35"/>
    <w:rsid w:val="0098143D"/>
    <w:rsid w:val="00984443"/>
    <w:rsid w:val="00984627"/>
    <w:rsid w:val="00985FF2"/>
    <w:rsid w:val="0098653D"/>
    <w:rsid w:val="00987FE7"/>
    <w:rsid w:val="00990A56"/>
    <w:rsid w:val="00992B43"/>
    <w:rsid w:val="00995582"/>
    <w:rsid w:val="00995D0D"/>
    <w:rsid w:val="00995EED"/>
    <w:rsid w:val="009964CE"/>
    <w:rsid w:val="00996F43"/>
    <w:rsid w:val="009A048C"/>
    <w:rsid w:val="009A22AF"/>
    <w:rsid w:val="009A3B49"/>
    <w:rsid w:val="009A3E94"/>
    <w:rsid w:val="009A4DB6"/>
    <w:rsid w:val="009A5186"/>
    <w:rsid w:val="009A51A8"/>
    <w:rsid w:val="009A5AEC"/>
    <w:rsid w:val="009A64B2"/>
    <w:rsid w:val="009B1261"/>
    <w:rsid w:val="009B64A7"/>
    <w:rsid w:val="009B728D"/>
    <w:rsid w:val="009B7431"/>
    <w:rsid w:val="009B7979"/>
    <w:rsid w:val="009C01A4"/>
    <w:rsid w:val="009C077A"/>
    <w:rsid w:val="009C1454"/>
    <w:rsid w:val="009C2FBA"/>
    <w:rsid w:val="009C35FC"/>
    <w:rsid w:val="009C3984"/>
    <w:rsid w:val="009C5555"/>
    <w:rsid w:val="009C57CF"/>
    <w:rsid w:val="009C6054"/>
    <w:rsid w:val="009C6E42"/>
    <w:rsid w:val="009C706E"/>
    <w:rsid w:val="009C76BA"/>
    <w:rsid w:val="009C780B"/>
    <w:rsid w:val="009C7A0F"/>
    <w:rsid w:val="009C7F0F"/>
    <w:rsid w:val="009D0FD1"/>
    <w:rsid w:val="009D1BE8"/>
    <w:rsid w:val="009D44A0"/>
    <w:rsid w:val="009D636F"/>
    <w:rsid w:val="009D77E8"/>
    <w:rsid w:val="009E18A6"/>
    <w:rsid w:val="009E18B5"/>
    <w:rsid w:val="009E19DF"/>
    <w:rsid w:val="009E33FA"/>
    <w:rsid w:val="009E40EF"/>
    <w:rsid w:val="009E693A"/>
    <w:rsid w:val="009F0465"/>
    <w:rsid w:val="009F0EB1"/>
    <w:rsid w:val="009F1271"/>
    <w:rsid w:val="009F19BC"/>
    <w:rsid w:val="009F200A"/>
    <w:rsid w:val="009F299D"/>
    <w:rsid w:val="009F4145"/>
    <w:rsid w:val="009F5D45"/>
    <w:rsid w:val="009F6C20"/>
    <w:rsid w:val="009F7795"/>
    <w:rsid w:val="00A00212"/>
    <w:rsid w:val="00A00E47"/>
    <w:rsid w:val="00A02DC1"/>
    <w:rsid w:val="00A0582A"/>
    <w:rsid w:val="00A06411"/>
    <w:rsid w:val="00A07A74"/>
    <w:rsid w:val="00A1086B"/>
    <w:rsid w:val="00A130D5"/>
    <w:rsid w:val="00A15294"/>
    <w:rsid w:val="00A15655"/>
    <w:rsid w:val="00A15A28"/>
    <w:rsid w:val="00A169D1"/>
    <w:rsid w:val="00A16D6D"/>
    <w:rsid w:val="00A208D3"/>
    <w:rsid w:val="00A21BA9"/>
    <w:rsid w:val="00A21DDB"/>
    <w:rsid w:val="00A23BC2"/>
    <w:rsid w:val="00A260A3"/>
    <w:rsid w:val="00A32421"/>
    <w:rsid w:val="00A33D01"/>
    <w:rsid w:val="00A3465D"/>
    <w:rsid w:val="00A35DE6"/>
    <w:rsid w:val="00A37A49"/>
    <w:rsid w:val="00A41020"/>
    <w:rsid w:val="00A412BE"/>
    <w:rsid w:val="00A45079"/>
    <w:rsid w:val="00A4537E"/>
    <w:rsid w:val="00A45FFC"/>
    <w:rsid w:val="00A47357"/>
    <w:rsid w:val="00A503AB"/>
    <w:rsid w:val="00A52362"/>
    <w:rsid w:val="00A52AE7"/>
    <w:rsid w:val="00A53C5F"/>
    <w:rsid w:val="00A54A29"/>
    <w:rsid w:val="00A56C3C"/>
    <w:rsid w:val="00A56DA6"/>
    <w:rsid w:val="00A5715B"/>
    <w:rsid w:val="00A606E8"/>
    <w:rsid w:val="00A6071E"/>
    <w:rsid w:val="00A60923"/>
    <w:rsid w:val="00A60F29"/>
    <w:rsid w:val="00A62187"/>
    <w:rsid w:val="00A6349C"/>
    <w:rsid w:val="00A6352E"/>
    <w:rsid w:val="00A642AD"/>
    <w:rsid w:val="00A65774"/>
    <w:rsid w:val="00A658CC"/>
    <w:rsid w:val="00A66E30"/>
    <w:rsid w:val="00A70EFC"/>
    <w:rsid w:val="00A7162B"/>
    <w:rsid w:val="00A71D26"/>
    <w:rsid w:val="00A75265"/>
    <w:rsid w:val="00A75B62"/>
    <w:rsid w:val="00A77F09"/>
    <w:rsid w:val="00A801FB"/>
    <w:rsid w:val="00A804E0"/>
    <w:rsid w:val="00A815DD"/>
    <w:rsid w:val="00A82778"/>
    <w:rsid w:val="00A830FE"/>
    <w:rsid w:val="00A85771"/>
    <w:rsid w:val="00A90037"/>
    <w:rsid w:val="00A92E18"/>
    <w:rsid w:val="00A94D8A"/>
    <w:rsid w:val="00A952B8"/>
    <w:rsid w:val="00A95E3F"/>
    <w:rsid w:val="00A96516"/>
    <w:rsid w:val="00AA00C1"/>
    <w:rsid w:val="00AA2E53"/>
    <w:rsid w:val="00AA3C78"/>
    <w:rsid w:val="00AA423C"/>
    <w:rsid w:val="00AA52E0"/>
    <w:rsid w:val="00AA66A6"/>
    <w:rsid w:val="00AA6D24"/>
    <w:rsid w:val="00AA7468"/>
    <w:rsid w:val="00AB0847"/>
    <w:rsid w:val="00AB0DD6"/>
    <w:rsid w:val="00AB156D"/>
    <w:rsid w:val="00AB38AA"/>
    <w:rsid w:val="00AB5F29"/>
    <w:rsid w:val="00AB6A59"/>
    <w:rsid w:val="00AC0946"/>
    <w:rsid w:val="00AC0F8C"/>
    <w:rsid w:val="00AC48F9"/>
    <w:rsid w:val="00AC5029"/>
    <w:rsid w:val="00AC78E5"/>
    <w:rsid w:val="00AD0DE1"/>
    <w:rsid w:val="00AD295E"/>
    <w:rsid w:val="00AD2CCD"/>
    <w:rsid w:val="00AD449C"/>
    <w:rsid w:val="00AD4DF2"/>
    <w:rsid w:val="00AD51B2"/>
    <w:rsid w:val="00AD5906"/>
    <w:rsid w:val="00AD59E4"/>
    <w:rsid w:val="00AD6B6C"/>
    <w:rsid w:val="00AD7CB6"/>
    <w:rsid w:val="00AE14CF"/>
    <w:rsid w:val="00AE20CF"/>
    <w:rsid w:val="00AE388B"/>
    <w:rsid w:val="00AE38B4"/>
    <w:rsid w:val="00AE47AD"/>
    <w:rsid w:val="00AE4A6A"/>
    <w:rsid w:val="00AE4FE6"/>
    <w:rsid w:val="00AE6434"/>
    <w:rsid w:val="00AE65D8"/>
    <w:rsid w:val="00AE75E8"/>
    <w:rsid w:val="00AF1C00"/>
    <w:rsid w:val="00AF3296"/>
    <w:rsid w:val="00AF4145"/>
    <w:rsid w:val="00AF5C3F"/>
    <w:rsid w:val="00AF6440"/>
    <w:rsid w:val="00B00622"/>
    <w:rsid w:val="00B02C3A"/>
    <w:rsid w:val="00B03CFF"/>
    <w:rsid w:val="00B04EC0"/>
    <w:rsid w:val="00B05127"/>
    <w:rsid w:val="00B079A0"/>
    <w:rsid w:val="00B07BDF"/>
    <w:rsid w:val="00B1026E"/>
    <w:rsid w:val="00B11A83"/>
    <w:rsid w:val="00B11F18"/>
    <w:rsid w:val="00B125E6"/>
    <w:rsid w:val="00B13CCF"/>
    <w:rsid w:val="00B14BFC"/>
    <w:rsid w:val="00B20A28"/>
    <w:rsid w:val="00B216C5"/>
    <w:rsid w:val="00B22C90"/>
    <w:rsid w:val="00B22E2B"/>
    <w:rsid w:val="00B26E1C"/>
    <w:rsid w:val="00B302B8"/>
    <w:rsid w:val="00B31A05"/>
    <w:rsid w:val="00B31FFF"/>
    <w:rsid w:val="00B36074"/>
    <w:rsid w:val="00B36FDB"/>
    <w:rsid w:val="00B40D40"/>
    <w:rsid w:val="00B42231"/>
    <w:rsid w:val="00B4274D"/>
    <w:rsid w:val="00B436C9"/>
    <w:rsid w:val="00B444E0"/>
    <w:rsid w:val="00B44E07"/>
    <w:rsid w:val="00B45407"/>
    <w:rsid w:val="00B463AE"/>
    <w:rsid w:val="00B50A2F"/>
    <w:rsid w:val="00B51877"/>
    <w:rsid w:val="00B52284"/>
    <w:rsid w:val="00B53E1A"/>
    <w:rsid w:val="00B548F5"/>
    <w:rsid w:val="00B54D27"/>
    <w:rsid w:val="00B552DE"/>
    <w:rsid w:val="00B5555E"/>
    <w:rsid w:val="00B5692B"/>
    <w:rsid w:val="00B56C45"/>
    <w:rsid w:val="00B60C68"/>
    <w:rsid w:val="00B613C8"/>
    <w:rsid w:val="00B61443"/>
    <w:rsid w:val="00B62DB9"/>
    <w:rsid w:val="00B62E44"/>
    <w:rsid w:val="00B63C97"/>
    <w:rsid w:val="00B64177"/>
    <w:rsid w:val="00B64607"/>
    <w:rsid w:val="00B66BD3"/>
    <w:rsid w:val="00B66EE8"/>
    <w:rsid w:val="00B673C4"/>
    <w:rsid w:val="00B707DB"/>
    <w:rsid w:val="00B70C59"/>
    <w:rsid w:val="00B72611"/>
    <w:rsid w:val="00B72680"/>
    <w:rsid w:val="00B739EF"/>
    <w:rsid w:val="00B74193"/>
    <w:rsid w:val="00B75039"/>
    <w:rsid w:val="00B771DA"/>
    <w:rsid w:val="00B7741B"/>
    <w:rsid w:val="00B8251F"/>
    <w:rsid w:val="00B8483D"/>
    <w:rsid w:val="00B84AC3"/>
    <w:rsid w:val="00B84F7D"/>
    <w:rsid w:val="00B852E9"/>
    <w:rsid w:val="00B865BB"/>
    <w:rsid w:val="00B903FC"/>
    <w:rsid w:val="00B937B7"/>
    <w:rsid w:val="00B93F52"/>
    <w:rsid w:val="00B95EE4"/>
    <w:rsid w:val="00B965F0"/>
    <w:rsid w:val="00B96777"/>
    <w:rsid w:val="00B977E1"/>
    <w:rsid w:val="00B97C4A"/>
    <w:rsid w:val="00BA0100"/>
    <w:rsid w:val="00BA01AF"/>
    <w:rsid w:val="00BA0EB9"/>
    <w:rsid w:val="00BA0ED1"/>
    <w:rsid w:val="00BA1E67"/>
    <w:rsid w:val="00BA2347"/>
    <w:rsid w:val="00BA322C"/>
    <w:rsid w:val="00BA443C"/>
    <w:rsid w:val="00BA539B"/>
    <w:rsid w:val="00BA568F"/>
    <w:rsid w:val="00BA5A15"/>
    <w:rsid w:val="00BB2264"/>
    <w:rsid w:val="00BB52E3"/>
    <w:rsid w:val="00BB616B"/>
    <w:rsid w:val="00BB6282"/>
    <w:rsid w:val="00BB65C0"/>
    <w:rsid w:val="00BB6C8D"/>
    <w:rsid w:val="00BB733C"/>
    <w:rsid w:val="00BC0B33"/>
    <w:rsid w:val="00BC126E"/>
    <w:rsid w:val="00BC140A"/>
    <w:rsid w:val="00BC14A2"/>
    <w:rsid w:val="00BC15A2"/>
    <w:rsid w:val="00BC1A54"/>
    <w:rsid w:val="00BC31FE"/>
    <w:rsid w:val="00BC4B82"/>
    <w:rsid w:val="00BC4BBA"/>
    <w:rsid w:val="00BC6024"/>
    <w:rsid w:val="00BD162C"/>
    <w:rsid w:val="00BD2B61"/>
    <w:rsid w:val="00BD7598"/>
    <w:rsid w:val="00BE0373"/>
    <w:rsid w:val="00BE2D7D"/>
    <w:rsid w:val="00BE38CA"/>
    <w:rsid w:val="00BE5849"/>
    <w:rsid w:val="00BE684E"/>
    <w:rsid w:val="00BE6D12"/>
    <w:rsid w:val="00BE71A4"/>
    <w:rsid w:val="00BE71C1"/>
    <w:rsid w:val="00BF0F76"/>
    <w:rsid w:val="00BF39FC"/>
    <w:rsid w:val="00BF3E5C"/>
    <w:rsid w:val="00BF61D4"/>
    <w:rsid w:val="00BF6D31"/>
    <w:rsid w:val="00BF7652"/>
    <w:rsid w:val="00C00857"/>
    <w:rsid w:val="00C00B2B"/>
    <w:rsid w:val="00C02B59"/>
    <w:rsid w:val="00C054F8"/>
    <w:rsid w:val="00C06C9F"/>
    <w:rsid w:val="00C13F24"/>
    <w:rsid w:val="00C1413F"/>
    <w:rsid w:val="00C14288"/>
    <w:rsid w:val="00C15542"/>
    <w:rsid w:val="00C20CD4"/>
    <w:rsid w:val="00C20E30"/>
    <w:rsid w:val="00C20F75"/>
    <w:rsid w:val="00C2179A"/>
    <w:rsid w:val="00C21D0A"/>
    <w:rsid w:val="00C21D99"/>
    <w:rsid w:val="00C316F5"/>
    <w:rsid w:val="00C31CD4"/>
    <w:rsid w:val="00C320C4"/>
    <w:rsid w:val="00C3274A"/>
    <w:rsid w:val="00C32841"/>
    <w:rsid w:val="00C32BED"/>
    <w:rsid w:val="00C33896"/>
    <w:rsid w:val="00C353EE"/>
    <w:rsid w:val="00C3567D"/>
    <w:rsid w:val="00C36AB0"/>
    <w:rsid w:val="00C407AE"/>
    <w:rsid w:val="00C41444"/>
    <w:rsid w:val="00C41D05"/>
    <w:rsid w:val="00C421AD"/>
    <w:rsid w:val="00C424C0"/>
    <w:rsid w:val="00C42F5A"/>
    <w:rsid w:val="00C43D99"/>
    <w:rsid w:val="00C45145"/>
    <w:rsid w:val="00C45221"/>
    <w:rsid w:val="00C459FC"/>
    <w:rsid w:val="00C46B03"/>
    <w:rsid w:val="00C502F1"/>
    <w:rsid w:val="00C54355"/>
    <w:rsid w:val="00C54F63"/>
    <w:rsid w:val="00C56BF3"/>
    <w:rsid w:val="00C573EB"/>
    <w:rsid w:val="00C60255"/>
    <w:rsid w:val="00C60518"/>
    <w:rsid w:val="00C61991"/>
    <w:rsid w:val="00C631EB"/>
    <w:rsid w:val="00C64CC6"/>
    <w:rsid w:val="00C65EA1"/>
    <w:rsid w:val="00C664F4"/>
    <w:rsid w:val="00C6677A"/>
    <w:rsid w:val="00C66CB3"/>
    <w:rsid w:val="00C67E97"/>
    <w:rsid w:val="00C72781"/>
    <w:rsid w:val="00C72F0A"/>
    <w:rsid w:val="00C75632"/>
    <w:rsid w:val="00C77302"/>
    <w:rsid w:val="00C77430"/>
    <w:rsid w:val="00C775D0"/>
    <w:rsid w:val="00C777EB"/>
    <w:rsid w:val="00C803A1"/>
    <w:rsid w:val="00C81D14"/>
    <w:rsid w:val="00C82251"/>
    <w:rsid w:val="00C83FFE"/>
    <w:rsid w:val="00C84D53"/>
    <w:rsid w:val="00C86C19"/>
    <w:rsid w:val="00C86C59"/>
    <w:rsid w:val="00C87D35"/>
    <w:rsid w:val="00C91CD7"/>
    <w:rsid w:val="00C937E5"/>
    <w:rsid w:val="00C96061"/>
    <w:rsid w:val="00C96C73"/>
    <w:rsid w:val="00C97AA1"/>
    <w:rsid w:val="00CA06DF"/>
    <w:rsid w:val="00CA174A"/>
    <w:rsid w:val="00CA19B4"/>
    <w:rsid w:val="00CA216E"/>
    <w:rsid w:val="00CA3342"/>
    <w:rsid w:val="00CA3BC8"/>
    <w:rsid w:val="00CA6371"/>
    <w:rsid w:val="00CB147B"/>
    <w:rsid w:val="00CB1615"/>
    <w:rsid w:val="00CB2BCC"/>
    <w:rsid w:val="00CB4782"/>
    <w:rsid w:val="00CC05BD"/>
    <w:rsid w:val="00CC188C"/>
    <w:rsid w:val="00CC19DF"/>
    <w:rsid w:val="00CC1BB3"/>
    <w:rsid w:val="00CC20C0"/>
    <w:rsid w:val="00CC3360"/>
    <w:rsid w:val="00CC4A05"/>
    <w:rsid w:val="00CC5976"/>
    <w:rsid w:val="00CC6A79"/>
    <w:rsid w:val="00CD1B6D"/>
    <w:rsid w:val="00CD2620"/>
    <w:rsid w:val="00CD2E16"/>
    <w:rsid w:val="00CD3DB8"/>
    <w:rsid w:val="00CD61BB"/>
    <w:rsid w:val="00CD67DD"/>
    <w:rsid w:val="00CE0F3B"/>
    <w:rsid w:val="00CE17BF"/>
    <w:rsid w:val="00CE26F3"/>
    <w:rsid w:val="00CE2ACB"/>
    <w:rsid w:val="00CE4101"/>
    <w:rsid w:val="00CE4610"/>
    <w:rsid w:val="00CE58BD"/>
    <w:rsid w:val="00CE5CC7"/>
    <w:rsid w:val="00CE7EBF"/>
    <w:rsid w:val="00CF1188"/>
    <w:rsid w:val="00CF12F1"/>
    <w:rsid w:val="00CF15FF"/>
    <w:rsid w:val="00CF26E7"/>
    <w:rsid w:val="00CF645D"/>
    <w:rsid w:val="00CF7021"/>
    <w:rsid w:val="00D00689"/>
    <w:rsid w:val="00D04EEE"/>
    <w:rsid w:val="00D05950"/>
    <w:rsid w:val="00D06944"/>
    <w:rsid w:val="00D06AAD"/>
    <w:rsid w:val="00D06F39"/>
    <w:rsid w:val="00D074B7"/>
    <w:rsid w:val="00D11783"/>
    <w:rsid w:val="00D11866"/>
    <w:rsid w:val="00D12E19"/>
    <w:rsid w:val="00D14673"/>
    <w:rsid w:val="00D169BC"/>
    <w:rsid w:val="00D202B9"/>
    <w:rsid w:val="00D2347C"/>
    <w:rsid w:val="00D23509"/>
    <w:rsid w:val="00D25830"/>
    <w:rsid w:val="00D30B6C"/>
    <w:rsid w:val="00D30C71"/>
    <w:rsid w:val="00D32A8F"/>
    <w:rsid w:val="00D343D9"/>
    <w:rsid w:val="00D358D8"/>
    <w:rsid w:val="00D403FE"/>
    <w:rsid w:val="00D428D6"/>
    <w:rsid w:val="00D436C9"/>
    <w:rsid w:val="00D43B2D"/>
    <w:rsid w:val="00D43E33"/>
    <w:rsid w:val="00D44C7E"/>
    <w:rsid w:val="00D457FA"/>
    <w:rsid w:val="00D466CB"/>
    <w:rsid w:val="00D467C6"/>
    <w:rsid w:val="00D47BD8"/>
    <w:rsid w:val="00D509DD"/>
    <w:rsid w:val="00D515EC"/>
    <w:rsid w:val="00D538BD"/>
    <w:rsid w:val="00D5393F"/>
    <w:rsid w:val="00D541F5"/>
    <w:rsid w:val="00D55A2F"/>
    <w:rsid w:val="00D565FC"/>
    <w:rsid w:val="00D56D79"/>
    <w:rsid w:val="00D56D81"/>
    <w:rsid w:val="00D5711C"/>
    <w:rsid w:val="00D60180"/>
    <w:rsid w:val="00D607EA"/>
    <w:rsid w:val="00D61949"/>
    <w:rsid w:val="00D61B0B"/>
    <w:rsid w:val="00D63433"/>
    <w:rsid w:val="00D66E3D"/>
    <w:rsid w:val="00D70842"/>
    <w:rsid w:val="00D70ABF"/>
    <w:rsid w:val="00D70BE5"/>
    <w:rsid w:val="00D71AC5"/>
    <w:rsid w:val="00D71DA7"/>
    <w:rsid w:val="00D72438"/>
    <w:rsid w:val="00D72AF8"/>
    <w:rsid w:val="00D76247"/>
    <w:rsid w:val="00D7769A"/>
    <w:rsid w:val="00D80977"/>
    <w:rsid w:val="00D80B61"/>
    <w:rsid w:val="00D81278"/>
    <w:rsid w:val="00D8337F"/>
    <w:rsid w:val="00D83EDF"/>
    <w:rsid w:val="00D84D4A"/>
    <w:rsid w:val="00D85250"/>
    <w:rsid w:val="00D85FE5"/>
    <w:rsid w:val="00D86EB9"/>
    <w:rsid w:val="00D90623"/>
    <w:rsid w:val="00D90A21"/>
    <w:rsid w:val="00D91BB0"/>
    <w:rsid w:val="00D92959"/>
    <w:rsid w:val="00D933DA"/>
    <w:rsid w:val="00D9373F"/>
    <w:rsid w:val="00D937D0"/>
    <w:rsid w:val="00D94122"/>
    <w:rsid w:val="00D94CFE"/>
    <w:rsid w:val="00D95512"/>
    <w:rsid w:val="00D95B0A"/>
    <w:rsid w:val="00D95FFC"/>
    <w:rsid w:val="00D96C6B"/>
    <w:rsid w:val="00D97288"/>
    <w:rsid w:val="00D97B77"/>
    <w:rsid w:val="00DA0C12"/>
    <w:rsid w:val="00DA0CA2"/>
    <w:rsid w:val="00DA1DC9"/>
    <w:rsid w:val="00DA3801"/>
    <w:rsid w:val="00DA45F8"/>
    <w:rsid w:val="00DA599C"/>
    <w:rsid w:val="00DA6C08"/>
    <w:rsid w:val="00DB320C"/>
    <w:rsid w:val="00DB37AC"/>
    <w:rsid w:val="00DB5350"/>
    <w:rsid w:val="00DB6C1F"/>
    <w:rsid w:val="00DB6DF2"/>
    <w:rsid w:val="00DB6FEF"/>
    <w:rsid w:val="00DB76CD"/>
    <w:rsid w:val="00DC2667"/>
    <w:rsid w:val="00DC27EB"/>
    <w:rsid w:val="00DC3274"/>
    <w:rsid w:val="00DC6B96"/>
    <w:rsid w:val="00DC6C2A"/>
    <w:rsid w:val="00DC79DC"/>
    <w:rsid w:val="00DC7BF4"/>
    <w:rsid w:val="00DC7C9F"/>
    <w:rsid w:val="00DD0D0F"/>
    <w:rsid w:val="00DD1E4B"/>
    <w:rsid w:val="00DD4BBC"/>
    <w:rsid w:val="00DD6061"/>
    <w:rsid w:val="00DD6875"/>
    <w:rsid w:val="00DE1153"/>
    <w:rsid w:val="00DE169A"/>
    <w:rsid w:val="00DE2E44"/>
    <w:rsid w:val="00DE37AC"/>
    <w:rsid w:val="00DE37C2"/>
    <w:rsid w:val="00DE3868"/>
    <w:rsid w:val="00DE4831"/>
    <w:rsid w:val="00DE4BF2"/>
    <w:rsid w:val="00DE598B"/>
    <w:rsid w:val="00DE5FD4"/>
    <w:rsid w:val="00DE69C8"/>
    <w:rsid w:val="00DF082F"/>
    <w:rsid w:val="00DF12E4"/>
    <w:rsid w:val="00DF3D9C"/>
    <w:rsid w:val="00DF3E70"/>
    <w:rsid w:val="00DF5382"/>
    <w:rsid w:val="00DF5456"/>
    <w:rsid w:val="00DF5AC3"/>
    <w:rsid w:val="00DF5D5F"/>
    <w:rsid w:val="00DF6164"/>
    <w:rsid w:val="00DF64A0"/>
    <w:rsid w:val="00E015AF"/>
    <w:rsid w:val="00E023E7"/>
    <w:rsid w:val="00E0248C"/>
    <w:rsid w:val="00E02781"/>
    <w:rsid w:val="00E02B87"/>
    <w:rsid w:val="00E0363F"/>
    <w:rsid w:val="00E05F83"/>
    <w:rsid w:val="00E1029C"/>
    <w:rsid w:val="00E1398D"/>
    <w:rsid w:val="00E13AE5"/>
    <w:rsid w:val="00E148D5"/>
    <w:rsid w:val="00E157B9"/>
    <w:rsid w:val="00E1602C"/>
    <w:rsid w:val="00E17736"/>
    <w:rsid w:val="00E17D48"/>
    <w:rsid w:val="00E17EEF"/>
    <w:rsid w:val="00E20690"/>
    <w:rsid w:val="00E277F0"/>
    <w:rsid w:val="00E27FFB"/>
    <w:rsid w:val="00E30E9F"/>
    <w:rsid w:val="00E315A5"/>
    <w:rsid w:val="00E31679"/>
    <w:rsid w:val="00E33751"/>
    <w:rsid w:val="00E34177"/>
    <w:rsid w:val="00E34195"/>
    <w:rsid w:val="00E34EBC"/>
    <w:rsid w:val="00E35213"/>
    <w:rsid w:val="00E3556A"/>
    <w:rsid w:val="00E36200"/>
    <w:rsid w:val="00E36A11"/>
    <w:rsid w:val="00E3773D"/>
    <w:rsid w:val="00E41DEC"/>
    <w:rsid w:val="00E43A4F"/>
    <w:rsid w:val="00E45C91"/>
    <w:rsid w:val="00E5237D"/>
    <w:rsid w:val="00E528E6"/>
    <w:rsid w:val="00E52E1A"/>
    <w:rsid w:val="00E53665"/>
    <w:rsid w:val="00E53B58"/>
    <w:rsid w:val="00E54A71"/>
    <w:rsid w:val="00E552C3"/>
    <w:rsid w:val="00E555D0"/>
    <w:rsid w:val="00E57023"/>
    <w:rsid w:val="00E6031A"/>
    <w:rsid w:val="00E61433"/>
    <w:rsid w:val="00E622EC"/>
    <w:rsid w:val="00E628CC"/>
    <w:rsid w:val="00E63950"/>
    <w:rsid w:val="00E666B4"/>
    <w:rsid w:val="00E6681F"/>
    <w:rsid w:val="00E7443D"/>
    <w:rsid w:val="00E757F6"/>
    <w:rsid w:val="00E75C3F"/>
    <w:rsid w:val="00E7600B"/>
    <w:rsid w:val="00E76690"/>
    <w:rsid w:val="00E76817"/>
    <w:rsid w:val="00E769E3"/>
    <w:rsid w:val="00E803B4"/>
    <w:rsid w:val="00E80D8E"/>
    <w:rsid w:val="00E80E2C"/>
    <w:rsid w:val="00E85D78"/>
    <w:rsid w:val="00E86AB2"/>
    <w:rsid w:val="00E87109"/>
    <w:rsid w:val="00E87116"/>
    <w:rsid w:val="00E91053"/>
    <w:rsid w:val="00E91276"/>
    <w:rsid w:val="00E92492"/>
    <w:rsid w:val="00E94523"/>
    <w:rsid w:val="00E968C8"/>
    <w:rsid w:val="00E97DA5"/>
    <w:rsid w:val="00EA3374"/>
    <w:rsid w:val="00EA3700"/>
    <w:rsid w:val="00EA3A52"/>
    <w:rsid w:val="00EA3C32"/>
    <w:rsid w:val="00EA4435"/>
    <w:rsid w:val="00EA4630"/>
    <w:rsid w:val="00EA6843"/>
    <w:rsid w:val="00EA6F53"/>
    <w:rsid w:val="00EB0972"/>
    <w:rsid w:val="00EB0D2A"/>
    <w:rsid w:val="00EB1A9F"/>
    <w:rsid w:val="00EB2472"/>
    <w:rsid w:val="00EB3CFF"/>
    <w:rsid w:val="00EB409C"/>
    <w:rsid w:val="00EB5628"/>
    <w:rsid w:val="00EB72FB"/>
    <w:rsid w:val="00EC0DDC"/>
    <w:rsid w:val="00EC295E"/>
    <w:rsid w:val="00EC7A76"/>
    <w:rsid w:val="00ED05F2"/>
    <w:rsid w:val="00ED50D0"/>
    <w:rsid w:val="00ED587F"/>
    <w:rsid w:val="00ED6CAE"/>
    <w:rsid w:val="00ED72EC"/>
    <w:rsid w:val="00ED7A36"/>
    <w:rsid w:val="00ED7AE8"/>
    <w:rsid w:val="00EE1036"/>
    <w:rsid w:val="00EE16DA"/>
    <w:rsid w:val="00EE2259"/>
    <w:rsid w:val="00EE33D3"/>
    <w:rsid w:val="00EE47E4"/>
    <w:rsid w:val="00EE59ED"/>
    <w:rsid w:val="00EE769E"/>
    <w:rsid w:val="00EE76E5"/>
    <w:rsid w:val="00EF0306"/>
    <w:rsid w:val="00EF257A"/>
    <w:rsid w:val="00EF3BCC"/>
    <w:rsid w:val="00EF439F"/>
    <w:rsid w:val="00EF4BF6"/>
    <w:rsid w:val="00EF5B46"/>
    <w:rsid w:val="00EF6618"/>
    <w:rsid w:val="00EF7667"/>
    <w:rsid w:val="00EF767D"/>
    <w:rsid w:val="00F0045E"/>
    <w:rsid w:val="00F01F7E"/>
    <w:rsid w:val="00F03A2C"/>
    <w:rsid w:val="00F04241"/>
    <w:rsid w:val="00F04ED1"/>
    <w:rsid w:val="00F055F3"/>
    <w:rsid w:val="00F100F9"/>
    <w:rsid w:val="00F10646"/>
    <w:rsid w:val="00F12CF1"/>
    <w:rsid w:val="00F16EEF"/>
    <w:rsid w:val="00F2013C"/>
    <w:rsid w:val="00F21779"/>
    <w:rsid w:val="00F21F29"/>
    <w:rsid w:val="00F2229B"/>
    <w:rsid w:val="00F2270C"/>
    <w:rsid w:val="00F22FAD"/>
    <w:rsid w:val="00F234CD"/>
    <w:rsid w:val="00F24034"/>
    <w:rsid w:val="00F246FF"/>
    <w:rsid w:val="00F25690"/>
    <w:rsid w:val="00F25D0D"/>
    <w:rsid w:val="00F25DFF"/>
    <w:rsid w:val="00F26A18"/>
    <w:rsid w:val="00F26B12"/>
    <w:rsid w:val="00F275A6"/>
    <w:rsid w:val="00F27AC2"/>
    <w:rsid w:val="00F27D4F"/>
    <w:rsid w:val="00F31026"/>
    <w:rsid w:val="00F35064"/>
    <w:rsid w:val="00F357B9"/>
    <w:rsid w:val="00F35A78"/>
    <w:rsid w:val="00F3603F"/>
    <w:rsid w:val="00F42099"/>
    <w:rsid w:val="00F43E20"/>
    <w:rsid w:val="00F475AD"/>
    <w:rsid w:val="00F50C5C"/>
    <w:rsid w:val="00F51CCF"/>
    <w:rsid w:val="00F524F3"/>
    <w:rsid w:val="00F52B37"/>
    <w:rsid w:val="00F54E6F"/>
    <w:rsid w:val="00F5556E"/>
    <w:rsid w:val="00F567CB"/>
    <w:rsid w:val="00F56F5A"/>
    <w:rsid w:val="00F61320"/>
    <w:rsid w:val="00F623C6"/>
    <w:rsid w:val="00F66C66"/>
    <w:rsid w:val="00F66CB1"/>
    <w:rsid w:val="00F67125"/>
    <w:rsid w:val="00F70BA5"/>
    <w:rsid w:val="00F729B4"/>
    <w:rsid w:val="00F73CD3"/>
    <w:rsid w:val="00F74B58"/>
    <w:rsid w:val="00F74B99"/>
    <w:rsid w:val="00F76768"/>
    <w:rsid w:val="00F77C31"/>
    <w:rsid w:val="00F77D2C"/>
    <w:rsid w:val="00F8277D"/>
    <w:rsid w:val="00F82EEE"/>
    <w:rsid w:val="00F8331C"/>
    <w:rsid w:val="00F83412"/>
    <w:rsid w:val="00F84362"/>
    <w:rsid w:val="00F874A3"/>
    <w:rsid w:val="00F876AB"/>
    <w:rsid w:val="00F91876"/>
    <w:rsid w:val="00F92B83"/>
    <w:rsid w:val="00F92DEE"/>
    <w:rsid w:val="00F935AA"/>
    <w:rsid w:val="00F93C0B"/>
    <w:rsid w:val="00F95226"/>
    <w:rsid w:val="00F95F26"/>
    <w:rsid w:val="00FA12ED"/>
    <w:rsid w:val="00FA5905"/>
    <w:rsid w:val="00FB0D56"/>
    <w:rsid w:val="00FB4589"/>
    <w:rsid w:val="00FB4A9D"/>
    <w:rsid w:val="00FB5950"/>
    <w:rsid w:val="00FB6777"/>
    <w:rsid w:val="00FB69AB"/>
    <w:rsid w:val="00FC0C54"/>
    <w:rsid w:val="00FC2944"/>
    <w:rsid w:val="00FC5238"/>
    <w:rsid w:val="00FC52D9"/>
    <w:rsid w:val="00FC66ED"/>
    <w:rsid w:val="00FD0065"/>
    <w:rsid w:val="00FD0D7D"/>
    <w:rsid w:val="00FD181F"/>
    <w:rsid w:val="00FD248A"/>
    <w:rsid w:val="00FD3F5A"/>
    <w:rsid w:val="00FD525A"/>
    <w:rsid w:val="00FD6A09"/>
    <w:rsid w:val="00FD6C81"/>
    <w:rsid w:val="00FD6EF0"/>
    <w:rsid w:val="00FE140C"/>
    <w:rsid w:val="00FE2CF5"/>
    <w:rsid w:val="00FE5C38"/>
    <w:rsid w:val="00FF0D95"/>
    <w:rsid w:val="00FF1014"/>
    <w:rsid w:val="00FF1566"/>
    <w:rsid w:val="00FF1D0B"/>
    <w:rsid w:val="00FF4E50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5C0CD"/>
  <w15:chartTrackingRefBased/>
  <w15:docId w15:val="{10F64A95-5E84-4B58-B7ED-CCB0F84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BPBHEB">
    <w:name w:val="Chapter Title [BPB HEB]"/>
    <w:basedOn w:val="Heading1"/>
    <w:link w:val="ChapterTitleBPBHEBChar"/>
    <w:qFormat/>
    <w:rsid w:val="004D0E6C"/>
    <w:pPr>
      <w:spacing w:before="0" w:line="276" w:lineRule="auto"/>
      <w:jc w:val="right"/>
    </w:pPr>
    <w:rPr>
      <w:rFonts w:ascii="Palatino Linotype" w:eastAsia="Palatino Linotype" w:hAnsi="Palatino Linotype" w:cs="Palatino Linotype"/>
      <w:b/>
      <w:sz w:val="80"/>
      <w:szCs w:val="80"/>
    </w:rPr>
  </w:style>
  <w:style w:type="character" w:customStyle="1" w:styleId="ChapterTitleBPBHEBChar">
    <w:name w:val="Chapter Title [BPB HEB] Char"/>
    <w:basedOn w:val="Heading1Char"/>
    <w:link w:val="ChapterTitleBPBHEB"/>
    <w:rsid w:val="004D0E6C"/>
    <w:rPr>
      <w:rFonts w:ascii="Palatino Linotype" w:eastAsia="Palatino Linotype" w:hAnsi="Palatino Linotype" w:cs="Palatino Linotype"/>
      <w:b/>
      <w:color w:val="2F5496" w:themeColor="accent1" w:themeShade="BF"/>
      <w:sz w:val="80"/>
      <w:szCs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0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hapterTitleNumberBPBHEB">
    <w:name w:val="Chapter Title Number [BPB HEB]"/>
    <w:basedOn w:val="Heading1"/>
    <w:link w:val="ChapterTitleNumberBPBHEBChar"/>
    <w:qFormat/>
    <w:rsid w:val="004D0E6C"/>
    <w:pPr>
      <w:spacing w:before="0" w:line="276" w:lineRule="auto"/>
      <w:jc w:val="right"/>
    </w:pPr>
    <w:rPr>
      <w:rFonts w:ascii="Palatino Linotype" w:eastAsia="Palatino Linotype" w:hAnsi="Palatino Linotype" w:cs="Palatino Linotype"/>
      <w:bCs/>
      <w:smallCaps/>
      <w:sz w:val="70"/>
      <w:szCs w:val="70"/>
    </w:rPr>
  </w:style>
  <w:style w:type="character" w:customStyle="1" w:styleId="ChapterTitleNumberBPBHEBChar">
    <w:name w:val="Chapter Title Number [BPB HEB] Char"/>
    <w:basedOn w:val="Heading1Char"/>
    <w:link w:val="ChapterTitleNumberBPBHEB"/>
    <w:rsid w:val="004D0E6C"/>
    <w:rPr>
      <w:rFonts w:ascii="Palatino Linotype" w:eastAsia="Palatino Linotype" w:hAnsi="Palatino Linotype" w:cs="Palatino Linotype"/>
      <w:bCs/>
      <w:smallCaps/>
      <w:color w:val="2F5496" w:themeColor="accent1" w:themeShade="BF"/>
      <w:sz w:val="70"/>
      <w:szCs w:val="70"/>
      <w:lang w:val="en-US"/>
    </w:rPr>
  </w:style>
  <w:style w:type="paragraph" w:customStyle="1" w:styleId="CodeBlockBPBHEB">
    <w:name w:val="Code Block [BPB HEB]"/>
    <w:basedOn w:val="Normal"/>
    <w:link w:val="CodeBlockBPBHEBChar"/>
    <w:qFormat/>
    <w:rsid w:val="004D0E6C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BPBHEBChar">
    <w:name w:val="Code Block [BPB HEB] Char"/>
    <w:basedOn w:val="DefaultParagraphFont"/>
    <w:link w:val="CodeBlockBPBHEB"/>
    <w:rsid w:val="004D0E6C"/>
    <w:rPr>
      <w:rFonts w:ascii="Consolas" w:eastAsia="Arial" w:hAnsi="Consolas" w:cs="Arial"/>
      <w:sz w:val="20"/>
      <w:szCs w:val="20"/>
      <w:lang w:val="en-US"/>
    </w:rPr>
  </w:style>
  <w:style w:type="paragraph" w:customStyle="1" w:styleId="CodeinTextBPBHEB">
    <w:name w:val="Code in Text [BPB HEB]"/>
    <w:basedOn w:val="Normal"/>
    <w:link w:val="CodeinTextBPBHEBChar"/>
    <w:qFormat/>
    <w:rsid w:val="004D0E6C"/>
    <w:pPr>
      <w:spacing w:after="0" w:line="276" w:lineRule="auto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4D0E6C"/>
    <w:rPr>
      <w:rFonts w:ascii="Consolas" w:eastAsia="Palatino Linotype" w:hAnsi="Consolas" w:cs="Palatino Linotype"/>
      <w:b/>
      <w:sz w:val="20"/>
      <w:szCs w:val="20"/>
      <w:lang w:val="en-US"/>
    </w:rPr>
  </w:style>
  <w:style w:type="paragraph" w:customStyle="1" w:styleId="FigureCaptionBPBHEB">
    <w:name w:val="Figure Caption [BPB HEB]"/>
    <w:basedOn w:val="Normal"/>
    <w:link w:val="FigureCaptionBPBHEBChar"/>
    <w:qFormat/>
    <w:rsid w:val="004D0E6C"/>
    <w:pPr>
      <w:spacing w:after="0" w:line="276" w:lineRule="auto"/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FigureCaptionBPBHEBChar">
    <w:name w:val="Figure Caption [BPB HEB] Char"/>
    <w:basedOn w:val="DefaultParagraphFont"/>
    <w:link w:val="FigureCaptionBPBHEB"/>
    <w:rsid w:val="004D0E6C"/>
    <w:rPr>
      <w:rFonts w:ascii="Palatino Linotype" w:eastAsia="Palatino Linotype" w:hAnsi="Palatino Linotype" w:cs="Palatino Linotype"/>
      <w:bCs/>
      <w:i/>
      <w:iCs/>
      <w:sz w:val="18"/>
      <w:szCs w:val="18"/>
      <w:lang w:val="en-US"/>
    </w:rPr>
  </w:style>
  <w:style w:type="paragraph" w:customStyle="1" w:styleId="Heading1BPBHEB">
    <w:name w:val="Heading 1 [BPB HEB]"/>
    <w:basedOn w:val="Heading1"/>
    <w:rsid w:val="004D0E6C"/>
    <w:pPr>
      <w:spacing w:before="400" w:line="276" w:lineRule="auto"/>
    </w:pPr>
    <w:rPr>
      <w:rFonts w:ascii="Palatino Linotype" w:eastAsia="Palatino Linotype" w:hAnsi="Palatino Linotype" w:cs="Palatino Linotype"/>
      <w:b/>
      <w:color w:val="auto"/>
      <w:sz w:val="40"/>
      <w:szCs w:val="40"/>
    </w:rPr>
  </w:style>
  <w:style w:type="paragraph" w:customStyle="1" w:styleId="Heading2BPBHEB">
    <w:name w:val="Heading 2 [BPB HEB]"/>
    <w:basedOn w:val="Heading2"/>
    <w:link w:val="Heading2BPBHEBChar"/>
    <w:qFormat/>
    <w:rsid w:val="004D0E6C"/>
    <w:pPr>
      <w:spacing w:before="200" w:line="276" w:lineRule="auto"/>
      <w:jc w:val="both"/>
    </w:pPr>
    <w:rPr>
      <w:rFonts w:ascii="Palatino Linotype" w:eastAsia="Palatino Linotype" w:hAnsi="Palatino Linotype" w:cs="Palatino Linotype"/>
      <w:b/>
      <w:sz w:val="36"/>
      <w:szCs w:val="36"/>
    </w:rPr>
  </w:style>
  <w:style w:type="character" w:customStyle="1" w:styleId="Heading2BPBHEBChar">
    <w:name w:val="Heading 2 [BPB HEB] Char"/>
    <w:basedOn w:val="DefaultParagraphFont"/>
    <w:link w:val="Heading2BPBHEB"/>
    <w:rsid w:val="004D0E6C"/>
    <w:rPr>
      <w:rFonts w:ascii="Palatino Linotype" w:eastAsia="Palatino Linotype" w:hAnsi="Palatino Linotype" w:cs="Palatino Linotype"/>
      <w:b/>
      <w:color w:val="2F5496" w:themeColor="accent1" w:themeShade="BF"/>
      <w:sz w:val="36"/>
      <w:szCs w:val="36"/>
      <w:lang w:val="en-US"/>
    </w:rPr>
  </w:style>
  <w:style w:type="paragraph" w:customStyle="1" w:styleId="LinkBPBHEB">
    <w:name w:val="Link [BPB HEB]"/>
    <w:basedOn w:val="Normal"/>
    <w:link w:val="LinkBPBHEBChar"/>
    <w:qFormat/>
    <w:rsid w:val="004D0E6C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Arial" w:hAnsi="Palatino Linotype" w:cs="Arial"/>
      <w:b/>
    </w:rPr>
  </w:style>
  <w:style w:type="character" w:customStyle="1" w:styleId="LinkBPBHEBChar">
    <w:name w:val="Link [BPB HEB] Char"/>
    <w:basedOn w:val="DefaultParagraphFont"/>
    <w:link w:val="LinkBPBHEB"/>
    <w:rsid w:val="004D0E6C"/>
    <w:rPr>
      <w:rFonts w:ascii="Palatino Linotype" w:eastAsia="Arial" w:hAnsi="Palatino Linotype" w:cs="Arial"/>
      <w:b/>
      <w:shd w:val="clear" w:color="auto" w:fill="FFFFFF"/>
      <w:lang w:val="en-US"/>
    </w:rPr>
  </w:style>
  <w:style w:type="paragraph" w:customStyle="1" w:styleId="NormalBPBHEB">
    <w:name w:val="Normal [BPB HEB]"/>
    <w:basedOn w:val="Normal"/>
    <w:link w:val="NormalBPBHEBChar"/>
    <w:qFormat/>
    <w:rsid w:val="004D0E6C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4D0E6C"/>
    <w:rPr>
      <w:rFonts w:ascii="Palatino Linotype" w:eastAsia="Palatino Linotype" w:hAnsi="Palatino Linotype" w:cs="Palatino Linotype"/>
      <w:shd w:val="clear" w:color="auto" w:fill="FFFFFF"/>
      <w:lang w:val="en-US"/>
    </w:rPr>
  </w:style>
  <w:style w:type="character" w:customStyle="1" w:styleId="ScreenTextBPBHEB">
    <w:name w:val="ScreenText[BPB HEB]"/>
    <w:uiPriority w:val="1"/>
    <w:qFormat/>
    <w:rsid w:val="004D0E6C"/>
    <w:rPr>
      <w:rFonts w:ascii="Calibri" w:hAnsi="Calibri"/>
      <w:b/>
      <w:color w:val="auto"/>
      <w:sz w:val="24"/>
      <w:u w:val="none"/>
    </w:rPr>
  </w:style>
  <w:style w:type="paragraph" w:customStyle="1" w:styleId="TableCaptionBPBHEB">
    <w:name w:val="Table Caption [BPB HEB]"/>
    <w:basedOn w:val="Normal"/>
    <w:link w:val="TableCaptionBPBHEBChar"/>
    <w:qFormat/>
    <w:rsid w:val="004D0E6C"/>
    <w:pPr>
      <w:spacing w:after="0" w:line="276" w:lineRule="auto"/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</w:rPr>
  </w:style>
  <w:style w:type="character" w:customStyle="1" w:styleId="TableCaptionBPBHEBChar">
    <w:name w:val="Table Caption [BPB HEB] Char"/>
    <w:basedOn w:val="DefaultParagraphFont"/>
    <w:link w:val="TableCaptionBPBHEB"/>
    <w:rsid w:val="004D0E6C"/>
    <w:rPr>
      <w:rFonts w:ascii="Palatino Linotype" w:eastAsia="Palatino Linotype" w:hAnsi="Palatino Linotype" w:cs="Palatino Linotype"/>
      <w:bCs/>
      <w:i/>
      <w:iCs/>
      <w:sz w:val="18"/>
      <w:szCs w:val="18"/>
      <w:lang w:val="en-US"/>
    </w:rPr>
  </w:style>
  <w:style w:type="character" w:customStyle="1" w:styleId="TIPINFOBPBHEB">
    <w:name w:val="TIP/INFO [BPB HEB]"/>
    <w:basedOn w:val="DefaultParagraphFont"/>
    <w:uiPriority w:val="1"/>
    <w:qFormat/>
    <w:rsid w:val="004D0E6C"/>
    <w:rPr>
      <w:rFonts w:ascii="Palatino Linotype" w:hAnsi="Palatino Linotype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 w:themeFill="background1" w:themeFillShade="D9"/>
      <w14:shadow w14:blurRad="0" w14:dist="0" w14:dir="0" w14:sx="0" w14:sy="0" w14:kx="0" w14:ky="0" w14:algn="none">
        <w14:srgbClr w14:val="000000"/>
      </w14:shadow>
      <w14:cntxtAlts w14:val="0"/>
    </w:rPr>
  </w:style>
  <w:style w:type="paragraph" w:customStyle="1" w:styleId="Figure">
    <w:name w:val="Figure"/>
    <w:aliases w:val="Table Caption"/>
    <w:basedOn w:val="Normal"/>
    <w:autoRedefine/>
    <w:qFormat/>
    <w:rsid w:val="00E552C3"/>
    <w:pPr>
      <w:spacing w:after="200" w:line="276" w:lineRule="auto"/>
      <w:jc w:val="center"/>
    </w:pPr>
    <w:rPr>
      <w:sz w:val="18"/>
    </w:rPr>
  </w:style>
  <w:style w:type="paragraph" w:customStyle="1" w:styleId="Heading3BPBHEB">
    <w:name w:val="Heading 3 [BPB HEB]"/>
    <w:basedOn w:val="Heading3"/>
    <w:qFormat/>
    <w:rsid w:val="004D0E6C"/>
    <w:rPr>
      <w:rFonts w:ascii="Palatino Linotype" w:hAnsi="Palatino Linotype"/>
      <w:b/>
      <w:color w:val="000000" w:themeColor="text1"/>
      <w:sz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D0E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5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5FF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D5B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5B3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D5B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D5B3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0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17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7D7"/>
    <w:rPr>
      <w:rFonts w:ascii="Palatino Linotype" w:hAnsi="Palatino Linotype"/>
      <w:color w:val="000000" w:themeColor="text1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A17D7"/>
    <w:rPr>
      <w:vertAlign w:val="superscript"/>
    </w:rPr>
  </w:style>
  <w:style w:type="paragraph" w:customStyle="1" w:styleId="msonormal0">
    <w:name w:val="msonormal"/>
    <w:basedOn w:val="Normal"/>
    <w:rsid w:val="00A3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D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33D01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33D01"/>
    <w:rPr>
      <w:i/>
      <w:iCs/>
    </w:rPr>
  </w:style>
  <w:style w:type="character" w:customStyle="1" w:styleId="flex-grow">
    <w:name w:val="flex-grow"/>
    <w:basedOn w:val="DefaultParagraphFont"/>
    <w:rsid w:val="00A33D01"/>
  </w:style>
  <w:style w:type="character" w:customStyle="1" w:styleId="Heading4Char">
    <w:name w:val="Heading 4 Char"/>
    <w:basedOn w:val="DefaultParagraphFont"/>
    <w:link w:val="Heading4"/>
    <w:uiPriority w:val="9"/>
    <w:rsid w:val="00AA52E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2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7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97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84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A51BE"/>
  </w:style>
  <w:style w:type="paragraph" w:styleId="Revision">
    <w:name w:val="Revision"/>
    <w:hidden/>
    <w:uiPriority w:val="99"/>
    <w:semiHidden/>
    <w:rsid w:val="004D0E6C"/>
    <w:pPr>
      <w:spacing w:after="0" w:line="240" w:lineRule="auto"/>
    </w:pPr>
    <w:rPr>
      <w:rFonts w:ascii="Palatino Linotype" w:hAnsi="Palatino Linotype"/>
      <w:color w:val="000000" w:themeColor="text1"/>
      <w:lang w:val="en-US"/>
    </w:rPr>
  </w:style>
  <w:style w:type="paragraph" w:customStyle="1" w:styleId="FigureBPBHEB">
    <w:name w:val="Figure [BPB HEB]"/>
    <w:basedOn w:val="Normal"/>
    <w:qFormat/>
    <w:rsid w:val="004D0E6C"/>
    <w:pPr>
      <w:spacing w:after="200" w:line="276" w:lineRule="auto"/>
      <w:jc w:val="center"/>
    </w:pPr>
    <w:rPr>
      <w:rFonts w:ascii="Palatino Linotype" w:hAnsi="Palatino Linotype"/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02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3E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E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146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728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28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5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812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27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55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77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75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78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793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801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85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8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03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17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13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6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05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1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6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971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670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88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19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4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6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5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1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72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2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12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9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7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6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3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986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34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7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7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6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1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4336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8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0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6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3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093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650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5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9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2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4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6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84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9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4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83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89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5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868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5934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701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2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7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7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1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33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188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34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25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599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716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772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63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7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7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4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83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6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2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1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6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3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574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1378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022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7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0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6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31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9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955748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5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9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0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18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1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25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08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89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54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3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0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40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0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11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81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60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94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984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491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27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88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85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0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80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04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23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93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8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3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1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50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377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648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84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3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4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9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07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38984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3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4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3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2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863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359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84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19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23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9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7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33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56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1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9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4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0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85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568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544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86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3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1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66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0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39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09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7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770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751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114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0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16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49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10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67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7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51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6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00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178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49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45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74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4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85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6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6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1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59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4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16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0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06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285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025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2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08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1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5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8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8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8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01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78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8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7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706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13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1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285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0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2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7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2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59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4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2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81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5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1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92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139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52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9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1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70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7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93046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4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2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9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1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106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353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44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20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5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3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7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7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50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5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5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66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031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505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9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80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1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4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01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6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4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087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3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329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539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8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5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6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0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5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06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86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0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1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4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6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07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636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80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9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19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70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7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6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56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2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2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26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35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462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004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37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7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0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0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6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3744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9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1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9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34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097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1093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21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1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6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660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9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93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80874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6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6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0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623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6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141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911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91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9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7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4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68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4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04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5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7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2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77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240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367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54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0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4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53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9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69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9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530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1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16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37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972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3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47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9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0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9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2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87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66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4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688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911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479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86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4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8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75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06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22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13711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1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999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7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4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6960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81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9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81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0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8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3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97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7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2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2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37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36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5245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86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1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6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6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2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3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434592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98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3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3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423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02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509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46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2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44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4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7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878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2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7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7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69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903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216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27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3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4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4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8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37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71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116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76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6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0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5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7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8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0909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0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87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18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7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48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859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066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01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9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8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8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3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25266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9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9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9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9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9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727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71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54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3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35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62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6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3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3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6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7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8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856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6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446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04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2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09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9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72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9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8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28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0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97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373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424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78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7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3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7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81621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3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3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3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75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110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5510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83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6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94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4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44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53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48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0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75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54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6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61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743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91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51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3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9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1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72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3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9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64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89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4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938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311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745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8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93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01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43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6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226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41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45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44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5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00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889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336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56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2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7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1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26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40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1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72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3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3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43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125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983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94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07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6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1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6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55096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0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9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4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57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97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3120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422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43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6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66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5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29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2392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6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58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3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93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971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21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52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43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86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22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4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2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03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4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4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23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7582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55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1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9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8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3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9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7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867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622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31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7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7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787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3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2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0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5392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8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91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77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25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092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404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50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4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5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1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42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77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5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00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0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3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51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906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77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92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5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5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5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6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94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2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4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8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4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8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953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386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02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9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22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3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9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1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69678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2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5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69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0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1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847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103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24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0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2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8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9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63649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0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8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1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8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01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712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26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373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9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6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49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27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913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65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537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813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976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3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455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0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0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956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61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489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67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754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09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416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5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3689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8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028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3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857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38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36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983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1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64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86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919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096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2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920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55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9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9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8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178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99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163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1221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7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02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06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37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465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8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8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309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017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34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8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3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5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67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65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6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1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5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7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980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071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331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60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3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2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18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7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4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391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691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5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2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04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8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8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0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1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9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3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0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7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02901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786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258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46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8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0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65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60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20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4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47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7812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706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1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5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4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78374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5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3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963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0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339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89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5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1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85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134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7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1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91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3668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2117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37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5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6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3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0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31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2843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535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72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495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3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34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5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93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025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49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68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7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3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2344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2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7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1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6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74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79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31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7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9387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4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7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3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3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07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73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80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10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87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59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34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3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0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3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914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405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58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9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14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363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06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4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2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87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4669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455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06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11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4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7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5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17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3903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216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799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5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9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15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16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353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6786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769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14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9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0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9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2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96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92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7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75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142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324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42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22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761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2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80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0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08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53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481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48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9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6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2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3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2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30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5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4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08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14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988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9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1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0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7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74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7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2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348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224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1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6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2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87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8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66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5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9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15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1661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215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43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5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9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86419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28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83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7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9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0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7784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7270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22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3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104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7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46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7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7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5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39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868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3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6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6557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8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6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7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74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310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607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6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4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2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2317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44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9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7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9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445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62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076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6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6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7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15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3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7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09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112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413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4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9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884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5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1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5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0589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720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00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2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45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40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6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99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76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617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2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1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9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3964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2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7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3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3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624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9941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23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82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5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02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339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7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02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1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80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2970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232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0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4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8438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4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6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87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75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434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5506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749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27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2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80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81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7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6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7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6443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60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88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4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47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4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3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50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5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1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62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9114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1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3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4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16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57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82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9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1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551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604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320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96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1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63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6032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8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0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57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4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04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749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47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8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4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654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1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7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96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5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422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54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04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3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2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0689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76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9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7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10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7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0975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721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5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6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0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7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59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0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778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668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93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7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7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4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36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4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5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502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30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7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4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27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66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9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9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03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50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152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081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73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6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3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9466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9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4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9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9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702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79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50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2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0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2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671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7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0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82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636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076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6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58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9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1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1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6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5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5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32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87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1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2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0103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1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56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0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5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94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101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8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7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209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68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41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4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7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958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88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3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1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4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4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7453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0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2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175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22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746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525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05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9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35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6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57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1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80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846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86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4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94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4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41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8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65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5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4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82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4796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26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9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3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46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52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57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6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3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5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8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62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812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3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30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1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17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2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60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5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1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6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8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729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24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9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9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2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3436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0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70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656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30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8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0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8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1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230312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2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54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3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01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12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6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50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6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019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27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5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7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8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79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22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1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21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8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9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95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3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3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57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5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977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10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0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7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66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8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6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4018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9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2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5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5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65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83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6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3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03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6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9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119061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3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7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3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547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5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5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36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0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16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51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3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6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924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07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41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9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0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1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67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6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7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03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10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8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5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86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57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4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6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9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4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7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2751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0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99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9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90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7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396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64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2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0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1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31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2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74491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3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49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8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2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441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2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7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29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3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32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0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3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3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5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863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7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2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2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6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18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56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43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39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2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997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65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73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16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5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9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0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0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8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3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4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501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7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8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3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07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92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64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18443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5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0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2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645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759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2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20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9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6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04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2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0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1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451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0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9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138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1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7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4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6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5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25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5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8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719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0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9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20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1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62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2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0701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32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1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7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6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60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83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7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9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2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7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13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94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5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1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70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1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498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65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0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8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6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64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0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10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5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83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37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7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4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9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6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92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3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8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68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9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78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79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6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7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8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39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8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2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0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4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7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576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32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6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32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76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2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2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62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1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27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5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0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1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8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8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1166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1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35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6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066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5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55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18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6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9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6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6326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5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7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54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0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414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41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4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72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9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726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0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6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9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859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43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4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47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7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3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04588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349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69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1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7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087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87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18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8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9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1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980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8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5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2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6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8085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3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0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8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3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206104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7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9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48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41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0809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588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3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66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19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6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57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3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34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6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98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088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36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7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1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8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3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33372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9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7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6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1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60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585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00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9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29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95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47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5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81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9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9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6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688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91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0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4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5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43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2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9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4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85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44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240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80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2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4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27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6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21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2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5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8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546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01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31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9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26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34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01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345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141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8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4687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9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99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13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94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53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14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1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4494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968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12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8190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6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3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9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87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280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4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735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516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867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7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3844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0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0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8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28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64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113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8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407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075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23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3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032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3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47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33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2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65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6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5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372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7146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4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9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5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83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784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59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81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08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780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5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4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960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62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32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093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292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0937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07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1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075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0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79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04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98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1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4823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01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8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70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20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90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0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108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8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3094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2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65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7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63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143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644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1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340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71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9268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17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16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0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064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9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8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9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8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36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885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5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1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528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9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33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891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8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27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232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1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891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0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5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57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625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663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549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664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911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0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622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67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81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188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216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5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3632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7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4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80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3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3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79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35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546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18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0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5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759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2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63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3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4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91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1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6985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5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5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5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2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03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464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78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01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86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1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7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4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5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69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43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4073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00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02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85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72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70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071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992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168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50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40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81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98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82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7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04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743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551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2490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0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2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740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208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08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9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9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1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172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2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2748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96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9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808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78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378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935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6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28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537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1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06472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91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7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72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22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82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6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18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95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373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5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1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730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5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37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8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110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620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0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8897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6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47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55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822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1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71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462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0848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84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38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259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0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81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2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295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79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1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1391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5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87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7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5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1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32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565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665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6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89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4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1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4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4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689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678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1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84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75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866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12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8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65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1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072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5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9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41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7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6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531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8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2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376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22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0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53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03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71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5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6246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1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7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1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1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43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1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33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88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9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17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92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00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1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24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1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02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0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720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1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6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70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52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81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3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024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6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4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7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99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8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57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36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74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2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1715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8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9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1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134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97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165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7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4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352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76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4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397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4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35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21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9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152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8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8469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7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8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16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414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48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09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0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156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624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4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241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36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674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84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08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847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73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79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8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0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6410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5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4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45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68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6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2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0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374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575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7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9281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37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3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17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26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7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871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40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7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996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9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8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89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2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72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149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537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23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0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9881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95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2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8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94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35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1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487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46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14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4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4156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83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3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5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63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90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6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07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555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787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4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5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502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016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1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68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601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979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368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16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638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45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07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6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90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1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84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58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65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5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8566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6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18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9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4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2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370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884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472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8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3672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26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43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06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3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975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3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20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900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9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2097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6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8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1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9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44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52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92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879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52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0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5145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5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3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23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97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8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61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67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85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31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0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3487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2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82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34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666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903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815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2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3771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57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05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927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98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1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2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70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867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683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6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2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81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1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18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30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1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8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1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2665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3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19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4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11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34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862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2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13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45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2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039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7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62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88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3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0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243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35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40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4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531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7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80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88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58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14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021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1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3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15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4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09061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6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1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9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9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9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950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05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68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637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3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651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7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5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8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5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4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4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94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7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023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8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6051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30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1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94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049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2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62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38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2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2018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57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03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1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45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1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56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835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432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3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1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168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0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3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038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3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884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756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7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4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98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1510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0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85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00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77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2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85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948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245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8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392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0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58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75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9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00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0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362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200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7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9485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40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0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80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3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068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12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732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20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1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0834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57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90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17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37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03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9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175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7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3948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2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0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5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5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3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1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88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217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672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5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5808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7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77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58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33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52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30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879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4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6617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1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39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7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74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1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045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805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9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276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21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63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248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37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758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3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532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564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3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937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719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9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9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158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1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91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50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394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11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2187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4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950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46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1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66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53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37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502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3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8796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3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44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530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111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4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950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1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23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453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8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3800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03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64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0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4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13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7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59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03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5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7245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2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6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7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241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7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674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1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60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71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3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6657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0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4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1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6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7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4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679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033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3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649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8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516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63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6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055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4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29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10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8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7436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1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935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09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80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6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0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3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18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6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79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7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95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84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3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0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95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26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611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722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8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2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7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6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296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107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7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87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4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4473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83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14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7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755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26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970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2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993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17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1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311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4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1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31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7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102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66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9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375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7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033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9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7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60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6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3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0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51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611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9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2745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43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491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980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17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47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0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08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509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8984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63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3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17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9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77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63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896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642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5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9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00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1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823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4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4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22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5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589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8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04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331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5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2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5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91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34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8369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1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3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20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07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9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3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04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298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4448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8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9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65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615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62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3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90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2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9632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7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0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0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89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1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122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597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683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8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160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7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93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743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36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69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93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083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99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48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2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965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5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8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1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6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941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6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97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48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1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3497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44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71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58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72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42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78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200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950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3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195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352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8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9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9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2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7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410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343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68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8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5479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28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3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40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32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384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2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61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0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1619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257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8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1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5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8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9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6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005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43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6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4017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3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1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2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69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06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24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669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67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4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126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48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5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1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400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32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9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85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1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4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77535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1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83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6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7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093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5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6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0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3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631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8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60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567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03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50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52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4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51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3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31702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5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55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35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191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3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2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40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4946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2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60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036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62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1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8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26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163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8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2779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7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2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284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769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052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8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703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0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4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2660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12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7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97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25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6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39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1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253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782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2384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9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76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9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1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4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730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11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24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1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3508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6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5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7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43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0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03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470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502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7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5258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99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7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9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884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340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15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0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5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28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8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5335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2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6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066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27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209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51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8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5892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06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27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5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89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8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11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486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77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0203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5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06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01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46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1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753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4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1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4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6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8752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58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8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57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28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2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2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86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182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601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8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2466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3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13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839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32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5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5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4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2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488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0921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6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92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875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445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468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8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3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14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19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1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1166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02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3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65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2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3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627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16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28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0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6190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1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7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2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755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6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065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87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08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9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4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5531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9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0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13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43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0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6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8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563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074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1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405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1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2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46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22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898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184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74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6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7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224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6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03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11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8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05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23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86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99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8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749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8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5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6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91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13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69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118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389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437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5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315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7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16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347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375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05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685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49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593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0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723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3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81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26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5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343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3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87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119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7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134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973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18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6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528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97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170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4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10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37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8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25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1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7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5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84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1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724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2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1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33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9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2818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2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80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8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8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5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464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4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4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999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9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658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2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5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31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6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9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03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74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67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552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7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0741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1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0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95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1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712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954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3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0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3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6900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9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19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521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729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169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95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6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3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2822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72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19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8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25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310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5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743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396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3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8747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7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4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44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5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9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2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190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0978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8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99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98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20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39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3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3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9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5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0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154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3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97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9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30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84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908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66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31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7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2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0641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4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23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0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3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2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78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477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79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67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1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4387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8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9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6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23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31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240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6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33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6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791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5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2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99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91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1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23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56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123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032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3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0520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01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57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93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286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0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1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027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89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06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49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6356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2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3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11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82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1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90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61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716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609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7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8760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74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495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59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19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363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4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1915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6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8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320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19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20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7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88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847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4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4383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45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1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91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3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2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0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08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591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22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1915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6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15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5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09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83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470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932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9923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71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3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55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02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823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5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4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874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68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5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3270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49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96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51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120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204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00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8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5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79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0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867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8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9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9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65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364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2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6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2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9699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06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3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1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13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78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706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5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58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7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9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2020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0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14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25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90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29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98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88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6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2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4125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20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52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37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9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2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7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19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6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86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8947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92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5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3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7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8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04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2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60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692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9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62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520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34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2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01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2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364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76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7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6120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4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51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15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98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29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28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18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963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4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1566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7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41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5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5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38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01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72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85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51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9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4286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5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7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9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1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129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84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5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32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50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0503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45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6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9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5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16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3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57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0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94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1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18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45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95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3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01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712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168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1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2468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0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81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6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74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058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843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6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684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2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9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103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536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6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105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28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05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272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93261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206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26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5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490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92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2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04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1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6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5037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2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72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975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11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8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9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894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9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7178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320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2078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628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1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06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96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71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063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8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8186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2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3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738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99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0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1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8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79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1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9035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1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2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31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33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3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60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01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79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454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8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6521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7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24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77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678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986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96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376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0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721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6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9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977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37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84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49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198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2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5696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3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49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77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6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36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20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9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60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40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4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0081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94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4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739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5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376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0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04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702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1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1349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87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06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542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6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0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73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01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69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94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3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604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4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603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8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36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36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08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8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8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1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7235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7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40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9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4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74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644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3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3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68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0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939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8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75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393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952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064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8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183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49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5856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64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5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3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2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665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441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6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6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5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4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1788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2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7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770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288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689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478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0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02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68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3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9149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02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1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9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64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2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11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028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800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493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4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9223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2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40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7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72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4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8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986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00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758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8688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8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6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21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76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55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6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94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7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4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2365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6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132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20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2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946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45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82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028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1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895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04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834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55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5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4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31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0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151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772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3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88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85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5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97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302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84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7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13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336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6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8951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6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78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11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5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66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49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52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7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9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460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44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65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47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4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12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800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32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615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52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4680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160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64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00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35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0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940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3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491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978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6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977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44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4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85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6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5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65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76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592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2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7009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4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5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5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26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73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104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4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07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0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9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5714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0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9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94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16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62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851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55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2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5266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7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6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15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72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5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2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501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58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4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106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2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76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46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2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92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9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80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62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6583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8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0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649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1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38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03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508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29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8481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4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92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8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43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214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9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9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9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053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50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2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495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1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8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010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99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324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4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978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98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9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9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8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14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032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54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318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66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9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2343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3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9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9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3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930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5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5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6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6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00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005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7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641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6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309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05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44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90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0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8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604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8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66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981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8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212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9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7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9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9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14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92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108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754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12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5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52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30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60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506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163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8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5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87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3112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50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5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637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616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7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662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9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7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9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6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3267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7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6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4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7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66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96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13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29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3694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73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77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4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9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58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810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69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8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6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1329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5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34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2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643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589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6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7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6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7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253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78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63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97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78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486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49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3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7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9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8047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7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31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58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0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4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9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03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992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849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67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117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14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7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48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83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6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696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821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87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736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9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4616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909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1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1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7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0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90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7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4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3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404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88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53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55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5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9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31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1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885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66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841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5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5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9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361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9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154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32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276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365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2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2724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0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13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810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52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3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7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21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6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8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810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8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0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3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2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85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51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7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24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11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2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1179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6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0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153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99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40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2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25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0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906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20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9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143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46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17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32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2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790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62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492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925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179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4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8988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28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6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91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654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005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862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AWSnd</b:Tag>
    <b:SourceType>DocumentFromInternetSite</b:SourceType>
    <b:Guid>{A7CE4770-F30B-400B-8E77-855D97B8C33A}</b:Guid>
    <b:Title>AWS Database Migration Service</b:Title>
    <b:Year>n.d.</b:Year>
    <b:Author>
      <b:Author>
        <b:Corporate>AWS</b:Corporate>
      </b:Author>
    </b:Author>
    <b:InternetSiteTitle>Amazon Web Services</b:InternetSiteTitle>
    <b:URL>https://aws.amazon.com/dms/</b:URL>
    <b:YearAccessed>2025</b:YearAccessed>
    <b:MonthAccessed>February</b:MonthAccessed>
    <b:DayAccessed>20</b:DayAccessed>
    <b:RefOrder>17</b:RefOrder>
  </b:Source>
  <b:Source>
    <b:Tag>AWSnd3</b:Tag>
    <b:SourceType>DocumentFromInternetSite</b:SourceType>
    <b:Guid>{88300E28-A956-48ED-A84D-FF5FDD06A400}</b:Guid>
    <b:Author>
      <b:Author>
        <b:Corporate>AWS</b:Corporate>
      </b:Author>
    </b:Author>
    <b:Title>AWS Application Discovery Service.</b:Title>
    <b:InternetSiteTitle>Amazon Web Services</b:InternetSiteTitle>
    <b:Year>n.d.</b:Year>
    <b:URL>https://aws.amazon.com/application-discovery/</b:URL>
    <b:YearAccessed>2025</b:YearAccessed>
    <b:MonthAccessed>February</b:MonthAccessed>
    <b:DayAccessed>20</b:DayAccessed>
    <b:RefOrder>9</b:RefOrder>
  </b:Source>
  <b:Source>
    <b:Tag>AWSnd4</b:Tag>
    <b:SourceType>DocumentFromInternetSite</b:SourceType>
    <b:Guid>{54D92537-E0C0-48E4-8FE8-68D8578985BC}</b:Guid>
    <b:Author>
      <b:Author>
        <b:Corporate>AWS</b:Corporate>
      </b:Author>
    </b:Author>
    <b:Title>AWS DataSync</b:Title>
    <b:InternetSiteTitle>Amazon Web Services, Inc.</b:InternetSiteTitle>
    <b:Year>(n.d.</b:Year>
    <b:URL>https://aws.amazon.com/datasync/</b:URL>
    <b:YearAccessed>2025</b:YearAccessed>
    <b:MonthAccessed>February</b:MonthAccessed>
    <b:DayAccessed>20</b:DayAccessed>
    <b:RefOrder>22</b:RefOrder>
  </b:Source>
  <b:Source>
    <b:Tag>AWSnd5</b:Tag>
    <b:SourceType>DocumentFromInternetSite</b:SourceType>
    <b:Guid>{A46CBDA0-0D2D-4BCF-ADFF-9F7D9833A317}</b:Guid>
    <b:Author>
      <b:Author>
        <b:Corporate>AWS</b:Corporate>
      </b:Author>
    </b:Author>
    <b:Title>Mainframe Modernization</b:Title>
    <b:InternetSiteTitle>Amazon Web Services, Inc.</b:InternetSiteTitle>
    <b:Year>n.d.</b:Year>
    <b:URL>https://aws.amazon.com/mainframe-modernization/</b:URL>
    <b:YearAccessed>2026</b:YearAccessed>
    <b:MonthAccessed>February</b:MonthAccessed>
    <b:DayAccessed>20</b:DayAccessed>
    <b:RefOrder>28</b:RefOrder>
  </b:Source>
  <b:Source>
    <b:Year>2023</b:Year>
    <b:BIBTEX_Entry>techreport</b:BIBTEX_Entry>
    <b:SourceType>Report</b:SourceType>
    <b:Title>Regulatory Compliance in Financial Services File Transfers</b:Title>
    <b:Tag>PwC2023a</b:Tag>
    <b:Institution>PwC</b:Institution>
    <b:Author>
      <b:Author>
        <b:NameList>
          <b:Person>
            <b:Last>PwC</b:Last>
          </b:Person>
        </b:NameList>
      </b:Author>
    </b:Author>
    <b:ThesisType>Tech. rep.</b:ThesisType>
    <b:RefOrder>44</b:RefOrder>
  </b:Source>
  <b:Source>
    <b:Year>2023</b:Year>
    <b:BIBTEX_Entry>techreport</b:BIBTEX_Entry>
    <b:SourceType>Report</b:SourceType>
    <b:Title>Financial Industry Cloud Adoption: Cost and Compliance Considerations</b:Title>
    <b:Tag>PwC2023</b:Tag>
    <b:Institution>PwC</b:Institution>
    <b:Author>
      <b:Author>
        <b:NameList>
          <b:Person>
            <b:Last>PwC</b:Last>
          </b:Person>
        </b:NameList>
      </b:Author>
    </b:Author>
    <b:ThesisType>Tech. rep.</b:ThesisType>
    <b:RefOrder>54</b:RefOrder>
  </b:Source>
  <b:Source>
    <b:Year>2022</b:Year>
    <b:BIBTEX_Entry>techreport</b:BIBTEX_Entry>
    <b:SourceType>Report</b:SourceType>
    <b:Title>Optimizing Infrastructure for Digital Transformation</b:Title>
    <b:Tag>McKinseyDigital2022</b:Tag>
    <b:Institution>McKinsey Digital</b:Institution>
    <b:Author>
      <b:Author>
        <b:NameList>
          <b:Person>
            <b:Last>McKinsey Digital</b:Last>
          </b:Person>
        </b:NameList>
      </b:Author>
    </b:Author>
    <b:ThesisType>Tech. rep.</b:ThesisType>
    <b:RefOrder>13</b:RefOrder>
  </b:Source>
  <b:Source>
    <b:Department>McKinsey and Company</b:Department>
    <b:Year>2022</b:Year>
    <b:BIBTEX_Entry>techreport</b:BIBTEX_Entry>
    <b:SourceType>Report</b:SourceType>
    <b:Title>Zero-Downtime Migration Strategies for Enterprise Workloads</b:Title>
    <b:Tag>McKinsey2022</b:Tag>
    <b:Author>
      <b:Author>
        <b:NameList>
          <b:Person>
            <b:Last>McKinsey</b:Last>
          </b:Person>
          <b:Person>
            <b:Last>Company</b:Last>
          </b:Person>
        </b:NameList>
      </b:Author>
    </b:Author>
    <b:ThesisType>Tech. rep.</b:ThesisType>
    <b:RefOrder>52</b:RefOrder>
  </b:Source>
  <b:Source>
    <b:Year>2022</b:Year>
    <b:BIBTEX_Entry>techreport</b:BIBTEX_Entry>
    <b:SourceType>Report</b:SourceType>
    <b:Title>Reducing Post-Migration Risks with Cloud-Native Strategies</b:Title>
    <b:Tag>McKinsey2022a</b:Tag>
    <b:Institution>McKinsey and Co</b:Institution>
    <b:Author>
      <b:Author>
        <b:NameList>
          <b:Person>
            <b:Last>McKinsey</b:Last>
          </b:Person>
          <b:Person>
            <b:Last>Co</b:Last>
          </b:Person>
        </b:NameList>
      </b:Author>
    </b:Author>
    <b:ThesisType>Tech. rep.</b:ThesisType>
    <b:RefOrder>5</b:RefOrder>
  </b:Source>
  <b:Source>
    <b:Year>2023</b:Year>
    <b:BIBTEX_Entry>techreport</b:BIBTEX_Entry>
    <b:SourceType>Report</b:SourceType>
    <b:Title>Reducing IT Overhead with Automated Data Transfers</b:Title>
    <b:Tag>McKinsey2023a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26</b:RefOrder>
  </b:Source>
  <b:Source>
    <b:Year>2023</b:Year>
    <b:BIBTEX_Entry>techreport</b:BIBTEX_Entry>
    <b:SourceType>Report</b:SourceType>
    <b:Title>Reducing Downtime Risks in Cloud Migrations</b:Title>
    <b:Tag>McKinsey2023b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38</b:RefOrder>
  </b:Source>
  <b:Source>
    <b:Year>2023</b:Year>
    <b:BIBTEX_Entry>techreport</b:BIBTEX_Entry>
    <b:SourceType>Report</b:SourceType>
    <b:Title>Predictive Analytics for AWS Migration Cost Management</b:Title>
    <b:Tag>McKinsey2023c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56</b:RefOrder>
  </b:Source>
  <b:Source>
    <b:Year>2023</b:Year>
    <b:BIBTEX_Entry>techreport</b:BIBTEX_Entry>
    <b:SourceType>Report</b:SourceType>
    <b:Title>Leveraging Automation to Accelerate Mainframe Migration</b:Title>
    <b:Tag>McKinsey2023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32</b:RefOrder>
  </b:Source>
  <b:Source>
    <b:Year>2023</b:Year>
    <b:BIBTEX_Entry>techreport</b:BIBTEX_Entry>
    <b:SourceType>Report</b:SourceType>
    <b:Title>Improving Security in Cloud-Based File Exchange Systems</b:Title>
    <b:Tag>McKinsey2023d</b:Tag>
    <b:Institution>McKinsey</b:Institution>
    <b:Author>
      <b:Author>
        <b:NameList>
          <b:Person>
            <b:Last>McKinsey</b:Last>
          </b:Person>
        </b:NameList>
      </b:Author>
    </b:Author>
    <b:ThesisType>Tech. rep.</b:ThesisType>
    <b:RefOrder>47</b:RefOrder>
  </b:Source>
  <b:Source>
    <b:Year>2023</b:Year>
    <b:BIBTEX_Entry>techreport</b:BIBTEX_Entry>
    <b:SourceType>Report</b:SourceType>
    <b:Title>Workload Right-Sizing for AWS Migrations: Industry Trends</b:Title>
    <b:Tag>I.D.C.2023c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51</b:RefOrder>
  </b:Source>
  <b:Source>
    <b:Year>2022</b:Year>
    <b:BIBTEX_Entry>techreport</b:BIBTEX_Entry>
    <b:SourceType>Report</b:SourceType>
    <b:Title>Performance and Scalability of Cloud-Based Database Migration Services</b:Title>
    <b:Tag>I.D.C.2022</b:Tag>
    <b:Institution>International Data Corporation</b:Institution>
    <b:Author>
      <b:Author>
        <b:NameList>
          <b:Person>
            <b:Last>I.D.C.</b:Last>
          </b:Person>
        </b:NameList>
      </b:Author>
    </b:Author>
    <b:ThesisType>Tech. rep.</b:ThesisType>
    <b:RefOrder>57</b:RefOrder>
  </b:Source>
  <b:Source>
    <b:Year>2023</b:Year>
    <b:BIBTEX_Entry>techreport</b:BIBTEX_Entry>
    <b:SourceType>Report</b:SourceType>
    <b:Title>Global Retail Cloud Migration Study</b:Title>
    <b:Tag>I.D.C.2023b</b:Tag>
    <b:Institution>I.D.C</b:Institution>
    <b:Author>
      <b:Author>
        <b:NameList>
          <b:Person>
            <b:Last>I.D.C.</b:Last>
          </b:Person>
        </b:NameList>
      </b:Author>
    </b:Author>
    <b:ThesisType>Tech. rep.</b:ThesisType>
    <b:RefOrder>37</b:RefOrder>
  </b:Source>
  <b:Source>
    <b:Year>2023</b:Year>
    <b:BIBTEX_Entry>techreport</b:BIBTEX_Entry>
    <b:SourceType>Report</b:SourceType>
    <b:Title>Cost Reduction in File Transfer Workflows with AWS Transfer Family</b:Title>
    <b:Tag>I.D.C.2023d</b:Tag>
    <b:Institution>I.D.C</b:Institution>
    <b:Author>
      <b:Author>
        <b:NameList>
          <b:Person>
            <b:Last>I.D.C.</b:Last>
          </b:Person>
        </b:NameList>
      </b:Author>
    </b:Author>
    <b:ThesisType>Tech. rep.</b:ThesisType>
    <b:RefOrder>43</b:RefOrder>
  </b:Source>
  <b:Source>
    <b:Year>2023</b:Year>
    <b:BIBTEX_Entry>techreport</b:BIBTEX_Entry>
    <b:SourceType>Report</b:SourceType>
    <b:Title>Cloud Storage Report: Optimizing Large-Scale Data Transfers</b:Title>
    <b:Tag>I.D.C.2023a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24</b:RefOrder>
  </b:Source>
  <b:Source>
    <b:Year>2023</b:Year>
    <b:BIBTEX_Entry>techreport</b:BIBTEX_Entry>
    <b:SourceType>Report</b:SourceType>
    <b:Title>Cloud Readiness Study: How Enterprises Are Preparing for Migration</b:Title>
    <b:Tag>I.D.C.2023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11</b:RefOrder>
  </b:Source>
  <b:Source>
    <b:Year>2023</b:Year>
    <b:BIBTEX_Entry>techreport</b:BIBTEX_Entry>
    <b:SourceType>Report</b:SourceType>
    <b:Title>Cloud Migration Report: Optimizing Workload Transitions to Cloud</b:Title>
    <b:Tag>I.D.C.2023e</b:Tag>
    <b:Institution>I.D.C.</b:Institution>
    <b:Author>
      <b:Author>
        <b:NameList>
          <b:Person>
            <b:Last>I.D.C.</b:Last>
          </b:Person>
        </b:NameList>
      </b:Author>
    </b:Author>
    <b:ThesisType>Tech. rep.</b:ThesisType>
    <b:RefOrder>4</b:RefOrder>
  </b:Source>
  <b:Source>
    <b:Year>2023</b:Year>
    <b:BIBTEX_Entry>techreport</b:BIBTEX_Entry>
    <b:SourceType>Report</b:SourceType>
    <b:Title>The Role of AWS MGN in Digital Transformation</b:Title>
    <b:Tag>HBR2023b</b:Tag>
    <b:Institution>Harvard Business Review,</b:Institution>
    <b:Author>
      <b:Author>
        <b:NameList>
          <b:Person>
            <b:Last>Harvard Business Review</b:Last>
          </b:Person>
        </b:NameList>
      </b:Author>
    </b:Author>
    <b:ThesisType>Tech. rep.</b:ThesisType>
    <b:RefOrder>8</b:RefOrder>
  </b:Source>
  <b:Source>
    <b:Year>2023</b:Year>
    <b:BIBTEX_Entry>techreport</b:BIBTEX_Entry>
    <b:SourceType>Report</b:SourceType>
    <b:Title>Maximizing Cloud Migration Success with AWS DMS</b:Title>
    <b:Tag>HBR2023a</b:Tag>
    <b:Institution>Harvard Business Review</b:Institution>
    <b:Author>
      <b:Author>
        <b:NameList>
          <b:Person>
            <b:Last>Harvard Business Review</b:Last>
          </b:Person>
        </b:NameList>
      </b:Author>
    </b:Author>
    <b:ThesisType>Tech. rep.</b:ThesisType>
    <b:RefOrder>58</b:RefOrder>
  </b:Source>
  <b:Source>
    <b:Year>2023</b:Year>
    <b:BIBTEX_Entry>techreport</b:BIBTEX_Entry>
    <b:SourceType>Report</b:SourceType>
    <b:Title>Mapping Application Dependencies Before Cloud Migration</b:Title>
    <b:Tag>HBR2023</b:Tag>
    <b:Institution>Harvard Business Review</b:Institution>
    <b:Author>
      <b:Author>
        <b:NameList>
          <b:Person>
            <b:Last>Harvard Business Review</b:Last>
          </b:Person>
        </b:NameList>
      </b:Author>
    </b:Author>
    <b:ThesisType>Tech. rep.</b:ThesisType>
    <b:RefOrder>12</b:RefOrder>
  </b:Source>
  <b:Source>
    <b:Year>2023</b:Year>
    <b:BIBTEX_Entry>techreport</b:BIBTEX_Entry>
    <b:SourceType>Report</b:SourceType>
    <b:Title>Retail Innovation Through Real-Time Data Synchronization</b:Title>
    <b:Tag>Gartner2023b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23</b:RefOrder>
  </b:Source>
  <b:Source>
    <b:Year>2023</b:Year>
    <b:BIBTEX_Entry>techreport</b:BIBTEX_Entry>
    <b:SourceType>Report</b:SourceType>
    <b:Title>Enterprise IT Modernization: Challenges and Best Practices</b:Title>
    <b:Tag>Gartner2023a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29</b:RefOrder>
  </b:Source>
  <b:Source>
    <b:Year>2023</b:Year>
    <b:BIBTEX_Entry>techreport</b:BIBTEX_Entry>
    <b:SourceType>Report</b:SourceType>
    <b:Title>Cloud Migration Strategy and Risk Management</b:Title>
    <b:Tag>Gartner2023g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34</b:RefOrder>
  </b:Source>
  <b:Source>
    <b:Year>2023</b:Year>
    <b:BIBTEX_Entry>techreport</b:BIBTEX_Entry>
    <b:SourceType>Report</b:SourceType>
    <b:Title>Cloud Migration Strategies for Enterprise IT</b:Title>
    <b:Tag>Gartner2023f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2</b:RefOrder>
  </b:Source>
  <b:Source>
    <b:Year>2023</b:Year>
    <b:BIBTEX_Entry>techreport</b:BIBTEX_Entry>
    <b:SourceType>Report</b:SourceType>
    <b:Title>Cloud Migration Strategies and Database Modernization Trends</b:Title>
    <b:Tag>Gartner2023e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39</b:RefOrder>
  </b:Source>
  <b:Source>
    <b:Year>2023</b:Year>
    <b:BIBTEX_Entry>techreport</b:BIBTEX_Entry>
    <b:SourceType>Report</b:SourceType>
    <b:Title>Cloud Migration Report: Avoiding Pitfalls in Application Modernization</b:Title>
    <b:Tag>Gartner2023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10</b:RefOrder>
  </b:Source>
  <b:Source>
    <b:Year>2023</b:Year>
    <b:BIBTEX_Entry>techreport</b:BIBTEX_Entry>
    <b:SourceType>Report</b:SourceType>
    <b:Title>Cloud File Transfer Strategies and Security Best Practices</b:Title>
    <b:Tag>Gartner2023d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42</b:RefOrder>
  </b:Source>
  <b:Source>
    <b:Year>2023</b:Year>
    <b:BIBTEX_Entry>techreport</b:BIBTEX_Entry>
    <b:SourceType>Report</b:SourceType>
    <b:Title>AI-Powered Cloud Migration Planning and Cost Optimization</b:Title>
    <b:Tag>Gartner2023c</b:Tag>
    <b:Institution>Gartner</b:Institution>
    <b:Author>
      <b:Author>
        <b:NameList>
          <b:Person>
            <b:Last>Gartner</b:Last>
          </b:Person>
        </b:NameList>
      </b:Author>
    </b:Author>
    <b:ThesisType>Tech. rep.</b:ThesisType>
    <b:RefOrder>50</b:RefOrder>
  </b:Source>
  <b:Source>
    <b:Year>2022</b:Year>
    <b:BIBTEX_Entry>techreport</b:BIBTEX_Entry>
    <b:SourceType>Report</b:SourceType>
    <b:Title>Total Economic Impact Report: Quantifying the Business Value of AWS DMS</b:Title>
    <b:Tag>Forrester2022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3</b:RefOrder>
  </b:Source>
  <b:Source>
    <b:Year>2023</b:Year>
    <b:BIBTEX_Entry>techreport</b:BIBTEX_Entry>
    <b:SourceType>Report</b:SourceType>
    <b:Title>Total Economic Impact of AWS Migration Services</b:Title>
    <b:Tag>Forrester2023e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7</b:RefOrder>
  </b:Source>
  <b:Source>
    <b:Year>2023</b:Year>
    <b:BIBTEX_Entry>techreport</b:BIBTEX_Entry>
    <b:SourceType>Report</b:SourceType>
    <b:Title>Reducing Mainframe Costs with Cloud Migration</b:Title>
    <b:Tag>Forrester2023a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30</b:RefOrder>
  </b:Source>
  <b:Source>
    <b:Year>2023</b:Year>
    <b:BIBTEX_Entry>techreport</b:BIBTEX_Entry>
    <b:SourceType>Report</b:SourceType>
    <b:Title>Optimizing Enterprise Migration with AWS Migration Hub</b:Title>
    <b:Tag>Forrester2023f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35</b:RefOrder>
  </b:Source>
  <b:Source>
    <b:Year>2023</b:Year>
    <b:BIBTEX_Entry>techreport</b:BIBTEX_Entry>
    <b:SourceType>Report</b:SourceType>
    <b:Title>Improving Cloud TCO with AI-Driven Migration Assessments</b:Title>
    <b:Tag>Forrester2023c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55</b:RefOrder>
  </b:Source>
  <b:Source>
    <b:Year>2023</b:Year>
    <b:BIBTEX_Entry>techreport</b:BIBTEX_Entry>
    <b:SourceType>Report</b:SourceType>
    <b:Title>Cloud Migration Trends: The Importance of Pre-Migration Assessment</b:Title>
    <b:Tag>Forrester2023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15</b:RefOrder>
  </b:Source>
  <b:Source>
    <b:Year>2023</b:Year>
    <b:BIBTEX_Entry>techreport</b:BIBTEX_Entry>
    <b:SourceType>Report</b:SourceType>
    <b:Title>Automated File Transfer Modernization Trends</b:Title>
    <b:Tag>Forrester2023d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46</b:RefOrder>
  </b:Source>
  <b:Source>
    <b:Year>2023</b:Year>
    <b:BIBTEX_Entry>techreport</b:BIBTEX_Entry>
    <b:SourceType>Report</b:SourceType>
    <b:Title>Accelerating Cloud Migrations with AWS DataSync</b:Title>
    <b:Tag>Forrester2023b</b:Tag>
    <b:Institution>Forrester</b:Institution>
    <b:Author>
      <b:Author>
        <b:NameList>
          <b:Person>
            <b:Last>Forrester</b:Last>
          </b:Person>
        </b:NameList>
      </b:Author>
    </b:Author>
    <b:ThesisType>Tech. rep.</b:ThesisType>
    <b:RefOrder>25</b:RefOrder>
  </b:Source>
  <b:Source>
    <b:Year>2023</b:Year>
    <b:BIBTEX_Entry>techreport</b:BIBTEX_Entry>
    <b:SourceType>Report</b:SourceType>
    <b:Title>State of Cloud Report: Database and Workload Optimization</b:Title>
    <b:Tag>Flexera2023</b:Tag>
    <b:Institution>Flexera</b:Institution>
    <b:Author>
      <b:Author>
        <b:NameList>
          <b:Person>
            <b:Last>Flexera</b:Last>
          </b:Person>
        </b:NameList>
      </b:Author>
    </b:Author>
    <b:ThesisType>Tech. rep.</b:ThesisType>
    <b:RefOrder>21</b:RefOrder>
  </b:Source>
  <b:Source>
    <b:Year>2022</b:Year>
    <b:BIBTEX_Entry>techreport</b:BIBTEX_Entry>
    <b:SourceType>Report</b:SourceType>
    <b:Title>The Future of Financial Services in Cloud Computing</b:Title>
    <b:Tag>Deloitte2022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59</b:RefOrder>
  </b:Source>
  <b:Source>
    <b:Year>2023</b:Year>
    <b:BIBTEX_Entry>techreport</b:BIBTEX_Entry>
    <b:SourceType>Report</b:SourceType>
    <b:Title>Optimizing Media Asset Management with AWS Transfer Family</b:Title>
    <b:Tag>Deloitte2023d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45</b:RefOrder>
  </b:Source>
  <b:Source>
    <b:Year>2023</b:Year>
    <b:BIBTEX_Entry>techreport</b:BIBTEX_Entry>
    <b:SourceType>Report</b:SourceType>
    <b:Title>Financial Services Transformation via AWS Mainframe Modernization</b:Title>
    <b:Tag>Deloitte2023a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31</b:RefOrder>
  </b:Source>
  <b:Source>
    <b:Year>2023</b:Year>
    <b:BIBTEX_Entry>techreport</b:BIBTEX_Entry>
    <b:SourceType>Report</b:SourceType>
    <b:Title>Enhancing Analytics Workflows with AWS DataSync and Redshift</b:Title>
    <b:Tag>Deloitte2023b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27</b:RefOrder>
  </b:Source>
  <b:Source>
    <b:Year>2023</b:Year>
    <b:BIBTEX_Entry>techreport</b:BIBTEX_Entry>
    <b:SourceType>Report</b:SourceType>
    <b:Title>E-commerce Scalability and Cloud Optimization</b:Title>
    <b:Tag>Deloitte2023e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6</b:RefOrder>
  </b:Source>
  <b:Source>
    <b:Year>2023</b:Year>
    <b:BIBTEX_Entry>techreport</b:BIBTEX_Entry>
    <b:SourceType>Report</b:SourceType>
    <b:Title>Cloud Economics: The Financial Impact of Pre-Migration Planning</b:Title>
    <b:Tag>Deloitte2023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14</b:RefOrder>
  </b:Source>
  <b:Source>
    <b:Year>2023</b:Year>
    <b:BIBTEX_Entry>techreport</b:BIBTEX_Entry>
    <b:SourceType>Report</b:SourceType>
    <b:Title>Cloud Adoption Trends in Financial Services</b:Title>
    <b:Tag>Deloitte2023c</b:Tag>
    <b:Institution>Deloitte</b:Institution>
    <b:Author>
      <b:Author>
        <b:NameList>
          <b:Person>
            <b:Last>Deloitte</b:Last>
          </b:Person>
        </b:NameList>
      </b:Author>
    </b:Author>
    <b:ThesisType>Tech. rep.</b:ThesisType>
    <b:RefOrder>36</b:RefOrder>
  </b:Source>
  <b:Source>
    <b:Year>2023</b:Year>
    <b:BIBTEX_Entry>techreport</b:BIBTEX_Entry>
    <b:SourceType>Report</b:SourceType>
    <b:Title>Accelerating Cloud Migration Through AI-Powered Assessments</b:Title>
    <b:Tag>BCG2023</b:Tag>
    <b:Institution>Boston Consulting Group</b:Institution>
    <b:Author>
      <b:Author>
        <b:NameList>
          <b:Person>
            <b:Last>Boston Consulting Group</b:Last>
          </b:Person>
        </b:NameList>
      </b:Author>
    </b:Author>
    <b:ThesisType>Tech. rep.</b:ThesisType>
    <b:RefOrder>16</b:RefOrder>
  </b:Source>
  <b:Source>
    <b:BIBTEX_Entry>electronic</b:BIBTEX_Entry>
    <b:Comments>Retrieved from</b:Comments>
    <b:SourceType>ElectronicSource</b:SourceType>
    <b:Title>AWS Transfer Family Documentation</b:Title>
    <b:Tag>AWSc</b:Tag>
    <b:URL>https://docs.aws.amazon.com/transfer/index.html</b:URL>
    <b:Author>
      <b:Author>
        <b:NameList>
          <b:Person>
            <b:Last>AWS</b:Last>
          </b:Person>
        </b:NameList>
      </b:Author>
    </b:Author>
    <b:RefOrder>40</b:RefOrder>
  </b:Source>
  <b:Source>
    <b:BIBTEX_Entry>electronic</b:BIBTEX_Entry>
    <b:Comments>Retrieved from</b:Comments>
    <b:SourceType>ElectronicSource</b:SourceType>
    <b:Title>AWS Transfer Family</b:Title>
    <b:Tag>AWSb</b:Tag>
    <b:URL>https://aws.amazon.com/transfer/</b:URL>
    <b:Author>
      <b:Author>
        <b:NameList>
          <b:Person>
            <b:Last>AWS</b:Last>
          </b:Person>
        </b:NameList>
      </b:Author>
    </b:Author>
    <b:RefOrder>41</b:RefOrder>
  </b:Source>
  <b:Source>
    <b:BIBTEX_Entry>electronic</b:BIBTEX_Entry>
    <b:Comments>Retrieved from</b:Comments>
    <b:SourceType>ElectronicSource</b:SourceType>
    <b:Title>AWS Migration Hub</b:Title>
    <b:Tag>AWSd</b:Tag>
    <b:URL>https://aws.amazon.com/migration-hub/</b:URL>
    <b:Author>
      <b:Author>
        <b:NameList>
          <b:Person>
            <b:Last>AWS</b:Last>
          </b:Person>
        </b:NameList>
      </b:Author>
    </b:Author>
    <b:RefOrder>33</b:RefOrder>
  </b:Source>
  <b:Source>
    <b:BIBTEX_Entry>electronic</b:BIBTEX_Entry>
    <b:Comments>Retrieved from</b:Comments>
    <b:SourceType>ElectronicSource</b:SourceType>
    <b:Title>AWS Migration Evaluator Documentation</b:Title>
    <b:Tag>AWSa</b:Tag>
    <b:URL>https://docs.aws.amazon.com/migration-</b:URL>
    <b:Author>
      <b:Author>
        <b:NameList>
          <b:Person>
            <b:Last>AWS</b:Last>
          </b:Person>
        </b:NameList>
      </b:Author>
    </b:Author>
    <b:RefOrder>48</b:RefOrder>
  </b:Source>
  <b:Source>
    <b:BIBTEX_Entry>electronic</b:BIBTEX_Entry>
    <b:Comments>Retrieved from</b:Comments>
    <b:SourceType>ElectronicSource</b:SourceType>
    <b:Title>AWS Migration Evaluator</b:Title>
    <b:Tag>AWS</b:Tag>
    <b:URL>https://aws.amazon.com/migration-evaluator/</b:URL>
    <b:Author>
      <b:Author>
        <b:NameList>
          <b:Person>
            <b:Last>AWS</b:Last>
          </b:Person>
        </b:NameList>
      </b:Author>
    </b:Author>
    <b:RefOrder>49</b:RefOrder>
  </b:Source>
  <b:Source>
    <b:Year>2023</b:Year>
    <b:BIBTEX_Entry>techreport</b:BIBTEX_Entry>
    <b:SourceType>Report</b:SourceType>
    <b:Title>Optimizing Multi-Cloud Strategies Using AWS Migration Tools</b:Title>
    <b:Tag>Accenture2023</b:Tag>
    <b:Institution>Accenture</b:Institution>
    <b:Author>
      <b:Author>
        <b:NameList>
          <b:Person>
            <b:Last>Accenture</b:Last>
          </b:Person>
        </b:NameList>
      </b:Author>
    </b:Author>
    <b:ThesisType>Tech. rep.</b:ThesisType>
    <b:RefOrder>53</b:RefOrder>
  </b:Source>
  <b:Source>
    <b:Tag>AWSnd2</b:Tag>
    <b:SourceType>DocumentFromInternetSite</b:SourceType>
    <b:Guid>{D28D8441-94AB-46E3-968E-035A3EEB01D0}</b:Guid>
    <b:Author>
      <b:Author>
        <b:Corporate>AWS</b:Corporate>
      </b:Author>
    </b:Author>
    <b:Title>AWS Application Migration Service (MGN)</b:Title>
    <b:InternetSiteTitle>Amazon Web Services</b:InternetSiteTitle>
    <b:Year>n.d.</b:Year>
    <b:URL>https://aws.amazon.com/application-migration-service/</b:URL>
    <b:YearAccessed>2025</b:YearAccessed>
    <b:MonthAccessed>February</b:MonthAccessed>
    <b:DayAccessed>20</b:DayAccessed>
    <b:RefOrder>1</b:RefOrder>
  </b:Source>
  <b:Source>
    <b:Tag>Del23</b:Tag>
    <b:SourceType>Report</b:SourceType>
    <b:Guid>{A43CF5AA-FF99-47DA-B644-7515B54C06EE}</b:Guid>
    <b:Title>Optimizing Data Pipelines with AWS Glue and Redshift</b:Title>
    <b:Year>2023</b:Year>
    <b:Publisher>Deloitte</b:Publisher>
    <b:Author>
      <b:Author>
        <b:Corporate>Deloitte</b:Corporate>
      </b:Author>
    </b:Author>
    <b:RefOrder>20</b:RefOrder>
  </b:Source>
  <b:Source>
    <b:Tag>For23</b:Tag>
    <b:SourceType>Report</b:SourceType>
    <b:Guid>{C8F86D39-C2DD-4069-86B3-6FDF37BA3FE2}</b:Guid>
    <b:Author>
      <b:Author>
        <b:Corporate>Forrester </b:Corporate>
      </b:Author>
    </b:Author>
    <b:Title>Reducing Migration Timelines with AWS Database Migration Service</b:Title>
    <b:Year>2023</b:Year>
    <b:Publisher>Forrester</b:Publisher>
    <b:RefOrder>19</b:RefOrder>
  </b:Source>
  <b:Source>
    <b:Tag>IDC23</b:Tag>
    <b:SourceType>Report</b:SourceType>
    <b:Guid>{273BC24E-C51D-4604-AC15-72CC9D3AA975}</b:Guid>
    <b:Author>
      <b:Author>
        <b:Corporate>I.D.C.</b:Corporate>
      </b:Author>
    </b:Author>
    <b:Title>Reducing Migration Timelines with AWS Database Migration Service</b:Title>
    <b:Year>2023</b:Year>
    <b:Publisher>I.D.C.</b:Publisher>
    <b:RefOrder>18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8d14a-6ee5-4069-bed7-faac44f3981b" xsi:nil="true"/>
    <lcf76f155ced4ddcb4097134ff3c332f xmlns="5cac1967-dd4a-4e16-9d32-af0b3f9f0fa5">
      <Terms xmlns="http://schemas.microsoft.com/office/infopath/2007/PartnerControls"/>
    </lcf76f155ced4ddcb4097134ff3c332f>
    <DOI xmlns="5cac1967-dd4a-4e16-9d32-af0b3f9f0fa5">DOI: </DOI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1E418B02FC74BAFB00F06785E7191" ma:contentTypeVersion="12" ma:contentTypeDescription="Create a new document." ma:contentTypeScope="" ma:versionID="9fe35afe6337c28b846a4155d74722ec">
  <xsd:schema xmlns:xsd="http://www.w3.org/2001/XMLSchema" xmlns:xs="http://www.w3.org/2001/XMLSchema" xmlns:p="http://schemas.microsoft.com/office/2006/metadata/properties" xmlns:ns2="5cac1967-dd4a-4e16-9d32-af0b3f9f0fa5" xmlns:ns3="8428d14a-6ee5-4069-bed7-faac44f3981b" targetNamespace="http://schemas.microsoft.com/office/2006/metadata/properties" ma:root="true" ma:fieldsID="a46ecc2f3eed5fd0d7351ae972f8450d" ns2:_="" ns3:_="">
    <xsd:import namespace="5cac1967-dd4a-4e16-9d32-af0b3f9f0fa5"/>
    <xsd:import namespace="8428d14a-6ee5-4069-bed7-faac44f3981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O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c1967-dd4a-4e16-9d32-af0b3f9f0fa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9b76470-d72d-46cf-b055-48283b544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OI" ma:index="19" nillable="true" ma:displayName="DOI" ma:default="DOI: " ma:format="Dropdown" ma:internalName="DOI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8d14a-6ee5-4069-bed7-faac44f3981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af9ed7-be5f-4e74-9a12-86f30f8d27c5}" ma:internalName="TaxCatchAll" ma:showField="CatchAllData" ma:web="8428d14a-6ee5-4069-bed7-faac44f39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F163D-97A0-46B9-B243-E5C1AFDBD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97E66-74F1-4B76-8121-218992FDD6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CDF141-2FFB-40C9-92EB-4B855847DF08}">
  <ds:schemaRefs>
    <ds:schemaRef ds:uri="http://schemas.microsoft.com/office/2006/metadata/properties"/>
    <ds:schemaRef ds:uri="http://schemas.microsoft.com/office/infopath/2007/PartnerControls"/>
    <ds:schemaRef ds:uri="8428d14a-6ee5-4069-bed7-faac44f3981b"/>
    <ds:schemaRef ds:uri="5cac1967-dd4a-4e16-9d32-af0b3f9f0fa5"/>
  </ds:schemaRefs>
</ds:datastoreItem>
</file>

<file path=customXml/itemProps4.xml><?xml version="1.0" encoding="utf-8"?>
<ds:datastoreItem xmlns:ds="http://schemas.openxmlformats.org/officeDocument/2006/customXml" ds:itemID="{60933A18-7C23-4B2F-A230-8D2F47DF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c1967-dd4a-4e16-9d32-af0b3f9f0fa5"/>
    <ds:schemaRef ds:uri="8428d14a-6ee5-4069-bed7-faac44f39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2467</Words>
  <Characters>16610</Characters>
  <Application>Microsoft Office Word</Application>
  <DocSecurity>0</DocSecurity>
  <Lines>395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Jain</dc:creator>
  <cp:lastModifiedBy>Paulo Leocadio</cp:lastModifiedBy>
  <cp:revision>447</cp:revision>
  <dcterms:created xsi:type="dcterms:W3CDTF">2024-06-07T15:18:00Z</dcterms:created>
  <dcterms:modified xsi:type="dcterms:W3CDTF">2025-03-25T18:23:00Z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0x01010054F1E418B02FC74BAFB00F06785E7191</vt:lpwstr>
  </property>
  <property fmtid="{D5CDD505-2E9C-101B-9397-08002B2CF9AE}" pid="4" name="GrammarlyDocumentId">
    <vt:lpwstr>480402c1038a0164b1f729df64100edfd6903d8b4f301de7cd15b9fa3f642f92</vt:lpwstr>
  </property>
  <property fmtid="{D5CDD505-2E9C-101B-9397-08002B2CF9AE}" pid="5" name="MediaServiceImageTags">
    <vt:lpwstr/>
  </property>
  <property fmtid="{D5CDD505-2E9C-101B-9397-08002B2CF9AE}" pid="6" name="Order">
    <vt:r8>1904400</vt:r8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