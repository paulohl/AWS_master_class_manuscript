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261E76E6" w:rsidR="00B72611" w:rsidRPr="00AE2994" w:rsidRDefault="00B72611" w:rsidP="00705691">
      <w:pPr>
        <w:pStyle w:val="ChapterTitleNumberBPBHEB"/>
      </w:pPr>
      <w:r w:rsidRPr="00160209">
        <w:rPr>
          <w:b w:val="0"/>
          <w:color w:val="2F5496" w:themeColor="accent1" w:themeShade="BF"/>
          <w:lang w:val="en-US"/>
        </w:rPr>
        <w:t xml:space="preserve">CHAPTER </w:t>
      </w:r>
      <w:r w:rsidR="008C1249" w:rsidRPr="00160209">
        <w:rPr>
          <w:b w:val="0"/>
          <w:color w:val="2F5496" w:themeColor="accent1" w:themeShade="BF"/>
          <w:lang w:val="en-US"/>
        </w:rPr>
        <w:t>7</w:t>
      </w:r>
    </w:p>
    <w:p w14:paraId="27B72D20" w14:textId="620AD687" w:rsidR="00B72611" w:rsidRPr="00EA4727" w:rsidDel="000979BF" w:rsidRDefault="00A412BE" w:rsidP="00705691">
      <w:pPr>
        <w:pStyle w:val="ChapterTitleBPBHEB"/>
        <w:rPr>
          <w:del w:id="2" w:author="Arya" w:date="2025-02-25T10:13:00Z" w16du:dateUtc="2025-02-25T04:43:00Z"/>
          <w:b/>
          <w:color w:val="2F5496" w:themeColor="accent1" w:themeShade="BF"/>
          <w:lang w:val="en-US"/>
        </w:rPr>
      </w:pPr>
      <w:r w:rsidRPr="00EA4727">
        <w:rPr>
          <w:b/>
          <w:color w:val="2F5496" w:themeColor="accent1" w:themeShade="BF"/>
          <w:lang w:val="en-US"/>
        </w:rPr>
        <w:t xml:space="preserve">Developer Tools </w:t>
      </w:r>
      <w:r w:rsidR="00703812" w:rsidRPr="00EA4727">
        <w:rPr>
          <w:b/>
          <w:color w:val="2F5496" w:themeColor="accent1" w:themeShade="BF"/>
          <w:lang w:val="en-US"/>
        </w:rPr>
        <w:t>and</w:t>
      </w:r>
      <w:r w:rsidRPr="00EA4727">
        <w:rPr>
          <w:b/>
          <w:color w:val="2F5496" w:themeColor="accent1" w:themeShade="BF"/>
          <w:lang w:val="en-US"/>
        </w:rPr>
        <w:t xml:space="preserve"> DevOps</w:t>
      </w:r>
      <w:r w:rsidR="00B72611" w:rsidRPr="00EA4727">
        <w:rPr>
          <w:b/>
          <w:color w:val="2F5496" w:themeColor="accent1" w:themeShade="BF"/>
          <w:lang w:val="en-US"/>
        </w:rPr>
        <w:t xml:space="preserve"> </w:t>
      </w:r>
    </w:p>
    <w:p w14:paraId="5C2BFA22" w14:textId="77777777" w:rsidR="00D169BC" w:rsidDel="000979BF" w:rsidRDefault="00D169BC" w:rsidP="00A54A29">
      <w:pPr>
        <w:keepNext/>
        <w:keepLines/>
        <w:spacing w:before="40" w:after="0"/>
        <w:outlineLvl w:val="1"/>
        <w:rPr>
          <w:del w:id="3" w:author="Arya" w:date="2025-02-25T10:13:00Z" w16du:dateUtc="2025-02-25T04:43:00Z"/>
          <w:rFonts w:eastAsiaTheme="majorEastAsia" w:cstheme="majorBidi"/>
          <w:sz w:val="36"/>
          <w:szCs w:val="26"/>
        </w:rPr>
      </w:pPr>
    </w:p>
    <w:p w14:paraId="7A6FB180" w14:textId="00CFC786" w:rsidR="00D169BC" w:rsidDel="005F4B4E" w:rsidRDefault="00A11537" w:rsidP="003C5BE3">
      <w:pPr>
        <w:pStyle w:val="NormalBPBHEB"/>
        <w:rPr>
          <w:del w:id="4" w:author="Arya" w:date="2025-02-25T09:58:00Z" w16du:dateUtc="2025-02-25T04:28:00Z"/>
        </w:rPr>
      </w:pPr>
      <w:del w:id="5" w:author="Arya" w:date="2025-02-25T09:58:00Z" w16du:dateUtc="2025-02-25T04:28:00Z">
        <w:r w:rsidRPr="00A11537" w:rsidDel="005F4B4E">
          <w:rPr>
            <w:shd w:val="clear" w:color="auto" w:fill="F5F5F5"/>
          </w:rPr>
          <w:delText>Cite as: Paulo H. Leocadio. AWS Master Class Chapter 07: Developer Tools and DevOps - Part 1. </w:delText>
        </w:r>
        <w:r w:rsidRPr="00A11537" w:rsidDel="005F4B4E">
          <w:rPr>
            <w:i/>
            <w:iCs/>
            <w:shd w:val="clear" w:color="auto" w:fill="F5F5F5"/>
          </w:rPr>
          <w:delText>Authorea.</w:delText>
        </w:r>
        <w:r w:rsidRPr="00A11537" w:rsidDel="005F4B4E">
          <w:rPr>
            <w:shd w:val="clear" w:color="auto" w:fill="F5F5F5"/>
          </w:rPr>
          <w:delText> January 13, 2025.</w:delText>
        </w:r>
        <w:r w:rsidRPr="00A11537" w:rsidDel="005F4B4E">
          <w:br/>
        </w:r>
        <w:r w:rsidRPr="00A11537" w:rsidDel="005F4B4E">
          <w:rPr>
            <w:sz w:val="21"/>
            <w:szCs w:val="21"/>
            <w:shd w:val="clear" w:color="auto" w:fill="F5F5F5"/>
          </w:rPr>
          <w:delText>DOI: </w:delText>
        </w:r>
        <w:r w:rsidDel="005F4B4E">
          <w:fldChar w:fldCharType="begin"/>
        </w:r>
        <w:r w:rsidDel="005F4B4E">
          <w:delInstrText>HYPERLINK "https://doi.org/10.22541/au.173679845.56069145/v1" \t "_blank"</w:delInstrText>
        </w:r>
        <w:r w:rsidDel="005F4B4E">
          <w:fldChar w:fldCharType="separate"/>
        </w:r>
        <w:r w:rsidRPr="00A11537" w:rsidDel="005F4B4E">
          <w:rPr>
            <w:color w:val="202020"/>
            <w:sz w:val="21"/>
            <w:szCs w:val="21"/>
            <w:u w:val="single"/>
            <w:shd w:val="clear" w:color="auto" w:fill="F5F5F5"/>
          </w:rPr>
          <w:delText>10.22541/au.173679845.56069145/v1</w:delText>
        </w:r>
        <w:r w:rsidDel="005F4B4E">
          <w:fldChar w:fldCharType="end"/>
        </w:r>
      </w:del>
    </w:p>
    <w:p w14:paraId="5FF7DD92" w14:textId="77777777" w:rsidR="00D169BC" w:rsidRDefault="00D169BC">
      <w:pPr>
        <w:pStyle w:val="ChapterTitleBPBHEB"/>
        <w:pPrChange w:id="6" w:author="Arya" w:date="2025-02-25T10:13:00Z" w16du:dateUtc="2025-02-25T04:43:00Z">
          <w:pPr>
            <w:pStyle w:val="NormalBPBHEB"/>
          </w:pPr>
        </w:pPrChange>
      </w:pPr>
    </w:p>
    <w:p w14:paraId="2FE2165E" w14:textId="403FC1D8" w:rsidR="003D5B30" w:rsidRPr="008679AC" w:rsidRDefault="003D5B30">
      <w:pPr>
        <w:pStyle w:val="Heading1BPBHEB"/>
        <w:pPrChange w:id="7" w:author="Arya" w:date="2025-02-25T10:13:00Z" w16du:dateUtc="2025-02-25T04:43:00Z">
          <w:pPr>
            <w:keepNext/>
            <w:keepLines/>
            <w:spacing w:before="400" w:after="0" w:line="276" w:lineRule="auto"/>
            <w:outlineLvl w:val="0"/>
          </w:pPr>
        </w:pPrChange>
      </w:pPr>
      <w:commentRangeStart w:id="8"/>
      <w:commentRangeStart w:id="9"/>
      <w:r w:rsidRPr="008679AC">
        <w:t>Introduction</w:t>
      </w:r>
      <w:commentRangeEnd w:id="8"/>
      <w:r w:rsidR="00703812" w:rsidRPr="008679AC">
        <w:commentReference w:id="8"/>
      </w:r>
      <w:commentRangeEnd w:id="9"/>
      <w:r w:rsidR="009E7A45" w:rsidRPr="008679AC">
        <w:commentReference w:id="9"/>
      </w:r>
    </w:p>
    <w:p w14:paraId="77A2490A" w14:textId="0B6066B1" w:rsidR="0086160A" w:rsidRPr="0086160A" w:rsidRDefault="005F4B4E">
      <w:pPr>
        <w:pStyle w:val="NormalBPBHEB"/>
        <w:pPrChange w:id="10" w:author="Arya" w:date="2025-02-25T10:13:00Z" w16du:dateUtc="2025-02-25T04:43:00Z">
          <w:pPr>
            <w:pBdr>
              <w:top w:val="nil"/>
              <w:left w:val="nil"/>
              <w:bottom w:val="nil"/>
              <w:right w:val="nil"/>
              <w:between w:val="nil"/>
            </w:pBdr>
            <w:shd w:val="clear" w:color="auto" w:fill="FFFFFF"/>
            <w:spacing w:before="120" w:after="100" w:line="276" w:lineRule="auto"/>
            <w:jc w:val="both"/>
          </w:pPr>
        </w:pPrChange>
      </w:pPr>
      <w:ins w:id="11" w:author="Arya" w:date="2025-02-25T09:58:00Z" w16du:dateUtc="2025-02-25T04:28:00Z">
        <w:r>
          <w:t>This c</w:t>
        </w:r>
      </w:ins>
      <w:del w:id="12" w:author="Arya" w:date="2025-02-25T09:58:00Z" w16du:dateUtc="2025-02-25T04:28:00Z">
        <w:r w:rsidR="0086160A" w:rsidRPr="0086160A" w:rsidDel="005F4B4E">
          <w:delText>C</w:delText>
        </w:r>
      </w:del>
      <w:r w:rsidR="0086160A" w:rsidRPr="0086160A">
        <w:t>hapter</w:t>
      </w:r>
      <w:del w:id="13" w:author="Arya" w:date="2025-02-25T09:58:00Z" w16du:dateUtc="2025-02-25T04:28:00Z">
        <w:r w:rsidR="0086160A" w:rsidRPr="0086160A" w:rsidDel="005F4B4E">
          <w:delText xml:space="preserve"> 7</w:delText>
        </w:r>
      </w:del>
      <w:r w:rsidR="0086160A" w:rsidRPr="0086160A">
        <w:t xml:space="preserve"> explores the modern software development practices within cloud environments, focusing on a wide range of tools, methodologies, and best practices crucial for efficient and scalable application deployment. The landscape of software development has evolved with the emergence of cloud computing, leading to a shift toward agility, scalability, and automation. This chapter examines the foundational principles and advanced techniques employed by developers to </w:t>
      </w:r>
      <w:r w:rsidR="004264C3" w:rsidRPr="0086160A">
        <w:t>use</w:t>
      </w:r>
      <w:r w:rsidR="0086160A" w:rsidRPr="0086160A">
        <w:t xml:space="preserve"> cloud-native services.</w:t>
      </w:r>
    </w:p>
    <w:p w14:paraId="27D90F8D" w14:textId="77777777" w:rsidR="0086160A" w:rsidRPr="0086160A" w:rsidRDefault="0086160A">
      <w:pPr>
        <w:pStyle w:val="NormalBPBHEB"/>
        <w:pPrChange w:id="14" w:author="Arya" w:date="2025-02-25T10:13:00Z" w16du:dateUtc="2025-02-25T04:43:00Z">
          <w:pPr>
            <w:pBdr>
              <w:top w:val="nil"/>
              <w:left w:val="nil"/>
              <w:bottom w:val="nil"/>
              <w:right w:val="nil"/>
              <w:between w:val="nil"/>
            </w:pBdr>
            <w:shd w:val="clear" w:color="auto" w:fill="FFFFFF"/>
            <w:spacing w:before="120" w:after="100" w:line="276" w:lineRule="auto"/>
            <w:jc w:val="both"/>
          </w:pPr>
        </w:pPrChange>
      </w:pPr>
      <w:r w:rsidRPr="0086160A">
        <w:t xml:space="preserve">Software development in contemporary environments requires a robust framework that integrates coding, testing, deployment, and management processes seamlessly. With the rise of cloud platforms like </w:t>
      </w:r>
      <w:r w:rsidRPr="00B8325B">
        <w:rPr>
          <w:b/>
          <w:bCs/>
          <w:rPrChange w:id="15" w:author="Arya" w:date="2025-02-25T10:02:00Z" w16du:dateUtc="2025-02-25T04:32:00Z">
            <w:rPr/>
          </w:rPrChange>
        </w:rPr>
        <w:t>Amazon Web Services</w:t>
      </w:r>
      <w:r w:rsidRPr="0086160A">
        <w:t xml:space="preserve"> (</w:t>
      </w:r>
      <w:r w:rsidRPr="00B8325B">
        <w:rPr>
          <w:b/>
          <w:bCs/>
          <w:rPrChange w:id="16" w:author="Arya" w:date="2025-02-25T10:02:00Z" w16du:dateUtc="2025-02-25T04:32:00Z">
            <w:rPr/>
          </w:rPrChange>
        </w:rPr>
        <w:t>AWS</w:t>
      </w:r>
      <w:r w:rsidRPr="0086160A">
        <w:t xml:space="preserve">), developers now have access to a wide array of services and tools that streamline the entire </w:t>
      </w:r>
      <w:r w:rsidRPr="00B8325B">
        <w:rPr>
          <w:b/>
          <w:bCs/>
          <w:rPrChange w:id="17" w:author="Arya" w:date="2025-02-25T10:02:00Z" w16du:dateUtc="2025-02-25T04:32:00Z">
            <w:rPr/>
          </w:rPrChange>
        </w:rPr>
        <w:t>software development lifecycle</w:t>
      </w:r>
      <w:r w:rsidRPr="0086160A">
        <w:t xml:space="preserve"> (</w:t>
      </w:r>
      <w:r w:rsidRPr="00B8325B">
        <w:rPr>
          <w:b/>
          <w:bCs/>
          <w:rPrChange w:id="18" w:author="Arya" w:date="2025-02-25T10:02:00Z" w16du:dateUtc="2025-02-25T04:32:00Z">
            <w:rPr/>
          </w:rPrChange>
        </w:rPr>
        <w:t>SDLC</w:t>
      </w:r>
      <w:r w:rsidRPr="0086160A">
        <w:t>). From collaborative coding environments to automated CI/CD pipelines and secure deployment strategies to advanced monitoring and analytics, this chapter discusses how these components contribute to operational excellence and rapid application delivery.</w:t>
      </w:r>
    </w:p>
    <w:p w14:paraId="4D366512" w14:textId="4856FA96" w:rsidR="0086160A" w:rsidRPr="0086160A" w:rsidRDefault="0086160A" w:rsidP="004A0A19">
      <w:pPr>
        <w:pStyle w:val="NormalBPBHEB"/>
      </w:pPr>
      <w:r w:rsidRPr="0086160A">
        <w:t xml:space="preserve">The chapter begins by examining serverless computing, which has redefined application architecture by removing infrastructure management tasks and allowing developers to focus solely on coding. Research articles and industry reports highlight the substantial effect of serverless computing on productivity and operational efficiency </w:t>
      </w:r>
      <w:sdt>
        <w:sdtPr>
          <w:id w:val="-220831356"/>
          <w:citation/>
        </w:sdtPr>
        <w:sdtContent>
          <w:r w:rsidR="00CA674C">
            <w:fldChar w:fldCharType="begin"/>
          </w:r>
          <w:r w:rsidR="00CA674C">
            <w:instrText xml:space="preserve"> CITATION garcia2019a \l 1033 </w:instrText>
          </w:r>
          <w:r w:rsidR="00CA674C">
            <w:fldChar w:fldCharType="separate"/>
          </w:r>
          <w:r w:rsidR="0062497A" w:rsidRPr="0062497A">
            <w:rPr>
              <w:noProof/>
            </w:rPr>
            <w:t>[1]</w:t>
          </w:r>
          <w:r w:rsidR="00CA674C">
            <w:fldChar w:fldCharType="end"/>
          </w:r>
        </w:sdtContent>
      </w:sdt>
      <w:r w:rsidRPr="0086160A">
        <w:t xml:space="preserve">. The discussion then extends to </w:t>
      </w:r>
      <w:r w:rsidRPr="001026FD">
        <w:rPr>
          <w:b/>
          <w:bCs/>
          <w:rPrChange w:id="19" w:author="Arya" w:date="2025-02-25T10:04:00Z" w16du:dateUtc="2025-02-25T04:34:00Z">
            <w:rPr/>
          </w:rPrChange>
        </w:rPr>
        <w:t>Integrated Development Environments</w:t>
      </w:r>
      <w:r w:rsidRPr="0086160A">
        <w:t xml:space="preserve"> (</w:t>
      </w:r>
      <w:r w:rsidRPr="001026FD">
        <w:rPr>
          <w:b/>
          <w:bCs/>
          <w:rPrChange w:id="20" w:author="Arya" w:date="2025-02-25T10:04:00Z" w16du:dateUtc="2025-02-25T04:34:00Z">
            <w:rPr/>
          </w:rPrChange>
        </w:rPr>
        <w:t>IDEs</w:t>
      </w:r>
      <w:r w:rsidRPr="0086160A">
        <w:t xml:space="preserve">), which enhance developer productivity with features such as code completion, debugging tools, and collaborative capabilities </w:t>
      </w:r>
      <w:sdt>
        <w:sdtPr>
          <w:id w:val="1076478816"/>
          <w:citation/>
        </w:sdtPr>
        <w:sdtContent>
          <w:r w:rsidR="008601FF">
            <w:fldChar w:fldCharType="begin"/>
          </w:r>
          <w:r w:rsidR="008601FF">
            <w:instrText xml:space="preserve"> CITATION smith2018a \l 1033 </w:instrText>
          </w:r>
          <w:r w:rsidR="008601FF">
            <w:fldChar w:fldCharType="separate"/>
          </w:r>
          <w:r w:rsidR="0062497A" w:rsidRPr="0062497A">
            <w:rPr>
              <w:noProof/>
            </w:rPr>
            <w:t>[2]</w:t>
          </w:r>
          <w:r w:rsidR="008601FF">
            <w:fldChar w:fldCharType="end"/>
          </w:r>
        </w:sdtContent>
      </w:sdt>
      <w:r w:rsidRPr="0086160A">
        <w:t xml:space="preserve">, </w:t>
      </w:r>
      <w:sdt>
        <w:sdtPr>
          <w:id w:val="1124507521"/>
          <w:citation/>
        </w:sdtPr>
        <w:sdtContent>
          <w:r w:rsidR="00A86C3A">
            <w:fldChar w:fldCharType="begin"/>
          </w:r>
          <w:r w:rsidR="00A86C3A">
            <w:instrText xml:space="preserve"> CITATION davis2020a \l 1033 </w:instrText>
          </w:r>
          <w:r w:rsidR="00A86C3A">
            <w:fldChar w:fldCharType="separate"/>
          </w:r>
          <w:r w:rsidR="0062497A" w:rsidRPr="0062497A">
            <w:rPr>
              <w:noProof/>
            </w:rPr>
            <w:t>[3]</w:t>
          </w:r>
          <w:r w:rsidR="00A86C3A">
            <w:fldChar w:fldCharType="end"/>
          </w:r>
        </w:sdtContent>
      </w:sdt>
      <w:r w:rsidRPr="0086160A">
        <w:t>.</w:t>
      </w:r>
    </w:p>
    <w:p w14:paraId="3AD03D01" w14:textId="3AEF7AB2" w:rsidR="0086160A" w:rsidRPr="0086160A" w:rsidRDefault="0086160A" w:rsidP="004A0A19">
      <w:pPr>
        <w:pStyle w:val="NormalBPBHEB"/>
      </w:pPr>
      <w:r w:rsidRPr="0086160A">
        <w:t xml:space="preserve">The chapter also addresses the integration of </w:t>
      </w:r>
      <w:del w:id="21" w:author="Arya" w:date="2025-02-25T10:05:00Z" w16du:dateUtc="2025-02-25T04:35:00Z">
        <w:r w:rsidRPr="0086160A" w:rsidDel="001026FD">
          <w:delText>ma</w:delText>
        </w:r>
      </w:del>
      <w:del w:id="22" w:author="Arya" w:date="2025-02-25T10:04:00Z" w16du:dateUtc="2025-02-25T04:34:00Z">
        <w:r w:rsidRPr="0086160A" w:rsidDel="001026FD">
          <w:delText>chine learning (</w:delText>
        </w:r>
      </w:del>
      <w:r w:rsidRPr="0086160A">
        <w:t>ML</w:t>
      </w:r>
      <w:del w:id="23" w:author="Arya" w:date="2025-02-25T10:05:00Z" w16du:dateUtc="2025-02-25T04:35:00Z">
        <w:r w:rsidRPr="0086160A" w:rsidDel="001026FD">
          <w:delText>)</w:delText>
        </w:r>
      </w:del>
      <w:r w:rsidRPr="0086160A">
        <w:t xml:space="preserve"> algorithms in software development, especially in improving code quality and automating code reviews</w:t>
      </w:r>
      <w:sdt>
        <w:sdtPr>
          <w:id w:val="-1251111882"/>
          <w:citation/>
        </w:sdtPr>
        <w:sdtContent>
          <w:r w:rsidR="001D6C06">
            <w:fldChar w:fldCharType="begin"/>
          </w:r>
          <w:r w:rsidR="001D6C06">
            <w:instrText xml:space="preserve"> CITATION jackson2020a \l 1033 </w:instrText>
          </w:r>
          <w:r w:rsidR="001D6C06">
            <w:fldChar w:fldCharType="separate"/>
          </w:r>
          <w:r w:rsidR="0062497A">
            <w:rPr>
              <w:noProof/>
            </w:rPr>
            <w:t xml:space="preserve"> </w:t>
          </w:r>
          <w:r w:rsidR="0062497A" w:rsidRPr="0062497A">
            <w:rPr>
              <w:noProof/>
            </w:rPr>
            <w:t>[4]</w:t>
          </w:r>
          <w:r w:rsidR="001D6C06">
            <w:fldChar w:fldCharType="end"/>
          </w:r>
        </w:sdtContent>
      </w:sdt>
      <w:r w:rsidRPr="0086160A">
        <w:t xml:space="preserve">, </w:t>
      </w:r>
      <w:sdt>
        <w:sdtPr>
          <w:id w:val="1524127402"/>
          <w:citation/>
        </w:sdtPr>
        <w:sdtContent>
          <w:r w:rsidR="00B96822">
            <w:fldChar w:fldCharType="begin"/>
          </w:r>
          <w:r w:rsidR="00B96822">
            <w:instrText xml:space="preserve"> CITATION Ama22 \l 1033 </w:instrText>
          </w:r>
          <w:r w:rsidR="00B96822">
            <w:fldChar w:fldCharType="separate"/>
          </w:r>
          <w:r w:rsidR="0062497A" w:rsidRPr="0062497A">
            <w:rPr>
              <w:noProof/>
            </w:rPr>
            <w:t>[5]</w:t>
          </w:r>
          <w:r w:rsidR="00B96822">
            <w:fldChar w:fldCharType="end"/>
          </w:r>
        </w:sdtContent>
      </w:sdt>
      <w:r w:rsidRPr="0086160A">
        <w:t xml:space="preserve">, </w:t>
      </w:r>
      <w:sdt>
        <w:sdtPr>
          <w:id w:val="1752618280"/>
          <w:citation/>
        </w:sdtPr>
        <w:sdtContent>
          <w:r w:rsidR="008C1EFB">
            <w:fldChar w:fldCharType="begin"/>
          </w:r>
          <w:r w:rsidR="008C1EFB">
            <w:instrText xml:space="preserve"> CITATION williams2019a \l 1033 </w:instrText>
          </w:r>
          <w:r w:rsidR="008C1EFB">
            <w:fldChar w:fldCharType="separate"/>
          </w:r>
          <w:r w:rsidR="0062497A" w:rsidRPr="0062497A">
            <w:rPr>
              <w:noProof/>
            </w:rPr>
            <w:t>[6]</w:t>
          </w:r>
          <w:r w:rsidR="008C1EFB">
            <w:fldChar w:fldCharType="end"/>
          </w:r>
        </w:sdtContent>
      </w:sdt>
      <w:r w:rsidRPr="0086160A">
        <w:t xml:space="preserve">. These innovations not only </w:t>
      </w:r>
      <w:r w:rsidR="004264C3" w:rsidRPr="0086160A">
        <w:t>improve</w:t>
      </w:r>
      <w:r w:rsidRPr="0086160A">
        <w:t xml:space="preserve"> software performance but also enhance the accuracy and speed of deployment processes. Additionally, this chapter covers how artifact management tools enable seamless version control and dependency management within DevOps workflows </w:t>
      </w:r>
      <w:sdt>
        <w:sdtPr>
          <w:id w:val="-1053616366"/>
          <w:citation/>
        </w:sdtPr>
        <w:sdtContent>
          <w:r w:rsidR="008C1EFB">
            <w:fldChar w:fldCharType="begin"/>
          </w:r>
          <w:r w:rsidR="008C1EFB">
            <w:instrText xml:space="preserve"> CITATION documentation2023e \l 1033 </w:instrText>
          </w:r>
          <w:r w:rsidR="008C1EFB">
            <w:fldChar w:fldCharType="separate"/>
          </w:r>
          <w:r w:rsidR="0062497A" w:rsidRPr="0062497A">
            <w:rPr>
              <w:noProof/>
            </w:rPr>
            <w:t>[7]</w:t>
          </w:r>
          <w:r w:rsidR="008C1EFB">
            <w:fldChar w:fldCharType="end"/>
          </w:r>
        </w:sdtContent>
      </w:sdt>
      <w:r w:rsidRPr="0086160A">
        <w:t xml:space="preserve">, </w:t>
      </w:r>
      <w:sdt>
        <w:sdtPr>
          <w:id w:val="1714160693"/>
          <w:citation/>
        </w:sdtPr>
        <w:sdtContent>
          <w:r w:rsidR="00A37E88">
            <w:fldChar w:fldCharType="begin"/>
          </w:r>
          <w:r w:rsidR="00A37E88">
            <w:instrText xml:space="preserve"> CITATION brown2022a \l 1033 </w:instrText>
          </w:r>
          <w:r w:rsidR="00A37E88">
            <w:fldChar w:fldCharType="separate"/>
          </w:r>
          <w:r w:rsidR="0062497A" w:rsidRPr="0062497A">
            <w:rPr>
              <w:noProof/>
            </w:rPr>
            <w:t>[8]</w:t>
          </w:r>
          <w:r w:rsidR="00A37E88">
            <w:fldChar w:fldCharType="end"/>
          </w:r>
        </w:sdtContent>
      </w:sdt>
      <w:r w:rsidRPr="0086160A">
        <w:t>.</w:t>
      </w:r>
    </w:p>
    <w:p w14:paraId="61C1248E" w14:textId="57E31C0E" w:rsidR="0086160A" w:rsidRPr="0086160A" w:rsidRDefault="0086160A" w:rsidP="004A0A19">
      <w:pPr>
        <w:pStyle w:val="NormalBPBHEB"/>
      </w:pPr>
      <w:r w:rsidRPr="0086160A">
        <w:lastRenderedPageBreak/>
        <w:t xml:space="preserve">In parallel, the chapter explores continuous integration (CI) and continuous deployment (CD) practices, demonstrating how AWS services like </w:t>
      </w:r>
      <w:proofErr w:type="spellStart"/>
      <w:r w:rsidRPr="0086160A">
        <w:t>CodeBuild</w:t>
      </w:r>
      <w:proofErr w:type="spellEnd"/>
      <w:r w:rsidRPr="0086160A">
        <w:t xml:space="preserve">, </w:t>
      </w:r>
      <w:proofErr w:type="spellStart"/>
      <w:r w:rsidRPr="0086160A">
        <w:t>CodeCommit</w:t>
      </w:r>
      <w:proofErr w:type="spellEnd"/>
      <w:r w:rsidRPr="0086160A">
        <w:t xml:space="preserve">, and </w:t>
      </w:r>
      <w:proofErr w:type="spellStart"/>
      <w:r w:rsidRPr="0086160A">
        <w:t>CodePipeline</w:t>
      </w:r>
      <w:proofErr w:type="spellEnd"/>
      <w:r w:rsidRPr="0086160A">
        <w:t xml:space="preserve"> automate building, testing, and deployment tasks </w:t>
      </w:r>
      <w:sdt>
        <w:sdtPr>
          <w:id w:val="731972935"/>
          <w:citation/>
        </w:sdtPr>
        <w:sdtContent>
          <w:r w:rsidR="00CA3722">
            <w:fldChar w:fldCharType="begin"/>
          </w:r>
          <w:r w:rsidR="00CA3722">
            <w:instrText xml:space="preserve"> CITATION unknown2023a \l 1033 </w:instrText>
          </w:r>
          <w:r w:rsidR="00CA3722">
            <w:fldChar w:fldCharType="separate"/>
          </w:r>
          <w:r w:rsidR="0062497A" w:rsidRPr="0062497A">
            <w:rPr>
              <w:noProof/>
            </w:rPr>
            <w:t>[9]</w:t>
          </w:r>
          <w:r w:rsidR="00CA3722">
            <w:fldChar w:fldCharType="end"/>
          </w:r>
        </w:sdtContent>
      </w:sdt>
      <w:r w:rsidRPr="0086160A">
        <w:t xml:space="preserve">, </w:t>
      </w:r>
      <w:sdt>
        <w:sdtPr>
          <w:id w:val="554821931"/>
          <w:citation/>
        </w:sdtPr>
        <w:sdtContent>
          <w:r w:rsidR="008648AF">
            <w:fldChar w:fldCharType="begin"/>
          </w:r>
          <w:r w:rsidR="008648AF">
            <w:instrText xml:space="preserve"> CITATION brown2020a \l 1033 </w:instrText>
          </w:r>
          <w:r w:rsidR="008648AF">
            <w:fldChar w:fldCharType="separate"/>
          </w:r>
          <w:r w:rsidR="0062497A" w:rsidRPr="0062497A">
            <w:rPr>
              <w:noProof/>
            </w:rPr>
            <w:t>[10]</w:t>
          </w:r>
          <w:r w:rsidR="008648AF">
            <w:fldChar w:fldCharType="end"/>
          </w:r>
        </w:sdtContent>
      </w:sdt>
      <w:r w:rsidRPr="0086160A">
        <w:t xml:space="preserve">, </w:t>
      </w:r>
      <w:sdt>
        <w:sdtPr>
          <w:id w:val="-1644874925"/>
          <w:citation/>
        </w:sdtPr>
        <w:sdtContent>
          <w:r w:rsidR="00A63F94">
            <w:fldChar w:fldCharType="begin"/>
          </w:r>
          <w:r w:rsidR="00A63F94">
            <w:instrText xml:space="preserve"> CITATION jones2019b \l 1033 </w:instrText>
          </w:r>
          <w:r w:rsidR="00A63F94">
            <w:fldChar w:fldCharType="separate"/>
          </w:r>
          <w:r w:rsidR="0062497A" w:rsidRPr="0062497A">
            <w:rPr>
              <w:noProof/>
            </w:rPr>
            <w:t>[11]</w:t>
          </w:r>
          <w:r w:rsidR="00A63F94">
            <w:fldChar w:fldCharType="end"/>
          </w:r>
        </w:sdtContent>
      </w:sdt>
      <w:r w:rsidRPr="0086160A">
        <w:t xml:space="preserve">. The section also highlights </w:t>
      </w:r>
      <w:proofErr w:type="gramStart"/>
      <w:r w:rsidRPr="0086160A">
        <w:t>best</w:t>
      </w:r>
      <w:proofErr w:type="gramEnd"/>
      <w:r w:rsidRPr="0086160A">
        <w:t xml:space="preserve"> practices for secure CI/CD pipelines, emphasizing the importance of strong security measures in cloud environments </w:t>
      </w:r>
      <w:sdt>
        <w:sdtPr>
          <w:id w:val="1819227914"/>
          <w:citation/>
        </w:sdtPr>
        <w:sdtContent>
          <w:r w:rsidR="0087420B">
            <w:fldChar w:fldCharType="begin"/>
          </w:r>
          <w:r w:rsidR="0087420B">
            <w:instrText xml:space="preserve"> CITATION services2023b \l 1033 </w:instrText>
          </w:r>
          <w:r w:rsidR="0087420B">
            <w:fldChar w:fldCharType="separate"/>
          </w:r>
          <w:r w:rsidR="0062497A" w:rsidRPr="0062497A">
            <w:rPr>
              <w:noProof/>
            </w:rPr>
            <w:t>[12]</w:t>
          </w:r>
          <w:r w:rsidR="0087420B">
            <w:fldChar w:fldCharType="end"/>
          </w:r>
        </w:sdtContent>
      </w:sdt>
      <w:r w:rsidRPr="0086160A">
        <w:t>.</w:t>
      </w:r>
    </w:p>
    <w:p w14:paraId="49A44995" w14:textId="52226C70" w:rsidR="0086160A" w:rsidRPr="0086160A" w:rsidRDefault="0086160A" w:rsidP="004A0A19">
      <w:pPr>
        <w:pStyle w:val="NormalBPBHEB"/>
      </w:pPr>
      <w:r w:rsidRPr="0086160A">
        <w:t>Next, the discussion focuses on advanced deployment strategies and orchestration techniques, exploring how infrastructure as code (</w:t>
      </w:r>
      <w:proofErr w:type="spellStart"/>
      <w:r w:rsidRPr="0086160A">
        <w:t>IaC</w:t>
      </w:r>
      <w:proofErr w:type="spellEnd"/>
      <w:r w:rsidRPr="0086160A">
        <w:t xml:space="preserve">) contributes to the programmatic provisioning and management of cloud resources </w:t>
      </w:r>
      <w:sdt>
        <w:sdtPr>
          <w:id w:val="-1260363954"/>
          <w:citation/>
        </w:sdtPr>
        <w:sdtContent>
          <w:r w:rsidR="007926EA">
            <w:fldChar w:fldCharType="begin"/>
          </w:r>
          <w:r w:rsidR="007926EA">
            <w:instrText xml:space="preserve"> CITATION documentation2023b \l 1033 </w:instrText>
          </w:r>
          <w:r w:rsidR="007926EA">
            <w:fldChar w:fldCharType="separate"/>
          </w:r>
          <w:r w:rsidR="0062497A" w:rsidRPr="0062497A">
            <w:rPr>
              <w:noProof/>
            </w:rPr>
            <w:t>[13]</w:t>
          </w:r>
          <w:r w:rsidR="007926EA">
            <w:fldChar w:fldCharType="end"/>
          </w:r>
        </w:sdtContent>
      </w:sdt>
      <w:r w:rsidRPr="0086160A">
        <w:t xml:space="preserve">, </w:t>
      </w:r>
      <w:sdt>
        <w:sdtPr>
          <w:id w:val="698592284"/>
          <w:citation/>
        </w:sdtPr>
        <w:sdtContent>
          <w:r w:rsidR="007926EA">
            <w:fldChar w:fldCharType="begin"/>
          </w:r>
          <w:r w:rsidR="007926EA">
            <w:instrText xml:space="preserve"> CITATION documentation2023c \l 1033 </w:instrText>
          </w:r>
          <w:r w:rsidR="007926EA">
            <w:fldChar w:fldCharType="separate"/>
          </w:r>
          <w:r w:rsidR="0062497A" w:rsidRPr="0062497A">
            <w:rPr>
              <w:noProof/>
            </w:rPr>
            <w:t>[14]</w:t>
          </w:r>
          <w:r w:rsidR="007926EA">
            <w:fldChar w:fldCharType="end"/>
          </w:r>
        </w:sdtContent>
      </w:sdt>
      <w:r w:rsidRPr="0086160A">
        <w:t xml:space="preserve">. Tools like AWS CloudFormation and AWS Cloud Control API are examined for their role in achieving scalability and consistency </w:t>
      </w:r>
      <w:sdt>
        <w:sdtPr>
          <w:id w:val="-1467815606"/>
          <w:citation/>
        </w:sdtPr>
        <w:sdtContent>
          <w:r w:rsidR="00245B62">
            <w:fldChar w:fldCharType="begin"/>
          </w:r>
          <w:r w:rsidR="00245B62">
            <w:instrText xml:space="preserve"> CITATION turner2019a \l 1033 </w:instrText>
          </w:r>
          <w:r w:rsidR="00245B62">
            <w:fldChar w:fldCharType="separate"/>
          </w:r>
          <w:r w:rsidR="0062497A" w:rsidRPr="0062497A">
            <w:rPr>
              <w:noProof/>
            </w:rPr>
            <w:t>[15]</w:t>
          </w:r>
          <w:r w:rsidR="00245B62">
            <w:fldChar w:fldCharType="end"/>
          </w:r>
        </w:sdtContent>
      </w:sdt>
      <w:r w:rsidRPr="0086160A">
        <w:t xml:space="preserve">, </w:t>
      </w:r>
      <w:sdt>
        <w:sdtPr>
          <w:id w:val="-886872793"/>
          <w:citation/>
        </w:sdtPr>
        <w:sdtContent>
          <w:r w:rsidR="00B025B8">
            <w:fldChar w:fldCharType="begin"/>
          </w:r>
          <w:r w:rsidR="00B025B8">
            <w:instrText xml:space="preserve"> CITATION johnson2019a \l 1033 </w:instrText>
          </w:r>
          <w:r w:rsidR="00B025B8">
            <w:fldChar w:fldCharType="separate"/>
          </w:r>
          <w:r w:rsidR="0062497A" w:rsidRPr="0062497A">
            <w:rPr>
              <w:noProof/>
            </w:rPr>
            <w:t>[16]</w:t>
          </w:r>
          <w:r w:rsidR="00B025B8">
            <w:fldChar w:fldCharType="end"/>
          </w:r>
        </w:sdtContent>
      </w:sdt>
      <w:r w:rsidRPr="0086160A">
        <w:t>.</w:t>
      </w:r>
    </w:p>
    <w:p w14:paraId="3EA7A57B" w14:textId="7BA2A198" w:rsidR="0086160A" w:rsidRPr="0086160A" w:rsidRDefault="0086160A" w:rsidP="004A0A19">
      <w:pPr>
        <w:pStyle w:val="NormalBPBHEB"/>
      </w:pPr>
      <w:r w:rsidRPr="0086160A">
        <w:t xml:space="preserve">The chapter concludes with emerging trends such as chaos engineering and resilience testing, which help fortify cloud-native applications against potential disruptions </w:t>
      </w:r>
      <w:sdt>
        <w:sdtPr>
          <w:id w:val="2011567685"/>
          <w:citation/>
        </w:sdtPr>
        <w:sdtContent>
          <w:r w:rsidR="00822AB2">
            <w:fldChar w:fldCharType="begin"/>
          </w:r>
          <w:r w:rsidR="00822AB2">
            <w:instrText xml:space="preserve"> CITATION jones2020b \l 1033 </w:instrText>
          </w:r>
          <w:r w:rsidR="00822AB2">
            <w:fldChar w:fldCharType="separate"/>
          </w:r>
          <w:r w:rsidR="0062497A" w:rsidRPr="0062497A">
            <w:rPr>
              <w:noProof/>
            </w:rPr>
            <w:t>[17]</w:t>
          </w:r>
          <w:r w:rsidR="00822AB2">
            <w:fldChar w:fldCharType="end"/>
          </w:r>
        </w:sdtContent>
      </w:sdt>
      <w:r w:rsidRPr="0086160A">
        <w:t xml:space="preserve">, </w:t>
      </w:r>
      <w:sdt>
        <w:sdtPr>
          <w:id w:val="-1200316198"/>
          <w:citation/>
        </w:sdtPr>
        <w:sdtContent>
          <w:r w:rsidR="009C2808">
            <w:fldChar w:fldCharType="begin"/>
          </w:r>
          <w:r w:rsidR="009C2808">
            <w:instrText xml:space="preserve"> CITATION smith2018h \l 1033 </w:instrText>
          </w:r>
          <w:r w:rsidR="009C2808">
            <w:fldChar w:fldCharType="separate"/>
          </w:r>
          <w:r w:rsidR="0062497A" w:rsidRPr="0062497A">
            <w:rPr>
              <w:noProof/>
            </w:rPr>
            <w:t>[18]</w:t>
          </w:r>
          <w:r w:rsidR="009C2808">
            <w:fldChar w:fldCharType="end"/>
          </w:r>
        </w:sdtContent>
      </w:sdt>
      <w:r w:rsidRPr="0086160A">
        <w:t>. These testing methodologies ensure the reliability and fault tolerance of distributed systems deployed in the cloud.</w:t>
      </w:r>
    </w:p>
    <w:p w14:paraId="40843D0B" w14:textId="1624C3D3" w:rsidR="0086160A" w:rsidRPr="0086160A" w:rsidRDefault="0086160A" w:rsidP="004A0A19">
      <w:pPr>
        <w:pStyle w:val="NormalBPBHEB"/>
      </w:pPr>
      <w:r w:rsidRPr="0086160A">
        <w:t xml:space="preserve">Lastly, the chapter introduces </w:t>
      </w:r>
      <w:r w:rsidRPr="00D6420A">
        <w:rPr>
          <w:b/>
          <w:bCs/>
          <w:rPrChange w:id="24" w:author="Arya" w:date="2025-02-25T10:05:00Z" w16du:dateUtc="2025-02-25T04:35:00Z">
            <w:rPr/>
          </w:rPrChange>
        </w:rPr>
        <w:t>event-driven architectures</w:t>
      </w:r>
      <w:r w:rsidRPr="0086160A">
        <w:t xml:space="preserve"> (</w:t>
      </w:r>
      <w:r w:rsidRPr="00D6420A">
        <w:rPr>
          <w:b/>
          <w:bCs/>
          <w:rPrChange w:id="25" w:author="Arya" w:date="2025-02-25T10:05:00Z" w16du:dateUtc="2025-02-25T04:35:00Z">
            <w:rPr/>
          </w:rPrChange>
        </w:rPr>
        <w:t>EDA</w:t>
      </w:r>
      <w:r w:rsidRPr="0086160A">
        <w:t xml:space="preserve">) and their role in building scalable and responsive applications capable of handling dynamic workloads [63], [65]. AWS services like SNS and Step Functions facilitate microservice orchestration and enable seamless communication across distributed systems </w:t>
      </w:r>
      <w:sdt>
        <w:sdtPr>
          <w:id w:val="-1743865288"/>
          <w:citation/>
        </w:sdtPr>
        <w:sdtContent>
          <w:r w:rsidR="000B2994">
            <w:fldChar w:fldCharType="begin"/>
          </w:r>
          <w:r w:rsidR="000B2994">
            <w:instrText xml:space="preserve"> CITATION smith2018c \l 1033 </w:instrText>
          </w:r>
          <w:r w:rsidR="000B2994">
            <w:fldChar w:fldCharType="separate"/>
          </w:r>
          <w:r w:rsidR="0062497A" w:rsidRPr="0062497A">
            <w:rPr>
              <w:noProof/>
            </w:rPr>
            <w:t>[19]</w:t>
          </w:r>
          <w:r w:rsidR="000B2994">
            <w:fldChar w:fldCharType="end"/>
          </w:r>
        </w:sdtContent>
      </w:sdt>
      <w:r w:rsidRPr="0086160A">
        <w:t xml:space="preserve">, </w:t>
      </w:r>
      <w:sdt>
        <w:sdtPr>
          <w:id w:val="-1239946416"/>
          <w:citation/>
        </w:sdtPr>
        <w:sdtContent>
          <w:r w:rsidR="006E57F2">
            <w:fldChar w:fldCharType="begin"/>
          </w:r>
          <w:r w:rsidR="006E57F2">
            <w:instrText xml:space="preserve"> CITATION doe2020c \l 1033 </w:instrText>
          </w:r>
          <w:r w:rsidR="006E57F2">
            <w:fldChar w:fldCharType="separate"/>
          </w:r>
          <w:r w:rsidR="0062497A" w:rsidRPr="0062497A">
            <w:rPr>
              <w:noProof/>
            </w:rPr>
            <w:t>[20]</w:t>
          </w:r>
          <w:r w:rsidR="006E57F2">
            <w:fldChar w:fldCharType="end"/>
          </w:r>
        </w:sdtContent>
      </w:sdt>
      <w:r w:rsidRPr="0086160A">
        <w:t>.</w:t>
      </w:r>
    </w:p>
    <w:p w14:paraId="640515F2" w14:textId="253816FA" w:rsidR="0086160A" w:rsidRPr="0086160A" w:rsidRDefault="0086160A" w:rsidP="004A0A19">
      <w:pPr>
        <w:pStyle w:val="NormalBPBHEB"/>
      </w:pPr>
      <w:del w:id="26" w:author="Arya" w:date="2025-02-25T10:05:00Z" w16du:dateUtc="2025-02-25T04:35:00Z">
        <w:r w:rsidRPr="0086160A" w:rsidDel="00D6420A">
          <w:delText xml:space="preserve">In summary, Chapter 7 </w:delText>
        </w:r>
      </w:del>
      <w:r w:rsidRPr="0086160A">
        <w:t xml:space="preserve">provides a comprehensive overview of the tools, techniques, and strategies essential for modern software development in cloud environments. By </w:t>
      </w:r>
      <w:r w:rsidR="004264C3" w:rsidRPr="0086160A">
        <w:t>using</w:t>
      </w:r>
      <w:r w:rsidRPr="0086160A">
        <w:t xml:space="preserve"> AWS services and industry best practices, developers can navigate complexities, streamline workflows, and accelerate innovation, while ensuring robust security and scalability standards.</w:t>
      </w:r>
    </w:p>
    <w:p w14:paraId="3227C4C0" w14:textId="77777777" w:rsidR="0086160A" w:rsidRPr="0086160A" w:rsidRDefault="0086160A" w:rsidP="00170A44">
      <w:pPr>
        <w:pStyle w:val="Heading2"/>
      </w:pPr>
      <w:r w:rsidRPr="0086160A">
        <w:t>Structure</w:t>
      </w:r>
    </w:p>
    <w:p w14:paraId="3AB3B971" w14:textId="77777777" w:rsidR="0086160A" w:rsidRPr="0086160A" w:rsidRDefault="0086160A" w:rsidP="004A0A19">
      <w:pPr>
        <w:pStyle w:val="NormalBPBHEB"/>
      </w:pPr>
      <w:r w:rsidRPr="0086160A">
        <w:t>In this chapter, we will go through the following topics:</w:t>
      </w:r>
    </w:p>
    <w:p w14:paraId="1BDDE6AA" w14:textId="60857A33" w:rsidR="0086160A" w:rsidRPr="00971FE6" w:rsidRDefault="0086160A">
      <w:pPr>
        <w:pStyle w:val="NormalBPBHEB"/>
        <w:numPr>
          <w:ilvl w:val="0"/>
          <w:numId w:val="49"/>
        </w:numPr>
        <w:pPrChange w:id="27" w:author="Arya" w:date="2025-02-25T10:14:00Z" w16du:dateUtc="2025-02-25T04:44:00Z">
          <w:pPr>
            <w:pStyle w:val="NormalBPBHEB"/>
            <w:numPr>
              <w:numId w:val="28"/>
            </w:numPr>
            <w:ind w:left="720" w:hanging="360"/>
          </w:pPr>
        </w:pPrChange>
      </w:pPr>
      <w:r w:rsidRPr="00971FE6">
        <w:t xml:space="preserve">Developer </w:t>
      </w:r>
      <w:ins w:id="28" w:author="Arya" w:date="2025-02-25T10:08:00Z" w16du:dateUtc="2025-02-25T04:38:00Z">
        <w:r w:rsidR="00F2499C">
          <w:t>t</w:t>
        </w:r>
      </w:ins>
      <w:del w:id="29" w:author="Arya" w:date="2025-02-25T10:08:00Z" w16du:dateUtc="2025-02-25T04:38:00Z">
        <w:r w:rsidRPr="00971FE6" w:rsidDel="00F2499C">
          <w:delText>T</w:delText>
        </w:r>
      </w:del>
      <w:r w:rsidRPr="00971FE6">
        <w:t>ools</w:t>
      </w:r>
    </w:p>
    <w:p w14:paraId="2AE6CD98" w14:textId="2977D79D" w:rsidR="0086160A" w:rsidRPr="00971FE6" w:rsidDel="00865596" w:rsidRDefault="0086160A">
      <w:pPr>
        <w:pStyle w:val="NormalBPBHEB"/>
        <w:rPr>
          <w:del w:id="30" w:author="Arya" w:date="2025-02-25T10:08:00Z" w16du:dateUtc="2025-02-25T04:38:00Z"/>
        </w:rPr>
        <w:pPrChange w:id="31" w:author="Arya" w:date="2025-02-25T10:14:00Z" w16du:dateUtc="2025-02-25T04:44:00Z">
          <w:pPr>
            <w:pStyle w:val="NormalBPBHEB"/>
            <w:numPr>
              <w:ilvl w:val="1"/>
              <w:numId w:val="28"/>
            </w:numPr>
            <w:ind w:left="1440" w:hanging="360"/>
          </w:pPr>
        </w:pPrChange>
      </w:pPr>
      <w:del w:id="32" w:author="Arya" w:date="2025-02-25T10:08:00Z" w16du:dateUtc="2025-02-25T04:38:00Z">
        <w:r w:rsidRPr="00971FE6" w:rsidDel="00865596">
          <w:delText>Amazon CodeCatalyst</w:delText>
        </w:r>
      </w:del>
    </w:p>
    <w:p w14:paraId="7369FEC8" w14:textId="4F52B3BA" w:rsidR="0086160A" w:rsidRPr="00971FE6" w:rsidDel="00865596" w:rsidRDefault="0086160A">
      <w:pPr>
        <w:pStyle w:val="NormalBPBHEB"/>
        <w:rPr>
          <w:del w:id="33" w:author="Arya" w:date="2025-02-25T10:08:00Z" w16du:dateUtc="2025-02-25T04:38:00Z"/>
        </w:rPr>
        <w:pPrChange w:id="34" w:author="Arya" w:date="2025-02-25T10:14:00Z" w16du:dateUtc="2025-02-25T04:44:00Z">
          <w:pPr>
            <w:pStyle w:val="NormalBPBHEB"/>
            <w:numPr>
              <w:ilvl w:val="1"/>
              <w:numId w:val="28"/>
            </w:numPr>
            <w:ind w:left="1440" w:hanging="360"/>
          </w:pPr>
        </w:pPrChange>
      </w:pPr>
      <w:del w:id="35" w:author="Arya" w:date="2025-02-25T10:08:00Z" w16du:dateUtc="2025-02-25T04:38:00Z">
        <w:r w:rsidRPr="00971FE6" w:rsidDel="00865596">
          <w:delText>Amazon CodeGuru</w:delText>
        </w:r>
      </w:del>
    </w:p>
    <w:p w14:paraId="44603232" w14:textId="69AC7435" w:rsidR="0086160A" w:rsidRPr="00971FE6" w:rsidDel="00865596" w:rsidRDefault="0086160A">
      <w:pPr>
        <w:pStyle w:val="NormalBPBHEB"/>
        <w:rPr>
          <w:del w:id="36" w:author="Arya" w:date="2025-02-25T10:08:00Z" w16du:dateUtc="2025-02-25T04:38:00Z"/>
        </w:rPr>
        <w:pPrChange w:id="37" w:author="Arya" w:date="2025-02-25T10:14:00Z" w16du:dateUtc="2025-02-25T04:44:00Z">
          <w:pPr>
            <w:pStyle w:val="NormalBPBHEB"/>
            <w:numPr>
              <w:ilvl w:val="1"/>
              <w:numId w:val="28"/>
            </w:numPr>
            <w:ind w:left="1440" w:hanging="360"/>
          </w:pPr>
        </w:pPrChange>
      </w:pPr>
      <w:del w:id="38" w:author="Arya" w:date="2025-02-25T10:08:00Z" w16du:dateUtc="2025-02-25T04:38:00Z">
        <w:r w:rsidRPr="00971FE6" w:rsidDel="00865596">
          <w:delText>Amazon Corretto</w:delText>
        </w:r>
      </w:del>
    </w:p>
    <w:p w14:paraId="3972859A" w14:textId="0731F1B1" w:rsidR="0086160A" w:rsidRPr="00971FE6" w:rsidDel="00865596" w:rsidRDefault="0086160A">
      <w:pPr>
        <w:pStyle w:val="NormalBPBHEB"/>
        <w:rPr>
          <w:del w:id="39" w:author="Arya" w:date="2025-02-25T10:08:00Z" w16du:dateUtc="2025-02-25T04:38:00Z"/>
        </w:rPr>
        <w:pPrChange w:id="40" w:author="Arya" w:date="2025-02-25T10:14:00Z" w16du:dateUtc="2025-02-25T04:44:00Z">
          <w:pPr>
            <w:pStyle w:val="NormalBPBHEB"/>
            <w:numPr>
              <w:ilvl w:val="1"/>
              <w:numId w:val="28"/>
            </w:numPr>
            <w:ind w:left="1440" w:hanging="360"/>
          </w:pPr>
        </w:pPrChange>
      </w:pPr>
      <w:del w:id="41" w:author="Arya" w:date="2025-02-25T10:08:00Z" w16du:dateUtc="2025-02-25T04:38:00Z">
        <w:r w:rsidRPr="00971FE6" w:rsidDel="00865596">
          <w:delText xml:space="preserve">AWS </w:delText>
        </w:r>
        <w:r w:rsidR="00865596" w:rsidRPr="00971FE6" w:rsidDel="00865596">
          <w:delText>cloud control api</w:delText>
        </w:r>
      </w:del>
    </w:p>
    <w:p w14:paraId="797C2BD3" w14:textId="132EC614" w:rsidR="0086160A" w:rsidRPr="00971FE6" w:rsidDel="00865596" w:rsidRDefault="0086160A">
      <w:pPr>
        <w:pStyle w:val="NormalBPBHEB"/>
        <w:rPr>
          <w:del w:id="42" w:author="Arya" w:date="2025-02-25T10:08:00Z" w16du:dateUtc="2025-02-25T04:38:00Z"/>
        </w:rPr>
        <w:pPrChange w:id="43" w:author="Arya" w:date="2025-02-25T10:14:00Z" w16du:dateUtc="2025-02-25T04:44:00Z">
          <w:pPr>
            <w:pStyle w:val="NormalBPBHEB"/>
            <w:numPr>
              <w:ilvl w:val="1"/>
              <w:numId w:val="28"/>
            </w:numPr>
            <w:ind w:left="1440" w:hanging="360"/>
          </w:pPr>
        </w:pPrChange>
      </w:pPr>
      <w:del w:id="44" w:author="Arya" w:date="2025-02-25T10:08:00Z" w16du:dateUtc="2025-02-25T04:38:00Z">
        <w:r w:rsidRPr="00971FE6" w:rsidDel="00865596">
          <w:delText xml:space="preserve">AWS </w:delText>
        </w:r>
        <w:r w:rsidR="00865596" w:rsidRPr="00971FE6" w:rsidDel="00865596">
          <w:delText>cloud development kit</w:delText>
        </w:r>
        <w:r w:rsidRPr="00971FE6" w:rsidDel="00865596">
          <w:delText xml:space="preserve"> (CDK)</w:delText>
        </w:r>
      </w:del>
    </w:p>
    <w:p w14:paraId="2BAA376A" w14:textId="19B14259" w:rsidR="0086160A" w:rsidRPr="00971FE6" w:rsidDel="00865596" w:rsidRDefault="0086160A">
      <w:pPr>
        <w:pStyle w:val="NormalBPBHEB"/>
        <w:rPr>
          <w:del w:id="45" w:author="Arya" w:date="2025-02-25T10:08:00Z" w16du:dateUtc="2025-02-25T04:38:00Z"/>
        </w:rPr>
        <w:pPrChange w:id="46" w:author="Arya" w:date="2025-02-25T10:14:00Z" w16du:dateUtc="2025-02-25T04:44:00Z">
          <w:pPr>
            <w:pStyle w:val="NormalBPBHEB"/>
            <w:numPr>
              <w:ilvl w:val="1"/>
              <w:numId w:val="28"/>
            </w:numPr>
            <w:ind w:left="1440" w:hanging="360"/>
          </w:pPr>
        </w:pPrChange>
      </w:pPr>
      <w:del w:id="47" w:author="Arya" w:date="2025-02-25T10:08:00Z" w16du:dateUtc="2025-02-25T04:38:00Z">
        <w:r w:rsidRPr="00971FE6" w:rsidDel="00865596">
          <w:delText>AWS Cloud9</w:delText>
        </w:r>
      </w:del>
    </w:p>
    <w:p w14:paraId="3C1C976E" w14:textId="1B958E94" w:rsidR="0086160A" w:rsidRPr="00971FE6" w:rsidDel="00865596" w:rsidRDefault="0086160A">
      <w:pPr>
        <w:pStyle w:val="NormalBPBHEB"/>
        <w:rPr>
          <w:del w:id="48" w:author="Arya" w:date="2025-02-25T10:08:00Z" w16du:dateUtc="2025-02-25T04:38:00Z"/>
        </w:rPr>
        <w:pPrChange w:id="49" w:author="Arya" w:date="2025-02-25T10:14:00Z" w16du:dateUtc="2025-02-25T04:44:00Z">
          <w:pPr>
            <w:pStyle w:val="NormalBPBHEB"/>
            <w:numPr>
              <w:ilvl w:val="1"/>
              <w:numId w:val="28"/>
            </w:numPr>
            <w:ind w:left="1440" w:hanging="360"/>
          </w:pPr>
        </w:pPrChange>
      </w:pPr>
      <w:del w:id="50" w:author="Arya" w:date="2025-02-25T10:08:00Z" w16du:dateUtc="2025-02-25T04:38:00Z">
        <w:r w:rsidRPr="00971FE6" w:rsidDel="00865596">
          <w:delText>AWS CloudShell</w:delText>
        </w:r>
      </w:del>
    </w:p>
    <w:p w14:paraId="2FEA1A19" w14:textId="311CCCDD" w:rsidR="0086160A" w:rsidRPr="00971FE6" w:rsidDel="00865596" w:rsidRDefault="0086160A">
      <w:pPr>
        <w:pStyle w:val="NormalBPBHEB"/>
        <w:rPr>
          <w:del w:id="51" w:author="Arya" w:date="2025-02-25T10:08:00Z" w16du:dateUtc="2025-02-25T04:38:00Z"/>
        </w:rPr>
        <w:pPrChange w:id="52" w:author="Arya" w:date="2025-02-25T10:14:00Z" w16du:dateUtc="2025-02-25T04:44:00Z">
          <w:pPr>
            <w:pStyle w:val="NormalBPBHEB"/>
            <w:numPr>
              <w:ilvl w:val="1"/>
              <w:numId w:val="28"/>
            </w:numPr>
            <w:ind w:left="1440" w:hanging="360"/>
          </w:pPr>
        </w:pPrChange>
      </w:pPr>
      <w:del w:id="53" w:author="Arya" w:date="2025-02-25T10:08:00Z" w16du:dateUtc="2025-02-25T04:38:00Z">
        <w:r w:rsidRPr="00971FE6" w:rsidDel="00865596">
          <w:delText>AWS CodeArtifact</w:delText>
        </w:r>
      </w:del>
    </w:p>
    <w:p w14:paraId="42F80155" w14:textId="50F5A204" w:rsidR="0086160A" w:rsidRPr="00971FE6" w:rsidDel="00865596" w:rsidRDefault="0086160A">
      <w:pPr>
        <w:pStyle w:val="NormalBPBHEB"/>
        <w:rPr>
          <w:del w:id="54" w:author="Arya" w:date="2025-02-25T10:08:00Z" w16du:dateUtc="2025-02-25T04:38:00Z"/>
        </w:rPr>
        <w:pPrChange w:id="55" w:author="Arya" w:date="2025-02-25T10:14:00Z" w16du:dateUtc="2025-02-25T04:44:00Z">
          <w:pPr>
            <w:pStyle w:val="NormalBPBHEB"/>
            <w:numPr>
              <w:ilvl w:val="1"/>
              <w:numId w:val="28"/>
            </w:numPr>
            <w:ind w:left="1440" w:hanging="360"/>
          </w:pPr>
        </w:pPrChange>
      </w:pPr>
      <w:del w:id="56" w:author="Arya" w:date="2025-02-25T10:08:00Z" w16du:dateUtc="2025-02-25T04:38:00Z">
        <w:r w:rsidRPr="00971FE6" w:rsidDel="00865596">
          <w:delText>AWS CodeBuild</w:delText>
        </w:r>
      </w:del>
    </w:p>
    <w:p w14:paraId="3F57E1F6" w14:textId="36775CED" w:rsidR="0086160A" w:rsidRPr="00971FE6" w:rsidDel="00865596" w:rsidRDefault="0086160A">
      <w:pPr>
        <w:pStyle w:val="NormalBPBHEB"/>
        <w:rPr>
          <w:del w:id="57" w:author="Arya" w:date="2025-02-25T10:08:00Z" w16du:dateUtc="2025-02-25T04:38:00Z"/>
        </w:rPr>
        <w:pPrChange w:id="58" w:author="Arya" w:date="2025-02-25T10:14:00Z" w16du:dateUtc="2025-02-25T04:44:00Z">
          <w:pPr>
            <w:pStyle w:val="NormalBPBHEB"/>
            <w:numPr>
              <w:ilvl w:val="1"/>
              <w:numId w:val="28"/>
            </w:numPr>
            <w:ind w:left="1440" w:hanging="360"/>
          </w:pPr>
        </w:pPrChange>
      </w:pPr>
      <w:del w:id="59" w:author="Arya" w:date="2025-02-25T10:08:00Z" w16du:dateUtc="2025-02-25T04:38:00Z">
        <w:r w:rsidRPr="00971FE6" w:rsidDel="00865596">
          <w:delText>AWS CodeCommit</w:delText>
        </w:r>
      </w:del>
    </w:p>
    <w:p w14:paraId="29846A2B" w14:textId="2F64D72C" w:rsidR="0086160A" w:rsidRPr="00971FE6" w:rsidDel="00865596" w:rsidRDefault="0086160A">
      <w:pPr>
        <w:pStyle w:val="NormalBPBHEB"/>
        <w:rPr>
          <w:del w:id="60" w:author="Arya" w:date="2025-02-25T10:08:00Z" w16du:dateUtc="2025-02-25T04:38:00Z"/>
        </w:rPr>
        <w:pPrChange w:id="61" w:author="Arya" w:date="2025-02-25T10:14:00Z" w16du:dateUtc="2025-02-25T04:44:00Z">
          <w:pPr>
            <w:pStyle w:val="NormalBPBHEB"/>
            <w:numPr>
              <w:ilvl w:val="1"/>
              <w:numId w:val="28"/>
            </w:numPr>
            <w:ind w:left="1440" w:hanging="360"/>
          </w:pPr>
        </w:pPrChange>
      </w:pPr>
      <w:del w:id="62" w:author="Arya" w:date="2025-02-25T10:08:00Z" w16du:dateUtc="2025-02-25T04:38:00Z">
        <w:r w:rsidRPr="00971FE6" w:rsidDel="00865596">
          <w:delText>AWS CodeDeploy</w:delText>
        </w:r>
      </w:del>
    </w:p>
    <w:p w14:paraId="57E9B841" w14:textId="64521EB0" w:rsidR="0086160A" w:rsidRPr="00971FE6" w:rsidDel="00865596" w:rsidRDefault="0086160A">
      <w:pPr>
        <w:pStyle w:val="NormalBPBHEB"/>
        <w:rPr>
          <w:del w:id="63" w:author="Arya" w:date="2025-02-25T10:08:00Z" w16du:dateUtc="2025-02-25T04:38:00Z"/>
        </w:rPr>
        <w:pPrChange w:id="64" w:author="Arya" w:date="2025-02-25T10:14:00Z" w16du:dateUtc="2025-02-25T04:44:00Z">
          <w:pPr>
            <w:pStyle w:val="NormalBPBHEB"/>
            <w:numPr>
              <w:ilvl w:val="1"/>
              <w:numId w:val="28"/>
            </w:numPr>
            <w:ind w:left="1440" w:hanging="360"/>
          </w:pPr>
        </w:pPrChange>
      </w:pPr>
      <w:del w:id="65" w:author="Arya" w:date="2025-02-25T10:08:00Z" w16du:dateUtc="2025-02-25T04:38:00Z">
        <w:r w:rsidRPr="00971FE6" w:rsidDel="00865596">
          <w:delText>AWS CodePipeline</w:delText>
        </w:r>
      </w:del>
    </w:p>
    <w:p w14:paraId="3C4E7E24" w14:textId="12E456EE" w:rsidR="0086160A" w:rsidRPr="00971FE6" w:rsidDel="00865596" w:rsidRDefault="0086160A">
      <w:pPr>
        <w:pStyle w:val="NormalBPBHEB"/>
        <w:rPr>
          <w:del w:id="66" w:author="Arya" w:date="2025-02-25T10:08:00Z" w16du:dateUtc="2025-02-25T04:38:00Z"/>
        </w:rPr>
        <w:pPrChange w:id="67" w:author="Arya" w:date="2025-02-25T10:14:00Z" w16du:dateUtc="2025-02-25T04:44:00Z">
          <w:pPr>
            <w:pStyle w:val="NormalBPBHEB"/>
            <w:numPr>
              <w:ilvl w:val="1"/>
              <w:numId w:val="28"/>
            </w:numPr>
            <w:ind w:left="1440" w:hanging="360"/>
          </w:pPr>
        </w:pPrChange>
      </w:pPr>
      <w:del w:id="68" w:author="Arya" w:date="2025-02-25T10:08:00Z" w16du:dateUtc="2025-02-25T04:38:00Z">
        <w:r w:rsidRPr="00971FE6" w:rsidDel="00865596">
          <w:delText>AWS CodeStar</w:delText>
        </w:r>
      </w:del>
    </w:p>
    <w:p w14:paraId="2A49ED77" w14:textId="402D2BA1" w:rsidR="0086160A" w:rsidRPr="00971FE6" w:rsidDel="00865596" w:rsidRDefault="0086160A">
      <w:pPr>
        <w:pStyle w:val="NormalBPBHEB"/>
        <w:rPr>
          <w:del w:id="69" w:author="Arya" w:date="2025-02-25T10:08:00Z" w16du:dateUtc="2025-02-25T04:38:00Z"/>
        </w:rPr>
        <w:pPrChange w:id="70" w:author="Arya" w:date="2025-02-25T10:14:00Z" w16du:dateUtc="2025-02-25T04:44:00Z">
          <w:pPr>
            <w:pStyle w:val="NormalBPBHEB"/>
            <w:numPr>
              <w:ilvl w:val="1"/>
              <w:numId w:val="28"/>
            </w:numPr>
            <w:ind w:left="1440" w:hanging="360"/>
          </w:pPr>
        </w:pPrChange>
      </w:pPr>
      <w:del w:id="71" w:author="Arya" w:date="2025-02-25T10:08:00Z" w16du:dateUtc="2025-02-25T04:38:00Z">
        <w:r w:rsidRPr="00971FE6" w:rsidDel="00865596">
          <w:delText>AWS Command Line Interface (CLI)</w:delText>
        </w:r>
      </w:del>
    </w:p>
    <w:p w14:paraId="7127C585" w14:textId="299C07C2" w:rsidR="0086160A" w:rsidRPr="00971FE6" w:rsidDel="00865596" w:rsidRDefault="0086160A">
      <w:pPr>
        <w:pStyle w:val="NormalBPBHEB"/>
        <w:rPr>
          <w:del w:id="72" w:author="Arya" w:date="2025-02-25T10:08:00Z" w16du:dateUtc="2025-02-25T04:38:00Z"/>
        </w:rPr>
        <w:pPrChange w:id="73" w:author="Arya" w:date="2025-02-25T10:14:00Z" w16du:dateUtc="2025-02-25T04:44:00Z">
          <w:pPr>
            <w:pStyle w:val="NormalBPBHEB"/>
            <w:numPr>
              <w:ilvl w:val="1"/>
              <w:numId w:val="28"/>
            </w:numPr>
            <w:ind w:left="1440" w:hanging="360"/>
          </w:pPr>
        </w:pPrChange>
      </w:pPr>
      <w:del w:id="74" w:author="Arya" w:date="2025-02-25T10:08:00Z" w16du:dateUtc="2025-02-25T04:38:00Z">
        <w:r w:rsidRPr="00971FE6" w:rsidDel="00865596">
          <w:delText>AWS Device Farm</w:delText>
        </w:r>
      </w:del>
    </w:p>
    <w:p w14:paraId="1DD1709C" w14:textId="453C704D" w:rsidR="0086160A" w:rsidRPr="00971FE6" w:rsidDel="00865596" w:rsidRDefault="0086160A">
      <w:pPr>
        <w:pStyle w:val="NormalBPBHEB"/>
        <w:rPr>
          <w:del w:id="75" w:author="Arya" w:date="2025-02-25T10:08:00Z" w16du:dateUtc="2025-02-25T04:38:00Z"/>
        </w:rPr>
        <w:pPrChange w:id="76" w:author="Arya" w:date="2025-02-25T10:14:00Z" w16du:dateUtc="2025-02-25T04:44:00Z">
          <w:pPr>
            <w:pStyle w:val="NormalBPBHEB"/>
            <w:numPr>
              <w:ilvl w:val="1"/>
              <w:numId w:val="28"/>
            </w:numPr>
            <w:ind w:left="1440" w:hanging="360"/>
          </w:pPr>
        </w:pPrChange>
      </w:pPr>
      <w:del w:id="77" w:author="Arya" w:date="2025-02-25T10:08:00Z" w16du:dateUtc="2025-02-25T04:38:00Z">
        <w:r w:rsidRPr="00971FE6" w:rsidDel="00865596">
          <w:delText>AWS Fault Injection Simulator</w:delText>
        </w:r>
      </w:del>
    </w:p>
    <w:p w14:paraId="06D9DCBA" w14:textId="1B59D5B2" w:rsidR="0086160A" w:rsidRPr="00971FE6" w:rsidDel="00865596" w:rsidRDefault="0086160A">
      <w:pPr>
        <w:pStyle w:val="NormalBPBHEB"/>
        <w:rPr>
          <w:del w:id="78" w:author="Arya" w:date="2025-02-25T10:08:00Z" w16du:dateUtc="2025-02-25T04:38:00Z"/>
        </w:rPr>
        <w:pPrChange w:id="79" w:author="Arya" w:date="2025-02-25T10:14:00Z" w16du:dateUtc="2025-02-25T04:44:00Z">
          <w:pPr>
            <w:pStyle w:val="NormalBPBHEB"/>
            <w:numPr>
              <w:ilvl w:val="1"/>
              <w:numId w:val="28"/>
            </w:numPr>
            <w:ind w:left="1440" w:hanging="360"/>
          </w:pPr>
        </w:pPrChange>
      </w:pPr>
      <w:del w:id="80" w:author="Arya" w:date="2025-02-25T10:08:00Z" w16du:dateUtc="2025-02-25T04:38:00Z">
        <w:r w:rsidRPr="00971FE6" w:rsidDel="00865596">
          <w:delText>AWS Tools and SDKs</w:delText>
        </w:r>
      </w:del>
    </w:p>
    <w:p w14:paraId="6EF58D0E" w14:textId="0A3AD34B" w:rsidR="0086160A" w:rsidRPr="00971FE6" w:rsidDel="00865596" w:rsidRDefault="0086160A">
      <w:pPr>
        <w:pStyle w:val="NormalBPBHEB"/>
        <w:rPr>
          <w:del w:id="81" w:author="Arya" w:date="2025-02-25T10:08:00Z" w16du:dateUtc="2025-02-25T04:38:00Z"/>
        </w:rPr>
        <w:pPrChange w:id="82" w:author="Arya" w:date="2025-02-25T10:14:00Z" w16du:dateUtc="2025-02-25T04:44:00Z">
          <w:pPr>
            <w:pStyle w:val="NormalBPBHEB"/>
            <w:numPr>
              <w:ilvl w:val="1"/>
              <w:numId w:val="28"/>
            </w:numPr>
            <w:ind w:left="1440" w:hanging="360"/>
          </w:pPr>
        </w:pPrChange>
      </w:pPr>
      <w:del w:id="83" w:author="Arya" w:date="2025-02-25T10:08:00Z" w16du:dateUtc="2025-02-25T04:38:00Z">
        <w:r w:rsidRPr="00971FE6" w:rsidDel="00865596">
          <w:delText>AWS X-Ray</w:delText>
        </w:r>
      </w:del>
    </w:p>
    <w:p w14:paraId="5D3148D9" w14:textId="6396C432" w:rsidR="0086160A" w:rsidRPr="00971FE6" w:rsidDel="00865596" w:rsidRDefault="0086160A">
      <w:pPr>
        <w:pStyle w:val="NormalBPBHEB"/>
        <w:rPr>
          <w:del w:id="84" w:author="Arya" w:date="2025-02-25T10:08:00Z" w16du:dateUtc="2025-02-25T04:38:00Z"/>
        </w:rPr>
        <w:pPrChange w:id="85" w:author="Arya" w:date="2025-02-25T10:14:00Z" w16du:dateUtc="2025-02-25T04:44:00Z">
          <w:pPr>
            <w:pStyle w:val="NormalBPBHEB"/>
            <w:numPr>
              <w:ilvl w:val="1"/>
              <w:numId w:val="28"/>
            </w:numPr>
            <w:ind w:left="1440" w:hanging="360"/>
          </w:pPr>
        </w:pPrChange>
      </w:pPr>
      <w:del w:id="86" w:author="Arya" w:date="2025-02-25T10:08:00Z" w16du:dateUtc="2025-02-25T04:38:00Z">
        <w:r w:rsidRPr="00971FE6" w:rsidDel="00865596">
          <w:delText>Amazon CodeWhisperer</w:delText>
        </w:r>
      </w:del>
    </w:p>
    <w:p w14:paraId="46C482ED" w14:textId="77330EBB" w:rsidR="0086160A" w:rsidRPr="00971FE6" w:rsidRDefault="0086160A">
      <w:pPr>
        <w:pStyle w:val="NormalBPBHEB"/>
        <w:numPr>
          <w:ilvl w:val="0"/>
          <w:numId w:val="49"/>
        </w:numPr>
        <w:pPrChange w:id="87" w:author="Arya" w:date="2025-02-25T10:14:00Z" w16du:dateUtc="2025-02-25T04:44:00Z">
          <w:pPr>
            <w:pStyle w:val="NormalBPBHEB"/>
            <w:numPr>
              <w:numId w:val="28"/>
            </w:numPr>
            <w:ind w:left="720" w:hanging="360"/>
          </w:pPr>
        </w:pPrChange>
      </w:pPr>
      <w:r w:rsidRPr="00971FE6">
        <w:t xml:space="preserve">Application </w:t>
      </w:r>
      <w:ins w:id="88" w:author="Arya" w:date="2025-02-25T10:08:00Z" w16du:dateUtc="2025-02-25T04:38:00Z">
        <w:r w:rsidR="00865596">
          <w:t>i</w:t>
        </w:r>
      </w:ins>
      <w:del w:id="89" w:author="Arya" w:date="2025-02-25T10:08:00Z" w16du:dateUtc="2025-02-25T04:38:00Z">
        <w:r w:rsidRPr="00971FE6" w:rsidDel="00865596">
          <w:delText>I</w:delText>
        </w:r>
      </w:del>
      <w:r w:rsidRPr="00971FE6">
        <w:t>ntegration</w:t>
      </w:r>
    </w:p>
    <w:p w14:paraId="7BDF8C9F" w14:textId="13742392" w:rsidR="0086160A" w:rsidRPr="00971FE6" w:rsidDel="00865596" w:rsidRDefault="0086160A">
      <w:pPr>
        <w:pStyle w:val="NormalBPBHEB"/>
        <w:rPr>
          <w:del w:id="90" w:author="Arya" w:date="2025-02-25T10:08:00Z" w16du:dateUtc="2025-02-25T04:38:00Z"/>
        </w:rPr>
        <w:pPrChange w:id="91" w:author="Arya" w:date="2025-02-25T10:14:00Z" w16du:dateUtc="2025-02-25T04:44:00Z">
          <w:pPr>
            <w:pStyle w:val="NormalBPBHEB"/>
            <w:numPr>
              <w:ilvl w:val="1"/>
              <w:numId w:val="28"/>
            </w:numPr>
            <w:ind w:left="1440" w:hanging="360"/>
          </w:pPr>
        </w:pPrChange>
      </w:pPr>
      <w:del w:id="92" w:author="Arya" w:date="2025-02-25T10:08:00Z" w16du:dateUtc="2025-02-25T04:38:00Z">
        <w:r w:rsidRPr="00971FE6" w:rsidDel="00865596">
          <w:delText>Amazon AppFlow</w:delText>
        </w:r>
      </w:del>
    </w:p>
    <w:p w14:paraId="4A229763" w14:textId="39783B15" w:rsidR="0086160A" w:rsidRPr="00971FE6" w:rsidDel="00865596" w:rsidRDefault="0086160A">
      <w:pPr>
        <w:pStyle w:val="NormalBPBHEB"/>
        <w:rPr>
          <w:del w:id="93" w:author="Arya" w:date="2025-02-25T10:08:00Z" w16du:dateUtc="2025-02-25T04:38:00Z"/>
        </w:rPr>
        <w:pPrChange w:id="94" w:author="Arya" w:date="2025-02-25T10:14:00Z" w16du:dateUtc="2025-02-25T04:44:00Z">
          <w:pPr>
            <w:pStyle w:val="NormalBPBHEB"/>
            <w:numPr>
              <w:ilvl w:val="1"/>
              <w:numId w:val="28"/>
            </w:numPr>
            <w:ind w:left="1440" w:hanging="360"/>
          </w:pPr>
        </w:pPrChange>
      </w:pPr>
      <w:del w:id="95" w:author="Arya" w:date="2025-02-25T10:08:00Z" w16du:dateUtc="2025-02-25T04:38:00Z">
        <w:r w:rsidRPr="00971FE6" w:rsidDel="00865596">
          <w:delText>Amazon EventBridge</w:delText>
        </w:r>
      </w:del>
    </w:p>
    <w:p w14:paraId="2C1692E6" w14:textId="37E8E154" w:rsidR="0086160A" w:rsidRPr="00971FE6" w:rsidDel="00865596" w:rsidRDefault="0086160A">
      <w:pPr>
        <w:pStyle w:val="NormalBPBHEB"/>
        <w:rPr>
          <w:del w:id="96" w:author="Arya" w:date="2025-02-25T10:08:00Z" w16du:dateUtc="2025-02-25T04:38:00Z"/>
        </w:rPr>
        <w:pPrChange w:id="97" w:author="Arya" w:date="2025-02-25T10:14:00Z" w16du:dateUtc="2025-02-25T04:44:00Z">
          <w:pPr>
            <w:pStyle w:val="NormalBPBHEB"/>
            <w:numPr>
              <w:ilvl w:val="1"/>
              <w:numId w:val="28"/>
            </w:numPr>
            <w:ind w:left="1440" w:hanging="360"/>
          </w:pPr>
        </w:pPrChange>
      </w:pPr>
      <w:del w:id="98" w:author="Arya" w:date="2025-02-25T10:08:00Z" w16du:dateUtc="2025-02-25T04:38:00Z">
        <w:r w:rsidRPr="00971FE6" w:rsidDel="00865596">
          <w:delText>Amazon Managed Workflows for Apache Airflow (MWAA)</w:delText>
        </w:r>
      </w:del>
    </w:p>
    <w:p w14:paraId="790E448A" w14:textId="6958D6FC" w:rsidR="0086160A" w:rsidRPr="00971FE6" w:rsidDel="00865596" w:rsidRDefault="0086160A">
      <w:pPr>
        <w:pStyle w:val="NormalBPBHEB"/>
        <w:rPr>
          <w:del w:id="99" w:author="Arya" w:date="2025-02-25T10:08:00Z" w16du:dateUtc="2025-02-25T04:38:00Z"/>
        </w:rPr>
        <w:pPrChange w:id="100" w:author="Arya" w:date="2025-02-25T10:14:00Z" w16du:dateUtc="2025-02-25T04:44:00Z">
          <w:pPr>
            <w:pStyle w:val="NormalBPBHEB"/>
            <w:numPr>
              <w:ilvl w:val="1"/>
              <w:numId w:val="28"/>
            </w:numPr>
            <w:ind w:left="1440" w:hanging="360"/>
          </w:pPr>
        </w:pPrChange>
      </w:pPr>
      <w:del w:id="101" w:author="Arya" w:date="2025-02-25T10:08:00Z" w16du:dateUtc="2025-02-25T04:38:00Z">
        <w:r w:rsidRPr="00971FE6" w:rsidDel="00865596">
          <w:delText>Amazon MQ</w:delText>
        </w:r>
      </w:del>
    </w:p>
    <w:p w14:paraId="33684ACF" w14:textId="78062590" w:rsidR="0086160A" w:rsidRPr="00971FE6" w:rsidDel="00865596" w:rsidRDefault="0086160A">
      <w:pPr>
        <w:pStyle w:val="NormalBPBHEB"/>
        <w:rPr>
          <w:del w:id="102" w:author="Arya" w:date="2025-02-25T10:08:00Z" w16du:dateUtc="2025-02-25T04:38:00Z"/>
        </w:rPr>
        <w:pPrChange w:id="103" w:author="Arya" w:date="2025-02-25T10:14:00Z" w16du:dateUtc="2025-02-25T04:44:00Z">
          <w:pPr>
            <w:pStyle w:val="NormalBPBHEB"/>
            <w:numPr>
              <w:ilvl w:val="1"/>
              <w:numId w:val="28"/>
            </w:numPr>
            <w:ind w:left="1440" w:hanging="360"/>
          </w:pPr>
        </w:pPrChange>
      </w:pPr>
      <w:del w:id="104" w:author="Arya" w:date="2025-02-25T10:08:00Z" w16du:dateUtc="2025-02-25T04:38:00Z">
        <w:r w:rsidRPr="00971FE6" w:rsidDel="00865596">
          <w:delText>Amazon Simple Notification Service (SNS)</w:delText>
        </w:r>
      </w:del>
    </w:p>
    <w:p w14:paraId="430AB799" w14:textId="78B2B75F" w:rsidR="0086160A" w:rsidRPr="005F4B4E" w:rsidDel="00865596" w:rsidRDefault="0086160A">
      <w:pPr>
        <w:pStyle w:val="NormalBPBHEB"/>
        <w:rPr>
          <w:del w:id="105" w:author="Arya" w:date="2025-02-25T10:08:00Z" w16du:dateUtc="2025-02-25T04:38:00Z"/>
          <w:lang w:val="pt-BR"/>
          <w:rPrChange w:id="106" w:author="Arya" w:date="2025-02-25T09:58:00Z" w16du:dateUtc="2025-02-25T04:28:00Z">
            <w:rPr>
              <w:del w:id="107" w:author="Arya" w:date="2025-02-25T10:08:00Z" w16du:dateUtc="2025-02-25T04:38:00Z"/>
            </w:rPr>
          </w:rPrChange>
        </w:rPr>
        <w:pPrChange w:id="108" w:author="Arya" w:date="2025-02-25T10:14:00Z" w16du:dateUtc="2025-02-25T04:44:00Z">
          <w:pPr>
            <w:pStyle w:val="NormalBPBHEB"/>
            <w:numPr>
              <w:ilvl w:val="1"/>
              <w:numId w:val="28"/>
            </w:numPr>
            <w:ind w:left="1440" w:hanging="360"/>
          </w:pPr>
        </w:pPrChange>
      </w:pPr>
      <w:del w:id="109" w:author="Arya" w:date="2025-02-25T10:08:00Z" w16du:dateUtc="2025-02-25T04:38:00Z">
        <w:r w:rsidRPr="005F4B4E" w:rsidDel="00865596">
          <w:rPr>
            <w:lang w:val="pt-BR"/>
            <w:rPrChange w:id="110" w:author="Arya" w:date="2025-02-25T09:58:00Z" w16du:dateUtc="2025-02-25T04:28:00Z">
              <w:rPr/>
            </w:rPrChange>
          </w:rPr>
          <w:delText>Amazon Simple Queue Service (SQS)</w:delText>
        </w:r>
      </w:del>
    </w:p>
    <w:p w14:paraId="0D323E9A" w14:textId="60F94D16" w:rsidR="0086160A" w:rsidRPr="00971FE6" w:rsidDel="00865596" w:rsidRDefault="0086160A">
      <w:pPr>
        <w:pStyle w:val="NormalBPBHEB"/>
        <w:rPr>
          <w:del w:id="111" w:author="Arya" w:date="2025-02-25T10:09:00Z" w16du:dateUtc="2025-02-25T04:39:00Z"/>
        </w:rPr>
        <w:pPrChange w:id="112" w:author="Arya" w:date="2025-02-25T10:14:00Z" w16du:dateUtc="2025-02-25T04:44:00Z">
          <w:pPr>
            <w:pStyle w:val="NormalBPBHEB"/>
            <w:numPr>
              <w:ilvl w:val="1"/>
              <w:numId w:val="28"/>
            </w:numPr>
            <w:ind w:left="1440" w:hanging="360"/>
          </w:pPr>
        </w:pPrChange>
      </w:pPr>
      <w:del w:id="113" w:author="Arya" w:date="2025-02-25T10:09:00Z" w16du:dateUtc="2025-02-25T04:39:00Z">
        <w:r w:rsidRPr="00971FE6" w:rsidDel="00865596">
          <w:delText>AWS Step Functions</w:delText>
        </w:r>
      </w:del>
    </w:p>
    <w:p w14:paraId="5B986180" w14:textId="77777777" w:rsidR="0086160A" w:rsidRPr="00971FE6" w:rsidRDefault="0086160A">
      <w:pPr>
        <w:pStyle w:val="NormalBPBHEB"/>
        <w:numPr>
          <w:ilvl w:val="0"/>
          <w:numId w:val="49"/>
        </w:numPr>
        <w:pPrChange w:id="114" w:author="Arya" w:date="2025-02-25T10:14:00Z" w16du:dateUtc="2025-02-25T04:44:00Z">
          <w:pPr>
            <w:pStyle w:val="NormalBPBHEB"/>
            <w:numPr>
              <w:numId w:val="28"/>
            </w:numPr>
            <w:ind w:left="720" w:hanging="360"/>
          </w:pPr>
        </w:pPrChange>
      </w:pPr>
      <w:r w:rsidRPr="00971FE6">
        <w:t>Containers</w:t>
      </w:r>
    </w:p>
    <w:p w14:paraId="7FE1573E" w14:textId="698A214F" w:rsidR="0086160A" w:rsidRPr="00971FE6" w:rsidDel="00865596" w:rsidRDefault="0086160A">
      <w:pPr>
        <w:pStyle w:val="NormalBPBHEB"/>
        <w:rPr>
          <w:del w:id="115" w:author="Arya" w:date="2025-02-25T10:09:00Z" w16du:dateUtc="2025-02-25T04:39:00Z"/>
        </w:rPr>
        <w:pPrChange w:id="116" w:author="Arya" w:date="2025-02-25T10:14:00Z" w16du:dateUtc="2025-02-25T04:44:00Z">
          <w:pPr>
            <w:pStyle w:val="NormalBPBHEB"/>
            <w:numPr>
              <w:ilvl w:val="1"/>
              <w:numId w:val="28"/>
            </w:numPr>
            <w:ind w:left="1440" w:hanging="360"/>
          </w:pPr>
        </w:pPrChange>
      </w:pPr>
      <w:del w:id="117" w:author="Arya" w:date="2025-02-25T10:09:00Z" w16du:dateUtc="2025-02-25T04:39:00Z">
        <w:r w:rsidRPr="00971FE6" w:rsidDel="00865596">
          <w:delText>Amazon Elastic Container Registry (ECR)</w:delText>
        </w:r>
      </w:del>
    </w:p>
    <w:p w14:paraId="02DCED5F" w14:textId="15942717" w:rsidR="0086160A" w:rsidRPr="00971FE6" w:rsidDel="00865596" w:rsidRDefault="0086160A">
      <w:pPr>
        <w:pStyle w:val="NormalBPBHEB"/>
        <w:rPr>
          <w:del w:id="118" w:author="Arya" w:date="2025-02-25T10:09:00Z" w16du:dateUtc="2025-02-25T04:39:00Z"/>
        </w:rPr>
        <w:pPrChange w:id="119" w:author="Arya" w:date="2025-02-25T10:14:00Z" w16du:dateUtc="2025-02-25T04:44:00Z">
          <w:pPr>
            <w:pStyle w:val="NormalBPBHEB"/>
            <w:numPr>
              <w:ilvl w:val="1"/>
              <w:numId w:val="28"/>
            </w:numPr>
            <w:ind w:left="1440" w:hanging="360"/>
          </w:pPr>
        </w:pPrChange>
      </w:pPr>
      <w:del w:id="120" w:author="Arya" w:date="2025-02-25T10:09:00Z" w16du:dateUtc="2025-02-25T04:39:00Z">
        <w:r w:rsidRPr="00971FE6" w:rsidDel="00865596">
          <w:delText>Amazon Elastic Container Service (ECS)</w:delText>
        </w:r>
      </w:del>
    </w:p>
    <w:p w14:paraId="708B1520" w14:textId="42383AF2" w:rsidR="0086160A" w:rsidRPr="00971FE6" w:rsidDel="00865596" w:rsidRDefault="0086160A">
      <w:pPr>
        <w:pStyle w:val="NormalBPBHEB"/>
        <w:rPr>
          <w:del w:id="121" w:author="Arya" w:date="2025-02-25T10:09:00Z" w16du:dateUtc="2025-02-25T04:39:00Z"/>
        </w:rPr>
        <w:pPrChange w:id="122" w:author="Arya" w:date="2025-02-25T10:14:00Z" w16du:dateUtc="2025-02-25T04:44:00Z">
          <w:pPr>
            <w:pStyle w:val="NormalBPBHEB"/>
            <w:numPr>
              <w:ilvl w:val="1"/>
              <w:numId w:val="28"/>
            </w:numPr>
            <w:ind w:left="1440" w:hanging="360"/>
          </w:pPr>
        </w:pPrChange>
      </w:pPr>
      <w:del w:id="123" w:author="Arya" w:date="2025-02-25T10:09:00Z" w16du:dateUtc="2025-02-25T04:39:00Z">
        <w:r w:rsidRPr="00971FE6" w:rsidDel="00865596">
          <w:delText>Amazon Elastic Kubernetes Service (EKS)</w:delText>
        </w:r>
      </w:del>
    </w:p>
    <w:p w14:paraId="22B64EA3" w14:textId="0D01D3E4" w:rsidR="0086160A" w:rsidRPr="00971FE6" w:rsidDel="00865596" w:rsidRDefault="0086160A">
      <w:pPr>
        <w:pStyle w:val="NormalBPBHEB"/>
        <w:rPr>
          <w:del w:id="124" w:author="Arya" w:date="2025-02-25T10:09:00Z" w16du:dateUtc="2025-02-25T04:39:00Z"/>
        </w:rPr>
        <w:pPrChange w:id="125" w:author="Arya" w:date="2025-02-25T10:14:00Z" w16du:dateUtc="2025-02-25T04:44:00Z">
          <w:pPr>
            <w:pStyle w:val="NormalBPBHEB"/>
            <w:numPr>
              <w:ilvl w:val="1"/>
              <w:numId w:val="28"/>
            </w:numPr>
            <w:ind w:left="1440" w:hanging="360"/>
          </w:pPr>
        </w:pPrChange>
      </w:pPr>
      <w:del w:id="126" w:author="Arya" w:date="2025-02-25T10:09:00Z" w16du:dateUtc="2025-02-25T04:39:00Z">
        <w:r w:rsidRPr="00971FE6" w:rsidDel="00865596">
          <w:delText>AWS App2Container</w:delText>
        </w:r>
      </w:del>
    </w:p>
    <w:p w14:paraId="46F37DE2" w14:textId="6F8A847F" w:rsidR="0086160A" w:rsidRPr="00971FE6" w:rsidDel="00865596" w:rsidRDefault="0086160A">
      <w:pPr>
        <w:pStyle w:val="NormalBPBHEB"/>
        <w:rPr>
          <w:del w:id="127" w:author="Arya" w:date="2025-02-25T10:09:00Z" w16du:dateUtc="2025-02-25T04:39:00Z"/>
        </w:rPr>
        <w:pPrChange w:id="128" w:author="Arya" w:date="2025-02-25T10:14:00Z" w16du:dateUtc="2025-02-25T04:44:00Z">
          <w:pPr>
            <w:pStyle w:val="NormalBPBHEB"/>
            <w:numPr>
              <w:ilvl w:val="1"/>
              <w:numId w:val="28"/>
            </w:numPr>
            <w:ind w:left="1440" w:hanging="360"/>
          </w:pPr>
        </w:pPrChange>
      </w:pPr>
      <w:del w:id="129" w:author="Arya" w:date="2025-02-25T10:09:00Z" w16du:dateUtc="2025-02-25T04:39:00Z">
        <w:r w:rsidRPr="00971FE6" w:rsidDel="00865596">
          <w:delText>AWS Copilot</w:delText>
        </w:r>
      </w:del>
    </w:p>
    <w:p w14:paraId="06312990" w14:textId="616A068A" w:rsidR="0086160A" w:rsidRPr="00971FE6" w:rsidDel="00865596" w:rsidRDefault="0086160A">
      <w:pPr>
        <w:pStyle w:val="NormalBPBHEB"/>
        <w:rPr>
          <w:del w:id="130" w:author="Arya" w:date="2025-02-25T10:09:00Z" w16du:dateUtc="2025-02-25T04:39:00Z"/>
        </w:rPr>
        <w:pPrChange w:id="131" w:author="Arya" w:date="2025-02-25T10:14:00Z" w16du:dateUtc="2025-02-25T04:44:00Z">
          <w:pPr>
            <w:pStyle w:val="NormalBPBHEB"/>
            <w:numPr>
              <w:ilvl w:val="1"/>
              <w:numId w:val="28"/>
            </w:numPr>
            <w:ind w:left="1440" w:hanging="360"/>
          </w:pPr>
        </w:pPrChange>
      </w:pPr>
      <w:del w:id="132" w:author="Arya" w:date="2025-02-25T10:09:00Z" w16du:dateUtc="2025-02-25T04:39:00Z">
        <w:r w:rsidRPr="00971FE6" w:rsidDel="00865596">
          <w:delText>AWS Fargate</w:delText>
        </w:r>
      </w:del>
    </w:p>
    <w:p w14:paraId="2714205A" w14:textId="2E47956C" w:rsidR="0086160A" w:rsidRPr="00971FE6" w:rsidDel="00865596" w:rsidRDefault="0086160A">
      <w:pPr>
        <w:pStyle w:val="NormalBPBHEB"/>
        <w:rPr>
          <w:del w:id="133" w:author="Arya" w:date="2025-02-25T10:09:00Z" w16du:dateUtc="2025-02-25T04:39:00Z"/>
        </w:rPr>
        <w:pPrChange w:id="134" w:author="Arya" w:date="2025-02-25T10:14:00Z" w16du:dateUtc="2025-02-25T04:44:00Z">
          <w:pPr>
            <w:pStyle w:val="NormalBPBHEB"/>
            <w:numPr>
              <w:ilvl w:val="1"/>
              <w:numId w:val="28"/>
            </w:numPr>
            <w:ind w:left="1440" w:hanging="360"/>
          </w:pPr>
        </w:pPrChange>
      </w:pPr>
      <w:del w:id="135" w:author="Arya" w:date="2025-02-25T10:09:00Z" w16du:dateUtc="2025-02-25T04:39:00Z">
        <w:r w:rsidRPr="00971FE6" w:rsidDel="00865596">
          <w:delText>Red Hat OpenShift Service on AWS</w:delText>
        </w:r>
      </w:del>
    </w:p>
    <w:p w14:paraId="4A29E886" w14:textId="1BDC86F6" w:rsidR="0086160A" w:rsidRPr="00971FE6" w:rsidDel="00865596" w:rsidRDefault="0086160A">
      <w:pPr>
        <w:pStyle w:val="NormalBPBHEB"/>
        <w:rPr>
          <w:del w:id="136" w:author="Arya" w:date="2025-02-25T10:09:00Z" w16du:dateUtc="2025-02-25T04:39:00Z"/>
        </w:rPr>
        <w:pPrChange w:id="137" w:author="Arya" w:date="2025-02-25T10:14:00Z" w16du:dateUtc="2025-02-25T04:44:00Z">
          <w:pPr>
            <w:pStyle w:val="NormalBPBHEB"/>
            <w:numPr>
              <w:ilvl w:val="1"/>
              <w:numId w:val="28"/>
            </w:numPr>
            <w:ind w:left="1440" w:hanging="360"/>
          </w:pPr>
        </w:pPrChange>
      </w:pPr>
      <w:del w:id="138" w:author="Arya" w:date="2025-02-25T10:09:00Z" w16du:dateUtc="2025-02-25T04:39:00Z">
        <w:r w:rsidRPr="00971FE6" w:rsidDel="00865596">
          <w:delText>Managed OpenShift in the cloud</w:delText>
        </w:r>
      </w:del>
    </w:p>
    <w:p w14:paraId="44CA2FA0" w14:textId="0011FC9C" w:rsidR="0086160A" w:rsidRPr="00971FE6" w:rsidDel="00865596" w:rsidRDefault="0086160A">
      <w:pPr>
        <w:pStyle w:val="NormalBPBHEB"/>
        <w:rPr>
          <w:del w:id="139" w:author="Arya" w:date="2025-02-25T10:09:00Z" w16du:dateUtc="2025-02-25T04:39:00Z"/>
        </w:rPr>
        <w:pPrChange w:id="140" w:author="Arya" w:date="2025-02-25T10:14:00Z" w16du:dateUtc="2025-02-25T04:44:00Z">
          <w:pPr>
            <w:pStyle w:val="NormalBPBHEB"/>
            <w:numPr>
              <w:ilvl w:val="1"/>
              <w:numId w:val="28"/>
            </w:numPr>
            <w:ind w:left="1440" w:hanging="360"/>
          </w:pPr>
        </w:pPrChange>
      </w:pPr>
      <w:del w:id="141" w:author="Arya" w:date="2025-02-25T10:09:00Z" w16du:dateUtc="2025-02-25T04:39:00Z">
        <w:r w:rsidRPr="00971FE6" w:rsidDel="00865596">
          <w:delText>Robotics</w:delText>
        </w:r>
      </w:del>
    </w:p>
    <w:p w14:paraId="1B91E9E4" w14:textId="2D618BAF" w:rsidR="0086160A" w:rsidRPr="00971FE6" w:rsidDel="00865596" w:rsidRDefault="0086160A">
      <w:pPr>
        <w:pStyle w:val="NormalBPBHEB"/>
        <w:rPr>
          <w:del w:id="142" w:author="Arya" w:date="2025-02-25T10:09:00Z" w16du:dateUtc="2025-02-25T04:39:00Z"/>
        </w:rPr>
        <w:pPrChange w:id="143" w:author="Arya" w:date="2025-02-25T10:14:00Z" w16du:dateUtc="2025-02-25T04:44:00Z">
          <w:pPr>
            <w:pStyle w:val="NormalBPBHEB"/>
            <w:numPr>
              <w:ilvl w:val="1"/>
              <w:numId w:val="28"/>
            </w:numPr>
            <w:ind w:left="1440" w:hanging="360"/>
          </w:pPr>
        </w:pPrChange>
      </w:pPr>
      <w:del w:id="144" w:author="Arya" w:date="2025-02-25T10:09:00Z" w16du:dateUtc="2025-02-25T04:39:00Z">
        <w:r w:rsidRPr="00971FE6" w:rsidDel="00865596">
          <w:delText>AWS RoboMaker</w:delText>
        </w:r>
      </w:del>
    </w:p>
    <w:p w14:paraId="47C67E5C" w14:textId="2C641D8F" w:rsidR="0086160A" w:rsidRPr="00971FE6" w:rsidRDefault="0086160A">
      <w:pPr>
        <w:pStyle w:val="NormalBPBHEB"/>
        <w:numPr>
          <w:ilvl w:val="0"/>
          <w:numId w:val="49"/>
        </w:numPr>
        <w:pPrChange w:id="145" w:author="Arya" w:date="2025-02-25T10:14:00Z" w16du:dateUtc="2025-02-25T04:44:00Z">
          <w:pPr>
            <w:pStyle w:val="NormalBPBHEB"/>
            <w:numPr>
              <w:numId w:val="28"/>
            </w:numPr>
            <w:ind w:left="720" w:hanging="360"/>
          </w:pPr>
        </w:pPrChange>
      </w:pPr>
      <w:r w:rsidRPr="00971FE6">
        <w:t xml:space="preserve">Quantum </w:t>
      </w:r>
      <w:ins w:id="146" w:author="Arya" w:date="2025-02-25T10:09:00Z" w16du:dateUtc="2025-02-25T04:39:00Z">
        <w:r w:rsidR="00865596">
          <w:t>t</w:t>
        </w:r>
      </w:ins>
      <w:del w:id="147" w:author="Arya" w:date="2025-02-25T10:09:00Z" w16du:dateUtc="2025-02-25T04:39:00Z">
        <w:r w:rsidRPr="00971FE6" w:rsidDel="00865596">
          <w:delText>T</w:delText>
        </w:r>
      </w:del>
      <w:r w:rsidRPr="00971FE6">
        <w:t>echnologies</w:t>
      </w:r>
    </w:p>
    <w:p w14:paraId="24EA618C" w14:textId="0AD2450B" w:rsidR="0086160A" w:rsidRPr="00971FE6" w:rsidRDefault="0086160A">
      <w:pPr>
        <w:pStyle w:val="NormalBPBHEB"/>
        <w:numPr>
          <w:ilvl w:val="0"/>
          <w:numId w:val="49"/>
        </w:numPr>
        <w:pPrChange w:id="148" w:author="Arya" w:date="2025-02-25T10:14:00Z" w16du:dateUtc="2025-02-25T04:44:00Z">
          <w:pPr>
            <w:pStyle w:val="NormalBPBHEB"/>
            <w:numPr>
              <w:numId w:val="28"/>
            </w:numPr>
            <w:ind w:left="720" w:hanging="360"/>
          </w:pPr>
        </w:pPrChange>
      </w:pPr>
      <w:r w:rsidRPr="00971FE6">
        <w:t xml:space="preserve">Amazon </w:t>
      </w:r>
      <w:proofErr w:type="spellStart"/>
      <w:ins w:id="149" w:author="Arya" w:date="2025-02-25T10:09:00Z" w16du:dateUtc="2025-02-25T04:39:00Z">
        <w:r w:rsidR="00865596">
          <w:t>b</w:t>
        </w:r>
      </w:ins>
      <w:del w:id="150" w:author="Arya" w:date="2025-02-25T10:09:00Z" w16du:dateUtc="2025-02-25T04:39:00Z">
        <w:r w:rsidRPr="00971FE6" w:rsidDel="00865596">
          <w:delText>B</w:delText>
        </w:r>
      </w:del>
      <w:r w:rsidRPr="00971FE6">
        <w:t>raket</w:t>
      </w:r>
      <w:proofErr w:type="spellEnd"/>
    </w:p>
    <w:p w14:paraId="5B400EBD" w14:textId="77777777" w:rsidR="0086160A" w:rsidRPr="0086160A" w:rsidRDefault="0086160A" w:rsidP="00705691">
      <w:pPr>
        <w:pStyle w:val="Heading1"/>
      </w:pPr>
      <w:r w:rsidRPr="0086160A">
        <w:t>Objectives</w:t>
      </w:r>
    </w:p>
    <w:p w14:paraId="43825D06" w14:textId="3CEA026E" w:rsidR="0086160A" w:rsidRPr="00FD2636" w:rsidRDefault="00D5083A">
      <w:pPr>
        <w:pStyle w:val="NormalBPBHEB"/>
        <w:pPrChange w:id="151" w:author="Arya" w:date="2025-02-25T10:14:00Z" w16du:dateUtc="2025-02-25T04:44:00Z">
          <w:pPr>
            <w:pBdr>
              <w:top w:val="nil"/>
              <w:left w:val="nil"/>
              <w:bottom w:val="nil"/>
              <w:right w:val="nil"/>
              <w:between w:val="nil"/>
            </w:pBdr>
            <w:shd w:val="clear" w:color="auto" w:fill="FFFFFF"/>
            <w:spacing w:before="120" w:after="100" w:line="276" w:lineRule="auto"/>
            <w:jc w:val="both"/>
          </w:pPr>
        </w:pPrChange>
      </w:pPr>
      <w:ins w:id="152" w:author="Arya" w:date="2025-02-25T10:09:00Z" w16du:dateUtc="2025-02-25T04:39:00Z">
        <w:r>
          <w:t xml:space="preserve">We </w:t>
        </w:r>
      </w:ins>
      <w:del w:id="153" w:author="Arya" w:date="2025-02-25T10:09:00Z" w16du:dateUtc="2025-02-25T04:39:00Z">
        <w:r w:rsidR="003C6C82" w:rsidDel="00D5083A">
          <w:delText>Chapter</w:delText>
        </w:r>
        <w:r w:rsidR="0086160A" w:rsidRPr="00FD2636" w:rsidDel="00D5083A">
          <w:delText xml:space="preserve"> 7 </w:delText>
        </w:r>
      </w:del>
      <w:r w:rsidR="0086160A" w:rsidRPr="00FD2636">
        <w:t>aim</w:t>
      </w:r>
      <w:ins w:id="154" w:author="Arya" w:date="2025-02-25T10:09:00Z" w16du:dateUtc="2025-02-25T04:39:00Z">
        <w:r>
          <w:t xml:space="preserve"> </w:t>
        </w:r>
      </w:ins>
      <w:del w:id="155" w:author="Arya" w:date="2025-02-25T10:09:00Z" w16du:dateUtc="2025-02-25T04:39:00Z">
        <w:r w:rsidR="0086160A" w:rsidRPr="00FD2636" w:rsidDel="00D5083A">
          <w:delText xml:space="preserve">s </w:delText>
        </w:r>
      </w:del>
      <w:r w:rsidR="0086160A" w:rsidRPr="00FD2636">
        <w:t>to provide readers with a deep understanding of contemporary software development practices within cloud environments, focusing on AWS as the primary platform. This module covers a range of tools, methodologies, and best practices essential for scalable and efficient application development and deployment.</w:t>
      </w:r>
    </w:p>
    <w:p w14:paraId="7B378C63" w14:textId="77777777" w:rsidR="0086160A" w:rsidRPr="0086160A" w:rsidRDefault="0086160A" w:rsidP="004A0A19">
      <w:pPr>
        <w:pStyle w:val="NormalBPBHEB"/>
      </w:pPr>
      <w:r w:rsidRPr="0086160A">
        <w:lastRenderedPageBreak/>
        <w:t>By the end of this module, readers will:</w:t>
      </w:r>
    </w:p>
    <w:p w14:paraId="1D11B0AC" w14:textId="77777777" w:rsidR="0086160A" w:rsidRPr="0086160A" w:rsidRDefault="0086160A">
      <w:pPr>
        <w:pStyle w:val="NormalBPBHEB"/>
        <w:pPrChange w:id="156" w:author="Arya" w:date="2025-02-25T10:14:00Z" w16du:dateUtc="2025-02-25T04:44:00Z">
          <w:pPr>
            <w:pStyle w:val="NormalBPBHEB"/>
            <w:numPr>
              <w:numId w:val="27"/>
            </w:numPr>
            <w:ind w:left="1080" w:hanging="360"/>
          </w:pPr>
        </w:pPrChange>
      </w:pPr>
      <w:r w:rsidRPr="0086160A">
        <w:t>Understand the principles and benefits of serverless computing, particularly its impact on productivity and operational efficiency in cloud-native applications.</w:t>
      </w:r>
    </w:p>
    <w:p w14:paraId="4AB36FF4" w14:textId="73D638B4" w:rsidR="0086160A" w:rsidRPr="0086160A" w:rsidRDefault="0086160A">
      <w:pPr>
        <w:pStyle w:val="NormalBPBHEB"/>
        <w:pPrChange w:id="157" w:author="Arya" w:date="2025-02-25T10:14:00Z" w16du:dateUtc="2025-02-25T04:44:00Z">
          <w:pPr>
            <w:pStyle w:val="NormalBPBHEB"/>
            <w:numPr>
              <w:numId w:val="27"/>
            </w:numPr>
            <w:ind w:left="1080" w:hanging="360"/>
          </w:pPr>
        </w:pPrChange>
      </w:pPr>
      <w:r w:rsidRPr="0086160A">
        <w:t xml:space="preserve">Gain skills in </w:t>
      </w:r>
      <w:r w:rsidR="00191F06" w:rsidRPr="0086160A">
        <w:t>using</w:t>
      </w:r>
      <w:r w:rsidRPr="0086160A">
        <w:t xml:space="preserve"> IDEs to enhance coding efficiency, collaborate effectively, and use debugging tools for rapid software development.</w:t>
      </w:r>
    </w:p>
    <w:p w14:paraId="60DAC9B1" w14:textId="77777777" w:rsidR="0086160A" w:rsidRPr="0086160A" w:rsidRDefault="0086160A">
      <w:pPr>
        <w:pStyle w:val="NormalBPBHEB"/>
        <w:pPrChange w:id="158" w:author="Arya" w:date="2025-02-25T10:14:00Z" w16du:dateUtc="2025-02-25T04:44:00Z">
          <w:pPr>
            <w:pStyle w:val="NormalBPBHEB"/>
            <w:numPr>
              <w:numId w:val="27"/>
            </w:numPr>
            <w:ind w:left="1080" w:hanging="360"/>
          </w:pPr>
        </w:pPrChange>
      </w:pPr>
      <w:r w:rsidRPr="0086160A">
        <w:t>Learn how to integrate machine learning algorithms into software development for tasks like code quality improvement, automated code reviews, and performance optimization.</w:t>
      </w:r>
    </w:p>
    <w:p w14:paraId="44787446" w14:textId="77777777" w:rsidR="0086160A" w:rsidRPr="0086160A" w:rsidRDefault="0086160A">
      <w:pPr>
        <w:pStyle w:val="NormalBPBHEB"/>
        <w:pPrChange w:id="159" w:author="Arya" w:date="2025-02-25T10:14:00Z" w16du:dateUtc="2025-02-25T04:44:00Z">
          <w:pPr>
            <w:pStyle w:val="NormalBPBHEB"/>
            <w:numPr>
              <w:numId w:val="27"/>
            </w:numPr>
            <w:ind w:left="1080" w:hanging="360"/>
          </w:pPr>
        </w:pPrChange>
      </w:pPr>
      <w:r w:rsidRPr="0086160A">
        <w:t xml:space="preserve">Master artifact management, version control, and dependency management using AWS tools like </w:t>
      </w:r>
      <w:proofErr w:type="spellStart"/>
      <w:r w:rsidRPr="0086160A">
        <w:t>CodeArtifact</w:t>
      </w:r>
      <w:proofErr w:type="spellEnd"/>
      <w:r w:rsidRPr="0086160A">
        <w:t xml:space="preserve"> to ensure reliable software builds.</w:t>
      </w:r>
    </w:p>
    <w:p w14:paraId="5C118DA0" w14:textId="77777777" w:rsidR="0086160A" w:rsidRPr="0086160A" w:rsidRDefault="0086160A">
      <w:pPr>
        <w:pStyle w:val="NormalBPBHEB"/>
        <w:pPrChange w:id="160" w:author="Arya" w:date="2025-02-25T10:14:00Z" w16du:dateUtc="2025-02-25T04:44:00Z">
          <w:pPr>
            <w:pStyle w:val="NormalBPBHEB"/>
            <w:numPr>
              <w:numId w:val="27"/>
            </w:numPr>
            <w:ind w:left="1080" w:hanging="360"/>
          </w:pPr>
        </w:pPrChange>
      </w:pPr>
      <w:r w:rsidRPr="0086160A">
        <w:t xml:space="preserve">Learn how to implement CI/CD pipelines using AWS </w:t>
      </w:r>
      <w:proofErr w:type="spellStart"/>
      <w:r w:rsidRPr="0086160A">
        <w:t>CodeBuild</w:t>
      </w:r>
      <w:proofErr w:type="spellEnd"/>
      <w:r w:rsidRPr="0086160A">
        <w:t xml:space="preserve">, </w:t>
      </w:r>
      <w:proofErr w:type="spellStart"/>
      <w:r w:rsidRPr="0086160A">
        <w:t>CodeCommit</w:t>
      </w:r>
      <w:proofErr w:type="spellEnd"/>
      <w:r w:rsidRPr="0086160A">
        <w:t xml:space="preserve">, and </w:t>
      </w:r>
      <w:proofErr w:type="spellStart"/>
      <w:r w:rsidRPr="0086160A">
        <w:t>CodePipeline</w:t>
      </w:r>
      <w:proofErr w:type="spellEnd"/>
      <w:r w:rsidRPr="0086160A">
        <w:t>, emphasizing best practices for secure and efficient CI/CD processes.</w:t>
      </w:r>
    </w:p>
    <w:p w14:paraId="2873180E" w14:textId="77777777" w:rsidR="0086160A" w:rsidRPr="0086160A" w:rsidRDefault="0086160A">
      <w:pPr>
        <w:pStyle w:val="NormalBPBHEB"/>
        <w:pPrChange w:id="161" w:author="Arya" w:date="2025-02-25T10:14:00Z" w16du:dateUtc="2025-02-25T04:44:00Z">
          <w:pPr>
            <w:pStyle w:val="NormalBPBHEB"/>
            <w:numPr>
              <w:numId w:val="27"/>
            </w:numPr>
            <w:ind w:left="1080" w:hanging="360"/>
          </w:pPr>
        </w:pPrChange>
      </w:pPr>
      <w:r w:rsidRPr="0086160A">
        <w:t>Become proficient in deploying Infrastructure as Code (</w:t>
      </w:r>
      <w:proofErr w:type="spellStart"/>
      <w:r w:rsidRPr="0086160A">
        <w:t>IaC</w:t>
      </w:r>
      <w:proofErr w:type="spellEnd"/>
      <w:r w:rsidRPr="0086160A">
        <w:t>) using AWS CloudFormation and Cloud Control API to manage cloud resources programmatically.</w:t>
      </w:r>
    </w:p>
    <w:p w14:paraId="626E9E43" w14:textId="77777777" w:rsidR="0086160A" w:rsidRPr="0086160A" w:rsidRDefault="0086160A">
      <w:pPr>
        <w:pStyle w:val="NormalBPBHEB"/>
        <w:pPrChange w:id="162" w:author="Arya" w:date="2025-02-25T10:14:00Z" w16du:dateUtc="2025-02-25T04:44:00Z">
          <w:pPr>
            <w:pStyle w:val="NormalBPBHEB"/>
            <w:numPr>
              <w:numId w:val="27"/>
            </w:numPr>
            <w:ind w:left="1080" w:hanging="360"/>
          </w:pPr>
        </w:pPrChange>
      </w:pPr>
      <w:r w:rsidRPr="0086160A">
        <w:t>Explore advanced deployment strategies like blue/green deployments and canary releases for achieving zero-downtime deployments.</w:t>
      </w:r>
    </w:p>
    <w:p w14:paraId="48BA4DA0" w14:textId="77777777" w:rsidR="0086160A" w:rsidRPr="0086160A" w:rsidRDefault="0086160A">
      <w:pPr>
        <w:pStyle w:val="NormalBPBHEB"/>
        <w:pPrChange w:id="163" w:author="Arya" w:date="2025-02-25T10:14:00Z" w16du:dateUtc="2025-02-25T04:44:00Z">
          <w:pPr>
            <w:pStyle w:val="NormalBPBHEB"/>
            <w:numPr>
              <w:numId w:val="27"/>
            </w:numPr>
            <w:ind w:left="1080" w:hanging="360"/>
          </w:pPr>
        </w:pPrChange>
      </w:pPr>
      <w:r w:rsidRPr="0086160A">
        <w:t>Gain knowledge in resilience testing and fault tolerance through chaos engineering to ensure the reliability of cloud applications.</w:t>
      </w:r>
    </w:p>
    <w:p w14:paraId="2E40D26F" w14:textId="77777777" w:rsidR="0086160A" w:rsidRPr="0086160A" w:rsidRDefault="0086160A">
      <w:pPr>
        <w:pStyle w:val="NormalBPBHEB"/>
        <w:pPrChange w:id="164" w:author="Arya" w:date="2025-02-25T10:14:00Z" w16du:dateUtc="2025-02-25T04:44:00Z">
          <w:pPr>
            <w:pStyle w:val="NormalBPBHEB"/>
            <w:numPr>
              <w:numId w:val="27"/>
            </w:numPr>
            <w:ind w:left="1080" w:hanging="360"/>
          </w:pPr>
        </w:pPrChange>
      </w:pPr>
      <w:r w:rsidRPr="0086160A">
        <w:t>Understand event-driven architectures (EDA) and learn how to use AWS services like SNS and Step Functions to create scalable and responsive applications.</w:t>
      </w:r>
    </w:p>
    <w:p w14:paraId="07D5C7F7" w14:textId="77777777" w:rsidR="0086160A" w:rsidRPr="0086160A" w:rsidRDefault="0086160A">
      <w:pPr>
        <w:pStyle w:val="NormalBPBHEB"/>
        <w:pPrChange w:id="165" w:author="Arya" w:date="2025-02-25T10:14:00Z" w16du:dateUtc="2025-02-25T04:44:00Z">
          <w:pPr>
            <w:pStyle w:val="NormalBPBHEB"/>
            <w:numPr>
              <w:numId w:val="27"/>
            </w:numPr>
            <w:ind w:left="1080" w:hanging="360"/>
          </w:pPr>
        </w:pPrChange>
      </w:pPr>
      <w:r w:rsidRPr="0086160A">
        <w:t>Integrate DevOps practices with AWS services to streamline collaboration, automate workflows, and accelerate the software development lifecycle.</w:t>
      </w:r>
    </w:p>
    <w:p w14:paraId="51EA133A" w14:textId="64A1EA70" w:rsidR="0086160A" w:rsidRPr="0086160A" w:rsidRDefault="0086160A">
      <w:pPr>
        <w:pStyle w:val="Heading1BPBHEB"/>
        <w:pPrChange w:id="166" w:author="Arya" w:date="2025-02-25T10:10:00Z" w16du:dateUtc="2025-02-25T04:40:00Z">
          <w:pPr>
            <w:pStyle w:val="Heading2"/>
          </w:pPr>
        </w:pPrChange>
      </w:pPr>
      <w:r w:rsidRPr="005206C6">
        <w:t xml:space="preserve">Developer </w:t>
      </w:r>
      <w:ins w:id="167" w:author="Arya" w:date="2025-02-25T10:09:00Z" w16du:dateUtc="2025-02-25T04:39:00Z">
        <w:r w:rsidR="002807AB">
          <w:t>t</w:t>
        </w:r>
      </w:ins>
      <w:del w:id="168" w:author="Arya" w:date="2025-02-25T10:09:00Z" w16du:dateUtc="2025-02-25T04:39:00Z">
        <w:r w:rsidRPr="005206C6" w:rsidDel="002807AB">
          <w:delText>T</w:delText>
        </w:r>
      </w:del>
      <w:r w:rsidRPr="005206C6">
        <w:t>ools</w:t>
      </w:r>
    </w:p>
    <w:p w14:paraId="153BE80F" w14:textId="4F9BB7C4" w:rsidR="0086160A" w:rsidRDefault="0086160A">
      <w:pPr>
        <w:pStyle w:val="NormalBPBHEB"/>
        <w:pPrChange w:id="169" w:author="Arya" w:date="2025-02-25T10:14:00Z" w16du:dateUtc="2025-02-25T04:44:00Z">
          <w:pPr>
            <w:pBdr>
              <w:top w:val="nil"/>
              <w:left w:val="nil"/>
              <w:bottom w:val="nil"/>
              <w:right w:val="nil"/>
              <w:between w:val="nil"/>
            </w:pBdr>
            <w:shd w:val="clear" w:color="auto" w:fill="FFFFFF"/>
            <w:spacing w:before="120" w:after="100" w:line="276" w:lineRule="auto"/>
            <w:jc w:val="both"/>
          </w:pPr>
        </w:pPrChange>
      </w:pPr>
      <w:r w:rsidRPr="0086160A">
        <w:t xml:space="preserve">AWS offers a wide variety of developer tools designed to enhance productivity, streamline workflows, and ensure code quality. Services like Amazon </w:t>
      </w:r>
      <w:proofErr w:type="spellStart"/>
      <w:r w:rsidRPr="0086160A">
        <w:t>CodeGuru</w:t>
      </w:r>
      <w:proofErr w:type="spellEnd"/>
      <w:r w:rsidRPr="0086160A">
        <w:t xml:space="preserve"> and the AWS </w:t>
      </w:r>
      <w:r w:rsidRPr="00BF05C9">
        <w:rPr>
          <w:b/>
          <w:bCs/>
          <w:rPrChange w:id="170" w:author="Arya" w:date="2025-02-25T10:09:00Z" w16du:dateUtc="2025-02-25T04:39:00Z">
            <w:rPr/>
          </w:rPrChange>
        </w:rPr>
        <w:t>Cloud Development</w:t>
      </w:r>
      <w:r w:rsidRPr="0086160A">
        <w:t xml:space="preserve"> </w:t>
      </w:r>
      <w:r w:rsidRPr="00BF05C9">
        <w:rPr>
          <w:b/>
          <w:bCs/>
          <w:rPrChange w:id="171" w:author="Arya" w:date="2025-02-25T10:09:00Z" w16du:dateUtc="2025-02-25T04:39:00Z">
            <w:rPr/>
          </w:rPrChange>
        </w:rPr>
        <w:t>Kit</w:t>
      </w:r>
      <w:r w:rsidRPr="0086160A">
        <w:t xml:space="preserve"> (</w:t>
      </w:r>
      <w:r w:rsidRPr="00BF05C9">
        <w:rPr>
          <w:b/>
          <w:bCs/>
          <w:rPrChange w:id="172" w:author="Arya" w:date="2025-02-25T10:09:00Z" w16du:dateUtc="2025-02-25T04:39:00Z">
            <w:rPr/>
          </w:rPrChange>
        </w:rPr>
        <w:t>CDK</w:t>
      </w:r>
      <w:r w:rsidRPr="0086160A">
        <w:t xml:space="preserve">) help developers work more efficiently, while tools like AWS </w:t>
      </w:r>
      <w:proofErr w:type="spellStart"/>
      <w:r w:rsidRPr="0086160A">
        <w:t>CloudShell</w:t>
      </w:r>
      <w:proofErr w:type="spellEnd"/>
      <w:r w:rsidRPr="0086160A">
        <w:t xml:space="preserve"> and AWS </w:t>
      </w:r>
      <w:proofErr w:type="spellStart"/>
      <w:r w:rsidRPr="0086160A">
        <w:t>CodePipeline</w:t>
      </w:r>
      <w:proofErr w:type="spellEnd"/>
      <w:r w:rsidRPr="0086160A">
        <w:t xml:space="preserve"> provide integrated environments for seamless development processes. These tools allow developers to automate the entire development lifecycle, from code creation to </w:t>
      </w:r>
      <w:del w:id="173" w:author="Arya" w:date="2025-02-25T10:09:00Z" w16du:dateUtc="2025-02-25T04:39:00Z">
        <w:r w:rsidRPr="0086160A" w:rsidDel="00BF05C9">
          <w:delText>deployment at</w:delText>
        </w:r>
      </w:del>
      <w:ins w:id="174" w:author="Arya" w:date="2025-02-25T10:09:00Z" w16du:dateUtc="2025-02-25T04:39:00Z">
        <w:r w:rsidR="00BF05C9" w:rsidRPr="0086160A">
          <w:t>deployment on a</w:t>
        </w:r>
      </w:ins>
      <w:r w:rsidRPr="0086160A">
        <w:t xml:space="preserve"> scale. Exposure to these services will equip you to harness AWS’s full potential for your projects.</w:t>
      </w:r>
    </w:p>
    <w:p w14:paraId="74988592" w14:textId="3F87B468" w:rsidR="00FA0206" w:rsidRPr="00FA0206" w:rsidRDefault="00FA0206">
      <w:pPr>
        <w:pStyle w:val="Heading2BPBHEB"/>
        <w:pPrChange w:id="175" w:author="Arya" w:date="2025-02-25T10:10:00Z" w16du:dateUtc="2025-02-25T04:40:00Z">
          <w:pPr>
            <w:pStyle w:val="Heading2"/>
          </w:pPr>
        </w:pPrChange>
      </w:pPr>
      <w:r w:rsidRPr="005206C6">
        <w:t xml:space="preserve">DevOps </w:t>
      </w:r>
      <w:ins w:id="176" w:author="Arya" w:date="2025-02-25T10:09:00Z" w16du:dateUtc="2025-02-25T04:39:00Z">
        <w:r w:rsidR="00BF05C9">
          <w:t>p</w:t>
        </w:r>
      </w:ins>
      <w:del w:id="177" w:author="Arya" w:date="2025-02-25T10:09:00Z" w16du:dateUtc="2025-02-25T04:39:00Z">
        <w:r w:rsidRPr="005206C6" w:rsidDel="00BF05C9">
          <w:delText>P</w:delText>
        </w:r>
      </w:del>
      <w:r w:rsidRPr="005206C6">
        <w:t>ractices</w:t>
      </w:r>
    </w:p>
    <w:p w14:paraId="053BC4B9" w14:textId="7C4A40F5" w:rsidR="00FA0206" w:rsidRDefault="00FA0206">
      <w:pPr>
        <w:pStyle w:val="NormalBPBHEB"/>
        <w:pPrChange w:id="178" w:author="Arya" w:date="2025-02-25T10:14:00Z" w16du:dateUtc="2025-02-25T04:44:00Z">
          <w:pPr>
            <w:pBdr>
              <w:top w:val="nil"/>
              <w:left w:val="nil"/>
              <w:bottom w:val="nil"/>
              <w:right w:val="nil"/>
              <w:between w:val="nil"/>
            </w:pBdr>
            <w:shd w:val="clear" w:color="auto" w:fill="FFFFFF"/>
            <w:spacing w:before="120" w:after="100" w:line="276" w:lineRule="auto"/>
            <w:jc w:val="both"/>
          </w:pPr>
        </w:pPrChange>
      </w:pPr>
      <w:r w:rsidRPr="00FA0206">
        <w:t xml:space="preserve">DevOps, an essential part of modern software development, stresses seamless collaboration between development and operations teams to speed up software delivery. AWS offers an extensive suite of services that support DevOps practices. In this section, we’ll explore their </w:t>
      </w:r>
      <w:r w:rsidRPr="00FA0206">
        <w:lastRenderedPageBreak/>
        <w:t xml:space="preserve">capabilities and show how services like AWS </w:t>
      </w:r>
      <w:proofErr w:type="spellStart"/>
      <w:r w:rsidRPr="00FA0206">
        <w:t>CodePipeline</w:t>
      </w:r>
      <w:proofErr w:type="spellEnd"/>
      <w:r w:rsidRPr="00FA0206">
        <w:t xml:space="preserve">, AWS </w:t>
      </w:r>
      <w:proofErr w:type="spellStart"/>
      <w:r w:rsidRPr="00FA0206">
        <w:t>CodeBuild</w:t>
      </w:r>
      <w:proofErr w:type="spellEnd"/>
      <w:r w:rsidRPr="00FA0206">
        <w:t xml:space="preserve">, and AWS </w:t>
      </w:r>
      <w:proofErr w:type="spellStart"/>
      <w:r w:rsidRPr="00FA0206">
        <w:t>CodeDeploy</w:t>
      </w:r>
      <w:proofErr w:type="spellEnd"/>
      <w:r w:rsidRPr="00FA0206">
        <w:t xml:space="preserve"> automate tasks in the software delivery pipeline. With Amazon </w:t>
      </w:r>
      <w:proofErr w:type="spellStart"/>
      <w:r w:rsidRPr="00FA0206">
        <w:t>CodeStar</w:t>
      </w:r>
      <w:proofErr w:type="spellEnd"/>
      <w:r w:rsidRPr="00FA0206">
        <w:t xml:space="preserve">, you can kick-start projects with well-architected pipelines, while the AWS CDK </w:t>
      </w:r>
      <w:r w:rsidR="00191F06" w:rsidRPr="00FA0206">
        <w:t>offers</w:t>
      </w:r>
      <w:r w:rsidRPr="00FA0206">
        <w:t xml:space="preserve"> a programmatic way to define infrastructure as code, streamlining cloud infrastructure management.</w:t>
      </w:r>
    </w:p>
    <w:p w14:paraId="60F69C1C" w14:textId="6C3F84C1" w:rsidR="00FA0206" w:rsidRPr="00FA0206" w:rsidRDefault="00FA0206">
      <w:pPr>
        <w:pStyle w:val="Heading1BPBHEB"/>
        <w:pPrChange w:id="179" w:author="Arya" w:date="2025-02-25T10:10:00Z" w16du:dateUtc="2025-02-25T04:40:00Z">
          <w:pPr>
            <w:pStyle w:val="Heading2"/>
          </w:pPr>
        </w:pPrChange>
      </w:pPr>
      <w:r w:rsidRPr="005206C6">
        <w:t xml:space="preserve">Application </w:t>
      </w:r>
      <w:ins w:id="180" w:author="Arya" w:date="2025-02-25T10:10:00Z" w16du:dateUtc="2025-02-25T04:40:00Z">
        <w:r w:rsidR="001777F3">
          <w:t>i</w:t>
        </w:r>
      </w:ins>
      <w:del w:id="181" w:author="Arya" w:date="2025-02-25T10:10:00Z" w16du:dateUtc="2025-02-25T04:40:00Z">
        <w:r w:rsidRPr="005206C6" w:rsidDel="001777F3">
          <w:delText>I</w:delText>
        </w:r>
      </w:del>
      <w:r w:rsidRPr="005206C6">
        <w:t>ntegration</w:t>
      </w:r>
    </w:p>
    <w:p w14:paraId="12E3ADF3" w14:textId="47AAE2AD" w:rsidR="00FA0206" w:rsidRPr="00FA0206" w:rsidRDefault="00FA0206">
      <w:pPr>
        <w:pStyle w:val="NormalBPBHEB"/>
        <w:pPrChange w:id="182" w:author="Arya" w:date="2025-02-25T10:14:00Z" w16du:dateUtc="2025-02-25T04:44:00Z">
          <w:pPr>
            <w:pBdr>
              <w:top w:val="nil"/>
              <w:left w:val="nil"/>
              <w:bottom w:val="nil"/>
              <w:right w:val="nil"/>
              <w:between w:val="nil"/>
            </w:pBdr>
            <w:shd w:val="clear" w:color="auto" w:fill="FFFFFF"/>
            <w:spacing w:before="120" w:after="100" w:line="276" w:lineRule="auto"/>
            <w:jc w:val="both"/>
          </w:pPr>
        </w:pPrChange>
      </w:pPr>
      <w:r w:rsidRPr="00FA0206">
        <w:t xml:space="preserve">In today’s interconnected world, seamless application integration is vital. This section covers services like Amazon </w:t>
      </w:r>
      <w:proofErr w:type="spellStart"/>
      <w:r w:rsidRPr="00FA0206">
        <w:t>EventBridge</w:t>
      </w:r>
      <w:proofErr w:type="spellEnd"/>
      <w:r w:rsidRPr="00FA0206">
        <w:t xml:space="preserve"> and AWS Step Functions, which enable efficient communication between different application components. These tools help coordinate various AWS resources and third-party services, allowing applications to respond quickly to events and messages. By </w:t>
      </w:r>
      <w:r w:rsidR="00191F06" w:rsidRPr="00FA0206">
        <w:t>using</w:t>
      </w:r>
      <w:r w:rsidRPr="00FA0206">
        <w:t xml:space="preserve"> Amazon </w:t>
      </w:r>
      <w:proofErr w:type="spellStart"/>
      <w:r w:rsidRPr="00FA0206">
        <w:t>AppFlow</w:t>
      </w:r>
      <w:proofErr w:type="spellEnd"/>
      <w:r w:rsidRPr="00FA0206">
        <w:t xml:space="preserve">, developers can simplify data transfers between multiple services, while Amazon </w:t>
      </w:r>
      <w:r w:rsidRPr="00584891">
        <w:rPr>
          <w:b/>
          <w:bCs/>
          <w:rPrChange w:id="183" w:author="Arya" w:date="2025-02-25T10:15:00Z" w16du:dateUtc="2025-02-25T04:45:00Z">
            <w:rPr/>
          </w:rPrChange>
        </w:rPr>
        <w:t>Simple Queue Service</w:t>
      </w:r>
      <w:r w:rsidRPr="00FA0206">
        <w:t xml:space="preserve"> (</w:t>
      </w:r>
      <w:r w:rsidRPr="00584891">
        <w:rPr>
          <w:b/>
          <w:bCs/>
          <w:rPrChange w:id="184" w:author="Arya" w:date="2025-02-25T10:14:00Z" w16du:dateUtc="2025-02-25T04:44:00Z">
            <w:rPr/>
          </w:rPrChange>
        </w:rPr>
        <w:t>SQS</w:t>
      </w:r>
      <w:r w:rsidRPr="00FA0206">
        <w:t xml:space="preserve">) and Amazon </w:t>
      </w:r>
      <w:r w:rsidRPr="00584891">
        <w:rPr>
          <w:b/>
          <w:bCs/>
          <w:rPrChange w:id="185" w:author="Arya" w:date="2025-02-25T10:14:00Z" w16du:dateUtc="2025-02-25T04:44:00Z">
            <w:rPr/>
          </w:rPrChange>
        </w:rPr>
        <w:t>Simple Notification Service</w:t>
      </w:r>
      <w:r w:rsidRPr="00FA0206">
        <w:t xml:space="preserve"> (</w:t>
      </w:r>
      <w:r w:rsidRPr="00584891">
        <w:rPr>
          <w:b/>
          <w:bCs/>
          <w:rPrChange w:id="186" w:author="Arya" w:date="2025-02-25T10:14:00Z" w16du:dateUtc="2025-02-25T04:44:00Z">
            <w:rPr/>
          </w:rPrChange>
        </w:rPr>
        <w:t>SNS</w:t>
      </w:r>
      <w:r w:rsidRPr="00FA0206">
        <w:t>) help manage event-driven and message-based interactions efficiently.</w:t>
      </w:r>
    </w:p>
    <w:p w14:paraId="4394FAA6" w14:textId="7B715C3C" w:rsidR="00FA0206" w:rsidRPr="00FA0206" w:rsidRDefault="00FA0206">
      <w:pPr>
        <w:pStyle w:val="Heading1BPBHEB"/>
        <w:pPrChange w:id="187" w:author="Arya" w:date="2025-02-25T10:11:00Z" w16du:dateUtc="2025-02-25T04:41:00Z">
          <w:pPr>
            <w:pStyle w:val="Heading2"/>
          </w:pPr>
        </w:pPrChange>
      </w:pPr>
      <w:r w:rsidRPr="005206C6">
        <w:t xml:space="preserve">Containers and </w:t>
      </w:r>
      <w:ins w:id="188" w:author="Arya" w:date="2025-02-25T10:11:00Z" w16du:dateUtc="2025-02-25T04:41:00Z">
        <w:r w:rsidR="005B1642">
          <w:t>r</w:t>
        </w:r>
      </w:ins>
      <w:del w:id="189" w:author="Arya" w:date="2025-02-25T10:11:00Z" w16du:dateUtc="2025-02-25T04:41:00Z">
        <w:r w:rsidRPr="005206C6" w:rsidDel="005B1642">
          <w:delText>R</w:delText>
        </w:r>
      </w:del>
      <w:r w:rsidRPr="005206C6">
        <w:t>obotics</w:t>
      </w:r>
    </w:p>
    <w:p w14:paraId="254349BA" w14:textId="01C6E171" w:rsidR="00FA0206" w:rsidRPr="003C5BE3" w:rsidRDefault="00FA0206" w:rsidP="00797139">
      <w:pPr>
        <w:pStyle w:val="NormalBPBHEB"/>
      </w:pPr>
      <w:r w:rsidRPr="003C5BE3">
        <w:t xml:space="preserve">The rise </w:t>
      </w:r>
      <w:proofErr w:type="gramStart"/>
      <w:r w:rsidRPr="003C5BE3">
        <w:t>of</w:t>
      </w:r>
      <w:proofErr w:type="gramEnd"/>
      <w:r w:rsidRPr="003C5BE3">
        <w:t xml:space="preserve"> containerization has brought about significant changes in software deployment and management. AWS offers a complete ecosystem for managing containers, with services like Amazon ECS, Amazon EKS, and AWS </w:t>
      </w:r>
      <w:proofErr w:type="spellStart"/>
      <w:r w:rsidRPr="003C5BE3">
        <w:t>Fargate</w:t>
      </w:r>
      <w:proofErr w:type="spellEnd"/>
      <w:r w:rsidRPr="003C5BE3">
        <w:t xml:space="preserve">. These services allow you to run containerized applications at scale, while AWS App2Container and AWS Copilot make it easier to migrate and manage containers in the cloud. In addition, AWS provides tools like AWS </w:t>
      </w:r>
      <w:proofErr w:type="spellStart"/>
      <w:r w:rsidRPr="003C5BE3">
        <w:t>RoboMaker</w:t>
      </w:r>
      <w:proofErr w:type="spellEnd"/>
      <w:r w:rsidRPr="003C5BE3">
        <w:t xml:space="preserve"> for developing robotic applications, </w:t>
      </w:r>
      <w:r w:rsidR="00191F06" w:rsidRPr="003C5BE3">
        <w:t>highlighting</w:t>
      </w:r>
      <w:r w:rsidRPr="003C5BE3">
        <w:t xml:space="preserve"> the versatility of AWS’s DevOps tools across various domains.</w:t>
      </w:r>
    </w:p>
    <w:p w14:paraId="21701FEA" w14:textId="3C558B23" w:rsidR="00FA0206" w:rsidRPr="00FA0206" w:rsidRDefault="00FA0206">
      <w:pPr>
        <w:pStyle w:val="Heading1BPBHEB"/>
        <w:pPrChange w:id="190" w:author="Arya" w:date="2025-02-25T10:11:00Z" w16du:dateUtc="2025-02-25T04:41:00Z">
          <w:pPr>
            <w:pStyle w:val="Heading2"/>
          </w:pPr>
        </w:pPrChange>
      </w:pPr>
      <w:r w:rsidRPr="00576A98">
        <w:t xml:space="preserve">Quantum </w:t>
      </w:r>
      <w:ins w:id="191" w:author="Arya" w:date="2025-02-25T10:11:00Z" w16du:dateUtc="2025-02-25T04:41:00Z">
        <w:r w:rsidR="005B1642">
          <w:t>t</w:t>
        </w:r>
      </w:ins>
      <w:del w:id="192" w:author="Arya" w:date="2025-02-25T10:11:00Z" w16du:dateUtc="2025-02-25T04:41:00Z">
        <w:r w:rsidRPr="00576A98" w:rsidDel="005B1642">
          <w:delText>T</w:delText>
        </w:r>
      </w:del>
      <w:r w:rsidRPr="00576A98">
        <w:t>echnologies</w:t>
      </w:r>
    </w:p>
    <w:p w14:paraId="2A3BE3EA" w14:textId="2E5A71A6" w:rsidR="004D03A7" w:rsidRPr="00FA0206" w:rsidRDefault="00FA0206" w:rsidP="00797139">
      <w:pPr>
        <w:pStyle w:val="NormalBPBHEB"/>
      </w:pPr>
      <w:r w:rsidRPr="00FA0206">
        <w:t xml:space="preserve">Quantum computing </w:t>
      </w:r>
      <w:r w:rsidR="00D87317" w:rsidRPr="00FA0206">
        <w:t>is</w:t>
      </w:r>
      <w:r w:rsidRPr="00FA0206">
        <w:t xml:space="preserve"> the next frontier in technology, and AWS is leading the way with Amazon </w:t>
      </w:r>
      <w:proofErr w:type="spellStart"/>
      <w:r w:rsidRPr="00FA0206">
        <w:t>Braket</w:t>
      </w:r>
      <w:proofErr w:type="spellEnd"/>
      <w:r w:rsidRPr="00FA0206">
        <w:t xml:space="preserve">. This service gives developers access to quantum computing resources, enabling them to experiment with quantum algorithms and hardware. By providing an intuitive interface, Amazon </w:t>
      </w:r>
      <w:proofErr w:type="spellStart"/>
      <w:r w:rsidRPr="00FA0206">
        <w:t>Braket</w:t>
      </w:r>
      <w:proofErr w:type="spellEnd"/>
      <w:r w:rsidRPr="00FA0206">
        <w:t xml:space="preserve"> aims to democratize access to quantum computing, making it easier for developers to integrate quantum solutions into their applications. This section explores how developers can experiment with quantum computing and the future potential of this transformative technology.</w:t>
      </w:r>
    </w:p>
    <w:p w14:paraId="4C57F920" w14:textId="4CC21A08" w:rsidR="00FA0206" w:rsidRPr="00FA0206" w:rsidRDefault="00FA0206">
      <w:pPr>
        <w:pStyle w:val="Heading2BPBHEB"/>
        <w:pPrChange w:id="193" w:author="Arya" w:date="2025-02-25T10:15:00Z" w16du:dateUtc="2025-02-25T04:45:00Z">
          <w:pPr>
            <w:pStyle w:val="Heading2"/>
          </w:pPr>
        </w:pPrChange>
      </w:pPr>
      <w:commentRangeStart w:id="194"/>
      <w:r w:rsidRPr="0013572A">
        <w:lastRenderedPageBreak/>
        <w:t xml:space="preserve">Developer </w:t>
      </w:r>
      <w:ins w:id="195" w:author="Arya" w:date="2025-02-25T10:11:00Z" w16du:dateUtc="2025-02-25T04:41:00Z">
        <w:r w:rsidR="005B1642">
          <w:t>t</w:t>
        </w:r>
      </w:ins>
      <w:del w:id="196" w:author="Arya" w:date="2025-02-25T10:11:00Z" w16du:dateUtc="2025-02-25T04:41:00Z">
        <w:r w:rsidRPr="0013572A" w:rsidDel="005B1642">
          <w:delText>T</w:delText>
        </w:r>
      </w:del>
      <w:r w:rsidRPr="0013572A">
        <w:t xml:space="preserve">ools and DevOps: The </w:t>
      </w:r>
      <w:ins w:id="197" w:author="Arya" w:date="2025-02-25T10:11:00Z" w16du:dateUtc="2025-02-25T04:41:00Z">
        <w:r w:rsidR="005B1642">
          <w:t>b</w:t>
        </w:r>
      </w:ins>
      <w:del w:id="198" w:author="Arya" w:date="2025-02-25T10:11:00Z" w16du:dateUtc="2025-02-25T04:41:00Z">
        <w:r w:rsidRPr="0013572A" w:rsidDel="005B1642">
          <w:delText>B</w:delText>
        </w:r>
      </w:del>
      <w:r w:rsidRPr="0013572A">
        <w:t xml:space="preserve">igger </w:t>
      </w:r>
      <w:ins w:id="199" w:author="Arya" w:date="2025-02-25T10:11:00Z" w16du:dateUtc="2025-02-25T04:41:00Z">
        <w:r w:rsidR="005B1642">
          <w:t>p</w:t>
        </w:r>
      </w:ins>
      <w:del w:id="200" w:author="Arya" w:date="2025-02-25T10:11:00Z" w16du:dateUtc="2025-02-25T04:41:00Z">
        <w:r w:rsidRPr="0013572A" w:rsidDel="005B1642">
          <w:delText>P</w:delText>
        </w:r>
      </w:del>
      <w:r w:rsidRPr="0013572A">
        <w:t>icture</w:t>
      </w:r>
      <w:commentRangeEnd w:id="194"/>
      <w:r w:rsidR="008B7E2F">
        <w:rPr>
          <w:rStyle w:val="CommentReference"/>
          <w:rFonts w:eastAsiaTheme="minorHAnsi" w:cstheme="minorBidi"/>
          <w:b w:val="0"/>
          <w:lang w:val="en-US"/>
        </w:rPr>
        <w:commentReference w:id="194"/>
      </w:r>
    </w:p>
    <w:p w14:paraId="65FD1A3D" w14:textId="77777777" w:rsidR="00FA0206" w:rsidRPr="00FA0206" w:rsidRDefault="00FA0206" w:rsidP="00797139">
      <w:pPr>
        <w:pStyle w:val="NormalBPBHEB"/>
      </w:pPr>
      <w:r w:rsidRPr="00FA0206">
        <w:t>In the digital age, having a deep understanding of developer tools and DevOps practices is essential for accelerating cloud-powered innovation. With AWS’s broad range of tools, developers are equipped to streamline workflows, automate tasks, and improve code quality. These tools support everything from collaborative coding to automated testing and deployment, ensuring that your applications are both robust and scalable.</w:t>
      </w:r>
    </w:p>
    <w:p w14:paraId="39E4794A" w14:textId="45C35051" w:rsidR="00FA0206" w:rsidRDefault="00FA0206" w:rsidP="00797139">
      <w:pPr>
        <w:pStyle w:val="NormalBPBHEB"/>
      </w:pPr>
      <w:r w:rsidRPr="00FA0206">
        <w:t xml:space="preserve">Mastering these tools will allow you to build and deploy software more efficiently, collaborate better with your team, and </w:t>
      </w:r>
      <w:r w:rsidR="00191F06" w:rsidRPr="00FA0206">
        <w:t>keep</w:t>
      </w:r>
      <w:r w:rsidRPr="00FA0206">
        <w:t xml:space="preserve"> a high standard of code quality throughout your projects.</w:t>
      </w:r>
    </w:p>
    <w:p w14:paraId="12F4D8B0" w14:textId="170B930D" w:rsidR="00DC3E50" w:rsidRPr="00DC3E50" w:rsidRDefault="00DC3E50">
      <w:pPr>
        <w:pStyle w:val="NormalBPBHEB"/>
        <w:rPr>
          <w:rFonts w:eastAsia="Palatino Linotype" w:cs="Palatino Linotype"/>
        </w:rPr>
        <w:pPrChange w:id="201" w:author="Arya" w:date="2025-02-25T10:15:00Z" w16du:dateUtc="2025-02-25T04:45:00Z">
          <w:pPr>
            <w:pBdr>
              <w:top w:val="nil"/>
              <w:left w:val="nil"/>
              <w:bottom w:val="nil"/>
              <w:right w:val="nil"/>
              <w:between w:val="nil"/>
            </w:pBdr>
            <w:shd w:val="clear" w:color="auto" w:fill="FFFFFF"/>
            <w:spacing w:after="240" w:line="276" w:lineRule="auto"/>
            <w:jc w:val="both"/>
          </w:pPr>
        </w:pPrChange>
      </w:pPr>
      <w:r w:rsidRPr="00DC3E50">
        <w:rPr>
          <w:rFonts w:eastAsia="Palatino Linotype" w:cs="Palatino Linotype"/>
        </w:rPr>
        <w:t xml:space="preserve">To better visualize how these AWS tools interact within the DevOps pipeline, the diagram below illustrates how services like AWS </w:t>
      </w:r>
      <w:proofErr w:type="spellStart"/>
      <w:r w:rsidRPr="00DC3E50">
        <w:rPr>
          <w:rFonts w:eastAsia="Palatino Linotype" w:cs="Palatino Linotype"/>
        </w:rPr>
        <w:t>CodePipeline</w:t>
      </w:r>
      <w:proofErr w:type="spellEnd"/>
      <w:r w:rsidRPr="00DC3E50">
        <w:rPr>
          <w:rFonts w:eastAsia="Palatino Linotype" w:cs="Palatino Linotype"/>
        </w:rPr>
        <w:t xml:space="preserve">, AWS </w:t>
      </w:r>
      <w:proofErr w:type="spellStart"/>
      <w:r w:rsidRPr="00DC3E50">
        <w:rPr>
          <w:rFonts w:eastAsia="Palatino Linotype" w:cs="Palatino Linotype"/>
        </w:rPr>
        <w:t>CodeBuild</w:t>
      </w:r>
      <w:proofErr w:type="spellEnd"/>
      <w:r w:rsidRPr="00DC3E50">
        <w:rPr>
          <w:rFonts w:eastAsia="Palatino Linotype" w:cs="Palatino Linotype"/>
        </w:rPr>
        <w:t xml:space="preserve">, and AWS </w:t>
      </w:r>
      <w:proofErr w:type="spellStart"/>
      <w:r w:rsidRPr="00DC3E50">
        <w:rPr>
          <w:rFonts w:eastAsia="Palatino Linotype" w:cs="Palatino Linotype"/>
        </w:rPr>
        <w:t>CodeDeploy</w:t>
      </w:r>
      <w:proofErr w:type="spellEnd"/>
      <w:r w:rsidRPr="00DC3E50">
        <w:rPr>
          <w:rFonts w:eastAsia="Palatino Linotype" w:cs="Palatino Linotype"/>
        </w:rPr>
        <w:t xml:space="preserve"> integrate to streamline and automate the software delivery process. This integration fosters collaboration across development and operations teams, ensuring efficient and continuous delivery.</w:t>
      </w:r>
    </w:p>
    <w:p w14:paraId="7A947948" w14:textId="77777777" w:rsidR="00FA34E5" w:rsidRPr="004A0D9B" w:rsidRDefault="00FA34E5">
      <w:pPr>
        <w:pStyle w:val="FigureBPBHEB"/>
        <w:pPrChange w:id="202" w:author="Arya" w:date="2025-02-25T10:13:00Z" w16du:dateUtc="2025-02-25T04:43:00Z">
          <w:pPr>
            <w:spacing w:after="0" w:line="276" w:lineRule="auto"/>
            <w:jc w:val="center"/>
          </w:pPr>
        </w:pPrChange>
      </w:pPr>
      <w:r w:rsidRPr="004A0D9B">
        <w:rPr>
          <w:noProof/>
        </w:rPr>
        <w:drawing>
          <wp:inline distT="0" distB="0" distL="0" distR="0" wp14:anchorId="1D66A0F6" wp14:editId="0539C826">
            <wp:extent cx="5740491" cy="3133725"/>
            <wp:effectExtent l="0" t="0" r="0" b="0"/>
            <wp:docPr id="115320286" name="Picture 20"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0286" name="Picture 20" descr="A diagram of a software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2CFDBDC9" w14:textId="77777777" w:rsidR="00FA34E5" w:rsidRPr="004A0D9B" w:rsidRDefault="00FA34E5">
      <w:pPr>
        <w:pStyle w:val="FigureCaptionBPBHEB"/>
        <w:pPrChange w:id="203" w:author="Arya" w:date="2025-02-25T10:15:00Z" w16du:dateUtc="2025-02-25T04:45:00Z">
          <w:pPr>
            <w:spacing w:after="0" w:line="276" w:lineRule="auto"/>
            <w:jc w:val="center"/>
          </w:pPr>
        </w:pPrChange>
      </w:pPr>
      <w:commentRangeStart w:id="204"/>
      <w:r w:rsidRPr="004A0D9B">
        <w:rPr>
          <w:b/>
        </w:rPr>
        <w:t>Figure 7.</w:t>
      </w:r>
      <w:r w:rsidRPr="004A0D9B">
        <w:rPr>
          <w:b/>
        </w:rPr>
        <w:fldChar w:fldCharType="begin"/>
      </w:r>
      <w:r w:rsidRPr="004A0D9B">
        <w:rPr>
          <w:b/>
        </w:rPr>
        <w:instrText xml:space="preserve"> SEQ Figure \* ARABIC </w:instrText>
      </w:r>
      <w:r w:rsidRPr="004A0D9B">
        <w:rPr>
          <w:b/>
        </w:rPr>
        <w:fldChar w:fldCharType="separate"/>
      </w:r>
      <w:r w:rsidRPr="004A0D9B">
        <w:rPr>
          <w:b/>
          <w:noProof/>
        </w:rPr>
        <w:t>1</w:t>
      </w:r>
      <w:r w:rsidRPr="004A0D9B">
        <w:rPr>
          <w:b/>
        </w:rPr>
        <w:fldChar w:fldCharType="end"/>
      </w:r>
      <w:r w:rsidRPr="004A0D9B">
        <w:rPr>
          <w:b/>
        </w:rPr>
        <w:t>:</w:t>
      </w:r>
      <w:r w:rsidRPr="004A0D9B">
        <w:t xml:space="preserve"> How AWS DevOps tools can integrate your tech teams (AWS Architecture Blog)</w:t>
      </w:r>
      <w:commentRangeEnd w:id="204"/>
      <w:r w:rsidR="00797139">
        <w:rPr>
          <w:rStyle w:val="CommentReference"/>
          <w:rFonts w:eastAsiaTheme="minorHAnsi" w:cstheme="minorBidi"/>
          <w:bCs w:val="0"/>
          <w:i w:val="0"/>
          <w:iCs w:val="0"/>
        </w:rPr>
        <w:commentReference w:id="204"/>
      </w:r>
    </w:p>
    <w:p w14:paraId="6AFBC750" w14:textId="3252B0F0" w:rsidR="00FA0206" w:rsidRPr="006B0B74" w:rsidRDefault="00FA0206">
      <w:pPr>
        <w:pStyle w:val="Heading1BPBHEB"/>
        <w:pPrChange w:id="205" w:author="Arya" w:date="2025-02-25T10:13:00Z" w16du:dateUtc="2025-02-25T04:43:00Z">
          <w:pPr>
            <w:pStyle w:val="Heading1"/>
          </w:pPr>
        </w:pPrChange>
      </w:pPr>
      <w:r w:rsidRPr="006B0B74">
        <w:t xml:space="preserve">AWS </w:t>
      </w:r>
      <w:r w:rsidR="004C5DED" w:rsidRPr="006B0B74">
        <w:t>developer tools overview</w:t>
      </w:r>
    </w:p>
    <w:p w14:paraId="581A44BE" w14:textId="116B172A" w:rsidR="00FA0206" w:rsidRPr="00FA0206" w:rsidRDefault="00FA0206" w:rsidP="003C5BE3">
      <w:pPr>
        <w:pStyle w:val="NormalBPBHEB"/>
      </w:pPr>
      <w:r w:rsidRPr="00FA0206">
        <w:t xml:space="preserve">AWS’s Developer Tools suite provides a comprehensive set of solutions designed to enhance developer productivity, streamline workflows, and ensure secure and efficient application development. Whether it’s automating code reviews, managing CI/CD pipelines, or deploying cloud-native applications, AWS’s tools enable a seamless development experience. From the real-time collaboration features of AWS Cloud9 to the AI-powered insights of </w:t>
      </w:r>
      <w:r w:rsidRPr="00FA0206">
        <w:lastRenderedPageBreak/>
        <w:t xml:space="preserve">Amazon </w:t>
      </w:r>
      <w:proofErr w:type="spellStart"/>
      <w:r w:rsidRPr="00FA0206">
        <w:t>CodeGuru</w:t>
      </w:r>
      <w:proofErr w:type="spellEnd"/>
      <w:r w:rsidRPr="00FA0206">
        <w:t xml:space="preserve">, these tools cater to diverse development needs, helping developers build, </w:t>
      </w:r>
      <w:r w:rsidR="00AD61EA" w:rsidRPr="00FA0206">
        <w:t>evaluate</w:t>
      </w:r>
      <w:r w:rsidRPr="00FA0206">
        <w:t>, and deploy applications faster and more reliably.</w:t>
      </w:r>
    </w:p>
    <w:p w14:paraId="69A00D67" w14:textId="77777777" w:rsidR="00FA0206" w:rsidRPr="00170A44" w:rsidRDefault="00FA0206">
      <w:pPr>
        <w:pStyle w:val="Heading2BPBHEB"/>
        <w:pPrChange w:id="206" w:author="Arya" w:date="2025-02-25T10:20:00Z" w16du:dateUtc="2025-02-25T04:50:00Z">
          <w:pPr>
            <w:pStyle w:val="Heading2"/>
          </w:pPr>
        </w:pPrChange>
      </w:pPr>
      <w:r w:rsidRPr="00170A44">
        <w:t xml:space="preserve">Amazon </w:t>
      </w:r>
      <w:proofErr w:type="spellStart"/>
      <w:r w:rsidRPr="00170A44">
        <w:t>CodeCatalyst</w:t>
      </w:r>
      <w:proofErr w:type="spellEnd"/>
    </w:p>
    <w:p w14:paraId="3C2F0B67" w14:textId="79C9833C" w:rsidR="00FA0206" w:rsidRPr="00FA0206" w:rsidRDefault="00FA0206" w:rsidP="005514BC">
      <w:pPr>
        <w:pStyle w:val="NormalBPBHEB"/>
      </w:pPr>
      <w:r w:rsidRPr="00FA0206">
        <w:t xml:space="preserve">In the fast-paced world of cloud-based application development, AWS constantly strives to empower developers with tools and services that enhance productivity, streamline workflows, and improve code quality. Amazon </w:t>
      </w:r>
      <w:proofErr w:type="spellStart"/>
      <w:r w:rsidRPr="00FA0206">
        <w:t>CodeCatalyst</w:t>
      </w:r>
      <w:proofErr w:type="spellEnd"/>
      <w:r w:rsidRPr="00FA0206">
        <w:t xml:space="preserve"> is one such offering within AWS’s Developer Tools ecosystem. It simplifies the development and deployment processes, allowing developers to focus on creating and refining software solutions</w:t>
      </w:r>
      <w:r w:rsidR="00593E2A">
        <w:t xml:space="preserve"> </w:t>
      </w:r>
      <w:sdt>
        <w:sdtPr>
          <w:id w:val="-398529440"/>
          <w:citation/>
        </w:sdtPr>
        <w:sdtContent>
          <w:r w:rsidR="00DB0BF3">
            <w:fldChar w:fldCharType="begin"/>
          </w:r>
          <w:r w:rsidR="00DB0BF3">
            <w:instrText xml:space="preserve"> CITATION garcia2019a \l 1033 </w:instrText>
          </w:r>
          <w:r w:rsidR="00DB0BF3">
            <w:fldChar w:fldCharType="separate"/>
          </w:r>
          <w:r w:rsidR="0062497A" w:rsidRPr="0062497A">
            <w:rPr>
              <w:noProof/>
            </w:rPr>
            <w:t>[1]</w:t>
          </w:r>
          <w:r w:rsidR="00DB0BF3">
            <w:fldChar w:fldCharType="end"/>
          </w:r>
        </w:sdtContent>
      </w:sdt>
      <w:r w:rsidRPr="00FA0206">
        <w:t>.</w:t>
      </w:r>
    </w:p>
    <w:p w14:paraId="02110C37" w14:textId="303C1D09" w:rsidR="00FA0206" w:rsidRDefault="00FA0206">
      <w:pPr>
        <w:pStyle w:val="Heading3BPBHEB"/>
        <w:pPrChange w:id="207" w:author="Arya" w:date="2025-02-25T10:20:00Z" w16du:dateUtc="2025-02-25T04:50:00Z">
          <w:pPr>
            <w:pStyle w:val="Heading2"/>
          </w:pPr>
        </w:pPrChange>
      </w:pPr>
      <w:r w:rsidRPr="00F41FA2">
        <w:t xml:space="preserve">Key </w:t>
      </w:r>
      <w:ins w:id="208" w:author="Arya" w:date="2025-02-25T10:17:00Z" w16du:dateUtc="2025-02-25T04:47:00Z">
        <w:r w:rsidR="005514BC">
          <w:t>f</w:t>
        </w:r>
      </w:ins>
      <w:del w:id="209" w:author="Arya" w:date="2025-02-25T10:17:00Z" w16du:dateUtc="2025-02-25T04:47:00Z">
        <w:r w:rsidRPr="00F41FA2" w:rsidDel="005514BC">
          <w:delText>F</w:delText>
        </w:r>
      </w:del>
      <w:r w:rsidRPr="00F41FA2">
        <w:t>eatures</w:t>
      </w:r>
    </w:p>
    <w:p w14:paraId="2995A725" w14:textId="672355BA" w:rsidR="0042472C" w:rsidRPr="0042472C" w:rsidRDefault="0042472C">
      <w:pPr>
        <w:pStyle w:val="NormalBPBHEB"/>
        <w:pPrChange w:id="210" w:author="Arya" w:date="2025-02-25T10:18:00Z" w16du:dateUtc="2025-02-25T04:48:00Z">
          <w:pPr>
            <w:pBdr>
              <w:top w:val="nil"/>
              <w:left w:val="nil"/>
              <w:bottom w:val="nil"/>
              <w:right w:val="nil"/>
              <w:between w:val="nil"/>
            </w:pBdr>
            <w:shd w:val="clear" w:color="auto" w:fill="FFFFFF"/>
            <w:spacing w:after="100" w:line="276" w:lineRule="auto"/>
            <w:jc w:val="both"/>
          </w:pPr>
        </w:pPrChange>
      </w:pPr>
      <w:r w:rsidRPr="0042472C">
        <w:t xml:space="preserve">Amazon </w:t>
      </w:r>
      <w:proofErr w:type="spellStart"/>
      <w:r w:rsidRPr="0042472C">
        <w:t>CodeCatalyst</w:t>
      </w:r>
      <w:proofErr w:type="spellEnd"/>
      <w:r w:rsidRPr="0042472C">
        <w:t xml:space="preserve"> integrates deeply with AWS services</w:t>
      </w:r>
      <w:r w:rsidR="001E39B1">
        <w:t xml:space="preserve"> and </w:t>
      </w:r>
      <w:r w:rsidR="001E39B1" w:rsidRPr="007942F0">
        <w:t xml:space="preserve">serves as a robust and flexible </w:t>
      </w:r>
      <w:r w:rsidR="001E39B1" w:rsidRPr="00555FFB">
        <w:rPr>
          <w:b/>
          <w:bCs/>
        </w:rPr>
        <w:t>Integrated Development Environment (IDE)</w:t>
      </w:r>
      <w:r w:rsidRPr="0042472C">
        <w:t>, creating a seamless environment for building, testing, and deploying applications. This integration reduces the complexities of managing resources, allowing developers to focus on writing code. It also supports collaborative coding, enabling multiple developers to work on the same project simultaneously, making it easier to review and iterate on code.</w:t>
      </w:r>
    </w:p>
    <w:p w14:paraId="630E4596" w14:textId="0E35FC35" w:rsidR="00FA0206" w:rsidRPr="00FA0206" w:rsidRDefault="00FA0206">
      <w:pPr>
        <w:pStyle w:val="NormalBPBHEB"/>
        <w:numPr>
          <w:ilvl w:val="0"/>
          <w:numId w:val="50"/>
        </w:numPr>
        <w:pPrChange w:id="211" w:author="Arya" w:date="2025-02-25T10:18:00Z" w16du:dateUtc="2025-02-25T04:48:00Z">
          <w:pPr>
            <w:pStyle w:val="NormalBPBHEB"/>
            <w:numPr>
              <w:numId w:val="7"/>
            </w:numPr>
            <w:tabs>
              <w:tab w:val="num" w:pos="720"/>
            </w:tabs>
            <w:ind w:left="720" w:hanging="360"/>
          </w:pPr>
        </w:pPrChange>
      </w:pPr>
      <w:r w:rsidRPr="00FA0206">
        <w:rPr>
          <w:b/>
          <w:bCs/>
        </w:rPr>
        <w:t xml:space="preserve">AWS </w:t>
      </w:r>
      <w:r w:rsidR="0066409D" w:rsidRPr="00FA0206">
        <w:rPr>
          <w:b/>
          <w:bCs/>
        </w:rPr>
        <w:t>service integration</w:t>
      </w:r>
      <w:r w:rsidRPr="00FA0206">
        <w:t xml:space="preserve">: </w:t>
      </w:r>
      <w:proofErr w:type="spellStart"/>
      <w:r w:rsidRPr="00FA0206">
        <w:t>CodeCatalyst</w:t>
      </w:r>
      <w:proofErr w:type="spellEnd"/>
      <w:r w:rsidRPr="00FA0206">
        <w:t xml:space="preserve"> integrates seamlessly with AWS services, offering developers a smooth environment for building, testing, and deploying applications</w:t>
      </w:r>
      <w:r w:rsidR="005F7E9C">
        <w:t xml:space="preserve"> </w:t>
      </w:r>
      <w:sdt>
        <w:sdtPr>
          <w:id w:val="-1735002049"/>
          <w:citation/>
        </w:sdtPr>
        <w:sdtContent>
          <w:r w:rsidR="00542DBD">
            <w:fldChar w:fldCharType="begin"/>
          </w:r>
          <w:r w:rsidR="00542DBD">
            <w:instrText xml:space="preserve"> CITATION Ama23 \l 1033 </w:instrText>
          </w:r>
          <w:r w:rsidR="00542DBD">
            <w:fldChar w:fldCharType="separate"/>
          </w:r>
          <w:r w:rsidR="0062497A" w:rsidRPr="0062497A">
            <w:rPr>
              <w:noProof/>
            </w:rPr>
            <w:t>[21]</w:t>
          </w:r>
          <w:r w:rsidR="00542DBD">
            <w:fldChar w:fldCharType="end"/>
          </w:r>
        </w:sdtContent>
      </w:sdt>
      <w:r w:rsidRPr="00FA0206">
        <w:t>.</w:t>
      </w:r>
    </w:p>
    <w:p w14:paraId="359080C2" w14:textId="34358085" w:rsidR="00FA0206" w:rsidRPr="00FA0206" w:rsidRDefault="00FA0206">
      <w:pPr>
        <w:pStyle w:val="NormalBPBHEB"/>
        <w:numPr>
          <w:ilvl w:val="0"/>
          <w:numId w:val="50"/>
        </w:numPr>
        <w:pPrChange w:id="212" w:author="Arya" w:date="2025-02-25T10:18:00Z" w16du:dateUtc="2025-02-25T04:48:00Z">
          <w:pPr>
            <w:pStyle w:val="NormalBPBHEB"/>
            <w:numPr>
              <w:numId w:val="7"/>
            </w:numPr>
            <w:tabs>
              <w:tab w:val="num" w:pos="720"/>
            </w:tabs>
            <w:ind w:left="720" w:hanging="360"/>
          </w:pPr>
        </w:pPrChange>
      </w:pPr>
      <w:r w:rsidRPr="00FA0206">
        <w:rPr>
          <w:b/>
          <w:bCs/>
        </w:rPr>
        <w:t xml:space="preserve">Collaborative </w:t>
      </w:r>
      <w:ins w:id="213" w:author="Arya" w:date="2025-02-25T10:18:00Z" w16du:dateUtc="2025-02-25T04:48:00Z">
        <w:r w:rsidR="0066409D">
          <w:rPr>
            <w:b/>
            <w:bCs/>
          </w:rPr>
          <w:t>c</w:t>
        </w:r>
      </w:ins>
      <w:del w:id="214" w:author="Arya" w:date="2025-02-25T10:18:00Z" w16du:dateUtc="2025-02-25T04:48:00Z">
        <w:r w:rsidRPr="00FA0206" w:rsidDel="0066409D">
          <w:rPr>
            <w:b/>
            <w:bCs/>
          </w:rPr>
          <w:delText>C</w:delText>
        </w:r>
      </w:del>
      <w:r w:rsidRPr="00FA0206">
        <w:rPr>
          <w:b/>
          <w:bCs/>
        </w:rPr>
        <w:t>apabilities</w:t>
      </w:r>
      <w:r w:rsidRPr="00FA0206">
        <w:t>: It supports real-time collaborative coding, which ensures that multiple developers can work on the same project at once</w:t>
      </w:r>
      <w:r w:rsidR="009021F8">
        <w:t xml:space="preserve"> </w:t>
      </w:r>
      <w:sdt>
        <w:sdtPr>
          <w:id w:val="1961215143"/>
          <w:citation/>
        </w:sdtPr>
        <w:sdtContent>
          <w:r w:rsidR="00350EAD">
            <w:fldChar w:fldCharType="begin"/>
          </w:r>
          <w:r w:rsidR="00350EAD">
            <w:instrText xml:space="preserve"> CITATION smith2018a \l 1033 </w:instrText>
          </w:r>
          <w:r w:rsidR="00350EAD">
            <w:fldChar w:fldCharType="separate"/>
          </w:r>
          <w:r w:rsidR="0062497A" w:rsidRPr="0062497A">
            <w:rPr>
              <w:noProof/>
            </w:rPr>
            <w:t>[2]</w:t>
          </w:r>
          <w:r w:rsidR="00350EAD">
            <w:fldChar w:fldCharType="end"/>
          </w:r>
        </w:sdtContent>
      </w:sdt>
      <w:r w:rsidR="00350EAD">
        <w:t xml:space="preserve">; </w:t>
      </w:r>
      <w:sdt>
        <w:sdtPr>
          <w:id w:val="-828908883"/>
          <w:citation/>
        </w:sdtPr>
        <w:sdtContent>
          <w:r w:rsidR="00350EAD">
            <w:fldChar w:fldCharType="begin"/>
          </w:r>
          <w:r w:rsidR="00350EAD">
            <w:instrText xml:space="preserve"> CITATION brown2017a \l 1033 </w:instrText>
          </w:r>
          <w:r w:rsidR="00350EAD">
            <w:fldChar w:fldCharType="separate"/>
          </w:r>
          <w:r w:rsidR="0062497A" w:rsidRPr="0062497A">
            <w:rPr>
              <w:noProof/>
            </w:rPr>
            <w:t>[22]</w:t>
          </w:r>
          <w:r w:rsidR="00350EAD">
            <w:fldChar w:fldCharType="end"/>
          </w:r>
        </w:sdtContent>
      </w:sdt>
      <w:r w:rsidRPr="00FA0206">
        <w:t>.</w:t>
      </w:r>
    </w:p>
    <w:p w14:paraId="03A86739" w14:textId="2F0FE264" w:rsidR="00FA0206" w:rsidRPr="00FA0206" w:rsidRDefault="00FA0206">
      <w:pPr>
        <w:pStyle w:val="NormalBPBHEB"/>
        <w:numPr>
          <w:ilvl w:val="0"/>
          <w:numId w:val="50"/>
        </w:numPr>
        <w:pPrChange w:id="215" w:author="Arya" w:date="2025-02-25T10:18:00Z" w16du:dateUtc="2025-02-25T04:48:00Z">
          <w:pPr>
            <w:pStyle w:val="NormalBPBHEB"/>
            <w:numPr>
              <w:numId w:val="7"/>
            </w:numPr>
            <w:tabs>
              <w:tab w:val="num" w:pos="720"/>
            </w:tabs>
            <w:ind w:left="720" w:hanging="360"/>
          </w:pPr>
        </w:pPrChange>
      </w:pPr>
      <w:r w:rsidRPr="00FA0206">
        <w:rPr>
          <w:b/>
          <w:bCs/>
        </w:rPr>
        <w:t xml:space="preserve">Serverless </w:t>
      </w:r>
      <w:ins w:id="216" w:author="Arya" w:date="2025-02-25T10:18:00Z" w16du:dateUtc="2025-02-25T04:48:00Z">
        <w:r w:rsidR="0066409D">
          <w:rPr>
            <w:b/>
            <w:bCs/>
          </w:rPr>
          <w:t>d</w:t>
        </w:r>
      </w:ins>
      <w:del w:id="217" w:author="Arya" w:date="2025-02-25T10:18:00Z" w16du:dateUtc="2025-02-25T04:48:00Z">
        <w:r w:rsidRPr="00FA0206" w:rsidDel="0066409D">
          <w:rPr>
            <w:b/>
            <w:bCs/>
          </w:rPr>
          <w:delText>D</w:delText>
        </w:r>
      </w:del>
      <w:r w:rsidRPr="00FA0206">
        <w:rPr>
          <w:b/>
          <w:bCs/>
        </w:rPr>
        <w:t>evelopment</w:t>
      </w:r>
      <w:r w:rsidRPr="00FA0206">
        <w:t xml:space="preserve">: Using AWS Lambda, Amazon </w:t>
      </w:r>
      <w:proofErr w:type="spellStart"/>
      <w:r w:rsidRPr="00FA0206">
        <w:t>CodeCatalyst</w:t>
      </w:r>
      <w:proofErr w:type="spellEnd"/>
      <w:r w:rsidRPr="00FA0206">
        <w:t xml:space="preserve"> enables serverless application development, freeing developers from managing server infrastructure.</w:t>
      </w:r>
    </w:p>
    <w:p w14:paraId="6E8CB9E4" w14:textId="08D8F5CD" w:rsidR="00FA0206" w:rsidRPr="00FA0206" w:rsidRDefault="00FA0206">
      <w:pPr>
        <w:pStyle w:val="NormalBPBHEB"/>
        <w:numPr>
          <w:ilvl w:val="0"/>
          <w:numId w:val="50"/>
        </w:numPr>
        <w:pPrChange w:id="218" w:author="Arya" w:date="2025-02-25T10:18:00Z" w16du:dateUtc="2025-02-25T04:48:00Z">
          <w:pPr>
            <w:pStyle w:val="NormalBPBHEB"/>
            <w:numPr>
              <w:numId w:val="7"/>
            </w:numPr>
            <w:tabs>
              <w:tab w:val="num" w:pos="720"/>
            </w:tabs>
            <w:ind w:left="720" w:hanging="360"/>
          </w:pPr>
        </w:pPrChange>
      </w:pPr>
      <w:r w:rsidRPr="00FA0206">
        <w:rPr>
          <w:b/>
          <w:bCs/>
        </w:rPr>
        <w:t xml:space="preserve">Code </w:t>
      </w:r>
      <w:ins w:id="219" w:author="Arya" w:date="2025-02-25T10:18:00Z" w16du:dateUtc="2025-02-25T04:48:00Z">
        <w:r w:rsidR="0066409D">
          <w:rPr>
            <w:b/>
            <w:bCs/>
          </w:rPr>
          <w:t>i</w:t>
        </w:r>
      </w:ins>
      <w:del w:id="220" w:author="Arya" w:date="2025-02-25T10:18:00Z" w16du:dateUtc="2025-02-25T04:48:00Z">
        <w:r w:rsidRPr="00FA0206" w:rsidDel="0066409D">
          <w:rPr>
            <w:b/>
            <w:bCs/>
          </w:rPr>
          <w:delText>I</w:delText>
        </w:r>
      </w:del>
      <w:r w:rsidRPr="00FA0206">
        <w:rPr>
          <w:b/>
          <w:bCs/>
        </w:rPr>
        <w:t>nsights</w:t>
      </w:r>
      <w:r w:rsidRPr="00FA0206">
        <w:t>: The IDE provides real-time insights and recommendations, helping developers improve code quality and adhere to best practices.</w:t>
      </w:r>
    </w:p>
    <w:p w14:paraId="27C444E8" w14:textId="77777777" w:rsidR="00FA0206" w:rsidRPr="00FA0206" w:rsidRDefault="00FA0206" w:rsidP="003C5BE3">
      <w:pPr>
        <w:pStyle w:val="NormalBPBHEB"/>
      </w:pPr>
      <w:r w:rsidRPr="00FA0206">
        <w:t xml:space="preserve">Amazon </w:t>
      </w:r>
      <w:proofErr w:type="spellStart"/>
      <w:r w:rsidRPr="00FA0206">
        <w:t>CodeCatalyst</w:t>
      </w:r>
      <w:proofErr w:type="spellEnd"/>
      <w:r w:rsidRPr="00FA0206">
        <w:t xml:space="preserve"> is a valuable addition to the AWS Developer Tools portfolio. It accelerates the development process by enabling developers to create, collaborate, and refine applications more efficiently.</w:t>
      </w:r>
    </w:p>
    <w:p w14:paraId="6852FE9B" w14:textId="77777777" w:rsidR="00FA0206" w:rsidRPr="00FA0206" w:rsidRDefault="00FA0206">
      <w:pPr>
        <w:pStyle w:val="Heading2BPBHEB"/>
        <w:pPrChange w:id="221" w:author="Arya" w:date="2025-02-25T10:19:00Z" w16du:dateUtc="2025-02-25T04:49:00Z">
          <w:pPr>
            <w:pStyle w:val="Heading1"/>
          </w:pPr>
        </w:pPrChange>
      </w:pPr>
      <w:r w:rsidRPr="00FA0206">
        <w:t xml:space="preserve">Amazon </w:t>
      </w:r>
      <w:proofErr w:type="spellStart"/>
      <w:r w:rsidRPr="00FA0206">
        <w:t>CodeGuru</w:t>
      </w:r>
      <w:proofErr w:type="spellEnd"/>
    </w:p>
    <w:p w14:paraId="52FE5C3F" w14:textId="70562544" w:rsidR="00FA0206" w:rsidRPr="00FA0206" w:rsidRDefault="00FA0206" w:rsidP="00AA7E4A">
      <w:pPr>
        <w:pStyle w:val="NormalBPBHEB"/>
      </w:pPr>
      <w:r w:rsidRPr="00FA0206">
        <w:t xml:space="preserve">Efficient and optimized software development </w:t>
      </w:r>
      <w:r w:rsidR="00191F06" w:rsidRPr="00FA0206">
        <w:t>stays</w:t>
      </w:r>
      <w:r w:rsidRPr="00FA0206">
        <w:t xml:space="preserve"> a priority in cloud computing, and Amazon </w:t>
      </w:r>
      <w:proofErr w:type="spellStart"/>
      <w:r w:rsidRPr="00FA0206">
        <w:t>CodeGuru</w:t>
      </w:r>
      <w:proofErr w:type="spellEnd"/>
      <w:r w:rsidRPr="00FA0206">
        <w:t xml:space="preserve"> addresses this by combining machine learning with best practices to improve code quality and application performance. </w:t>
      </w:r>
      <w:proofErr w:type="spellStart"/>
      <w:r w:rsidRPr="00FA0206">
        <w:t>CodeGuru</w:t>
      </w:r>
      <w:proofErr w:type="spellEnd"/>
      <w:r w:rsidRPr="00FA0206">
        <w:t xml:space="preserve"> performs automated code reviews, </w:t>
      </w:r>
      <w:r w:rsidR="00191F06" w:rsidRPr="00FA0206">
        <w:t>finds</w:t>
      </w:r>
      <w:r w:rsidRPr="00FA0206">
        <w:t xml:space="preserve"> code defects, and optimizes performance, reducing the time developers spend debugging and enhancing their applications</w:t>
      </w:r>
      <w:r w:rsidR="00B94EF1">
        <w:t xml:space="preserve"> </w:t>
      </w:r>
      <w:sdt>
        <w:sdtPr>
          <w:id w:val="-349175206"/>
          <w:citation/>
        </w:sdtPr>
        <w:sdtContent>
          <w:r w:rsidR="007A43EB">
            <w:fldChar w:fldCharType="begin"/>
          </w:r>
          <w:r w:rsidR="007A43EB">
            <w:instrText xml:space="preserve"> CITATION Ama22 \l 1033 </w:instrText>
          </w:r>
          <w:r w:rsidR="007A43EB">
            <w:fldChar w:fldCharType="separate"/>
          </w:r>
          <w:r w:rsidR="0062497A" w:rsidRPr="0062497A">
            <w:rPr>
              <w:noProof/>
            </w:rPr>
            <w:t>[5]</w:t>
          </w:r>
          <w:r w:rsidR="007A43EB">
            <w:fldChar w:fldCharType="end"/>
          </w:r>
        </w:sdtContent>
      </w:sdt>
      <w:r w:rsidRPr="00FA0206">
        <w:t>.</w:t>
      </w:r>
    </w:p>
    <w:p w14:paraId="5824F7A6" w14:textId="000B7C93" w:rsidR="00FA0206" w:rsidRPr="00FA0206" w:rsidRDefault="00FA0206" w:rsidP="00AA7E4A">
      <w:pPr>
        <w:pStyle w:val="NormalBPBHEB"/>
      </w:pPr>
      <w:r w:rsidRPr="00FA0206">
        <w:lastRenderedPageBreak/>
        <w:t xml:space="preserve">Amazon </w:t>
      </w:r>
      <w:proofErr w:type="spellStart"/>
      <w:r w:rsidRPr="00FA0206">
        <w:t>CodeGuru</w:t>
      </w:r>
      <w:proofErr w:type="spellEnd"/>
      <w:r w:rsidRPr="00FA0206">
        <w:t xml:space="preserve"> integrates machine learning into the code review process, allowing it to learn from Amazon's extensive codebase to provide developers with actionable insights. This tool enables developers to make improvements in real time, ensuring that best practices are followed from the outset.</w:t>
      </w:r>
    </w:p>
    <w:p w14:paraId="1D3D7406" w14:textId="03C06EAF" w:rsidR="00FA0206" w:rsidRDefault="00FA0206">
      <w:pPr>
        <w:pStyle w:val="Heading3BPBHEB"/>
        <w:pPrChange w:id="222" w:author="Arya" w:date="2025-02-25T10:20:00Z" w16du:dateUtc="2025-02-25T04:50:00Z">
          <w:pPr>
            <w:pStyle w:val="Heading2"/>
          </w:pPr>
        </w:pPrChange>
      </w:pPr>
      <w:r w:rsidRPr="00FA0206">
        <w:t xml:space="preserve">Key </w:t>
      </w:r>
      <w:ins w:id="223" w:author="Arya" w:date="2025-02-25T10:20:00Z" w16du:dateUtc="2025-02-25T04:50:00Z">
        <w:r w:rsidR="00AA7E4A">
          <w:t>f</w:t>
        </w:r>
      </w:ins>
      <w:del w:id="224" w:author="Arya" w:date="2025-02-25T10:20:00Z" w16du:dateUtc="2025-02-25T04:50:00Z">
        <w:r w:rsidRPr="00FA0206" w:rsidDel="00AA7E4A">
          <w:delText>F</w:delText>
        </w:r>
      </w:del>
      <w:r w:rsidRPr="00FA0206">
        <w:t>eatures</w:t>
      </w:r>
    </w:p>
    <w:p w14:paraId="776118B5" w14:textId="5D2CEEE0" w:rsidR="00EA4E4B" w:rsidRPr="00EA4E4B" w:rsidRDefault="00EA4E4B">
      <w:pPr>
        <w:pStyle w:val="NormalBPBHEB"/>
        <w:pPrChange w:id="225" w:author="Arya" w:date="2025-02-25T10:20:00Z" w16du:dateUtc="2025-02-25T04:50:00Z">
          <w:pPr/>
        </w:pPrChange>
      </w:pPr>
      <w:r w:rsidRPr="00EA4E4B">
        <w:t xml:space="preserve">In the ever-evolving landscape of cloud computing, efficient and optimized software development is paramount. Amazon </w:t>
      </w:r>
      <w:proofErr w:type="spellStart"/>
      <w:r w:rsidRPr="00EA4E4B">
        <w:t>CodeGuru</w:t>
      </w:r>
      <w:proofErr w:type="spellEnd"/>
      <w:r w:rsidRPr="00EA4E4B">
        <w:t xml:space="preserve">, a groundbreaking developer tool offered by </w:t>
      </w:r>
      <w:commentRangeStart w:id="226"/>
      <w:r w:rsidRPr="00EA4E4B">
        <w:t>AWS,</w:t>
      </w:r>
      <w:commentRangeEnd w:id="226"/>
      <w:r w:rsidRPr="00EA4E4B">
        <w:commentReference w:id="226"/>
      </w:r>
      <w:r w:rsidRPr="00EA4E4B">
        <w:t xml:space="preserve"> addresses this imperative by </w:t>
      </w:r>
      <w:r w:rsidR="00191F06" w:rsidRPr="00EA4E4B">
        <w:t>using</w:t>
      </w:r>
      <w:r w:rsidRPr="00EA4E4B">
        <w:t xml:space="preserve"> machine learning to enhance code quality and application performance. This section provides a detailed exploration of Amazon </w:t>
      </w:r>
      <w:proofErr w:type="spellStart"/>
      <w:r w:rsidRPr="00EA4E4B">
        <w:t>CodeGuru</w:t>
      </w:r>
      <w:proofErr w:type="spellEnd"/>
      <w:r w:rsidRPr="00EA4E4B">
        <w:t>, shedding light on its features, functionalities, and the transformative impact it brings to the realm of software development.</w:t>
      </w:r>
    </w:p>
    <w:p w14:paraId="5998D70E" w14:textId="3256377F" w:rsidR="00FA0206" w:rsidRPr="00FA0206" w:rsidRDefault="00FA0206">
      <w:pPr>
        <w:pStyle w:val="NormalBPBHEB"/>
        <w:numPr>
          <w:ilvl w:val="0"/>
          <w:numId w:val="51"/>
        </w:numPr>
        <w:pPrChange w:id="227" w:author="Arya" w:date="2025-02-25T10:20:00Z" w16du:dateUtc="2025-02-25T04:50:00Z">
          <w:pPr>
            <w:pStyle w:val="NormalBPBHEB"/>
            <w:numPr>
              <w:numId w:val="8"/>
            </w:numPr>
            <w:tabs>
              <w:tab w:val="num" w:pos="720"/>
            </w:tabs>
            <w:ind w:left="720" w:hanging="360"/>
          </w:pPr>
        </w:pPrChange>
      </w:pPr>
      <w:r w:rsidRPr="00FA0206">
        <w:rPr>
          <w:b/>
          <w:bCs/>
        </w:rPr>
        <w:t>Automated Code Reviews</w:t>
      </w:r>
      <w:r w:rsidRPr="00FA0206">
        <w:t xml:space="preserve">: </w:t>
      </w:r>
      <w:proofErr w:type="spellStart"/>
      <w:r w:rsidRPr="00FA0206">
        <w:t>CodeGuru</w:t>
      </w:r>
      <w:proofErr w:type="spellEnd"/>
      <w:r w:rsidRPr="00FA0206">
        <w:t xml:space="preserve"> Reviewer analyzes source code, </w:t>
      </w:r>
      <w:r w:rsidR="00191F06" w:rsidRPr="00FA0206">
        <w:t>finds</w:t>
      </w:r>
      <w:r w:rsidRPr="00FA0206">
        <w:t xml:space="preserve"> defects, and offers suggestions for improvements, streamlining the code review process</w:t>
      </w:r>
      <w:r w:rsidR="00E7415D">
        <w:t xml:space="preserve"> </w:t>
      </w:r>
      <w:sdt>
        <w:sdtPr>
          <w:id w:val="-84616125"/>
          <w:citation/>
        </w:sdtPr>
        <w:sdtContent>
          <w:r w:rsidR="00971498">
            <w:fldChar w:fldCharType="begin"/>
          </w:r>
          <w:r w:rsidR="00971498">
            <w:instrText xml:space="preserve"> CITATION Ama22 \l 1033 </w:instrText>
          </w:r>
          <w:r w:rsidR="00971498">
            <w:fldChar w:fldCharType="separate"/>
          </w:r>
          <w:r w:rsidR="0062497A" w:rsidRPr="0062497A">
            <w:rPr>
              <w:noProof/>
            </w:rPr>
            <w:t>[5]</w:t>
          </w:r>
          <w:r w:rsidR="00971498">
            <w:fldChar w:fldCharType="end"/>
          </w:r>
        </w:sdtContent>
      </w:sdt>
      <w:r w:rsidRPr="00FA0206">
        <w:t>.</w:t>
      </w:r>
    </w:p>
    <w:p w14:paraId="577F1BDC" w14:textId="77777777" w:rsidR="00FA0206" w:rsidRPr="00FA0206" w:rsidRDefault="00FA0206">
      <w:pPr>
        <w:pStyle w:val="NormalBPBHEB"/>
        <w:numPr>
          <w:ilvl w:val="0"/>
          <w:numId w:val="51"/>
        </w:numPr>
        <w:pPrChange w:id="228" w:author="Arya" w:date="2025-02-25T10:20:00Z" w16du:dateUtc="2025-02-25T04:50:00Z">
          <w:pPr>
            <w:pStyle w:val="NormalBPBHEB"/>
            <w:numPr>
              <w:numId w:val="8"/>
            </w:numPr>
            <w:tabs>
              <w:tab w:val="num" w:pos="720"/>
            </w:tabs>
            <w:ind w:left="720" w:hanging="360"/>
          </w:pPr>
        </w:pPrChange>
      </w:pPr>
      <w:r w:rsidRPr="00FA0206">
        <w:rPr>
          <w:b/>
          <w:bCs/>
        </w:rPr>
        <w:t>Code Insights</w:t>
      </w:r>
      <w:r w:rsidRPr="00FA0206">
        <w:t xml:space="preserve">: Powered by machine learning, </w:t>
      </w:r>
      <w:proofErr w:type="spellStart"/>
      <w:r w:rsidRPr="00FA0206">
        <w:t>CodeGuru</w:t>
      </w:r>
      <w:proofErr w:type="spellEnd"/>
      <w:r w:rsidRPr="00FA0206">
        <w:t xml:space="preserve"> offers insights that enhance code quality, performance, and adherence to best practices.</w:t>
      </w:r>
    </w:p>
    <w:p w14:paraId="425CB6B7" w14:textId="66637769" w:rsidR="00FA0206" w:rsidRPr="00FA0206" w:rsidRDefault="00FA0206">
      <w:pPr>
        <w:pStyle w:val="NormalBPBHEB"/>
        <w:numPr>
          <w:ilvl w:val="0"/>
          <w:numId w:val="51"/>
        </w:numPr>
        <w:pPrChange w:id="229" w:author="Arya" w:date="2025-02-25T10:20:00Z" w16du:dateUtc="2025-02-25T04:50:00Z">
          <w:pPr>
            <w:pStyle w:val="NormalBPBHEB"/>
            <w:numPr>
              <w:numId w:val="8"/>
            </w:numPr>
            <w:tabs>
              <w:tab w:val="num" w:pos="720"/>
            </w:tabs>
            <w:ind w:left="720" w:hanging="360"/>
          </w:pPr>
        </w:pPrChange>
      </w:pPr>
      <w:r w:rsidRPr="00FA0206">
        <w:rPr>
          <w:b/>
          <w:bCs/>
        </w:rPr>
        <w:t>Application Profiling</w:t>
      </w:r>
      <w:r w:rsidRPr="00FA0206">
        <w:t xml:space="preserve">: The </w:t>
      </w:r>
      <w:proofErr w:type="spellStart"/>
      <w:r w:rsidRPr="00FA0206">
        <w:t>CodeGuru</w:t>
      </w:r>
      <w:proofErr w:type="spellEnd"/>
      <w:r w:rsidRPr="00FA0206">
        <w:t xml:space="preserve"> Profiler </w:t>
      </w:r>
      <w:r w:rsidR="00191F06" w:rsidRPr="00FA0206">
        <w:t>offers</w:t>
      </w:r>
      <w:r w:rsidRPr="00FA0206">
        <w:t xml:space="preserve"> deep insights into runtime behavior, helping developers </w:t>
      </w:r>
      <w:r w:rsidR="00041F36" w:rsidRPr="00FA0206">
        <w:t>find</w:t>
      </w:r>
      <w:r w:rsidRPr="00FA0206">
        <w:t xml:space="preserve"> bottlenecks and </w:t>
      </w:r>
      <w:r w:rsidR="00F218B7" w:rsidRPr="00FA0206">
        <w:t>improve</w:t>
      </w:r>
      <w:r w:rsidRPr="00FA0206">
        <w:t xml:space="preserve"> their applications.</w:t>
      </w:r>
    </w:p>
    <w:p w14:paraId="4DEC4C34" w14:textId="5A28704A" w:rsidR="00FA0206" w:rsidRPr="00FA0206" w:rsidRDefault="00FA0206" w:rsidP="002427DF">
      <w:pPr>
        <w:pStyle w:val="NormalBPBHEB"/>
      </w:pPr>
      <w:r w:rsidRPr="00FA0206">
        <w:t xml:space="preserve">Amazon </w:t>
      </w:r>
      <w:proofErr w:type="spellStart"/>
      <w:r w:rsidRPr="00FA0206">
        <w:t>CodeGuru</w:t>
      </w:r>
      <w:proofErr w:type="spellEnd"/>
      <w:r w:rsidRPr="00FA0206">
        <w:t xml:space="preserve"> empowers developers by automating code reviews and profiling</w:t>
      </w:r>
      <w:r w:rsidR="002462ED">
        <w:t xml:space="preserve"> </w:t>
      </w:r>
      <w:sdt>
        <w:sdtPr>
          <w:id w:val="250318375"/>
          <w:citation/>
        </w:sdtPr>
        <w:sdtContent>
          <w:r w:rsidR="00162C09">
            <w:fldChar w:fldCharType="begin"/>
          </w:r>
          <w:r w:rsidR="00162C09">
            <w:instrText xml:space="preserve"> CITATION a2023r \l 1033 </w:instrText>
          </w:r>
          <w:r w:rsidR="00162C09">
            <w:fldChar w:fldCharType="separate"/>
          </w:r>
          <w:r w:rsidR="0062497A" w:rsidRPr="0062497A">
            <w:rPr>
              <w:noProof/>
            </w:rPr>
            <w:t>[23]</w:t>
          </w:r>
          <w:r w:rsidR="00162C09">
            <w:fldChar w:fldCharType="end"/>
          </w:r>
        </w:sdtContent>
      </w:sdt>
      <w:r w:rsidRPr="00FA0206">
        <w:t>, improving overall software quality and application performance.</w:t>
      </w:r>
    </w:p>
    <w:p w14:paraId="7D344A04" w14:textId="77777777" w:rsidR="00FA0206" w:rsidRPr="00FA0206" w:rsidRDefault="00FA0206">
      <w:pPr>
        <w:pStyle w:val="Heading2BPBHEB"/>
        <w:pPrChange w:id="230" w:author="Arya" w:date="2025-02-25T10:21:00Z" w16du:dateUtc="2025-02-25T04:51:00Z">
          <w:pPr>
            <w:pStyle w:val="Heading1"/>
          </w:pPr>
        </w:pPrChange>
      </w:pPr>
      <w:r w:rsidRPr="00FA0206">
        <w:t xml:space="preserve">Amazon </w:t>
      </w:r>
      <w:proofErr w:type="spellStart"/>
      <w:r w:rsidRPr="00FA0206">
        <w:t>Corretto</w:t>
      </w:r>
      <w:proofErr w:type="spellEnd"/>
    </w:p>
    <w:p w14:paraId="5A088791" w14:textId="77777777" w:rsidR="00FA0206" w:rsidRPr="00FA0206" w:rsidRDefault="00FA0206" w:rsidP="003C5BE3">
      <w:pPr>
        <w:pStyle w:val="NormalBPBHEB"/>
      </w:pPr>
      <w:r w:rsidRPr="00FA0206">
        <w:t xml:space="preserve">When it comes to Java development in the cloud, Amazon </w:t>
      </w:r>
      <w:proofErr w:type="spellStart"/>
      <w:r w:rsidRPr="00FA0206">
        <w:t>Corretto</w:t>
      </w:r>
      <w:proofErr w:type="spellEnd"/>
      <w:r w:rsidRPr="00FA0206">
        <w:t xml:space="preserve"> offers a robust, production-ready runtime environment that simplifies Java application management. This open-source distribution of the </w:t>
      </w:r>
      <w:commentRangeStart w:id="231"/>
      <w:r w:rsidRPr="00FA0206">
        <w:t xml:space="preserve">OpenJDK (Java Development Kit) </w:t>
      </w:r>
      <w:commentRangeEnd w:id="231"/>
      <w:r w:rsidR="002427DF">
        <w:rPr>
          <w:rStyle w:val="CommentReference"/>
        </w:rPr>
        <w:commentReference w:id="231"/>
      </w:r>
      <w:r w:rsidRPr="00FA0206">
        <w:t>delivers a high-performance and secure runtime that’s ideal for developers working on cloud-native applications.</w:t>
      </w:r>
    </w:p>
    <w:p w14:paraId="1445B94B" w14:textId="77777777" w:rsidR="00FA0206" w:rsidRPr="00FA0206" w:rsidRDefault="00FA0206" w:rsidP="003C5BE3">
      <w:pPr>
        <w:pStyle w:val="NormalBPBHEB"/>
      </w:pPr>
      <w:r w:rsidRPr="00FA0206">
        <w:t xml:space="preserve">Amazon </w:t>
      </w:r>
      <w:proofErr w:type="spellStart"/>
      <w:r w:rsidRPr="00FA0206">
        <w:t>Corretto</w:t>
      </w:r>
      <w:proofErr w:type="spellEnd"/>
      <w:r w:rsidRPr="00FA0206">
        <w:t xml:space="preserve"> integrates seamlessly with AWS services, making it a strong choice for any team relying on Java. It is fully supported by AWS, and as a long-term supported version of OpenJDK, it ensures that Java developers can work confidently, knowing they’re using a stable, secure platform with continuous updates and security patches.</w:t>
      </w:r>
    </w:p>
    <w:p w14:paraId="6D5D89E6" w14:textId="15E4EA76" w:rsidR="00FA0206" w:rsidRDefault="00FA0206">
      <w:pPr>
        <w:pStyle w:val="Heading3BPBHEB"/>
        <w:pPrChange w:id="232" w:author="Arya" w:date="2025-02-25T10:21:00Z" w16du:dateUtc="2025-02-25T04:51:00Z">
          <w:pPr>
            <w:pStyle w:val="Heading2"/>
          </w:pPr>
        </w:pPrChange>
      </w:pPr>
      <w:r w:rsidRPr="00550A15">
        <w:t xml:space="preserve">Key </w:t>
      </w:r>
      <w:ins w:id="233" w:author="Arya" w:date="2025-02-25T10:21:00Z" w16du:dateUtc="2025-02-25T04:51:00Z">
        <w:r w:rsidR="00CB10BB">
          <w:t>f</w:t>
        </w:r>
      </w:ins>
      <w:del w:id="234" w:author="Arya" w:date="2025-02-25T10:21:00Z" w16du:dateUtc="2025-02-25T04:51:00Z">
        <w:r w:rsidRPr="00550A15" w:rsidDel="00CB10BB">
          <w:delText>F</w:delText>
        </w:r>
      </w:del>
      <w:r w:rsidRPr="00550A15">
        <w:t>eatures</w:t>
      </w:r>
    </w:p>
    <w:p w14:paraId="4DF6512F" w14:textId="324A2090" w:rsidR="009271AB" w:rsidRPr="009271AB" w:rsidRDefault="0036414A" w:rsidP="00721263">
      <w:pPr>
        <w:pStyle w:val="NormalBPBHEB"/>
      </w:pPr>
      <w:r w:rsidRPr="0036414A">
        <w:t xml:space="preserve">One of the key strengths of Amazon </w:t>
      </w:r>
      <w:proofErr w:type="spellStart"/>
      <w:r w:rsidRPr="0036414A">
        <w:t>Corretto</w:t>
      </w:r>
      <w:proofErr w:type="spellEnd"/>
      <w:r w:rsidRPr="0036414A">
        <w:t xml:space="preserve"> lies in its focus on performance and security. AWS emphasizes the delivery of timely updates and patches to address security vulnerabilities, ensuring that developers can build and deploy Java applications with confidence</w:t>
      </w:r>
      <w:r w:rsidR="00E30F46">
        <w:t xml:space="preserve"> </w:t>
      </w:r>
      <w:sdt>
        <w:sdtPr>
          <w:id w:val="860175764"/>
          <w:citation/>
        </w:sdtPr>
        <w:sdtContent>
          <w:r w:rsidR="009831C7">
            <w:fldChar w:fldCharType="begin"/>
          </w:r>
          <w:r w:rsidR="009831C7">
            <w:instrText xml:space="preserve"> CITATION gupta2016a \l 1033 </w:instrText>
          </w:r>
          <w:r w:rsidR="009831C7">
            <w:fldChar w:fldCharType="separate"/>
          </w:r>
          <w:r w:rsidR="0062497A" w:rsidRPr="0062497A">
            <w:rPr>
              <w:noProof/>
            </w:rPr>
            <w:t>[24]</w:t>
          </w:r>
          <w:r w:rsidR="009831C7">
            <w:fldChar w:fldCharType="end"/>
          </w:r>
        </w:sdtContent>
      </w:sdt>
      <w:r w:rsidRPr="0036414A">
        <w:t xml:space="preserve">. </w:t>
      </w:r>
      <w:proofErr w:type="spellStart"/>
      <w:r w:rsidRPr="0036414A">
        <w:t>Corretto</w:t>
      </w:r>
      <w:proofErr w:type="spellEnd"/>
      <w:r w:rsidRPr="0036414A">
        <w:t xml:space="preserve"> incorporates performance enhancements derived from the </w:t>
      </w:r>
      <w:r w:rsidRPr="0036414A">
        <w:lastRenderedPageBreak/>
        <w:t>collaboration within the OpenJDK community, contributing to a faster and more efficient runtime environment</w:t>
      </w:r>
      <w:r w:rsidR="004D0ED7">
        <w:t xml:space="preserve"> </w:t>
      </w:r>
      <w:sdt>
        <w:sdtPr>
          <w:id w:val="-990256627"/>
          <w:citation/>
        </w:sdtPr>
        <w:sdtContent>
          <w:r w:rsidR="003B54F3">
            <w:fldChar w:fldCharType="begin"/>
          </w:r>
          <w:r w:rsidR="003B54F3">
            <w:instrText xml:space="preserve"> CITATION smith2018b \l 1033 </w:instrText>
          </w:r>
          <w:r w:rsidR="003B54F3">
            <w:fldChar w:fldCharType="separate"/>
          </w:r>
          <w:r w:rsidR="0062497A" w:rsidRPr="0062497A">
            <w:rPr>
              <w:noProof/>
            </w:rPr>
            <w:t>[25]</w:t>
          </w:r>
          <w:r w:rsidR="003B54F3">
            <w:fldChar w:fldCharType="end"/>
          </w:r>
        </w:sdtContent>
      </w:sdt>
      <w:r w:rsidR="003B54F3">
        <w:t>.</w:t>
      </w:r>
    </w:p>
    <w:p w14:paraId="38803EEE" w14:textId="59672A56" w:rsidR="00FA0206" w:rsidRPr="00FA0206" w:rsidRDefault="00FA0206">
      <w:pPr>
        <w:pStyle w:val="NormalBPBHEB"/>
        <w:numPr>
          <w:ilvl w:val="0"/>
          <w:numId w:val="52"/>
        </w:numPr>
        <w:pPrChange w:id="235" w:author="Arya" w:date="2025-02-25T10:22:00Z" w16du:dateUtc="2025-02-25T04:52:00Z">
          <w:pPr>
            <w:pStyle w:val="NormalBPBHEB"/>
            <w:numPr>
              <w:numId w:val="9"/>
            </w:numPr>
            <w:tabs>
              <w:tab w:val="num" w:pos="720"/>
            </w:tabs>
            <w:ind w:left="720" w:hanging="360"/>
          </w:pPr>
        </w:pPrChange>
      </w:pPr>
      <w:r w:rsidRPr="00FA0206">
        <w:rPr>
          <w:b/>
          <w:bCs/>
        </w:rPr>
        <w:t>Long-Term Support (LTS)</w:t>
      </w:r>
      <w:r w:rsidRPr="00FA0206">
        <w:t xml:space="preserve">: Amazon </w:t>
      </w:r>
      <w:proofErr w:type="spellStart"/>
      <w:r w:rsidRPr="00FA0206">
        <w:t>Corretto</w:t>
      </w:r>
      <w:proofErr w:type="spellEnd"/>
      <w:r w:rsidRPr="00FA0206">
        <w:t xml:space="preserve"> is built to last with long-term support, ensuring developers receive </w:t>
      </w:r>
      <w:r w:rsidR="006767F0" w:rsidRPr="00FA0206">
        <w:t>prompt</w:t>
      </w:r>
      <w:r w:rsidRPr="00FA0206">
        <w:t xml:space="preserve"> updates and security patches.</w:t>
      </w:r>
    </w:p>
    <w:p w14:paraId="2AFB0C66" w14:textId="2C2C80C0" w:rsidR="00FA0206" w:rsidRPr="00FA0206" w:rsidRDefault="00FA0206">
      <w:pPr>
        <w:pStyle w:val="NormalBPBHEB"/>
        <w:numPr>
          <w:ilvl w:val="0"/>
          <w:numId w:val="52"/>
        </w:numPr>
        <w:pPrChange w:id="236" w:author="Arya" w:date="2025-02-25T10:22:00Z" w16du:dateUtc="2025-02-25T04:52:00Z">
          <w:pPr>
            <w:pStyle w:val="NormalBPBHEB"/>
            <w:numPr>
              <w:numId w:val="9"/>
            </w:numPr>
            <w:tabs>
              <w:tab w:val="num" w:pos="720"/>
            </w:tabs>
            <w:ind w:left="720" w:hanging="360"/>
          </w:pPr>
        </w:pPrChange>
      </w:pPr>
      <w:r w:rsidRPr="00FA0206">
        <w:rPr>
          <w:b/>
          <w:bCs/>
        </w:rPr>
        <w:t xml:space="preserve">Security and </w:t>
      </w:r>
      <w:ins w:id="237" w:author="Arya" w:date="2025-02-25T10:21:00Z" w16du:dateUtc="2025-02-25T04:51:00Z">
        <w:r w:rsidR="00721263">
          <w:rPr>
            <w:b/>
            <w:bCs/>
          </w:rPr>
          <w:t>m</w:t>
        </w:r>
      </w:ins>
      <w:del w:id="238" w:author="Arya" w:date="2025-02-25T10:21:00Z" w16du:dateUtc="2025-02-25T04:51:00Z">
        <w:r w:rsidRPr="00FA0206" w:rsidDel="00721263">
          <w:rPr>
            <w:b/>
            <w:bCs/>
          </w:rPr>
          <w:delText>M</w:delText>
        </w:r>
      </w:del>
      <w:r w:rsidRPr="00FA0206">
        <w:rPr>
          <w:b/>
          <w:bCs/>
        </w:rPr>
        <w:t>onitoring</w:t>
      </w:r>
      <w:r w:rsidRPr="00FA0206">
        <w:t xml:space="preserve">: </w:t>
      </w:r>
      <w:proofErr w:type="spellStart"/>
      <w:r w:rsidRPr="00FA0206">
        <w:t>Corretto</w:t>
      </w:r>
      <w:proofErr w:type="spellEnd"/>
      <w:r w:rsidRPr="00FA0206">
        <w:t xml:space="preserve"> includes performance enhancements, security updates, and tools for monitoring Java applications, helping developers </w:t>
      </w:r>
      <w:r w:rsidR="006767F0" w:rsidRPr="00FA0206">
        <w:t>improve</w:t>
      </w:r>
      <w:r w:rsidRPr="00FA0206">
        <w:t xml:space="preserve"> their Java runtime environment.</w:t>
      </w:r>
    </w:p>
    <w:p w14:paraId="7C177A05" w14:textId="11274C81" w:rsidR="00FA0206" w:rsidRPr="00FA0206" w:rsidRDefault="00FA0206">
      <w:pPr>
        <w:pStyle w:val="NormalBPBHEB"/>
        <w:numPr>
          <w:ilvl w:val="0"/>
          <w:numId w:val="52"/>
        </w:numPr>
        <w:pPrChange w:id="239" w:author="Arya" w:date="2025-02-25T10:22:00Z" w16du:dateUtc="2025-02-25T04:52:00Z">
          <w:pPr>
            <w:pStyle w:val="NormalBPBHEB"/>
            <w:numPr>
              <w:numId w:val="9"/>
            </w:numPr>
            <w:tabs>
              <w:tab w:val="num" w:pos="720"/>
            </w:tabs>
            <w:ind w:left="720" w:hanging="360"/>
          </w:pPr>
        </w:pPrChange>
      </w:pPr>
      <w:r w:rsidRPr="00FA0206">
        <w:rPr>
          <w:b/>
          <w:bCs/>
        </w:rPr>
        <w:t>Multi-</w:t>
      </w:r>
      <w:r w:rsidR="00721263" w:rsidRPr="00FA0206">
        <w:rPr>
          <w:b/>
          <w:bCs/>
        </w:rPr>
        <w:t>platform compatibility</w:t>
      </w:r>
      <w:r w:rsidRPr="00FA0206">
        <w:t xml:space="preserve">: Whether </w:t>
      </w:r>
      <w:del w:id="240" w:author="Arya" w:date="2025-02-25T10:22:00Z" w16du:dateUtc="2025-02-25T04:52:00Z">
        <w:r w:rsidRPr="00FA0206" w:rsidDel="00721263">
          <w:delText>you’re</w:delText>
        </w:r>
      </w:del>
      <w:ins w:id="241" w:author="Arya" w:date="2025-02-25T10:22:00Z" w16du:dateUtc="2025-02-25T04:52:00Z">
        <w:r w:rsidR="00721263">
          <w:t>you are</w:t>
        </w:r>
      </w:ins>
      <w:r w:rsidRPr="00FA0206">
        <w:t xml:space="preserve"> working on Amazon EC2, AWS Lambda, or even on-premises, </w:t>
      </w:r>
      <w:proofErr w:type="spellStart"/>
      <w:r w:rsidRPr="00FA0206">
        <w:t>Corretto</w:t>
      </w:r>
      <w:proofErr w:type="spellEnd"/>
      <w:r w:rsidRPr="00FA0206">
        <w:t xml:space="preserve"> works across platforms to deliver a consistent experience.</w:t>
      </w:r>
    </w:p>
    <w:p w14:paraId="2BB11145" w14:textId="77777777" w:rsidR="00FA0206" w:rsidRPr="00FA0206" w:rsidRDefault="00FA0206" w:rsidP="003C5BE3">
      <w:pPr>
        <w:pStyle w:val="NormalBPBHEB"/>
      </w:pPr>
      <w:r w:rsidRPr="00FA0206">
        <w:t xml:space="preserve">Amazon </w:t>
      </w:r>
      <w:proofErr w:type="spellStart"/>
      <w:r w:rsidRPr="00FA0206">
        <w:t>Corretto</w:t>
      </w:r>
      <w:proofErr w:type="spellEnd"/>
      <w:r w:rsidRPr="00FA0206">
        <w:t xml:space="preserve"> is an essential tool for Java developers on AWS, offering a stable, secure, and high-performance solution for running Java applications in the cloud.</w:t>
      </w:r>
    </w:p>
    <w:p w14:paraId="1A2720C4" w14:textId="3523985F" w:rsidR="00FA0206" w:rsidRPr="00FA0206" w:rsidRDefault="00FA0206">
      <w:pPr>
        <w:pStyle w:val="Heading2BPBHEB"/>
        <w:pPrChange w:id="242" w:author="Arya" w:date="2025-02-25T10:26:00Z" w16du:dateUtc="2025-02-25T04:56:00Z">
          <w:pPr>
            <w:pStyle w:val="Heading1"/>
          </w:pPr>
        </w:pPrChange>
      </w:pPr>
      <w:r w:rsidRPr="00FA0206">
        <w:t xml:space="preserve">AWS </w:t>
      </w:r>
      <w:r w:rsidR="00721263" w:rsidRPr="00FA0206">
        <w:t xml:space="preserve">cloud control </w:t>
      </w:r>
      <w:r w:rsidRPr="00FA0206">
        <w:t>API</w:t>
      </w:r>
    </w:p>
    <w:p w14:paraId="6A20C58F" w14:textId="77777777" w:rsidR="00FA0206" w:rsidRPr="00FA0206" w:rsidRDefault="00FA0206" w:rsidP="003C5BE3">
      <w:pPr>
        <w:pStyle w:val="NormalBPBHEB"/>
      </w:pPr>
      <w:r w:rsidRPr="00FA0206">
        <w:t>Cloud orchestration is a key element for modern software development. Developers need to manage and provision cloud resources seamlessly, and the AWS Cloud Control API is built to streamline that process. By providing a programmatic interface to interact with AWS resources, the API simplifies resource provisioning, updates, and deletion across different AWS services, all from a unified interface.</w:t>
      </w:r>
    </w:p>
    <w:p w14:paraId="108D89F1" w14:textId="1CF112B9" w:rsidR="00FA0206" w:rsidRDefault="00FA0206" w:rsidP="003C5BE3">
      <w:pPr>
        <w:pStyle w:val="NormalBPBHEB"/>
      </w:pPr>
      <w:r w:rsidRPr="00FA0206">
        <w:t>The Cloud Control API plays an essential role in automating AWS resource management, making it ideal for teams looking to manage cloud infrastructure with code. With this service, developers can easily incorporate resource management into their CI/CD pipelines, ensuring that infrastructure and applications scale efficiently and reliably.</w:t>
      </w:r>
    </w:p>
    <w:p w14:paraId="3468A13D" w14:textId="76C48272" w:rsidR="00AE06F4" w:rsidRDefault="00184F21" w:rsidP="003C5BE3">
      <w:pPr>
        <w:pStyle w:val="NormalBPBHEB"/>
      </w:pPr>
      <w:r w:rsidRPr="00184F21">
        <w:t xml:space="preserve">To visualize how the AWS Cloud Control API </w:t>
      </w:r>
      <w:r w:rsidR="006767F0" w:rsidRPr="00184F21">
        <w:t>helps</w:t>
      </w:r>
      <w:r w:rsidRPr="00184F21">
        <w:t xml:space="preserve"> resource management and </w:t>
      </w:r>
      <w:proofErr w:type="gramStart"/>
      <w:r w:rsidRPr="00184F21">
        <w:t>streamlines</w:t>
      </w:r>
      <w:proofErr w:type="gramEnd"/>
      <w:r w:rsidRPr="00184F21">
        <w:t xml:space="preserve"> cloud orchestration, the diagram below highlights its capabilities in providing a unified interface for interacting with various AWS and third-party services. This visualization underscores the API’s role in automating infrastructure management within modern DevOps workflows.</w:t>
      </w:r>
    </w:p>
    <w:p w14:paraId="2E27D421" w14:textId="0D4CACB0" w:rsidR="00AE06F4" w:rsidRPr="00AE06F4" w:rsidRDefault="00311E3C" w:rsidP="00AE06F4">
      <w:pPr>
        <w:pBdr>
          <w:top w:val="nil"/>
          <w:left w:val="nil"/>
          <w:bottom w:val="nil"/>
          <w:right w:val="nil"/>
          <w:between w:val="nil"/>
        </w:pBdr>
        <w:shd w:val="clear" w:color="auto" w:fill="FFFFFF"/>
        <w:spacing w:after="100" w:line="276" w:lineRule="auto"/>
        <w:jc w:val="both"/>
        <w:rPr>
          <w:rFonts w:eastAsia="Palatino Linotype" w:cs="Palatino Linotype"/>
        </w:rPr>
      </w:pPr>
      <w:r w:rsidRPr="00886D6C">
        <w:rPr>
          <w:rFonts w:eastAsia="Palatino Linotype" w:cs="Palatino Linotype"/>
          <w:i/>
          <w:iCs/>
          <w:rPrChange w:id="243" w:author="Arya" w:date="2025-02-25T10:26:00Z" w16du:dateUtc="2025-02-25T04:56:00Z">
            <w:rPr>
              <w:rFonts w:eastAsia="Palatino Linotype" w:cs="Palatino Linotype"/>
            </w:rPr>
          </w:rPrChange>
        </w:rPr>
        <w:t>F</w:t>
      </w:r>
      <w:r w:rsidR="00313D15" w:rsidRPr="00886D6C">
        <w:rPr>
          <w:rFonts w:eastAsia="Palatino Linotype" w:cs="Palatino Linotype"/>
          <w:i/>
          <w:iCs/>
          <w:rPrChange w:id="244" w:author="Arya" w:date="2025-02-25T10:26:00Z" w16du:dateUtc="2025-02-25T04:56:00Z">
            <w:rPr>
              <w:rFonts w:eastAsia="Palatino Linotype" w:cs="Palatino Linotype"/>
            </w:rPr>
          </w:rPrChange>
        </w:rPr>
        <w:t>igure 7.3</w:t>
      </w:r>
      <w:r w:rsidR="00313D15">
        <w:rPr>
          <w:rFonts w:eastAsia="Palatino Linotype" w:cs="Palatino Linotype"/>
        </w:rPr>
        <w:t xml:space="preserve"> </w:t>
      </w:r>
      <w:del w:id="245" w:author="Arya" w:date="2025-02-25T10:26:00Z" w16du:dateUtc="2025-02-25T04:56:00Z">
        <w:r w:rsidR="00313D15" w:rsidDel="00886D6C">
          <w:rPr>
            <w:rFonts w:eastAsia="Palatino Linotype" w:cs="Palatino Linotype"/>
          </w:rPr>
          <w:delText>b</w:delText>
        </w:r>
        <w:r w:rsidRPr="00311E3C" w:rsidDel="00886D6C">
          <w:rPr>
            <w:rFonts w:eastAsia="Palatino Linotype" w:cs="Palatino Linotype"/>
          </w:rPr>
          <w:delText>elow</w:delText>
        </w:r>
        <w:r w:rsidR="00C77A74" w:rsidDel="00886D6C">
          <w:rPr>
            <w:rFonts w:eastAsia="Palatino Linotype" w:cs="Palatino Linotype"/>
          </w:rPr>
          <w:delText>\</w:delText>
        </w:r>
      </w:del>
      <w:r w:rsidRPr="00311E3C">
        <w:rPr>
          <w:rFonts w:eastAsia="Palatino Linotype" w:cs="Palatino Linotype"/>
        </w:rPr>
        <w:t>illustrates how the AWS Cloud Control API simplifies cloud orchestration by providing a single, unified interface for managing AWS resources and integrating third-party services, enhancing the efficiency of modern DevOps workflows.</w:t>
      </w:r>
    </w:p>
    <w:p w14:paraId="4901AF02" w14:textId="77777777" w:rsidR="00AE06F4" w:rsidRPr="00AE06F4" w:rsidRDefault="00AE06F4">
      <w:pPr>
        <w:pStyle w:val="FigureBPBHEB"/>
        <w:pPrChange w:id="246" w:author="Arya" w:date="2025-02-25T11:00:00Z" w16du:dateUtc="2025-02-25T05:30:00Z">
          <w:pPr>
            <w:spacing w:after="200" w:line="276" w:lineRule="auto"/>
            <w:jc w:val="center"/>
          </w:pPr>
        </w:pPrChange>
      </w:pPr>
      <w:r w:rsidRPr="00AE06F4">
        <w:rPr>
          <w:noProof/>
        </w:rPr>
        <w:lastRenderedPageBreak/>
        <w:drawing>
          <wp:inline distT="0" distB="0" distL="0" distR="0" wp14:anchorId="05631238" wp14:editId="2E380E3B">
            <wp:extent cx="5620351" cy="1866900"/>
            <wp:effectExtent l="0" t="0" r="0" b="0"/>
            <wp:docPr id="204730538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05382" name="Picture 28"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60A3C255" w14:textId="77777777" w:rsidR="00AE06F4" w:rsidRPr="00AE06F4" w:rsidRDefault="00AE06F4" w:rsidP="00AE06F4">
      <w:pPr>
        <w:spacing w:after="0" w:line="276" w:lineRule="auto"/>
        <w:jc w:val="center"/>
        <w:rPr>
          <w:rFonts w:eastAsia="Palatino Linotype" w:cs="Palatino Linotype"/>
          <w:bCs/>
          <w:i/>
          <w:iCs/>
          <w:sz w:val="18"/>
          <w:szCs w:val="18"/>
        </w:rPr>
      </w:pPr>
      <w:commentRangeStart w:id="247"/>
      <w:r w:rsidRPr="00AE06F4">
        <w:rPr>
          <w:rFonts w:eastAsia="Palatino Linotype" w:cs="Palatino Linotype"/>
          <w:b/>
          <w:i/>
          <w:iCs/>
          <w:sz w:val="18"/>
          <w:szCs w:val="18"/>
        </w:rPr>
        <w:t>Figure 7.2:</w:t>
      </w:r>
      <w:r w:rsidRPr="00AE06F4">
        <w:rPr>
          <w:rFonts w:eastAsia="Palatino Linotype" w:cs="Palatino Linotype"/>
          <w:bCs/>
          <w:i/>
          <w:iCs/>
          <w:sz w:val="18"/>
          <w:szCs w:val="18"/>
        </w:rPr>
        <w:t xml:space="preserve"> AWS Cloud Control API, a Uniform API to Access AWS and Third-Party Services (AWS Blog)</w:t>
      </w:r>
      <w:commentRangeEnd w:id="247"/>
      <w:r w:rsidR="008301D0">
        <w:rPr>
          <w:rStyle w:val="CommentReference"/>
        </w:rPr>
        <w:commentReference w:id="247"/>
      </w:r>
    </w:p>
    <w:p w14:paraId="3A513A35" w14:textId="77777777" w:rsidR="00AE06F4" w:rsidRPr="00FA0206" w:rsidRDefault="00AE06F4" w:rsidP="003C5BE3">
      <w:pPr>
        <w:pStyle w:val="NormalBPBHEB"/>
      </w:pPr>
    </w:p>
    <w:p w14:paraId="20F19C19" w14:textId="53B7B598" w:rsidR="00FA0206" w:rsidRDefault="00FA0206">
      <w:pPr>
        <w:pStyle w:val="Heading3BPBHEB"/>
        <w:pPrChange w:id="248" w:author="Arya" w:date="2025-02-25T10:41:00Z" w16du:dateUtc="2025-02-25T05:11:00Z">
          <w:pPr>
            <w:pStyle w:val="Heading2"/>
          </w:pPr>
        </w:pPrChange>
      </w:pPr>
      <w:r w:rsidRPr="00FA0206">
        <w:t xml:space="preserve">Key </w:t>
      </w:r>
      <w:ins w:id="249" w:author="Arya" w:date="2025-02-25T10:41:00Z" w16du:dateUtc="2025-02-25T05:11:00Z">
        <w:r w:rsidR="008301D0">
          <w:t>f</w:t>
        </w:r>
      </w:ins>
      <w:del w:id="250" w:author="Arya" w:date="2025-02-25T10:41:00Z" w16du:dateUtc="2025-02-25T05:11:00Z">
        <w:r w:rsidRPr="00FA0206" w:rsidDel="008301D0">
          <w:delText>F</w:delText>
        </w:r>
      </w:del>
      <w:r w:rsidRPr="00FA0206">
        <w:t xml:space="preserve">eatures </w:t>
      </w:r>
    </w:p>
    <w:p w14:paraId="43647095" w14:textId="77777777" w:rsidR="0071266A" w:rsidRPr="0071266A" w:rsidRDefault="0071266A" w:rsidP="0071266A">
      <w:pPr>
        <w:pBdr>
          <w:top w:val="nil"/>
          <w:left w:val="nil"/>
          <w:bottom w:val="nil"/>
          <w:right w:val="nil"/>
          <w:between w:val="nil"/>
        </w:pBdr>
        <w:shd w:val="clear" w:color="auto" w:fill="FFFFFF"/>
        <w:spacing w:after="100" w:line="276" w:lineRule="auto"/>
        <w:jc w:val="both"/>
        <w:rPr>
          <w:rFonts w:eastAsia="Palatino Linotype" w:cs="Palatino Linotype"/>
        </w:rPr>
      </w:pPr>
      <w:r w:rsidRPr="0071266A">
        <w:rPr>
          <w:rFonts w:eastAsia="Palatino Linotype" w:cs="Palatino Linotype"/>
        </w:rPr>
        <w:t>The key features and capabilities are as follows:</w:t>
      </w:r>
    </w:p>
    <w:p w14:paraId="6FFE31BD" w14:textId="3568C3F0" w:rsidR="00FA0206" w:rsidRPr="00FA0206" w:rsidRDefault="00FA0206">
      <w:pPr>
        <w:pStyle w:val="NormalBPBHEB"/>
        <w:numPr>
          <w:ilvl w:val="0"/>
          <w:numId w:val="53"/>
        </w:numPr>
        <w:pPrChange w:id="251" w:author="Arya" w:date="2025-02-25T10:42:00Z" w16du:dateUtc="2025-02-25T05:12:00Z">
          <w:pPr>
            <w:pStyle w:val="NormalBPBHEB"/>
            <w:numPr>
              <w:numId w:val="10"/>
            </w:numPr>
            <w:tabs>
              <w:tab w:val="num" w:pos="720"/>
            </w:tabs>
            <w:ind w:left="720" w:hanging="360"/>
          </w:pPr>
        </w:pPrChange>
      </w:pPr>
      <w:r w:rsidRPr="00FA0206">
        <w:rPr>
          <w:b/>
          <w:bCs/>
        </w:rPr>
        <w:t>Cross-</w:t>
      </w:r>
      <w:r w:rsidR="008301D0" w:rsidRPr="00FA0206">
        <w:rPr>
          <w:b/>
          <w:bCs/>
        </w:rPr>
        <w:t>service resource management</w:t>
      </w:r>
      <w:r w:rsidRPr="00FA0206">
        <w:t>: The Cloud Control API simplifies the management of AWS resources by unifying them under a single API, which is particularly useful in complex cloud environments where multiple services need to work together.</w:t>
      </w:r>
    </w:p>
    <w:p w14:paraId="05C70484" w14:textId="6BCD463F" w:rsidR="00FA0206" w:rsidRPr="00FA0206" w:rsidRDefault="00FA0206">
      <w:pPr>
        <w:pStyle w:val="NormalBPBHEB"/>
        <w:numPr>
          <w:ilvl w:val="0"/>
          <w:numId w:val="53"/>
        </w:numPr>
        <w:pPrChange w:id="252" w:author="Arya" w:date="2025-02-25T10:42:00Z" w16du:dateUtc="2025-02-25T05:12:00Z">
          <w:pPr>
            <w:pStyle w:val="NormalBPBHEB"/>
            <w:numPr>
              <w:numId w:val="10"/>
            </w:numPr>
            <w:tabs>
              <w:tab w:val="num" w:pos="720"/>
            </w:tabs>
            <w:ind w:left="720" w:hanging="360"/>
          </w:pPr>
        </w:pPrChange>
      </w:pPr>
      <w:r w:rsidRPr="00FA0206">
        <w:rPr>
          <w:b/>
          <w:bCs/>
        </w:rPr>
        <w:t>Infrastructure as Code (</w:t>
      </w:r>
      <w:proofErr w:type="spellStart"/>
      <w:r w:rsidRPr="00FA0206">
        <w:rPr>
          <w:b/>
          <w:bCs/>
        </w:rPr>
        <w:t>IaC</w:t>
      </w:r>
      <w:proofErr w:type="spellEnd"/>
      <w:r w:rsidRPr="00FA0206">
        <w:rPr>
          <w:b/>
          <w:bCs/>
        </w:rPr>
        <w:t>)</w:t>
      </w:r>
      <w:r w:rsidRPr="00FA0206">
        <w:t xml:space="preserve">: The API’s integration with </w:t>
      </w:r>
      <w:proofErr w:type="spellStart"/>
      <w:r w:rsidRPr="00FA0206">
        <w:t>IaC</w:t>
      </w:r>
      <w:proofErr w:type="spellEnd"/>
      <w:r w:rsidRPr="00FA0206">
        <w:t xml:space="preserve"> allows developers to define and manage AWS resources programmatically, </w:t>
      </w:r>
      <w:r w:rsidR="006767F0" w:rsidRPr="00FA0206">
        <w:t>helping</w:t>
      </w:r>
      <w:r w:rsidRPr="00FA0206">
        <w:t xml:space="preserve"> a version-controlled and repeatable approach to infrastructure management.</w:t>
      </w:r>
    </w:p>
    <w:p w14:paraId="0DA08E92" w14:textId="3F37DFA8" w:rsidR="00ED4432" w:rsidRDefault="00FA0206">
      <w:pPr>
        <w:pStyle w:val="NormalBPBHEB"/>
        <w:numPr>
          <w:ilvl w:val="0"/>
          <w:numId w:val="53"/>
        </w:numPr>
        <w:pPrChange w:id="253" w:author="Arya" w:date="2025-02-25T10:42:00Z" w16du:dateUtc="2025-02-25T05:12:00Z">
          <w:pPr>
            <w:pStyle w:val="NormalBPBHEB"/>
            <w:numPr>
              <w:numId w:val="10"/>
            </w:numPr>
            <w:tabs>
              <w:tab w:val="num" w:pos="720"/>
            </w:tabs>
            <w:ind w:left="720" w:hanging="360"/>
          </w:pPr>
        </w:pPrChange>
      </w:pPr>
      <w:r w:rsidRPr="00ED4432">
        <w:rPr>
          <w:b/>
          <w:bCs/>
        </w:rPr>
        <w:t xml:space="preserve">Consistent </w:t>
      </w:r>
      <w:r w:rsidR="00595576" w:rsidRPr="00ED4432">
        <w:rPr>
          <w:b/>
          <w:bCs/>
        </w:rPr>
        <w:t>resource schema</w:t>
      </w:r>
      <w:r w:rsidRPr="00FA0206">
        <w:t xml:space="preserve">: By enforcing a consistent </w:t>
      </w:r>
      <w:proofErr w:type="gramStart"/>
      <w:r w:rsidRPr="00FA0206">
        <w:t>schema</w:t>
      </w:r>
      <w:proofErr w:type="gramEnd"/>
      <w:r w:rsidRPr="00FA0206">
        <w:t xml:space="preserve"> across resources, the API simplifies management and accelerates cloud deployment workflows, making it easier for developers to interact with different AWS services without needing to understand each service's unique API.</w:t>
      </w:r>
    </w:p>
    <w:p w14:paraId="09DE992A" w14:textId="56F3CA08" w:rsidR="00ED4432" w:rsidRPr="0017722B" w:rsidRDefault="00ED4432">
      <w:pPr>
        <w:pStyle w:val="NormalBPBHEB"/>
        <w:rPr>
          <w:bCs/>
          <w:rPrChange w:id="254" w:author="Arya" w:date="2025-02-25T10:51:00Z" w16du:dateUtc="2025-02-25T05:21:00Z">
            <w:rPr>
              <w:rFonts w:eastAsia="Palatino Linotype"/>
            </w:rPr>
          </w:rPrChange>
        </w:rPr>
        <w:pPrChange w:id="255" w:author="Arya" w:date="2025-02-25T10:51:00Z" w16du:dateUtc="2025-02-25T05:21:00Z">
          <w:pPr>
            <w:pStyle w:val="Heading2"/>
          </w:pPr>
        </w:pPrChange>
      </w:pPr>
      <w:r w:rsidRPr="0017722B">
        <w:rPr>
          <w:b/>
          <w:bCs/>
          <w:rPrChange w:id="256" w:author="Arya" w:date="2025-02-25T10:51:00Z" w16du:dateUtc="2025-02-25T05:21:00Z">
            <w:rPr>
              <w:rFonts w:eastAsia="Palatino Linotype"/>
            </w:rPr>
          </w:rPrChange>
        </w:rPr>
        <w:t xml:space="preserve">Use cases </w:t>
      </w:r>
      <w:r w:rsidR="006130BB" w:rsidRPr="0017722B">
        <w:rPr>
          <w:b/>
          <w:bCs/>
          <w:rPrChange w:id="257" w:author="Arya" w:date="2025-02-25T10:51:00Z" w16du:dateUtc="2025-02-25T05:21:00Z">
            <w:rPr>
              <w:rFonts w:eastAsia="Palatino Linotype"/>
            </w:rPr>
          </w:rPrChange>
        </w:rPr>
        <w:t>examples</w:t>
      </w:r>
      <w:del w:id="258" w:author="Arya" w:date="2025-02-25T10:42:00Z" w16du:dateUtc="2025-02-25T05:12:00Z">
        <w:r w:rsidR="006130BB" w:rsidRPr="0017722B" w:rsidDel="00F450F0">
          <w:rPr>
            <w:b/>
            <w:bCs/>
            <w:rPrChange w:id="259" w:author="Arya" w:date="2025-02-25T10:51:00Z" w16du:dateUtc="2025-02-25T05:21:00Z">
              <w:rPr>
                <w:rFonts w:eastAsia="Palatino Linotype"/>
              </w:rPr>
            </w:rPrChange>
          </w:rPr>
          <w:delText>.</w:delText>
        </w:r>
      </w:del>
    </w:p>
    <w:p w14:paraId="3BA6A412" w14:textId="34B0CF4D" w:rsidR="00ED4432" w:rsidRPr="00ED4432" w:rsidRDefault="000D0F4E" w:rsidP="009D7A71">
      <w:pPr>
        <w:pStyle w:val="NormalBPBHEB"/>
      </w:pPr>
      <w:r>
        <w:t xml:space="preserve">Let us visit examples of </w:t>
      </w:r>
      <w:r w:rsidR="00D637C3">
        <w:t>scenarios</w:t>
      </w:r>
      <w:r>
        <w:t xml:space="preserve"> </w:t>
      </w:r>
      <w:r w:rsidR="007754CC">
        <w:t>to introduce practical application of AWS Cloud Control API:</w:t>
      </w:r>
    </w:p>
    <w:p w14:paraId="02F108C8" w14:textId="3EDF48B0" w:rsidR="00ED4432" w:rsidRPr="00ED4432" w:rsidRDefault="00ED4432">
      <w:pPr>
        <w:pStyle w:val="NormalBPBHEB"/>
        <w:numPr>
          <w:ilvl w:val="0"/>
          <w:numId w:val="55"/>
        </w:numPr>
        <w:pPrChange w:id="260" w:author="Arya" w:date="2025-02-25T11:00:00Z" w16du:dateUtc="2025-02-25T05:30:00Z">
          <w:pPr>
            <w:pStyle w:val="NormalBPBHEB"/>
            <w:numPr>
              <w:numId w:val="2"/>
            </w:numPr>
            <w:ind w:left="720" w:hanging="360"/>
          </w:pPr>
        </w:pPrChange>
      </w:pPr>
      <w:r w:rsidRPr="00ED4432">
        <w:rPr>
          <w:b/>
          <w:bCs/>
        </w:rPr>
        <w:t>Automated resource provisioning</w:t>
      </w:r>
      <w:r w:rsidRPr="00ED4432">
        <w:t>: DevOps teams can leverage the AWS Cloud Control API to automate the provisioning of resources, ensuring rapid and consistent deployments across development, testing, and production environments</w:t>
      </w:r>
      <w:r w:rsidR="00811366">
        <w:t xml:space="preserve"> </w:t>
      </w:r>
      <w:sdt>
        <w:sdtPr>
          <w:id w:val="-1665008482"/>
          <w:citation/>
        </w:sdtPr>
        <w:sdtContent>
          <w:r w:rsidR="0091606C">
            <w:fldChar w:fldCharType="begin"/>
          </w:r>
          <w:r w:rsidR="0091606C">
            <w:instrText xml:space="preserve"> CITATION turner2019a \l 1033 </w:instrText>
          </w:r>
          <w:r w:rsidR="0091606C">
            <w:fldChar w:fldCharType="separate"/>
          </w:r>
          <w:r w:rsidR="0062497A" w:rsidRPr="0062497A">
            <w:rPr>
              <w:noProof/>
            </w:rPr>
            <w:t>[15]</w:t>
          </w:r>
          <w:r w:rsidR="0091606C">
            <w:fldChar w:fldCharType="end"/>
          </w:r>
        </w:sdtContent>
      </w:sdt>
      <w:r w:rsidRPr="00ED4432">
        <w:t>.</w:t>
      </w:r>
    </w:p>
    <w:p w14:paraId="73EA83A5" w14:textId="775351CB" w:rsidR="00ED4432" w:rsidRPr="00ED4432" w:rsidRDefault="00ED4432">
      <w:pPr>
        <w:pStyle w:val="NormalBPBHEB"/>
        <w:numPr>
          <w:ilvl w:val="0"/>
          <w:numId w:val="55"/>
        </w:numPr>
        <w:pPrChange w:id="261" w:author="Arya" w:date="2025-02-25T11:00:00Z" w16du:dateUtc="2025-02-25T05:30:00Z">
          <w:pPr>
            <w:pStyle w:val="NormalBPBHEB"/>
            <w:numPr>
              <w:numId w:val="2"/>
            </w:numPr>
            <w:ind w:left="720" w:hanging="360"/>
          </w:pPr>
        </w:pPrChange>
      </w:pPr>
      <w:r w:rsidRPr="00ED4432">
        <w:rPr>
          <w:b/>
          <w:bCs/>
        </w:rPr>
        <w:t>Multi-service workflows</w:t>
      </w:r>
      <w:r w:rsidRPr="00ED4432">
        <w:t>: In scenarios where applications span multiple AWS services, the Cloud Control API becomes instrumental in orchestrating and managing the entire stack of resources cohesively</w:t>
      </w:r>
      <w:r w:rsidR="00F74871">
        <w:t xml:space="preserve"> </w:t>
      </w:r>
      <w:sdt>
        <w:sdtPr>
          <w:id w:val="1353996785"/>
          <w:citation/>
        </w:sdtPr>
        <w:sdtContent>
          <w:r w:rsidR="007F3E6D">
            <w:fldChar w:fldCharType="begin"/>
          </w:r>
          <w:r w:rsidR="007F3E6D">
            <w:instrText xml:space="preserve"> CITATION turner2019a \l 1033 </w:instrText>
          </w:r>
          <w:r w:rsidR="007F3E6D">
            <w:fldChar w:fldCharType="separate"/>
          </w:r>
          <w:r w:rsidR="0062497A" w:rsidRPr="0062497A">
            <w:rPr>
              <w:noProof/>
            </w:rPr>
            <w:t>[15]</w:t>
          </w:r>
          <w:r w:rsidR="007F3E6D">
            <w:fldChar w:fldCharType="end"/>
          </w:r>
        </w:sdtContent>
      </w:sdt>
      <w:r w:rsidRPr="00ED4432">
        <w:t>.</w:t>
      </w:r>
    </w:p>
    <w:p w14:paraId="06C94A7B" w14:textId="77777777" w:rsidR="00ED4432" w:rsidRPr="00ED4432" w:rsidRDefault="00ED4432">
      <w:pPr>
        <w:pStyle w:val="NormalBPBHEB"/>
        <w:numPr>
          <w:ilvl w:val="0"/>
          <w:numId w:val="55"/>
        </w:numPr>
        <w:pPrChange w:id="262" w:author="Arya" w:date="2025-02-25T11:00:00Z" w16du:dateUtc="2025-02-25T05:30:00Z">
          <w:pPr>
            <w:pStyle w:val="NormalBPBHEB"/>
            <w:numPr>
              <w:numId w:val="2"/>
            </w:numPr>
            <w:ind w:left="720" w:hanging="360"/>
          </w:pPr>
        </w:pPrChange>
      </w:pPr>
      <w:proofErr w:type="spellStart"/>
      <w:r w:rsidRPr="00ED4432">
        <w:rPr>
          <w:b/>
          <w:bCs/>
        </w:rPr>
        <w:t>IaC</w:t>
      </w:r>
      <w:proofErr w:type="spellEnd"/>
      <w:r w:rsidRPr="00ED4432">
        <w:t xml:space="preserve">: The AWS Cloud Control API is particularly beneficial in </w:t>
      </w:r>
      <w:proofErr w:type="spellStart"/>
      <w:r w:rsidRPr="00ED4432">
        <w:t>IaC</w:t>
      </w:r>
      <w:proofErr w:type="spellEnd"/>
      <w:r w:rsidRPr="00ED4432">
        <w:t xml:space="preserve"> scenarios, where developers define and manage infrastructure using code. By offering a unified API, it </w:t>
      </w:r>
      <w:r w:rsidRPr="00ED4432">
        <w:lastRenderedPageBreak/>
        <w:t>enables the creation and management of AWS resources in a programmatic and version-controlled manner.</w:t>
      </w:r>
    </w:p>
    <w:p w14:paraId="733B0CB3" w14:textId="657F54B0" w:rsidR="00ED4432" w:rsidRPr="00ED4432" w:rsidRDefault="00ED4432">
      <w:pPr>
        <w:pStyle w:val="NormalBPBHEB"/>
        <w:numPr>
          <w:ilvl w:val="0"/>
          <w:numId w:val="55"/>
        </w:numPr>
        <w:pPrChange w:id="263" w:author="Arya" w:date="2025-02-25T11:00:00Z" w16du:dateUtc="2025-02-25T05:30:00Z">
          <w:pPr>
            <w:pStyle w:val="NormalBPBHEB"/>
            <w:numPr>
              <w:numId w:val="2"/>
            </w:numPr>
            <w:ind w:left="720" w:hanging="360"/>
          </w:pPr>
        </w:pPrChange>
      </w:pPr>
      <w:proofErr w:type="spellStart"/>
      <w:r w:rsidRPr="00ED4432">
        <w:rPr>
          <w:b/>
          <w:bCs/>
        </w:rPr>
        <w:t>IaC</w:t>
      </w:r>
      <w:proofErr w:type="spellEnd"/>
      <w:r w:rsidRPr="00ED4432">
        <w:rPr>
          <w:b/>
          <w:bCs/>
        </w:rPr>
        <w:t xml:space="preserve"> pipelines</w:t>
      </w:r>
      <w:r w:rsidRPr="00ED4432">
        <w:t>: Integration with Infrastructure as Code pipelines enable the automation of resource updates and ensures that the infrastructure remains coordinated with the codebase throughout its lifecycle</w:t>
      </w:r>
      <w:r w:rsidR="00EF1697">
        <w:t xml:space="preserve"> </w:t>
      </w:r>
      <w:sdt>
        <w:sdtPr>
          <w:id w:val="1252846023"/>
          <w:citation/>
        </w:sdtPr>
        <w:sdtContent>
          <w:r w:rsidR="00BC5144">
            <w:fldChar w:fldCharType="begin"/>
          </w:r>
          <w:r w:rsidR="00BC5144">
            <w:instrText xml:space="preserve"> CITATION documentation2023c \l 1033 </w:instrText>
          </w:r>
          <w:r w:rsidR="00BC5144">
            <w:fldChar w:fldCharType="separate"/>
          </w:r>
          <w:r w:rsidR="0062497A" w:rsidRPr="0062497A">
            <w:rPr>
              <w:noProof/>
            </w:rPr>
            <w:t>[14]</w:t>
          </w:r>
          <w:r w:rsidR="00BC5144">
            <w:fldChar w:fldCharType="end"/>
          </w:r>
        </w:sdtContent>
      </w:sdt>
      <w:r w:rsidRPr="00ED4432">
        <w:t>.</w:t>
      </w:r>
    </w:p>
    <w:p w14:paraId="3B631BD3" w14:textId="77777777" w:rsidR="00ED4432" w:rsidRPr="00ED4432" w:rsidRDefault="00ED4432">
      <w:pPr>
        <w:pStyle w:val="NormalBPBHEB"/>
        <w:numPr>
          <w:ilvl w:val="0"/>
          <w:numId w:val="55"/>
        </w:numPr>
        <w:pPrChange w:id="264" w:author="Arya" w:date="2025-02-25T11:00:00Z" w16du:dateUtc="2025-02-25T05:30:00Z">
          <w:pPr>
            <w:pStyle w:val="NormalBPBHEB"/>
            <w:numPr>
              <w:numId w:val="2"/>
            </w:numPr>
            <w:ind w:left="720" w:hanging="360"/>
          </w:pPr>
        </w:pPrChange>
      </w:pPr>
      <w:r w:rsidRPr="00ED4432">
        <w:rPr>
          <w:b/>
          <w:bCs/>
        </w:rPr>
        <w:t>Automation and orchestration</w:t>
      </w:r>
      <w:r w:rsidRPr="00ED4432">
        <w:t>: DevOps practices emphasize automation and orchestration. The Cloud Control API enables developers and DevOps teams to automate resource provisioning, updates, and deletion, streamlining deployment processes.</w:t>
      </w:r>
    </w:p>
    <w:p w14:paraId="642F3D99" w14:textId="63B6713B" w:rsidR="00ED4432" w:rsidRPr="00ED4432" w:rsidRDefault="00ED4432">
      <w:pPr>
        <w:pStyle w:val="NormalBPBHEB"/>
        <w:numPr>
          <w:ilvl w:val="0"/>
          <w:numId w:val="55"/>
        </w:numPr>
        <w:pPrChange w:id="265" w:author="Arya" w:date="2025-02-25T11:00:00Z" w16du:dateUtc="2025-02-25T05:30:00Z">
          <w:pPr>
            <w:pStyle w:val="NormalBPBHEB"/>
            <w:numPr>
              <w:numId w:val="2"/>
            </w:numPr>
            <w:ind w:left="720" w:hanging="360"/>
          </w:pPr>
        </w:pPrChange>
      </w:pPr>
      <w:r w:rsidRPr="00ED4432">
        <w:rPr>
          <w:b/>
          <w:bCs/>
        </w:rPr>
        <w:t>Multi-service applications</w:t>
      </w:r>
      <w:r w:rsidRPr="00ED4432">
        <w:t xml:space="preserve">: In scenarios where applications span multiple AWS services, the Cloud Control API simplifies the coordination of resources. It becomes instrumental in </w:t>
      </w:r>
      <w:r w:rsidR="006767F0" w:rsidRPr="00ED4432">
        <w:t>keeping</w:t>
      </w:r>
      <w:r w:rsidRPr="00ED4432">
        <w:t xml:space="preserve"> consistency and coherence across distinct parts of a distributed application.</w:t>
      </w:r>
    </w:p>
    <w:p w14:paraId="3E36800B" w14:textId="42E4DBE9" w:rsidR="00FA0206" w:rsidRDefault="00FA0206" w:rsidP="009D7A71">
      <w:pPr>
        <w:pStyle w:val="NormalBPBHEB"/>
      </w:pPr>
      <w:r w:rsidRPr="00FA0206">
        <w:t>For any DevOps team aiming to implement infrastructure as code at scale, the AWS Cloud Control API provides a powerful tool for managing resources with consistency and efficiency.</w:t>
      </w:r>
    </w:p>
    <w:p w14:paraId="2B1CCBD9" w14:textId="77777777" w:rsidR="00FA0206" w:rsidRPr="00FA0206" w:rsidRDefault="00FA0206">
      <w:pPr>
        <w:pStyle w:val="Heading2BPBHEB"/>
        <w:pPrChange w:id="266" w:author="Arya" w:date="2025-02-25T10:50:00Z" w16du:dateUtc="2025-02-25T05:20:00Z">
          <w:pPr>
            <w:pStyle w:val="Heading1"/>
          </w:pPr>
        </w:pPrChange>
      </w:pPr>
      <w:r w:rsidRPr="00FA0206">
        <w:t>AWS Cloud9</w:t>
      </w:r>
    </w:p>
    <w:p w14:paraId="0AC50A7E" w14:textId="6922CA1C" w:rsidR="00FA0206" w:rsidRPr="00FA0206" w:rsidRDefault="00FA0206" w:rsidP="003C5BE3">
      <w:pPr>
        <w:pStyle w:val="NormalBPBHEB"/>
      </w:pPr>
      <w:r w:rsidRPr="00FA0206">
        <w:t xml:space="preserve">In a cloud-native world, AWS Cloud9 brings a powerful, collaborative, and fully </w:t>
      </w:r>
      <w:r w:rsidRPr="001E0EAF">
        <w:rPr>
          <w:b/>
          <w:bCs/>
          <w:rPrChange w:id="267" w:author="Arya" w:date="2025-02-25T11:00:00Z" w16du:dateUtc="2025-02-25T05:30:00Z">
            <w:rPr/>
          </w:rPrChange>
        </w:rPr>
        <w:t>integrated development environment</w:t>
      </w:r>
      <w:r w:rsidRPr="00FA0206">
        <w:t xml:space="preserve"> (</w:t>
      </w:r>
      <w:r w:rsidRPr="001E0EAF">
        <w:rPr>
          <w:b/>
          <w:bCs/>
          <w:rPrChange w:id="268" w:author="Arya" w:date="2025-02-25T11:01:00Z" w16du:dateUtc="2025-02-25T05:31:00Z">
            <w:rPr/>
          </w:rPrChange>
        </w:rPr>
        <w:t>IDE</w:t>
      </w:r>
      <w:r w:rsidRPr="00FA0206">
        <w:t xml:space="preserve">) to the table. With Cloud9, developers can write, run, and debug code directly from a browser, </w:t>
      </w:r>
      <w:r w:rsidR="006767F0" w:rsidRPr="00FA0206">
        <w:t>dropping</w:t>
      </w:r>
      <w:r w:rsidRPr="00FA0206">
        <w:t xml:space="preserve"> the need for complex local setups or worrying about environment configurations.</w:t>
      </w:r>
    </w:p>
    <w:p w14:paraId="0A6AF0EA" w14:textId="7D970ACF" w:rsidR="00FA0206" w:rsidRPr="00FA0206" w:rsidRDefault="00FA0206" w:rsidP="003C5BE3">
      <w:pPr>
        <w:pStyle w:val="NormalBPBHEB"/>
      </w:pPr>
      <w:r w:rsidRPr="00FA0206">
        <w:t>Cloud9 is designed for teams, enabling real-time collaboration and seamless access to cloud-based development resources. This cloud-based IDE makes it easy for developers to work from anywhere without losing access to the tools they need for effective and productive software development.</w:t>
      </w:r>
    </w:p>
    <w:p w14:paraId="43A8FC0D" w14:textId="18A2BFA3" w:rsidR="00FA0206" w:rsidRDefault="00FA0206">
      <w:pPr>
        <w:pStyle w:val="Heading3BPBHEB"/>
        <w:pPrChange w:id="269" w:author="Arya" w:date="2025-02-25T10:50:00Z" w16du:dateUtc="2025-02-25T05:20:00Z">
          <w:pPr>
            <w:pStyle w:val="Heading2"/>
          </w:pPr>
        </w:pPrChange>
      </w:pPr>
      <w:r w:rsidRPr="00FA0206">
        <w:t xml:space="preserve">Key </w:t>
      </w:r>
      <w:ins w:id="270" w:author="Arya" w:date="2025-02-25T10:50:00Z" w16du:dateUtc="2025-02-25T05:20:00Z">
        <w:r w:rsidR="0054424D">
          <w:t>f</w:t>
        </w:r>
      </w:ins>
      <w:del w:id="271" w:author="Arya" w:date="2025-02-25T10:50:00Z" w16du:dateUtc="2025-02-25T05:20:00Z">
        <w:r w:rsidRPr="00FA0206" w:rsidDel="0054424D">
          <w:delText>F</w:delText>
        </w:r>
      </w:del>
      <w:r w:rsidRPr="00FA0206">
        <w:t xml:space="preserve">eatures </w:t>
      </w:r>
    </w:p>
    <w:p w14:paraId="517DEED8" w14:textId="5675D3B3" w:rsidR="003A1C23" w:rsidRPr="003A1C23" w:rsidRDefault="00744715">
      <w:pPr>
        <w:pStyle w:val="NormalBPBHEB"/>
        <w:pPrChange w:id="272" w:author="Arya" w:date="2025-02-25T11:01:00Z" w16du:dateUtc="2025-02-25T05:31:00Z">
          <w:pPr/>
        </w:pPrChange>
      </w:pPr>
      <w:r>
        <w:t>Here, we visit a sample of key features and capabilities of</w:t>
      </w:r>
      <w:r w:rsidR="00635CB4">
        <w:t xml:space="preserve"> AWS Cloud9:</w:t>
      </w:r>
    </w:p>
    <w:p w14:paraId="44DA5DA8" w14:textId="33CFCD8B" w:rsidR="00FA0206" w:rsidRPr="00FA0206" w:rsidRDefault="00FA0206">
      <w:pPr>
        <w:pStyle w:val="NormalBPBHEB"/>
        <w:numPr>
          <w:ilvl w:val="0"/>
          <w:numId w:val="56"/>
        </w:numPr>
        <w:pPrChange w:id="273" w:author="Arya" w:date="2025-02-25T11:01:00Z" w16du:dateUtc="2025-02-25T05:31:00Z">
          <w:pPr>
            <w:pStyle w:val="NormalBPBHEB"/>
            <w:numPr>
              <w:numId w:val="11"/>
            </w:numPr>
            <w:tabs>
              <w:tab w:val="num" w:pos="720"/>
            </w:tabs>
            <w:ind w:left="720" w:hanging="360"/>
          </w:pPr>
        </w:pPrChange>
      </w:pPr>
      <w:r w:rsidRPr="00FA0206">
        <w:rPr>
          <w:b/>
          <w:bCs/>
        </w:rPr>
        <w:t xml:space="preserve">Collaborative </w:t>
      </w:r>
      <w:ins w:id="274" w:author="Arya" w:date="2025-02-25T10:50:00Z" w16du:dateUtc="2025-02-25T05:20:00Z">
        <w:r w:rsidR="00E04076">
          <w:rPr>
            <w:b/>
            <w:bCs/>
          </w:rPr>
          <w:t>c</w:t>
        </w:r>
      </w:ins>
      <w:del w:id="275" w:author="Arya" w:date="2025-02-25T10:50:00Z" w16du:dateUtc="2025-02-25T05:20:00Z">
        <w:r w:rsidRPr="00FA0206" w:rsidDel="00E04076">
          <w:rPr>
            <w:b/>
            <w:bCs/>
          </w:rPr>
          <w:delText>C</w:delText>
        </w:r>
      </w:del>
      <w:r w:rsidRPr="00FA0206">
        <w:rPr>
          <w:b/>
          <w:bCs/>
        </w:rPr>
        <w:t>oding</w:t>
      </w:r>
      <w:r w:rsidRPr="00FA0206">
        <w:t>: Cloud9 allows multiple developers to work on the same project simultaneously, improving teamwork and reducing development cycles.</w:t>
      </w:r>
    </w:p>
    <w:p w14:paraId="0847D532" w14:textId="1550BD38" w:rsidR="00FA0206" w:rsidRPr="00FA0206" w:rsidRDefault="00FA0206">
      <w:pPr>
        <w:pStyle w:val="NormalBPBHEB"/>
        <w:numPr>
          <w:ilvl w:val="0"/>
          <w:numId w:val="56"/>
        </w:numPr>
        <w:pPrChange w:id="276" w:author="Arya" w:date="2025-02-25T11:01:00Z" w16du:dateUtc="2025-02-25T05:31:00Z">
          <w:pPr>
            <w:pStyle w:val="NormalBPBHEB"/>
            <w:numPr>
              <w:numId w:val="11"/>
            </w:numPr>
            <w:tabs>
              <w:tab w:val="num" w:pos="720"/>
            </w:tabs>
            <w:ind w:left="720" w:hanging="360"/>
          </w:pPr>
        </w:pPrChange>
      </w:pPr>
      <w:r w:rsidRPr="00FA0206">
        <w:rPr>
          <w:b/>
          <w:bCs/>
        </w:rPr>
        <w:t xml:space="preserve">Built-in </w:t>
      </w:r>
      <w:ins w:id="277" w:author="Arya" w:date="2025-02-25T10:50:00Z" w16du:dateUtc="2025-02-25T05:20:00Z">
        <w:r w:rsidR="00E04076">
          <w:rPr>
            <w:b/>
            <w:bCs/>
          </w:rPr>
          <w:t>t</w:t>
        </w:r>
      </w:ins>
      <w:del w:id="278" w:author="Arya" w:date="2025-02-25T10:50:00Z" w16du:dateUtc="2025-02-25T05:20:00Z">
        <w:r w:rsidRPr="00FA0206" w:rsidDel="00E04076">
          <w:rPr>
            <w:b/>
            <w:bCs/>
          </w:rPr>
          <w:delText>T</w:delText>
        </w:r>
      </w:del>
      <w:r w:rsidRPr="00FA0206">
        <w:rPr>
          <w:b/>
          <w:bCs/>
        </w:rPr>
        <w:t>ools</w:t>
      </w:r>
      <w:r w:rsidRPr="00FA0206">
        <w:t>: Integrated debugging and terminal tools help streamline the development process. Developers can run code, test functionality, and debug from within the IDE, saving time and improving workflow efficiency</w:t>
      </w:r>
      <w:r w:rsidR="002C0815">
        <w:t xml:space="preserve"> </w:t>
      </w:r>
      <w:sdt>
        <w:sdtPr>
          <w:id w:val="-70203472"/>
          <w:citation/>
        </w:sdtPr>
        <w:sdtContent>
          <w:r w:rsidR="00092561">
            <w:fldChar w:fldCharType="begin"/>
          </w:r>
          <w:r w:rsidR="00092561">
            <w:instrText xml:space="preserve"> CITATION davis2020a \l 1033 </w:instrText>
          </w:r>
          <w:r w:rsidR="00092561">
            <w:fldChar w:fldCharType="separate"/>
          </w:r>
          <w:r w:rsidR="0062497A" w:rsidRPr="0062497A">
            <w:rPr>
              <w:noProof/>
            </w:rPr>
            <w:t>[3]</w:t>
          </w:r>
          <w:r w:rsidR="00092561">
            <w:fldChar w:fldCharType="end"/>
          </w:r>
        </w:sdtContent>
      </w:sdt>
      <w:r w:rsidRPr="00FA0206">
        <w:t>.</w:t>
      </w:r>
    </w:p>
    <w:p w14:paraId="60560E2D" w14:textId="24F424B9" w:rsidR="00186D3B" w:rsidRDefault="00FA0206">
      <w:pPr>
        <w:pStyle w:val="NormalBPBHEB"/>
        <w:numPr>
          <w:ilvl w:val="0"/>
          <w:numId w:val="56"/>
        </w:numPr>
        <w:pPrChange w:id="279" w:author="Arya" w:date="2025-02-25T11:01:00Z" w16du:dateUtc="2025-02-25T05:31:00Z">
          <w:pPr>
            <w:pStyle w:val="NormalBPBHEB"/>
            <w:numPr>
              <w:numId w:val="11"/>
            </w:numPr>
            <w:tabs>
              <w:tab w:val="num" w:pos="720"/>
            </w:tabs>
            <w:ind w:left="720" w:hanging="360"/>
          </w:pPr>
        </w:pPrChange>
      </w:pPr>
      <w:r w:rsidRPr="00800CA6">
        <w:rPr>
          <w:b/>
          <w:bCs/>
        </w:rPr>
        <w:t xml:space="preserve">Language </w:t>
      </w:r>
      <w:ins w:id="280" w:author="Arya" w:date="2025-02-25T10:51:00Z" w16du:dateUtc="2025-02-25T05:21:00Z">
        <w:r w:rsidR="00E04076">
          <w:rPr>
            <w:b/>
            <w:bCs/>
          </w:rPr>
          <w:t>s</w:t>
        </w:r>
      </w:ins>
      <w:del w:id="281" w:author="Arya" w:date="2025-02-25T10:51:00Z" w16du:dateUtc="2025-02-25T05:21:00Z">
        <w:r w:rsidRPr="00800CA6" w:rsidDel="00E04076">
          <w:rPr>
            <w:b/>
            <w:bCs/>
          </w:rPr>
          <w:delText>S</w:delText>
        </w:r>
      </w:del>
      <w:r w:rsidRPr="00800CA6">
        <w:rPr>
          <w:b/>
          <w:bCs/>
        </w:rPr>
        <w:t>upport</w:t>
      </w:r>
      <w:r w:rsidRPr="00FA0206">
        <w:t>: AWS Cloud9 supports a wide array of programming languages and frameworks, ensuring it works for all types of cloud development projects.</w:t>
      </w:r>
    </w:p>
    <w:p w14:paraId="64AB0D4A" w14:textId="64880886" w:rsidR="00186D3B" w:rsidRPr="003B3135" w:rsidRDefault="00186D3B">
      <w:pPr>
        <w:pStyle w:val="NormalBPBHEB"/>
        <w:rPr>
          <w:bCs/>
        </w:rPr>
        <w:pPrChange w:id="282" w:author="Arya" w:date="2025-02-25T11:01:00Z" w16du:dateUtc="2025-02-25T05:31:00Z">
          <w:pPr>
            <w:pStyle w:val="Heading2"/>
          </w:pPr>
        </w:pPrChange>
      </w:pPr>
      <w:r w:rsidRPr="003F1989">
        <w:rPr>
          <w:b/>
          <w:bCs/>
          <w:rPrChange w:id="283" w:author="Arya" w:date="2025-02-25T11:01:00Z" w16du:dateUtc="2025-02-25T05:31:00Z">
            <w:rPr/>
          </w:rPrChange>
        </w:rPr>
        <w:t xml:space="preserve">Use cases </w:t>
      </w:r>
      <w:r w:rsidR="006130BB" w:rsidRPr="003F1989">
        <w:rPr>
          <w:b/>
          <w:bCs/>
          <w:rPrChange w:id="284" w:author="Arya" w:date="2025-02-25T11:01:00Z" w16du:dateUtc="2025-02-25T05:31:00Z">
            <w:rPr/>
          </w:rPrChange>
        </w:rPr>
        <w:t>examples</w:t>
      </w:r>
      <w:del w:id="285" w:author="Arya" w:date="2025-02-25T10:51:00Z" w16du:dateUtc="2025-02-25T05:21:00Z">
        <w:r w:rsidR="006130BB" w:rsidRPr="003F1989" w:rsidDel="0017722B">
          <w:rPr>
            <w:b/>
            <w:bCs/>
            <w:rPrChange w:id="286" w:author="Arya" w:date="2025-02-25T11:01:00Z" w16du:dateUtc="2025-02-25T05:31:00Z">
              <w:rPr/>
            </w:rPrChange>
          </w:rPr>
          <w:delText>.</w:delText>
        </w:r>
      </w:del>
    </w:p>
    <w:p w14:paraId="1129BC9B" w14:textId="7C4F7C03" w:rsidR="00186D3B" w:rsidRPr="00186D3B" w:rsidRDefault="0083638B" w:rsidP="0083638B">
      <w:pPr>
        <w:pStyle w:val="NormalBPBHEB"/>
      </w:pPr>
      <w:ins w:id="287" w:author="Arya" w:date="2025-02-25T11:01:00Z" w16du:dateUtc="2025-02-25T05:31:00Z">
        <w:r>
          <w:lastRenderedPageBreak/>
          <w:t>A s</w:t>
        </w:r>
      </w:ins>
      <w:del w:id="288" w:author="Arya" w:date="2025-02-25T11:01:00Z" w16du:dateUtc="2025-02-25T05:31:00Z">
        <w:r w:rsidR="005B4E5B" w:rsidDel="0083638B">
          <w:delText>Below is a s</w:delText>
        </w:r>
      </w:del>
      <w:proofErr w:type="gramStart"/>
      <w:r w:rsidR="005B4E5B">
        <w:t>ample</w:t>
      </w:r>
      <w:proofErr w:type="gramEnd"/>
      <w:r w:rsidR="005B4E5B">
        <w:t xml:space="preserve"> of </w:t>
      </w:r>
      <w:r w:rsidR="006130BB">
        <w:t>real-life</w:t>
      </w:r>
      <w:r w:rsidR="005B4E5B">
        <w:t xml:space="preserve"> applications of AWS Cloud9</w:t>
      </w:r>
      <w:ins w:id="289" w:author="Arya" w:date="2025-02-25T11:01:00Z" w16du:dateUtc="2025-02-25T05:31:00Z">
        <w:r>
          <w:t xml:space="preserve"> is as follows</w:t>
        </w:r>
      </w:ins>
      <w:r w:rsidR="005B4E5B">
        <w:t>:</w:t>
      </w:r>
    </w:p>
    <w:p w14:paraId="09354F4B" w14:textId="1962D8ED" w:rsidR="00186D3B" w:rsidRPr="00186D3B" w:rsidRDefault="00186D3B">
      <w:pPr>
        <w:pStyle w:val="NormalBPBHEB"/>
        <w:numPr>
          <w:ilvl w:val="0"/>
          <w:numId w:val="57"/>
        </w:numPr>
        <w:pPrChange w:id="290" w:author="Arya" w:date="2025-02-25T11:01:00Z" w16du:dateUtc="2025-02-25T05:31:00Z">
          <w:pPr>
            <w:pStyle w:val="NormalBPBHEB"/>
            <w:numPr>
              <w:numId w:val="3"/>
            </w:numPr>
            <w:ind w:left="720" w:hanging="360"/>
          </w:pPr>
        </w:pPrChange>
      </w:pPr>
      <w:r w:rsidRPr="00186D3B">
        <w:rPr>
          <w:b/>
          <w:bCs/>
        </w:rPr>
        <w:t>Remote development environments</w:t>
      </w:r>
      <w:r w:rsidRPr="00186D3B">
        <w:t>: AWS Cloud9 is particularly valuable for teams distributed across separate locations. It enables developers to access a consistent and fully configured development environment from anywhere with an internet connection</w:t>
      </w:r>
      <w:r w:rsidR="00D96FC3">
        <w:t xml:space="preserve"> </w:t>
      </w:r>
      <w:sdt>
        <w:sdtPr>
          <w:id w:val="2060823413"/>
          <w:citation/>
        </w:sdtPr>
        <w:sdtContent>
          <w:r w:rsidR="00C13A21">
            <w:fldChar w:fldCharType="begin"/>
          </w:r>
          <w:r w:rsidR="00C13A21">
            <w:instrText xml:space="preserve"> CITATION johnson2019a \l 1033 </w:instrText>
          </w:r>
          <w:r w:rsidR="00C13A21">
            <w:fldChar w:fldCharType="separate"/>
          </w:r>
          <w:r w:rsidR="0062497A" w:rsidRPr="0062497A">
            <w:rPr>
              <w:noProof/>
            </w:rPr>
            <w:t>[16]</w:t>
          </w:r>
          <w:r w:rsidR="00C13A21">
            <w:fldChar w:fldCharType="end"/>
          </w:r>
        </w:sdtContent>
      </w:sdt>
      <w:r w:rsidRPr="00186D3B">
        <w:t>.</w:t>
      </w:r>
    </w:p>
    <w:p w14:paraId="5D2FA093" w14:textId="39F32B47" w:rsidR="00186D3B" w:rsidRPr="00186D3B" w:rsidRDefault="00186D3B">
      <w:pPr>
        <w:pStyle w:val="NormalBPBHEB"/>
        <w:numPr>
          <w:ilvl w:val="0"/>
          <w:numId w:val="57"/>
        </w:numPr>
        <w:pPrChange w:id="291" w:author="Arya" w:date="2025-02-25T11:01:00Z" w16du:dateUtc="2025-02-25T05:31:00Z">
          <w:pPr>
            <w:pStyle w:val="NormalBPBHEB"/>
            <w:numPr>
              <w:numId w:val="3"/>
            </w:numPr>
            <w:ind w:left="720" w:hanging="360"/>
          </w:pPr>
        </w:pPrChange>
      </w:pPr>
      <w:r w:rsidRPr="00186D3B">
        <w:rPr>
          <w:b/>
          <w:bCs/>
        </w:rPr>
        <w:t>Education and training</w:t>
      </w:r>
      <w:r w:rsidRPr="00186D3B">
        <w:t xml:space="preserve">: The collaborative nature of AWS </w:t>
      </w:r>
      <w:r w:rsidR="00F44D38">
        <w:t>++</w:t>
      </w:r>
      <w:r w:rsidRPr="00186D3B">
        <w:t>Cloud9 makes it an excellent choice for educational purposes. Instructors can create shared environments for students to work together on coding exercises and projects, fostering a collaborative learning environment.</w:t>
      </w:r>
    </w:p>
    <w:p w14:paraId="7ADF541E" w14:textId="439830B4" w:rsidR="00186D3B" w:rsidRDefault="00186D3B">
      <w:pPr>
        <w:pStyle w:val="NormalBPBHEB"/>
        <w:numPr>
          <w:ilvl w:val="0"/>
          <w:numId w:val="57"/>
        </w:numPr>
        <w:pPrChange w:id="292" w:author="Arya" w:date="2025-02-25T11:01:00Z" w16du:dateUtc="2025-02-25T05:31:00Z">
          <w:pPr>
            <w:pStyle w:val="NormalBPBHEB"/>
            <w:numPr>
              <w:numId w:val="3"/>
            </w:numPr>
            <w:ind w:left="720" w:hanging="360"/>
          </w:pPr>
        </w:pPrChange>
      </w:pPr>
      <w:r w:rsidRPr="00186D3B">
        <w:rPr>
          <w:b/>
          <w:bCs/>
        </w:rPr>
        <w:t>Serverless application development</w:t>
      </w:r>
      <w:r w:rsidRPr="00186D3B">
        <w:t>: For developers working on serverless applications, AWS Cloud9 provides a streamlined experience. It integrates seamlessly with AWS Lambda, making it easier to build, evaluate, and deploy serverless functions.</w:t>
      </w:r>
    </w:p>
    <w:p w14:paraId="4CF1C15A" w14:textId="248A150B" w:rsidR="00FA0206" w:rsidRPr="00FA0206" w:rsidRDefault="00FA0206" w:rsidP="00E32587">
      <w:pPr>
        <w:pStyle w:val="NormalBPBHEB"/>
      </w:pPr>
      <w:r w:rsidRPr="00FA0206">
        <w:t>AWS Cloud9 is the go-to tool for teams needing a cloud-based IDE that fosters collaboration and simplifies the development workflow across languages and cloud resources.</w:t>
      </w:r>
    </w:p>
    <w:p w14:paraId="719377F4" w14:textId="77777777" w:rsidR="00FA0206" w:rsidRPr="00FA0206" w:rsidRDefault="00FA0206">
      <w:pPr>
        <w:pStyle w:val="Heading2BPBHEB"/>
        <w:pPrChange w:id="293" w:author="Arya" w:date="2025-02-25T11:02:00Z" w16du:dateUtc="2025-02-25T05:32:00Z">
          <w:pPr>
            <w:pStyle w:val="Heading1"/>
          </w:pPr>
        </w:pPrChange>
      </w:pPr>
      <w:r w:rsidRPr="00FA0206">
        <w:t xml:space="preserve">AWS </w:t>
      </w:r>
      <w:proofErr w:type="spellStart"/>
      <w:r w:rsidRPr="00FA0206">
        <w:t>CodeArtifact</w:t>
      </w:r>
      <w:proofErr w:type="spellEnd"/>
    </w:p>
    <w:p w14:paraId="416DB8D0" w14:textId="343BA5C7" w:rsidR="00FA0206" w:rsidRPr="00FA0206" w:rsidRDefault="00FA0206" w:rsidP="00E32587">
      <w:pPr>
        <w:pStyle w:val="NormalBPBHEB"/>
      </w:pPr>
      <w:r w:rsidRPr="00FA0206">
        <w:t xml:space="preserve">Managing dependencies and software packages is a critical task in modern development workflows. AWS </w:t>
      </w:r>
      <w:proofErr w:type="spellStart"/>
      <w:r w:rsidRPr="00FA0206">
        <w:t>CodeArtifact</w:t>
      </w:r>
      <w:proofErr w:type="spellEnd"/>
      <w:r w:rsidRPr="00FA0206">
        <w:t xml:space="preserve"> helps solve this problem by providing a fully managed artifact repository service that integrates seamlessly with your CI/CD pipeline. By storing and sharing software packages securely in the cloud, </w:t>
      </w:r>
      <w:proofErr w:type="spellStart"/>
      <w:r w:rsidRPr="00FA0206">
        <w:t>CodeArtifact</w:t>
      </w:r>
      <w:proofErr w:type="spellEnd"/>
      <w:r w:rsidRPr="00FA0206">
        <w:t xml:space="preserve"> ensures that all your dependencies are </w:t>
      </w:r>
      <w:r w:rsidR="00AD61EA" w:rsidRPr="00FA0206">
        <w:t>managed</w:t>
      </w:r>
      <w:r w:rsidRPr="00FA0206">
        <w:t xml:space="preserve"> efficiently across the development lifecycle.</w:t>
      </w:r>
    </w:p>
    <w:p w14:paraId="2957D011" w14:textId="5EE04172" w:rsidR="00FA0206" w:rsidRPr="00FA0206" w:rsidRDefault="00FA0206" w:rsidP="00E32587">
      <w:pPr>
        <w:pStyle w:val="NormalBPBHEB"/>
      </w:pPr>
      <w:r w:rsidRPr="00FA0206">
        <w:t xml:space="preserve">For teams working in environments with complex dependencies or across multiple teams, </w:t>
      </w:r>
      <w:proofErr w:type="spellStart"/>
      <w:r w:rsidRPr="00FA0206">
        <w:t>CodeArtifact</w:t>
      </w:r>
      <w:proofErr w:type="spellEnd"/>
      <w:r w:rsidRPr="00FA0206">
        <w:t xml:space="preserve"> simplifies artifact management, versioning, and access control, improving collaboration while </w:t>
      </w:r>
      <w:r w:rsidR="006767F0" w:rsidRPr="00FA0206">
        <w:t>keeping</w:t>
      </w:r>
      <w:r w:rsidRPr="00FA0206">
        <w:t xml:space="preserve"> a high standard of security.</w:t>
      </w:r>
    </w:p>
    <w:p w14:paraId="3029CD35" w14:textId="00C39AE6" w:rsidR="00FA0206" w:rsidRDefault="00FA0206">
      <w:pPr>
        <w:pStyle w:val="Heading3BPBHEB"/>
        <w:pPrChange w:id="294" w:author="Arya" w:date="2025-02-25T11:03:00Z" w16du:dateUtc="2025-02-25T05:33:00Z">
          <w:pPr>
            <w:pStyle w:val="Heading2"/>
          </w:pPr>
        </w:pPrChange>
      </w:pPr>
      <w:r w:rsidRPr="00FA0206">
        <w:t xml:space="preserve">Key </w:t>
      </w:r>
      <w:ins w:id="295" w:author="Arya" w:date="2025-02-25T11:03:00Z" w16du:dateUtc="2025-02-25T05:33:00Z">
        <w:r w:rsidR="00E32587">
          <w:t>f</w:t>
        </w:r>
      </w:ins>
      <w:del w:id="296" w:author="Arya" w:date="2025-02-25T11:03:00Z" w16du:dateUtc="2025-02-25T05:33:00Z">
        <w:r w:rsidRPr="00FA0206" w:rsidDel="00E32587">
          <w:delText>F</w:delText>
        </w:r>
      </w:del>
      <w:r w:rsidRPr="00FA0206">
        <w:t>eatures</w:t>
      </w:r>
    </w:p>
    <w:p w14:paraId="1A505AC2" w14:textId="1D55CAD8" w:rsidR="006C7BE1" w:rsidRPr="006C7BE1" w:rsidRDefault="006919C5" w:rsidP="00E32587">
      <w:pPr>
        <w:pStyle w:val="NormalBPBHEB"/>
      </w:pPr>
      <w:r w:rsidRPr="006919C5">
        <w:t xml:space="preserve">AWS </w:t>
      </w:r>
      <w:proofErr w:type="spellStart"/>
      <w:r w:rsidRPr="006919C5">
        <w:t>CodeArtifact</w:t>
      </w:r>
      <w:proofErr w:type="spellEnd"/>
      <w:r w:rsidRPr="006919C5">
        <w:t xml:space="preserve"> is a fully managed artifact repository service that allows organizations to securely store, publish, and share software packages and dependencies</w:t>
      </w:r>
      <w:bookmarkStart w:id="297" w:name="_Ref150864158"/>
      <w:r w:rsidR="00821416">
        <w:t xml:space="preserve"> </w:t>
      </w:r>
      <w:sdt>
        <w:sdtPr>
          <w:id w:val="305051549"/>
          <w:citation/>
        </w:sdtPr>
        <w:sdtContent>
          <w:r w:rsidR="00390D9E">
            <w:fldChar w:fldCharType="begin"/>
          </w:r>
          <w:r w:rsidR="00390D9E">
            <w:instrText xml:space="preserve"> CITATION smith2021a \l 1033 </w:instrText>
          </w:r>
          <w:r w:rsidR="00390D9E">
            <w:fldChar w:fldCharType="separate"/>
          </w:r>
          <w:r w:rsidR="0062497A" w:rsidRPr="0062497A">
            <w:rPr>
              <w:noProof/>
            </w:rPr>
            <w:t>[26]</w:t>
          </w:r>
          <w:r w:rsidR="00390D9E">
            <w:fldChar w:fldCharType="end"/>
          </w:r>
        </w:sdtContent>
      </w:sdt>
      <w:bookmarkEnd w:id="297"/>
      <w:r w:rsidRPr="006919C5">
        <w:t xml:space="preserve">. With native integration </w:t>
      </w:r>
      <w:del w:id="298" w:author="Arya" w:date="2025-02-25T11:05:00Z" w16du:dateUtc="2025-02-25T05:35:00Z">
        <w:r w:rsidRPr="006919C5" w:rsidDel="00657AEE">
          <w:delText>to</w:delText>
        </w:r>
      </w:del>
      <w:ins w:id="299" w:author="Arya" w:date="2025-02-25T11:05:00Z" w16du:dateUtc="2025-02-25T05:35:00Z">
        <w:r w:rsidR="00657AEE" w:rsidRPr="006919C5">
          <w:t>into</w:t>
        </w:r>
      </w:ins>
      <w:r w:rsidRPr="006919C5">
        <w:t xml:space="preserve"> popular build and deployment tools, </w:t>
      </w:r>
      <w:proofErr w:type="spellStart"/>
      <w:r w:rsidRPr="006919C5">
        <w:t>CodeArtifact</w:t>
      </w:r>
      <w:proofErr w:type="spellEnd"/>
      <w:r w:rsidRPr="006919C5">
        <w:t xml:space="preserve"> simplifies the management of dependencies in the software development lifecycle.</w:t>
      </w:r>
      <w:r w:rsidR="00461FB2">
        <w:t xml:space="preserve"> The following are the key features and capabilities:</w:t>
      </w:r>
    </w:p>
    <w:p w14:paraId="4EB24285" w14:textId="367908F9" w:rsidR="00FA0206" w:rsidRPr="00FA0206" w:rsidRDefault="00FA0206">
      <w:pPr>
        <w:pStyle w:val="NormalBPBHEB"/>
        <w:numPr>
          <w:ilvl w:val="0"/>
          <w:numId w:val="58"/>
        </w:numPr>
        <w:pPrChange w:id="300" w:author="Arya" w:date="2025-02-25T11:03:00Z" w16du:dateUtc="2025-02-25T05:33:00Z">
          <w:pPr>
            <w:pStyle w:val="NormalBPBHEB"/>
            <w:numPr>
              <w:numId w:val="12"/>
            </w:numPr>
            <w:tabs>
              <w:tab w:val="num" w:pos="720"/>
            </w:tabs>
            <w:ind w:left="720" w:hanging="360"/>
          </w:pPr>
        </w:pPrChange>
      </w:pPr>
      <w:r w:rsidRPr="00FA0206">
        <w:rPr>
          <w:b/>
          <w:bCs/>
        </w:rPr>
        <w:t xml:space="preserve">Universal </w:t>
      </w:r>
      <w:r w:rsidR="00E32587" w:rsidRPr="00FA0206">
        <w:rPr>
          <w:b/>
          <w:bCs/>
        </w:rPr>
        <w:t>package management</w:t>
      </w:r>
      <w:r w:rsidRPr="00FA0206">
        <w:t xml:space="preserve">: </w:t>
      </w:r>
      <w:proofErr w:type="spellStart"/>
      <w:r w:rsidRPr="00FA0206">
        <w:t>CodeArtifact</w:t>
      </w:r>
      <w:proofErr w:type="spellEnd"/>
      <w:r w:rsidRPr="00FA0206">
        <w:t xml:space="preserve"> supports multiple package formats, such as Maven, </w:t>
      </w:r>
      <w:proofErr w:type="spellStart"/>
      <w:r w:rsidRPr="00FA0206">
        <w:t>npm</w:t>
      </w:r>
      <w:proofErr w:type="spellEnd"/>
      <w:r w:rsidRPr="00FA0206">
        <w:t xml:space="preserve">, and </w:t>
      </w:r>
      <w:proofErr w:type="spellStart"/>
      <w:r w:rsidRPr="00FA0206">
        <w:t>PyPI</w:t>
      </w:r>
      <w:proofErr w:type="spellEnd"/>
      <w:r w:rsidRPr="00FA0206">
        <w:t>, ensuring that it fits a wide range of development needs and supports polyglot environments.</w:t>
      </w:r>
    </w:p>
    <w:p w14:paraId="27AEC11C" w14:textId="1AF8A41A" w:rsidR="00FA0206" w:rsidRPr="00FA0206" w:rsidRDefault="00FA0206">
      <w:pPr>
        <w:pStyle w:val="NormalBPBHEB"/>
        <w:numPr>
          <w:ilvl w:val="0"/>
          <w:numId w:val="58"/>
        </w:numPr>
        <w:pPrChange w:id="301" w:author="Arya" w:date="2025-02-25T11:03:00Z" w16du:dateUtc="2025-02-25T05:33:00Z">
          <w:pPr>
            <w:pStyle w:val="NormalBPBHEB"/>
            <w:numPr>
              <w:numId w:val="12"/>
            </w:numPr>
            <w:tabs>
              <w:tab w:val="num" w:pos="720"/>
            </w:tabs>
            <w:ind w:left="720" w:hanging="360"/>
          </w:pPr>
        </w:pPrChange>
      </w:pPr>
      <w:r w:rsidRPr="00FA0206">
        <w:rPr>
          <w:b/>
          <w:bCs/>
        </w:rPr>
        <w:lastRenderedPageBreak/>
        <w:t xml:space="preserve">Security and </w:t>
      </w:r>
      <w:r w:rsidR="00E32587" w:rsidRPr="00FA0206">
        <w:rPr>
          <w:b/>
          <w:bCs/>
        </w:rPr>
        <w:t>access control</w:t>
      </w:r>
      <w:r w:rsidRPr="00FA0206">
        <w:t xml:space="preserve">: With deep integration into </w:t>
      </w:r>
      <w:r w:rsidR="00F44D38">
        <w:rPr>
          <w:b/>
          <w:bCs/>
        </w:rPr>
        <w:t>+</w:t>
      </w:r>
      <w:r w:rsidRPr="00FA0206">
        <w:t xml:space="preserve">, </w:t>
      </w:r>
      <w:proofErr w:type="spellStart"/>
      <w:r w:rsidRPr="00FA0206">
        <w:t>CodeArtifact</w:t>
      </w:r>
      <w:proofErr w:type="spellEnd"/>
      <w:r w:rsidRPr="00FA0206">
        <w:t xml:space="preserve"> enables fine-grained access control, ensuring that only authorized users can access or publish packages.</w:t>
      </w:r>
    </w:p>
    <w:p w14:paraId="590633B3" w14:textId="71B60105" w:rsidR="00E309B0" w:rsidRDefault="00FA0206">
      <w:pPr>
        <w:pStyle w:val="NormalBPBHEB"/>
        <w:numPr>
          <w:ilvl w:val="0"/>
          <w:numId w:val="58"/>
        </w:numPr>
        <w:pPrChange w:id="302" w:author="Arya" w:date="2025-02-25T11:03:00Z" w16du:dateUtc="2025-02-25T05:33:00Z">
          <w:pPr>
            <w:pStyle w:val="NormalBPBHEB"/>
            <w:numPr>
              <w:numId w:val="12"/>
            </w:numPr>
            <w:tabs>
              <w:tab w:val="num" w:pos="720"/>
            </w:tabs>
            <w:ind w:left="720" w:hanging="360"/>
          </w:pPr>
        </w:pPrChange>
      </w:pPr>
      <w:r w:rsidRPr="007455E0">
        <w:rPr>
          <w:b/>
          <w:bCs/>
        </w:rPr>
        <w:t>Scalability</w:t>
      </w:r>
      <w:r w:rsidRPr="00FA0206">
        <w:t xml:space="preserve">: </w:t>
      </w:r>
      <w:proofErr w:type="spellStart"/>
      <w:r w:rsidRPr="00FA0206">
        <w:t>CodeArtifact</w:t>
      </w:r>
      <w:proofErr w:type="spellEnd"/>
      <w:r w:rsidRPr="00FA0206">
        <w:t xml:space="preserve"> scales with your team’s needs, </w:t>
      </w:r>
      <w:r w:rsidR="00AD61EA" w:rsidRPr="00FA0206">
        <w:t>managing</w:t>
      </w:r>
      <w:r w:rsidRPr="00FA0206">
        <w:t xml:space="preserve"> increasing volumes of artifacts without sacrificing performance or reliability.</w:t>
      </w:r>
    </w:p>
    <w:p w14:paraId="511E7C39" w14:textId="2742FB2A" w:rsidR="00796764" w:rsidRPr="003B3135" w:rsidRDefault="00796764">
      <w:pPr>
        <w:pStyle w:val="NormalBPBHEB"/>
        <w:rPr>
          <w:bCs/>
        </w:rPr>
        <w:pPrChange w:id="303" w:author="Arya" w:date="2025-02-25T11:04:00Z" w16du:dateUtc="2025-02-25T05:34:00Z">
          <w:pPr>
            <w:pStyle w:val="Heading2"/>
          </w:pPr>
        </w:pPrChange>
      </w:pPr>
      <w:r w:rsidRPr="00E32587">
        <w:rPr>
          <w:b/>
          <w:bCs/>
          <w:rPrChange w:id="304" w:author="Arya" w:date="2025-02-25T11:04:00Z" w16du:dateUtc="2025-02-25T05:34:00Z">
            <w:rPr/>
          </w:rPrChange>
        </w:rPr>
        <w:t xml:space="preserve">Use cases and </w:t>
      </w:r>
      <w:r w:rsidR="006130BB" w:rsidRPr="00E32587">
        <w:rPr>
          <w:b/>
          <w:bCs/>
          <w:rPrChange w:id="305" w:author="Arya" w:date="2025-02-25T11:04:00Z" w16du:dateUtc="2025-02-25T05:34:00Z">
            <w:rPr/>
          </w:rPrChange>
        </w:rPr>
        <w:t>scenarios</w:t>
      </w:r>
      <w:del w:id="306" w:author="Arya" w:date="2025-02-25T11:04:00Z" w16du:dateUtc="2025-02-25T05:34:00Z">
        <w:r w:rsidR="006130BB" w:rsidRPr="00E32587" w:rsidDel="00E32587">
          <w:rPr>
            <w:b/>
            <w:bCs/>
            <w:rPrChange w:id="307" w:author="Arya" w:date="2025-02-25T11:04:00Z" w16du:dateUtc="2025-02-25T05:34:00Z">
              <w:rPr/>
            </w:rPrChange>
          </w:rPr>
          <w:delText>.</w:delText>
        </w:r>
      </w:del>
    </w:p>
    <w:p w14:paraId="19908232" w14:textId="5DB750BE" w:rsidR="00796764" w:rsidRPr="00796764" w:rsidRDefault="00F26645" w:rsidP="00657AEE">
      <w:pPr>
        <w:pStyle w:val="NormalBPBHEB"/>
      </w:pPr>
      <w:r>
        <w:t>L</w:t>
      </w:r>
      <w:r w:rsidR="007455E0">
        <w:t xml:space="preserve">et us review </w:t>
      </w:r>
      <w:r>
        <w:t>a</w:t>
      </w:r>
      <w:r w:rsidR="00C862FC">
        <w:t xml:space="preserve"> </w:t>
      </w:r>
      <w:r>
        <w:t xml:space="preserve">sample of real use scenarios </w:t>
      </w:r>
      <w:r w:rsidR="00096B8A">
        <w:t>A</w:t>
      </w:r>
      <w:r>
        <w:t xml:space="preserve">WS </w:t>
      </w:r>
      <w:proofErr w:type="spellStart"/>
      <w:r>
        <w:t>CodeArtifac</w:t>
      </w:r>
      <w:ins w:id="308" w:author="Arya" w:date="2025-02-25T11:04:00Z" w16du:dateUtc="2025-02-25T05:34:00Z">
        <w:r w:rsidR="00E32587">
          <w:t>t</w:t>
        </w:r>
      </w:ins>
      <w:proofErr w:type="spellEnd"/>
      <w:del w:id="309" w:author="Arya" w:date="2025-02-25T11:04:00Z" w16du:dateUtc="2025-02-25T05:34:00Z">
        <w:r w:rsidDel="00E32587">
          <w:delText>r</w:delText>
        </w:r>
      </w:del>
      <w:r>
        <w:t>:</w:t>
      </w:r>
    </w:p>
    <w:p w14:paraId="57DF6E1C" w14:textId="61B3BBB4" w:rsidR="00796764" w:rsidRPr="00796764" w:rsidRDefault="00796764">
      <w:pPr>
        <w:pStyle w:val="NormalBPBHEB"/>
        <w:numPr>
          <w:ilvl w:val="0"/>
          <w:numId w:val="59"/>
        </w:numPr>
        <w:pPrChange w:id="310" w:author="Arya" w:date="2025-02-25T11:05:00Z" w16du:dateUtc="2025-02-25T05:35:00Z">
          <w:pPr>
            <w:pStyle w:val="NormalBPBHEB"/>
            <w:numPr>
              <w:numId w:val="4"/>
            </w:numPr>
            <w:ind w:left="720" w:hanging="360"/>
          </w:pPr>
        </w:pPrChange>
      </w:pPr>
      <w:r w:rsidRPr="00796764">
        <w:rPr>
          <w:b/>
          <w:bCs/>
        </w:rPr>
        <w:t>Dependency management in CI/CD pipelines</w:t>
      </w:r>
      <w:r w:rsidRPr="00796764">
        <w:t xml:space="preserve">: </w:t>
      </w:r>
      <w:proofErr w:type="spellStart"/>
      <w:r w:rsidRPr="00796764">
        <w:t>CodeArtifact</w:t>
      </w:r>
      <w:proofErr w:type="spellEnd"/>
      <w:r w:rsidRPr="00796764">
        <w:t xml:space="preserve"> streamlines the process of managing dependencies in CI/CD pipelines, ensuring consistent and reliable builds</w:t>
      </w:r>
      <w:r w:rsidR="004F3473">
        <w:t xml:space="preserve"> </w:t>
      </w:r>
      <w:sdt>
        <w:sdtPr>
          <w:id w:val="-1545665569"/>
          <w:citation/>
        </w:sdtPr>
        <w:sdtContent>
          <w:r w:rsidR="00352EA6">
            <w:fldChar w:fldCharType="begin"/>
          </w:r>
          <w:r w:rsidR="00352EA6">
            <w:instrText xml:space="preserve"> CITATION documentation2023e \l 1033 </w:instrText>
          </w:r>
          <w:r w:rsidR="00352EA6">
            <w:fldChar w:fldCharType="separate"/>
          </w:r>
          <w:r w:rsidR="0062497A" w:rsidRPr="0062497A">
            <w:rPr>
              <w:noProof/>
            </w:rPr>
            <w:t>[7]</w:t>
          </w:r>
          <w:r w:rsidR="00352EA6">
            <w:fldChar w:fldCharType="end"/>
          </w:r>
        </w:sdtContent>
      </w:sdt>
      <w:r w:rsidRPr="00796764">
        <w:t>.</w:t>
      </w:r>
    </w:p>
    <w:p w14:paraId="31901FFC" w14:textId="135376A6" w:rsidR="00796764" w:rsidRPr="00796764" w:rsidRDefault="00796764">
      <w:pPr>
        <w:pStyle w:val="NormalBPBHEB"/>
        <w:numPr>
          <w:ilvl w:val="0"/>
          <w:numId w:val="59"/>
        </w:numPr>
        <w:pPrChange w:id="311" w:author="Arya" w:date="2025-02-25T11:05:00Z" w16du:dateUtc="2025-02-25T05:35:00Z">
          <w:pPr>
            <w:pStyle w:val="NormalBPBHEB"/>
            <w:numPr>
              <w:numId w:val="4"/>
            </w:numPr>
            <w:ind w:left="720" w:hanging="360"/>
          </w:pPr>
        </w:pPrChange>
      </w:pPr>
      <w:r w:rsidRPr="00796764">
        <w:rPr>
          <w:b/>
          <w:bCs/>
        </w:rPr>
        <w:t>Centralized artifact repository</w:t>
      </w:r>
      <w:r w:rsidRPr="00796764">
        <w:t xml:space="preserve">: Organizations with multiple projects and teams </w:t>
      </w:r>
      <w:r w:rsidR="009059D1" w:rsidRPr="00796764">
        <w:t>receive help</w:t>
      </w:r>
      <w:r w:rsidRPr="00796764">
        <w:t xml:space="preserve"> from a centralized repository for managing and sharing software artifacts. </w:t>
      </w:r>
      <w:proofErr w:type="spellStart"/>
      <w:r w:rsidRPr="00796764">
        <w:t>CodeArtifact</w:t>
      </w:r>
      <w:proofErr w:type="spellEnd"/>
      <w:r w:rsidRPr="00796764">
        <w:t xml:space="preserve"> simplifies the organization-wide use of shared packages.</w:t>
      </w:r>
    </w:p>
    <w:p w14:paraId="0127CB09" w14:textId="7B65D19E" w:rsidR="00796764" w:rsidRPr="00796764" w:rsidRDefault="00796764">
      <w:pPr>
        <w:pStyle w:val="NormalBPBHEB"/>
        <w:numPr>
          <w:ilvl w:val="0"/>
          <w:numId w:val="59"/>
        </w:numPr>
        <w:pPrChange w:id="312" w:author="Arya" w:date="2025-02-25T11:05:00Z" w16du:dateUtc="2025-02-25T05:35:00Z">
          <w:pPr>
            <w:pStyle w:val="NormalBPBHEB"/>
            <w:numPr>
              <w:numId w:val="4"/>
            </w:numPr>
            <w:ind w:left="720" w:hanging="360"/>
          </w:pPr>
        </w:pPrChange>
      </w:pPr>
      <w:r w:rsidRPr="00796764">
        <w:rPr>
          <w:b/>
          <w:bCs/>
        </w:rPr>
        <w:t>Support for Polyglot development</w:t>
      </w:r>
      <w:r w:rsidRPr="00796764">
        <w:t xml:space="preserve">: By supporting various package formats, </w:t>
      </w:r>
      <w:proofErr w:type="spellStart"/>
      <w:r w:rsidRPr="00796764">
        <w:t>CodeArtifact</w:t>
      </w:r>
      <w:proofErr w:type="spellEnd"/>
      <w:r w:rsidRPr="00796764">
        <w:t xml:space="preserve"> facilitates polyglot development environments in which different projects may use distinct programming languages and dependencies</w:t>
      </w:r>
      <w:r w:rsidR="00041A12">
        <w:t xml:space="preserve"> </w:t>
      </w:r>
      <w:sdt>
        <w:sdtPr>
          <w:id w:val="-1513677649"/>
          <w:citation/>
        </w:sdtPr>
        <w:sdtContent>
          <w:r w:rsidR="00041A12">
            <w:fldChar w:fldCharType="begin"/>
          </w:r>
          <w:r w:rsidR="00041A12">
            <w:instrText xml:space="preserve"> CITATION turner2020a \l 1033 </w:instrText>
          </w:r>
          <w:r w:rsidR="00041A12">
            <w:fldChar w:fldCharType="separate"/>
          </w:r>
          <w:r w:rsidR="0062497A" w:rsidRPr="0062497A">
            <w:rPr>
              <w:noProof/>
            </w:rPr>
            <w:t>[27]</w:t>
          </w:r>
          <w:r w:rsidR="00041A12">
            <w:fldChar w:fldCharType="end"/>
          </w:r>
        </w:sdtContent>
      </w:sdt>
      <w:r w:rsidRPr="00796764">
        <w:t>.</w:t>
      </w:r>
    </w:p>
    <w:p w14:paraId="1F60BBD0" w14:textId="21878ACA" w:rsidR="00FA0206" w:rsidRPr="00FA0206" w:rsidRDefault="00FA0206" w:rsidP="00657AEE">
      <w:pPr>
        <w:pStyle w:val="NormalBPBHEB"/>
      </w:pPr>
      <w:r w:rsidRPr="00FA0206">
        <w:t xml:space="preserve">AWS </w:t>
      </w:r>
      <w:proofErr w:type="spellStart"/>
      <w:r w:rsidRPr="00FA0206">
        <w:t>CodeArtifact</w:t>
      </w:r>
      <w:proofErr w:type="spellEnd"/>
      <w:r w:rsidRPr="00FA0206">
        <w:t xml:space="preserve"> is essential for teams managing complex dependencies or building software with various package formats, helping them keep track of versions and </w:t>
      </w:r>
      <w:r w:rsidR="009059D1" w:rsidRPr="00FA0206">
        <w:t>support</w:t>
      </w:r>
      <w:r w:rsidRPr="00FA0206">
        <w:t xml:space="preserve"> secure access to dependencies.</w:t>
      </w:r>
    </w:p>
    <w:p w14:paraId="12560210" w14:textId="77777777" w:rsidR="00FA0206" w:rsidRPr="00FA0206" w:rsidRDefault="00FA0206">
      <w:pPr>
        <w:pStyle w:val="Heading2BPBHEB"/>
        <w:pPrChange w:id="313" w:author="Arya" w:date="2025-02-25T11:05:00Z" w16du:dateUtc="2025-02-25T05:35:00Z">
          <w:pPr>
            <w:pStyle w:val="Heading1"/>
          </w:pPr>
        </w:pPrChange>
      </w:pPr>
      <w:r w:rsidRPr="00FA0206">
        <w:t xml:space="preserve">AWS </w:t>
      </w:r>
      <w:proofErr w:type="spellStart"/>
      <w:r w:rsidRPr="00FA0206">
        <w:t>CodeBuild</w:t>
      </w:r>
      <w:proofErr w:type="spellEnd"/>
    </w:p>
    <w:p w14:paraId="0899D53D" w14:textId="77777777" w:rsidR="00FA0206" w:rsidRPr="00FA0206" w:rsidRDefault="00FA0206" w:rsidP="00657AEE">
      <w:pPr>
        <w:pStyle w:val="NormalBPBHEB"/>
      </w:pPr>
      <w:r w:rsidRPr="00FA0206">
        <w:t xml:space="preserve">With cloud-native development practices, building and testing software should be automated to enable faster release cycles. AWS </w:t>
      </w:r>
      <w:proofErr w:type="spellStart"/>
      <w:r w:rsidRPr="00FA0206">
        <w:t>CodeBuild</w:t>
      </w:r>
      <w:proofErr w:type="spellEnd"/>
      <w:r w:rsidRPr="00FA0206">
        <w:t xml:space="preserve"> delivers a fully managed build service that compiles source code, runs tests, and packages software for deployment. This service integrates with other AWS tools to support seamless CI/CD workflows, improving the speed and reliability of your software delivery pipeline.</w:t>
      </w:r>
    </w:p>
    <w:p w14:paraId="10964C32" w14:textId="77777777" w:rsidR="00FA0206" w:rsidRPr="00FA0206" w:rsidRDefault="00FA0206" w:rsidP="00657AEE">
      <w:pPr>
        <w:pStyle w:val="NormalBPBHEB"/>
      </w:pPr>
      <w:r w:rsidRPr="00FA0206">
        <w:t xml:space="preserve">Whether your team is dealing with small code updates or large-scale feature builds, </w:t>
      </w:r>
      <w:proofErr w:type="spellStart"/>
      <w:r w:rsidRPr="00FA0206">
        <w:t>CodeBuild</w:t>
      </w:r>
      <w:proofErr w:type="spellEnd"/>
      <w:r w:rsidRPr="00FA0206">
        <w:t xml:space="preserve"> automatically scales to meet your needs, ensuring consistent, repeatable builds across your organization.</w:t>
      </w:r>
    </w:p>
    <w:p w14:paraId="21FE5152" w14:textId="6F58AFF6" w:rsidR="00FA0206" w:rsidRDefault="00FA0206">
      <w:pPr>
        <w:pStyle w:val="Heading3BPBHEB"/>
        <w:pPrChange w:id="314" w:author="Arya" w:date="2025-02-25T11:05:00Z" w16du:dateUtc="2025-02-25T05:35:00Z">
          <w:pPr>
            <w:pStyle w:val="Heading2"/>
          </w:pPr>
        </w:pPrChange>
      </w:pPr>
      <w:r w:rsidRPr="00FA0206">
        <w:t xml:space="preserve">Key </w:t>
      </w:r>
      <w:ins w:id="315" w:author="Arya" w:date="2025-02-25T11:05:00Z" w16du:dateUtc="2025-02-25T05:35:00Z">
        <w:r w:rsidR="00657AEE">
          <w:t>f</w:t>
        </w:r>
      </w:ins>
      <w:del w:id="316" w:author="Arya" w:date="2025-02-25T11:05:00Z" w16du:dateUtc="2025-02-25T05:35:00Z">
        <w:r w:rsidRPr="00FA0206" w:rsidDel="00657AEE">
          <w:delText>F</w:delText>
        </w:r>
      </w:del>
      <w:r w:rsidRPr="00FA0206">
        <w:t xml:space="preserve">eatures </w:t>
      </w:r>
    </w:p>
    <w:p w14:paraId="1CF97964" w14:textId="196E59E1" w:rsidR="00FA4C8F" w:rsidRPr="00FA4C8F" w:rsidRDefault="00C63E6F">
      <w:pPr>
        <w:pStyle w:val="NormalBPBHEB"/>
        <w:pPrChange w:id="317" w:author="Arya" w:date="2025-02-25T11:05:00Z" w16du:dateUtc="2025-02-25T05:35:00Z">
          <w:pPr/>
        </w:pPrChange>
      </w:pPr>
      <w:r w:rsidRPr="00C63E6F">
        <w:t xml:space="preserve">AWS </w:t>
      </w:r>
      <w:proofErr w:type="spellStart"/>
      <w:r w:rsidRPr="00C63E6F">
        <w:t>CodeBuild</w:t>
      </w:r>
      <w:proofErr w:type="spellEnd"/>
      <w:r w:rsidRPr="00C63E6F">
        <w:t xml:space="preserve"> is a cloud-based build service that compiles source code, runs tests, and produces ready-to-deploy software artifacts</w:t>
      </w:r>
      <w:r w:rsidR="00E12503">
        <w:t xml:space="preserve"> </w:t>
      </w:r>
      <w:sdt>
        <w:sdtPr>
          <w:id w:val="23375534"/>
          <w:citation/>
        </w:sdtPr>
        <w:sdtContent>
          <w:r w:rsidR="00E12503">
            <w:fldChar w:fldCharType="begin"/>
          </w:r>
          <w:r w:rsidR="00E12503">
            <w:instrText xml:space="preserve"> CITATION brown2022a \l 1033 </w:instrText>
          </w:r>
          <w:r w:rsidR="00E12503">
            <w:fldChar w:fldCharType="separate"/>
          </w:r>
          <w:r w:rsidR="0062497A" w:rsidRPr="0062497A">
            <w:rPr>
              <w:noProof/>
            </w:rPr>
            <w:t>[8]</w:t>
          </w:r>
          <w:r w:rsidR="00E12503">
            <w:fldChar w:fldCharType="end"/>
          </w:r>
        </w:sdtContent>
      </w:sdt>
      <w:r w:rsidRPr="00C63E6F">
        <w:t>. It integrates seamlessly with other AWS services and supports popular programming languages, enabling developers to focus on writing code rather than managing build infrastructure</w:t>
      </w:r>
      <w:r>
        <w:t>.</w:t>
      </w:r>
      <w:r w:rsidR="00FA4C8F">
        <w:t xml:space="preserve"> </w:t>
      </w:r>
      <w:r w:rsidR="00FA4C8F" w:rsidRPr="00FA4C8F">
        <w:t>The following are the key features and capabilities:</w:t>
      </w:r>
    </w:p>
    <w:p w14:paraId="348273DB" w14:textId="14346A89" w:rsidR="00FA0206" w:rsidRPr="00FA0206" w:rsidRDefault="00FA0206">
      <w:pPr>
        <w:pStyle w:val="NormalBPBHEB"/>
        <w:numPr>
          <w:ilvl w:val="0"/>
          <w:numId w:val="60"/>
        </w:numPr>
        <w:pPrChange w:id="318" w:author="Arya" w:date="2025-02-25T11:06:00Z" w16du:dateUtc="2025-02-25T05:36:00Z">
          <w:pPr>
            <w:pStyle w:val="NormalBPBHEB"/>
            <w:numPr>
              <w:numId w:val="13"/>
            </w:numPr>
            <w:tabs>
              <w:tab w:val="num" w:pos="720"/>
            </w:tabs>
            <w:ind w:left="720" w:hanging="360"/>
          </w:pPr>
        </w:pPrChange>
      </w:pPr>
      <w:r w:rsidRPr="00FA0206">
        <w:rPr>
          <w:b/>
          <w:bCs/>
        </w:rPr>
        <w:lastRenderedPageBreak/>
        <w:t xml:space="preserve">Fully </w:t>
      </w:r>
      <w:r w:rsidR="004031F4" w:rsidRPr="00FA0206">
        <w:rPr>
          <w:b/>
          <w:bCs/>
        </w:rPr>
        <w:t>managed service</w:t>
      </w:r>
      <w:r w:rsidR="004031F4" w:rsidRPr="00FA0206">
        <w:t xml:space="preserve">: </w:t>
      </w:r>
      <w:r w:rsidRPr="00FA0206">
        <w:t xml:space="preserve">AWS </w:t>
      </w:r>
      <w:proofErr w:type="spellStart"/>
      <w:r w:rsidRPr="00FA0206">
        <w:t>CodeBuild</w:t>
      </w:r>
      <w:proofErr w:type="spellEnd"/>
      <w:r w:rsidRPr="00FA0206">
        <w:t xml:space="preserve"> automates the process of compiling source code, running tests, and packaging software, removing the need for teams to manage build infrastructure</w:t>
      </w:r>
      <w:r w:rsidR="00EB5EAD">
        <w:t xml:space="preserve"> </w:t>
      </w:r>
      <w:sdt>
        <w:sdtPr>
          <w:id w:val="-1587381110"/>
          <w:citation/>
        </w:sdtPr>
        <w:sdtContent>
          <w:r w:rsidR="00C12054">
            <w:fldChar w:fldCharType="begin"/>
          </w:r>
          <w:r w:rsidR="00C12054">
            <w:instrText xml:space="preserve"> CITATION brown2022a \l 1033 </w:instrText>
          </w:r>
          <w:r w:rsidR="00C12054">
            <w:fldChar w:fldCharType="separate"/>
          </w:r>
          <w:r w:rsidR="0062497A" w:rsidRPr="0062497A">
            <w:rPr>
              <w:noProof/>
            </w:rPr>
            <w:t>[8]</w:t>
          </w:r>
          <w:r w:rsidR="00C12054">
            <w:fldChar w:fldCharType="end"/>
          </w:r>
        </w:sdtContent>
      </w:sdt>
      <w:r w:rsidRPr="00FA0206">
        <w:t>.</w:t>
      </w:r>
    </w:p>
    <w:p w14:paraId="0BA373D3" w14:textId="6B00D7CC" w:rsidR="00FA0206" w:rsidRPr="00FA0206" w:rsidRDefault="00FA0206">
      <w:pPr>
        <w:pStyle w:val="NormalBPBHEB"/>
        <w:numPr>
          <w:ilvl w:val="0"/>
          <w:numId w:val="60"/>
        </w:numPr>
        <w:pPrChange w:id="319" w:author="Arya" w:date="2025-02-25T11:06:00Z" w16du:dateUtc="2025-02-25T05:36:00Z">
          <w:pPr>
            <w:pStyle w:val="NormalBPBHEB"/>
            <w:numPr>
              <w:numId w:val="13"/>
            </w:numPr>
            <w:tabs>
              <w:tab w:val="num" w:pos="720"/>
            </w:tabs>
            <w:ind w:left="720" w:hanging="360"/>
          </w:pPr>
        </w:pPrChange>
      </w:pPr>
      <w:r w:rsidRPr="00FA0206">
        <w:rPr>
          <w:b/>
          <w:bCs/>
        </w:rPr>
        <w:t xml:space="preserve">Support for </w:t>
      </w:r>
      <w:r w:rsidR="004031F4" w:rsidRPr="00FA0206">
        <w:rPr>
          <w:b/>
          <w:bCs/>
        </w:rPr>
        <w:t>multiple languages</w:t>
      </w:r>
      <w:r w:rsidR="004031F4" w:rsidRPr="00FA0206">
        <w:t xml:space="preserve">: </w:t>
      </w:r>
      <w:r w:rsidRPr="00FA0206">
        <w:t xml:space="preserve">With support for a wide variety of programming languages, </w:t>
      </w:r>
      <w:proofErr w:type="spellStart"/>
      <w:r w:rsidRPr="00FA0206">
        <w:t>CodeBuild</w:t>
      </w:r>
      <w:proofErr w:type="spellEnd"/>
      <w:r w:rsidRPr="00FA0206">
        <w:t xml:space="preserve"> fits into almost any development pipeline, handling the build and test phases for your team, regardless of the language or framework</w:t>
      </w:r>
      <w:r w:rsidR="007B3864">
        <w:t xml:space="preserve"> </w:t>
      </w:r>
      <w:sdt>
        <w:sdtPr>
          <w:id w:val="1222940237"/>
          <w:citation/>
        </w:sdtPr>
        <w:sdtContent>
          <w:r w:rsidR="00F073EB">
            <w:fldChar w:fldCharType="begin"/>
          </w:r>
          <w:r w:rsidR="00F073EB">
            <w:instrText xml:space="preserve"> CITATION documentation2023e \l 1033 </w:instrText>
          </w:r>
          <w:r w:rsidR="00F073EB">
            <w:fldChar w:fldCharType="separate"/>
          </w:r>
          <w:r w:rsidR="0062497A" w:rsidRPr="0062497A">
            <w:rPr>
              <w:noProof/>
            </w:rPr>
            <w:t>[7]</w:t>
          </w:r>
          <w:r w:rsidR="00F073EB">
            <w:fldChar w:fldCharType="end"/>
          </w:r>
        </w:sdtContent>
      </w:sdt>
      <w:r w:rsidRPr="00FA0206">
        <w:t>.</w:t>
      </w:r>
    </w:p>
    <w:p w14:paraId="189F2246" w14:textId="445A9354" w:rsidR="00FA0206" w:rsidRPr="00FA0206" w:rsidRDefault="00FA0206">
      <w:pPr>
        <w:pStyle w:val="NormalBPBHEB"/>
        <w:numPr>
          <w:ilvl w:val="0"/>
          <w:numId w:val="60"/>
        </w:numPr>
        <w:pPrChange w:id="320" w:author="Arya" w:date="2025-02-25T11:06:00Z" w16du:dateUtc="2025-02-25T05:36:00Z">
          <w:pPr>
            <w:pStyle w:val="NormalBPBHEB"/>
            <w:numPr>
              <w:numId w:val="13"/>
            </w:numPr>
            <w:tabs>
              <w:tab w:val="num" w:pos="720"/>
            </w:tabs>
            <w:ind w:left="720" w:hanging="360"/>
          </w:pPr>
        </w:pPrChange>
      </w:pPr>
      <w:r w:rsidRPr="00FA0206">
        <w:rPr>
          <w:b/>
          <w:bCs/>
        </w:rPr>
        <w:t xml:space="preserve">Customizable </w:t>
      </w:r>
      <w:r w:rsidR="004031F4" w:rsidRPr="00FA0206">
        <w:rPr>
          <w:b/>
          <w:bCs/>
        </w:rPr>
        <w:t>build environments</w:t>
      </w:r>
      <w:r w:rsidR="004031F4" w:rsidRPr="00FA0206">
        <w:t xml:space="preserve">: </w:t>
      </w:r>
      <w:r w:rsidRPr="00FA0206">
        <w:t xml:space="preserve">Developers can define their own build environments, including build commands, environment variables, and custom tools to ensure that each </w:t>
      </w:r>
      <w:del w:id="321" w:author="Arya" w:date="2025-02-25T11:06:00Z" w16du:dateUtc="2025-02-25T05:36:00Z">
        <w:r w:rsidRPr="00FA0206" w:rsidDel="004031F4">
          <w:delText>build</w:delText>
        </w:r>
      </w:del>
      <w:ins w:id="322" w:author="Arya" w:date="2025-02-25T11:06:00Z" w16du:dateUtc="2025-02-25T05:36:00Z">
        <w:r w:rsidR="004031F4" w:rsidRPr="00FA0206">
          <w:t>building</w:t>
        </w:r>
      </w:ins>
      <w:r w:rsidRPr="00FA0206">
        <w:t xml:space="preserve"> matches their project’s needs</w:t>
      </w:r>
      <w:r w:rsidR="00F073EB">
        <w:t xml:space="preserve"> </w:t>
      </w:r>
      <w:sdt>
        <w:sdtPr>
          <w:id w:val="-1861890051"/>
          <w:citation/>
        </w:sdtPr>
        <w:sdtContent>
          <w:r w:rsidR="00E17708">
            <w:fldChar w:fldCharType="begin"/>
          </w:r>
          <w:r w:rsidR="00E17708">
            <w:instrText xml:space="preserve"> CITATION brown2022a \l 1033 </w:instrText>
          </w:r>
          <w:r w:rsidR="00E17708">
            <w:fldChar w:fldCharType="separate"/>
          </w:r>
          <w:r w:rsidR="0062497A" w:rsidRPr="0062497A">
            <w:rPr>
              <w:noProof/>
            </w:rPr>
            <w:t>[8]</w:t>
          </w:r>
          <w:r w:rsidR="00E17708">
            <w:fldChar w:fldCharType="end"/>
          </w:r>
        </w:sdtContent>
      </w:sdt>
      <w:r w:rsidRPr="00FA0206">
        <w:t>.</w:t>
      </w:r>
    </w:p>
    <w:p w14:paraId="5DC4B7DB" w14:textId="13353143" w:rsidR="00FC3420" w:rsidRPr="00FC3420" w:rsidRDefault="00FC3420" w:rsidP="003C5BE3">
      <w:pPr>
        <w:pStyle w:val="NormalBPBHEB"/>
      </w:pPr>
      <w:r w:rsidRPr="004031F4">
        <w:rPr>
          <w:i/>
          <w:iCs/>
          <w:rPrChange w:id="323" w:author="Arya" w:date="2025-02-25T11:06:00Z" w16du:dateUtc="2025-02-25T05:36:00Z">
            <w:rPr/>
          </w:rPrChange>
        </w:rPr>
        <w:t>Figure 7.3</w:t>
      </w:r>
      <w:r w:rsidRPr="00FC3420">
        <w:t xml:space="preserve"> below shows what happens when you run a build with </w:t>
      </w:r>
      <w:proofErr w:type="spellStart"/>
      <w:r w:rsidRPr="00FC3420">
        <w:t>CodeBuild</w:t>
      </w:r>
      <w:proofErr w:type="spellEnd"/>
      <w:r>
        <w:t>:</w:t>
      </w:r>
    </w:p>
    <w:p w14:paraId="0670AE6F" w14:textId="77777777" w:rsidR="00FC3420" w:rsidRPr="00FC3420" w:rsidRDefault="00FC3420">
      <w:pPr>
        <w:pStyle w:val="FigureBPBHEB"/>
        <w:pPrChange w:id="324" w:author="Arya" w:date="2025-02-25T11:35:00Z" w16du:dateUtc="2025-02-25T06:05:00Z">
          <w:pPr>
            <w:spacing w:after="200" w:line="276" w:lineRule="auto"/>
            <w:jc w:val="center"/>
          </w:pPr>
        </w:pPrChange>
      </w:pPr>
      <w:r w:rsidRPr="00FC3420">
        <w:rPr>
          <w:noProof/>
        </w:rPr>
        <w:drawing>
          <wp:inline distT="0" distB="0" distL="0" distR="0" wp14:anchorId="5F4EF56E" wp14:editId="732A5E3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01C781A1" w14:textId="51F286EE" w:rsidR="00FC3420" w:rsidRPr="00FE04AE" w:rsidRDefault="00FC3420">
      <w:pPr>
        <w:pStyle w:val="FigureCaptionBPBHEB"/>
        <w:pPrChange w:id="325" w:author="Arya" w:date="2025-02-25T11:06:00Z" w16du:dateUtc="2025-02-25T05:36:00Z">
          <w:pPr>
            <w:spacing w:after="240" w:line="276" w:lineRule="auto"/>
            <w:jc w:val="center"/>
          </w:pPr>
        </w:pPrChange>
      </w:pPr>
      <w:commentRangeStart w:id="326"/>
      <w:r w:rsidRPr="00FC3420">
        <w:rPr>
          <w:b/>
        </w:rPr>
        <w:t>Figure 7.3:</w:t>
      </w:r>
      <w:r w:rsidRPr="00FC3420">
        <w:t xml:space="preserve"> </w:t>
      </w:r>
      <w:del w:id="327" w:author="Arya" w:date="2025-02-25T11:06:00Z" w16du:dateUtc="2025-02-25T05:36:00Z">
        <w:r w:rsidRPr="00FC3420" w:rsidDel="00F170A5">
          <w:delText xml:space="preserve"> </w:delText>
        </w:r>
      </w:del>
      <w:r w:rsidRPr="00FC3420">
        <w:t xml:space="preserve">Shows what happens when you run a build with </w:t>
      </w:r>
      <w:proofErr w:type="spellStart"/>
      <w:r w:rsidRPr="00FC3420">
        <w:t>CodeBuild</w:t>
      </w:r>
      <w:proofErr w:type="spellEnd"/>
      <w:r w:rsidRPr="00FC3420">
        <w:rPr>
          <w:noProof/>
        </w:rPr>
        <w:t xml:space="preserve"> (AWS Documentation)</w:t>
      </w:r>
      <w:commentRangeEnd w:id="326"/>
      <w:r w:rsidR="007D39EF">
        <w:rPr>
          <w:rStyle w:val="CommentReference"/>
          <w:rFonts w:eastAsiaTheme="minorHAnsi" w:cstheme="minorBidi"/>
          <w:bCs w:val="0"/>
          <w:i w:val="0"/>
          <w:iCs w:val="0"/>
        </w:rPr>
        <w:commentReference w:id="326"/>
      </w:r>
    </w:p>
    <w:p w14:paraId="641D997A" w14:textId="0C27414E" w:rsidR="00663B90" w:rsidRPr="007403ED" w:rsidRDefault="00663B90">
      <w:pPr>
        <w:pStyle w:val="NormalBPBHEB"/>
        <w:rPr>
          <w:bCs/>
          <w:rPrChange w:id="328" w:author="Arya" w:date="2025-02-25T11:35:00Z" w16du:dateUtc="2025-02-25T06:05:00Z">
            <w:rPr>
              <w:rFonts w:eastAsia="Palatino Linotype"/>
            </w:rPr>
          </w:rPrChange>
        </w:rPr>
        <w:pPrChange w:id="329" w:author="Arya" w:date="2025-02-25T11:35:00Z" w16du:dateUtc="2025-02-25T06:05:00Z">
          <w:pPr>
            <w:pStyle w:val="Heading2"/>
          </w:pPr>
        </w:pPrChange>
      </w:pPr>
      <w:r w:rsidRPr="007403ED">
        <w:rPr>
          <w:b/>
          <w:bCs/>
          <w:rPrChange w:id="330" w:author="Arya" w:date="2025-02-25T11:35:00Z" w16du:dateUtc="2025-02-25T06:05:00Z">
            <w:rPr>
              <w:rFonts w:eastAsia="Palatino Linotype"/>
            </w:rPr>
          </w:rPrChange>
        </w:rPr>
        <w:t xml:space="preserve">Use cases and </w:t>
      </w:r>
      <w:r w:rsidR="006130BB" w:rsidRPr="007403ED">
        <w:rPr>
          <w:b/>
          <w:bCs/>
          <w:rPrChange w:id="331" w:author="Arya" w:date="2025-02-25T11:35:00Z" w16du:dateUtc="2025-02-25T06:05:00Z">
            <w:rPr>
              <w:rFonts w:eastAsia="Palatino Linotype"/>
            </w:rPr>
          </w:rPrChange>
        </w:rPr>
        <w:t>scenarios</w:t>
      </w:r>
      <w:del w:id="332" w:author="Arya" w:date="2025-02-25T11:06:00Z" w16du:dateUtc="2025-02-25T05:36:00Z">
        <w:r w:rsidR="006130BB" w:rsidRPr="007403ED" w:rsidDel="00F170A5">
          <w:rPr>
            <w:b/>
            <w:bCs/>
            <w:rPrChange w:id="333" w:author="Arya" w:date="2025-02-25T11:35:00Z" w16du:dateUtc="2025-02-25T06:05:00Z">
              <w:rPr>
                <w:rFonts w:eastAsia="Palatino Linotype"/>
              </w:rPr>
            </w:rPrChange>
          </w:rPr>
          <w:delText>.</w:delText>
        </w:r>
      </w:del>
    </w:p>
    <w:p w14:paraId="5E95DA73" w14:textId="7A07DE0F" w:rsidR="00663B90" w:rsidRPr="00663B90" w:rsidRDefault="00663B90" w:rsidP="00753613">
      <w:pPr>
        <w:pStyle w:val="NormalBPBHEB"/>
      </w:pPr>
      <w:r w:rsidRPr="00663B90">
        <w:t>The</w:t>
      </w:r>
      <w:del w:id="334" w:author="Arya" w:date="2025-02-25T11:34:00Z" w16du:dateUtc="2025-02-25T06:04:00Z">
        <w:r w:rsidRPr="00663B90" w:rsidDel="007403ED">
          <w:delText xml:space="preserve"> following are the</w:delText>
        </w:r>
      </w:del>
      <w:r w:rsidRPr="00663B90">
        <w:t xml:space="preserve"> use cases and scenarios</w:t>
      </w:r>
      <w:ins w:id="335" w:author="Arya" w:date="2025-02-25T11:34:00Z" w16du:dateUtc="2025-02-25T06:04:00Z">
        <w:r w:rsidR="007403ED">
          <w:t xml:space="preserve"> are as follows</w:t>
        </w:r>
      </w:ins>
      <w:r w:rsidRPr="00663B90">
        <w:t>:</w:t>
      </w:r>
    </w:p>
    <w:p w14:paraId="35EA54A8" w14:textId="1BBA18B5" w:rsidR="00663B90" w:rsidRPr="00663B90" w:rsidRDefault="00663B90">
      <w:pPr>
        <w:pStyle w:val="NormalBPBHEB"/>
        <w:numPr>
          <w:ilvl w:val="0"/>
          <w:numId w:val="61"/>
        </w:numPr>
        <w:pPrChange w:id="336" w:author="Arya" w:date="2025-02-25T11:35:00Z" w16du:dateUtc="2025-02-25T06:05:00Z">
          <w:pPr>
            <w:pStyle w:val="NormalBPBHEB"/>
            <w:numPr>
              <w:numId w:val="5"/>
            </w:numPr>
            <w:ind w:left="720" w:hanging="360"/>
          </w:pPr>
        </w:pPrChange>
      </w:pPr>
      <w:r w:rsidRPr="00663B90">
        <w:rPr>
          <w:b/>
          <w:bCs/>
        </w:rPr>
        <w:t>Continuous Integration (CI)</w:t>
      </w:r>
      <w:r w:rsidRPr="00663B90">
        <w:t xml:space="preserve">: </w:t>
      </w:r>
      <w:proofErr w:type="spellStart"/>
      <w:r w:rsidRPr="00663B90">
        <w:t>CodeBuild</w:t>
      </w:r>
      <w:proofErr w:type="spellEnd"/>
      <w:r w:rsidRPr="00663B90">
        <w:t xml:space="preserve"> is a key </w:t>
      </w:r>
      <w:r w:rsidR="009059D1" w:rsidRPr="00663B90">
        <w:t>part</w:t>
      </w:r>
      <w:r w:rsidRPr="00663B90">
        <w:t xml:space="preserve"> of CI pipelines, automating the build and test phases. It integrates seamlessly with AWS </w:t>
      </w:r>
      <w:proofErr w:type="spellStart"/>
      <w:r w:rsidRPr="00663B90">
        <w:t>CodePipeline</w:t>
      </w:r>
      <w:proofErr w:type="spellEnd"/>
      <w:r w:rsidRPr="00663B90">
        <w:t>, enabling a continuous integration workflow.</w:t>
      </w:r>
    </w:p>
    <w:p w14:paraId="79BE7390" w14:textId="08ED1FDC" w:rsidR="00663B90" w:rsidRPr="00663B90" w:rsidRDefault="00663B90">
      <w:pPr>
        <w:pStyle w:val="NormalBPBHEB"/>
        <w:numPr>
          <w:ilvl w:val="0"/>
          <w:numId w:val="61"/>
        </w:numPr>
        <w:pPrChange w:id="337" w:author="Arya" w:date="2025-02-25T11:35:00Z" w16du:dateUtc="2025-02-25T06:05:00Z">
          <w:pPr>
            <w:pStyle w:val="NormalBPBHEB"/>
            <w:numPr>
              <w:numId w:val="5"/>
            </w:numPr>
            <w:ind w:left="720" w:hanging="360"/>
          </w:pPr>
        </w:pPrChange>
      </w:pPr>
      <w:r w:rsidRPr="00663B90">
        <w:rPr>
          <w:b/>
          <w:bCs/>
        </w:rPr>
        <w:t>Scalable build processes</w:t>
      </w:r>
      <w:r w:rsidRPr="00663B90">
        <w:t xml:space="preserve">: With its ability to scale automatically, </w:t>
      </w:r>
      <w:proofErr w:type="spellStart"/>
      <w:r w:rsidRPr="00663B90">
        <w:t>CodeBuild</w:t>
      </w:r>
      <w:proofErr w:type="spellEnd"/>
      <w:r w:rsidRPr="00663B90">
        <w:t xml:space="preserve"> is well-suited for projects with varying build workloads. Whether managing small code changes or large feature additions, </w:t>
      </w:r>
      <w:proofErr w:type="spellStart"/>
      <w:r w:rsidRPr="00663B90">
        <w:t>CodeBuild</w:t>
      </w:r>
      <w:proofErr w:type="spellEnd"/>
      <w:r w:rsidRPr="00663B90">
        <w:t xml:space="preserve"> adapts to the demands of the development pipeline</w:t>
      </w:r>
      <w:r w:rsidR="00801822">
        <w:t xml:space="preserve"> </w:t>
      </w:r>
      <w:sdt>
        <w:sdtPr>
          <w:id w:val="-1340310318"/>
          <w:citation/>
        </w:sdtPr>
        <w:sdtContent>
          <w:r w:rsidR="00123ED4">
            <w:fldChar w:fldCharType="begin"/>
          </w:r>
          <w:r w:rsidR="00123ED4">
            <w:instrText xml:space="preserve"> CITATION johnson2021a \l 1033 </w:instrText>
          </w:r>
          <w:r w:rsidR="00123ED4">
            <w:fldChar w:fldCharType="separate"/>
          </w:r>
          <w:r w:rsidR="0062497A" w:rsidRPr="0062497A">
            <w:rPr>
              <w:noProof/>
            </w:rPr>
            <w:t>[28]</w:t>
          </w:r>
          <w:r w:rsidR="00123ED4">
            <w:fldChar w:fldCharType="end"/>
          </w:r>
        </w:sdtContent>
      </w:sdt>
      <w:r w:rsidRPr="00663B90">
        <w:t>.</w:t>
      </w:r>
    </w:p>
    <w:p w14:paraId="1A6466E8" w14:textId="14612584" w:rsidR="00663B90" w:rsidRPr="00663B90" w:rsidRDefault="00663B90">
      <w:pPr>
        <w:pStyle w:val="NormalBPBHEB"/>
        <w:numPr>
          <w:ilvl w:val="0"/>
          <w:numId w:val="61"/>
        </w:numPr>
        <w:pPrChange w:id="338" w:author="Arya" w:date="2025-02-25T11:35:00Z" w16du:dateUtc="2025-02-25T06:05:00Z">
          <w:pPr>
            <w:pStyle w:val="NormalBPBHEB"/>
            <w:numPr>
              <w:numId w:val="5"/>
            </w:numPr>
            <w:ind w:left="720" w:hanging="360"/>
          </w:pPr>
        </w:pPrChange>
      </w:pPr>
      <w:r w:rsidRPr="00663B90">
        <w:rPr>
          <w:b/>
          <w:bCs/>
        </w:rPr>
        <w:lastRenderedPageBreak/>
        <w:t>Integration with source control</w:t>
      </w:r>
      <w:r w:rsidRPr="00663B90">
        <w:t xml:space="preserve">: </w:t>
      </w:r>
      <w:proofErr w:type="spellStart"/>
      <w:r w:rsidRPr="00663B90">
        <w:t>CodeBuild</w:t>
      </w:r>
      <w:proofErr w:type="spellEnd"/>
      <w:r w:rsidRPr="00663B90">
        <w:t xml:space="preserve"> seamlessly integrates with version control systems such as AWS </w:t>
      </w:r>
      <w:proofErr w:type="spellStart"/>
      <w:r w:rsidRPr="00663B90">
        <w:t>CodeCommit</w:t>
      </w:r>
      <w:proofErr w:type="spellEnd"/>
      <w:r w:rsidRPr="00663B90">
        <w:t>, GitHub, and Bitbucket, automatically triggering builds when changes are pushed to the repository</w:t>
      </w:r>
      <w:r w:rsidR="00941446">
        <w:t xml:space="preserve"> </w:t>
      </w:r>
      <w:sdt>
        <w:sdtPr>
          <w:id w:val="-472527629"/>
          <w:citation/>
        </w:sdtPr>
        <w:sdtContent>
          <w:r w:rsidR="00941446">
            <w:fldChar w:fldCharType="begin"/>
          </w:r>
          <w:r w:rsidR="00941446">
            <w:instrText xml:space="preserve"> CITATION unknown2023a \l 1033 </w:instrText>
          </w:r>
          <w:r w:rsidR="00941446">
            <w:fldChar w:fldCharType="separate"/>
          </w:r>
          <w:r w:rsidR="0062497A" w:rsidRPr="0062497A">
            <w:rPr>
              <w:noProof/>
            </w:rPr>
            <w:t>[9]</w:t>
          </w:r>
          <w:r w:rsidR="00941446">
            <w:fldChar w:fldCharType="end"/>
          </w:r>
        </w:sdtContent>
      </w:sdt>
      <w:r w:rsidRPr="00663B90">
        <w:t>.</w:t>
      </w:r>
    </w:p>
    <w:p w14:paraId="1F099DE9" w14:textId="311A7EF3" w:rsidR="003E6680" w:rsidRDefault="00941446" w:rsidP="00753613">
      <w:pPr>
        <w:pStyle w:val="NormalBPBHEB"/>
      </w:pPr>
      <w:r w:rsidRPr="00941446">
        <w:t xml:space="preserve">AWS </w:t>
      </w:r>
      <w:proofErr w:type="spellStart"/>
      <w:r w:rsidRPr="00941446">
        <w:t>CodeBuild</w:t>
      </w:r>
      <w:proofErr w:type="spellEnd"/>
      <w:r w:rsidRPr="00941446">
        <w:t xml:space="preserve"> is the backbone of any CI/CD pipeline, ensuring that code is built, </w:t>
      </w:r>
      <w:r w:rsidR="001B4C4B" w:rsidRPr="00941446">
        <w:t>evaluated</w:t>
      </w:r>
      <w:r w:rsidRPr="00941446">
        <w:t>, and packaged efficiently, without introducing bottlenecks in your development workflow.</w:t>
      </w:r>
    </w:p>
    <w:p w14:paraId="6CDAAC8C" w14:textId="77777777" w:rsidR="007E2EE6" w:rsidRPr="007E2EE6" w:rsidRDefault="007E2EE6">
      <w:pPr>
        <w:pStyle w:val="Heading2BPBHEB"/>
        <w:pPrChange w:id="339" w:author="Arya" w:date="2025-02-25T11:35:00Z" w16du:dateUtc="2025-02-25T06:05:00Z">
          <w:pPr>
            <w:pStyle w:val="Heading1"/>
          </w:pPr>
        </w:pPrChange>
      </w:pPr>
      <w:r w:rsidRPr="007E2EE6">
        <w:t xml:space="preserve">AWS </w:t>
      </w:r>
      <w:proofErr w:type="spellStart"/>
      <w:r w:rsidRPr="007E2EE6">
        <w:t>CodeCommit</w:t>
      </w:r>
      <w:proofErr w:type="spellEnd"/>
    </w:p>
    <w:p w14:paraId="1C1A5EDD" w14:textId="5E17E424" w:rsidR="007E2EE6" w:rsidRPr="007E2EE6" w:rsidRDefault="007E2EE6">
      <w:pPr>
        <w:pStyle w:val="NormalBPBHEB"/>
        <w:pPrChange w:id="340" w:author="Arya" w:date="2025-02-25T11:35:00Z" w16du:dateUtc="2025-02-25T06:05:00Z">
          <w:pPr/>
        </w:pPrChange>
      </w:pPr>
      <w:r w:rsidRPr="007E2EE6">
        <w:t xml:space="preserve">Version control is essential for any development team to track changes, collaborate, and </w:t>
      </w:r>
      <w:r w:rsidR="009059D1" w:rsidRPr="007E2EE6">
        <w:t>keep</w:t>
      </w:r>
      <w:r w:rsidRPr="007E2EE6">
        <w:t xml:space="preserve"> consistency across projects. AWS </w:t>
      </w:r>
      <w:proofErr w:type="spellStart"/>
      <w:r w:rsidRPr="007E2EE6">
        <w:t>CodeCommit</w:t>
      </w:r>
      <w:proofErr w:type="spellEnd"/>
      <w:r w:rsidRPr="007E2EE6">
        <w:t xml:space="preserve"> is a fully managed source control service that </w:t>
      </w:r>
      <w:proofErr w:type="gramStart"/>
      <w:r w:rsidR="009059D1" w:rsidRPr="007E2EE6">
        <w:t>helps</w:t>
      </w:r>
      <w:proofErr w:type="gramEnd"/>
      <w:r w:rsidRPr="007E2EE6">
        <w:t xml:space="preserve"> secure and scalable hosting for Git repositories. This service helps teams </w:t>
      </w:r>
      <w:r w:rsidR="009059D1" w:rsidRPr="007E2EE6">
        <w:t>keep</w:t>
      </w:r>
      <w:r w:rsidRPr="007E2EE6">
        <w:t xml:space="preserve"> code integrity while simplifying collaboration and streamlining the development process.</w:t>
      </w:r>
    </w:p>
    <w:p w14:paraId="3AB5FC42" w14:textId="77777777" w:rsidR="007E2EE6" w:rsidRPr="007E2EE6" w:rsidRDefault="007E2EE6">
      <w:pPr>
        <w:pStyle w:val="NormalBPBHEB"/>
        <w:pPrChange w:id="341" w:author="Arya" w:date="2025-02-25T11:35:00Z" w16du:dateUtc="2025-02-25T06:05:00Z">
          <w:pPr/>
        </w:pPrChange>
      </w:pPr>
      <w:r w:rsidRPr="007E2EE6">
        <w:t xml:space="preserve">AWS </w:t>
      </w:r>
      <w:proofErr w:type="spellStart"/>
      <w:r w:rsidRPr="007E2EE6">
        <w:t>CodeCommit</w:t>
      </w:r>
      <w:proofErr w:type="spellEnd"/>
      <w:r w:rsidRPr="007E2EE6">
        <w:t xml:space="preserve"> provides a reliable and secure environment for version control, supporting large teams and complex projects. With integration into the broader AWS ecosystem, </w:t>
      </w:r>
      <w:proofErr w:type="spellStart"/>
      <w:r w:rsidRPr="007E2EE6">
        <w:t>CodeCommit</w:t>
      </w:r>
      <w:proofErr w:type="spellEnd"/>
      <w:r w:rsidRPr="007E2EE6">
        <w:t xml:space="preserve"> seamlessly fits into DevOps workflows and automation pipelines.</w:t>
      </w:r>
    </w:p>
    <w:p w14:paraId="489CDD6B" w14:textId="05B3CF05" w:rsidR="007E2EE6" w:rsidRDefault="007E2EE6">
      <w:pPr>
        <w:pStyle w:val="Heading3BPBHEB"/>
        <w:pPrChange w:id="342" w:author="Arya" w:date="2025-02-25T11:36:00Z" w16du:dateUtc="2025-02-25T06:06:00Z">
          <w:pPr>
            <w:pStyle w:val="Heading2"/>
          </w:pPr>
        </w:pPrChange>
      </w:pPr>
      <w:r w:rsidRPr="007E2EE6">
        <w:t xml:space="preserve">Key </w:t>
      </w:r>
      <w:ins w:id="343" w:author="Arya" w:date="2025-02-25T11:35:00Z" w16du:dateUtc="2025-02-25T06:05:00Z">
        <w:r w:rsidR="003074B0">
          <w:t>f</w:t>
        </w:r>
      </w:ins>
      <w:del w:id="344" w:author="Arya" w:date="2025-02-25T11:35:00Z" w16du:dateUtc="2025-02-25T06:05:00Z">
        <w:r w:rsidRPr="007E2EE6" w:rsidDel="003074B0">
          <w:delText>F</w:delText>
        </w:r>
      </w:del>
      <w:r w:rsidRPr="007E2EE6">
        <w:t xml:space="preserve">eatures </w:t>
      </w:r>
    </w:p>
    <w:p w14:paraId="26B9FC86" w14:textId="21A0ABBB" w:rsidR="00B175D5" w:rsidRPr="00B175D5" w:rsidRDefault="00B175D5">
      <w:pPr>
        <w:pStyle w:val="NormalBPBHEB"/>
        <w:pPrChange w:id="345" w:author="Arya" w:date="2025-02-25T11:36:00Z" w16du:dateUtc="2025-02-25T06:06:00Z">
          <w:pPr/>
        </w:pPrChange>
      </w:pPr>
      <w:r w:rsidRPr="00B175D5">
        <w:t xml:space="preserve">AWS </w:t>
      </w:r>
      <w:proofErr w:type="spellStart"/>
      <w:r w:rsidRPr="00B175D5">
        <w:t>CodeCommit</w:t>
      </w:r>
      <w:proofErr w:type="spellEnd"/>
      <w:r w:rsidRPr="00B175D5">
        <w:t xml:space="preserve"> allows developers to store and version their code in the cloud, </w:t>
      </w:r>
      <w:r w:rsidR="00041F36" w:rsidRPr="00B175D5">
        <w:t>helping</w:t>
      </w:r>
      <w:r w:rsidRPr="00B175D5">
        <w:t xml:space="preserve"> collaboration and ensuring a secure and accessible repository. Key aspects include </w:t>
      </w:r>
      <w:sdt>
        <w:sdtPr>
          <w:id w:val="-724990442"/>
          <w:citation/>
        </w:sdtPr>
        <w:sdtContent>
          <w:r w:rsidRPr="00B175D5">
            <w:fldChar w:fldCharType="begin"/>
          </w:r>
          <w:r w:rsidRPr="00B175D5">
            <w:instrText xml:space="preserve"> CITATION smith2018b \l 1033 </w:instrText>
          </w:r>
          <w:r w:rsidRPr="00B175D5">
            <w:fldChar w:fldCharType="separate"/>
          </w:r>
          <w:r w:rsidR="0062497A" w:rsidRPr="0062497A">
            <w:rPr>
              <w:noProof/>
            </w:rPr>
            <w:t>[25]</w:t>
          </w:r>
          <w:r w:rsidRPr="00B175D5">
            <w:fldChar w:fldCharType="end"/>
          </w:r>
        </w:sdtContent>
      </w:sdt>
      <w:r w:rsidRPr="00B175D5">
        <w:t>:</w:t>
      </w:r>
    </w:p>
    <w:p w14:paraId="44E736A6" w14:textId="79BA3792" w:rsidR="007E2EE6" w:rsidRPr="007E2EE6" w:rsidRDefault="007E2EE6">
      <w:pPr>
        <w:pStyle w:val="NormalBPBHEB"/>
        <w:numPr>
          <w:ilvl w:val="0"/>
          <w:numId w:val="62"/>
        </w:numPr>
        <w:pPrChange w:id="346" w:author="Arya" w:date="2025-02-25T11:36:00Z" w16du:dateUtc="2025-02-25T06:06:00Z">
          <w:pPr>
            <w:numPr>
              <w:numId w:val="14"/>
            </w:numPr>
            <w:tabs>
              <w:tab w:val="num" w:pos="720"/>
            </w:tabs>
            <w:spacing w:after="0"/>
            <w:ind w:left="720" w:hanging="360"/>
          </w:pPr>
        </w:pPrChange>
      </w:pPr>
      <w:r w:rsidRPr="007E2EE6">
        <w:rPr>
          <w:b/>
          <w:bCs/>
        </w:rPr>
        <w:t xml:space="preserve">Secure </w:t>
      </w:r>
      <w:r w:rsidR="007F2103" w:rsidRPr="007E2EE6">
        <w:rPr>
          <w:b/>
          <w:bCs/>
        </w:rPr>
        <w:t>git repositories</w:t>
      </w:r>
      <w:r w:rsidR="007F2103" w:rsidRPr="007E2EE6">
        <w:t xml:space="preserve">: </w:t>
      </w:r>
      <w:proofErr w:type="spellStart"/>
      <w:r w:rsidRPr="007E2EE6">
        <w:t>CodeCommit</w:t>
      </w:r>
      <w:proofErr w:type="spellEnd"/>
      <w:r w:rsidRPr="007E2EE6">
        <w:t xml:space="preserve"> ensures data is encrypted both in transit and at rest. It integrates with AWS IAM, allowing teams to manage permissions and access securely.</w:t>
      </w:r>
    </w:p>
    <w:p w14:paraId="752863E8" w14:textId="37DF6610" w:rsidR="007E2EE6" w:rsidRPr="007E2EE6" w:rsidRDefault="007E2EE6">
      <w:pPr>
        <w:pStyle w:val="NormalBPBHEB"/>
        <w:numPr>
          <w:ilvl w:val="0"/>
          <w:numId w:val="62"/>
        </w:numPr>
        <w:pPrChange w:id="347" w:author="Arya" w:date="2025-02-25T11:36:00Z" w16du:dateUtc="2025-02-25T06:06:00Z">
          <w:pPr>
            <w:numPr>
              <w:numId w:val="14"/>
            </w:numPr>
            <w:tabs>
              <w:tab w:val="num" w:pos="720"/>
            </w:tabs>
            <w:spacing w:before="60" w:after="0"/>
            <w:ind w:left="720" w:hanging="360"/>
          </w:pPr>
        </w:pPrChange>
      </w:pPr>
      <w:r w:rsidRPr="007E2EE6">
        <w:rPr>
          <w:b/>
          <w:bCs/>
        </w:rPr>
        <w:t>Scalability</w:t>
      </w:r>
      <w:r w:rsidRPr="007E2EE6">
        <w:t xml:space="preserve">: </w:t>
      </w:r>
      <w:proofErr w:type="spellStart"/>
      <w:r w:rsidRPr="007E2EE6">
        <w:t>CodeCommit</w:t>
      </w:r>
      <w:proofErr w:type="spellEnd"/>
      <w:r w:rsidRPr="007E2EE6">
        <w:t xml:space="preserve"> </w:t>
      </w:r>
      <w:r w:rsidR="006130BB" w:rsidRPr="007E2EE6">
        <w:t>scales</w:t>
      </w:r>
      <w:r w:rsidRPr="007E2EE6">
        <w:t xml:space="preserve"> your needs, supporting repositories of any size and accommodating growing teams and projects.</w:t>
      </w:r>
    </w:p>
    <w:p w14:paraId="084713FD" w14:textId="3FDC35E5" w:rsidR="00990096" w:rsidRDefault="007E2EE6">
      <w:pPr>
        <w:pStyle w:val="NormalBPBHEB"/>
        <w:numPr>
          <w:ilvl w:val="0"/>
          <w:numId w:val="62"/>
        </w:numPr>
        <w:pPrChange w:id="348" w:author="Arya" w:date="2025-02-25T11:36:00Z" w16du:dateUtc="2025-02-25T06:06:00Z">
          <w:pPr>
            <w:numPr>
              <w:numId w:val="14"/>
            </w:numPr>
            <w:tabs>
              <w:tab w:val="num" w:pos="720"/>
            </w:tabs>
            <w:spacing w:before="60" w:after="0"/>
            <w:ind w:left="720" w:hanging="360"/>
          </w:pPr>
        </w:pPrChange>
      </w:pPr>
      <w:r w:rsidRPr="0053061B">
        <w:rPr>
          <w:b/>
          <w:bCs/>
        </w:rPr>
        <w:t xml:space="preserve">Integration with AWS </w:t>
      </w:r>
      <w:ins w:id="349" w:author="Arya" w:date="2025-02-25T11:36:00Z" w16du:dateUtc="2025-02-25T06:06:00Z">
        <w:r w:rsidR="007F2103">
          <w:rPr>
            <w:b/>
            <w:bCs/>
          </w:rPr>
          <w:t>t</w:t>
        </w:r>
      </w:ins>
      <w:del w:id="350" w:author="Arya" w:date="2025-02-25T11:36:00Z" w16du:dateUtc="2025-02-25T06:06:00Z">
        <w:r w:rsidRPr="0053061B" w:rsidDel="007F2103">
          <w:rPr>
            <w:b/>
            <w:bCs/>
          </w:rPr>
          <w:delText>T</w:delText>
        </w:r>
      </w:del>
      <w:r w:rsidRPr="0053061B">
        <w:rPr>
          <w:b/>
          <w:bCs/>
        </w:rPr>
        <w:t>ools</w:t>
      </w:r>
      <w:r w:rsidRPr="007E2EE6">
        <w:t xml:space="preserve">: It works seamlessly with AWS </w:t>
      </w:r>
      <w:proofErr w:type="spellStart"/>
      <w:r w:rsidRPr="007E2EE6">
        <w:t>CodePipeline</w:t>
      </w:r>
      <w:proofErr w:type="spellEnd"/>
      <w:r w:rsidRPr="007E2EE6">
        <w:t xml:space="preserve"> and AWS </w:t>
      </w:r>
      <w:proofErr w:type="spellStart"/>
      <w:r w:rsidRPr="007E2EE6">
        <w:t>CodeBuild</w:t>
      </w:r>
      <w:proofErr w:type="spellEnd"/>
      <w:r w:rsidRPr="007E2EE6">
        <w:t>, allowing for the creation of continuous integration and deployment pipelines that enhance workflow efficiency.</w:t>
      </w:r>
    </w:p>
    <w:p w14:paraId="048D0808" w14:textId="105B4410" w:rsidR="00C55DA8" w:rsidRPr="003B3135" w:rsidRDefault="00C55DA8">
      <w:pPr>
        <w:pStyle w:val="NormalBPBHEB"/>
        <w:rPr>
          <w:bCs/>
        </w:rPr>
        <w:pPrChange w:id="351" w:author="Arya" w:date="2025-02-25T11:36:00Z" w16du:dateUtc="2025-02-25T06:06:00Z">
          <w:pPr>
            <w:pStyle w:val="Heading2"/>
          </w:pPr>
        </w:pPrChange>
      </w:pPr>
      <w:r w:rsidRPr="00BB5728">
        <w:rPr>
          <w:b/>
          <w:bCs/>
          <w:rPrChange w:id="352" w:author="Arya" w:date="2025-02-25T11:36:00Z" w16du:dateUtc="2025-02-25T06:06:00Z">
            <w:rPr/>
          </w:rPrChange>
        </w:rPr>
        <w:t xml:space="preserve">Use </w:t>
      </w:r>
      <w:r w:rsidR="00914BCB" w:rsidRPr="00BB5728">
        <w:rPr>
          <w:b/>
          <w:bCs/>
          <w:rPrChange w:id="353" w:author="Arya" w:date="2025-02-25T11:36:00Z" w16du:dateUtc="2025-02-25T06:06:00Z">
            <w:rPr/>
          </w:rPrChange>
        </w:rPr>
        <w:t>cases</w:t>
      </w:r>
      <w:del w:id="354" w:author="Arya" w:date="2025-02-25T11:36:00Z" w16du:dateUtc="2025-02-25T06:06:00Z">
        <w:r w:rsidR="00914BCB" w:rsidRPr="00BB5728" w:rsidDel="00854759">
          <w:rPr>
            <w:b/>
            <w:bCs/>
            <w:rPrChange w:id="355" w:author="Arya" w:date="2025-02-25T11:36:00Z" w16du:dateUtc="2025-02-25T06:06:00Z">
              <w:rPr/>
            </w:rPrChange>
          </w:rPr>
          <w:delText>.</w:delText>
        </w:r>
      </w:del>
    </w:p>
    <w:p w14:paraId="3179C3E5" w14:textId="77777777" w:rsidR="00C55DA8" w:rsidRPr="00C55DA8" w:rsidRDefault="00C55DA8">
      <w:pPr>
        <w:pStyle w:val="NormalBPBHEB"/>
        <w:pPrChange w:id="356" w:author="Arya" w:date="2025-02-25T11:36:00Z" w16du:dateUtc="2025-02-25T06:06:00Z">
          <w:pPr/>
        </w:pPrChange>
      </w:pPr>
      <w:r w:rsidRPr="00C55DA8">
        <w:t xml:space="preserve">In this section, we will go through the use cases: </w:t>
      </w:r>
    </w:p>
    <w:p w14:paraId="311C8944" w14:textId="4460CBD9" w:rsidR="001A4C2A" w:rsidRDefault="00C55DA8">
      <w:pPr>
        <w:pStyle w:val="NormalBPBHEB"/>
        <w:numPr>
          <w:ilvl w:val="0"/>
          <w:numId w:val="63"/>
        </w:numPr>
        <w:pPrChange w:id="357" w:author="Arya" w:date="2025-02-25T11:36:00Z" w16du:dateUtc="2025-02-25T06:06:00Z">
          <w:pPr>
            <w:pStyle w:val="ListParagraph"/>
            <w:numPr>
              <w:numId w:val="1"/>
            </w:numPr>
            <w:spacing w:before="60" w:after="60"/>
            <w:ind w:hanging="360"/>
          </w:pPr>
        </w:pPrChange>
      </w:pPr>
      <w:r w:rsidRPr="001A4C2A">
        <w:rPr>
          <w:b/>
          <w:bCs/>
        </w:rPr>
        <w:t>Collaborative software development:</w:t>
      </w:r>
      <w:r w:rsidR="002B548D" w:rsidRPr="001A4C2A">
        <w:rPr>
          <w:b/>
          <w:bCs/>
        </w:rPr>
        <w:t xml:space="preserve"> </w:t>
      </w:r>
      <w:proofErr w:type="spellStart"/>
      <w:r w:rsidRPr="00C55DA8">
        <w:t>CodeCommit</w:t>
      </w:r>
      <w:proofErr w:type="spellEnd"/>
      <w:r w:rsidRPr="00C55DA8">
        <w:t xml:space="preserve"> facilitates team collaboration by providing a central repository for code changes, enabling version control and efficient collaboration</w:t>
      </w:r>
      <w:bookmarkStart w:id="358" w:name="_Ref150866867"/>
      <w:sdt>
        <w:sdtPr>
          <w:id w:val="1305582639"/>
          <w:citation/>
        </w:sdtPr>
        <w:sdtContent>
          <w:r w:rsidRPr="00C55DA8">
            <w:fldChar w:fldCharType="begin"/>
          </w:r>
          <w:r w:rsidRPr="00C55DA8">
            <w:instrText xml:space="preserve"> CITATION smith2018d \l 1033 </w:instrText>
          </w:r>
          <w:r w:rsidRPr="00C55DA8">
            <w:fldChar w:fldCharType="separate"/>
          </w:r>
          <w:r w:rsidR="0062497A">
            <w:rPr>
              <w:noProof/>
            </w:rPr>
            <w:t xml:space="preserve"> </w:t>
          </w:r>
          <w:r w:rsidR="0062497A" w:rsidRPr="0062497A">
            <w:rPr>
              <w:noProof/>
            </w:rPr>
            <w:t>[29]</w:t>
          </w:r>
          <w:r w:rsidRPr="00C55DA8">
            <w:fldChar w:fldCharType="end"/>
          </w:r>
        </w:sdtContent>
      </w:sdt>
      <w:bookmarkEnd w:id="358"/>
      <w:r w:rsidRPr="00C55DA8">
        <w:t>.</w:t>
      </w:r>
    </w:p>
    <w:p w14:paraId="1419730D" w14:textId="1775791C" w:rsidR="00C55DA8" w:rsidRDefault="00C55DA8">
      <w:pPr>
        <w:pStyle w:val="NormalBPBHEB"/>
        <w:numPr>
          <w:ilvl w:val="0"/>
          <w:numId w:val="63"/>
        </w:numPr>
        <w:pPrChange w:id="359" w:author="Arya" w:date="2025-02-25T11:36:00Z" w16du:dateUtc="2025-02-25T06:06:00Z">
          <w:pPr>
            <w:pStyle w:val="ListParagraph"/>
            <w:numPr>
              <w:numId w:val="1"/>
            </w:numPr>
            <w:spacing w:before="60" w:after="0"/>
            <w:ind w:hanging="360"/>
            <w:contextualSpacing w:val="0"/>
          </w:pPr>
        </w:pPrChange>
      </w:pPr>
      <w:r w:rsidRPr="00C55DA8">
        <w:rPr>
          <w:b/>
          <w:bCs/>
        </w:rPr>
        <w:t>Continuous integration and deployment (CI/CD):</w:t>
      </w:r>
      <w:r w:rsidR="00CE20A4" w:rsidRPr="001A4C2A">
        <w:rPr>
          <w:b/>
          <w:bCs/>
        </w:rPr>
        <w:t xml:space="preserve"> </w:t>
      </w:r>
      <w:r w:rsidRPr="00C55DA8">
        <w:t xml:space="preserve">Integration with AWS </w:t>
      </w:r>
      <w:proofErr w:type="spellStart"/>
      <w:r w:rsidRPr="00C55DA8">
        <w:t>CodePipeline</w:t>
      </w:r>
      <w:proofErr w:type="spellEnd"/>
      <w:r w:rsidRPr="00C55DA8">
        <w:t xml:space="preserve"> allows for the seamless implementation of CI/CD pipelines, automating code builds, testing, and deployments</w:t>
      </w:r>
      <w:bookmarkStart w:id="360" w:name="_Ref150866893"/>
      <w:sdt>
        <w:sdtPr>
          <w:id w:val="1388457351"/>
          <w:citation/>
        </w:sdtPr>
        <w:sdtContent>
          <w:r w:rsidRPr="00C55DA8">
            <w:fldChar w:fldCharType="begin"/>
          </w:r>
          <w:r w:rsidRPr="00C55DA8">
            <w:instrText xml:space="preserve"> CITATION jones2019a \l 1033 </w:instrText>
          </w:r>
          <w:r w:rsidRPr="00C55DA8">
            <w:fldChar w:fldCharType="separate"/>
          </w:r>
          <w:r w:rsidR="0062497A">
            <w:rPr>
              <w:noProof/>
            </w:rPr>
            <w:t xml:space="preserve"> </w:t>
          </w:r>
          <w:r w:rsidR="0062497A" w:rsidRPr="0062497A">
            <w:rPr>
              <w:noProof/>
            </w:rPr>
            <w:t>[30]</w:t>
          </w:r>
          <w:r w:rsidRPr="00C55DA8">
            <w:fldChar w:fldCharType="end"/>
          </w:r>
        </w:sdtContent>
      </w:sdt>
      <w:bookmarkEnd w:id="360"/>
      <w:r w:rsidRPr="00C55DA8">
        <w:t>.</w:t>
      </w:r>
    </w:p>
    <w:p w14:paraId="79F8BA30" w14:textId="48DC2581" w:rsidR="00C55DA8" w:rsidRPr="00C55DA8" w:rsidRDefault="00C55DA8">
      <w:pPr>
        <w:pStyle w:val="NormalBPBHEB"/>
        <w:numPr>
          <w:ilvl w:val="0"/>
          <w:numId w:val="63"/>
        </w:numPr>
        <w:pPrChange w:id="361" w:author="Arya" w:date="2025-02-25T11:36:00Z" w16du:dateUtc="2025-02-25T06:06:00Z">
          <w:pPr>
            <w:pStyle w:val="ListParagraph"/>
            <w:numPr>
              <w:numId w:val="1"/>
            </w:numPr>
            <w:spacing w:before="60" w:after="120"/>
            <w:ind w:hanging="360"/>
            <w:contextualSpacing w:val="0"/>
          </w:pPr>
        </w:pPrChange>
      </w:pPr>
      <w:r w:rsidRPr="00C55DA8">
        <w:rPr>
          <w:b/>
          <w:bCs/>
        </w:rPr>
        <w:lastRenderedPageBreak/>
        <w:t>Secure code storage:</w:t>
      </w:r>
      <w:r w:rsidR="00CE20A4" w:rsidRPr="00CE20A4">
        <w:rPr>
          <w:b/>
          <w:bCs/>
        </w:rPr>
        <w:t xml:space="preserve"> </w:t>
      </w:r>
      <w:proofErr w:type="spellStart"/>
      <w:r w:rsidRPr="00C55DA8">
        <w:t>CodeCommit</w:t>
      </w:r>
      <w:proofErr w:type="spellEnd"/>
      <w:r w:rsidRPr="00C55DA8">
        <w:t xml:space="preserve"> serves as a secure and compliant storage solution for source code, meeting the requirements of industries with stringent security and compliance standards</w:t>
      </w:r>
      <w:bookmarkStart w:id="362" w:name="_Ref150866828"/>
      <w:sdt>
        <w:sdtPr>
          <w:id w:val="519135085"/>
          <w:citation/>
        </w:sdtPr>
        <w:sdtContent>
          <w:r w:rsidRPr="00C55DA8">
            <w:fldChar w:fldCharType="begin"/>
          </w:r>
          <w:r w:rsidRPr="00C55DA8">
            <w:instrText xml:space="preserve"> CITATION brown2020a \l 1033 </w:instrText>
          </w:r>
          <w:r w:rsidRPr="00C55DA8">
            <w:fldChar w:fldCharType="separate"/>
          </w:r>
          <w:r w:rsidR="0062497A">
            <w:rPr>
              <w:noProof/>
            </w:rPr>
            <w:t xml:space="preserve"> </w:t>
          </w:r>
          <w:r w:rsidR="0062497A" w:rsidRPr="0062497A">
            <w:rPr>
              <w:noProof/>
            </w:rPr>
            <w:t>[10]</w:t>
          </w:r>
          <w:r w:rsidRPr="00C55DA8">
            <w:fldChar w:fldCharType="end"/>
          </w:r>
        </w:sdtContent>
      </w:sdt>
      <w:bookmarkEnd w:id="362"/>
      <w:r w:rsidRPr="00C55DA8">
        <w:t>.</w:t>
      </w:r>
    </w:p>
    <w:p w14:paraId="0D22EC08" w14:textId="03FFDF68" w:rsidR="007E2EE6" w:rsidRDefault="007E2EE6">
      <w:pPr>
        <w:pStyle w:val="NormalBPBHEB"/>
        <w:pPrChange w:id="363" w:author="Arya" w:date="2025-02-25T11:37:00Z" w16du:dateUtc="2025-02-25T06:07:00Z">
          <w:pPr/>
        </w:pPrChange>
      </w:pPr>
      <w:r w:rsidRPr="007E2EE6">
        <w:t xml:space="preserve">For development teams looking for a </w:t>
      </w:r>
      <w:r w:rsidR="001B4C4B" w:rsidRPr="007E2EE6">
        <w:t>dependable</w:t>
      </w:r>
      <w:r w:rsidRPr="007E2EE6">
        <w:t xml:space="preserve">, scalable, and secure version control solution, AWS </w:t>
      </w:r>
      <w:proofErr w:type="spellStart"/>
      <w:r w:rsidRPr="007E2EE6">
        <w:t>CodeCommit</w:t>
      </w:r>
      <w:proofErr w:type="spellEnd"/>
      <w:r w:rsidRPr="007E2EE6">
        <w:t xml:space="preserve"> simplifies the process and integrates with the AWS ecosystem, ensuring consistency across environments.</w:t>
      </w:r>
    </w:p>
    <w:p w14:paraId="32FBDBB5" w14:textId="77777777" w:rsidR="004634CE" w:rsidRPr="004634CE" w:rsidRDefault="004634CE" w:rsidP="00170A44">
      <w:pPr>
        <w:pStyle w:val="Heading2"/>
      </w:pPr>
      <w:r w:rsidRPr="004634CE">
        <w:t xml:space="preserve">Best practices for AWS </w:t>
      </w:r>
      <w:proofErr w:type="spellStart"/>
      <w:r w:rsidRPr="004634CE">
        <w:t>CodeCommit</w:t>
      </w:r>
      <w:proofErr w:type="spellEnd"/>
      <w:r w:rsidRPr="004634CE">
        <w:t xml:space="preserve"> implementation</w:t>
      </w:r>
    </w:p>
    <w:p w14:paraId="41853DC0" w14:textId="238C6EAD" w:rsidR="004634CE" w:rsidRPr="004634CE" w:rsidRDefault="003B511C">
      <w:pPr>
        <w:pStyle w:val="NormalBPBHEB"/>
        <w:pPrChange w:id="364" w:author="Arya" w:date="2025-02-25T11:37:00Z" w16du:dateUtc="2025-02-25T06:07:00Z">
          <w:pPr/>
        </w:pPrChange>
      </w:pPr>
      <w:r>
        <w:t xml:space="preserve">We introduce now </w:t>
      </w:r>
      <w:del w:id="365" w:author="Arya" w:date="2025-02-25T11:37:00Z" w16du:dateUtc="2025-02-25T06:07:00Z">
        <w:r w:rsidR="00D31EDC" w:rsidDel="00827B93">
          <w:delText>best</w:delText>
        </w:r>
      </w:del>
      <w:ins w:id="366" w:author="Arya" w:date="2025-02-25T11:37:00Z" w16du:dateUtc="2025-02-25T06:07:00Z">
        <w:r w:rsidR="00827B93">
          <w:t>the best</w:t>
        </w:r>
      </w:ins>
      <w:r w:rsidR="00D31EDC">
        <w:t xml:space="preserve"> practices for the implementation of AWS </w:t>
      </w:r>
      <w:proofErr w:type="spellStart"/>
      <w:r w:rsidR="00D31EDC">
        <w:t>CodeCommit</w:t>
      </w:r>
      <w:proofErr w:type="spellEnd"/>
      <w:r w:rsidR="00CD130E">
        <w:t xml:space="preserve">. From AWS, their partners, and other </w:t>
      </w:r>
      <w:r w:rsidR="007D5E6F">
        <w:t>companies delivering professional services or building products for the AWS Cloud</w:t>
      </w:r>
      <w:r w:rsidR="00920E44">
        <w:t xml:space="preserve">, we can find case studies and best </w:t>
      </w:r>
      <w:proofErr w:type="spellStart"/>
      <w:r w:rsidR="00920E44">
        <w:t>prectices</w:t>
      </w:r>
      <w:proofErr w:type="spellEnd"/>
      <w:r w:rsidR="00920E44">
        <w:t xml:space="preserve"> born from practice</w:t>
      </w:r>
      <w:r w:rsidR="00AB0092">
        <w:t>. They are beneficial and useful and easy to find</w:t>
      </w:r>
      <w:r w:rsidR="00E759A2">
        <w:t xml:space="preserve">. </w:t>
      </w:r>
      <w:r w:rsidR="00B76F4C">
        <w:t xml:space="preserve">It pos possible to generalize </w:t>
      </w:r>
      <w:del w:id="367" w:author="Arya" w:date="2025-02-25T11:37:00Z" w16du:dateUtc="2025-02-25T06:07:00Z">
        <w:r w:rsidR="00B76F4C" w:rsidDel="00827B93">
          <w:delText>the,</w:delText>
        </w:r>
      </w:del>
      <w:ins w:id="368" w:author="Arya" w:date="2025-02-25T11:37:00Z" w16du:dateUtc="2025-02-25T06:07:00Z">
        <w:r w:rsidR="00827B93">
          <w:t>them</w:t>
        </w:r>
      </w:ins>
      <w:r w:rsidR="00B76F4C">
        <w:t xml:space="preserve"> as </w:t>
      </w:r>
      <w:r w:rsidR="004634CE" w:rsidRPr="004634CE">
        <w:t xml:space="preserve">tools to </w:t>
      </w:r>
      <w:r w:rsidR="00041F36" w:rsidRPr="004634CE">
        <w:t>keep</w:t>
      </w:r>
      <w:r w:rsidR="004634CE" w:rsidRPr="004634CE">
        <w:t xml:space="preserve"> code quality and ensure adherence to coding standards</w:t>
      </w:r>
      <w:sdt>
        <w:sdtPr>
          <w:id w:val="-853794109"/>
          <w:citation/>
        </w:sdtPr>
        <w:sdtContent>
          <w:r w:rsidR="004634CE" w:rsidRPr="004634CE">
            <w:fldChar w:fldCharType="begin"/>
          </w:r>
          <w:r w:rsidR="004634CE" w:rsidRPr="004634CE">
            <w:instrText xml:space="preserve"> CITATION smith2018d \l 1033 </w:instrText>
          </w:r>
          <w:r w:rsidR="004634CE" w:rsidRPr="004634CE">
            <w:fldChar w:fldCharType="separate"/>
          </w:r>
          <w:r w:rsidR="0062497A">
            <w:rPr>
              <w:noProof/>
            </w:rPr>
            <w:t xml:space="preserve"> </w:t>
          </w:r>
          <w:r w:rsidR="0062497A" w:rsidRPr="0062497A">
            <w:rPr>
              <w:noProof/>
            </w:rPr>
            <w:t>[29]</w:t>
          </w:r>
          <w:r w:rsidR="004634CE" w:rsidRPr="004634CE">
            <w:fldChar w:fldCharType="end"/>
          </w:r>
        </w:sdtContent>
      </w:sdt>
      <w:r w:rsidR="004634CE" w:rsidRPr="004634CE">
        <w:t>.</w:t>
      </w:r>
    </w:p>
    <w:p w14:paraId="2426380C" w14:textId="41F33765" w:rsidR="005C1163" w:rsidRPr="005C1163" w:rsidRDefault="005C1163">
      <w:pPr>
        <w:pStyle w:val="NormalBPBHEB"/>
        <w:numPr>
          <w:ilvl w:val="0"/>
          <w:numId w:val="64"/>
        </w:numPr>
        <w:pPrChange w:id="369" w:author="Arya" w:date="2025-02-25T11:37:00Z" w16du:dateUtc="2025-02-25T06:07:00Z">
          <w:pPr>
            <w:numPr>
              <w:numId w:val="31"/>
            </w:numPr>
            <w:spacing w:after="0"/>
            <w:ind w:left="720" w:hanging="360"/>
          </w:pPr>
        </w:pPrChange>
      </w:pPr>
      <w:r w:rsidRPr="005C1163">
        <w:rPr>
          <w:b/>
          <w:bCs/>
        </w:rPr>
        <w:t>Branching strategies</w:t>
      </w:r>
      <w:r w:rsidRPr="005C1163">
        <w:t>:</w:t>
      </w:r>
      <w:r>
        <w:t xml:space="preserve"> </w:t>
      </w:r>
      <w:r w:rsidRPr="005C1163">
        <w:t>Adopt effective branching strategies to manage feature development, bug fixes, and releases efficiently</w:t>
      </w:r>
      <w:sdt>
        <w:sdtPr>
          <w:id w:val="1147784118"/>
          <w:citation/>
        </w:sdtPr>
        <w:sdtContent>
          <w:r w:rsidRPr="005C1163">
            <w:fldChar w:fldCharType="begin"/>
          </w:r>
          <w:r w:rsidRPr="005C1163">
            <w:instrText xml:space="preserve"> CITATION brown2020a \l 1033 </w:instrText>
          </w:r>
          <w:r w:rsidRPr="005C1163">
            <w:fldChar w:fldCharType="separate"/>
          </w:r>
          <w:r w:rsidR="0062497A">
            <w:rPr>
              <w:noProof/>
            </w:rPr>
            <w:t xml:space="preserve"> </w:t>
          </w:r>
          <w:r w:rsidR="0062497A" w:rsidRPr="0062497A">
            <w:rPr>
              <w:noProof/>
            </w:rPr>
            <w:t>[10]</w:t>
          </w:r>
          <w:r w:rsidRPr="005C1163">
            <w:fldChar w:fldCharType="end"/>
          </w:r>
        </w:sdtContent>
      </w:sdt>
      <w:r w:rsidRPr="005C1163">
        <w:t>.</w:t>
      </w:r>
    </w:p>
    <w:p w14:paraId="7A739E14" w14:textId="55F913DB" w:rsidR="005C1163" w:rsidRPr="005C1163" w:rsidRDefault="005C1163">
      <w:pPr>
        <w:pStyle w:val="NormalBPBHEB"/>
        <w:numPr>
          <w:ilvl w:val="0"/>
          <w:numId w:val="64"/>
        </w:numPr>
        <w:pPrChange w:id="370" w:author="Arya" w:date="2025-02-25T11:37:00Z" w16du:dateUtc="2025-02-25T06:07:00Z">
          <w:pPr>
            <w:numPr>
              <w:numId w:val="31"/>
            </w:numPr>
            <w:spacing w:before="60" w:after="0"/>
            <w:ind w:left="720" w:hanging="360"/>
          </w:pPr>
        </w:pPrChange>
      </w:pPr>
      <w:r w:rsidRPr="005C1163">
        <w:rPr>
          <w:b/>
          <w:bCs/>
        </w:rPr>
        <w:t>Code reviews</w:t>
      </w:r>
      <w:r w:rsidRPr="005C1163">
        <w:t>:</w:t>
      </w:r>
      <w:r>
        <w:t xml:space="preserve"> </w:t>
      </w:r>
      <w:r w:rsidRPr="005C1163">
        <w:t xml:space="preserve">Leverage </w:t>
      </w:r>
      <w:proofErr w:type="spellStart"/>
      <w:r w:rsidRPr="005C1163">
        <w:t>CodeCommit's</w:t>
      </w:r>
      <w:proofErr w:type="spellEnd"/>
      <w:r w:rsidRPr="005C1163">
        <w:t xml:space="preserve"> built-in code review tools to </w:t>
      </w:r>
      <w:r w:rsidR="00041F36" w:rsidRPr="005C1163">
        <w:t>keep</w:t>
      </w:r>
      <w:r w:rsidRPr="005C1163">
        <w:t xml:space="preserve"> code quality and ensure adherence to coding standards</w:t>
      </w:r>
      <w:sdt>
        <w:sdtPr>
          <w:id w:val="2075080125"/>
          <w:citation/>
        </w:sdtPr>
        <w:sdtContent>
          <w:r w:rsidRPr="005C1163">
            <w:fldChar w:fldCharType="begin"/>
          </w:r>
          <w:r w:rsidRPr="005C1163">
            <w:instrText xml:space="preserve"> CITATION smith2018d \l 1033 </w:instrText>
          </w:r>
          <w:r w:rsidRPr="005C1163">
            <w:fldChar w:fldCharType="separate"/>
          </w:r>
          <w:r w:rsidR="0062497A">
            <w:rPr>
              <w:noProof/>
            </w:rPr>
            <w:t xml:space="preserve"> </w:t>
          </w:r>
          <w:r w:rsidR="0062497A" w:rsidRPr="0062497A">
            <w:rPr>
              <w:noProof/>
            </w:rPr>
            <w:t>[29]</w:t>
          </w:r>
          <w:r w:rsidRPr="005C1163">
            <w:fldChar w:fldCharType="end"/>
          </w:r>
        </w:sdtContent>
      </w:sdt>
      <w:r w:rsidRPr="005C1163">
        <w:t>.</w:t>
      </w:r>
    </w:p>
    <w:p w14:paraId="66ABCD88" w14:textId="720F5932" w:rsidR="00690D82" w:rsidRPr="007E2EE6" w:rsidRDefault="004634CE">
      <w:pPr>
        <w:pStyle w:val="NormalBPBHEB"/>
        <w:numPr>
          <w:ilvl w:val="0"/>
          <w:numId w:val="64"/>
        </w:numPr>
        <w:pPrChange w:id="371" w:author="Arya" w:date="2025-02-25T11:37:00Z" w16du:dateUtc="2025-02-25T06:07:00Z">
          <w:pPr>
            <w:numPr>
              <w:numId w:val="31"/>
            </w:numPr>
            <w:spacing w:before="60"/>
            <w:ind w:left="720" w:hanging="360"/>
          </w:pPr>
        </w:pPrChange>
      </w:pPr>
      <w:r w:rsidRPr="004634CE">
        <w:rPr>
          <w:b/>
          <w:bCs/>
        </w:rPr>
        <w:t>Repository structure</w:t>
      </w:r>
      <w:r w:rsidRPr="004634CE">
        <w:t>:</w:t>
      </w:r>
      <w:r w:rsidR="00FA51B1">
        <w:t xml:space="preserve"> </w:t>
      </w:r>
      <w:r w:rsidRPr="004634CE">
        <w:t>Organize repositories logically, considering factors like team structure, project dependencies, and deployment pipelines</w:t>
      </w:r>
      <w:sdt>
        <w:sdtPr>
          <w:id w:val="-779866535"/>
          <w:citation/>
        </w:sdtPr>
        <w:sdtContent>
          <w:r w:rsidRPr="004634CE">
            <w:fldChar w:fldCharType="begin"/>
          </w:r>
          <w:r w:rsidRPr="004634CE">
            <w:instrText xml:space="preserve"> CITATION jones2019a \l 1033 </w:instrText>
          </w:r>
          <w:r w:rsidRPr="004634CE">
            <w:fldChar w:fldCharType="separate"/>
          </w:r>
          <w:r w:rsidR="0062497A">
            <w:rPr>
              <w:noProof/>
            </w:rPr>
            <w:t xml:space="preserve"> </w:t>
          </w:r>
          <w:r w:rsidR="0062497A" w:rsidRPr="0062497A">
            <w:rPr>
              <w:noProof/>
            </w:rPr>
            <w:t>[30]</w:t>
          </w:r>
          <w:r w:rsidRPr="004634CE">
            <w:fldChar w:fldCharType="end"/>
          </w:r>
        </w:sdtContent>
      </w:sdt>
      <w:r w:rsidRPr="004634CE">
        <w:t>.</w:t>
      </w:r>
    </w:p>
    <w:p w14:paraId="0FC5A6BB" w14:textId="77777777" w:rsidR="007E2EE6" w:rsidRPr="007E2EE6" w:rsidRDefault="007E2EE6">
      <w:pPr>
        <w:pStyle w:val="Heading2BPBHEB"/>
        <w:pPrChange w:id="372" w:author="Arya" w:date="2025-02-25T11:37:00Z" w16du:dateUtc="2025-02-25T06:07:00Z">
          <w:pPr>
            <w:pStyle w:val="Heading1"/>
          </w:pPr>
        </w:pPrChange>
      </w:pPr>
      <w:r w:rsidRPr="007E2EE6">
        <w:t xml:space="preserve">AWS </w:t>
      </w:r>
      <w:proofErr w:type="spellStart"/>
      <w:r w:rsidRPr="007E2EE6">
        <w:t>CodeDeploy</w:t>
      </w:r>
      <w:proofErr w:type="spellEnd"/>
    </w:p>
    <w:p w14:paraId="2C9A13C6" w14:textId="77777777" w:rsidR="007E2EE6" w:rsidRPr="007E2EE6" w:rsidRDefault="007E2EE6">
      <w:pPr>
        <w:pStyle w:val="NormalBPBHEB"/>
        <w:pPrChange w:id="373" w:author="Arya" w:date="2025-02-25T11:37:00Z" w16du:dateUtc="2025-02-25T06:07:00Z">
          <w:pPr/>
        </w:pPrChange>
      </w:pPr>
      <w:r w:rsidRPr="007E2EE6">
        <w:t xml:space="preserve">Software deployment can be a complex task, especially when managing updates across distributed systems. AWS </w:t>
      </w:r>
      <w:proofErr w:type="spellStart"/>
      <w:r w:rsidRPr="007E2EE6">
        <w:t>CodeDeploy</w:t>
      </w:r>
      <w:proofErr w:type="spellEnd"/>
      <w:r w:rsidRPr="007E2EE6">
        <w:t xml:space="preserve"> automates this process, helping teams deploy applications to a variety of </w:t>
      </w:r>
      <w:proofErr w:type="spellStart"/>
      <w:proofErr w:type="gramStart"/>
      <w:r w:rsidRPr="007E2EE6">
        <w:t>compute</w:t>
      </w:r>
      <w:proofErr w:type="spellEnd"/>
      <w:proofErr w:type="gramEnd"/>
      <w:r w:rsidRPr="007E2EE6">
        <w:t xml:space="preserve"> services with minimal downtime and fewer manual interventions. Whether </w:t>
      </w:r>
      <w:proofErr w:type="gramStart"/>
      <w:r w:rsidRPr="007E2EE6">
        <w:t>deploying on</w:t>
      </w:r>
      <w:proofErr w:type="gramEnd"/>
      <w:r w:rsidRPr="007E2EE6">
        <w:t xml:space="preserve"> EC2 instances, Lambda functions, or on-premises servers, </w:t>
      </w:r>
      <w:proofErr w:type="spellStart"/>
      <w:r w:rsidRPr="007E2EE6">
        <w:t>CodeDeploy</w:t>
      </w:r>
      <w:proofErr w:type="spellEnd"/>
      <w:r w:rsidRPr="007E2EE6">
        <w:t xml:space="preserve"> streamlines the deployment process, improving efficiency and reducing deployment risks.</w:t>
      </w:r>
    </w:p>
    <w:p w14:paraId="32B41A1C" w14:textId="6CC50516" w:rsidR="007E2EE6" w:rsidRDefault="007E2EE6">
      <w:pPr>
        <w:pStyle w:val="Heading3BPBHEB"/>
        <w:pPrChange w:id="374" w:author="Arya" w:date="2025-02-25T11:37:00Z" w16du:dateUtc="2025-02-25T06:07:00Z">
          <w:pPr>
            <w:pStyle w:val="Heading2"/>
          </w:pPr>
        </w:pPrChange>
      </w:pPr>
      <w:r w:rsidRPr="007E2EE6">
        <w:t xml:space="preserve">Key </w:t>
      </w:r>
      <w:ins w:id="375" w:author="Arya" w:date="2025-02-25T11:37:00Z" w16du:dateUtc="2025-02-25T06:07:00Z">
        <w:r w:rsidR="004E1928">
          <w:t>f</w:t>
        </w:r>
      </w:ins>
      <w:del w:id="376" w:author="Arya" w:date="2025-02-25T11:37:00Z" w16du:dateUtc="2025-02-25T06:07:00Z">
        <w:r w:rsidRPr="007E2EE6" w:rsidDel="004E1928">
          <w:delText>F</w:delText>
        </w:r>
      </w:del>
      <w:r w:rsidRPr="007E2EE6">
        <w:t>eatures</w:t>
      </w:r>
    </w:p>
    <w:p w14:paraId="7D86B534" w14:textId="5803CBF7" w:rsidR="00437E0F" w:rsidRPr="00437E0F" w:rsidRDefault="00437E0F">
      <w:pPr>
        <w:pStyle w:val="NormalBPBHEB"/>
        <w:pPrChange w:id="377" w:author="Arya" w:date="2025-02-25T11:37:00Z" w16du:dateUtc="2025-02-25T06:07:00Z">
          <w:pPr/>
        </w:pPrChange>
      </w:pPr>
      <w:r w:rsidRPr="007E2EE6">
        <w:t xml:space="preserve">By supporting </w:t>
      </w:r>
      <w:r w:rsidR="001B4C4B">
        <w:t>different</w:t>
      </w:r>
      <w:r w:rsidR="001B4C4B" w:rsidRPr="007E2EE6">
        <w:t xml:space="preserve"> </w:t>
      </w:r>
      <w:r w:rsidRPr="007E2EE6">
        <w:t xml:space="preserve">deployment strategies, </w:t>
      </w:r>
      <w:proofErr w:type="spellStart"/>
      <w:r w:rsidRPr="007E2EE6">
        <w:t>CodeDeploy</w:t>
      </w:r>
      <w:proofErr w:type="spellEnd"/>
      <w:r w:rsidRPr="007E2EE6">
        <w:t xml:space="preserve"> offers flexibility, allowing teams to choose the approach that best suits their needs, from blue/green deployments to rolling updates.</w:t>
      </w:r>
      <w:r w:rsidR="00CB15A1">
        <w:t xml:space="preserve"> </w:t>
      </w:r>
      <w:r w:rsidR="00CB15A1" w:rsidRPr="00CB15A1">
        <w:t xml:space="preserve">The following are the key features of AWS </w:t>
      </w:r>
      <w:proofErr w:type="spellStart"/>
      <w:r w:rsidR="00CB15A1" w:rsidRPr="00CB15A1">
        <w:t>CodeDeploy</w:t>
      </w:r>
      <w:proofErr w:type="spellEnd"/>
      <w:r w:rsidR="00CB15A1" w:rsidRPr="00CB15A1">
        <w:t>:</w:t>
      </w:r>
    </w:p>
    <w:p w14:paraId="425A6A4E" w14:textId="39C6FEB2" w:rsidR="007E2EE6" w:rsidRPr="007E2EE6" w:rsidRDefault="007E2EE6">
      <w:pPr>
        <w:pStyle w:val="NormalBPBHEB"/>
        <w:numPr>
          <w:ilvl w:val="0"/>
          <w:numId w:val="65"/>
        </w:numPr>
        <w:pPrChange w:id="378" w:author="Arya" w:date="2025-02-25T11:38:00Z" w16du:dateUtc="2025-02-25T06:08:00Z">
          <w:pPr>
            <w:numPr>
              <w:numId w:val="15"/>
            </w:numPr>
            <w:tabs>
              <w:tab w:val="num" w:pos="720"/>
            </w:tabs>
            <w:spacing w:after="0"/>
            <w:ind w:left="720" w:hanging="360"/>
          </w:pPr>
        </w:pPrChange>
      </w:pPr>
      <w:r w:rsidRPr="007E2EE6">
        <w:rPr>
          <w:b/>
          <w:bCs/>
        </w:rPr>
        <w:t xml:space="preserve">Flexible </w:t>
      </w:r>
      <w:r w:rsidR="00C534B9" w:rsidRPr="007E2EE6">
        <w:rPr>
          <w:b/>
          <w:bCs/>
        </w:rPr>
        <w:t>deployment strategies</w:t>
      </w:r>
      <w:r w:rsidRPr="007E2EE6">
        <w:t xml:space="preserve">: AWS </w:t>
      </w:r>
      <w:proofErr w:type="spellStart"/>
      <w:r w:rsidRPr="007E2EE6">
        <w:t>CodeDeploy</w:t>
      </w:r>
      <w:proofErr w:type="spellEnd"/>
      <w:r w:rsidRPr="007E2EE6">
        <w:t xml:space="preserve"> supports multiple deployment strategies, including in-place deployments, blue/green deployments, and canary releases. This flexibility ensures that teams can choose the most suitable approach for their application and infrastructure needs</w:t>
      </w:r>
      <w:r w:rsidR="00490496">
        <w:t xml:space="preserve"> </w:t>
      </w:r>
      <w:sdt>
        <w:sdtPr>
          <w:id w:val="-1986457423"/>
          <w:citation/>
        </w:sdtPr>
        <w:sdtContent>
          <w:r w:rsidR="00EA5A3F">
            <w:fldChar w:fldCharType="begin"/>
          </w:r>
          <w:r w:rsidR="00EA5A3F">
            <w:instrText xml:space="preserve"> CITATION smith2018b \l 1033 </w:instrText>
          </w:r>
          <w:r w:rsidR="00EA5A3F">
            <w:fldChar w:fldCharType="separate"/>
          </w:r>
          <w:r w:rsidR="0062497A" w:rsidRPr="0062497A">
            <w:rPr>
              <w:noProof/>
            </w:rPr>
            <w:t>[25]</w:t>
          </w:r>
          <w:r w:rsidR="00EA5A3F">
            <w:fldChar w:fldCharType="end"/>
          </w:r>
        </w:sdtContent>
      </w:sdt>
      <w:r w:rsidRPr="007E2EE6">
        <w:t>.</w:t>
      </w:r>
    </w:p>
    <w:p w14:paraId="21AD0CC7" w14:textId="39B3C59D" w:rsidR="007E2EE6" w:rsidRPr="007E2EE6" w:rsidRDefault="007E2EE6">
      <w:pPr>
        <w:pStyle w:val="NormalBPBHEB"/>
        <w:numPr>
          <w:ilvl w:val="0"/>
          <w:numId w:val="65"/>
        </w:numPr>
        <w:pPrChange w:id="379" w:author="Arya" w:date="2025-02-25T11:38:00Z" w16du:dateUtc="2025-02-25T06:08:00Z">
          <w:pPr>
            <w:numPr>
              <w:numId w:val="15"/>
            </w:numPr>
            <w:tabs>
              <w:tab w:val="num" w:pos="720"/>
            </w:tabs>
            <w:spacing w:before="60" w:after="0"/>
            <w:ind w:left="720" w:hanging="360"/>
          </w:pPr>
        </w:pPrChange>
      </w:pPr>
      <w:r w:rsidRPr="007E2EE6">
        <w:rPr>
          <w:b/>
          <w:bCs/>
        </w:rPr>
        <w:lastRenderedPageBreak/>
        <w:t>Multi-</w:t>
      </w:r>
      <w:r w:rsidR="00C534B9" w:rsidRPr="007E2EE6">
        <w:rPr>
          <w:b/>
          <w:bCs/>
        </w:rPr>
        <w:t>platform support</w:t>
      </w:r>
      <w:r w:rsidRPr="007E2EE6">
        <w:t xml:space="preserve">: </w:t>
      </w:r>
      <w:proofErr w:type="spellStart"/>
      <w:r w:rsidRPr="007E2EE6">
        <w:t>CodeDeploy</w:t>
      </w:r>
      <w:proofErr w:type="spellEnd"/>
      <w:r w:rsidRPr="007E2EE6">
        <w:t xml:space="preserve"> works across platforms, enabling deployments on EC2, Lambda, and on-premises servers, making it versatile for various application types and deployment requirements.</w:t>
      </w:r>
    </w:p>
    <w:p w14:paraId="6496B81F" w14:textId="2216A2B9" w:rsidR="003154CC" w:rsidRDefault="007E2EE6">
      <w:pPr>
        <w:pStyle w:val="NormalBPBHEB"/>
        <w:numPr>
          <w:ilvl w:val="0"/>
          <w:numId w:val="65"/>
        </w:numPr>
        <w:pPrChange w:id="380" w:author="Arya" w:date="2025-02-25T11:38:00Z" w16du:dateUtc="2025-02-25T06:08:00Z">
          <w:pPr>
            <w:numPr>
              <w:numId w:val="15"/>
            </w:numPr>
            <w:tabs>
              <w:tab w:val="num" w:pos="720"/>
            </w:tabs>
            <w:spacing w:before="60"/>
            <w:ind w:left="720" w:hanging="360"/>
          </w:pPr>
        </w:pPrChange>
      </w:pPr>
      <w:r w:rsidRPr="003154CC">
        <w:rPr>
          <w:b/>
          <w:bCs/>
        </w:rPr>
        <w:t xml:space="preserve">Rollback </w:t>
      </w:r>
      <w:ins w:id="381" w:author="Arya" w:date="2025-02-25T11:38:00Z" w16du:dateUtc="2025-02-25T06:08:00Z">
        <w:r w:rsidR="00C534B9">
          <w:rPr>
            <w:b/>
            <w:bCs/>
          </w:rPr>
          <w:t>c</w:t>
        </w:r>
      </w:ins>
      <w:del w:id="382" w:author="Arya" w:date="2025-02-25T11:38:00Z" w16du:dateUtc="2025-02-25T06:08:00Z">
        <w:r w:rsidRPr="003154CC" w:rsidDel="00C534B9">
          <w:rPr>
            <w:b/>
            <w:bCs/>
          </w:rPr>
          <w:delText>C</w:delText>
        </w:r>
      </w:del>
      <w:r w:rsidRPr="003154CC">
        <w:rPr>
          <w:b/>
          <w:bCs/>
        </w:rPr>
        <w:t>apabilities</w:t>
      </w:r>
      <w:r w:rsidRPr="007E2EE6">
        <w:t xml:space="preserve">: </w:t>
      </w:r>
      <w:proofErr w:type="spellStart"/>
      <w:r w:rsidRPr="007E2EE6">
        <w:t>CodeDeploy</w:t>
      </w:r>
      <w:proofErr w:type="spellEnd"/>
      <w:r w:rsidRPr="007E2EE6">
        <w:t xml:space="preserve"> includes automatic rollback functionality, minimizing risk by ensuring that if a deployment fails, it can quickly revert to the </w:t>
      </w:r>
      <w:r w:rsidR="007D47A8" w:rsidRPr="007E2EE6">
        <w:t>earlier</w:t>
      </w:r>
      <w:r w:rsidRPr="007E2EE6">
        <w:t xml:space="preserve"> working version, reducing downtime.</w:t>
      </w:r>
    </w:p>
    <w:p w14:paraId="47D8F6ED" w14:textId="77777777" w:rsidR="003154CC" w:rsidRPr="003154CC" w:rsidRDefault="003154CC">
      <w:pPr>
        <w:pStyle w:val="NormalBPBHEB"/>
        <w:pPrChange w:id="383" w:author="Arya" w:date="2025-02-25T11:38:00Z" w16du:dateUtc="2025-02-25T06:08:00Z">
          <w:pPr>
            <w:pBdr>
              <w:top w:val="nil"/>
              <w:left w:val="nil"/>
              <w:bottom w:val="nil"/>
              <w:right w:val="nil"/>
              <w:between w:val="nil"/>
            </w:pBdr>
            <w:shd w:val="clear" w:color="auto" w:fill="FFFFFF"/>
            <w:spacing w:after="240" w:line="276" w:lineRule="auto"/>
            <w:jc w:val="both"/>
          </w:pPr>
        </w:pPrChange>
      </w:pPr>
      <w:r w:rsidRPr="0022019B">
        <w:rPr>
          <w:i/>
          <w:iCs/>
          <w:rPrChange w:id="384" w:author="Arya" w:date="2025-02-25T11:38:00Z" w16du:dateUtc="2025-02-25T06:08:00Z">
            <w:rPr>
              <w:rFonts w:eastAsia="Palatino Linotype" w:cs="Palatino Linotype"/>
            </w:rPr>
          </w:rPrChange>
        </w:rPr>
        <w:t>Figure 7.4</w:t>
      </w:r>
      <w:r w:rsidRPr="003154CC">
        <w:t xml:space="preserve"> below shows a high-level architecture for the AWS </w:t>
      </w:r>
      <w:proofErr w:type="spellStart"/>
      <w:r w:rsidRPr="003154CC">
        <w:t>CodeDeploy</w:t>
      </w:r>
      <w:proofErr w:type="spellEnd"/>
      <w:r w:rsidRPr="003154CC">
        <w:t>, a fully managed deployment service:</w:t>
      </w:r>
    </w:p>
    <w:p w14:paraId="6985BA83" w14:textId="77777777" w:rsidR="003154CC" w:rsidRPr="003154CC" w:rsidRDefault="003154CC">
      <w:pPr>
        <w:pStyle w:val="FigureBPBHEB"/>
        <w:pPrChange w:id="385" w:author="Arya" w:date="2025-02-25T11:38:00Z" w16du:dateUtc="2025-02-25T06:08:00Z">
          <w:pPr>
            <w:spacing w:after="200" w:line="276" w:lineRule="auto"/>
            <w:jc w:val="center"/>
          </w:pPr>
        </w:pPrChange>
      </w:pPr>
      <w:r w:rsidRPr="003154CC">
        <w:rPr>
          <w:noProof/>
        </w:rPr>
        <w:drawing>
          <wp:inline distT="0" distB="0" distL="0" distR="0" wp14:anchorId="246B7064" wp14:editId="48C3736F">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4A511A51" w14:textId="77777777" w:rsidR="003154CC" w:rsidRPr="003154CC" w:rsidRDefault="003154CC">
      <w:pPr>
        <w:pStyle w:val="FigureCaptionBPBHEB"/>
        <w:pPrChange w:id="386" w:author="Arya" w:date="2025-02-25T11:38:00Z" w16du:dateUtc="2025-02-25T06:08:00Z">
          <w:pPr>
            <w:spacing w:after="0" w:line="276" w:lineRule="auto"/>
            <w:jc w:val="center"/>
          </w:pPr>
        </w:pPrChange>
      </w:pPr>
      <w:commentRangeStart w:id="387"/>
      <w:r w:rsidRPr="003154CC">
        <w:rPr>
          <w:b/>
        </w:rPr>
        <w:t>Figure 7.</w:t>
      </w:r>
      <w:r w:rsidRPr="003154CC">
        <w:rPr>
          <w:b/>
        </w:rPr>
        <w:fldChar w:fldCharType="begin"/>
      </w:r>
      <w:r w:rsidRPr="003154CC">
        <w:rPr>
          <w:b/>
        </w:rPr>
        <w:instrText xml:space="preserve"> SEQ Figure \* ARABIC </w:instrText>
      </w:r>
      <w:r w:rsidRPr="003154CC">
        <w:rPr>
          <w:b/>
        </w:rPr>
        <w:fldChar w:fldCharType="separate"/>
      </w:r>
      <w:r w:rsidRPr="003154CC">
        <w:rPr>
          <w:b/>
          <w:noProof/>
        </w:rPr>
        <w:t>4</w:t>
      </w:r>
      <w:r w:rsidRPr="003154CC">
        <w:rPr>
          <w:b/>
        </w:rPr>
        <w:fldChar w:fldCharType="end"/>
      </w:r>
      <w:r w:rsidRPr="003154CC">
        <w:rPr>
          <w:b/>
        </w:rPr>
        <w:t>:</w:t>
      </w:r>
      <w:r w:rsidRPr="003154CC">
        <w:t xml:space="preserve"> AWS </w:t>
      </w:r>
      <w:proofErr w:type="spellStart"/>
      <w:r w:rsidRPr="003154CC">
        <w:t>CodeDeploy</w:t>
      </w:r>
      <w:proofErr w:type="spellEnd"/>
      <w:r w:rsidRPr="003154CC">
        <w:t>: fully managed deployment service (Amazon Web Services)</w:t>
      </w:r>
      <w:del w:id="388" w:author="Arya" w:date="2025-02-25T11:38:00Z" w16du:dateUtc="2025-02-25T06:08:00Z">
        <w:r w:rsidRPr="003154CC" w:rsidDel="0022019B">
          <w:delText>.</w:delText>
        </w:r>
      </w:del>
      <w:commentRangeEnd w:id="387"/>
      <w:r w:rsidR="00E57468">
        <w:rPr>
          <w:rStyle w:val="CommentReference"/>
          <w:rFonts w:eastAsiaTheme="minorHAnsi" w:cstheme="minorBidi"/>
          <w:bCs w:val="0"/>
          <w:i w:val="0"/>
          <w:iCs w:val="0"/>
        </w:rPr>
        <w:commentReference w:id="387"/>
      </w:r>
    </w:p>
    <w:p w14:paraId="7176A454" w14:textId="60FCFD85" w:rsidR="007E2EE6" w:rsidRPr="007E2EE6" w:rsidRDefault="007E2EE6" w:rsidP="00082A31">
      <w:pPr>
        <w:spacing w:before="240"/>
      </w:pPr>
      <w:r w:rsidRPr="007E2EE6">
        <w:t xml:space="preserve">AWS </w:t>
      </w:r>
      <w:proofErr w:type="spellStart"/>
      <w:r w:rsidRPr="007E2EE6">
        <w:t>CodeDeploy</w:t>
      </w:r>
      <w:proofErr w:type="spellEnd"/>
      <w:r w:rsidRPr="007E2EE6">
        <w:t xml:space="preserve"> simplifies the deployment process, allowing development teams to deploy faster, with fewer issues, and greater flexibility.</w:t>
      </w:r>
    </w:p>
    <w:p w14:paraId="47A81563" w14:textId="77777777" w:rsidR="007E2EE6" w:rsidRPr="007E2EE6" w:rsidRDefault="007E2EE6">
      <w:pPr>
        <w:pStyle w:val="Heading2BPBHEB"/>
        <w:pPrChange w:id="389" w:author="Arya" w:date="2025-02-25T11:43:00Z" w16du:dateUtc="2025-02-25T06:13:00Z">
          <w:pPr>
            <w:pStyle w:val="Heading1"/>
          </w:pPr>
        </w:pPrChange>
      </w:pPr>
      <w:r w:rsidRPr="007E2EE6">
        <w:t xml:space="preserve">AWS </w:t>
      </w:r>
      <w:proofErr w:type="spellStart"/>
      <w:r w:rsidRPr="007E2EE6">
        <w:t>CodePipeline</w:t>
      </w:r>
      <w:proofErr w:type="spellEnd"/>
    </w:p>
    <w:p w14:paraId="16495DFE" w14:textId="77777777" w:rsidR="007E2EE6" w:rsidRPr="007E2EE6" w:rsidRDefault="007E2EE6">
      <w:pPr>
        <w:pStyle w:val="NormalBPBHEB"/>
        <w:pPrChange w:id="390" w:author="Arya" w:date="2025-02-25T11:42:00Z" w16du:dateUtc="2025-02-25T06:12:00Z">
          <w:pPr/>
        </w:pPrChange>
      </w:pPr>
      <w:r w:rsidRPr="007E2EE6">
        <w:t xml:space="preserve">CI/CD pipelines are critical to modern development workflows, ensuring that applications are delivered quickly and reliably. AWS </w:t>
      </w:r>
      <w:proofErr w:type="spellStart"/>
      <w:r w:rsidRPr="007E2EE6">
        <w:t>CodePipeline</w:t>
      </w:r>
      <w:proofErr w:type="spellEnd"/>
      <w:r w:rsidRPr="007E2EE6">
        <w:t xml:space="preserve"> automates the entire process, from code changes through to build, test, and deployment stages, integrating with AWS and third-party tools to create a fully automated pipeline.</w:t>
      </w:r>
    </w:p>
    <w:p w14:paraId="17A7A9C0" w14:textId="77777777" w:rsidR="007E2EE6" w:rsidRPr="007E2EE6" w:rsidRDefault="007E2EE6">
      <w:pPr>
        <w:pStyle w:val="NormalBPBHEB"/>
        <w:pPrChange w:id="391" w:author="Arya" w:date="2025-02-25T11:42:00Z" w16du:dateUtc="2025-02-25T06:12:00Z">
          <w:pPr/>
        </w:pPrChange>
      </w:pPr>
      <w:proofErr w:type="spellStart"/>
      <w:r w:rsidRPr="007E2EE6">
        <w:t>CodePipeline</w:t>
      </w:r>
      <w:proofErr w:type="spellEnd"/>
      <w:r w:rsidRPr="007E2EE6">
        <w:t xml:space="preserve"> enhances efficiency by automating repetitive tasks and reducing the manual overhead associated with deployment. It supports parallel and sequential stages, enabling flexibility in deployment strategies and workflows.</w:t>
      </w:r>
    </w:p>
    <w:p w14:paraId="12FDE350" w14:textId="2A9A5F5B" w:rsidR="007E2EE6" w:rsidRDefault="007E2EE6">
      <w:pPr>
        <w:pStyle w:val="Heading3BPBHEB"/>
        <w:pPrChange w:id="392" w:author="Arya" w:date="2025-02-25T11:42:00Z" w16du:dateUtc="2025-02-25T06:12:00Z">
          <w:pPr>
            <w:pStyle w:val="Heading2"/>
          </w:pPr>
        </w:pPrChange>
      </w:pPr>
      <w:r w:rsidRPr="007E2EE6">
        <w:t xml:space="preserve">Key </w:t>
      </w:r>
      <w:ins w:id="393" w:author="Arya" w:date="2025-02-25T11:39:00Z" w16du:dateUtc="2025-02-25T06:09:00Z">
        <w:r w:rsidR="00E05801">
          <w:t>f</w:t>
        </w:r>
      </w:ins>
      <w:del w:id="394" w:author="Arya" w:date="2025-02-25T11:39:00Z" w16du:dateUtc="2025-02-25T06:09:00Z">
        <w:r w:rsidRPr="007E2EE6" w:rsidDel="00E05801">
          <w:delText>F</w:delText>
        </w:r>
      </w:del>
      <w:r w:rsidRPr="007E2EE6">
        <w:t xml:space="preserve">eatures </w:t>
      </w:r>
    </w:p>
    <w:p w14:paraId="79A5B8B3" w14:textId="34A9A5C6" w:rsidR="00A30AA0" w:rsidRPr="00A30AA0" w:rsidRDefault="003C4963">
      <w:pPr>
        <w:pStyle w:val="NormalBPBHEB"/>
        <w:pPrChange w:id="395" w:author="Arya" w:date="2025-02-25T11:42:00Z" w16du:dateUtc="2025-02-25T06:12:00Z">
          <w:pPr/>
        </w:pPrChange>
      </w:pPr>
      <w:ins w:id="396" w:author="Arya" w:date="2025-02-25T11:39:00Z" w16du:dateUtc="2025-02-25T06:09:00Z">
        <w:r>
          <w:t>The</w:t>
        </w:r>
      </w:ins>
      <w:del w:id="397" w:author="Arya" w:date="2025-02-25T11:39:00Z" w16du:dateUtc="2025-02-25T06:09:00Z">
        <w:r w:rsidR="00A30AA0" w:rsidRPr="00A30AA0" w:rsidDel="003C4963">
          <w:delText>Following are the</w:delText>
        </w:r>
      </w:del>
      <w:r w:rsidR="00A30AA0" w:rsidRPr="00A30AA0">
        <w:t xml:space="preserve"> key features of AWS </w:t>
      </w:r>
      <w:proofErr w:type="spellStart"/>
      <w:r w:rsidR="00A30AA0" w:rsidRPr="00A30AA0">
        <w:t>CodePipeline</w:t>
      </w:r>
      <w:proofErr w:type="spellEnd"/>
      <w:ins w:id="398" w:author="Arya" w:date="2025-02-25T11:39:00Z" w16du:dateUtc="2025-02-25T06:09:00Z">
        <w:r>
          <w:t xml:space="preserve"> are as follow</w:t>
        </w:r>
        <w:r w:rsidR="008C766E">
          <w:t>s</w:t>
        </w:r>
      </w:ins>
      <w:r w:rsidR="009567EB">
        <w:t xml:space="preserve"> </w:t>
      </w:r>
      <w:sdt>
        <w:sdtPr>
          <w:id w:val="-422723037"/>
          <w:citation/>
        </w:sdtPr>
        <w:sdtContent>
          <w:r w:rsidR="007A137D">
            <w:fldChar w:fldCharType="begin"/>
          </w:r>
          <w:r w:rsidR="007A137D">
            <w:instrText xml:space="preserve"> CITATION jones2019b \l 1033 </w:instrText>
          </w:r>
          <w:r w:rsidR="007A137D">
            <w:fldChar w:fldCharType="separate"/>
          </w:r>
          <w:r w:rsidR="0062497A" w:rsidRPr="0062497A">
            <w:rPr>
              <w:noProof/>
            </w:rPr>
            <w:t>[11]</w:t>
          </w:r>
          <w:r w:rsidR="007A137D">
            <w:fldChar w:fldCharType="end"/>
          </w:r>
        </w:sdtContent>
      </w:sdt>
      <w:r w:rsidR="00A30AA0" w:rsidRPr="00A30AA0">
        <w:t>:</w:t>
      </w:r>
    </w:p>
    <w:p w14:paraId="310639D2" w14:textId="6D54EF52" w:rsidR="007E2EE6" w:rsidRPr="007E2EE6" w:rsidRDefault="007E2EE6">
      <w:pPr>
        <w:pStyle w:val="NormalBPBHEB"/>
        <w:numPr>
          <w:ilvl w:val="0"/>
          <w:numId w:val="66"/>
        </w:numPr>
        <w:pPrChange w:id="399" w:author="Arya" w:date="2025-02-25T11:43:00Z" w16du:dateUtc="2025-02-25T06:13:00Z">
          <w:pPr>
            <w:numPr>
              <w:numId w:val="16"/>
            </w:numPr>
            <w:tabs>
              <w:tab w:val="num" w:pos="720"/>
            </w:tabs>
            <w:spacing w:after="0"/>
            <w:ind w:left="720" w:hanging="360"/>
          </w:pPr>
        </w:pPrChange>
      </w:pPr>
      <w:r w:rsidRPr="007E2EE6">
        <w:rPr>
          <w:b/>
          <w:bCs/>
        </w:rPr>
        <w:t xml:space="preserve">Automated </w:t>
      </w:r>
      <w:ins w:id="400" w:author="Arya" w:date="2025-02-25T11:42:00Z" w16du:dateUtc="2025-02-25T06:12:00Z">
        <w:r w:rsidR="00AB51DE">
          <w:rPr>
            <w:b/>
            <w:bCs/>
          </w:rPr>
          <w:t>w</w:t>
        </w:r>
      </w:ins>
      <w:del w:id="401" w:author="Arya" w:date="2025-02-25T11:42:00Z" w16du:dateUtc="2025-02-25T06:12:00Z">
        <w:r w:rsidRPr="007E2EE6" w:rsidDel="00AB51DE">
          <w:rPr>
            <w:b/>
            <w:bCs/>
          </w:rPr>
          <w:delText>W</w:delText>
        </w:r>
      </w:del>
      <w:r w:rsidRPr="007E2EE6">
        <w:rPr>
          <w:b/>
          <w:bCs/>
        </w:rPr>
        <w:t>orkflows</w:t>
      </w:r>
      <w:r w:rsidRPr="007E2EE6">
        <w:t xml:space="preserve">: </w:t>
      </w:r>
      <w:proofErr w:type="spellStart"/>
      <w:r w:rsidRPr="007E2EE6">
        <w:t>CodePipeline</w:t>
      </w:r>
      <w:proofErr w:type="spellEnd"/>
      <w:r w:rsidRPr="007E2EE6">
        <w:t xml:space="preserve"> automates the flow of code changes through build, test, and deployment processes, removing manual interventions and improving the speed of application delivery</w:t>
      </w:r>
      <w:r w:rsidR="00EA5A3F">
        <w:t xml:space="preserve"> </w:t>
      </w:r>
      <w:sdt>
        <w:sdtPr>
          <w:id w:val="-100962531"/>
          <w:citation/>
        </w:sdtPr>
        <w:sdtContent>
          <w:r w:rsidR="00FF6D9D">
            <w:fldChar w:fldCharType="begin"/>
          </w:r>
          <w:r w:rsidR="00FF6D9D">
            <w:instrText xml:space="preserve"> CITATION smith2018e \l 1033 </w:instrText>
          </w:r>
          <w:r w:rsidR="00FF6D9D">
            <w:fldChar w:fldCharType="separate"/>
          </w:r>
          <w:r w:rsidR="0062497A" w:rsidRPr="0062497A">
            <w:rPr>
              <w:noProof/>
            </w:rPr>
            <w:t>[31]</w:t>
          </w:r>
          <w:r w:rsidR="00FF6D9D">
            <w:fldChar w:fldCharType="end"/>
          </w:r>
        </w:sdtContent>
      </w:sdt>
      <w:r w:rsidRPr="007E2EE6">
        <w:t>.</w:t>
      </w:r>
    </w:p>
    <w:p w14:paraId="56E50B40" w14:textId="409102B8" w:rsidR="007E2EE6" w:rsidRPr="007E2EE6" w:rsidRDefault="007E2EE6">
      <w:pPr>
        <w:pStyle w:val="NormalBPBHEB"/>
        <w:numPr>
          <w:ilvl w:val="0"/>
          <w:numId w:val="66"/>
        </w:numPr>
        <w:pPrChange w:id="402" w:author="Arya" w:date="2025-02-25T11:43:00Z" w16du:dateUtc="2025-02-25T06:13:00Z">
          <w:pPr>
            <w:numPr>
              <w:numId w:val="16"/>
            </w:numPr>
            <w:tabs>
              <w:tab w:val="num" w:pos="720"/>
            </w:tabs>
            <w:spacing w:before="60" w:after="0"/>
            <w:ind w:left="720" w:hanging="360"/>
          </w:pPr>
        </w:pPrChange>
      </w:pPr>
      <w:r w:rsidRPr="007E2EE6">
        <w:rPr>
          <w:b/>
          <w:bCs/>
        </w:rPr>
        <w:lastRenderedPageBreak/>
        <w:t xml:space="preserve">Integration with AWS and </w:t>
      </w:r>
      <w:r w:rsidR="002211FB" w:rsidRPr="007E2EE6">
        <w:rPr>
          <w:b/>
          <w:bCs/>
        </w:rPr>
        <w:t>third-party tools</w:t>
      </w:r>
      <w:r w:rsidRPr="007E2EE6">
        <w:t xml:space="preserve">: </w:t>
      </w:r>
      <w:proofErr w:type="spellStart"/>
      <w:r w:rsidRPr="007E2EE6">
        <w:t>CodePipeline</w:t>
      </w:r>
      <w:proofErr w:type="spellEnd"/>
      <w:r w:rsidRPr="007E2EE6">
        <w:t xml:space="preserve"> integrates with a wide range of AWS services, like AWS </w:t>
      </w:r>
      <w:proofErr w:type="spellStart"/>
      <w:r w:rsidRPr="007E2EE6">
        <w:t>CodeBuild</w:t>
      </w:r>
      <w:proofErr w:type="spellEnd"/>
      <w:r w:rsidRPr="007E2EE6">
        <w:t xml:space="preserve"> and AWS </w:t>
      </w:r>
      <w:proofErr w:type="spellStart"/>
      <w:r w:rsidRPr="007E2EE6">
        <w:t>CodeDeploy</w:t>
      </w:r>
      <w:proofErr w:type="spellEnd"/>
      <w:r w:rsidRPr="007E2EE6">
        <w:t>, as well as third-party tools such as GitHub, to offer flexibility in workflows</w:t>
      </w:r>
      <w:r w:rsidR="00FF6D9D">
        <w:t xml:space="preserve"> </w:t>
      </w:r>
      <w:sdt>
        <w:sdtPr>
          <w:id w:val="264735186"/>
          <w:citation/>
        </w:sdtPr>
        <w:sdtContent>
          <w:r w:rsidR="001E2187">
            <w:fldChar w:fldCharType="begin"/>
          </w:r>
          <w:r w:rsidR="001E2187">
            <w:instrText xml:space="preserve"> CITATION jones2019a \l 1033 </w:instrText>
          </w:r>
          <w:r w:rsidR="001E2187">
            <w:fldChar w:fldCharType="separate"/>
          </w:r>
          <w:r w:rsidR="0062497A" w:rsidRPr="0062497A">
            <w:rPr>
              <w:noProof/>
            </w:rPr>
            <w:t>[30]</w:t>
          </w:r>
          <w:r w:rsidR="001E2187">
            <w:fldChar w:fldCharType="end"/>
          </w:r>
        </w:sdtContent>
      </w:sdt>
      <w:r w:rsidRPr="007E2EE6">
        <w:t>.</w:t>
      </w:r>
    </w:p>
    <w:p w14:paraId="2BED678C" w14:textId="04D3744C" w:rsidR="007E2EE6" w:rsidRDefault="007E2EE6">
      <w:pPr>
        <w:pStyle w:val="NormalBPBHEB"/>
        <w:numPr>
          <w:ilvl w:val="0"/>
          <w:numId w:val="66"/>
        </w:numPr>
        <w:pPrChange w:id="403" w:author="Arya" w:date="2025-02-25T11:43:00Z" w16du:dateUtc="2025-02-25T06:13:00Z">
          <w:pPr>
            <w:numPr>
              <w:numId w:val="16"/>
            </w:numPr>
            <w:tabs>
              <w:tab w:val="num" w:pos="720"/>
            </w:tabs>
            <w:spacing w:before="60"/>
            <w:ind w:left="720" w:hanging="360"/>
          </w:pPr>
        </w:pPrChange>
      </w:pPr>
      <w:r w:rsidRPr="007E2EE6">
        <w:rPr>
          <w:b/>
          <w:bCs/>
        </w:rPr>
        <w:t xml:space="preserve">Parallel and </w:t>
      </w:r>
      <w:r w:rsidR="00AB51DE" w:rsidRPr="007E2EE6">
        <w:rPr>
          <w:b/>
          <w:bCs/>
        </w:rPr>
        <w:t>sequential execution</w:t>
      </w:r>
      <w:r w:rsidRPr="007E2EE6">
        <w:t xml:space="preserve">: </w:t>
      </w:r>
      <w:proofErr w:type="spellStart"/>
      <w:r w:rsidRPr="007E2EE6">
        <w:t>CodePipeline</w:t>
      </w:r>
      <w:proofErr w:type="spellEnd"/>
      <w:r w:rsidRPr="007E2EE6">
        <w:t xml:space="preserve"> supports both parallel and sequential execution of stages, allowing teams to tailor their workflows to the needs of their applications and deployment environments</w:t>
      </w:r>
      <w:r w:rsidR="00E03C17">
        <w:t xml:space="preserve"> </w:t>
      </w:r>
      <w:sdt>
        <w:sdtPr>
          <w:id w:val="879830159"/>
          <w:citation/>
        </w:sdtPr>
        <w:sdtContent>
          <w:r w:rsidR="00466F99">
            <w:fldChar w:fldCharType="begin"/>
          </w:r>
          <w:r w:rsidR="00466F99">
            <w:instrText xml:space="preserve"> CITATION brown2020a \l 1033 </w:instrText>
          </w:r>
          <w:r w:rsidR="00466F99">
            <w:fldChar w:fldCharType="separate"/>
          </w:r>
          <w:r w:rsidR="0062497A" w:rsidRPr="0062497A">
            <w:rPr>
              <w:noProof/>
            </w:rPr>
            <w:t>[10]</w:t>
          </w:r>
          <w:r w:rsidR="00466F99">
            <w:fldChar w:fldCharType="end"/>
          </w:r>
        </w:sdtContent>
      </w:sdt>
      <w:r w:rsidRPr="007E2EE6">
        <w:t>.</w:t>
      </w:r>
    </w:p>
    <w:p w14:paraId="70909D97" w14:textId="77777777" w:rsidR="005915A0" w:rsidRPr="003B3135" w:rsidRDefault="005915A0">
      <w:pPr>
        <w:pStyle w:val="NormalBPBHEB"/>
        <w:rPr>
          <w:bCs/>
        </w:rPr>
        <w:pPrChange w:id="404" w:author="Arya" w:date="2025-02-25T11:43:00Z" w16du:dateUtc="2025-02-25T06:13:00Z">
          <w:pPr>
            <w:pStyle w:val="Heading2"/>
          </w:pPr>
        </w:pPrChange>
      </w:pPr>
      <w:r w:rsidRPr="009F28B1">
        <w:rPr>
          <w:b/>
          <w:bCs/>
          <w:rPrChange w:id="405" w:author="Arya" w:date="2025-02-25T11:43:00Z" w16du:dateUtc="2025-02-25T06:13:00Z">
            <w:rPr/>
          </w:rPrChange>
        </w:rPr>
        <w:t xml:space="preserve">Use cases of AWS </w:t>
      </w:r>
      <w:proofErr w:type="spellStart"/>
      <w:r w:rsidRPr="009F28B1">
        <w:rPr>
          <w:b/>
          <w:bCs/>
          <w:rPrChange w:id="406" w:author="Arya" w:date="2025-02-25T11:43:00Z" w16du:dateUtc="2025-02-25T06:13:00Z">
            <w:rPr/>
          </w:rPrChange>
        </w:rPr>
        <w:t>CodePipeline</w:t>
      </w:r>
      <w:proofErr w:type="spellEnd"/>
    </w:p>
    <w:p w14:paraId="76FA8C9C" w14:textId="77777777" w:rsidR="005915A0" w:rsidRPr="005915A0" w:rsidRDefault="005915A0">
      <w:pPr>
        <w:pStyle w:val="NormalBPBHEB"/>
        <w:pPrChange w:id="407" w:author="Arya" w:date="2025-02-25T11:43:00Z" w16du:dateUtc="2025-02-25T06:13:00Z">
          <w:pPr>
            <w:spacing w:before="240"/>
          </w:pPr>
        </w:pPrChange>
      </w:pPr>
      <w:r w:rsidRPr="005915A0">
        <w:t xml:space="preserve">The following are the use cases of AWS </w:t>
      </w:r>
      <w:proofErr w:type="spellStart"/>
      <w:r w:rsidRPr="005915A0">
        <w:t>CodePipeline</w:t>
      </w:r>
      <w:proofErr w:type="spellEnd"/>
      <w:r w:rsidRPr="005915A0">
        <w:t>:</w:t>
      </w:r>
    </w:p>
    <w:p w14:paraId="04F1261A" w14:textId="77777777" w:rsidR="005915A0" w:rsidRPr="005915A0" w:rsidRDefault="005915A0">
      <w:pPr>
        <w:pStyle w:val="NormalBPBHEB"/>
        <w:numPr>
          <w:ilvl w:val="0"/>
          <w:numId w:val="67"/>
        </w:numPr>
        <w:pPrChange w:id="408" w:author="Arya" w:date="2025-02-25T11:43:00Z" w16du:dateUtc="2025-02-25T06:13:00Z">
          <w:pPr>
            <w:numPr>
              <w:numId w:val="32"/>
            </w:numPr>
            <w:spacing w:before="240" w:after="0"/>
            <w:ind w:left="720" w:hanging="360"/>
          </w:pPr>
        </w:pPrChange>
      </w:pPr>
      <w:r w:rsidRPr="005915A0">
        <w:rPr>
          <w:b/>
          <w:bCs/>
        </w:rPr>
        <w:t>Multi-environment deployments:</w:t>
      </w:r>
      <w:r w:rsidRPr="005915A0">
        <w:t xml:space="preserve"> </w:t>
      </w:r>
      <w:proofErr w:type="spellStart"/>
      <w:r w:rsidRPr="005915A0">
        <w:t>CodePipeline</w:t>
      </w:r>
      <w:proofErr w:type="spellEnd"/>
      <w:r w:rsidRPr="005915A0">
        <w:t xml:space="preserve"> facilitates the creation of pipelines that support deploying applications to multiple environments, such as development, testing, and production.</w:t>
      </w:r>
    </w:p>
    <w:p w14:paraId="324F5670" w14:textId="699475E9" w:rsidR="005915A0" w:rsidRPr="005915A0" w:rsidRDefault="005915A0">
      <w:pPr>
        <w:pStyle w:val="NormalBPBHEB"/>
        <w:numPr>
          <w:ilvl w:val="0"/>
          <w:numId w:val="67"/>
        </w:numPr>
        <w:pPrChange w:id="409" w:author="Arya" w:date="2025-02-25T11:43:00Z" w16du:dateUtc="2025-02-25T06:13:00Z">
          <w:pPr>
            <w:numPr>
              <w:numId w:val="32"/>
            </w:numPr>
            <w:spacing w:before="60" w:after="0"/>
            <w:ind w:left="720" w:hanging="360"/>
          </w:pPr>
        </w:pPrChange>
      </w:pPr>
      <w:r w:rsidRPr="005915A0">
        <w:rPr>
          <w:b/>
          <w:bCs/>
        </w:rPr>
        <w:t>Microservices architectures:</w:t>
      </w:r>
      <w:r w:rsidRPr="005915A0">
        <w:t xml:space="preserve"> Ideal for orchestrating CI/CD workflows in microservices-based applications, allowing independent testing and deployment of individual services</w:t>
      </w:r>
      <w:r w:rsidR="00873313">
        <w:t xml:space="preserve"> </w:t>
      </w:r>
      <w:sdt>
        <w:sdtPr>
          <w:id w:val="-425576530"/>
          <w:citation/>
        </w:sdtPr>
        <w:sdtContent>
          <w:r w:rsidR="00873313">
            <w:fldChar w:fldCharType="begin"/>
          </w:r>
          <w:r w:rsidR="00873313">
            <w:instrText xml:space="preserve"> CITATION jones2021a \l 1033 </w:instrText>
          </w:r>
          <w:r w:rsidR="00873313">
            <w:fldChar w:fldCharType="separate"/>
          </w:r>
          <w:r w:rsidR="0062497A" w:rsidRPr="0062497A">
            <w:rPr>
              <w:noProof/>
            </w:rPr>
            <w:t>[32]</w:t>
          </w:r>
          <w:r w:rsidR="00873313">
            <w:fldChar w:fldCharType="end"/>
          </w:r>
        </w:sdtContent>
      </w:sdt>
      <w:r w:rsidRPr="005915A0">
        <w:t>.</w:t>
      </w:r>
    </w:p>
    <w:p w14:paraId="28B3D9DC" w14:textId="77777777" w:rsidR="005915A0" w:rsidRPr="005915A0" w:rsidRDefault="005915A0">
      <w:pPr>
        <w:pStyle w:val="NormalBPBHEB"/>
        <w:numPr>
          <w:ilvl w:val="0"/>
          <w:numId w:val="67"/>
        </w:numPr>
        <w:pPrChange w:id="410" w:author="Arya" w:date="2025-02-25T11:43:00Z" w16du:dateUtc="2025-02-25T06:13:00Z">
          <w:pPr>
            <w:numPr>
              <w:numId w:val="32"/>
            </w:numPr>
            <w:spacing w:before="60"/>
            <w:ind w:left="720" w:hanging="360"/>
          </w:pPr>
        </w:pPrChange>
      </w:pPr>
      <w:r w:rsidRPr="005915A0">
        <w:rPr>
          <w:b/>
          <w:bCs/>
        </w:rPr>
        <w:t>Serverless application deployments:</w:t>
      </w:r>
      <w:r w:rsidRPr="005915A0">
        <w:t xml:space="preserve"> Well-suited for automating the deployment of serverless applications, managing the build and deployment of AWS Lambda functions and related resources.</w:t>
      </w:r>
    </w:p>
    <w:p w14:paraId="16B9983A" w14:textId="77777777" w:rsidR="005915A0" w:rsidRPr="005915A0" w:rsidRDefault="005915A0">
      <w:pPr>
        <w:pStyle w:val="Heading2BPBHEB"/>
        <w:pPrChange w:id="411" w:author="Arya" w:date="2025-02-25T11:43:00Z" w16du:dateUtc="2025-02-25T06:13:00Z">
          <w:pPr>
            <w:pStyle w:val="Heading2"/>
          </w:pPr>
        </w:pPrChange>
      </w:pPr>
      <w:r w:rsidRPr="005915A0">
        <w:t xml:space="preserve">Best practices for AWS </w:t>
      </w:r>
      <w:proofErr w:type="spellStart"/>
      <w:r w:rsidRPr="005915A0">
        <w:t>CodePipeline</w:t>
      </w:r>
      <w:proofErr w:type="spellEnd"/>
      <w:r w:rsidRPr="005915A0">
        <w:t xml:space="preserve"> implementation</w:t>
      </w:r>
    </w:p>
    <w:p w14:paraId="6911B199" w14:textId="77777777" w:rsidR="005915A0" w:rsidRPr="005915A0" w:rsidRDefault="005915A0" w:rsidP="005915A0">
      <w:pPr>
        <w:spacing w:before="240"/>
      </w:pPr>
      <w:r w:rsidRPr="005915A0">
        <w:t xml:space="preserve">The following are the best practices for AWS </w:t>
      </w:r>
      <w:proofErr w:type="spellStart"/>
      <w:r w:rsidRPr="005915A0">
        <w:t>CodePipeline</w:t>
      </w:r>
      <w:proofErr w:type="spellEnd"/>
      <w:r w:rsidRPr="005915A0">
        <w:t xml:space="preserve"> implementation:</w:t>
      </w:r>
    </w:p>
    <w:p w14:paraId="66D73430" w14:textId="1D2ED067" w:rsidR="005915A0" w:rsidRPr="005915A0" w:rsidRDefault="005915A0">
      <w:pPr>
        <w:pStyle w:val="NormalBPBHEB"/>
        <w:numPr>
          <w:ilvl w:val="0"/>
          <w:numId w:val="68"/>
        </w:numPr>
        <w:pPrChange w:id="412" w:author="Arya" w:date="2025-02-25T11:44:00Z" w16du:dateUtc="2025-02-25T06:14:00Z">
          <w:pPr>
            <w:numPr>
              <w:numId w:val="33"/>
            </w:numPr>
            <w:spacing w:before="240" w:after="60"/>
            <w:ind w:left="720" w:hanging="360"/>
          </w:pPr>
        </w:pPrChange>
      </w:pPr>
      <w:r w:rsidRPr="005915A0">
        <w:rPr>
          <w:b/>
          <w:bCs/>
        </w:rPr>
        <w:t>Version control integration:</w:t>
      </w:r>
      <w:r w:rsidRPr="005915A0">
        <w:t xml:space="preserve"> Integrate </w:t>
      </w:r>
      <w:proofErr w:type="spellStart"/>
      <w:r w:rsidRPr="005915A0">
        <w:t>CodePipeline</w:t>
      </w:r>
      <w:proofErr w:type="spellEnd"/>
      <w:r w:rsidRPr="005915A0">
        <w:t xml:space="preserve"> with version control systems like AWS </w:t>
      </w:r>
      <w:proofErr w:type="spellStart"/>
      <w:r w:rsidRPr="005915A0">
        <w:t>CodeCommit</w:t>
      </w:r>
      <w:proofErr w:type="spellEnd"/>
      <w:r w:rsidRPr="005915A0">
        <w:t xml:space="preserve"> or GitHub for seamless source code management</w:t>
      </w:r>
      <w:sdt>
        <w:sdtPr>
          <w:id w:val="-2143868606"/>
          <w:citation/>
        </w:sdtPr>
        <w:sdtContent>
          <w:r w:rsidRPr="005915A0">
            <w:fldChar w:fldCharType="begin"/>
          </w:r>
          <w:r w:rsidRPr="005915A0">
            <w:instrText xml:space="preserve"> CITATION jones2019b \l 1033 </w:instrText>
          </w:r>
          <w:r w:rsidRPr="005915A0">
            <w:fldChar w:fldCharType="separate"/>
          </w:r>
          <w:r w:rsidR="0062497A">
            <w:rPr>
              <w:noProof/>
            </w:rPr>
            <w:t xml:space="preserve"> </w:t>
          </w:r>
          <w:r w:rsidR="0062497A" w:rsidRPr="0062497A">
            <w:rPr>
              <w:noProof/>
            </w:rPr>
            <w:t>[11]</w:t>
          </w:r>
          <w:r w:rsidRPr="005915A0">
            <w:fldChar w:fldCharType="end"/>
          </w:r>
        </w:sdtContent>
      </w:sdt>
      <w:r w:rsidRPr="005915A0">
        <w:t>.</w:t>
      </w:r>
    </w:p>
    <w:p w14:paraId="68FA0E12" w14:textId="151D0701" w:rsidR="005915A0" w:rsidRPr="005915A0" w:rsidRDefault="005915A0">
      <w:pPr>
        <w:pStyle w:val="NormalBPBHEB"/>
        <w:numPr>
          <w:ilvl w:val="0"/>
          <w:numId w:val="68"/>
        </w:numPr>
        <w:pPrChange w:id="413" w:author="Arya" w:date="2025-02-25T11:44:00Z" w16du:dateUtc="2025-02-25T06:14:00Z">
          <w:pPr>
            <w:numPr>
              <w:numId w:val="33"/>
            </w:numPr>
            <w:spacing w:before="60" w:after="60"/>
            <w:ind w:left="720" w:hanging="360"/>
          </w:pPr>
        </w:pPrChange>
      </w:pPr>
      <w:r w:rsidRPr="005915A0">
        <w:rPr>
          <w:b/>
          <w:bCs/>
        </w:rPr>
        <w:t>Automated testing strategies:</w:t>
      </w:r>
      <w:r w:rsidRPr="005915A0">
        <w:t xml:space="preserve"> Implement automated testing at each stage of the pipeline to </w:t>
      </w:r>
      <w:r w:rsidR="007D47A8" w:rsidRPr="005915A0">
        <w:t>find</w:t>
      </w:r>
      <w:r w:rsidRPr="005915A0">
        <w:t xml:space="preserve"> and address issues early in the development process</w:t>
      </w:r>
      <w:sdt>
        <w:sdtPr>
          <w:id w:val="-1900823529"/>
          <w:citation/>
        </w:sdtPr>
        <w:sdtContent>
          <w:r w:rsidRPr="005915A0">
            <w:fldChar w:fldCharType="begin"/>
          </w:r>
          <w:r w:rsidRPr="005915A0">
            <w:instrText xml:space="preserve"> CITATION smith2018f \l 1033 </w:instrText>
          </w:r>
          <w:r w:rsidRPr="005915A0">
            <w:fldChar w:fldCharType="separate"/>
          </w:r>
          <w:r w:rsidR="0062497A">
            <w:rPr>
              <w:noProof/>
            </w:rPr>
            <w:t xml:space="preserve"> </w:t>
          </w:r>
          <w:r w:rsidR="0062497A" w:rsidRPr="0062497A">
            <w:rPr>
              <w:noProof/>
            </w:rPr>
            <w:t>[33]</w:t>
          </w:r>
          <w:r w:rsidRPr="005915A0">
            <w:fldChar w:fldCharType="end"/>
          </w:r>
        </w:sdtContent>
      </w:sdt>
      <w:r w:rsidRPr="005915A0">
        <w:t>.</w:t>
      </w:r>
    </w:p>
    <w:p w14:paraId="5BFAB34F" w14:textId="77777777" w:rsidR="005915A0" w:rsidRPr="005915A0" w:rsidRDefault="005915A0">
      <w:pPr>
        <w:pStyle w:val="NormalBPBHEB"/>
        <w:numPr>
          <w:ilvl w:val="0"/>
          <w:numId w:val="68"/>
        </w:numPr>
        <w:pPrChange w:id="414" w:author="Arya" w:date="2025-02-25T11:44:00Z" w16du:dateUtc="2025-02-25T06:14:00Z">
          <w:pPr>
            <w:numPr>
              <w:numId w:val="33"/>
            </w:numPr>
            <w:spacing w:before="60"/>
            <w:ind w:left="720" w:hanging="360"/>
          </w:pPr>
        </w:pPrChange>
      </w:pPr>
      <w:r w:rsidRPr="005915A0">
        <w:rPr>
          <w:b/>
          <w:bCs/>
        </w:rPr>
        <w:t>Security best practices:</w:t>
      </w:r>
      <w:r w:rsidRPr="005915A0">
        <w:t xml:space="preserve"> Follow AWS best practices for security, including least privilege principles and encryption of sensitive data within the pipeline.</w:t>
      </w:r>
    </w:p>
    <w:p w14:paraId="4DAA42C5" w14:textId="76CECA03" w:rsidR="007E2EE6" w:rsidRPr="007E2EE6" w:rsidRDefault="00940F23">
      <w:pPr>
        <w:pStyle w:val="NormalBPBHEB"/>
        <w:pPrChange w:id="415" w:author="Arya" w:date="2025-02-25T11:44:00Z" w16du:dateUtc="2025-02-25T06:14:00Z">
          <w:pPr>
            <w:spacing w:before="240"/>
          </w:pPr>
        </w:pPrChange>
      </w:pPr>
      <w:r>
        <w:t>B</w:t>
      </w:r>
      <w:r w:rsidR="007E2EE6" w:rsidRPr="007E2EE6">
        <w:t xml:space="preserve">y automating the release process, AWS </w:t>
      </w:r>
      <w:proofErr w:type="spellStart"/>
      <w:r w:rsidR="007E2EE6" w:rsidRPr="007E2EE6">
        <w:t>CodePipeline</w:t>
      </w:r>
      <w:proofErr w:type="spellEnd"/>
      <w:r w:rsidR="007E2EE6" w:rsidRPr="007E2EE6">
        <w:t xml:space="preserve"> allows development teams to focus more on innovation and less on manual deployment tasks, making the entire process more efficient and </w:t>
      </w:r>
      <w:r w:rsidR="00F218B7" w:rsidRPr="007E2EE6">
        <w:t>dependable</w:t>
      </w:r>
      <w:r w:rsidR="007E2EE6" w:rsidRPr="007E2EE6">
        <w:t>.</w:t>
      </w:r>
    </w:p>
    <w:p w14:paraId="305BACEF" w14:textId="77777777" w:rsidR="007E2EE6" w:rsidRPr="007E2EE6" w:rsidRDefault="007E2EE6">
      <w:pPr>
        <w:pStyle w:val="Heading2BPBHEB"/>
        <w:pPrChange w:id="416" w:author="Arya" w:date="2025-02-25T11:44:00Z" w16du:dateUtc="2025-02-25T06:14:00Z">
          <w:pPr>
            <w:pStyle w:val="Heading1"/>
          </w:pPr>
        </w:pPrChange>
      </w:pPr>
      <w:r w:rsidRPr="007E2EE6">
        <w:t xml:space="preserve">AWS </w:t>
      </w:r>
      <w:proofErr w:type="spellStart"/>
      <w:r w:rsidRPr="007E2EE6">
        <w:t>CodeStar</w:t>
      </w:r>
      <w:proofErr w:type="spellEnd"/>
    </w:p>
    <w:p w14:paraId="48062A69" w14:textId="77777777" w:rsidR="007E2EE6" w:rsidRPr="007E2EE6" w:rsidRDefault="007E2EE6">
      <w:pPr>
        <w:pStyle w:val="NormalBPBHEB"/>
        <w:pPrChange w:id="417" w:author="Arya" w:date="2025-02-25T11:44:00Z" w16du:dateUtc="2025-02-25T06:14:00Z">
          <w:pPr/>
        </w:pPrChange>
      </w:pPr>
      <w:r w:rsidRPr="007E2EE6">
        <w:t xml:space="preserve">Managing and building applications on AWS requires an integrated platform that connects development tools, code repositories, and deployment pipelines. AWS </w:t>
      </w:r>
      <w:proofErr w:type="spellStart"/>
      <w:r w:rsidRPr="007E2EE6">
        <w:t>CodeStar</w:t>
      </w:r>
      <w:proofErr w:type="spellEnd"/>
      <w:r w:rsidRPr="007E2EE6">
        <w:t xml:space="preserve"> serves as that unified platform, allowing teams to set up and manage their software development activities </w:t>
      </w:r>
      <w:r w:rsidRPr="007E2EE6">
        <w:lastRenderedPageBreak/>
        <w:t xml:space="preserve">easily. With built-in support for various AWS tools, </w:t>
      </w:r>
      <w:proofErr w:type="spellStart"/>
      <w:r w:rsidRPr="007E2EE6">
        <w:t>CodeStar</w:t>
      </w:r>
      <w:proofErr w:type="spellEnd"/>
      <w:r w:rsidRPr="007E2EE6">
        <w:t xml:space="preserve"> accelerates the creation of fully configured CI/CD pipelines for a smoother development experience.</w:t>
      </w:r>
    </w:p>
    <w:p w14:paraId="2F95D2F7" w14:textId="4415B1DE" w:rsidR="007E2EE6" w:rsidRPr="007E2EE6" w:rsidRDefault="007E2EE6">
      <w:pPr>
        <w:pStyle w:val="NormalBPBHEB"/>
        <w:pPrChange w:id="418" w:author="Arya" w:date="2025-02-25T11:44:00Z" w16du:dateUtc="2025-02-25T06:14:00Z">
          <w:pPr/>
        </w:pPrChange>
      </w:pPr>
      <w:r w:rsidRPr="007E2EE6">
        <w:t xml:space="preserve">Whether </w:t>
      </w:r>
      <w:del w:id="419" w:author="Arya" w:date="2025-02-25T10:22:00Z" w16du:dateUtc="2025-02-25T04:52:00Z">
        <w:r w:rsidRPr="007E2EE6" w:rsidDel="00721263">
          <w:delText>you’re</w:delText>
        </w:r>
      </w:del>
      <w:ins w:id="420" w:author="Arya" w:date="2025-02-25T10:22:00Z" w16du:dateUtc="2025-02-25T04:52:00Z">
        <w:r w:rsidR="00721263">
          <w:t>you are</w:t>
        </w:r>
      </w:ins>
      <w:r w:rsidRPr="007E2EE6">
        <w:t xml:space="preserve"> building a new project or managing an existing one, AWS </w:t>
      </w:r>
      <w:proofErr w:type="spellStart"/>
      <w:r w:rsidRPr="007E2EE6">
        <w:t>CodeStar’s</w:t>
      </w:r>
      <w:proofErr w:type="spellEnd"/>
      <w:r w:rsidRPr="007E2EE6">
        <w:t xml:space="preserve"> simplicity and integration with AWS services make it an ideal choice for developers who want </w:t>
      </w:r>
      <w:del w:id="421" w:author="Arya" w:date="2025-02-25T11:44:00Z" w16du:dateUtc="2025-02-25T06:14:00Z">
        <w:r w:rsidRPr="007E2EE6" w:rsidDel="005B6535">
          <w:delText>a streamlined</w:delText>
        </w:r>
      </w:del>
      <w:ins w:id="422" w:author="Arya" w:date="2025-02-25T11:44:00Z" w16du:dateUtc="2025-02-25T06:14:00Z">
        <w:r w:rsidR="005B6535" w:rsidRPr="007E2EE6">
          <w:t>streamlined</w:t>
        </w:r>
      </w:ins>
      <w:r w:rsidRPr="007E2EE6">
        <w:t xml:space="preserve"> experience.</w:t>
      </w:r>
    </w:p>
    <w:p w14:paraId="07867710" w14:textId="734ECC14" w:rsidR="007E2EE6" w:rsidRDefault="007E2EE6">
      <w:pPr>
        <w:pStyle w:val="Heading3BPBHEB"/>
        <w:pPrChange w:id="423" w:author="Arya" w:date="2025-02-25T11:44:00Z" w16du:dateUtc="2025-02-25T06:14:00Z">
          <w:pPr>
            <w:pStyle w:val="Heading2"/>
          </w:pPr>
        </w:pPrChange>
      </w:pPr>
      <w:r w:rsidRPr="007E2EE6">
        <w:t xml:space="preserve">Key </w:t>
      </w:r>
      <w:ins w:id="424" w:author="Arya" w:date="2025-02-25T11:44:00Z" w16du:dateUtc="2025-02-25T06:14:00Z">
        <w:r w:rsidR="005B6535">
          <w:t>f</w:t>
        </w:r>
      </w:ins>
      <w:del w:id="425" w:author="Arya" w:date="2025-02-25T11:44:00Z" w16du:dateUtc="2025-02-25T06:14:00Z">
        <w:r w:rsidRPr="007E2EE6" w:rsidDel="005B6535">
          <w:delText>F</w:delText>
        </w:r>
      </w:del>
      <w:r w:rsidRPr="007E2EE6">
        <w:t xml:space="preserve">eatures </w:t>
      </w:r>
    </w:p>
    <w:p w14:paraId="1CDBF067" w14:textId="2423072C" w:rsidR="00D31DFA" w:rsidRPr="00D31DFA" w:rsidRDefault="00D31DFA">
      <w:pPr>
        <w:pStyle w:val="NormalBPBHEB"/>
        <w:pPrChange w:id="426" w:author="Arya" w:date="2025-02-25T11:44:00Z" w16du:dateUtc="2025-02-25T06:14:00Z">
          <w:pPr/>
        </w:pPrChange>
      </w:pPr>
      <w:r w:rsidRPr="00D31DFA">
        <w:t xml:space="preserve">The </w:t>
      </w:r>
      <w:del w:id="427" w:author="Arya" w:date="2025-02-25T11:44:00Z" w16du:dateUtc="2025-02-25T06:14:00Z">
        <w:r w:rsidRPr="00D31DFA" w:rsidDel="005B6535">
          <w:delText xml:space="preserve">following are the </w:delText>
        </w:r>
      </w:del>
      <w:r w:rsidRPr="00D31DFA">
        <w:t xml:space="preserve">key features of AWS </w:t>
      </w:r>
      <w:proofErr w:type="spellStart"/>
      <w:r w:rsidRPr="00D31DFA">
        <w:t>CodeStar</w:t>
      </w:r>
      <w:proofErr w:type="spellEnd"/>
      <w:ins w:id="428" w:author="Arya" w:date="2025-02-25T11:44:00Z" w16du:dateUtc="2025-02-25T06:14:00Z">
        <w:r w:rsidR="005B6535">
          <w:t xml:space="preserve"> are as follows</w:t>
        </w:r>
      </w:ins>
      <w:r w:rsidR="00CC21BA">
        <w:t xml:space="preserve"> </w:t>
      </w:r>
      <w:sdt>
        <w:sdtPr>
          <w:id w:val="1511564218"/>
          <w:citation/>
        </w:sdtPr>
        <w:sdtContent>
          <w:r w:rsidR="005E525F">
            <w:fldChar w:fldCharType="begin"/>
          </w:r>
          <w:r w:rsidR="005E525F">
            <w:instrText xml:space="preserve"> CITATION brown2020b \l 1033 </w:instrText>
          </w:r>
          <w:r w:rsidR="005E525F">
            <w:fldChar w:fldCharType="separate"/>
          </w:r>
          <w:r w:rsidR="0062497A" w:rsidRPr="0062497A">
            <w:rPr>
              <w:noProof/>
            </w:rPr>
            <w:t>[34]</w:t>
          </w:r>
          <w:r w:rsidR="005E525F">
            <w:fldChar w:fldCharType="end"/>
          </w:r>
        </w:sdtContent>
      </w:sdt>
      <w:r w:rsidRPr="00D31DFA">
        <w:t>:</w:t>
      </w:r>
    </w:p>
    <w:p w14:paraId="4C9255F0" w14:textId="0804C4BC" w:rsidR="007E2EE6" w:rsidRPr="007E2EE6" w:rsidRDefault="007E2EE6">
      <w:pPr>
        <w:pStyle w:val="NormalBPBHEB"/>
        <w:numPr>
          <w:ilvl w:val="0"/>
          <w:numId w:val="88"/>
        </w:numPr>
        <w:pPrChange w:id="429" w:author="Arya" w:date="2025-02-25T12:51:00Z" w16du:dateUtc="2025-02-25T07:21:00Z">
          <w:pPr>
            <w:numPr>
              <w:numId w:val="17"/>
            </w:numPr>
            <w:tabs>
              <w:tab w:val="num" w:pos="720"/>
            </w:tabs>
            <w:spacing w:after="0"/>
            <w:ind w:left="720" w:hanging="360"/>
          </w:pPr>
        </w:pPrChange>
      </w:pPr>
      <w:r w:rsidRPr="007E2EE6">
        <w:rPr>
          <w:b/>
          <w:bCs/>
        </w:rPr>
        <w:t xml:space="preserve">Unified </w:t>
      </w:r>
      <w:r w:rsidR="005B6535" w:rsidRPr="007E2EE6">
        <w:rPr>
          <w:b/>
          <w:bCs/>
        </w:rPr>
        <w:t>development platform</w:t>
      </w:r>
      <w:r w:rsidRPr="007E2EE6">
        <w:t xml:space="preserve">: </w:t>
      </w:r>
      <w:proofErr w:type="spellStart"/>
      <w:r w:rsidRPr="007E2EE6">
        <w:t>CodeStar</w:t>
      </w:r>
      <w:proofErr w:type="spellEnd"/>
      <w:r w:rsidRPr="007E2EE6">
        <w:t xml:space="preserve"> integrates tools for coding, building, testing, and deploying applications into a single interface, simplifying the management of the software development lifecycle.</w:t>
      </w:r>
    </w:p>
    <w:p w14:paraId="24F7A9B6" w14:textId="5D9926C4" w:rsidR="007E2EE6" w:rsidRPr="007E2EE6" w:rsidRDefault="007E2EE6">
      <w:pPr>
        <w:pStyle w:val="NormalBPBHEB"/>
        <w:numPr>
          <w:ilvl w:val="0"/>
          <w:numId w:val="88"/>
        </w:numPr>
        <w:pPrChange w:id="430" w:author="Arya" w:date="2025-02-25T12:51:00Z" w16du:dateUtc="2025-02-25T07:21:00Z">
          <w:pPr>
            <w:numPr>
              <w:numId w:val="17"/>
            </w:numPr>
            <w:tabs>
              <w:tab w:val="num" w:pos="720"/>
            </w:tabs>
            <w:spacing w:before="60" w:after="0"/>
            <w:ind w:left="720" w:hanging="360"/>
          </w:pPr>
        </w:pPrChange>
      </w:pPr>
      <w:r w:rsidRPr="007E2EE6">
        <w:rPr>
          <w:b/>
          <w:bCs/>
        </w:rPr>
        <w:t xml:space="preserve">Project </w:t>
      </w:r>
      <w:ins w:id="431" w:author="Arya" w:date="2025-02-25T11:44:00Z" w16du:dateUtc="2025-02-25T06:14:00Z">
        <w:r w:rsidR="005B6535">
          <w:rPr>
            <w:b/>
            <w:bCs/>
          </w:rPr>
          <w:t>t</w:t>
        </w:r>
      </w:ins>
      <w:del w:id="432" w:author="Arya" w:date="2025-02-25T11:44:00Z" w16du:dateUtc="2025-02-25T06:14:00Z">
        <w:r w:rsidRPr="007E2EE6" w:rsidDel="005B6535">
          <w:rPr>
            <w:b/>
            <w:bCs/>
          </w:rPr>
          <w:delText>T</w:delText>
        </w:r>
      </w:del>
      <w:r w:rsidRPr="007E2EE6">
        <w:rPr>
          <w:b/>
          <w:bCs/>
        </w:rPr>
        <w:t>emplates</w:t>
      </w:r>
      <w:r w:rsidRPr="007E2EE6">
        <w:t xml:space="preserve">: </w:t>
      </w:r>
      <w:proofErr w:type="spellStart"/>
      <w:r w:rsidRPr="007E2EE6">
        <w:t>CodeStar</w:t>
      </w:r>
      <w:proofErr w:type="spellEnd"/>
      <w:r w:rsidRPr="007E2EE6">
        <w:t xml:space="preserve"> provides pre-configured templates for various programming languages and AWS services, making it easier to get started with new projects.</w:t>
      </w:r>
    </w:p>
    <w:p w14:paraId="4C367692" w14:textId="4A269E18" w:rsidR="007E2EE6" w:rsidRPr="007E2EE6" w:rsidRDefault="007E2EE6">
      <w:pPr>
        <w:pStyle w:val="NormalBPBHEB"/>
        <w:numPr>
          <w:ilvl w:val="0"/>
          <w:numId w:val="88"/>
        </w:numPr>
        <w:pPrChange w:id="433" w:author="Arya" w:date="2025-02-25T12:51:00Z" w16du:dateUtc="2025-02-25T07:21:00Z">
          <w:pPr>
            <w:numPr>
              <w:numId w:val="17"/>
            </w:numPr>
            <w:tabs>
              <w:tab w:val="num" w:pos="720"/>
            </w:tabs>
            <w:spacing w:before="60" w:after="0"/>
            <w:ind w:left="720" w:hanging="360"/>
          </w:pPr>
        </w:pPrChange>
      </w:pPr>
      <w:r w:rsidRPr="007E2EE6">
        <w:rPr>
          <w:b/>
          <w:bCs/>
        </w:rPr>
        <w:t xml:space="preserve">Built-in CI/CD </w:t>
      </w:r>
      <w:ins w:id="434" w:author="Arya" w:date="2025-02-25T11:44:00Z" w16du:dateUtc="2025-02-25T06:14:00Z">
        <w:r w:rsidR="005B6535">
          <w:rPr>
            <w:b/>
            <w:bCs/>
          </w:rPr>
          <w:t>p</w:t>
        </w:r>
      </w:ins>
      <w:del w:id="435" w:author="Arya" w:date="2025-02-25T11:44:00Z" w16du:dateUtc="2025-02-25T06:14:00Z">
        <w:r w:rsidRPr="007E2EE6" w:rsidDel="005B6535">
          <w:rPr>
            <w:b/>
            <w:bCs/>
          </w:rPr>
          <w:delText>P</w:delText>
        </w:r>
      </w:del>
      <w:r w:rsidRPr="007E2EE6">
        <w:rPr>
          <w:b/>
          <w:bCs/>
        </w:rPr>
        <w:t>ipeline</w:t>
      </w:r>
      <w:r w:rsidRPr="007E2EE6">
        <w:t xml:space="preserve">: Each project automatically receives a CI/CD pipeline that </w:t>
      </w:r>
      <w:r w:rsidR="00F218B7" w:rsidRPr="007E2EE6">
        <w:t>manages</w:t>
      </w:r>
      <w:r w:rsidRPr="007E2EE6">
        <w:t xml:space="preserve"> code </w:t>
      </w:r>
      <w:proofErr w:type="gramStart"/>
      <w:r w:rsidRPr="007E2EE6">
        <w:t>builds</w:t>
      </w:r>
      <w:proofErr w:type="gramEnd"/>
      <w:r w:rsidRPr="007E2EE6">
        <w:t>, testing, and deployments, helping to streamline development operations.</w:t>
      </w:r>
    </w:p>
    <w:p w14:paraId="65A835BB" w14:textId="56C1E227" w:rsidR="00BF65F1" w:rsidRDefault="007E2EE6">
      <w:pPr>
        <w:pStyle w:val="NormalBPBHEB"/>
        <w:numPr>
          <w:ilvl w:val="0"/>
          <w:numId w:val="88"/>
        </w:numPr>
        <w:pPrChange w:id="436" w:author="Arya" w:date="2025-02-25T12:51:00Z" w16du:dateUtc="2025-02-25T07:21:00Z">
          <w:pPr>
            <w:numPr>
              <w:numId w:val="17"/>
            </w:numPr>
            <w:tabs>
              <w:tab w:val="num" w:pos="720"/>
            </w:tabs>
            <w:spacing w:before="60"/>
            <w:ind w:left="720" w:hanging="360"/>
          </w:pPr>
        </w:pPrChange>
      </w:pPr>
      <w:r w:rsidRPr="00BF65F1">
        <w:rPr>
          <w:b/>
          <w:bCs/>
        </w:rPr>
        <w:t xml:space="preserve">Team </w:t>
      </w:r>
      <w:ins w:id="437" w:author="Arya" w:date="2025-02-25T12:51:00Z" w16du:dateUtc="2025-02-25T07:21:00Z">
        <w:r w:rsidR="0094161D">
          <w:rPr>
            <w:b/>
            <w:bCs/>
          </w:rPr>
          <w:t>c</w:t>
        </w:r>
      </w:ins>
      <w:del w:id="438" w:author="Arya" w:date="2025-02-25T12:51:00Z" w16du:dateUtc="2025-02-25T07:21:00Z">
        <w:r w:rsidRPr="00BF65F1" w:rsidDel="0094161D">
          <w:rPr>
            <w:b/>
            <w:bCs/>
          </w:rPr>
          <w:delText>C</w:delText>
        </w:r>
      </w:del>
      <w:r w:rsidRPr="00BF65F1">
        <w:rPr>
          <w:b/>
          <w:bCs/>
        </w:rPr>
        <w:t>ollaboration</w:t>
      </w:r>
      <w:r w:rsidRPr="007E2EE6">
        <w:t xml:space="preserve">: </w:t>
      </w:r>
      <w:proofErr w:type="spellStart"/>
      <w:r w:rsidRPr="007E2EE6">
        <w:t>CodeStar’s</w:t>
      </w:r>
      <w:proofErr w:type="spellEnd"/>
      <w:r w:rsidRPr="007E2EE6">
        <w:t xml:space="preserve"> integration with AWS IAM enables role-based access control, making it easier to manage teams and ensure secure access to project resources.</w:t>
      </w:r>
    </w:p>
    <w:p w14:paraId="47D00E73" w14:textId="12803273" w:rsidR="00BF65F1" w:rsidRPr="003B3135" w:rsidRDefault="00BF65F1">
      <w:pPr>
        <w:pStyle w:val="NormalBPBHEB"/>
        <w:rPr>
          <w:bCs/>
        </w:rPr>
        <w:pPrChange w:id="439" w:author="Arya" w:date="2025-02-25T12:50:00Z" w16du:dateUtc="2025-02-25T07:20:00Z">
          <w:pPr>
            <w:pStyle w:val="Heading2"/>
          </w:pPr>
        </w:pPrChange>
      </w:pPr>
      <w:r w:rsidRPr="00CE5D6D">
        <w:rPr>
          <w:b/>
          <w:bCs/>
          <w:rPrChange w:id="440" w:author="Arya" w:date="2025-02-25T12:51:00Z" w16du:dateUtc="2025-02-25T07:21:00Z">
            <w:rPr/>
          </w:rPrChange>
        </w:rPr>
        <w:t xml:space="preserve">Use </w:t>
      </w:r>
      <w:r w:rsidR="00914BCB" w:rsidRPr="00CE5D6D">
        <w:rPr>
          <w:b/>
          <w:bCs/>
          <w:rPrChange w:id="441" w:author="Arya" w:date="2025-02-25T12:51:00Z" w16du:dateUtc="2025-02-25T07:21:00Z">
            <w:rPr/>
          </w:rPrChange>
        </w:rPr>
        <w:t>cases</w:t>
      </w:r>
      <w:del w:id="442" w:author="Arya" w:date="2025-02-25T11:45:00Z" w16du:dateUtc="2025-02-25T06:15:00Z">
        <w:r w:rsidR="00914BCB" w:rsidRPr="00CE5D6D" w:rsidDel="00A26637">
          <w:rPr>
            <w:b/>
            <w:bCs/>
            <w:rPrChange w:id="443" w:author="Arya" w:date="2025-02-25T12:51:00Z" w16du:dateUtc="2025-02-25T07:21:00Z">
              <w:rPr/>
            </w:rPrChange>
          </w:rPr>
          <w:delText>.</w:delText>
        </w:r>
      </w:del>
    </w:p>
    <w:p w14:paraId="13C727F3" w14:textId="64A14CF7" w:rsidR="00BF65F1" w:rsidRPr="00BF65F1" w:rsidRDefault="00BF65F1">
      <w:pPr>
        <w:pStyle w:val="NormalBPBHEB"/>
        <w:pPrChange w:id="444" w:author="Arya" w:date="2025-02-25T12:52:00Z" w16du:dateUtc="2025-02-25T07:22:00Z">
          <w:pPr/>
        </w:pPrChange>
      </w:pPr>
      <w:r w:rsidRPr="00BF65F1">
        <w:t xml:space="preserve">The following are the use cases of AWS </w:t>
      </w:r>
      <w:proofErr w:type="spellStart"/>
      <w:r w:rsidRPr="00BF65F1">
        <w:t>CodeStar</w:t>
      </w:r>
      <w:proofErr w:type="spellEnd"/>
      <w:sdt>
        <w:sdtPr>
          <w:id w:val="-1329747021"/>
          <w:citation/>
        </w:sdtPr>
        <w:sdtContent>
          <w:r w:rsidR="00E00C54">
            <w:fldChar w:fldCharType="begin"/>
          </w:r>
          <w:r w:rsidR="00E00C54">
            <w:instrText xml:space="preserve"> CITATION services2023b \l 1033 </w:instrText>
          </w:r>
          <w:r w:rsidR="00E00C54">
            <w:fldChar w:fldCharType="separate"/>
          </w:r>
          <w:r w:rsidR="0062497A">
            <w:rPr>
              <w:noProof/>
            </w:rPr>
            <w:t xml:space="preserve"> </w:t>
          </w:r>
          <w:r w:rsidR="0062497A" w:rsidRPr="0062497A">
            <w:rPr>
              <w:noProof/>
            </w:rPr>
            <w:t>[12]</w:t>
          </w:r>
          <w:r w:rsidR="00E00C54">
            <w:fldChar w:fldCharType="end"/>
          </w:r>
        </w:sdtContent>
      </w:sdt>
      <w:r w:rsidR="004468BA">
        <w:t xml:space="preserve">; </w:t>
      </w:r>
      <w:sdt>
        <w:sdtPr>
          <w:id w:val="1628036854"/>
          <w:citation/>
        </w:sdtPr>
        <w:sdtContent>
          <w:r w:rsidR="004468BA">
            <w:fldChar w:fldCharType="begin"/>
          </w:r>
          <w:r w:rsidR="004468BA">
            <w:instrText xml:space="preserve"> CITATION brown2020b \l 1033 </w:instrText>
          </w:r>
          <w:r w:rsidR="004468BA">
            <w:fldChar w:fldCharType="separate"/>
          </w:r>
          <w:r w:rsidR="0062497A" w:rsidRPr="0062497A">
            <w:rPr>
              <w:noProof/>
            </w:rPr>
            <w:t>[34]</w:t>
          </w:r>
          <w:r w:rsidR="004468BA">
            <w:fldChar w:fldCharType="end"/>
          </w:r>
        </w:sdtContent>
      </w:sdt>
      <w:r w:rsidRPr="00BF65F1">
        <w:t>:</w:t>
      </w:r>
    </w:p>
    <w:p w14:paraId="5A544468" w14:textId="77777777" w:rsidR="00BF65F1" w:rsidRPr="00BF65F1" w:rsidRDefault="00BF65F1">
      <w:pPr>
        <w:pStyle w:val="NormalBPBHEB"/>
        <w:numPr>
          <w:ilvl w:val="0"/>
          <w:numId w:val="89"/>
        </w:numPr>
        <w:pPrChange w:id="445" w:author="Arya" w:date="2025-02-25T12:51:00Z" w16du:dateUtc="2025-02-25T07:21:00Z">
          <w:pPr>
            <w:numPr>
              <w:numId w:val="34"/>
            </w:numPr>
            <w:spacing w:after="0"/>
            <w:ind w:left="720" w:hanging="360"/>
          </w:pPr>
        </w:pPrChange>
      </w:pPr>
      <w:r w:rsidRPr="00BF65F1">
        <w:rPr>
          <w:b/>
          <w:bCs/>
        </w:rPr>
        <w:t>Rapid prototyping:</w:t>
      </w:r>
      <w:r w:rsidRPr="00BF65F1">
        <w:t xml:space="preserve"> </w:t>
      </w:r>
      <w:proofErr w:type="spellStart"/>
      <w:r w:rsidRPr="00BF65F1">
        <w:t>CodeStar</w:t>
      </w:r>
      <w:proofErr w:type="spellEnd"/>
      <w:r w:rsidRPr="00BF65F1">
        <w:t xml:space="preserve"> is beneficial for rapidly prototyping applications, allowing developers to focus on coding while it manages the underlying infrastructure.</w:t>
      </w:r>
    </w:p>
    <w:p w14:paraId="6DD12D49" w14:textId="77777777" w:rsidR="00BF65F1" w:rsidRPr="00BF65F1" w:rsidRDefault="00BF65F1">
      <w:pPr>
        <w:pStyle w:val="NormalBPBHEB"/>
        <w:numPr>
          <w:ilvl w:val="0"/>
          <w:numId w:val="89"/>
        </w:numPr>
        <w:pPrChange w:id="446" w:author="Arya" w:date="2025-02-25T12:51:00Z" w16du:dateUtc="2025-02-25T07:21:00Z">
          <w:pPr>
            <w:numPr>
              <w:numId w:val="34"/>
            </w:numPr>
            <w:spacing w:before="60" w:after="0"/>
            <w:ind w:left="720" w:hanging="360"/>
          </w:pPr>
        </w:pPrChange>
      </w:pPr>
      <w:r w:rsidRPr="00BF65F1">
        <w:rPr>
          <w:b/>
          <w:bCs/>
        </w:rPr>
        <w:t>Multi-language support:</w:t>
      </w:r>
      <w:r w:rsidRPr="00BF65F1">
        <w:t xml:space="preserve"> Ideal for projects involving multiple programming languages, providing a flexible environment for diverse development needs.</w:t>
      </w:r>
    </w:p>
    <w:p w14:paraId="0CC32BC1" w14:textId="77777777" w:rsidR="00BF65F1" w:rsidRPr="00BF65F1" w:rsidRDefault="00BF65F1">
      <w:pPr>
        <w:pStyle w:val="NormalBPBHEB"/>
        <w:numPr>
          <w:ilvl w:val="0"/>
          <w:numId w:val="89"/>
        </w:numPr>
        <w:pPrChange w:id="447" w:author="Arya" w:date="2025-02-25T12:51:00Z" w16du:dateUtc="2025-02-25T07:21:00Z">
          <w:pPr>
            <w:numPr>
              <w:numId w:val="34"/>
            </w:numPr>
            <w:spacing w:before="60"/>
            <w:ind w:left="720" w:hanging="360"/>
          </w:pPr>
        </w:pPrChange>
      </w:pPr>
      <w:r w:rsidRPr="00BF65F1">
        <w:rPr>
          <w:b/>
          <w:bCs/>
        </w:rPr>
        <w:t>Serverless application development:</w:t>
      </w:r>
      <w:r w:rsidRPr="00BF65F1">
        <w:t xml:space="preserve"> Suited for serverless application development, simplifying the process of building and deploying AWS Lambda functions.</w:t>
      </w:r>
    </w:p>
    <w:p w14:paraId="367243AF" w14:textId="77777777" w:rsidR="00BF65F1" w:rsidRPr="00BF65F1" w:rsidRDefault="00BF65F1">
      <w:pPr>
        <w:pStyle w:val="Heading3BPBHEB"/>
        <w:pPrChange w:id="448" w:author="Arya" w:date="2025-02-25T12:03:00Z" w16du:dateUtc="2025-02-25T06:33:00Z">
          <w:pPr>
            <w:pStyle w:val="Heading2"/>
          </w:pPr>
        </w:pPrChange>
      </w:pPr>
      <w:r w:rsidRPr="00BF65F1">
        <w:t xml:space="preserve">Best practices for AWS </w:t>
      </w:r>
      <w:proofErr w:type="spellStart"/>
      <w:r w:rsidRPr="00BF65F1">
        <w:t>CodeStar</w:t>
      </w:r>
      <w:proofErr w:type="spellEnd"/>
      <w:r w:rsidRPr="00BF65F1">
        <w:t xml:space="preserve"> implementation</w:t>
      </w:r>
    </w:p>
    <w:p w14:paraId="589B6FBB" w14:textId="77777777" w:rsidR="00BF65F1" w:rsidRPr="00BF65F1" w:rsidRDefault="00BF65F1">
      <w:pPr>
        <w:pStyle w:val="NormalBPBHEB"/>
        <w:pPrChange w:id="449" w:author="Arya" w:date="2025-02-25T12:03:00Z" w16du:dateUtc="2025-02-25T06:33:00Z">
          <w:pPr/>
        </w:pPrChange>
      </w:pPr>
      <w:r w:rsidRPr="00BF65F1">
        <w:t xml:space="preserve">The following are the best practices for AWS </w:t>
      </w:r>
      <w:proofErr w:type="spellStart"/>
      <w:r w:rsidRPr="00BF65F1">
        <w:t>CodeStar</w:t>
      </w:r>
      <w:proofErr w:type="spellEnd"/>
      <w:r w:rsidRPr="00BF65F1">
        <w:t xml:space="preserve"> implementation:</w:t>
      </w:r>
    </w:p>
    <w:p w14:paraId="5E1A4CFF" w14:textId="1A9CDB43" w:rsidR="00BF65F1" w:rsidRPr="00BF65F1" w:rsidRDefault="00BF65F1">
      <w:pPr>
        <w:pStyle w:val="NormalBPBHEB"/>
        <w:numPr>
          <w:ilvl w:val="0"/>
          <w:numId w:val="71"/>
        </w:numPr>
        <w:pPrChange w:id="450" w:author="Arya" w:date="2025-02-25T12:04:00Z" w16du:dateUtc="2025-02-25T06:34:00Z">
          <w:pPr>
            <w:numPr>
              <w:numId w:val="35"/>
            </w:numPr>
            <w:spacing w:after="0"/>
            <w:ind w:left="720" w:hanging="360"/>
          </w:pPr>
        </w:pPrChange>
      </w:pPr>
      <w:r w:rsidRPr="00BF65F1">
        <w:rPr>
          <w:b/>
          <w:bCs/>
        </w:rPr>
        <w:t>Customization of templates:</w:t>
      </w:r>
      <w:r w:rsidRPr="00BF65F1">
        <w:t xml:space="preserve"> Customize project templates to align with specific project requirements and coding standards</w:t>
      </w:r>
      <w:r w:rsidR="001A571D">
        <w:t xml:space="preserve"> </w:t>
      </w:r>
      <w:sdt>
        <w:sdtPr>
          <w:id w:val="-1596389717"/>
          <w:citation/>
        </w:sdtPr>
        <w:sdtContent>
          <w:r w:rsidR="009439BE">
            <w:fldChar w:fldCharType="begin"/>
          </w:r>
          <w:r w:rsidR="009439BE">
            <w:instrText xml:space="preserve"> CITATION smith2017a \l 1033 </w:instrText>
          </w:r>
          <w:r w:rsidR="009439BE">
            <w:fldChar w:fldCharType="separate"/>
          </w:r>
          <w:r w:rsidR="0062497A" w:rsidRPr="0062497A">
            <w:rPr>
              <w:noProof/>
            </w:rPr>
            <w:t>[35]</w:t>
          </w:r>
          <w:r w:rsidR="009439BE">
            <w:fldChar w:fldCharType="end"/>
          </w:r>
        </w:sdtContent>
      </w:sdt>
      <w:r w:rsidRPr="00BF65F1">
        <w:t>.</w:t>
      </w:r>
    </w:p>
    <w:p w14:paraId="3208BA57" w14:textId="3943B623" w:rsidR="00BF65F1" w:rsidRPr="00BF65F1" w:rsidRDefault="00BF65F1">
      <w:pPr>
        <w:pStyle w:val="NormalBPBHEB"/>
        <w:numPr>
          <w:ilvl w:val="0"/>
          <w:numId w:val="71"/>
        </w:numPr>
        <w:pPrChange w:id="451" w:author="Arya" w:date="2025-02-25T12:04:00Z" w16du:dateUtc="2025-02-25T06:34:00Z">
          <w:pPr>
            <w:numPr>
              <w:numId w:val="35"/>
            </w:numPr>
            <w:spacing w:before="60" w:after="0"/>
            <w:ind w:left="720" w:hanging="360"/>
          </w:pPr>
        </w:pPrChange>
      </w:pPr>
      <w:r w:rsidRPr="00BF65F1">
        <w:rPr>
          <w:b/>
          <w:bCs/>
        </w:rPr>
        <w:lastRenderedPageBreak/>
        <w:t>Integration with AWS services:</w:t>
      </w:r>
      <w:r w:rsidRPr="00BF65F1">
        <w:t xml:space="preserve"> Leverage integrations with other AWS services, such as AWS </w:t>
      </w:r>
      <w:proofErr w:type="spellStart"/>
      <w:r w:rsidRPr="00BF65F1">
        <w:t>CodeCommit</w:t>
      </w:r>
      <w:proofErr w:type="spellEnd"/>
      <w:r w:rsidRPr="00BF65F1">
        <w:t xml:space="preserve"> and AWS </w:t>
      </w:r>
      <w:proofErr w:type="spellStart"/>
      <w:r w:rsidRPr="00BF65F1">
        <w:t>CodeBuild</w:t>
      </w:r>
      <w:proofErr w:type="spellEnd"/>
      <w:r w:rsidRPr="00BF65F1">
        <w:t>, to enhance the CI/CD pipeline</w:t>
      </w:r>
      <w:r w:rsidR="00D230A0">
        <w:t xml:space="preserve"> </w:t>
      </w:r>
      <w:sdt>
        <w:sdtPr>
          <w:id w:val="199444002"/>
          <w:citation/>
        </w:sdtPr>
        <w:sdtContent>
          <w:r w:rsidR="00C709BE">
            <w:fldChar w:fldCharType="begin"/>
          </w:r>
          <w:r w:rsidR="00C709BE">
            <w:instrText xml:space="preserve"> CITATION unknown2023d \l 1033 </w:instrText>
          </w:r>
          <w:r w:rsidR="00C709BE">
            <w:fldChar w:fldCharType="separate"/>
          </w:r>
          <w:r w:rsidR="0062497A" w:rsidRPr="0062497A">
            <w:rPr>
              <w:noProof/>
            </w:rPr>
            <w:t>[36]</w:t>
          </w:r>
          <w:r w:rsidR="00C709BE">
            <w:fldChar w:fldCharType="end"/>
          </w:r>
        </w:sdtContent>
      </w:sdt>
      <w:r w:rsidRPr="00BF65F1">
        <w:t>.</w:t>
      </w:r>
    </w:p>
    <w:p w14:paraId="15A379DB" w14:textId="38D08E8A" w:rsidR="00BF65F1" w:rsidRDefault="00BF65F1">
      <w:pPr>
        <w:pStyle w:val="NormalBPBHEB"/>
        <w:numPr>
          <w:ilvl w:val="0"/>
          <w:numId w:val="71"/>
        </w:numPr>
        <w:pPrChange w:id="452" w:author="Arya" w:date="2025-02-25T12:04:00Z" w16du:dateUtc="2025-02-25T06:34:00Z">
          <w:pPr>
            <w:numPr>
              <w:numId w:val="35"/>
            </w:numPr>
            <w:spacing w:before="60"/>
            <w:ind w:left="720" w:hanging="360"/>
          </w:pPr>
        </w:pPrChange>
      </w:pPr>
      <w:r w:rsidRPr="00BF65F1">
        <w:rPr>
          <w:b/>
          <w:bCs/>
        </w:rPr>
        <w:t>Regular monitoring and optimization:</w:t>
      </w:r>
      <w:r w:rsidRPr="00BF65F1">
        <w:t xml:space="preserve"> Monitor project activity and resource usage regularly, </w:t>
      </w:r>
      <w:r w:rsidR="007D47A8" w:rsidRPr="00BF65F1">
        <w:t>improving</w:t>
      </w:r>
      <w:r w:rsidRPr="00BF65F1">
        <w:t xml:space="preserve"> configurations based on project needs and changing requirements</w:t>
      </w:r>
      <w:sdt>
        <w:sdtPr>
          <w:id w:val="-1521157169"/>
          <w:citation/>
        </w:sdtPr>
        <w:sdtContent>
          <w:r w:rsidR="00346489">
            <w:fldChar w:fldCharType="begin"/>
          </w:r>
          <w:r w:rsidR="00346489">
            <w:instrText xml:space="preserve"> CITATION brown2020b \l 1033 </w:instrText>
          </w:r>
          <w:r w:rsidR="00346489">
            <w:fldChar w:fldCharType="separate"/>
          </w:r>
          <w:r w:rsidR="0062497A">
            <w:rPr>
              <w:noProof/>
            </w:rPr>
            <w:t xml:space="preserve"> </w:t>
          </w:r>
          <w:r w:rsidR="0062497A" w:rsidRPr="0062497A">
            <w:rPr>
              <w:noProof/>
            </w:rPr>
            <w:t>[34]</w:t>
          </w:r>
          <w:r w:rsidR="00346489">
            <w:fldChar w:fldCharType="end"/>
          </w:r>
        </w:sdtContent>
      </w:sdt>
      <w:r w:rsidRPr="00BF65F1">
        <w:t>.</w:t>
      </w:r>
    </w:p>
    <w:p w14:paraId="03D01575" w14:textId="012222F3" w:rsidR="007E2EE6" w:rsidRPr="007E2EE6" w:rsidRDefault="007E2EE6">
      <w:pPr>
        <w:pStyle w:val="NormalBPBHEB"/>
        <w:pPrChange w:id="453" w:author="Arya" w:date="2025-02-25T12:04:00Z" w16du:dateUtc="2025-02-25T06:34:00Z">
          <w:pPr/>
        </w:pPrChange>
      </w:pPr>
      <w:r w:rsidRPr="007E2EE6">
        <w:t xml:space="preserve">AWS </w:t>
      </w:r>
      <w:proofErr w:type="spellStart"/>
      <w:r w:rsidRPr="007E2EE6">
        <w:t>CodeStar</w:t>
      </w:r>
      <w:proofErr w:type="spellEnd"/>
      <w:r w:rsidRPr="007E2EE6">
        <w:t xml:space="preserve"> is the go-to service for teams looking to streamline their cloud-based application development processes, offering a unified platform for seamless collaboration and efficient project management.</w:t>
      </w:r>
    </w:p>
    <w:p w14:paraId="60D3E6DE" w14:textId="24775C9E" w:rsidR="007E2EE6" w:rsidRPr="007E2EE6" w:rsidRDefault="007E2EE6">
      <w:pPr>
        <w:pStyle w:val="Heading2BPBHEB"/>
        <w:pPrChange w:id="454" w:author="Arya" w:date="2025-02-25T12:04:00Z" w16du:dateUtc="2025-02-25T06:34:00Z">
          <w:pPr>
            <w:pStyle w:val="Heading1"/>
          </w:pPr>
        </w:pPrChange>
      </w:pPr>
      <w:r w:rsidRPr="007E2EE6">
        <w:t xml:space="preserve">AWS </w:t>
      </w:r>
      <w:r w:rsidR="00907A1A" w:rsidRPr="007E2EE6">
        <w:t xml:space="preserve">command line interface </w:t>
      </w:r>
      <w:del w:id="455" w:author="Arya" w:date="2025-02-25T12:04:00Z" w16du:dateUtc="2025-02-25T06:34:00Z">
        <w:r w:rsidRPr="007E2EE6" w:rsidDel="00907A1A">
          <w:delText>(CLI)</w:delText>
        </w:r>
      </w:del>
    </w:p>
    <w:p w14:paraId="3C4CC9C9" w14:textId="77777777" w:rsidR="007E2EE6" w:rsidRPr="007E2EE6" w:rsidRDefault="007E2EE6">
      <w:pPr>
        <w:pStyle w:val="NormalBPBHEB"/>
        <w:pPrChange w:id="456" w:author="Arya" w:date="2025-02-25T12:04:00Z" w16du:dateUtc="2025-02-25T06:34:00Z">
          <w:pPr/>
        </w:pPrChange>
      </w:pPr>
      <w:r w:rsidRPr="007E2EE6">
        <w:t xml:space="preserve">The AWS CLI provides a command-line interface to AWS services, allowing developers to manage their AWS resources directly from a terminal. It provides a powerful and efficient way to interact with AWS services, especially for tasks that need to be automated or </w:t>
      </w:r>
      <w:proofErr w:type="gramStart"/>
      <w:r w:rsidRPr="007E2EE6">
        <w:t>run at</w:t>
      </w:r>
      <w:proofErr w:type="gramEnd"/>
      <w:r w:rsidRPr="007E2EE6">
        <w:t xml:space="preserve"> scale.</w:t>
      </w:r>
    </w:p>
    <w:p w14:paraId="7B03C152" w14:textId="300FE200" w:rsidR="007E2EE6" w:rsidRDefault="007E2EE6">
      <w:pPr>
        <w:pStyle w:val="Heading3BPBHEB"/>
        <w:pPrChange w:id="457" w:author="Arya" w:date="2025-02-25T12:04:00Z" w16du:dateUtc="2025-02-25T06:34:00Z">
          <w:pPr>
            <w:pStyle w:val="Heading2"/>
          </w:pPr>
        </w:pPrChange>
      </w:pPr>
      <w:r w:rsidRPr="007E2EE6">
        <w:t xml:space="preserve">Key </w:t>
      </w:r>
      <w:ins w:id="458" w:author="Arya" w:date="2025-02-25T12:04:00Z" w16du:dateUtc="2025-02-25T06:34:00Z">
        <w:r w:rsidR="00581F56">
          <w:t>f</w:t>
        </w:r>
      </w:ins>
      <w:del w:id="459" w:author="Arya" w:date="2025-02-25T12:04:00Z" w16du:dateUtc="2025-02-25T06:34:00Z">
        <w:r w:rsidRPr="007E2EE6" w:rsidDel="00581F56">
          <w:delText>F</w:delText>
        </w:r>
      </w:del>
      <w:r w:rsidRPr="007E2EE6">
        <w:t xml:space="preserve">eatures </w:t>
      </w:r>
    </w:p>
    <w:p w14:paraId="48DFDCDC" w14:textId="431B48FE" w:rsidR="00602E96" w:rsidRPr="00602E96" w:rsidRDefault="00B57293" w:rsidP="000A67E4">
      <w:pPr>
        <w:pStyle w:val="NormalBPBHEB"/>
      </w:pPr>
      <w:r w:rsidRPr="007E2EE6">
        <w:t>By enabling scripting, automation, and batch operations, the AWS CLI helps teams streamline workflows, automate tasks, and save time. Its simplicity and flexibility make it a valuable tool for developers and DevOps teams alike.</w:t>
      </w:r>
      <w:r w:rsidR="00602E96">
        <w:t xml:space="preserve"> </w:t>
      </w:r>
      <w:r w:rsidR="00602E96" w:rsidRPr="00602E96">
        <w:t>The following are the key features of AWS CLI</w:t>
      </w:r>
      <w:r w:rsidR="00602E96">
        <w:t xml:space="preserve"> </w:t>
      </w:r>
      <w:sdt>
        <w:sdtPr>
          <w:id w:val="1799481498"/>
          <w:citation/>
        </w:sdtPr>
        <w:sdtContent>
          <w:r w:rsidR="001B61F3">
            <w:fldChar w:fldCharType="begin"/>
          </w:r>
          <w:r w:rsidR="001B61F3">
            <w:instrText xml:space="preserve"> CITATION smith2018g \l 1033 </w:instrText>
          </w:r>
          <w:r w:rsidR="001B61F3">
            <w:fldChar w:fldCharType="separate"/>
          </w:r>
          <w:r w:rsidR="0062497A" w:rsidRPr="0062497A">
            <w:rPr>
              <w:noProof/>
            </w:rPr>
            <w:t>[37]</w:t>
          </w:r>
          <w:r w:rsidR="001B61F3">
            <w:fldChar w:fldCharType="end"/>
          </w:r>
        </w:sdtContent>
      </w:sdt>
      <w:r w:rsidR="00602E96" w:rsidRPr="00602E96">
        <w:t>:</w:t>
      </w:r>
    </w:p>
    <w:p w14:paraId="5A1C5D06" w14:textId="25B934AF" w:rsidR="007E2EE6" w:rsidRPr="007E2EE6" w:rsidRDefault="007E2EE6">
      <w:pPr>
        <w:pStyle w:val="NormalBPBHEB"/>
        <w:numPr>
          <w:ilvl w:val="0"/>
          <w:numId w:val="72"/>
        </w:numPr>
        <w:pPrChange w:id="460" w:author="Arya" w:date="2025-02-25T12:05:00Z" w16du:dateUtc="2025-02-25T06:35:00Z">
          <w:pPr>
            <w:numPr>
              <w:numId w:val="18"/>
            </w:numPr>
            <w:tabs>
              <w:tab w:val="num" w:pos="720"/>
            </w:tabs>
            <w:spacing w:after="0"/>
            <w:ind w:left="720" w:hanging="360"/>
          </w:pPr>
        </w:pPrChange>
      </w:pPr>
      <w:r w:rsidRPr="007E2EE6">
        <w:rPr>
          <w:b/>
          <w:bCs/>
        </w:rPr>
        <w:t>Cross-</w:t>
      </w:r>
      <w:r w:rsidR="000A67E4" w:rsidRPr="007E2EE6">
        <w:rPr>
          <w:b/>
          <w:bCs/>
        </w:rPr>
        <w:t>service commands</w:t>
      </w:r>
      <w:r w:rsidR="000A67E4" w:rsidRPr="007E2EE6">
        <w:t xml:space="preserve">: </w:t>
      </w:r>
      <w:r w:rsidRPr="007E2EE6">
        <w:t xml:space="preserve">The AWS CLI enables users to interact with various AWS services, providing </w:t>
      </w:r>
      <w:proofErr w:type="gramStart"/>
      <w:r w:rsidRPr="007E2EE6">
        <w:t>a consistent</w:t>
      </w:r>
      <w:proofErr w:type="gramEnd"/>
      <w:r w:rsidRPr="007E2EE6">
        <w:t xml:space="preserve"> experience regardless of the service they are using.</w:t>
      </w:r>
    </w:p>
    <w:p w14:paraId="0D29A14D" w14:textId="7F2BFCF2" w:rsidR="007E2EE6" w:rsidRPr="007E2EE6" w:rsidRDefault="007E2EE6">
      <w:pPr>
        <w:pStyle w:val="NormalBPBHEB"/>
        <w:numPr>
          <w:ilvl w:val="0"/>
          <w:numId w:val="72"/>
        </w:numPr>
        <w:pPrChange w:id="461" w:author="Arya" w:date="2025-02-25T12:05:00Z" w16du:dateUtc="2025-02-25T06:35:00Z">
          <w:pPr>
            <w:numPr>
              <w:numId w:val="18"/>
            </w:numPr>
            <w:tabs>
              <w:tab w:val="num" w:pos="720"/>
            </w:tabs>
            <w:spacing w:after="0"/>
            <w:ind w:left="720" w:hanging="360"/>
          </w:pPr>
        </w:pPrChange>
      </w:pPr>
      <w:r w:rsidRPr="007E2EE6">
        <w:rPr>
          <w:b/>
          <w:bCs/>
        </w:rPr>
        <w:t xml:space="preserve">Scripting and </w:t>
      </w:r>
      <w:ins w:id="462" w:author="Arya" w:date="2025-02-25T12:04:00Z" w16du:dateUtc="2025-02-25T06:34:00Z">
        <w:r w:rsidR="000A67E4">
          <w:rPr>
            <w:b/>
            <w:bCs/>
          </w:rPr>
          <w:t>a</w:t>
        </w:r>
      </w:ins>
      <w:del w:id="463" w:author="Arya" w:date="2025-02-25T12:04:00Z" w16du:dateUtc="2025-02-25T06:34:00Z">
        <w:r w:rsidRPr="007E2EE6" w:rsidDel="000A67E4">
          <w:rPr>
            <w:b/>
            <w:bCs/>
          </w:rPr>
          <w:delText>A</w:delText>
        </w:r>
      </w:del>
      <w:r w:rsidRPr="007E2EE6">
        <w:rPr>
          <w:b/>
          <w:bCs/>
        </w:rPr>
        <w:t>utomation</w:t>
      </w:r>
      <w:r w:rsidRPr="007E2EE6">
        <w:t>: By using the AWS CLI in scripts, developers can automate repetitive tasks, reduce manual errors, and accelerate workflows.</w:t>
      </w:r>
    </w:p>
    <w:p w14:paraId="111DAC97" w14:textId="2A113A23" w:rsidR="007E2EE6" w:rsidRDefault="007E2EE6">
      <w:pPr>
        <w:pStyle w:val="NormalBPBHEB"/>
        <w:numPr>
          <w:ilvl w:val="0"/>
          <w:numId w:val="72"/>
        </w:numPr>
        <w:pPrChange w:id="464" w:author="Arya" w:date="2025-02-25T12:05:00Z" w16du:dateUtc="2025-02-25T06:35:00Z">
          <w:pPr>
            <w:numPr>
              <w:numId w:val="18"/>
            </w:numPr>
            <w:tabs>
              <w:tab w:val="num" w:pos="720"/>
            </w:tabs>
            <w:ind w:left="720" w:hanging="360"/>
          </w:pPr>
        </w:pPrChange>
      </w:pPr>
      <w:r w:rsidRPr="007E2EE6">
        <w:rPr>
          <w:b/>
          <w:bCs/>
        </w:rPr>
        <w:t xml:space="preserve">Customization and </w:t>
      </w:r>
      <w:ins w:id="465" w:author="Arya" w:date="2025-02-25T12:04:00Z" w16du:dateUtc="2025-02-25T06:34:00Z">
        <w:r w:rsidR="000A67E4">
          <w:rPr>
            <w:b/>
            <w:bCs/>
          </w:rPr>
          <w:t>c</w:t>
        </w:r>
      </w:ins>
      <w:del w:id="466" w:author="Arya" w:date="2025-02-25T12:04:00Z" w16du:dateUtc="2025-02-25T06:34:00Z">
        <w:r w:rsidRPr="007E2EE6" w:rsidDel="000A67E4">
          <w:rPr>
            <w:b/>
            <w:bCs/>
          </w:rPr>
          <w:delText>C</w:delText>
        </w:r>
      </w:del>
      <w:r w:rsidRPr="007E2EE6">
        <w:rPr>
          <w:b/>
          <w:bCs/>
        </w:rPr>
        <w:t>onfiguration</w:t>
      </w:r>
      <w:r w:rsidRPr="007E2EE6">
        <w:t>: The CLI allows users to configure it to meet their needs, including setting default regions, output formats, and security credentials.</w:t>
      </w:r>
    </w:p>
    <w:p w14:paraId="28CC6151" w14:textId="144E00A9" w:rsidR="00F12604" w:rsidRPr="003B3135" w:rsidRDefault="00F12604">
      <w:pPr>
        <w:pStyle w:val="NormalBPBHEB"/>
        <w:rPr>
          <w:bCs/>
        </w:rPr>
        <w:pPrChange w:id="467" w:author="Arya" w:date="2025-02-25T12:04:00Z" w16du:dateUtc="2025-02-25T06:34:00Z">
          <w:pPr>
            <w:pStyle w:val="Heading2"/>
          </w:pPr>
        </w:pPrChange>
      </w:pPr>
      <w:r w:rsidRPr="000A67E4">
        <w:rPr>
          <w:b/>
          <w:bCs/>
          <w:rPrChange w:id="468" w:author="Arya" w:date="2025-02-25T12:04:00Z" w16du:dateUtc="2025-02-25T06:34:00Z">
            <w:rPr/>
          </w:rPrChange>
        </w:rPr>
        <w:t xml:space="preserve">Use </w:t>
      </w:r>
      <w:r w:rsidR="00914BCB" w:rsidRPr="000A67E4">
        <w:rPr>
          <w:b/>
          <w:bCs/>
          <w:rPrChange w:id="469" w:author="Arya" w:date="2025-02-25T12:04:00Z" w16du:dateUtc="2025-02-25T06:34:00Z">
            <w:rPr/>
          </w:rPrChange>
        </w:rPr>
        <w:t>cases</w:t>
      </w:r>
      <w:del w:id="470" w:author="Arya" w:date="2025-02-25T12:04:00Z" w16du:dateUtc="2025-02-25T06:34:00Z">
        <w:r w:rsidR="00914BCB" w:rsidRPr="000A67E4" w:rsidDel="000A67E4">
          <w:rPr>
            <w:b/>
            <w:bCs/>
            <w:rPrChange w:id="471" w:author="Arya" w:date="2025-02-25T12:04:00Z" w16du:dateUtc="2025-02-25T06:34:00Z">
              <w:rPr/>
            </w:rPrChange>
          </w:rPr>
          <w:delText>.</w:delText>
        </w:r>
        <w:r w:rsidRPr="000A67E4" w:rsidDel="000A67E4">
          <w:rPr>
            <w:b/>
            <w:bCs/>
            <w:rPrChange w:id="472" w:author="Arya" w:date="2025-02-25T12:04:00Z" w16du:dateUtc="2025-02-25T06:34:00Z">
              <w:rPr/>
            </w:rPrChange>
          </w:rPr>
          <w:delText xml:space="preserve"> </w:delText>
        </w:r>
      </w:del>
    </w:p>
    <w:p w14:paraId="43BE2D4D" w14:textId="69CE0272" w:rsidR="00F12604" w:rsidRPr="00F12604" w:rsidRDefault="00F12604" w:rsidP="00F12604">
      <w:p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rPr>
        <w:t>Th</w:t>
      </w:r>
      <w:del w:id="473" w:author="Arya" w:date="2025-02-25T12:05:00Z" w16du:dateUtc="2025-02-25T06:35:00Z">
        <w:r w:rsidRPr="00F12604" w:rsidDel="00B337D8">
          <w:rPr>
            <w:rFonts w:eastAsia="Palatino Linotype" w:cs="Palatino Linotype"/>
          </w:rPr>
          <w:delText>e following are th</w:delText>
        </w:r>
      </w:del>
      <w:r w:rsidRPr="00F12604">
        <w:rPr>
          <w:rFonts w:eastAsia="Palatino Linotype" w:cs="Palatino Linotype"/>
        </w:rPr>
        <w:t>e use cases of AWS CLI</w:t>
      </w:r>
      <w:ins w:id="474" w:author="Arya" w:date="2025-02-25T12:05:00Z" w16du:dateUtc="2025-02-25T06:35:00Z">
        <w:r w:rsidR="00B337D8">
          <w:rPr>
            <w:rFonts w:eastAsia="Palatino Linotype" w:cs="Palatino Linotype"/>
          </w:rPr>
          <w:t xml:space="preserve"> are as follows:</w:t>
        </w:r>
      </w:ins>
    </w:p>
    <w:p w14:paraId="71DCCABF" w14:textId="05448305" w:rsidR="00F12604" w:rsidRPr="00F12604" w:rsidRDefault="00F12604">
      <w:pPr>
        <w:pStyle w:val="NormalBPBHEB"/>
        <w:numPr>
          <w:ilvl w:val="0"/>
          <w:numId w:val="73"/>
        </w:numPr>
        <w:pPrChange w:id="475" w:author="Arya" w:date="2025-02-25T12:05:00Z" w16du:dateUtc="2025-02-25T06:35:00Z">
          <w:pPr>
            <w:numPr>
              <w:numId w:val="36"/>
            </w:numPr>
            <w:pBdr>
              <w:top w:val="nil"/>
              <w:left w:val="nil"/>
              <w:bottom w:val="nil"/>
              <w:right w:val="nil"/>
              <w:between w:val="nil"/>
            </w:pBdr>
            <w:shd w:val="clear" w:color="auto" w:fill="FFFFFF"/>
            <w:spacing w:after="100" w:line="276" w:lineRule="auto"/>
            <w:ind w:left="720" w:hanging="360"/>
            <w:jc w:val="both"/>
          </w:pPr>
        </w:pPrChange>
      </w:pPr>
      <w:r w:rsidRPr="00F12604">
        <w:rPr>
          <w:b/>
          <w:bCs/>
        </w:rPr>
        <w:t>Batch operations:</w:t>
      </w:r>
      <w:r w:rsidRPr="00F12604">
        <w:t xml:space="preserve"> Ideal for executing batch operations, AWS CLI allows users to automate repetitive tasks and manage resources at scale</w:t>
      </w:r>
      <w:r w:rsidR="003059B6">
        <w:t xml:space="preserve"> </w:t>
      </w:r>
      <w:sdt>
        <w:sdtPr>
          <w:id w:val="-1074578008"/>
          <w:citation/>
        </w:sdtPr>
        <w:sdtContent>
          <w:r w:rsidR="009E7798">
            <w:fldChar w:fldCharType="begin"/>
          </w:r>
          <w:r w:rsidR="009E7798">
            <w:instrText xml:space="preserve"> CITATION smith2018g \l 1033 </w:instrText>
          </w:r>
          <w:r w:rsidR="009E7798">
            <w:fldChar w:fldCharType="separate"/>
          </w:r>
          <w:r w:rsidR="0062497A" w:rsidRPr="0062497A">
            <w:rPr>
              <w:noProof/>
            </w:rPr>
            <w:t>[37]</w:t>
          </w:r>
          <w:r w:rsidR="009E7798">
            <w:fldChar w:fldCharType="end"/>
          </w:r>
        </w:sdtContent>
      </w:sdt>
      <w:r w:rsidRPr="00F12604">
        <w:t>.</w:t>
      </w:r>
    </w:p>
    <w:p w14:paraId="3E5AF12E" w14:textId="6B388B35" w:rsidR="00F12604" w:rsidRPr="00F12604" w:rsidRDefault="00F12604">
      <w:pPr>
        <w:pStyle w:val="NormalBPBHEB"/>
        <w:numPr>
          <w:ilvl w:val="0"/>
          <w:numId w:val="73"/>
        </w:numPr>
        <w:pPrChange w:id="476" w:author="Arya" w:date="2025-02-25T12:05:00Z" w16du:dateUtc="2025-02-25T06:35:00Z">
          <w:pPr>
            <w:numPr>
              <w:numId w:val="36"/>
            </w:numPr>
            <w:pBdr>
              <w:top w:val="nil"/>
              <w:left w:val="nil"/>
              <w:bottom w:val="nil"/>
              <w:right w:val="nil"/>
              <w:between w:val="nil"/>
            </w:pBdr>
            <w:shd w:val="clear" w:color="auto" w:fill="FFFFFF"/>
            <w:spacing w:after="100" w:line="276" w:lineRule="auto"/>
            <w:ind w:left="720" w:hanging="360"/>
            <w:jc w:val="both"/>
          </w:pPr>
        </w:pPrChange>
      </w:pPr>
      <w:r w:rsidRPr="00F12604">
        <w:rPr>
          <w:b/>
          <w:bCs/>
        </w:rPr>
        <w:t>Integration with scripts:</w:t>
      </w:r>
      <w:r w:rsidRPr="00F12604">
        <w:t xml:space="preserve"> Suited for integration into scripts and third-party tools, enabling seamless incorporation of AWS actions into existing workflows</w:t>
      </w:r>
      <w:r w:rsidR="00C75C6D">
        <w:t xml:space="preserve"> </w:t>
      </w:r>
      <w:sdt>
        <w:sdtPr>
          <w:id w:val="2019113596"/>
          <w:citation/>
        </w:sdtPr>
        <w:sdtContent>
          <w:r w:rsidR="00CE3673">
            <w:fldChar w:fldCharType="begin"/>
          </w:r>
          <w:r w:rsidR="00CE3673">
            <w:instrText xml:space="preserve"> CITATION jones2019c \l 1033 </w:instrText>
          </w:r>
          <w:r w:rsidR="00CE3673">
            <w:fldChar w:fldCharType="separate"/>
          </w:r>
          <w:r w:rsidR="0062497A" w:rsidRPr="0062497A">
            <w:rPr>
              <w:noProof/>
            </w:rPr>
            <w:t>[38]</w:t>
          </w:r>
          <w:r w:rsidR="00CE3673">
            <w:fldChar w:fldCharType="end"/>
          </w:r>
        </w:sdtContent>
      </w:sdt>
      <w:r w:rsidRPr="00F12604">
        <w:t>.</w:t>
      </w:r>
    </w:p>
    <w:p w14:paraId="41E34BDA" w14:textId="73BAF7F1" w:rsidR="00F12604" w:rsidRPr="00F12604" w:rsidRDefault="00F12604">
      <w:pPr>
        <w:pStyle w:val="NormalBPBHEB"/>
        <w:numPr>
          <w:ilvl w:val="0"/>
          <w:numId w:val="73"/>
        </w:numPr>
        <w:pPrChange w:id="477" w:author="Arya" w:date="2025-02-25T12:05:00Z" w16du:dateUtc="2025-02-25T06:35:00Z">
          <w:pPr>
            <w:numPr>
              <w:numId w:val="36"/>
            </w:numPr>
            <w:pBdr>
              <w:top w:val="nil"/>
              <w:left w:val="nil"/>
              <w:bottom w:val="nil"/>
              <w:right w:val="nil"/>
              <w:between w:val="nil"/>
            </w:pBdr>
            <w:shd w:val="clear" w:color="auto" w:fill="FFFFFF"/>
            <w:spacing w:after="100" w:line="276" w:lineRule="auto"/>
            <w:ind w:left="720" w:hanging="360"/>
            <w:jc w:val="both"/>
          </w:pPr>
        </w:pPrChange>
      </w:pPr>
      <w:r w:rsidRPr="00F12604">
        <w:rPr>
          <w:b/>
          <w:bCs/>
        </w:rPr>
        <w:t>Quick resource management:</w:t>
      </w:r>
      <w:r w:rsidRPr="00F12604">
        <w:t xml:space="preserve"> Users can quickly create, configure, and manage AWS resources without accessing the AWS Management Console, offering a streamlined experience</w:t>
      </w:r>
      <w:r w:rsidR="00C75C6D">
        <w:t xml:space="preserve"> </w:t>
      </w:r>
      <w:sdt>
        <w:sdtPr>
          <w:id w:val="213933818"/>
          <w:citation/>
        </w:sdtPr>
        <w:sdtContent>
          <w:r w:rsidR="00C75C6D">
            <w:fldChar w:fldCharType="begin"/>
          </w:r>
          <w:r w:rsidR="00C75C6D">
            <w:instrText xml:space="preserve"> CITATION smith2018g \l 1033 </w:instrText>
          </w:r>
          <w:r w:rsidR="00C75C6D">
            <w:fldChar w:fldCharType="separate"/>
          </w:r>
          <w:r w:rsidR="0062497A" w:rsidRPr="0062497A">
            <w:rPr>
              <w:noProof/>
            </w:rPr>
            <w:t>[37]</w:t>
          </w:r>
          <w:r w:rsidR="00C75C6D">
            <w:fldChar w:fldCharType="end"/>
          </w:r>
        </w:sdtContent>
      </w:sdt>
      <w:r w:rsidRPr="00F12604">
        <w:t>.</w:t>
      </w:r>
    </w:p>
    <w:p w14:paraId="47E1B161" w14:textId="08C785A9" w:rsidR="00F12604" w:rsidRPr="00F12604" w:rsidRDefault="00F12604">
      <w:pPr>
        <w:pStyle w:val="Heading3BPBHEB"/>
        <w:pPrChange w:id="478" w:author="Arya" w:date="2025-02-25T12:36:00Z" w16du:dateUtc="2025-02-25T07:06:00Z">
          <w:pPr>
            <w:pStyle w:val="Heading2"/>
          </w:pPr>
        </w:pPrChange>
      </w:pPr>
      <w:r w:rsidRPr="00F12604">
        <w:lastRenderedPageBreak/>
        <w:t xml:space="preserve">Best practices for AWS CLI </w:t>
      </w:r>
      <w:ins w:id="479" w:author="Arya" w:date="2025-02-25T12:05:00Z" w16du:dateUtc="2025-02-25T06:35:00Z">
        <w:r w:rsidR="004809F6">
          <w:t>u</w:t>
        </w:r>
      </w:ins>
      <w:del w:id="480" w:author="Arya" w:date="2025-02-25T12:05:00Z" w16du:dateUtc="2025-02-25T06:35:00Z">
        <w:r w:rsidRPr="00F12604" w:rsidDel="004809F6">
          <w:delText>U</w:delText>
        </w:r>
      </w:del>
      <w:r w:rsidRPr="00F12604">
        <w:t>sage</w:t>
      </w:r>
    </w:p>
    <w:p w14:paraId="385E9F25" w14:textId="2E633D51" w:rsidR="00F12604" w:rsidRPr="00F12604" w:rsidRDefault="00F12604">
      <w:pPr>
        <w:pStyle w:val="NormalBPBHEB"/>
        <w:pPrChange w:id="481" w:author="Arya" w:date="2025-02-25T12:36:00Z" w16du:dateUtc="2025-02-25T07:06:00Z">
          <w:pPr>
            <w:pBdr>
              <w:top w:val="nil"/>
              <w:left w:val="nil"/>
              <w:bottom w:val="nil"/>
              <w:right w:val="nil"/>
              <w:between w:val="nil"/>
            </w:pBdr>
            <w:shd w:val="clear" w:color="auto" w:fill="FFFFFF"/>
            <w:spacing w:after="100" w:line="276" w:lineRule="auto"/>
            <w:jc w:val="both"/>
          </w:pPr>
        </w:pPrChange>
      </w:pPr>
      <w:r w:rsidRPr="00F12604">
        <w:t>The following are the best practices for AWS CLI Usage</w:t>
      </w:r>
      <w:r w:rsidR="00C0040B">
        <w:t xml:space="preserve"> </w:t>
      </w:r>
      <w:sdt>
        <w:sdtPr>
          <w:id w:val="-286665934"/>
          <w:citation/>
        </w:sdtPr>
        <w:sdtContent>
          <w:r w:rsidR="00C0040B">
            <w:fldChar w:fldCharType="begin"/>
          </w:r>
          <w:r w:rsidR="00C0040B">
            <w:instrText xml:space="preserve"> CITATION smith2018g \l 1033 </w:instrText>
          </w:r>
          <w:r w:rsidR="00C0040B">
            <w:fldChar w:fldCharType="separate"/>
          </w:r>
          <w:r w:rsidR="0062497A" w:rsidRPr="0062497A">
            <w:rPr>
              <w:noProof/>
            </w:rPr>
            <w:t>[37]</w:t>
          </w:r>
          <w:r w:rsidR="00C0040B">
            <w:fldChar w:fldCharType="end"/>
          </w:r>
        </w:sdtContent>
      </w:sdt>
      <w:r w:rsidRPr="00F12604">
        <w:t>:</w:t>
      </w:r>
    </w:p>
    <w:p w14:paraId="210C1E2B" w14:textId="77777777" w:rsidR="00F12604" w:rsidRPr="00F12604" w:rsidRDefault="00F12604">
      <w:pPr>
        <w:pStyle w:val="NormalBPBHEB"/>
        <w:numPr>
          <w:ilvl w:val="0"/>
          <w:numId w:val="74"/>
        </w:numPr>
        <w:pPrChange w:id="482" w:author="Arya" w:date="2025-02-25T12:52:00Z" w16du:dateUtc="2025-02-25T07:22:00Z">
          <w:pPr>
            <w:numPr>
              <w:numId w:val="37"/>
            </w:numPr>
            <w:pBdr>
              <w:top w:val="nil"/>
              <w:left w:val="nil"/>
              <w:bottom w:val="nil"/>
              <w:right w:val="nil"/>
              <w:between w:val="nil"/>
            </w:pBdr>
            <w:shd w:val="clear" w:color="auto" w:fill="FFFFFF"/>
            <w:spacing w:after="100" w:line="276" w:lineRule="auto"/>
            <w:ind w:left="720" w:hanging="360"/>
            <w:jc w:val="both"/>
          </w:pPr>
        </w:pPrChange>
      </w:pPr>
      <w:r w:rsidRPr="00F12604">
        <w:rPr>
          <w:b/>
          <w:bCs/>
        </w:rPr>
        <w:t>Security best practices:</w:t>
      </w:r>
      <w:r w:rsidRPr="00F12604">
        <w:t xml:space="preserve"> Adhere to security best practices by securely managing and storing AWS CLI credentials, utilizing IAM roles, and implementing MFA.</w:t>
      </w:r>
    </w:p>
    <w:p w14:paraId="68EE1549" w14:textId="0DFEE1A2" w:rsidR="00F12604" w:rsidRPr="00F12604" w:rsidRDefault="00F12604">
      <w:pPr>
        <w:pStyle w:val="NormalBPBHEB"/>
        <w:numPr>
          <w:ilvl w:val="0"/>
          <w:numId w:val="74"/>
        </w:numPr>
        <w:pPrChange w:id="483" w:author="Arya" w:date="2025-02-25T12:52:00Z" w16du:dateUtc="2025-02-25T07:22:00Z">
          <w:pPr>
            <w:numPr>
              <w:numId w:val="37"/>
            </w:numPr>
            <w:pBdr>
              <w:top w:val="nil"/>
              <w:left w:val="nil"/>
              <w:bottom w:val="nil"/>
              <w:right w:val="nil"/>
              <w:between w:val="nil"/>
            </w:pBdr>
            <w:shd w:val="clear" w:color="auto" w:fill="FFFFFF"/>
            <w:spacing w:after="100" w:line="276" w:lineRule="auto"/>
            <w:ind w:left="720" w:hanging="360"/>
            <w:jc w:val="both"/>
          </w:pPr>
        </w:pPrChange>
      </w:pPr>
      <w:r w:rsidRPr="00F12604">
        <w:rPr>
          <w:b/>
          <w:bCs/>
        </w:rPr>
        <w:t xml:space="preserve">Version </w:t>
      </w:r>
      <w:ins w:id="484" w:author="Arya" w:date="2025-02-25T12:36:00Z" w16du:dateUtc="2025-02-25T07:06:00Z">
        <w:r w:rsidR="003C4AB2">
          <w:rPr>
            <w:b/>
            <w:bCs/>
          </w:rPr>
          <w:t>c</w:t>
        </w:r>
      </w:ins>
      <w:del w:id="485" w:author="Arya" w:date="2025-02-25T12:36:00Z" w16du:dateUtc="2025-02-25T07:06:00Z">
        <w:r w:rsidRPr="00F12604" w:rsidDel="003C4AB2">
          <w:rPr>
            <w:b/>
            <w:bCs/>
          </w:rPr>
          <w:delText>C</w:delText>
        </w:r>
      </w:del>
      <w:r w:rsidRPr="00F12604">
        <w:rPr>
          <w:b/>
          <w:bCs/>
        </w:rPr>
        <w:t>ompatibility:</w:t>
      </w:r>
      <w:r w:rsidRPr="00F12604">
        <w:t xml:space="preserve"> Ensure compatibility by using the latest version of the AWS CLI, staying informed about updates, and checking for any breaking changes in scripts.</w:t>
      </w:r>
    </w:p>
    <w:p w14:paraId="10B37E2B" w14:textId="30F39C9F" w:rsidR="00F12604" w:rsidRPr="00F12604" w:rsidRDefault="00F12604">
      <w:pPr>
        <w:pStyle w:val="NormalBPBHEB"/>
        <w:numPr>
          <w:ilvl w:val="0"/>
          <w:numId w:val="74"/>
        </w:numPr>
        <w:pPrChange w:id="486" w:author="Arya" w:date="2025-02-25T12:52:00Z" w16du:dateUtc="2025-02-25T07:22:00Z">
          <w:pPr>
            <w:numPr>
              <w:numId w:val="37"/>
            </w:numPr>
            <w:pBdr>
              <w:top w:val="nil"/>
              <w:left w:val="nil"/>
              <w:bottom w:val="nil"/>
              <w:right w:val="nil"/>
              <w:between w:val="nil"/>
            </w:pBdr>
            <w:shd w:val="clear" w:color="auto" w:fill="FFFFFF"/>
            <w:spacing w:after="100" w:line="276" w:lineRule="auto"/>
            <w:ind w:left="720" w:hanging="360"/>
            <w:jc w:val="both"/>
          </w:pPr>
        </w:pPrChange>
      </w:pPr>
      <w:r w:rsidRPr="00F12604">
        <w:rPr>
          <w:b/>
          <w:bCs/>
        </w:rPr>
        <w:t>Output Formatting:</w:t>
      </w:r>
      <w:r w:rsidRPr="00F12604">
        <w:t xml:space="preserve"> Optimize output formatting for scripts by selecting appropriate output options, such as JSON or table format, to enhance readability and parsing</w:t>
      </w:r>
      <w:r w:rsidR="001D1416">
        <w:t xml:space="preserve"> </w:t>
      </w:r>
      <w:sdt>
        <w:sdtPr>
          <w:id w:val="-790206474"/>
          <w:citation/>
        </w:sdtPr>
        <w:sdtContent>
          <w:r w:rsidR="001D1416">
            <w:fldChar w:fldCharType="begin"/>
          </w:r>
          <w:r w:rsidR="001D1416">
            <w:instrText xml:space="preserve"> CITATION unknown2023e \l 1033 </w:instrText>
          </w:r>
          <w:r w:rsidR="001D1416">
            <w:fldChar w:fldCharType="separate"/>
          </w:r>
          <w:r w:rsidR="0062497A" w:rsidRPr="0062497A">
            <w:rPr>
              <w:noProof/>
            </w:rPr>
            <w:t>[39]</w:t>
          </w:r>
          <w:r w:rsidR="001D1416">
            <w:fldChar w:fldCharType="end"/>
          </w:r>
        </w:sdtContent>
      </w:sdt>
      <w:r w:rsidRPr="00F12604">
        <w:t>.</w:t>
      </w:r>
    </w:p>
    <w:p w14:paraId="3A72D760" w14:textId="77777777" w:rsidR="007E2EE6" w:rsidRPr="007E2EE6" w:rsidRDefault="007E2EE6">
      <w:pPr>
        <w:pStyle w:val="NormalBPBHEB"/>
        <w:pPrChange w:id="487" w:author="Arya" w:date="2025-02-25T12:36:00Z" w16du:dateUtc="2025-02-25T07:06:00Z">
          <w:pPr/>
        </w:pPrChange>
      </w:pPr>
      <w:r w:rsidRPr="007E2EE6">
        <w:t>AWS CLI is an essential tool for developers, enabling easy management of AWS resources, automating tasks, and improving workflow efficiency.</w:t>
      </w:r>
    </w:p>
    <w:p w14:paraId="6CB220AA" w14:textId="77777777" w:rsidR="00A4305C" w:rsidRPr="00A4305C" w:rsidRDefault="00A4305C">
      <w:pPr>
        <w:pStyle w:val="Heading2BPBHEB"/>
        <w:pPrChange w:id="488" w:author="Arya" w:date="2025-02-25T12:36:00Z" w16du:dateUtc="2025-02-25T07:06:00Z">
          <w:pPr>
            <w:pStyle w:val="Heading1"/>
          </w:pPr>
        </w:pPrChange>
      </w:pPr>
      <w:r w:rsidRPr="00A4305C">
        <w:t>AWS Device Farm</w:t>
      </w:r>
    </w:p>
    <w:p w14:paraId="089BFF24" w14:textId="77777777" w:rsidR="00A4305C" w:rsidRPr="00A4305C" w:rsidRDefault="00A4305C">
      <w:pPr>
        <w:pStyle w:val="NormalBPBHEB"/>
        <w:pPrChange w:id="489" w:author="Arya" w:date="2025-02-25T12:36:00Z" w16du:dateUtc="2025-02-25T07:06:00Z">
          <w:pPr/>
        </w:pPrChange>
      </w:pPr>
      <w:r w:rsidRPr="00A4305C">
        <w:t>Testing mobile applications across a variety of devices is crucial for ensuring that your app works seamlessly on all platforms. AWS Device Farm is a cloud-based mobile app testing service that provides access to a wide range of real devices for testing purposes. This section explores how AWS Device Farm helps developers ensure their mobile applications work flawlessly across different devices, operating systems, and configurations.</w:t>
      </w:r>
    </w:p>
    <w:p w14:paraId="4DA45809" w14:textId="3745B249" w:rsidR="00A4305C" w:rsidRPr="00A4305C" w:rsidRDefault="00A4305C">
      <w:pPr>
        <w:pStyle w:val="NormalBPBHEB"/>
        <w:pPrChange w:id="490" w:author="Arya" w:date="2025-02-25T12:36:00Z" w16du:dateUtc="2025-02-25T07:06:00Z">
          <w:pPr/>
        </w:pPrChange>
      </w:pPr>
      <w:bookmarkStart w:id="491" w:name="_Hlk187693184"/>
      <w:r w:rsidRPr="00A4305C">
        <w:t xml:space="preserve">AWS Device Farm simplifies the testing process by allowing developers to run tests in parallel on multiple devices, saving valuable time and improving the quality of the application. By providing access to real devices, rather than relying on emulators, Device Farm offers a </w:t>
      </w:r>
      <w:r w:rsidR="000F690B" w:rsidRPr="00A4305C">
        <w:t>righter</w:t>
      </w:r>
      <w:r w:rsidRPr="00A4305C">
        <w:t xml:space="preserve"> representation of how the app will perform in real-world scenarios.</w:t>
      </w:r>
    </w:p>
    <w:bookmarkEnd w:id="491"/>
    <w:p w14:paraId="34D22EB5" w14:textId="3742CE25" w:rsidR="00A4305C" w:rsidRDefault="00A4305C">
      <w:pPr>
        <w:pStyle w:val="Heading3BPBHEB"/>
        <w:pPrChange w:id="492" w:author="Arya" w:date="2025-02-25T12:36:00Z" w16du:dateUtc="2025-02-25T07:06:00Z">
          <w:pPr>
            <w:pStyle w:val="Heading2"/>
          </w:pPr>
        </w:pPrChange>
      </w:pPr>
      <w:r w:rsidRPr="00A4305C">
        <w:t xml:space="preserve">Key </w:t>
      </w:r>
      <w:ins w:id="493" w:author="Arya" w:date="2025-02-25T12:36:00Z" w16du:dateUtc="2025-02-25T07:06:00Z">
        <w:r w:rsidR="003C4AB2">
          <w:t>f</w:t>
        </w:r>
      </w:ins>
      <w:del w:id="494" w:author="Arya" w:date="2025-02-25T12:36:00Z" w16du:dateUtc="2025-02-25T07:06:00Z">
        <w:r w:rsidRPr="00A4305C" w:rsidDel="003C4AB2">
          <w:delText>F</w:delText>
        </w:r>
      </w:del>
      <w:r w:rsidRPr="00A4305C">
        <w:t xml:space="preserve">eatures </w:t>
      </w:r>
    </w:p>
    <w:p w14:paraId="2E9975F8" w14:textId="70B911FD" w:rsidR="00060EA6" w:rsidRPr="00060EA6" w:rsidRDefault="00060EA6" w:rsidP="00060EA6">
      <w:r w:rsidRPr="00060EA6">
        <w:t xml:space="preserve">AWS Device Farm simplifies the testing process by allowing developers to run tests in parallel on multiple devices, saving valuable time and improving the quality of the application. By providing access to real devices, rather than relying on emulators, Device Farm offers a </w:t>
      </w:r>
      <w:r w:rsidR="000F690B" w:rsidRPr="00060EA6">
        <w:t>righter</w:t>
      </w:r>
      <w:r w:rsidRPr="00060EA6">
        <w:t xml:space="preserve"> representation of how the app will perform in real-world scenarios.</w:t>
      </w:r>
      <w:r w:rsidR="00F03F25">
        <w:t xml:space="preserve"> </w:t>
      </w:r>
      <w:r w:rsidR="00F03F25" w:rsidRPr="00F03F25">
        <w:t>The following are the key features of AWS Device Farm</w:t>
      </w:r>
      <w:r w:rsidR="00124C8C">
        <w:t xml:space="preserve"> </w:t>
      </w:r>
      <w:sdt>
        <w:sdtPr>
          <w:id w:val="-473602804"/>
          <w:citation/>
        </w:sdtPr>
        <w:sdtContent>
          <w:r w:rsidR="00572E25">
            <w:fldChar w:fldCharType="begin"/>
          </w:r>
          <w:r w:rsidR="00572E25">
            <w:instrText xml:space="preserve"> CITATION jones2017a \l 1033 </w:instrText>
          </w:r>
          <w:r w:rsidR="00572E25">
            <w:fldChar w:fldCharType="separate"/>
          </w:r>
          <w:r w:rsidR="0062497A" w:rsidRPr="0062497A">
            <w:rPr>
              <w:noProof/>
            </w:rPr>
            <w:t>[40]</w:t>
          </w:r>
          <w:r w:rsidR="00572E25">
            <w:fldChar w:fldCharType="end"/>
          </w:r>
        </w:sdtContent>
      </w:sdt>
      <w:r w:rsidR="00F03F25" w:rsidRPr="00F03F25">
        <w:t>:</w:t>
      </w:r>
    </w:p>
    <w:p w14:paraId="7E569CA2" w14:textId="53DFE9AE" w:rsidR="00A4305C" w:rsidRPr="00A4305C" w:rsidRDefault="00A4305C">
      <w:pPr>
        <w:pStyle w:val="NormalBPBHEB"/>
        <w:numPr>
          <w:ilvl w:val="0"/>
          <w:numId w:val="75"/>
        </w:numPr>
        <w:pPrChange w:id="495" w:author="Arya" w:date="2025-02-25T12:39:00Z" w16du:dateUtc="2025-02-25T07:09:00Z">
          <w:pPr>
            <w:numPr>
              <w:numId w:val="19"/>
            </w:numPr>
            <w:tabs>
              <w:tab w:val="num" w:pos="720"/>
            </w:tabs>
            <w:ind w:left="720" w:hanging="360"/>
          </w:pPr>
        </w:pPrChange>
      </w:pPr>
      <w:r w:rsidRPr="00A4305C">
        <w:rPr>
          <w:b/>
          <w:bCs/>
        </w:rPr>
        <w:t xml:space="preserve">Device </w:t>
      </w:r>
      <w:r w:rsidR="008A4E73" w:rsidRPr="00A4305C">
        <w:rPr>
          <w:b/>
          <w:bCs/>
        </w:rPr>
        <w:t>compatibility testing</w:t>
      </w:r>
      <w:r w:rsidRPr="00A4305C">
        <w:t xml:space="preserve">: AWS Device Farm allows developers to </w:t>
      </w:r>
      <w:r w:rsidR="00B434F2" w:rsidRPr="00A4305C">
        <w:t>assess</w:t>
      </w:r>
      <w:r w:rsidRPr="00A4305C">
        <w:t xml:space="preserve"> their mobile apps on a wide range of real devices, ensuring compatibility across multiple platforms, screen sizes, and configurations.</w:t>
      </w:r>
    </w:p>
    <w:p w14:paraId="5BC3EC9C" w14:textId="7FC128A6" w:rsidR="00A4305C" w:rsidRPr="00A4305C" w:rsidRDefault="00A4305C">
      <w:pPr>
        <w:pStyle w:val="NormalBPBHEB"/>
        <w:numPr>
          <w:ilvl w:val="0"/>
          <w:numId w:val="75"/>
        </w:numPr>
        <w:pPrChange w:id="496" w:author="Arya" w:date="2025-02-25T12:39:00Z" w16du:dateUtc="2025-02-25T07:09:00Z">
          <w:pPr>
            <w:numPr>
              <w:numId w:val="19"/>
            </w:numPr>
            <w:tabs>
              <w:tab w:val="num" w:pos="720"/>
            </w:tabs>
            <w:ind w:left="720" w:hanging="360"/>
          </w:pPr>
        </w:pPrChange>
      </w:pPr>
      <w:r w:rsidRPr="00A4305C">
        <w:rPr>
          <w:b/>
          <w:bCs/>
        </w:rPr>
        <w:t xml:space="preserve">Parallel </w:t>
      </w:r>
      <w:ins w:id="497" w:author="Arya" w:date="2025-02-25T12:39:00Z" w16du:dateUtc="2025-02-25T07:09:00Z">
        <w:r w:rsidR="008A4E73">
          <w:rPr>
            <w:b/>
            <w:bCs/>
          </w:rPr>
          <w:t>t</w:t>
        </w:r>
      </w:ins>
      <w:del w:id="498" w:author="Arya" w:date="2025-02-25T12:39:00Z" w16du:dateUtc="2025-02-25T07:09:00Z">
        <w:r w:rsidRPr="00A4305C" w:rsidDel="008A4E73">
          <w:rPr>
            <w:b/>
            <w:bCs/>
          </w:rPr>
          <w:delText>T</w:delText>
        </w:r>
      </w:del>
      <w:r w:rsidRPr="00A4305C">
        <w:rPr>
          <w:b/>
          <w:bCs/>
        </w:rPr>
        <w:t>esting</w:t>
      </w:r>
      <w:r w:rsidRPr="00A4305C">
        <w:t>: Device Farm supports parallel test execution, enabling multiple tests to run concurrently on different devices, which accelerates the testing process.</w:t>
      </w:r>
    </w:p>
    <w:p w14:paraId="371DA653" w14:textId="2B0AF191" w:rsidR="00600B7E" w:rsidRDefault="00A4305C">
      <w:pPr>
        <w:pStyle w:val="NormalBPBHEB"/>
        <w:numPr>
          <w:ilvl w:val="0"/>
          <w:numId w:val="75"/>
        </w:numPr>
        <w:pPrChange w:id="499" w:author="Arya" w:date="2025-02-25T12:39:00Z" w16du:dateUtc="2025-02-25T07:09:00Z">
          <w:pPr>
            <w:numPr>
              <w:numId w:val="19"/>
            </w:numPr>
            <w:tabs>
              <w:tab w:val="num" w:pos="720"/>
            </w:tabs>
            <w:ind w:left="720" w:hanging="360"/>
          </w:pPr>
        </w:pPrChange>
      </w:pPr>
      <w:r w:rsidRPr="00600B7E">
        <w:rPr>
          <w:b/>
          <w:bCs/>
        </w:rPr>
        <w:lastRenderedPageBreak/>
        <w:t xml:space="preserve">Built-in </w:t>
      </w:r>
      <w:r w:rsidR="00BE2021" w:rsidRPr="00600B7E">
        <w:rPr>
          <w:b/>
          <w:bCs/>
        </w:rPr>
        <w:t>test scripts</w:t>
      </w:r>
      <w:r w:rsidRPr="00A4305C">
        <w:t xml:space="preserve">: The service comes with built-in support for popular test automation frameworks such as Appium, </w:t>
      </w:r>
      <w:proofErr w:type="spellStart"/>
      <w:r w:rsidRPr="00A4305C">
        <w:t>XCTest</w:t>
      </w:r>
      <w:proofErr w:type="spellEnd"/>
      <w:r w:rsidRPr="00A4305C">
        <w:t>, and Espresso, simplifying the creation and execution of tests.</w:t>
      </w:r>
    </w:p>
    <w:p w14:paraId="13E88EAA" w14:textId="690DFE4F" w:rsidR="00600B7E" w:rsidRPr="00BE2021" w:rsidRDefault="00600B7E">
      <w:pPr>
        <w:pStyle w:val="NormalBPBHEB"/>
        <w:rPr>
          <w:b/>
          <w:bCs/>
          <w:rPrChange w:id="500" w:author="Arya" w:date="2025-02-25T12:39:00Z" w16du:dateUtc="2025-02-25T07:09:00Z">
            <w:rPr/>
          </w:rPrChange>
        </w:rPr>
        <w:pPrChange w:id="501" w:author="Arya" w:date="2025-02-25T12:39:00Z" w16du:dateUtc="2025-02-25T07:09:00Z">
          <w:pPr>
            <w:keepNext/>
            <w:keepLines/>
            <w:spacing w:before="40" w:after="0"/>
            <w:outlineLvl w:val="1"/>
          </w:pPr>
        </w:pPrChange>
      </w:pPr>
      <w:r w:rsidRPr="00BE2021">
        <w:rPr>
          <w:b/>
          <w:bCs/>
          <w:rPrChange w:id="502" w:author="Arya" w:date="2025-02-25T12:39:00Z" w16du:dateUtc="2025-02-25T07:09:00Z">
            <w:rPr/>
          </w:rPrChange>
        </w:rPr>
        <w:t xml:space="preserve">Use </w:t>
      </w:r>
      <w:r w:rsidR="00914BCB" w:rsidRPr="00BE2021">
        <w:rPr>
          <w:b/>
          <w:bCs/>
          <w:rPrChange w:id="503" w:author="Arya" w:date="2025-02-25T12:39:00Z" w16du:dateUtc="2025-02-25T07:09:00Z">
            <w:rPr/>
          </w:rPrChange>
        </w:rPr>
        <w:t>cases</w:t>
      </w:r>
      <w:del w:id="504" w:author="Arya" w:date="2025-02-25T12:39:00Z" w16du:dateUtc="2025-02-25T07:09:00Z">
        <w:r w:rsidR="00914BCB" w:rsidRPr="00BE2021" w:rsidDel="00BE2021">
          <w:rPr>
            <w:b/>
            <w:bCs/>
            <w:rPrChange w:id="505" w:author="Arya" w:date="2025-02-25T12:39:00Z" w16du:dateUtc="2025-02-25T07:09:00Z">
              <w:rPr/>
            </w:rPrChange>
          </w:rPr>
          <w:delText>.</w:delText>
        </w:r>
        <w:r w:rsidRPr="00BE2021" w:rsidDel="00BE2021">
          <w:rPr>
            <w:b/>
            <w:bCs/>
            <w:rPrChange w:id="506" w:author="Arya" w:date="2025-02-25T12:39:00Z" w16du:dateUtc="2025-02-25T07:09:00Z">
              <w:rPr/>
            </w:rPrChange>
          </w:rPr>
          <w:delText xml:space="preserve"> </w:delText>
        </w:r>
      </w:del>
    </w:p>
    <w:p w14:paraId="5BB5D12B" w14:textId="77777777" w:rsidR="00600B7E" w:rsidRPr="00600B7E" w:rsidRDefault="00600B7E">
      <w:pPr>
        <w:pStyle w:val="NormalBPBHEB"/>
        <w:pPrChange w:id="507" w:author="Arya" w:date="2025-02-25T12:39:00Z" w16du:dateUtc="2025-02-25T07:09:00Z">
          <w:pPr>
            <w:pBdr>
              <w:top w:val="nil"/>
              <w:left w:val="nil"/>
              <w:bottom w:val="nil"/>
              <w:right w:val="nil"/>
              <w:between w:val="nil"/>
            </w:pBdr>
            <w:shd w:val="clear" w:color="auto" w:fill="FFFFFF"/>
            <w:spacing w:after="100" w:line="276" w:lineRule="auto"/>
            <w:jc w:val="both"/>
          </w:pPr>
        </w:pPrChange>
      </w:pPr>
      <w:r w:rsidRPr="00600B7E">
        <w:t xml:space="preserve">The following are </w:t>
      </w:r>
      <w:proofErr w:type="gramStart"/>
      <w:r w:rsidRPr="00600B7E">
        <w:t>the use</w:t>
      </w:r>
      <w:proofErr w:type="gramEnd"/>
      <w:r w:rsidRPr="00600B7E">
        <w:t xml:space="preserve"> cases of AWS Device Farm:</w:t>
      </w:r>
    </w:p>
    <w:p w14:paraId="69264E69" w14:textId="54E82646" w:rsidR="00600B7E" w:rsidRPr="00600B7E" w:rsidRDefault="00600B7E">
      <w:pPr>
        <w:pStyle w:val="NormalBPBHEB"/>
        <w:numPr>
          <w:ilvl w:val="0"/>
          <w:numId w:val="76"/>
        </w:numPr>
        <w:pPrChange w:id="508" w:author="Arya" w:date="2025-02-25T12:39:00Z" w16du:dateUtc="2025-02-25T07:09:00Z">
          <w:pPr>
            <w:numPr>
              <w:numId w:val="38"/>
            </w:numPr>
            <w:pBdr>
              <w:top w:val="nil"/>
              <w:left w:val="nil"/>
              <w:bottom w:val="nil"/>
              <w:right w:val="nil"/>
              <w:between w:val="nil"/>
            </w:pBdr>
            <w:shd w:val="clear" w:color="auto" w:fill="FFFFFF"/>
            <w:spacing w:after="100" w:line="276" w:lineRule="auto"/>
            <w:ind w:left="720" w:hanging="360"/>
            <w:jc w:val="both"/>
          </w:pPr>
        </w:pPrChange>
      </w:pPr>
      <w:r w:rsidRPr="00600B7E">
        <w:rPr>
          <w:b/>
          <w:bCs/>
        </w:rPr>
        <w:t>Automated testing:</w:t>
      </w:r>
      <w:r w:rsidRPr="00600B7E">
        <w:t xml:space="preserve"> Well-suited for automated testing scenarios, AWS Device Farm supports popular test automation frameworks such as Appium, </w:t>
      </w:r>
      <w:proofErr w:type="spellStart"/>
      <w:r w:rsidRPr="00600B7E">
        <w:t>XCTest</w:t>
      </w:r>
      <w:proofErr w:type="spellEnd"/>
      <w:r w:rsidRPr="00600B7E">
        <w:t>, and Espresso</w:t>
      </w:r>
      <w:r w:rsidR="00E3625A">
        <w:t xml:space="preserve"> </w:t>
      </w:r>
      <w:sdt>
        <w:sdtPr>
          <w:id w:val="462632576"/>
          <w:citation/>
        </w:sdtPr>
        <w:sdtContent>
          <w:r w:rsidR="00E3625A">
            <w:fldChar w:fldCharType="begin"/>
          </w:r>
          <w:r w:rsidR="00E3625A">
            <w:instrText xml:space="preserve"> CITATION jones2017a \l 1033 </w:instrText>
          </w:r>
          <w:r w:rsidR="00E3625A">
            <w:fldChar w:fldCharType="separate"/>
          </w:r>
          <w:r w:rsidR="0062497A" w:rsidRPr="0062497A">
            <w:rPr>
              <w:noProof/>
            </w:rPr>
            <w:t>[40]</w:t>
          </w:r>
          <w:r w:rsidR="00E3625A">
            <w:fldChar w:fldCharType="end"/>
          </w:r>
        </w:sdtContent>
      </w:sdt>
      <w:r w:rsidRPr="00600B7E">
        <w:t>.</w:t>
      </w:r>
    </w:p>
    <w:p w14:paraId="7D9B12A5" w14:textId="57208AA8" w:rsidR="00600B7E" w:rsidRPr="00600B7E" w:rsidRDefault="00600B7E">
      <w:pPr>
        <w:pStyle w:val="NormalBPBHEB"/>
        <w:numPr>
          <w:ilvl w:val="0"/>
          <w:numId w:val="76"/>
        </w:numPr>
        <w:pPrChange w:id="509" w:author="Arya" w:date="2025-02-25T12:39:00Z" w16du:dateUtc="2025-02-25T07:09:00Z">
          <w:pPr>
            <w:numPr>
              <w:numId w:val="38"/>
            </w:numPr>
            <w:pBdr>
              <w:top w:val="nil"/>
              <w:left w:val="nil"/>
              <w:bottom w:val="nil"/>
              <w:right w:val="nil"/>
              <w:between w:val="nil"/>
            </w:pBdr>
            <w:shd w:val="clear" w:color="auto" w:fill="FFFFFF"/>
            <w:spacing w:before="60" w:after="100" w:line="276" w:lineRule="auto"/>
            <w:ind w:left="720" w:hanging="360"/>
            <w:jc w:val="both"/>
          </w:pPr>
        </w:pPrChange>
      </w:pPr>
      <w:r w:rsidRPr="00600B7E">
        <w:rPr>
          <w:b/>
          <w:bCs/>
        </w:rPr>
        <w:t>Real-device testing:</w:t>
      </w:r>
      <w:r w:rsidRPr="00600B7E">
        <w:t xml:space="preserve"> Allows developers to perform testing on real devices rather than relying solely on emulators, ensuring accurate simulation of user interactions</w:t>
      </w:r>
      <w:r w:rsidR="00833758">
        <w:t xml:space="preserve"> </w:t>
      </w:r>
      <w:sdt>
        <w:sdtPr>
          <w:id w:val="-1650892121"/>
          <w:citation/>
        </w:sdtPr>
        <w:sdtContent>
          <w:r w:rsidR="00DF388B">
            <w:fldChar w:fldCharType="begin"/>
          </w:r>
          <w:r w:rsidR="00DF388B">
            <w:instrText xml:space="preserve"> CITATION jones2018a \l 1033 </w:instrText>
          </w:r>
          <w:r w:rsidR="00DF388B">
            <w:fldChar w:fldCharType="separate"/>
          </w:r>
          <w:r w:rsidR="0062497A" w:rsidRPr="0062497A">
            <w:rPr>
              <w:noProof/>
            </w:rPr>
            <w:t>[41]</w:t>
          </w:r>
          <w:r w:rsidR="00DF388B">
            <w:fldChar w:fldCharType="end"/>
          </w:r>
        </w:sdtContent>
      </w:sdt>
      <w:r w:rsidRPr="00600B7E">
        <w:t>.</w:t>
      </w:r>
    </w:p>
    <w:p w14:paraId="4127317D" w14:textId="68DAB335" w:rsidR="00600B7E" w:rsidRPr="00600B7E" w:rsidRDefault="00600B7E">
      <w:pPr>
        <w:pStyle w:val="NormalBPBHEB"/>
        <w:numPr>
          <w:ilvl w:val="0"/>
          <w:numId w:val="76"/>
        </w:numPr>
        <w:pPrChange w:id="510" w:author="Arya" w:date="2025-02-25T12:39:00Z" w16du:dateUtc="2025-02-25T07:09:00Z">
          <w:pPr>
            <w:numPr>
              <w:numId w:val="38"/>
            </w:numPr>
            <w:pBdr>
              <w:top w:val="nil"/>
              <w:left w:val="nil"/>
              <w:bottom w:val="nil"/>
              <w:right w:val="nil"/>
              <w:between w:val="nil"/>
            </w:pBdr>
            <w:shd w:val="clear" w:color="auto" w:fill="FFFFFF"/>
            <w:spacing w:before="60" w:after="100" w:line="276" w:lineRule="auto"/>
            <w:ind w:left="720" w:hanging="360"/>
            <w:jc w:val="both"/>
          </w:pPr>
        </w:pPrChange>
      </w:pPr>
      <w:r w:rsidRPr="00600B7E">
        <w:rPr>
          <w:b/>
          <w:bCs/>
        </w:rPr>
        <w:t>Performance testing:</w:t>
      </w:r>
      <w:r w:rsidRPr="00600B7E">
        <w:t xml:space="preserve"> Ideal for performance testing, developers can assess app behavior under various conditions, such as different network strengths and device specifications</w:t>
      </w:r>
      <w:r w:rsidR="00F6486F">
        <w:t xml:space="preserve"> </w:t>
      </w:r>
      <w:sdt>
        <w:sdtPr>
          <w:id w:val="-981696150"/>
          <w:citation/>
        </w:sdtPr>
        <w:sdtContent>
          <w:r w:rsidR="00425E97">
            <w:fldChar w:fldCharType="begin"/>
          </w:r>
          <w:r w:rsidR="00425E97">
            <w:instrText xml:space="preserve"> CITATION jones2017a \l 1033 </w:instrText>
          </w:r>
          <w:r w:rsidR="00425E97">
            <w:fldChar w:fldCharType="separate"/>
          </w:r>
          <w:r w:rsidR="0062497A" w:rsidRPr="0062497A">
            <w:rPr>
              <w:noProof/>
            </w:rPr>
            <w:t>[40]</w:t>
          </w:r>
          <w:r w:rsidR="00425E97">
            <w:fldChar w:fldCharType="end"/>
          </w:r>
        </w:sdtContent>
      </w:sdt>
      <w:r w:rsidRPr="00600B7E">
        <w:t>.</w:t>
      </w:r>
    </w:p>
    <w:p w14:paraId="17A25178" w14:textId="0FF3F0A3" w:rsidR="00600B7E" w:rsidRPr="00600B7E" w:rsidRDefault="00600B7E">
      <w:pPr>
        <w:pStyle w:val="Heading3BPBHEB"/>
        <w:pPrChange w:id="511" w:author="Arya" w:date="2025-02-25T12:39:00Z" w16du:dateUtc="2025-02-25T07:09:00Z">
          <w:pPr>
            <w:keepNext/>
            <w:keepLines/>
            <w:spacing w:before="40" w:after="0"/>
            <w:outlineLvl w:val="1"/>
          </w:pPr>
        </w:pPrChange>
      </w:pPr>
      <w:r w:rsidRPr="00600B7E">
        <w:t xml:space="preserve">Best practices for AWS Device Farm </w:t>
      </w:r>
      <w:ins w:id="512" w:author="Arya" w:date="2025-02-25T12:39:00Z" w16du:dateUtc="2025-02-25T07:09:00Z">
        <w:r w:rsidR="00A84C8C">
          <w:t>u</w:t>
        </w:r>
      </w:ins>
      <w:del w:id="513" w:author="Arya" w:date="2025-02-25T12:39:00Z" w16du:dateUtc="2025-02-25T07:09:00Z">
        <w:r w:rsidRPr="00600B7E" w:rsidDel="00A84C8C">
          <w:delText>U</w:delText>
        </w:r>
      </w:del>
      <w:r w:rsidRPr="00600B7E">
        <w:t>sage</w:t>
      </w:r>
    </w:p>
    <w:p w14:paraId="491C1FE4" w14:textId="77777777" w:rsidR="00600B7E" w:rsidRPr="00600B7E" w:rsidRDefault="00600B7E" w:rsidP="00600B7E">
      <w:p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rPr>
        <w:t>The following are the best practices for AWS Device Farm Usage:</w:t>
      </w:r>
    </w:p>
    <w:p w14:paraId="5700499D" w14:textId="661BED4D" w:rsidR="00600B7E" w:rsidRPr="00600B7E" w:rsidRDefault="00600B7E">
      <w:pPr>
        <w:pStyle w:val="NormalBPBHEB"/>
        <w:numPr>
          <w:ilvl w:val="0"/>
          <w:numId w:val="77"/>
        </w:numPr>
        <w:pPrChange w:id="514" w:author="Arya" w:date="2025-02-25T12:40:00Z" w16du:dateUtc="2025-02-25T07:10:00Z">
          <w:pPr>
            <w:numPr>
              <w:numId w:val="39"/>
            </w:numPr>
            <w:pBdr>
              <w:top w:val="nil"/>
              <w:left w:val="nil"/>
              <w:bottom w:val="nil"/>
              <w:right w:val="nil"/>
              <w:between w:val="nil"/>
            </w:pBdr>
            <w:shd w:val="clear" w:color="auto" w:fill="FFFFFF"/>
            <w:spacing w:after="100" w:line="276" w:lineRule="auto"/>
            <w:ind w:left="720" w:hanging="360"/>
            <w:jc w:val="both"/>
          </w:pPr>
        </w:pPrChange>
      </w:pPr>
      <w:r w:rsidRPr="00600B7E">
        <w:rPr>
          <w:b/>
          <w:bCs/>
        </w:rPr>
        <w:t>Test on real devices:</w:t>
      </w:r>
      <w:r w:rsidRPr="00600B7E">
        <w:t xml:space="preserve"> Prioritize testing on real devices to uncover issues that may not be </w:t>
      </w:r>
      <w:r w:rsidR="007D47A8" w:rsidRPr="00600B7E">
        <w:t>clear</w:t>
      </w:r>
      <w:r w:rsidRPr="00600B7E">
        <w:t xml:space="preserve"> in emulator-based testing</w:t>
      </w:r>
      <w:r w:rsidR="00744294">
        <w:t xml:space="preserve"> </w:t>
      </w:r>
      <w:sdt>
        <w:sdtPr>
          <w:id w:val="-1578660508"/>
          <w:citation/>
        </w:sdtPr>
        <w:sdtContent>
          <w:r w:rsidR="00744294">
            <w:fldChar w:fldCharType="begin"/>
          </w:r>
          <w:r w:rsidR="00744294">
            <w:instrText xml:space="preserve"> CITATION jones2018a \l 1033 </w:instrText>
          </w:r>
          <w:r w:rsidR="00744294">
            <w:fldChar w:fldCharType="separate"/>
          </w:r>
          <w:r w:rsidR="0062497A" w:rsidRPr="0062497A">
            <w:rPr>
              <w:noProof/>
            </w:rPr>
            <w:t>[41]</w:t>
          </w:r>
          <w:r w:rsidR="00744294">
            <w:fldChar w:fldCharType="end"/>
          </w:r>
        </w:sdtContent>
      </w:sdt>
      <w:r w:rsidRPr="00600B7E">
        <w:t>.</w:t>
      </w:r>
    </w:p>
    <w:p w14:paraId="4114F96E" w14:textId="7E264075" w:rsidR="00600B7E" w:rsidRPr="00600B7E" w:rsidRDefault="00600B7E">
      <w:pPr>
        <w:pStyle w:val="NormalBPBHEB"/>
        <w:numPr>
          <w:ilvl w:val="0"/>
          <w:numId w:val="77"/>
        </w:numPr>
        <w:pPrChange w:id="515" w:author="Arya" w:date="2025-02-25T12:40:00Z" w16du:dateUtc="2025-02-25T07:10:00Z">
          <w:pPr>
            <w:numPr>
              <w:numId w:val="39"/>
            </w:numPr>
            <w:pBdr>
              <w:top w:val="nil"/>
              <w:left w:val="nil"/>
              <w:bottom w:val="nil"/>
              <w:right w:val="nil"/>
              <w:between w:val="nil"/>
            </w:pBdr>
            <w:shd w:val="clear" w:color="auto" w:fill="FFFFFF"/>
            <w:spacing w:after="100" w:line="276" w:lineRule="auto"/>
            <w:ind w:left="720" w:hanging="360"/>
            <w:jc w:val="both"/>
          </w:pPr>
        </w:pPrChange>
      </w:pPr>
      <w:r w:rsidRPr="00600B7E">
        <w:rPr>
          <w:b/>
          <w:bCs/>
        </w:rPr>
        <w:t>Parallel execution planning:</w:t>
      </w:r>
      <w:r w:rsidRPr="00600B7E">
        <w:t xml:space="preserve"> Efficiently plan parallel test executions to maximize testing throughput and minimize overall testing time</w:t>
      </w:r>
      <w:r w:rsidR="00BD6056">
        <w:t xml:space="preserve"> </w:t>
      </w:r>
      <w:sdt>
        <w:sdtPr>
          <w:id w:val="601922325"/>
          <w:citation/>
        </w:sdtPr>
        <w:sdtContent>
          <w:r w:rsidR="00BD6056">
            <w:fldChar w:fldCharType="begin"/>
          </w:r>
          <w:r w:rsidR="00BD6056">
            <w:instrText xml:space="preserve"> CITATION jones2017a \l 1033 </w:instrText>
          </w:r>
          <w:r w:rsidR="00BD6056">
            <w:fldChar w:fldCharType="separate"/>
          </w:r>
          <w:r w:rsidR="0062497A" w:rsidRPr="0062497A">
            <w:rPr>
              <w:noProof/>
            </w:rPr>
            <w:t>[40]</w:t>
          </w:r>
          <w:r w:rsidR="00BD6056">
            <w:fldChar w:fldCharType="end"/>
          </w:r>
        </w:sdtContent>
      </w:sdt>
      <w:r w:rsidRPr="00600B7E">
        <w:t>.</w:t>
      </w:r>
    </w:p>
    <w:p w14:paraId="39864C01" w14:textId="3E6CDEAD" w:rsidR="00600B7E" w:rsidRPr="00A4305C" w:rsidRDefault="00600B7E">
      <w:pPr>
        <w:pStyle w:val="NormalBPBHEB"/>
        <w:numPr>
          <w:ilvl w:val="0"/>
          <w:numId w:val="77"/>
        </w:numPr>
        <w:pPrChange w:id="516" w:author="Arya" w:date="2025-02-25T12:40:00Z" w16du:dateUtc="2025-02-25T07:10:00Z">
          <w:pPr>
            <w:numPr>
              <w:numId w:val="39"/>
            </w:numPr>
            <w:pBdr>
              <w:top w:val="nil"/>
              <w:left w:val="nil"/>
              <w:bottom w:val="nil"/>
              <w:right w:val="nil"/>
              <w:between w:val="nil"/>
            </w:pBdr>
            <w:shd w:val="clear" w:color="auto" w:fill="FFFFFF"/>
            <w:spacing w:after="100" w:line="276" w:lineRule="auto"/>
            <w:ind w:left="720" w:hanging="360"/>
            <w:jc w:val="both"/>
          </w:pPr>
        </w:pPrChange>
      </w:pPr>
      <w:r w:rsidRPr="00600B7E">
        <w:rPr>
          <w:b/>
          <w:bCs/>
        </w:rPr>
        <w:t>Regular test updates:</w:t>
      </w:r>
      <w:r w:rsidRPr="00600B7E">
        <w:t xml:space="preserve"> Keep test scripts updated to align with the latest features and capabilities of AWS Device Farm, ensuring optimal testing performance</w:t>
      </w:r>
      <w:r w:rsidR="00BD6056" w:rsidRPr="0057303E">
        <w:t xml:space="preserve"> </w:t>
      </w:r>
      <w:sdt>
        <w:sdtPr>
          <w:id w:val="-161316722"/>
          <w:citation/>
        </w:sdtPr>
        <w:sdtContent>
          <w:r w:rsidR="0057303E" w:rsidRPr="0057303E">
            <w:fldChar w:fldCharType="begin"/>
          </w:r>
          <w:r w:rsidR="0057303E" w:rsidRPr="0057303E">
            <w:instrText xml:space="preserve"> CITATION unknown2023f \l 1033 </w:instrText>
          </w:r>
          <w:r w:rsidR="0057303E" w:rsidRPr="0057303E">
            <w:fldChar w:fldCharType="separate"/>
          </w:r>
          <w:r w:rsidR="0062497A" w:rsidRPr="0062497A">
            <w:rPr>
              <w:noProof/>
            </w:rPr>
            <w:t>[42]</w:t>
          </w:r>
          <w:r w:rsidR="0057303E" w:rsidRPr="0057303E">
            <w:fldChar w:fldCharType="end"/>
          </w:r>
        </w:sdtContent>
      </w:sdt>
      <w:r w:rsidRPr="00600B7E">
        <w:t>.</w:t>
      </w:r>
    </w:p>
    <w:p w14:paraId="06116355" w14:textId="6DD6B043" w:rsidR="00A4305C" w:rsidRPr="00A4305C" w:rsidRDefault="00A4305C">
      <w:pPr>
        <w:pStyle w:val="NormalBPBHEB"/>
        <w:pPrChange w:id="517" w:author="Arya" w:date="2025-02-25T12:40:00Z" w16du:dateUtc="2025-02-25T07:10:00Z">
          <w:pPr/>
        </w:pPrChange>
      </w:pPr>
      <w:r w:rsidRPr="00A4305C">
        <w:t xml:space="preserve">AWS Device Farm streamlines the testing process for mobile applications, ensuring that developers can quickly </w:t>
      </w:r>
      <w:r w:rsidR="004E751D" w:rsidRPr="00A4305C">
        <w:t>find</w:t>
      </w:r>
      <w:r w:rsidRPr="00A4305C">
        <w:t xml:space="preserve"> issues, </w:t>
      </w:r>
      <w:r w:rsidR="00041F36" w:rsidRPr="00A4305C">
        <w:t>improve</w:t>
      </w:r>
      <w:r w:rsidRPr="00A4305C">
        <w:t xml:space="preserve"> performance, and deliver high-quality apps to their users.</w:t>
      </w:r>
    </w:p>
    <w:p w14:paraId="641C5598" w14:textId="77777777" w:rsidR="00A4305C" w:rsidRPr="00A4305C" w:rsidRDefault="00A4305C">
      <w:pPr>
        <w:pStyle w:val="Heading2BPBHEB"/>
        <w:pPrChange w:id="518" w:author="Arya" w:date="2025-02-25T12:41:00Z" w16du:dateUtc="2025-02-25T07:11:00Z">
          <w:pPr>
            <w:pStyle w:val="Heading1"/>
          </w:pPr>
        </w:pPrChange>
      </w:pPr>
      <w:r w:rsidRPr="00A4305C">
        <w:t>AWS Fault Injection Simulator</w:t>
      </w:r>
    </w:p>
    <w:p w14:paraId="2E0C9E62" w14:textId="2CE3A6F5" w:rsidR="00A4305C" w:rsidRPr="00A4305C" w:rsidRDefault="00A4305C">
      <w:pPr>
        <w:pStyle w:val="NormalBPBHEB"/>
        <w:pPrChange w:id="519" w:author="Arya" w:date="2025-02-25T12:41:00Z" w16du:dateUtc="2025-02-25T07:11:00Z">
          <w:pPr/>
        </w:pPrChange>
      </w:pPr>
      <w:r w:rsidRPr="00A4305C">
        <w:t xml:space="preserve">Ensuring the resilience of cloud-based applications is critical in today's environment where uptime and reliability are paramount. AWS Fault Injection Simulator provides developers and operations teams with a controlled environment for </w:t>
      </w:r>
      <w:r w:rsidR="00B434F2" w:rsidRPr="00A4305C">
        <w:t>assessing</w:t>
      </w:r>
      <w:r w:rsidRPr="00A4305C">
        <w:t xml:space="preserve"> the resilience of their applications by simulating various failure scenarios. This service helps teams understand how their systems behave under stress and </w:t>
      </w:r>
      <w:r w:rsidR="00F218B7" w:rsidRPr="00A4305C">
        <w:t>find</w:t>
      </w:r>
      <w:r w:rsidRPr="00A4305C">
        <w:t xml:space="preserve"> potential vulnerabilities before they affect real users.</w:t>
      </w:r>
    </w:p>
    <w:p w14:paraId="3524DA3D" w14:textId="002D896A" w:rsidR="00A4305C" w:rsidRPr="00A4305C" w:rsidRDefault="00A4305C">
      <w:pPr>
        <w:pStyle w:val="NormalBPBHEB"/>
        <w:pPrChange w:id="520" w:author="Arya" w:date="2025-02-25T12:41:00Z" w16du:dateUtc="2025-02-25T07:11:00Z">
          <w:pPr/>
        </w:pPrChange>
      </w:pPr>
      <w:bookmarkStart w:id="521" w:name="_Hlk187694889"/>
      <w:r w:rsidRPr="00A4305C">
        <w:t xml:space="preserve">AWS Fault Injection Simulator enables chaos engineering by introducing failures into production systems to evaluate how well applications </w:t>
      </w:r>
      <w:r w:rsidR="00B434F2" w:rsidRPr="00A4305C">
        <w:t>manage</w:t>
      </w:r>
      <w:r w:rsidRPr="00A4305C">
        <w:t xml:space="preserve"> disruptions. This </w:t>
      </w:r>
      <w:r w:rsidR="00B434F2" w:rsidRPr="00A4305C">
        <w:t>initiative-</w:t>
      </w:r>
      <w:r w:rsidR="00B434F2" w:rsidRPr="00A4305C">
        <w:lastRenderedPageBreak/>
        <w:t>taking</w:t>
      </w:r>
      <w:r w:rsidRPr="00A4305C">
        <w:t xml:space="preserve"> approach allows teams to make necessary adjustments to improve the fault tolerance and resilience of their cloud applications.</w:t>
      </w:r>
    </w:p>
    <w:bookmarkEnd w:id="521"/>
    <w:p w14:paraId="4712EA8A" w14:textId="57811A3A" w:rsidR="00A4305C" w:rsidRDefault="00A4305C">
      <w:pPr>
        <w:pStyle w:val="Heading3BPBHEB"/>
        <w:pPrChange w:id="522" w:author="Arya" w:date="2025-02-25T12:41:00Z" w16du:dateUtc="2025-02-25T07:11:00Z">
          <w:pPr>
            <w:pStyle w:val="Heading2"/>
          </w:pPr>
        </w:pPrChange>
      </w:pPr>
      <w:r w:rsidRPr="00A4305C">
        <w:t xml:space="preserve">Key </w:t>
      </w:r>
      <w:ins w:id="523" w:author="Arya" w:date="2025-02-25T12:41:00Z" w16du:dateUtc="2025-02-25T07:11:00Z">
        <w:r w:rsidR="004C3E7B">
          <w:t>f</w:t>
        </w:r>
      </w:ins>
      <w:del w:id="524" w:author="Arya" w:date="2025-02-25T12:41:00Z" w16du:dateUtc="2025-02-25T07:11:00Z">
        <w:r w:rsidRPr="00A4305C" w:rsidDel="004C3E7B">
          <w:delText>F</w:delText>
        </w:r>
      </w:del>
      <w:r w:rsidRPr="00A4305C">
        <w:t xml:space="preserve">eatures </w:t>
      </w:r>
    </w:p>
    <w:p w14:paraId="2838FFD8" w14:textId="4E798053" w:rsidR="00E82E19" w:rsidRPr="00E82E19" w:rsidRDefault="00E82E19">
      <w:pPr>
        <w:pStyle w:val="NormalBPBHEB"/>
        <w:pPrChange w:id="525" w:author="Arya" w:date="2025-02-25T12:41:00Z" w16du:dateUtc="2025-02-25T07:11:00Z">
          <w:pPr/>
        </w:pPrChange>
      </w:pPr>
      <w:r w:rsidRPr="00E82E19">
        <w:t xml:space="preserve">AWS Fault Injection Simulator enables chaos engineering by introducing failures into production systems to evaluate how well applications </w:t>
      </w:r>
      <w:r w:rsidR="00B434F2" w:rsidRPr="00E82E19">
        <w:t>manage</w:t>
      </w:r>
      <w:r w:rsidRPr="00E82E19">
        <w:t xml:space="preserve"> disruptions. This </w:t>
      </w:r>
      <w:r w:rsidR="00B434F2" w:rsidRPr="00E82E19">
        <w:t>initiative-taking</w:t>
      </w:r>
      <w:r w:rsidRPr="00E82E19">
        <w:t xml:space="preserve"> approach allows teams to make necessary adjustments to improve the fault tolerance and resilience of their cloud applications.</w:t>
      </w:r>
      <w:r w:rsidR="000E4E6B">
        <w:t xml:space="preserve"> </w:t>
      </w:r>
      <w:r w:rsidR="000E4E6B" w:rsidRPr="000E4E6B">
        <w:t>The following are the key features of AWS Fault Injection Simulator</w:t>
      </w:r>
      <w:r w:rsidR="000E4E6B">
        <w:t xml:space="preserve"> </w:t>
      </w:r>
      <w:sdt>
        <w:sdtPr>
          <w:id w:val="-2021688898"/>
          <w:citation/>
        </w:sdtPr>
        <w:sdtContent>
          <w:r w:rsidR="00526EA9">
            <w:fldChar w:fldCharType="begin"/>
          </w:r>
          <w:r w:rsidR="00526EA9">
            <w:instrText xml:space="preserve"> CITATION smith2019a \l 1033 </w:instrText>
          </w:r>
          <w:r w:rsidR="00526EA9">
            <w:fldChar w:fldCharType="separate"/>
          </w:r>
          <w:r w:rsidR="0062497A" w:rsidRPr="0062497A">
            <w:rPr>
              <w:noProof/>
            </w:rPr>
            <w:t>[43]</w:t>
          </w:r>
          <w:r w:rsidR="00526EA9">
            <w:fldChar w:fldCharType="end"/>
          </w:r>
        </w:sdtContent>
      </w:sdt>
      <w:r w:rsidR="000E4E6B" w:rsidRPr="000E4E6B">
        <w:t>:</w:t>
      </w:r>
    </w:p>
    <w:p w14:paraId="3BBC876D" w14:textId="4168CDD9" w:rsidR="00A4305C" w:rsidRPr="00A4305C" w:rsidRDefault="00A4305C">
      <w:pPr>
        <w:pStyle w:val="NormalBPBHEB"/>
        <w:numPr>
          <w:ilvl w:val="0"/>
          <w:numId w:val="78"/>
        </w:numPr>
        <w:pPrChange w:id="526" w:author="Arya" w:date="2025-02-25T12:41:00Z" w16du:dateUtc="2025-02-25T07:11:00Z">
          <w:pPr>
            <w:numPr>
              <w:numId w:val="20"/>
            </w:numPr>
            <w:tabs>
              <w:tab w:val="num" w:pos="720"/>
            </w:tabs>
            <w:ind w:left="720" w:hanging="360"/>
          </w:pPr>
        </w:pPrChange>
      </w:pPr>
      <w:r w:rsidRPr="00A4305C">
        <w:rPr>
          <w:b/>
          <w:bCs/>
        </w:rPr>
        <w:t xml:space="preserve">Fault </w:t>
      </w:r>
      <w:r w:rsidR="004C3E7B" w:rsidRPr="00A4305C">
        <w:rPr>
          <w:b/>
          <w:bCs/>
        </w:rPr>
        <w:t>injection scenarios</w:t>
      </w:r>
      <w:r w:rsidRPr="00A4305C">
        <w:t xml:space="preserve">: AWS Fault Injection Simulator allows users to create and execute failure scenarios, simulating various conditions like latency, errors, and timeouts to </w:t>
      </w:r>
      <w:r w:rsidR="00B434F2" w:rsidRPr="00A4305C">
        <w:t>evaluate</w:t>
      </w:r>
      <w:r w:rsidRPr="00A4305C">
        <w:t xml:space="preserve"> application behavior.</w:t>
      </w:r>
    </w:p>
    <w:p w14:paraId="4AA42B87" w14:textId="37A26805" w:rsidR="00A4305C" w:rsidRPr="00A4305C" w:rsidRDefault="00A4305C">
      <w:pPr>
        <w:pStyle w:val="NormalBPBHEB"/>
        <w:numPr>
          <w:ilvl w:val="0"/>
          <w:numId w:val="78"/>
        </w:numPr>
        <w:pPrChange w:id="527" w:author="Arya" w:date="2025-02-25T12:41:00Z" w16du:dateUtc="2025-02-25T07:11:00Z">
          <w:pPr>
            <w:numPr>
              <w:numId w:val="20"/>
            </w:numPr>
            <w:tabs>
              <w:tab w:val="num" w:pos="720"/>
            </w:tabs>
            <w:ind w:left="720" w:hanging="360"/>
          </w:pPr>
        </w:pPrChange>
      </w:pPr>
      <w:r w:rsidRPr="00A4305C">
        <w:rPr>
          <w:b/>
          <w:bCs/>
        </w:rPr>
        <w:t xml:space="preserve">Observability </w:t>
      </w:r>
      <w:ins w:id="528" w:author="Arya" w:date="2025-02-25T12:41:00Z" w16du:dateUtc="2025-02-25T07:11:00Z">
        <w:r w:rsidR="004C3E7B">
          <w:rPr>
            <w:b/>
            <w:bCs/>
          </w:rPr>
          <w:t>i</w:t>
        </w:r>
      </w:ins>
      <w:del w:id="529" w:author="Arya" w:date="2025-02-25T12:41:00Z" w16du:dateUtc="2025-02-25T07:11:00Z">
        <w:r w:rsidRPr="00A4305C" w:rsidDel="004C3E7B">
          <w:rPr>
            <w:b/>
            <w:bCs/>
          </w:rPr>
          <w:delText>I</w:delText>
        </w:r>
      </w:del>
      <w:r w:rsidRPr="00A4305C">
        <w:rPr>
          <w:b/>
          <w:bCs/>
        </w:rPr>
        <w:t>ntegration</w:t>
      </w:r>
      <w:r w:rsidRPr="00A4305C">
        <w:t>: It integrates with AWS observability tools such as Amazon CloudWatch, providing insights into system performance during fault injection experiments.</w:t>
      </w:r>
    </w:p>
    <w:p w14:paraId="1726A619" w14:textId="261CBAAC" w:rsidR="00A4305C" w:rsidRPr="00A4305C" w:rsidRDefault="00A4305C">
      <w:pPr>
        <w:pStyle w:val="NormalBPBHEB"/>
        <w:numPr>
          <w:ilvl w:val="0"/>
          <w:numId w:val="78"/>
        </w:numPr>
        <w:pPrChange w:id="530" w:author="Arya" w:date="2025-02-25T12:41:00Z" w16du:dateUtc="2025-02-25T07:11:00Z">
          <w:pPr>
            <w:numPr>
              <w:numId w:val="20"/>
            </w:numPr>
            <w:tabs>
              <w:tab w:val="num" w:pos="720"/>
            </w:tabs>
            <w:ind w:left="720" w:hanging="360"/>
          </w:pPr>
        </w:pPrChange>
      </w:pPr>
      <w:r w:rsidRPr="00A4305C">
        <w:rPr>
          <w:b/>
          <w:bCs/>
        </w:rPr>
        <w:t xml:space="preserve">Automation </w:t>
      </w:r>
      <w:ins w:id="531" w:author="Arya" w:date="2025-02-25T12:41:00Z" w16du:dateUtc="2025-02-25T07:11:00Z">
        <w:r w:rsidR="00BC5875">
          <w:rPr>
            <w:b/>
            <w:bCs/>
          </w:rPr>
          <w:t>c</w:t>
        </w:r>
      </w:ins>
      <w:del w:id="532" w:author="Arya" w:date="2025-02-25T12:41:00Z" w16du:dateUtc="2025-02-25T07:11:00Z">
        <w:r w:rsidRPr="00A4305C" w:rsidDel="00BC5875">
          <w:rPr>
            <w:b/>
            <w:bCs/>
          </w:rPr>
          <w:delText>C</w:delText>
        </w:r>
      </w:del>
      <w:r w:rsidRPr="00A4305C">
        <w:rPr>
          <w:b/>
          <w:bCs/>
        </w:rPr>
        <w:t>apabilities</w:t>
      </w:r>
      <w:r w:rsidRPr="00A4305C">
        <w:t>: The service supports automation for fault injection experiments, allowing DevOps teams to schedule resilience tests regularly.</w:t>
      </w:r>
    </w:p>
    <w:p w14:paraId="40BECE92" w14:textId="2D77E696" w:rsidR="00A4305C" w:rsidRPr="00A4305C" w:rsidRDefault="00A4305C">
      <w:pPr>
        <w:pStyle w:val="NormalBPBHEB"/>
        <w:pPrChange w:id="533" w:author="Arya" w:date="2025-02-25T12:41:00Z" w16du:dateUtc="2025-02-25T07:11:00Z">
          <w:pPr/>
        </w:pPrChange>
      </w:pPr>
      <w:r w:rsidRPr="00A4305C">
        <w:t xml:space="preserve">By enabling teams to inject controlled faults, </w:t>
      </w:r>
      <w:proofErr w:type="gramStart"/>
      <w:r w:rsidRPr="00A4305C">
        <w:t>AWS</w:t>
      </w:r>
      <w:proofErr w:type="gramEnd"/>
      <w:r w:rsidRPr="00A4305C">
        <w:t xml:space="preserve"> Fault Injection Simulator ensures that cloud applications can withstand failures and remain </w:t>
      </w:r>
      <w:r w:rsidR="00B434F2" w:rsidRPr="00A4305C">
        <w:t>dependable</w:t>
      </w:r>
      <w:r w:rsidRPr="00A4305C">
        <w:t xml:space="preserve"> under various adverse conditions.</w:t>
      </w:r>
    </w:p>
    <w:p w14:paraId="02E3A9B6" w14:textId="6F15E5E7" w:rsidR="00A4305C" w:rsidRPr="003B3135" w:rsidRDefault="00A4305C">
      <w:pPr>
        <w:pStyle w:val="NormalBPBHEB"/>
        <w:rPr>
          <w:bCs/>
        </w:rPr>
        <w:pPrChange w:id="534" w:author="Arya" w:date="2025-02-25T12:44:00Z" w16du:dateUtc="2025-02-25T07:14:00Z">
          <w:pPr>
            <w:pStyle w:val="Heading2"/>
          </w:pPr>
        </w:pPrChange>
      </w:pPr>
      <w:r w:rsidRPr="005347A9">
        <w:rPr>
          <w:b/>
          <w:bCs/>
          <w:rPrChange w:id="535" w:author="Arya" w:date="2025-02-25T12:44:00Z" w16du:dateUtc="2025-02-25T07:14:00Z">
            <w:rPr/>
          </w:rPrChange>
        </w:rPr>
        <w:t xml:space="preserve">Benefits of </w:t>
      </w:r>
      <w:ins w:id="536" w:author="Arya" w:date="2025-02-25T12:41:00Z" w16du:dateUtc="2025-02-25T07:11:00Z">
        <w:r w:rsidR="00BC5875" w:rsidRPr="005347A9">
          <w:rPr>
            <w:b/>
            <w:bCs/>
            <w:rPrChange w:id="537" w:author="Arya" w:date="2025-02-25T12:44:00Z" w16du:dateUtc="2025-02-25T07:14:00Z">
              <w:rPr/>
            </w:rPrChange>
          </w:rPr>
          <w:t>u</w:t>
        </w:r>
      </w:ins>
      <w:del w:id="538" w:author="Arya" w:date="2025-02-25T12:41:00Z" w16du:dateUtc="2025-02-25T07:11:00Z">
        <w:r w:rsidRPr="005347A9" w:rsidDel="00BC5875">
          <w:rPr>
            <w:b/>
            <w:bCs/>
            <w:rPrChange w:id="539" w:author="Arya" w:date="2025-02-25T12:44:00Z" w16du:dateUtc="2025-02-25T07:14:00Z">
              <w:rPr/>
            </w:rPrChange>
          </w:rPr>
          <w:delText>U</w:delText>
        </w:r>
      </w:del>
      <w:proofErr w:type="gramStart"/>
      <w:r w:rsidRPr="005347A9">
        <w:rPr>
          <w:b/>
          <w:bCs/>
          <w:rPrChange w:id="540" w:author="Arya" w:date="2025-02-25T12:44:00Z" w16du:dateUtc="2025-02-25T07:14:00Z">
            <w:rPr/>
          </w:rPrChange>
        </w:rPr>
        <w:t>sing</w:t>
      </w:r>
      <w:proofErr w:type="gramEnd"/>
      <w:r w:rsidRPr="005347A9">
        <w:rPr>
          <w:b/>
          <w:bCs/>
          <w:rPrChange w:id="541" w:author="Arya" w:date="2025-02-25T12:44:00Z" w16du:dateUtc="2025-02-25T07:14:00Z">
            <w:rPr/>
          </w:rPrChange>
        </w:rPr>
        <w:t xml:space="preserve"> AWS Fault Injection Simulator</w:t>
      </w:r>
    </w:p>
    <w:p w14:paraId="72F24C4F" w14:textId="1679B3A1" w:rsidR="00A4305C" w:rsidRPr="00A4305C" w:rsidRDefault="00A4305C">
      <w:pPr>
        <w:pStyle w:val="NormalBPBHEB"/>
        <w:numPr>
          <w:ilvl w:val="0"/>
          <w:numId w:val="79"/>
        </w:numPr>
        <w:pPrChange w:id="542" w:author="Arya" w:date="2025-02-25T12:42:00Z" w16du:dateUtc="2025-02-25T07:12:00Z">
          <w:pPr>
            <w:numPr>
              <w:numId w:val="21"/>
            </w:numPr>
            <w:tabs>
              <w:tab w:val="num" w:pos="720"/>
            </w:tabs>
            <w:spacing w:before="120" w:after="0"/>
            <w:ind w:left="720" w:hanging="360"/>
          </w:pPr>
        </w:pPrChange>
      </w:pPr>
      <w:commentRangeStart w:id="543"/>
      <w:r w:rsidRPr="00A4305C">
        <w:rPr>
          <w:b/>
          <w:bCs/>
        </w:rPr>
        <w:t xml:space="preserve">Resilience </w:t>
      </w:r>
      <w:ins w:id="544" w:author="Arya" w:date="2025-02-25T12:41:00Z" w16du:dateUtc="2025-02-25T07:11:00Z">
        <w:r w:rsidR="00BC5875">
          <w:rPr>
            <w:b/>
            <w:bCs/>
          </w:rPr>
          <w:t>v</w:t>
        </w:r>
      </w:ins>
      <w:del w:id="545" w:author="Arya" w:date="2025-02-25T12:41:00Z" w16du:dateUtc="2025-02-25T07:11:00Z">
        <w:r w:rsidRPr="00A4305C" w:rsidDel="00BC5875">
          <w:rPr>
            <w:b/>
            <w:bCs/>
          </w:rPr>
          <w:delText>V</w:delText>
        </w:r>
      </w:del>
      <w:r w:rsidRPr="00A4305C">
        <w:rPr>
          <w:b/>
          <w:bCs/>
        </w:rPr>
        <w:t>alidation</w:t>
      </w:r>
      <w:r w:rsidRPr="00A4305C">
        <w:t xml:space="preserve">: </w:t>
      </w:r>
      <w:commentRangeEnd w:id="543"/>
      <w:r w:rsidR="00E03210">
        <w:rPr>
          <w:rStyle w:val="CommentReference"/>
        </w:rPr>
        <w:commentReference w:id="543"/>
      </w:r>
      <w:r w:rsidRPr="00A4305C">
        <w:t xml:space="preserve">The service allows teams to </w:t>
      </w:r>
      <w:r w:rsidR="004E751D" w:rsidRPr="00A4305C">
        <w:t>confirm</w:t>
      </w:r>
      <w:r w:rsidRPr="00A4305C">
        <w:t xml:space="preserve"> the resilience of their applications by testing how they perform during unexpected disruptions.</w:t>
      </w:r>
    </w:p>
    <w:p w14:paraId="54665E73" w14:textId="5A450B36" w:rsidR="00A4305C" w:rsidRPr="00A4305C" w:rsidRDefault="00A4305C">
      <w:pPr>
        <w:pStyle w:val="NormalBPBHEB"/>
        <w:numPr>
          <w:ilvl w:val="0"/>
          <w:numId w:val="79"/>
        </w:numPr>
        <w:pPrChange w:id="546" w:author="Arya" w:date="2025-02-25T12:42:00Z" w16du:dateUtc="2025-02-25T07:12:00Z">
          <w:pPr>
            <w:numPr>
              <w:numId w:val="21"/>
            </w:numPr>
            <w:tabs>
              <w:tab w:val="num" w:pos="720"/>
            </w:tabs>
            <w:spacing w:before="60" w:after="60"/>
            <w:ind w:left="720" w:hanging="360"/>
          </w:pPr>
        </w:pPrChange>
      </w:pPr>
      <w:r w:rsidRPr="00A4305C">
        <w:rPr>
          <w:b/>
          <w:bCs/>
        </w:rPr>
        <w:t>Cost-</w:t>
      </w:r>
      <w:r w:rsidR="00BC5875" w:rsidRPr="00A4305C">
        <w:rPr>
          <w:b/>
          <w:bCs/>
        </w:rPr>
        <w:t>effective testing</w:t>
      </w:r>
      <w:r w:rsidRPr="00A4305C">
        <w:t>: AWS Fault Injection Simulator offers a cost-effective way to perform resilience testing without the need for complex infrastructure setup.</w:t>
      </w:r>
    </w:p>
    <w:p w14:paraId="764233F8" w14:textId="66AC0F84" w:rsidR="00A4305C" w:rsidRPr="00A4305C" w:rsidRDefault="00A4305C">
      <w:pPr>
        <w:pStyle w:val="NormalBPBHEB"/>
        <w:numPr>
          <w:ilvl w:val="0"/>
          <w:numId w:val="79"/>
        </w:numPr>
        <w:pPrChange w:id="547" w:author="Arya" w:date="2025-02-25T12:42:00Z" w16du:dateUtc="2025-02-25T07:12:00Z">
          <w:pPr>
            <w:numPr>
              <w:numId w:val="21"/>
            </w:numPr>
            <w:tabs>
              <w:tab w:val="num" w:pos="720"/>
            </w:tabs>
            <w:spacing w:after="120"/>
            <w:ind w:left="720" w:hanging="360"/>
          </w:pPr>
        </w:pPrChange>
      </w:pPr>
      <w:r w:rsidRPr="00A4305C">
        <w:rPr>
          <w:b/>
          <w:bCs/>
        </w:rPr>
        <w:t xml:space="preserve">Realistic </w:t>
      </w:r>
      <w:r w:rsidR="00BC5875" w:rsidRPr="00A4305C">
        <w:rPr>
          <w:b/>
          <w:bCs/>
        </w:rPr>
        <w:t>failure simulations</w:t>
      </w:r>
      <w:r w:rsidRPr="00A4305C">
        <w:t xml:space="preserve">: By simulating real-world failure conditions, the service ensures that testing is </w:t>
      </w:r>
      <w:r w:rsidR="004E751D" w:rsidRPr="00A4305C">
        <w:t>correct</w:t>
      </w:r>
      <w:r w:rsidRPr="00A4305C">
        <w:t xml:space="preserve"> and relevant, helping teams better prepare for potential issues in production.</w:t>
      </w:r>
    </w:p>
    <w:p w14:paraId="64D0BB42" w14:textId="31B37CEF" w:rsidR="00A4305C" w:rsidRDefault="00A4305C">
      <w:pPr>
        <w:pStyle w:val="NormalBPBHEB"/>
        <w:pPrChange w:id="548" w:author="Arya" w:date="2025-02-25T12:42:00Z" w16du:dateUtc="2025-02-25T07:12:00Z">
          <w:pPr/>
        </w:pPrChange>
      </w:pPr>
      <w:r w:rsidRPr="00A4305C">
        <w:t xml:space="preserve">The AWS Fault Injection Simulator is an essential tool for organizations </w:t>
      </w:r>
      <w:r w:rsidR="004E751D" w:rsidRPr="00A4305C">
        <w:t>looking</w:t>
      </w:r>
      <w:r w:rsidRPr="00A4305C">
        <w:t xml:space="preserve"> to enhance the resilience of their cloud-native applications and prepare for unexpected disruptions.</w:t>
      </w:r>
    </w:p>
    <w:p w14:paraId="21EE14CB" w14:textId="77777777" w:rsidR="006B7DC9" w:rsidRPr="00E03210" w:rsidRDefault="006B7DC9">
      <w:pPr>
        <w:pStyle w:val="NormalBPBHEB"/>
        <w:pPrChange w:id="549" w:author="Arya" w:date="2025-02-25T12:43:00Z" w16du:dateUtc="2025-02-25T07:13:00Z">
          <w:pPr>
            <w:pStyle w:val="Heading2"/>
          </w:pPr>
        </w:pPrChange>
      </w:pPr>
      <w:r w:rsidRPr="00E03210">
        <w:t>Practical applications</w:t>
      </w:r>
    </w:p>
    <w:p w14:paraId="45A0834B" w14:textId="77777777"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The following are examples of practical applications:</w:t>
      </w:r>
    </w:p>
    <w:p w14:paraId="39D99C07" w14:textId="193219A6" w:rsidR="006B7DC9" w:rsidRPr="006B7DC9" w:rsidRDefault="006B7DC9">
      <w:pPr>
        <w:pStyle w:val="NormalBPBHEB"/>
        <w:numPr>
          <w:ilvl w:val="0"/>
          <w:numId w:val="80"/>
        </w:numPr>
        <w:pPrChange w:id="550" w:author="Arya" w:date="2025-02-25T12:43:00Z" w16du:dateUtc="2025-02-25T07:13:00Z">
          <w:pPr>
            <w:numPr>
              <w:numId w:val="40"/>
            </w:numPr>
            <w:pBdr>
              <w:top w:val="nil"/>
              <w:left w:val="nil"/>
              <w:bottom w:val="nil"/>
              <w:right w:val="nil"/>
              <w:between w:val="nil"/>
            </w:pBdr>
            <w:shd w:val="clear" w:color="auto" w:fill="FFFFFF"/>
            <w:spacing w:after="100" w:line="276" w:lineRule="auto"/>
            <w:ind w:left="720" w:hanging="360"/>
            <w:jc w:val="both"/>
          </w:pPr>
        </w:pPrChange>
      </w:pPr>
      <w:r w:rsidRPr="006B7DC9">
        <w:rPr>
          <w:b/>
          <w:bCs/>
        </w:rPr>
        <w:t>Chaos engineering:</w:t>
      </w:r>
      <w:r w:rsidRPr="006B7DC9">
        <w:t xml:space="preserve"> Supports the principles of chaos engineering by allowing controlled injection of faults, helping organizations understand how their systems behave under adverse conditions</w:t>
      </w:r>
      <w:r w:rsidR="00B849D2">
        <w:t xml:space="preserve"> </w:t>
      </w:r>
      <w:sdt>
        <w:sdtPr>
          <w:id w:val="-1101103594"/>
          <w:citation/>
        </w:sdtPr>
        <w:sdtContent>
          <w:r w:rsidR="00A47716">
            <w:fldChar w:fldCharType="begin"/>
          </w:r>
          <w:r w:rsidR="00A47716">
            <w:instrText xml:space="preserve"> CITATION smith2019a \l 1033 </w:instrText>
          </w:r>
          <w:r w:rsidR="00A47716">
            <w:fldChar w:fldCharType="separate"/>
          </w:r>
          <w:r w:rsidR="0062497A" w:rsidRPr="0062497A">
            <w:rPr>
              <w:noProof/>
            </w:rPr>
            <w:t>[43]</w:t>
          </w:r>
          <w:r w:rsidR="00A47716">
            <w:fldChar w:fldCharType="end"/>
          </w:r>
        </w:sdtContent>
      </w:sdt>
      <w:r w:rsidRPr="006B7DC9">
        <w:t>.</w:t>
      </w:r>
    </w:p>
    <w:p w14:paraId="6C4392D4" w14:textId="38637573" w:rsidR="006B7DC9" w:rsidRPr="006B7DC9" w:rsidRDefault="006B7DC9">
      <w:pPr>
        <w:pStyle w:val="NormalBPBHEB"/>
        <w:numPr>
          <w:ilvl w:val="0"/>
          <w:numId w:val="80"/>
        </w:numPr>
        <w:pPrChange w:id="551" w:author="Arya" w:date="2025-02-25T12:43:00Z" w16du:dateUtc="2025-02-25T07:13:00Z">
          <w:pPr>
            <w:numPr>
              <w:numId w:val="40"/>
            </w:numPr>
            <w:pBdr>
              <w:top w:val="nil"/>
              <w:left w:val="nil"/>
              <w:bottom w:val="nil"/>
              <w:right w:val="nil"/>
              <w:between w:val="nil"/>
            </w:pBdr>
            <w:shd w:val="clear" w:color="auto" w:fill="FFFFFF"/>
            <w:spacing w:after="100" w:line="276" w:lineRule="auto"/>
            <w:ind w:left="720" w:hanging="360"/>
            <w:jc w:val="both"/>
          </w:pPr>
        </w:pPrChange>
      </w:pPr>
      <w:r w:rsidRPr="006B7DC9">
        <w:rPr>
          <w:b/>
          <w:bCs/>
        </w:rPr>
        <w:lastRenderedPageBreak/>
        <w:t>Continuous resilience testing:</w:t>
      </w:r>
      <w:r w:rsidRPr="006B7DC9">
        <w:t xml:space="preserve"> </w:t>
      </w:r>
      <w:r w:rsidR="004E751D" w:rsidRPr="006B7DC9">
        <w:t>Helps</w:t>
      </w:r>
      <w:r w:rsidRPr="006B7DC9">
        <w:t xml:space="preserve"> the incorporation of continuous resilience testing into the development and deployment pipelines, ensuring ongoing evaluation of application robustness</w:t>
      </w:r>
      <w:r w:rsidR="00A47716">
        <w:t xml:space="preserve"> </w:t>
      </w:r>
      <w:sdt>
        <w:sdtPr>
          <w:id w:val="-230777187"/>
          <w:citation/>
        </w:sdtPr>
        <w:sdtContent>
          <w:r w:rsidR="00F325AA">
            <w:fldChar w:fldCharType="begin"/>
          </w:r>
          <w:r w:rsidR="00F325AA">
            <w:instrText xml:space="preserve"> CITATION jones2020b \l 1033 </w:instrText>
          </w:r>
          <w:r w:rsidR="00F325AA">
            <w:fldChar w:fldCharType="separate"/>
          </w:r>
          <w:r w:rsidR="0062497A" w:rsidRPr="0062497A">
            <w:rPr>
              <w:noProof/>
            </w:rPr>
            <w:t>[17]</w:t>
          </w:r>
          <w:r w:rsidR="00F325AA">
            <w:fldChar w:fldCharType="end"/>
          </w:r>
        </w:sdtContent>
      </w:sdt>
      <w:r w:rsidRPr="006B7DC9">
        <w:t>.</w:t>
      </w:r>
    </w:p>
    <w:p w14:paraId="7764CA7F" w14:textId="77777777" w:rsidR="006B7DC9" w:rsidRPr="005347A9" w:rsidRDefault="006B7DC9">
      <w:pPr>
        <w:pStyle w:val="Heading3BPBHEB"/>
        <w:pPrChange w:id="552" w:author="Arya" w:date="2025-02-25T12:44:00Z" w16du:dateUtc="2025-02-25T07:14:00Z">
          <w:pPr>
            <w:pStyle w:val="Heading2"/>
          </w:pPr>
        </w:pPrChange>
      </w:pPr>
      <w:r w:rsidRPr="005347A9">
        <w:t>Best practices for AWS Fault Injection Simulator</w:t>
      </w:r>
    </w:p>
    <w:p w14:paraId="70B95129" w14:textId="77777777"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The following are the best practices for AWS Fault Injection Simulator:</w:t>
      </w:r>
    </w:p>
    <w:p w14:paraId="106B88CF" w14:textId="793AA743"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Start with low-impact scenarios:</w:t>
      </w:r>
      <w:r w:rsidRPr="006B7DC9">
        <w:rPr>
          <w:rFonts w:eastAsia="Palatino Linotype" w:cs="Palatino Linotype"/>
        </w:rPr>
        <w:t xml:space="preserve"> Begin by injecting faults with minimal impact to understand the initial response of the system before progressing to more severe scenarios</w:t>
      </w:r>
      <w:r w:rsidR="0018151A">
        <w:rPr>
          <w:rFonts w:eastAsia="Palatino Linotype" w:cs="Palatino Linotype"/>
        </w:rPr>
        <w:t xml:space="preserve"> </w:t>
      </w:r>
      <w:sdt>
        <w:sdtPr>
          <w:rPr>
            <w:rFonts w:eastAsia="Palatino Linotype" w:cs="Palatino Linotype"/>
          </w:rPr>
          <w:id w:val="1371644218"/>
          <w:citation/>
        </w:sdtPr>
        <w:sdtContent>
          <w:r w:rsidR="008C7AE5">
            <w:rPr>
              <w:rFonts w:eastAsia="Palatino Linotype" w:cs="Palatino Linotype"/>
            </w:rPr>
            <w:fldChar w:fldCharType="begin"/>
          </w:r>
          <w:r w:rsidR="008C7AE5">
            <w:rPr>
              <w:rFonts w:eastAsia="Palatino Linotype" w:cs="Palatino Linotype"/>
            </w:rPr>
            <w:instrText xml:space="preserve"> CITATION smith2018h \l 1033 </w:instrText>
          </w:r>
          <w:r w:rsidR="008C7AE5">
            <w:rPr>
              <w:rFonts w:eastAsia="Palatino Linotype" w:cs="Palatino Linotype"/>
            </w:rPr>
            <w:fldChar w:fldCharType="separate"/>
          </w:r>
          <w:r w:rsidR="0062497A" w:rsidRPr="0062497A">
            <w:rPr>
              <w:rFonts w:eastAsia="Palatino Linotype" w:cs="Palatino Linotype"/>
              <w:noProof/>
            </w:rPr>
            <w:t>[18]</w:t>
          </w:r>
          <w:r w:rsidR="008C7AE5">
            <w:rPr>
              <w:rFonts w:eastAsia="Palatino Linotype" w:cs="Palatino Linotype"/>
            </w:rPr>
            <w:fldChar w:fldCharType="end"/>
          </w:r>
        </w:sdtContent>
      </w:sdt>
      <w:r w:rsidRPr="006B7DC9">
        <w:rPr>
          <w:rFonts w:eastAsia="Palatino Linotype" w:cs="Palatino Linotype"/>
        </w:rPr>
        <w:t>.</w:t>
      </w:r>
    </w:p>
    <w:p w14:paraId="086C2ADE" w14:textId="38C6C1E7"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Regularly review results:</w:t>
      </w:r>
      <w:r w:rsidRPr="006B7DC9">
        <w:rPr>
          <w:rFonts w:eastAsia="Palatino Linotype" w:cs="Palatino Linotype"/>
        </w:rPr>
        <w:t xml:space="preserve"> Regularly review and analyze the results of fault injection experiments to </w:t>
      </w:r>
      <w:r w:rsidR="004E751D" w:rsidRPr="006B7DC9">
        <w:rPr>
          <w:rFonts w:eastAsia="Palatino Linotype" w:cs="Palatino Linotype"/>
        </w:rPr>
        <w:t>find</w:t>
      </w:r>
      <w:r w:rsidRPr="006B7DC9">
        <w:rPr>
          <w:rFonts w:eastAsia="Palatino Linotype" w:cs="Palatino Linotype"/>
        </w:rPr>
        <w:t xml:space="preserve"> patterns and potential areas for improvement</w:t>
      </w:r>
      <w:r w:rsidR="008C7AE5">
        <w:rPr>
          <w:rFonts w:eastAsia="Palatino Linotype" w:cs="Palatino Linotype"/>
        </w:rPr>
        <w:t xml:space="preserve"> </w:t>
      </w:r>
      <w:sdt>
        <w:sdtPr>
          <w:rPr>
            <w:rFonts w:eastAsia="Palatino Linotype" w:cs="Palatino Linotype"/>
          </w:rPr>
          <w:id w:val="927085110"/>
          <w:citation/>
        </w:sdtPr>
        <w:sdtContent>
          <w:r w:rsidR="001F0B64">
            <w:rPr>
              <w:rFonts w:eastAsia="Palatino Linotype" w:cs="Palatino Linotype"/>
            </w:rPr>
            <w:fldChar w:fldCharType="begin"/>
          </w:r>
          <w:r w:rsidR="001F0B64">
            <w:rPr>
              <w:rFonts w:eastAsia="Palatino Linotype" w:cs="Palatino Linotype"/>
            </w:rPr>
            <w:instrText xml:space="preserve"> CITATION smith2019a \l 1033 </w:instrText>
          </w:r>
          <w:r w:rsidR="001F0B64">
            <w:rPr>
              <w:rFonts w:eastAsia="Palatino Linotype" w:cs="Palatino Linotype"/>
            </w:rPr>
            <w:fldChar w:fldCharType="separate"/>
          </w:r>
          <w:r w:rsidR="0062497A" w:rsidRPr="0062497A">
            <w:rPr>
              <w:rFonts w:eastAsia="Palatino Linotype" w:cs="Palatino Linotype"/>
              <w:noProof/>
            </w:rPr>
            <w:t>[43]</w:t>
          </w:r>
          <w:r w:rsidR="001F0B64">
            <w:rPr>
              <w:rFonts w:eastAsia="Palatino Linotype" w:cs="Palatino Linotype"/>
            </w:rPr>
            <w:fldChar w:fldCharType="end"/>
          </w:r>
        </w:sdtContent>
      </w:sdt>
      <w:r w:rsidRPr="006B7DC9">
        <w:rPr>
          <w:rFonts w:eastAsia="Palatino Linotype" w:cs="Palatino Linotype"/>
        </w:rPr>
        <w:t>.</w:t>
      </w:r>
    </w:p>
    <w:p w14:paraId="1EDDE102" w14:textId="49FA36DF" w:rsidR="00A4305C" w:rsidRPr="00A4305C" w:rsidRDefault="00A4305C">
      <w:pPr>
        <w:pStyle w:val="Heading2BPBHEB"/>
        <w:pPrChange w:id="553" w:author="Arya" w:date="2025-02-25T12:44:00Z" w16du:dateUtc="2025-02-25T07:14:00Z">
          <w:pPr>
            <w:pStyle w:val="Heading1"/>
          </w:pPr>
        </w:pPrChange>
      </w:pPr>
      <w:r w:rsidRPr="00A4305C">
        <w:t xml:space="preserve">AWS </w:t>
      </w:r>
      <w:r w:rsidR="00B27F8F" w:rsidRPr="00A4305C">
        <w:t xml:space="preserve">tools and software development kits </w:t>
      </w:r>
      <w:del w:id="554" w:author="Arya" w:date="2025-02-25T12:44:00Z" w16du:dateUtc="2025-02-25T07:14:00Z">
        <w:r w:rsidRPr="00A4305C" w:rsidDel="00B27F8F">
          <w:delText>(SDKs)</w:delText>
        </w:r>
      </w:del>
    </w:p>
    <w:p w14:paraId="410DBD0D" w14:textId="7D3A2240" w:rsidR="00A4305C" w:rsidRPr="00A4305C" w:rsidRDefault="00A4305C">
      <w:pPr>
        <w:pStyle w:val="NormalBPBHEB"/>
        <w:pPrChange w:id="555" w:author="Arya" w:date="2025-02-25T12:45:00Z" w16du:dateUtc="2025-02-25T07:15:00Z">
          <w:pPr/>
        </w:pPrChange>
      </w:pPr>
      <w:r w:rsidRPr="00A4305C">
        <w:t xml:space="preserve">AWS provides a comprehensive set of tools and </w:t>
      </w:r>
      <w:ins w:id="556" w:author="Arya" w:date="2025-02-25T12:44:00Z" w16du:dateUtc="2025-02-25T07:14:00Z">
        <w:r w:rsidR="00B27F8F" w:rsidRPr="00B27F8F">
          <w:rPr>
            <w:b/>
            <w:bCs/>
            <w:rPrChange w:id="557" w:author="Arya" w:date="2025-02-25T12:45:00Z" w16du:dateUtc="2025-02-25T07:15:00Z">
              <w:rPr/>
            </w:rPrChange>
          </w:rPr>
          <w:t xml:space="preserve">Software </w:t>
        </w:r>
      </w:ins>
      <w:ins w:id="558" w:author="Arya" w:date="2025-02-25T12:45:00Z" w16du:dateUtc="2025-02-25T07:15:00Z">
        <w:r w:rsidR="00B27F8F" w:rsidRPr="00B27F8F">
          <w:rPr>
            <w:b/>
            <w:bCs/>
            <w:rPrChange w:id="559" w:author="Arya" w:date="2025-02-25T12:45:00Z" w16du:dateUtc="2025-02-25T07:15:00Z">
              <w:rPr/>
            </w:rPrChange>
          </w:rPr>
          <w:t>Development Kits</w:t>
        </w:r>
        <w:r w:rsidR="00B27F8F">
          <w:t xml:space="preserve"> (</w:t>
        </w:r>
      </w:ins>
      <w:r w:rsidRPr="00B27F8F">
        <w:rPr>
          <w:b/>
          <w:bCs/>
          <w:rPrChange w:id="560" w:author="Arya" w:date="2025-02-25T12:45:00Z" w16du:dateUtc="2025-02-25T07:15:00Z">
            <w:rPr/>
          </w:rPrChange>
        </w:rPr>
        <w:t>SDKs</w:t>
      </w:r>
      <w:ins w:id="561" w:author="Arya" w:date="2025-02-25T12:45:00Z" w16du:dateUtc="2025-02-25T07:15:00Z">
        <w:r w:rsidR="00B27F8F">
          <w:t>)</w:t>
        </w:r>
      </w:ins>
      <w:r w:rsidRPr="00A4305C">
        <w:t xml:space="preserve"> that enable developers to build, deploy, and manage applications efficiently on the AWS Cloud. These tools simplify interactions with AWS services, improve productivity, and foster the adoption of DevOps practices across organizations.</w:t>
      </w:r>
    </w:p>
    <w:p w14:paraId="5F8CAAEB" w14:textId="485D7DB9" w:rsidR="00A4305C" w:rsidRPr="00A4305C" w:rsidRDefault="00A4305C">
      <w:pPr>
        <w:pStyle w:val="NormalBPBHEB"/>
        <w:pPrChange w:id="562" w:author="Arya" w:date="2025-02-25T12:45:00Z" w16du:dateUtc="2025-02-25T07:15:00Z">
          <w:pPr/>
        </w:pPrChange>
      </w:pPr>
      <w:r w:rsidRPr="00A4305C">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p>
    <w:p w14:paraId="3285ED36" w14:textId="12BB0424" w:rsidR="00A4305C" w:rsidRDefault="00A4305C" w:rsidP="00170A44">
      <w:pPr>
        <w:pStyle w:val="Heading2"/>
      </w:pPr>
      <w:r w:rsidRPr="00A4305C">
        <w:t xml:space="preserve">Key </w:t>
      </w:r>
      <w:ins w:id="563" w:author="Arya" w:date="2025-02-25T12:45:00Z" w16du:dateUtc="2025-02-25T07:15:00Z">
        <w:r w:rsidR="00CA39D8">
          <w:t>f</w:t>
        </w:r>
      </w:ins>
      <w:del w:id="564" w:author="Arya" w:date="2025-02-25T12:45:00Z" w16du:dateUtc="2025-02-25T07:15:00Z">
        <w:r w:rsidRPr="00A4305C" w:rsidDel="00CA39D8">
          <w:delText>F</w:delText>
        </w:r>
      </w:del>
      <w:r w:rsidRPr="00A4305C">
        <w:t>eatures</w:t>
      </w:r>
    </w:p>
    <w:p w14:paraId="0187687C" w14:textId="77777777" w:rsidR="009C68FA" w:rsidRPr="009C68FA" w:rsidRDefault="00EB17BF">
      <w:pPr>
        <w:pStyle w:val="NormalBPBHEB"/>
        <w:pPrChange w:id="565" w:author="Arya" w:date="2025-02-25T12:45:00Z" w16du:dateUtc="2025-02-25T07:15:00Z">
          <w:pPr/>
        </w:pPrChange>
      </w:pPr>
      <w:r w:rsidRPr="00EB17BF">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r w:rsidR="009C68FA">
        <w:t xml:space="preserve"> </w:t>
      </w:r>
      <w:r w:rsidR="009C68FA" w:rsidRPr="009C68FA">
        <w:t>The following are the key features of AWS Tools and SDKs:</w:t>
      </w:r>
    </w:p>
    <w:p w14:paraId="56EA0369" w14:textId="48611C8A" w:rsidR="00A4305C" w:rsidRPr="00A4305C" w:rsidRDefault="00A4305C">
      <w:pPr>
        <w:pStyle w:val="NormalBPBHEB"/>
        <w:numPr>
          <w:ilvl w:val="0"/>
          <w:numId w:val="81"/>
        </w:numPr>
        <w:pPrChange w:id="566" w:author="Arya" w:date="2025-02-25T12:46:00Z" w16du:dateUtc="2025-02-25T07:16:00Z">
          <w:pPr>
            <w:numPr>
              <w:numId w:val="22"/>
            </w:numPr>
            <w:tabs>
              <w:tab w:val="num" w:pos="720"/>
            </w:tabs>
            <w:ind w:left="720" w:hanging="360"/>
          </w:pPr>
        </w:pPrChange>
      </w:pPr>
      <w:r w:rsidRPr="00A4305C">
        <w:rPr>
          <w:b/>
          <w:bCs/>
        </w:rPr>
        <w:t>Multi-</w:t>
      </w:r>
      <w:r w:rsidR="00A018A2" w:rsidRPr="00A4305C">
        <w:rPr>
          <w:b/>
          <w:bCs/>
        </w:rPr>
        <w:t>language support</w:t>
      </w:r>
      <w:r w:rsidRPr="00A4305C">
        <w:t>: AWS SDKs support various programming languages such as Java, Python, JavaScript, .NET, and more, making it easier for developers to integrate AWS services into their applications</w:t>
      </w:r>
      <w:r w:rsidR="00F65FF9">
        <w:t xml:space="preserve"> </w:t>
      </w:r>
      <w:sdt>
        <w:sdtPr>
          <w:id w:val="-380177937"/>
          <w:citation/>
        </w:sdtPr>
        <w:sdtContent>
          <w:r w:rsidR="000A7E23">
            <w:fldChar w:fldCharType="begin"/>
          </w:r>
          <w:r w:rsidR="000A7E23">
            <w:instrText xml:space="preserve"> CITATION unknown2023g \l 1033 </w:instrText>
          </w:r>
          <w:r w:rsidR="000A7E23">
            <w:fldChar w:fldCharType="separate"/>
          </w:r>
          <w:r w:rsidR="0062497A" w:rsidRPr="0062497A">
            <w:rPr>
              <w:noProof/>
            </w:rPr>
            <w:t>[44]</w:t>
          </w:r>
          <w:r w:rsidR="000A7E23">
            <w:fldChar w:fldCharType="end"/>
          </w:r>
        </w:sdtContent>
      </w:sdt>
      <w:r w:rsidRPr="00A4305C">
        <w:t>.</w:t>
      </w:r>
    </w:p>
    <w:p w14:paraId="6A91C855" w14:textId="765F2DBA" w:rsidR="00A4305C" w:rsidRPr="00A4305C" w:rsidRDefault="00A4305C">
      <w:pPr>
        <w:pStyle w:val="NormalBPBHEB"/>
        <w:numPr>
          <w:ilvl w:val="0"/>
          <w:numId w:val="81"/>
        </w:numPr>
        <w:pPrChange w:id="567" w:author="Arya" w:date="2025-02-25T12:46:00Z" w16du:dateUtc="2025-02-25T07:16:00Z">
          <w:pPr>
            <w:numPr>
              <w:numId w:val="22"/>
            </w:numPr>
            <w:tabs>
              <w:tab w:val="num" w:pos="720"/>
            </w:tabs>
            <w:ind w:left="720" w:hanging="360"/>
          </w:pPr>
        </w:pPrChange>
      </w:pPr>
      <w:r w:rsidRPr="00A4305C">
        <w:rPr>
          <w:b/>
          <w:bCs/>
        </w:rPr>
        <w:t xml:space="preserve">Comprehensive </w:t>
      </w:r>
      <w:r w:rsidR="00A018A2" w:rsidRPr="00A4305C">
        <w:rPr>
          <w:b/>
          <w:bCs/>
        </w:rPr>
        <w:t>service coverage</w:t>
      </w:r>
      <w:r w:rsidRPr="00A4305C">
        <w:t>: AWS Tools and SDKs cover a wide range of AWS services, providing developers with the necessary libraries and utilities to interact with AWS resources</w:t>
      </w:r>
      <w:r w:rsidR="000E51EF">
        <w:t xml:space="preserve"> </w:t>
      </w:r>
      <w:sdt>
        <w:sdtPr>
          <w:id w:val="891393067"/>
          <w:citation/>
        </w:sdtPr>
        <w:sdtContent>
          <w:r w:rsidR="005A2D22">
            <w:fldChar w:fldCharType="begin"/>
          </w:r>
          <w:r w:rsidR="005A2D22">
            <w:instrText xml:space="preserve"> CITATION jones2021a \l 1033 </w:instrText>
          </w:r>
          <w:r w:rsidR="005A2D22">
            <w:fldChar w:fldCharType="separate"/>
          </w:r>
          <w:r w:rsidR="0062497A" w:rsidRPr="0062497A">
            <w:rPr>
              <w:noProof/>
            </w:rPr>
            <w:t>[32]</w:t>
          </w:r>
          <w:r w:rsidR="005A2D22">
            <w:fldChar w:fldCharType="end"/>
          </w:r>
        </w:sdtContent>
      </w:sdt>
      <w:r w:rsidRPr="00A4305C">
        <w:t>.</w:t>
      </w:r>
    </w:p>
    <w:p w14:paraId="75BF4203" w14:textId="1224DD50" w:rsidR="00A4305C" w:rsidRPr="00A4305C" w:rsidRDefault="00A4305C">
      <w:pPr>
        <w:pStyle w:val="NormalBPBHEB"/>
        <w:numPr>
          <w:ilvl w:val="0"/>
          <w:numId w:val="81"/>
        </w:numPr>
        <w:pPrChange w:id="568" w:author="Arya" w:date="2025-02-25T12:46:00Z" w16du:dateUtc="2025-02-25T07:16:00Z">
          <w:pPr>
            <w:numPr>
              <w:numId w:val="22"/>
            </w:numPr>
            <w:tabs>
              <w:tab w:val="num" w:pos="720"/>
            </w:tabs>
            <w:ind w:left="720" w:hanging="360"/>
          </w:pPr>
        </w:pPrChange>
      </w:pPr>
      <w:r w:rsidRPr="00A4305C">
        <w:rPr>
          <w:b/>
          <w:bCs/>
        </w:rPr>
        <w:t xml:space="preserve">Integration with </w:t>
      </w:r>
      <w:ins w:id="569" w:author="Arya" w:date="2025-02-25T12:45:00Z" w16du:dateUtc="2025-02-25T07:15:00Z">
        <w:r w:rsidR="00A018A2">
          <w:rPr>
            <w:b/>
            <w:bCs/>
          </w:rPr>
          <w:t>p</w:t>
        </w:r>
      </w:ins>
      <w:del w:id="570" w:author="Arya" w:date="2025-02-25T12:45:00Z" w16du:dateUtc="2025-02-25T07:15:00Z">
        <w:r w:rsidRPr="00A4305C" w:rsidDel="00A018A2">
          <w:rPr>
            <w:b/>
            <w:bCs/>
          </w:rPr>
          <w:delText>P</w:delText>
        </w:r>
      </w:del>
      <w:r w:rsidRPr="00A4305C">
        <w:rPr>
          <w:b/>
          <w:bCs/>
        </w:rPr>
        <w:t>opular IDEs</w:t>
      </w:r>
      <w:r w:rsidRPr="00A4305C">
        <w:t>: The tools and SDKs integrate seamlessly with popular IDEs like Visual Studio, Eclipse, and IntelliJ IDEA, enhancing the overall development experience.</w:t>
      </w:r>
    </w:p>
    <w:p w14:paraId="455464D3" w14:textId="4A63DD1A" w:rsidR="00A4305C" w:rsidRPr="00A4305C" w:rsidRDefault="00A4305C">
      <w:pPr>
        <w:pStyle w:val="NormalBPBHEB"/>
        <w:pPrChange w:id="571" w:author="Arya" w:date="2025-02-25T12:46:00Z" w16du:dateUtc="2025-02-25T07:16:00Z">
          <w:pPr/>
        </w:pPrChange>
      </w:pPr>
      <w:r w:rsidRPr="00A4305C">
        <w:lastRenderedPageBreak/>
        <w:t xml:space="preserve">By </w:t>
      </w:r>
      <w:r w:rsidR="004E751D" w:rsidRPr="00A4305C">
        <w:t>using</w:t>
      </w:r>
      <w:r w:rsidRPr="00A4305C">
        <w:t xml:space="preserve"> AWS Tools and SDKs, developers can reduce the time and effort </w:t>
      </w:r>
      <w:r w:rsidR="00041F36" w:rsidRPr="00A4305C">
        <w:t>needed</w:t>
      </w:r>
      <w:r w:rsidRPr="00A4305C">
        <w:t xml:space="preserve"> to interact with AWS services and streamline their workflows.</w:t>
      </w:r>
    </w:p>
    <w:p w14:paraId="6EB4BDDB" w14:textId="068CC5A9" w:rsidR="00A4305C" w:rsidRPr="003B3135" w:rsidRDefault="00A4305C">
      <w:pPr>
        <w:pStyle w:val="NormalBPBHEB"/>
        <w:rPr>
          <w:bCs/>
        </w:rPr>
        <w:pPrChange w:id="572" w:author="Arya" w:date="2025-02-25T12:46:00Z" w16du:dateUtc="2025-02-25T07:16:00Z">
          <w:pPr>
            <w:pStyle w:val="Heading2"/>
          </w:pPr>
        </w:pPrChange>
      </w:pPr>
      <w:r w:rsidRPr="008D2DF8">
        <w:rPr>
          <w:b/>
          <w:bCs/>
          <w:rPrChange w:id="573" w:author="Arya" w:date="2025-02-25T12:46:00Z" w16du:dateUtc="2025-02-25T07:16:00Z">
            <w:rPr/>
          </w:rPrChange>
        </w:rPr>
        <w:t xml:space="preserve">Benefits of </w:t>
      </w:r>
      <w:ins w:id="574" w:author="Arya" w:date="2025-02-25T12:46:00Z" w16du:dateUtc="2025-02-25T07:16:00Z">
        <w:r w:rsidR="008D2DF8" w:rsidRPr="008D2DF8">
          <w:rPr>
            <w:b/>
            <w:bCs/>
            <w:rPrChange w:id="575" w:author="Arya" w:date="2025-02-25T12:46:00Z" w16du:dateUtc="2025-02-25T07:16:00Z">
              <w:rPr/>
            </w:rPrChange>
          </w:rPr>
          <w:t>u</w:t>
        </w:r>
      </w:ins>
      <w:del w:id="576" w:author="Arya" w:date="2025-02-25T12:46:00Z" w16du:dateUtc="2025-02-25T07:16:00Z">
        <w:r w:rsidRPr="008D2DF8" w:rsidDel="008D2DF8">
          <w:rPr>
            <w:b/>
            <w:bCs/>
            <w:rPrChange w:id="577" w:author="Arya" w:date="2025-02-25T12:46:00Z" w16du:dateUtc="2025-02-25T07:16:00Z">
              <w:rPr/>
            </w:rPrChange>
          </w:rPr>
          <w:delText>U</w:delText>
        </w:r>
      </w:del>
      <w:proofErr w:type="gramStart"/>
      <w:r w:rsidRPr="008D2DF8">
        <w:rPr>
          <w:b/>
          <w:bCs/>
          <w:rPrChange w:id="578" w:author="Arya" w:date="2025-02-25T12:46:00Z" w16du:dateUtc="2025-02-25T07:16:00Z">
            <w:rPr/>
          </w:rPrChange>
        </w:rPr>
        <w:t>sing</w:t>
      </w:r>
      <w:proofErr w:type="gramEnd"/>
      <w:r w:rsidRPr="008D2DF8">
        <w:rPr>
          <w:b/>
          <w:bCs/>
          <w:rPrChange w:id="579" w:author="Arya" w:date="2025-02-25T12:46:00Z" w16du:dateUtc="2025-02-25T07:16:00Z">
            <w:rPr/>
          </w:rPrChange>
        </w:rPr>
        <w:t xml:space="preserve"> AWS Tools and SDKs</w:t>
      </w:r>
    </w:p>
    <w:p w14:paraId="462B106E" w14:textId="77777777" w:rsidR="00E63903" w:rsidRPr="00E63903" w:rsidRDefault="00E63903">
      <w:pPr>
        <w:pStyle w:val="NormalBPBHEB"/>
        <w:pPrChange w:id="580" w:author="Arya" w:date="2025-02-25T12:46:00Z" w16du:dateUtc="2025-02-25T07:16:00Z">
          <w:pPr/>
        </w:pPrChange>
      </w:pPr>
      <w:r w:rsidRPr="00E63903">
        <w:t>The following are the benefits of using AWS Tools and SDKs</w:t>
      </w:r>
    </w:p>
    <w:p w14:paraId="26E462F0" w14:textId="6E8759FB" w:rsidR="00A4305C" w:rsidRPr="00A4305C" w:rsidRDefault="00A4305C">
      <w:pPr>
        <w:pStyle w:val="NormalBPBHEB"/>
        <w:numPr>
          <w:ilvl w:val="0"/>
          <w:numId w:val="82"/>
        </w:numPr>
        <w:pPrChange w:id="581" w:author="Arya" w:date="2025-02-25T12:46:00Z" w16du:dateUtc="2025-02-25T07:16:00Z">
          <w:pPr>
            <w:numPr>
              <w:numId w:val="23"/>
            </w:numPr>
            <w:tabs>
              <w:tab w:val="num" w:pos="720"/>
            </w:tabs>
            <w:ind w:left="720" w:hanging="360"/>
          </w:pPr>
        </w:pPrChange>
      </w:pPr>
      <w:r w:rsidRPr="00A4305C">
        <w:rPr>
          <w:b/>
          <w:bCs/>
        </w:rPr>
        <w:t xml:space="preserve">Efficiency and </w:t>
      </w:r>
      <w:ins w:id="582" w:author="Arya" w:date="2025-02-25T12:46:00Z" w16du:dateUtc="2025-02-25T07:16:00Z">
        <w:r w:rsidR="008D2DF8">
          <w:rPr>
            <w:b/>
            <w:bCs/>
          </w:rPr>
          <w:t>p</w:t>
        </w:r>
      </w:ins>
      <w:del w:id="583" w:author="Arya" w:date="2025-02-25T12:46:00Z" w16du:dateUtc="2025-02-25T07:16:00Z">
        <w:r w:rsidRPr="00A4305C" w:rsidDel="008D2DF8">
          <w:rPr>
            <w:b/>
            <w:bCs/>
          </w:rPr>
          <w:delText>P</w:delText>
        </w:r>
      </w:del>
      <w:r w:rsidRPr="00A4305C">
        <w:rPr>
          <w:b/>
          <w:bCs/>
        </w:rPr>
        <w:t>roductivity</w:t>
      </w:r>
      <w:r w:rsidRPr="00A4305C">
        <w:t>: AWS Tools and SDKs help automate repetitive tasks, provide pre-built functions, and reduce the complexity of interacting with AWS services</w:t>
      </w:r>
      <w:r w:rsidR="00E63903">
        <w:t xml:space="preserve"> </w:t>
      </w:r>
      <w:sdt>
        <w:sdtPr>
          <w:id w:val="-1295361141"/>
          <w:citation/>
        </w:sdtPr>
        <w:sdtContent>
          <w:r w:rsidR="00EE4056">
            <w:fldChar w:fldCharType="begin"/>
          </w:r>
          <w:r w:rsidR="00EE4056">
            <w:instrText xml:space="preserve"> CITATION jones2021a \l 1033 </w:instrText>
          </w:r>
          <w:r w:rsidR="00EE4056">
            <w:fldChar w:fldCharType="separate"/>
          </w:r>
          <w:r w:rsidR="0062497A" w:rsidRPr="0062497A">
            <w:rPr>
              <w:noProof/>
            </w:rPr>
            <w:t>[32]</w:t>
          </w:r>
          <w:r w:rsidR="00EE4056">
            <w:fldChar w:fldCharType="end"/>
          </w:r>
        </w:sdtContent>
      </w:sdt>
      <w:r w:rsidRPr="00A4305C">
        <w:t>.</w:t>
      </w:r>
    </w:p>
    <w:p w14:paraId="22B445B7" w14:textId="10EE0BFA" w:rsidR="00A4305C" w:rsidRPr="00A4305C" w:rsidRDefault="00A4305C">
      <w:pPr>
        <w:pStyle w:val="NormalBPBHEB"/>
        <w:numPr>
          <w:ilvl w:val="0"/>
          <w:numId w:val="82"/>
        </w:numPr>
        <w:pPrChange w:id="584" w:author="Arya" w:date="2025-02-25T12:46:00Z" w16du:dateUtc="2025-02-25T07:16:00Z">
          <w:pPr>
            <w:numPr>
              <w:numId w:val="23"/>
            </w:numPr>
            <w:tabs>
              <w:tab w:val="num" w:pos="720"/>
            </w:tabs>
            <w:ind w:left="720" w:hanging="360"/>
          </w:pPr>
        </w:pPrChange>
      </w:pPr>
      <w:r w:rsidRPr="00A4305C">
        <w:rPr>
          <w:b/>
          <w:bCs/>
        </w:rPr>
        <w:t xml:space="preserve">Consistent </w:t>
      </w:r>
      <w:r w:rsidR="008D2DF8" w:rsidRPr="00A4305C">
        <w:rPr>
          <w:b/>
          <w:bCs/>
        </w:rPr>
        <w:t>development experience</w:t>
      </w:r>
      <w:r w:rsidRPr="00A4305C">
        <w:t>: These tools offer a consistent development experience across multiple languages, ensuring that development teams working with various technology stacks can rely on the same tools and processes</w:t>
      </w:r>
      <w:r w:rsidR="00CA2898">
        <w:t xml:space="preserve"> </w:t>
      </w:r>
      <w:sdt>
        <w:sdtPr>
          <w:id w:val="2140060629"/>
          <w:citation/>
        </w:sdtPr>
        <w:sdtContent>
          <w:r w:rsidR="00CA2898">
            <w:fldChar w:fldCharType="begin"/>
          </w:r>
          <w:r w:rsidR="00CA2898">
            <w:instrText xml:space="preserve"> CITATION unknown2023h \l 1033 </w:instrText>
          </w:r>
          <w:r w:rsidR="00CA2898">
            <w:fldChar w:fldCharType="separate"/>
          </w:r>
          <w:r w:rsidR="0062497A" w:rsidRPr="0062497A">
            <w:rPr>
              <w:noProof/>
            </w:rPr>
            <w:t>[45]</w:t>
          </w:r>
          <w:r w:rsidR="00CA2898">
            <w:fldChar w:fldCharType="end"/>
          </w:r>
        </w:sdtContent>
      </w:sdt>
      <w:r w:rsidRPr="00A4305C">
        <w:t>.</w:t>
      </w:r>
    </w:p>
    <w:p w14:paraId="78E33D9E" w14:textId="76488296" w:rsidR="00A4305C" w:rsidRPr="00A4305C" w:rsidRDefault="00A4305C">
      <w:pPr>
        <w:pStyle w:val="NormalBPBHEB"/>
        <w:numPr>
          <w:ilvl w:val="0"/>
          <w:numId w:val="82"/>
        </w:numPr>
        <w:pPrChange w:id="585" w:author="Arya" w:date="2025-02-25T12:46:00Z" w16du:dateUtc="2025-02-25T07:16:00Z">
          <w:pPr>
            <w:numPr>
              <w:numId w:val="23"/>
            </w:numPr>
            <w:tabs>
              <w:tab w:val="num" w:pos="720"/>
            </w:tabs>
            <w:ind w:left="720" w:hanging="360"/>
          </w:pPr>
        </w:pPrChange>
      </w:pPr>
      <w:r w:rsidRPr="00A4305C">
        <w:rPr>
          <w:b/>
          <w:bCs/>
        </w:rPr>
        <w:t xml:space="preserve">Version </w:t>
      </w:r>
      <w:ins w:id="586" w:author="Arya" w:date="2025-02-25T12:46:00Z" w16du:dateUtc="2025-02-25T07:16:00Z">
        <w:r w:rsidR="008D2DF8">
          <w:rPr>
            <w:b/>
            <w:bCs/>
          </w:rPr>
          <w:t>c</w:t>
        </w:r>
      </w:ins>
      <w:del w:id="587" w:author="Arya" w:date="2025-02-25T12:46:00Z" w16du:dateUtc="2025-02-25T07:16:00Z">
        <w:r w:rsidRPr="00A4305C" w:rsidDel="008D2DF8">
          <w:rPr>
            <w:b/>
            <w:bCs/>
          </w:rPr>
          <w:delText>C</w:delText>
        </w:r>
      </w:del>
      <w:r w:rsidRPr="00A4305C">
        <w:rPr>
          <w:b/>
          <w:bCs/>
        </w:rPr>
        <w:t>ompatibility</w:t>
      </w:r>
      <w:r w:rsidRPr="00A4305C">
        <w:t>: AWS SDKs maintain compatibility with the latest AWS service updates, allowing developers to take advantage of new features and improvements without worrying about version discrepancies</w:t>
      </w:r>
      <w:r w:rsidR="00CA2898">
        <w:t xml:space="preserve"> </w:t>
      </w:r>
      <w:sdt>
        <w:sdtPr>
          <w:id w:val="-720287050"/>
          <w:citation/>
        </w:sdtPr>
        <w:sdtContent>
          <w:r w:rsidR="00AB1EC0">
            <w:fldChar w:fldCharType="begin"/>
          </w:r>
          <w:r w:rsidR="00AB1EC0">
            <w:instrText xml:space="preserve"> CITATION unknown2023g \l 1033 </w:instrText>
          </w:r>
          <w:r w:rsidR="00AB1EC0">
            <w:fldChar w:fldCharType="separate"/>
          </w:r>
          <w:r w:rsidR="0062497A" w:rsidRPr="0062497A">
            <w:rPr>
              <w:noProof/>
            </w:rPr>
            <w:t>[44]</w:t>
          </w:r>
          <w:r w:rsidR="00AB1EC0">
            <w:fldChar w:fldCharType="end"/>
          </w:r>
        </w:sdtContent>
      </w:sdt>
      <w:r w:rsidRPr="00A4305C">
        <w:t>.</w:t>
      </w:r>
    </w:p>
    <w:p w14:paraId="17A1C5D6" w14:textId="0ABA2EB7" w:rsidR="00A4305C" w:rsidRDefault="00A4305C">
      <w:pPr>
        <w:pStyle w:val="NormalBPBHEB"/>
        <w:pPrChange w:id="588" w:author="Arya" w:date="2025-02-25T12:46:00Z" w16du:dateUtc="2025-02-25T07:16:00Z">
          <w:pPr/>
        </w:pPrChange>
      </w:pPr>
      <w:r w:rsidRPr="00A4305C">
        <w:t>AWS Tools and SDKs help developers build and deploy cloud-native applications with greater speed and reliability, while ensuring consistency and productivity across development teams.</w:t>
      </w:r>
    </w:p>
    <w:p w14:paraId="5AFEC3C1" w14:textId="22FF46FE" w:rsidR="005F09AA" w:rsidRPr="005F09AA" w:rsidRDefault="005F09AA">
      <w:pPr>
        <w:pStyle w:val="NormalBPBHEB"/>
        <w:rPr>
          <w:rFonts w:eastAsia="Palatino Linotype" w:cs="Palatino Linotype"/>
        </w:rPr>
        <w:pPrChange w:id="589" w:author="Arya" w:date="2025-02-25T12:46:00Z" w16du:dateUtc="2025-02-25T07:16:00Z">
          <w:pPr>
            <w:pBdr>
              <w:top w:val="nil"/>
              <w:left w:val="nil"/>
              <w:bottom w:val="nil"/>
              <w:right w:val="nil"/>
              <w:between w:val="nil"/>
            </w:pBdr>
            <w:shd w:val="clear" w:color="auto" w:fill="FFFFFF"/>
            <w:spacing w:after="100" w:line="276" w:lineRule="auto"/>
            <w:jc w:val="both"/>
          </w:pPr>
        </w:pPrChange>
      </w:pPr>
      <w:r w:rsidRPr="00192F90">
        <w:rPr>
          <w:rFonts w:eastAsia="Palatino Linotype" w:cs="Palatino Linotype"/>
          <w:i/>
          <w:iCs/>
          <w:rPrChange w:id="590" w:author="Arya" w:date="2025-02-25T12:46:00Z" w16du:dateUtc="2025-02-25T07:16:00Z">
            <w:rPr>
              <w:rFonts w:eastAsia="Palatino Linotype" w:cs="Palatino Linotype"/>
            </w:rPr>
          </w:rPrChange>
        </w:rPr>
        <w:t>Figure 7.5</w:t>
      </w:r>
      <w:del w:id="591" w:author="Arya" w:date="2025-02-25T12:46:00Z" w16du:dateUtc="2025-02-25T07:16:00Z">
        <w:r w:rsidRPr="005F09AA" w:rsidDel="00192F90">
          <w:rPr>
            <w:rFonts w:eastAsia="Palatino Linotype" w:cs="Palatino Linotype"/>
          </w:rPr>
          <w:delText xml:space="preserve"> below</w:delText>
        </w:r>
      </w:del>
      <w:ins w:id="592" w:author="Arya" w:date="2025-02-25T12:46:00Z" w16du:dateUtc="2025-02-25T07:16:00Z">
        <w:r w:rsidR="00192F90">
          <w:rPr>
            <w:rFonts w:eastAsia="Palatino Linotype" w:cs="Palatino Linotype"/>
          </w:rPr>
          <w:t xml:space="preserve"> </w:t>
        </w:r>
      </w:ins>
      <w:del w:id="593" w:author="Arya" w:date="2025-02-25T12:46:00Z" w16du:dateUtc="2025-02-25T07:16:00Z">
        <w:r w:rsidRPr="005F09AA" w:rsidDel="00192F90">
          <w:rPr>
            <w:rFonts w:eastAsia="Palatino Linotype" w:cs="Palatino Linotype"/>
          </w:rPr>
          <w:delText xml:space="preserve"> </w:delText>
        </w:r>
      </w:del>
      <w:r w:rsidRPr="005F09AA">
        <w:rPr>
          <w:rFonts w:eastAsia="Palatino Linotype" w:cs="Palatino Linotype"/>
        </w:rPr>
        <w:t xml:space="preserve">shows a visualization of the SDKs, and how they prove pre-built modules, components, packages, and tools for developers to build, evaluate, and deploy software </w:t>
      </w:r>
      <w:r w:rsidR="00914BCB" w:rsidRPr="005F09AA">
        <w:rPr>
          <w:rFonts w:eastAsia="Palatino Linotype" w:cs="Palatino Linotype"/>
        </w:rPr>
        <w:t>applications.</w:t>
      </w:r>
    </w:p>
    <w:p w14:paraId="1E632486" w14:textId="77777777" w:rsidR="00652C7B" w:rsidRPr="00652C7B" w:rsidRDefault="00652C7B">
      <w:pPr>
        <w:pStyle w:val="FigureBPBHEB"/>
        <w:pPrChange w:id="594" w:author="Arya" w:date="2025-02-25T12:46:00Z" w16du:dateUtc="2025-02-25T07:16:00Z">
          <w:pPr>
            <w:spacing w:after="200" w:line="276" w:lineRule="auto"/>
            <w:jc w:val="center"/>
          </w:pPr>
        </w:pPrChange>
      </w:pPr>
      <w:r w:rsidRPr="00652C7B">
        <w:rPr>
          <w:noProof/>
        </w:rPr>
        <w:drawing>
          <wp:inline distT="0" distB="0" distL="0" distR="0" wp14:anchorId="3E055178" wp14:editId="05B44511">
            <wp:extent cx="5643687" cy="1914525"/>
            <wp:effectExtent l="0" t="0" r="0" b="0"/>
            <wp:docPr id="1409997667" name="Picture 3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7667" name="Picture 32" descr="A close-up of a 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5C7CE260" w14:textId="77777777" w:rsidR="00652C7B" w:rsidRDefault="00652C7B" w:rsidP="000B089C">
      <w:pPr>
        <w:spacing w:after="240" w:line="276" w:lineRule="auto"/>
        <w:jc w:val="center"/>
        <w:rPr>
          <w:rFonts w:eastAsia="Palatino Linotype" w:cs="Palatino Linotype"/>
          <w:bCs/>
          <w:i/>
          <w:iCs/>
          <w:sz w:val="18"/>
          <w:szCs w:val="18"/>
        </w:rPr>
      </w:pPr>
      <w:commentRangeStart w:id="595"/>
      <w:r w:rsidRPr="00652C7B">
        <w:rPr>
          <w:rFonts w:eastAsia="Palatino Linotype" w:cs="Palatino Linotype"/>
          <w:b/>
          <w:i/>
          <w:iCs/>
          <w:sz w:val="18"/>
          <w:szCs w:val="18"/>
        </w:rPr>
        <w:t>Figure 7.</w:t>
      </w:r>
      <w:r w:rsidRPr="00652C7B">
        <w:rPr>
          <w:rFonts w:eastAsia="Palatino Linotype" w:cs="Palatino Linotype"/>
          <w:b/>
          <w:i/>
          <w:iCs/>
          <w:sz w:val="18"/>
          <w:szCs w:val="18"/>
        </w:rPr>
        <w:fldChar w:fldCharType="begin"/>
      </w:r>
      <w:r w:rsidRPr="00652C7B">
        <w:rPr>
          <w:rFonts w:eastAsia="Palatino Linotype" w:cs="Palatino Linotype"/>
          <w:b/>
          <w:i/>
          <w:iCs/>
          <w:sz w:val="18"/>
          <w:szCs w:val="18"/>
        </w:rPr>
        <w:instrText xml:space="preserve"> SEQ Figure \* ARABIC </w:instrText>
      </w:r>
      <w:r w:rsidRPr="00652C7B">
        <w:rPr>
          <w:rFonts w:eastAsia="Palatino Linotype" w:cs="Palatino Linotype"/>
          <w:b/>
          <w:i/>
          <w:iCs/>
          <w:sz w:val="18"/>
          <w:szCs w:val="18"/>
        </w:rPr>
        <w:fldChar w:fldCharType="separate"/>
      </w:r>
      <w:r w:rsidRPr="00652C7B">
        <w:rPr>
          <w:rFonts w:eastAsia="Palatino Linotype" w:cs="Palatino Linotype"/>
          <w:b/>
          <w:i/>
          <w:iCs/>
          <w:noProof/>
          <w:sz w:val="18"/>
          <w:szCs w:val="18"/>
        </w:rPr>
        <w:t>5</w:t>
      </w:r>
      <w:r w:rsidRPr="00652C7B">
        <w:rPr>
          <w:rFonts w:eastAsia="Palatino Linotype" w:cs="Palatino Linotype"/>
          <w:b/>
          <w:i/>
          <w:iCs/>
          <w:sz w:val="18"/>
          <w:szCs w:val="18"/>
        </w:rPr>
        <w:fldChar w:fldCharType="end"/>
      </w:r>
      <w:r w:rsidRPr="00652C7B">
        <w:rPr>
          <w:rFonts w:eastAsia="Palatino Linotype" w:cs="Palatino Linotype"/>
          <w:b/>
          <w:i/>
          <w:iCs/>
          <w:sz w:val="18"/>
          <w:szCs w:val="18"/>
        </w:rPr>
        <w:t xml:space="preserve">: </w:t>
      </w:r>
      <w:r w:rsidRPr="00652C7B">
        <w:rPr>
          <w:rFonts w:eastAsia="Palatino Linotype" w:cs="Palatino Linotype"/>
          <w:bCs/>
          <w:i/>
          <w:iCs/>
          <w:sz w:val="18"/>
          <w:szCs w:val="18"/>
        </w:rPr>
        <w:t xml:space="preserve">SDKs provide pre-built modules, components, packages, and tools (Amazon Web </w:t>
      </w:r>
      <w:commentRangeStart w:id="596"/>
      <w:commentRangeStart w:id="597"/>
      <w:r w:rsidRPr="00652C7B">
        <w:rPr>
          <w:rFonts w:eastAsia="Palatino Linotype" w:cs="Palatino Linotype"/>
          <w:bCs/>
          <w:i/>
          <w:iCs/>
          <w:sz w:val="18"/>
          <w:szCs w:val="18"/>
        </w:rPr>
        <w:t>Services</w:t>
      </w:r>
      <w:commentRangeEnd w:id="596"/>
      <w:r w:rsidRPr="00652C7B">
        <w:rPr>
          <w:sz w:val="16"/>
          <w:szCs w:val="16"/>
        </w:rPr>
        <w:commentReference w:id="596"/>
      </w:r>
      <w:commentRangeEnd w:id="597"/>
      <w:r w:rsidRPr="00652C7B">
        <w:rPr>
          <w:sz w:val="16"/>
          <w:szCs w:val="16"/>
        </w:rPr>
        <w:commentReference w:id="597"/>
      </w:r>
      <w:r w:rsidRPr="00652C7B">
        <w:rPr>
          <w:rFonts w:eastAsia="Palatino Linotype" w:cs="Palatino Linotype"/>
          <w:bCs/>
          <w:i/>
          <w:iCs/>
          <w:sz w:val="18"/>
          <w:szCs w:val="18"/>
        </w:rPr>
        <w:t>).</w:t>
      </w:r>
      <w:commentRangeEnd w:id="595"/>
      <w:r w:rsidR="00A42833">
        <w:rPr>
          <w:rStyle w:val="CommentReference"/>
        </w:rPr>
        <w:commentReference w:id="595"/>
      </w:r>
    </w:p>
    <w:p w14:paraId="08A1D937" w14:textId="77777777" w:rsidR="000B089C" w:rsidRPr="00A42833" w:rsidRDefault="000B089C">
      <w:pPr>
        <w:pStyle w:val="NormalBPBHEB"/>
        <w:rPr>
          <w:b/>
          <w:bCs/>
          <w:rPrChange w:id="598" w:author="Arya" w:date="2025-02-25T12:47:00Z" w16du:dateUtc="2025-02-25T07:17:00Z">
            <w:rPr/>
          </w:rPrChange>
        </w:rPr>
        <w:pPrChange w:id="599" w:author="Arya" w:date="2025-02-25T12:47:00Z" w16du:dateUtc="2025-02-25T07:17:00Z">
          <w:pPr>
            <w:keepNext/>
            <w:keepLines/>
            <w:spacing w:before="40" w:after="0"/>
            <w:outlineLvl w:val="1"/>
          </w:pPr>
        </w:pPrChange>
      </w:pPr>
      <w:r w:rsidRPr="00A42833">
        <w:rPr>
          <w:b/>
          <w:bCs/>
          <w:rPrChange w:id="600" w:author="Arya" w:date="2025-02-25T12:47:00Z" w16du:dateUtc="2025-02-25T07:17:00Z">
            <w:rPr/>
          </w:rPrChange>
        </w:rPr>
        <w:t>Practical applications</w:t>
      </w:r>
    </w:p>
    <w:p w14:paraId="4416C089" w14:textId="77777777" w:rsidR="000B089C" w:rsidRPr="000B089C" w:rsidRDefault="000B089C">
      <w:pPr>
        <w:pStyle w:val="NormalBPBHEB"/>
        <w:pPrChange w:id="601" w:author="Arya" w:date="2025-02-25T12:47:00Z" w16du:dateUtc="2025-02-25T07:17:00Z">
          <w:pPr>
            <w:pBdr>
              <w:top w:val="nil"/>
              <w:left w:val="nil"/>
              <w:bottom w:val="nil"/>
              <w:right w:val="nil"/>
              <w:between w:val="nil"/>
            </w:pBdr>
            <w:shd w:val="clear" w:color="auto" w:fill="FFFFFF"/>
            <w:spacing w:after="100" w:line="276" w:lineRule="auto"/>
            <w:jc w:val="both"/>
          </w:pPr>
        </w:pPrChange>
      </w:pPr>
      <w:r w:rsidRPr="000B089C">
        <w:t>In this section, we will go through the practical applications:</w:t>
      </w:r>
    </w:p>
    <w:p w14:paraId="37E53265" w14:textId="084E2476" w:rsidR="000B089C" w:rsidRPr="000B089C" w:rsidRDefault="000B089C">
      <w:pPr>
        <w:pStyle w:val="NormalBPBHEB"/>
        <w:numPr>
          <w:ilvl w:val="0"/>
          <w:numId w:val="83"/>
        </w:numPr>
        <w:pPrChange w:id="602" w:author="Arya" w:date="2025-02-25T12:47:00Z" w16du:dateUtc="2025-02-25T07:17:00Z">
          <w:pPr>
            <w:numPr>
              <w:numId w:val="42"/>
            </w:numPr>
            <w:pBdr>
              <w:top w:val="nil"/>
              <w:left w:val="nil"/>
              <w:bottom w:val="nil"/>
              <w:right w:val="nil"/>
              <w:between w:val="nil"/>
            </w:pBdr>
            <w:shd w:val="clear" w:color="auto" w:fill="FFFFFF"/>
            <w:spacing w:after="100" w:line="276" w:lineRule="auto"/>
            <w:ind w:left="720" w:hanging="360"/>
            <w:jc w:val="both"/>
          </w:pPr>
        </w:pPrChange>
      </w:pPr>
      <w:r w:rsidRPr="000B089C">
        <w:rPr>
          <w:b/>
          <w:bCs/>
        </w:rPr>
        <w:t>Application development:</w:t>
      </w:r>
      <w:r w:rsidRPr="000B089C">
        <w:t xml:space="preserve"> </w:t>
      </w:r>
      <w:r w:rsidR="00216E08" w:rsidRPr="000B089C">
        <w:t>Helps</w:t>
      </w:r>
      <w:r w:rsidRPr="000B089C">
        <w:t xml:space="preserve"> the development of cloud-native applications by providing tools and SDKs that abstract the complexities of AWS service interaction</w:t>
      </w:r>
      <w:r w:rsidR="009A1A5B">
        <w:t xml:space="preserve"> </w:t>
      </w:r>
      <w:sdt>
        <w:sdtPr>
          <w:id w:val="1756474144"/>
          <w:citation/>
        </w:sdtPr>
        <w:sdtContent>
          <w:r w:rsidR="00945F9F">
            <w:fldChar w:fldCharType="begin"/>
          </w:r>
          <w:r w:rsidR="00945F9F">
            <w:instrText xml:space="preserve"> CITATION jones2020a \l 1033 </w:instrText>
          </w:r>
          <w:r w:rsidR="00945F9F">
            <w:fldChar w:fldCharType="separate"/>
          </w:r>
          <w:r w:rsidR="0062497A" w:rsidRPr="0062497A">
            <w:rPr>
              <w:noProof/>
            </w:rPr>
            <w:t>[46]</w:t>
          </w:r>
          <w:r w:rsidR="00945F9F">
            <w:fldChar w:fldCharType="end"/>
          </w:r>
        </w:sdtContent>
      </w:sdt>
      <w:r w:rsidRPr="000B089C">
        <w:t>.</w:t>
      </w:r>
    </w:p>
    <w:p w14:paraId="6ECB125F" w14:textId="7DB94738" w:rsidR="000B089C" w:rsidRPr="000B089C" w:rsidRDefault="000B089C">
      <w:pPr>
        <w:pStyle w:val="NormalBPBHEB"/>
        <w:numPr>
          <w:ilvl w:val="0"/>
          <w:numId w:val="83"/>
        </w:numPr>
        <w:pPrChange w:id="603" w:author="Arya" w:date="2025-02-25T12:47:00Z" w16du:dateUtc="2025-02-25T07:17:00Z">
          <w:pPr>
            <w:numPr>
              <w:numId w:val="42"/>
            </w:numPr>
            <w:pBdr>
              <w:top w:val="nil"/>
              <w:left w:val="nil"/>
              <w:bottom w:val="nil"/>
              <w:right w:val="nil"/>
              <w:between w:val="nil"/>
            </w:pBdr>
            <w:shd w:val="clear" w:color="auto" w:fill="FFFFFF"/>
            <w:spacing w:after="100" w:line="276" w:lineRule="auto"/>
            <w:ind w:left="720" w:hanging="360"/>
            <w:jc w:val="both"/>
          </w:pPr>
        </w:pPrChange>
      </w:pPr>
      <w:r w:rsidRPr="000B089C">
        <w:rPr>
          <w:b/>
          <w:bCs/>
        </w:rPr>
        <w:t>Automation and scripting:</w:t>
      </w:r>
      <w:r w:rsidRPr="000B089C">
        <w:t xml:space="preserve"> Enables automation and scripting of common tasks, allowing DevOps teams to create efficient and repeatable workflows</w:t>
      </w:r>
      <w:r w:rsidR="00945F9F">
        <w:t xml:space="preserve"> </w:t>
      </w:r>
      <w:sdt>
        <w:sdtPr>
          <w:id w:val="1975559775"/>
          <w:citation/>
        </w:sdtPr>
        <w:sdtContent>
          <w:r w:rsidR="00945F9F">
            <w:fldChar w:fldCharType="begin"/>
          </w:r>
          <w:r w:rsidR="00945F9F">
            <w:instrText xml:space="preserve"> CITATION unknown2023g \l 1033 </w:instrText>
          </w:r>
          <w:r w:rsidR="00945F9F">
            <w:fldChar w:fldCharType="separate"/>
          </w:r>
          <w:r w:rsidR="0062497A" w:rsidRPr="0062497A">
            <w:rPr>
              <w:noProof/>
            </w:rPr>
            <w:t>[44]</w:t>
          </w:r>
          <w:r w:rsidR="00945F9F">
            <w:fldChar w:fldCharType="end"/>
          </w:r>
        </w:sdtContent>
      </w:sdt>
      <w:r w:rsidRPr="000B089C">
        <w:t>.</w:t>
      </w:r>
    </w:p>
    <w:p w14:paraId="7F8CC3DD" w14:textId="77777777" w:rsidR="000B089C" w:rsidRPr="005A408B" w:rsidRDefault="000B089C">
      <w:pPr>
        <w:pStyle w:val="NormalBPBHEB"/>
        <w:rPr>
          <w:b/>
          <w:bCs/>
          <w:rPrChange w:id="604" w:author="Arya" w:date="2025-02-25T12:48:00Z" w16du:dateUtc="2025-02-25T07:18:00Z">
            <w:rPr/>
          </w:rPrChange>
        </w:rPr>
        <w:pPrChange w:id="605" w:author="Arya" w:date="2025-02-25T12:48:00Z" w16du:dateUtc="2025-02-25T07:18:00Z">
          <w:pPr>
            <w:keepNext/>
            <w:keepLines/>
            <w:spacing w:before="40" w:after="0"/>
            <w:outlineLvl w:val="1"/>
          </w:pPr>
        </w:pPrChange>
      </w:pPr>
      <w:r w:rsidRPr="005A408B">
        <w:rPr>
          <w:b/>
          <w:bCs/>
          <w:rPrChange w:id="606" w:author="Arya" w:date="2025-02-25T12:48:00Z" w16du:dateUtc="2025-02-25T07:18:00Z">
            <w:rPr/>
          </w:rPrChange>
        </w:rPr>
        <w:lastRenderedPageBreak/>
        <w:t>Best practices for using AWS Tools and SDKs</w:t>
      </w:r>
    </w:p>
    <w:p w14:paraId="5642F124" w14:textId="77777777" w:rsidR="000B089C" w:rsidRPr="000B089C" w:rsidRDefault="000B089C">
      <w:pPr>
        <w:pStyle w:val="NormalBPBHEB"/>
        <w:pPrChange w:id="607" w:author="Arya" w:date="2025-02-25T12:48:00Z" w16du:dateUtc="2025-02-25T07:18:00Z">
          <w:pPr>
            <w:pBdr>
              <w:top w:val="nil"/>
              <w:left w:val="nil"/>
              <w:bottom w:val="nil"/>
              <w:right w:val="nil"/>
              <w:between w:val="nil"/>
            </w:pBdr>
            <w:shd w:val="clear" w:color="auto" w:fill="FFFFFF"/>
            <w:spacing w:after="100" w:line="276" w:lineRule="auto"/>
            <w:jc w:val="both"/>
          </w:pPr>
        </w:pPrChange>
      </w:pPr>
      <w:r w:rsidRPr="000B089C">
        <w:t>The following are the best practices for using AWS Tools and SDKs:</w:t>
      </w:r>
    </w:p>
    <w:p w14:paraId="6129D5A8" w14:textId="58C05D52" w:rsidR="000B089C" w:rsidRPr="000B089C" w:rsidRDefault="000B089C">
      <w:pPr>
        <w:pStyle w:val="NormalBPBHEB"/>
        <w:numPr>
          <w:ilvl w:val="0"/>
          <w:numId w:val="84"/>
        </w:numPr>
        <w:pPrChange w:id="608" w:author="Arya" w:date="2025-02-25T12:48:00Z" w16du:dateUtc="2025-02-25T07:18:00Z">
          <w:pPr>
            <w:numPr>
              <w:numId w:val="43"/>
            </w:numPr>
            <w:pBdr>
              <w:top w:val="nil"/>
              <w:left w:val="nil"/>
              <w:bottom w:val="nil"/>
              <w:right w:val="nil"/>
              <w:between w:val="nil"/>
            </w:pBdr>
            <w:shd w:val="clear" w:color="auto" w:fill="FFFFFF"/>
            <w:spacing w:after="100" w:line="276" w:lineRule="auto"/>
            <w:ind w:left="720" w:hanging="360"/>
            <w:jc w:val="both"/>
          </w:pPr>
        </w:pPrChange>
      </w:pPr>
      <w:r w:rsidRPr="000B089C">
        <w:rPr>
          <w:b/>
          <w:bCs/>
        </w:rPr>
        <w:t xml:space="preserve">Regularly </w:t>
      </w:r>
      <w:ins w:id="609" w:author="Arya" w:date="2025-02-25T12:48:00Z" w16du:dateUtc="2025-02-25T07:18:00Z">
        <w:r w:rsidR="005A408B">
          <w:rPr>
            <w:b/>
            <w:bCs/>
          </w:rPr>
          <w:t>u</w:t>
        </w:r>
      </w:ins>
      <w:del w:id="610" w:author="Arya" w:date="2025-02-25T12:48:00Z" w16du:dateUtc="2025-02-25T07:18:00Z">
        <w:r w:rsidRPr="000B089C" w:rsidDel="005A408B">
          <w:rPr>
            <w:b/>
            <w:bCs/>
          </w:rPr>
          <w:delText>U</w:delText>
        </w:r>
      </w:del>
      <w:r w:rsidRPr="000B089C">
        <w:rPr>
          <w:b/>
          <w:bCs/>
        </w:rPr>
        <w:t xml:space="preserve">pdate SDK </w:t>
      </w:r>
      <w:ins w:id="611" w:author="Arya" w:date="2025-02-25T12:48:00Z" w16du:dateUtc="2025-02-25T07:18:00Z">
        <w:r w:rsidR="005A408B">
          <w:rPr>
            <w:b/>
            <w:bCs/>
          </w:rPr>
          <w:t>v</w:t>
        </w:r>
      </w:ins>
      <w:del w:id="612" w:author="Arya" w:date="2025-02-25T12:48:00Z" w16du:dateUtc="2025-02-25T07:18:00Z">
        <w:r w:rsidRPr="000B089C" w:rsidDel="005A408B">
          <w:rPr>
            <w:b/>
            <w:bCs/>
          </w:rPr>
          <w:delText>V</w:delText>
        </w:r>
      </w:del>
      <w:r w:rsidRPr="000B089C">
        <w:rPr>
          <w:b/>
          <w:bCs/>
        </w:rPr>
        <w:t>ersions:</w:t>
      </w:r>
      <w:r w:rsidRPr="000B089C">
        <w:t xml:space="preserve"> Stay up to date with the latest SDK versions to access new features, improvements, and security updates</w:t>
      </w:r>
      <w:r w:rsidR="00ED67C3">
        <w:t xml:space="preserve"> </w:t>
      </w:r>
      <w:sdt>
        <w:sdtPr>
          <w:id w:val="1031070898"/>
          <w:citation/>
        </w:sdtPr>
        <w:sdtContent>
          <w:r w:rsidR="00ED67C3">
            <w:fldChar w:fldCharType="begin"/>
          </w:r>
          <w:r w:rsidR="00ED67C3">
            <w:instrText xml:space="preserve"> CITATION unknown2023h \l 1033 </w:instrText>
          </w:r>
          <w:r w:rsidR="00ED67C3">
            <w:fldChar w:fldCharType="separate"/>
          </w:r>
          <w:r w:rsidR="0062497A" w:rsidRPr="0062497A">
            <w:rPr>
              <w:noProof/>
            </w:rPr>
            <w:t>[45]</w:t>
          </w:r>
          <w:r w:rsidR="00ED67C3">
            <w:fldChar w:fldCharType="end"/>
          </w:r>
        </w:sdtContent>
      </w:sdt>
      <w:r w:rsidRPr="000B089C">
        <w:t>.</w:t>
      </w:r>
    </w:p>
    <w:p w14:paraId="1CF6773C" w14:textId="79216F03" w:rsidR="000B089C" w:rsidRPr="000B089C" w:rsidRDefault="000B089C">
      <w:pPr>
        <w:pStyle w:val="NormalBPBHEB"/>
        <w:numPr>
          <w:ilvl w:val="0"/>
          <w:numId w:val="84"/>
        </w:numPr>
        <w:pPrChange w:id="613" w:author="Arya" w:date="2025-02-25T12:48:00Z" w16du:dateUtc="2025-02-25T07:18:00Z">
          <w:pPr>
            <w:numPr>
              <w:numId w:val="43"/>
            </w:numPr>
            <w:pBdr>
              <w:top w:val="nil"/>
              <w:left w:val="nil"/>
              <w:bottom w:val="nil"/>
              <w:right w:val="nil"/>
              <w:between w:val="nil"/>
            </w:pBdr>
            <w:shd w:val="clear" w:color="auto" w:fill="FFFFFF"/>
            <w:spacing w:after="100" w:line="276" w:lineRule="auto"/>
            <w:ind w:left="720" w:hanging="360"/>
            <w:jc w:val="both"/>
          </w:pPr>
        </w:pPrChange>
      </w:pPr>
      <w:r w:rsidRPr="000B089C">
        <w:rPr>
          <w:b/>
          <w:bCs/>
        </w:rPr>
        <w:t>Utilize code samples and documentation:</w:t>
      </w:r>
      <w:r w:rsidRPr="000B089C">
        <w:t xml:space="preserve"> Leverage code samples and comprehensive documentation provided by AWS to </w:t>
      </w:r>
      <w:r w:rsidR="00216E08" w:rsidRPr="000B089C">
        <w:t>speed up</w:t>
      </w:r>
      <w:r w:rsidRPr="000B089C">
        <w:t xml:space="preserve"> development and troubleshoot issues effectively</w:t>
      </w:r>
      <w:r w:rsidR="00ED67C3">
        <w:t xml:space="preserve"> </w:t>
      </w:r>
      <w:sdt>
        <w:sdtPr>
          <w:id w:val="-1622445096"/>
          <w:citation/>
        </w:sdtPr>
        <w:sdtContent>
          <w:r w:rsidR="002F6542">
            <w:fldChar w:fldCharType="begin"/>
          </w:r>
          <w:r w:rsidR="002F6542">
            <w:instrText xml:space="preserve"> CITATION jones2020a \l 1033 </w:instrText>
          </w:r>
          <w:r w:rsidR="002F6542">
            <w:fldChar w:fldCharType="separate"/>
          </w:r>
          <w:r w:rsidR="0062497A" w:rsidRPr="0062497A">
            <w:rPr>
              <w:noProof/>
            </w:rPr>
            <w:t>[46]</w:t>
          </w:r>
          <w:r w:rsidR="002F6542">
            <w:fldChar w:fldCharType="end"/>
          </w:r>
        </w:sdtContent>
      </w:sdt>
      <w:r w:rsidRPr="000B089C">
        <w:t>.</w:t>
      </w:r>
    </w:p>
    <w:p w14:paraId="342F6A86" w14:textId="77777777" w:rsidR="00A4305C" w:rsidRPr="00A4305C" w:rsidRDefault="00A4305C">
      <w:pPr>
        <w:pStyle w:val="Heading2BPBHEB"/>
        <w:pPrChange w:id="614" w:author="Arya" w:date="2025-02-25T12:48:00Z" w16du:dateUtc="2025-02-25T07:18:00Z">
          <w:pPr>
            <w:pStyle w:val="Heading1"/>
          </w:pPr>
        </w:pPrChange>
      </w:pPr>
      <w:r w:rsidRPr="002440AF">
        <w:t>AWS</w:t>
      </w:r>
      <w:r w:rsidRPr="00A4305C">
        <w:t xml:space="preserve"> X-Ray</w:t>
      </w:r>
    </w:p>
    <w:p w14:paraId="1A1670F9" w14:textId="5F054637" w:rsidR="00A4305C" w:rsidRPr="00A4305C" w:rsidRDefault="00A4305C">
      <w:pPr>
        <w:pStyle w:val="NormalBPBHEB"/>
        <w:pPrChange w:id="615" w:author="Arya" w:date="2025-02-25T12:48:00Z" w16du:dateUtc="2025-02-25T07:18:00Z">
          <w:pPr/>
        </w:pPrChange>
      </w:pPr>
      <w:r w:rsidRPr="00A4305C">
        <w:t xml:space="preserve">Monitoring the performance of distributed applications can be challenging, especially as microservices architectures become more common. AWS X-Ray is a service that helps developers analyze and troubleshoot the performance of their applications, </w:t>
      </w:r>
      <w:r w:rsidR="00216E08" w:rsidRPr="00A4305C">
        <w:t>offering</w:t>
      </w:r>
      <w:r w:rsidRPr="00A4305C">
        <w:t xml:space="preserve"> real-time insights into system behavior. This section explores how AWS X-Ray enables developers to </w:t>
      </w:r>
      <w:r w:rsidR="00216E08" w:rsidRPr="00A4305C">
        <w:t>find</w:t>
      </w:r>
      <w:r w:rsidRPr="00A4305C">
        <w:t xml:space="preserve"> performance bottlenecks, detect errors, and </w:t>
      </w:r>
      <w:r w:rsidR="00041F36" w:rsidRPr="00A4305C">
        <w:t>improve</w:t>
      </w:r>
      <w:r w:rsidRPr="00A4305C">
        <w:t xml:space="preserve"> applications for improved user experiences.</w:t>
      </w:r>
    </w:p>
    <w:p w14:paraId="6DEE3769" w14:textId="28075932" w:rsidR="00A4305C" w:rsidRDefault="00A4305C" w:rsidP="00170A44">
      <w:pPr>
        <w:pStyle w:val="Heading2"/>
      </w:pPr>
      <w:r w:rsidRPr="00A4305C">
        <w:t xml:space="preserve">Key </w:t>
      </w:r>
      <w:ins w:id="616" w:author="Arya" w:date="2025-02-25T12:48:00Z" w16du:dateUtc="2025-02-25T07:18:00Z">
        <w:r w:rsidR="00335A48">
          <w:t>f</w:t>
        </w:r>
      </w:ins>
      <w:del w:id="617" w:author="Arya" w:date="2025-02-25T12:48:00Z" w16du:dateUtc="2025-02-25T07:18:00Z">
        <w:r w:rsidRPr="00A4305C" w:rsidDel="00335A48">
          <w:delText>F</w:delText>
        </w:r>
      </w:del>
      <w:r w:rsidRPr="00A4305C">
        <w:t xml:space="preserve">eatures </w:t>
      </w:r>
    </w:p>
    <w:p w14:paraId="5107E1EE" w14:textId="6863A536" w:rsidR="004A1FDE" w:rsidRPr="004A1FDE" w:rsidRDefault="004A1FDE">
      <w:pPr>
        <w:pStyle w:val="NormalBPBHEB"/>
        <w:pPrChange w:id="618" w:author="Arya" w:date="2025-02-25T12:48:00Z" w16du:dateUtc="2025-02-25T07:18:00Z">
          <w:pPr/>
        </w:pPrChange>
      </w:pPr>
      <w:r w:rsidRPr="004A1FDE">
        <w:t xml:space="preserve">AWS X-Ray uses distributed tracing to track requests as they flow through various components of an application, allowing developers to see how their services interact and </w:t>
      </w:r>
      <w:r w:rsidR="00216E08" w:rsidRPr="004A1FDE">
        <w:t>find</w:t>
      </w:r>
      <w:r w:rsidRPr="004A1FDE">
        <w:t xml:space="preserve"> areas for optimization.</w:t>
      </w:r>
      <w:r w:rsidR="00D90F79">
        <w:t xml:space="preserve"> </w:t>
      </w:r>
      <w:r w:rsidR="00D90F79" w:rsidRPr="00D90F79">
        <w:t>The following are the key features of AWS X-Ray:</w:t>
      </w:r>
    </w:p>
    <w:p w14:paraId="66D0BA7E" w14:textId="2B17AA3A" w:rsidR="00A4305C" w:rsidRPr="00A4305C" w:rsidRDefault="00A4305C">
      <w:pPr>
        <w:pStyle w:val="NormalBPBHEB"/>
        <w:numPr>
          <w:ilvl w:val="0"/>
          <w:numId w:val="85"/>
        </w:numPr>
        <w:pPrChange w:id="619" w:author="Arya" w:date="2025-02-25T12:48:00Z" w16du:dateUtc="2025-02-25T07:18:00Z">
          <w:pPr>
            <w:numPr>
              <w:numId w:val="24"/>
            </w:numPr>
            <w:tabs>
              <w:tab w:val="num" w:pos="720"/>
            </w:tabs>
            <w:ind w:left="720" w:hanging="360"/>
          </w:pPr>
        </w:pPrChange>
      </w:pPr>
      <w:r w:rsidRPr="00A4305C">
        <w:rPr>
          <w:b/>
          <w:bCs/>
        </w:rPr>
        <w:t xml:space="preserve">Distributed </w:t>
      </w:r>
      <w:ins w:id="620" w:author="Arya" w:date="2025-02-25T12:48:00Z" w16du:dateUtc="2025-02-25T07:18:00Z">
        <w:r w:rsidR="00F10567">
          <w:rPr>
            <w:b/>
            <w:bCs/>
          </w:rPr>
          <w:t>t</w:t>
        </w:r>
      </w:ins>
      <w:del w:id="621" w:author="Arya" w:date="2025-02-25T12:48:00Z" w16du:dateUtc="2025-02-25T07:18:00Z">
        <w:r w:rsidRPr="00A4305C" w:rsidDel="00F10567">
          <w:rPr>
            <w:b/>
            <w:bCs/>
          </w:rPr>
          <w:delText>T</w:delText>
        </w:r>
      </w:del>
      <w:r w:rsidRPr="00A4305C">
        <w:rPr>
          <w:b/>
          <w:bCs/>
        </w:rPr>
        <w:t>racing</w:t>
      </w:r>
      <w:r w:rsidRPr="00A4305C">
        <w:t>: AWS X-Ray enables developers to trace requests across different microservices, providing a detailed map of how requests are processed</w:t>
      </w:r>
      <w:r w:rsidR="00AD248D">
        <w:t xml:space="preserve"> </w:t>
      </w:r>
      <w:sdt>
        <w:sdtPr>
          <w:id w:val="2109693625"/>
          <w:citation/>
        </w:sdtPr>
        <w:sdtContent>
          <w:r w:rsidR="00ED1F2A">
            <w:fldChar w:fldCharType="begin"/>
          </w:r>
          <w:r w:rsidR="00ED1F2A">
            <w:instrText xml:space="preserve"> CITATION smith2019b \l 1033 </w:instrText>
          </w:r>
          <w:r w:rsidR="00ED1F2A">
            <w:fldChar w:fldCharType="separate"/>
          </w:r>
          <w:r w:rsidR="0062497A" w:rsidRPr="0062497A">
            <w:rPr>
              <w:noProof/>
            </w:rPr>
            <w:t>[47]</w:t>
          </w:r>
          <w:r w:rsidR="00ED1F2A">
            <w:fldChar w:fldCharType="end"/>
          </w:r>
        </w:sdtContent>
      </w:sdt>
      <w:r w:rsidRPr="00A4305C">
        <w:t>.</w:t>
      </w:r>
    </w:p>
    <w:p w14:paraId="708F5DA5" w14:textId="391B2ECB" w:rsidR="00A4305C" w:rsidRPr="00A4305C" w:rsidRDefault="00A4305C">
      <w:pPr>
        <w:pStyle w:val="NormalBPBHEB"/>
        <w:numPr>
          <w:ilvl w:val="0"/>
          <w:numId w:val="85"/>
        </w:numPr>
        <w:pPrChange w:id="622" w:author="Arya" w:date="2025-02-25T12:48:00Z" w16du:dateUtc="2025-02-25T07:18:00Z">
          <w:pPr>
            <w:numPr>
              <w:numId w:val="24"/>
            </w:numPr>
            <w:tabs>
              <w:tab w:val="num" w:pos="720"/>
            </w:tabs>
            <w:ind w:left="720" w:hanging="360"/>
          </w:pPr>
        </w:pPrChange>
      </w:pPr>
      <w:r w:rsidRPr="00A4305C">
        <w:rPr>
          <w:b/>
          <w:bCs/>
        </w:rPr>
        <w:t xml:space="preserve">Performance </w:t>
      </w:r>
      <w:ins w:id="623" w:author="Arya" w:date="2025-02-25T12:48:00Z" w16du:dateUtc="2025-02-25T07:18:00Z">
        <w:r w:rsidR="00F10567">
          <w:rPr>
            <w:b/>
            <w:bCs/>
          </w:rPr>
          <w:t>m</w:t>
        </w:r>
      </w:ins>
      <w:del w:id="624" w:author="Arya" w:date="2025-02-25T12:48:00Z" w16du:dateUtc="2025-02-25T07:18:00Z">
        <w:r w:rsidRPr="00A4305C" w:rsidDel="00F10567">
          <w:rPr>
            <w:b/>
            <w:bCs/>
          </w:rPr>
          <w:delText>M</w:delText>
        </w:r>
      </w:del>
      <w:r w:rsidRPr="00A4305C">
        <w:rPr>
          <w:b/>
          <w:bCs/>
        </w:rPr>
        <w:t>onitoring</w:t>
      </w:r>
      <w:r w:rsidRPr="00A4305C">
        <w:t>: The service helps identify performance bottlenecks by highlighting the slowest segments of an application, enabling teams to optimize critical paths</w:t>
      </w:r>
      <w:r w:rsidR="00536CDF">
        <w:t xml:space="preserve"> </w:t>
      </w:r>
      <w:sdt>
        <w:sdtPr>
          <w:id w:val="620418959"/>
          <w:citation/>
        </w:sdtPr>
        <w:sdtContent>
          <w:r w:rsidR="00892AA1">
            <w:fldChar w:fldCharType="begin"/>
          </w:r>
          <w:r w:rsidR="00892AA1">
            <w:instrText xml:space="preserve"> CITATION smith2019b \l 1033 </w:instrText>
          </w:r>
          <w:r w:rsidR="00892AA1">
            <w:fldChar w:fldCharType="separate"/>
          </w:r>
          <w:r w:rsidR="0062497A" w:rsidRPr="0062497A">
            <w:rPr>
              <w:noProof/>
            </w:rPr>
            <w:t>[47]</w:t>
          </w:r>
          <w:r w:rsidR="00892AA1">
            <w:fldChar w:fldCharType="end"/>
          </w:r>
        </w:sdtContent>
      </w:sdt>
      <w:r w:rsidRPr="00A4305C">
        <w:t>.</w:t>
      </w:r>
    </w:p>
    <w:p w14:paraId="47087608" w14:textId="232B84FB" w:rsidR="00A4305C" w:rsidRPr="00A4305C" w:rsidRDefault="00A4305C">
      <w:pPr>
        <w:pStyle w:val="NormalBPBHEB"/>
        <w:numPr>
          <w:ilvl w:val="0"/>
          <w:numId w:val="85"/>
        </w:numPr>
        <w:pPrChange w:id="625" w:author="Arya" w:date="2025-02-25T12:48:00Z" w16du:dateUtc="2025-02-25T07:18:00Z">
          <w:pPr>
            <w:numPr>
              <w:numId w:val="24"/>
            </w:numPr>
            <w:tabs>
              <w:tab w:val="num" w:pos="720"/>
            </w:tabs>
            <w:ind w:left="720" w:hanging="360"/>
          </w:pPr>
        </w:pPrChange>
      </w:pPr>
      <w:r w:rsidRPr="00A4305C">
        <w:rPr>
          <w:b/>
          <w:bCs/>
        </w:rPr>
        <w:t xml:space="preserve">Error </w:t>
      </w:r>
      <w:ins w:id="626" w:author="Arya" w:date="2025-02-25T12:48:00Z" w16du:dateUtc="2025-02-25T07:18:00Z">
        <w:r w:rsidR="00947B51">
          <w:rPr>
            <w:b/>
            <w:bCs/>
          </w:rPr>
          <w:t>d</w:t>
        </w:r>
      </w:ins>
      <w:del w:id="627" w:author="Arya" w:date="2025-02-25T12:48:00Z" w16du:dateUtc="2025-02-25T07:18:00Z">
        <w:r w:rsidRPr="00A4305C" w:rsidDel="00947B51">
          <w:rPr>
            <w:b/>
            <w:bCs/>
          </w:rPr>
          <w:delText>D</w:delText>
        </w:r>
      </w:del>
      <w:r w:rsidRPr="00A4305C">
        <w:rPr>
          <w:b/>
          <w:bCs/>
        </w:rPr>
        <w:t>etection</w:t>
      </w:r>
      <w:r w:rsidRPr="00A4305C">
        <w:t>: AWS X-Ray automatically detects errors and exceptions, offering detailed insights into where and why issues occur in the system</w:t>
      </w:r>
      <w:r w:rsidR="00892AA1">
        <w:t xml:space="preserve"> </w:t>
      </w:r>
      <w:sdt>
        <w:sdtPr>
          <w:id w:val="1924754314"/>
          <w:citation/>
        </w:sdtPr>
        <w:sdtContent>
          <w:r w:rsidR="00605CEB">
            <w:fldChar w:fldCharType="begin"/>
          </w:r>
          <w:r w:rsidR="00605CEB">
            <w:instrText xml:space="preserve"> CITATION unknown2023i \l 1033 </w:instrText>
          </w:r>
          <w:r w:rsidR="00605CEB">
            <w:fldChar w:fldCharType="separate"/>
          </w:r>
          <w:r w:rsidR="0062497A" w:rsidRPr="0062497A">
            <w:rPr>
              <w:noProof/>
            </w:rPr>
            <w:t>[48]</w:t>
          </w:r>
          <w:r w:rsidR="00605CEB">
            <w:fldChar w:fldCharType="end"/>
          </w:r>
        </w:sdtContent>
      </w:sdt>
      <w:r w:rsidRPr="00A4305C">
        <w:t>.</w:t>
      </w:r>
    </w:p>
    <w:p w14:paraId="2AA4EABF" w14:textId="77777777" w:rsidR="00A4305C" w:rsidRPr="00A4305C" w:rsidRDefault="00A4305C" w:rsidP="00A4305C">
      <w:r w:rsidRPr="00A4305C">
        <w:t>By offering deep insights into application behavior, AWS X-Ray helps developers ensure that their applications run efficiently and meet performance expectations.</w:t>
      </w:r>
    </w:p>
    <w:p w14:paraId="7220DFD6" w14:textId="09913407" w:rsidR="00A4305C" w:rsidRDefault="00A4305C" w:rsidP="00170A44">
      <w:pPr>
        <w:pStyle w:val="Heading2"/>
      </w:pPr>
      <w:r w:rsidRPr="00A4305C">
        <w:t xml:space="preserve">Benefits of </w:t>
      </w:r>
      <w:ins w:id="628" w:author="Arya" w:date="2025-02-25T12:49:00Z" w16du:dateUtc="2025-02-25T07:19:00Z">
        <w:r w:rsidR="00601862">
          <w:t>u</w:t>
        </w:r>
      </w:ins>
      <w:del w:id="629" w:author="Arya" w:date="2025-02-25T12:49:00Z" w16du:dateUtc="2025-02-25T07:19:00Z">
        <w:r w:rsidRPr="00A4305C" w:rsidDel="00601862">
          <w:delText>U</w:delText>
        </w:r>
      </w:del>
      <w:r w:rsidRPr="00A4305C">
        <w:t>sing AWS X-Ray</w:t>
      </w:r>
    </w:p>
    <w:p w14:paraId="587FA5A0" w14:textId="501EAA08" w:rsidR="00E8756D" w:rsidRPr="00E8756D" w:rsidRDefault="00E8756D">
      <w:pPr>
        <w:pStyle w:val="NormalBPBHEB"/>
        <w:pPrChange w:id="630" w:author="Arya" w:date="2025-02-25T12:49:00Z" w16du:dateUtc="2025-02-25T07:19:00Z">
          <w:pPr>
            <w:pBdr>
              <w:top w:val="nil"/>
              <w:left w:val="nil"/>
              <w:bottom w:val="nil"/>
              <w:right w:val="nil"/>
              <w:between w:val="nil"/>
            </w:pBdr>
            <w:shd w:val="clear" w:color="auto" w:fill="FFFFFF"/>
            <w:spacing w:after="100" w:line="276" w:lineRule="auto"/>
            <w:jc w:val="both"/>
          </w:pPr>
        </w:pPrChange>
      </w:pPr>
      <w:r w:rsidRPr="00E8756D">
        <w:t>The following are the benefits of using AWS X-Ray</w:t>
      </w:r>
      <w:r w:rsidR="009B7C3C">
        <w:t xml:space="preserve"> </w:t>
      </w:r>
      <w:sdt>
        <w:sdtPr>
          <w:id w:val="-453173138"/>
          <w:citation/>
        </w:sdtPr>
        <w:sdtContent>
          <w:r w:rsidR="00BB4E26">
            <w:fldChar w:fldCharType="begin"/>
          </w:r>
          <w:r w:rsidR="00BB4E26">
            <w:instrText xml:space="preserve"> CITATION smith2019b \l 1033 </w:instrText>
          </w:r>
          <w:r w:rsidR="00BB4E26">
            <w:fldChar w:fldCharType="separate"/>
          </w:r>
          <w:r w:rsidR="0062497A" w:rsidRPr="0062497A">
            <w:rPr>
              <w:noProof/>
            </w:rPr>
            <w:t>[47]</w:t>
          </w:r>
          <w:r w:rsidR="00BB4E26">
            <w:fldChar w:fldCharType="end"/>
          </w:r>
        </w:sdtContent>
      </w:sdt>
      <w:r w:rsidRPr="00E8756D">
        <w:t>:</w:t>
      </w:r>
    </w:p>
    <w:p w14:paraId="72380954" w14:textId="36737182" w:rsidR="00A4305C" w:rsidRPr="00A4305C" w:rsidRDefault="00A4305C">
      <w:pPr>
        <w:pStyle w:val="NormalBPBHEB"/>
        <w:numPr>
          <w:ilvl w:val="0"/>
          <w:numId w:val="86"/>
        </w:numPr>
        <w:pPrChange w:id="631" w:author="Arya" w:date="2025-02-25T12:50:00Z" w16du:dateUtc="2025-02-25T07:20:00Z">
          <w:pPr>
            <w:numPr>
              <w:numId w:val="25"/>
            </w:numPr>
            <w:tabs>
              <w:tab w:val="num" w:pos="720"/>
            </w:tabs>
            <w:ind w:left="720" w:hanging="360"/>
          </w:pPr>
        </w:pPrChange>
      </w:pPr>
      <w:r w:rsidRPr="00A4305C">
        <w:rPr>
          <w:b/>
          <w:bCs/>
        </w:rPr>
        <w:t xml:space="preserve">Improved </w:t>
      </w:r>
      <w:ins w:id="632" w:author="Arya" w:date="2025-02-25T12:49:00Z" w16du:dateUtc="2025-02-25T07:19:00Z">
        <w:r w:rsidR="00D2555D">
          <w:rPr>
            <w:b/>
            <w:bCs/>
          </w:rPr>
          <w:t>d</w:t>
        </w:r>
      </w:ins>
      <w:del w:id="633" w:author="Arya" w:date="2025-02-25T12:49:00Z" w16du:dateUtc="2025-02-25T07:19:00Z">
        <w:r w:rsidRPr="00A4305C" w:rsidDel="00D2555D">
          <w:rPr>
            <w:b/>
            <w:bCs/>
          </w:rPr>
          <w:delText>D</w:delText>
        </w:r>
      </w:del>
      <w:r w:rsidRPr="00A4305C">
        <w:rPr>
          <w:b/>
          <w:bCs/>
        </w:rPr>
        <w:t>ebugging</w:t>
      </w:r>
      <w:r w:rsidRPr="00A4305C">
        <w:t xml:space="preserve">: AWS X-Ray </w:t>
      </w:r>
      <w:r w:rsidR="00216E08" w:rsidRPr="00A4305C">
        <w:t>offers</w:t>
      </w:r>
      <w:r w:rsidRPr="00A4305C">
        <w:t xml:space="preserve"> real-time debugging capabilities, allowing developers to pinpoint the root causes of errors and issues in their applications.</w:t>
      </w:r>
    </w:p>
    <w:p w14:paraId="6ACACDA1" w14:textId="31DB03BE" w:rsidR="00A4305C" w:rsidRPr="00A4305C" w:rsidRDefault="00A4305C">
      <w:pPr>
        <w:pStyle w:val="NormalBPBHEB"/>
        <w:numPr>
          <w:ilvl w:val="0"/>
          <w:numId w:val="86"/>
        </w:numPr>
        <w:pPrChange w:id="634" w:author="Arya" w:date="2025-02-25T12:50:00Z" w16du:dateUtc="2025-02-25T07:20:00Z">
          <w:pPr>
            <w:numPr>
              <w:numId w:val="25"/>
            </w:numPr>
            <w:tabs>
              <w:tab w:val="num" w:pos="720"/>
            </w:tabs>
            <w:ind w:left="720" w:hanging="360"/>
          </w:pPr>
        </w:pPrChange>
      </w:pPr>
      <w:r w:rsidRPr="00A4305C">
        <w:rPr>
          <w:b/>
          <w:bCs/>
        </w:rPr>
        <w:lastRenderedPageBreak/>
        <w:t xml:space="preserve">Enhanced </w:t>
      </w:r>
      <w:r w:rsidR="00FD1126" w:rsidRPr="00A4305C">
        <w:rPr>
          <w:b/>
          <w:bCs/>
        </w:rPr>
        <w:t>performance optimization</w:t>
      </w:r>
      <w:r w:rsidRPr="00A4305C">
        <w:t xml:space="preserve">: With detailed performance insights, developers can </w:t>
      </w:r>
      <w:r w:rsidR="00216E08" w:rsidRPr="00A4305C">
        <w:t>improve</w:t>
      </w:r>
      <w:r w:rsidRPr="00A4305C">
        <w:t xml:space="preserve"> their applications, improving response times and overall user satisfaction.</w:t>
      </w:r>
    </w:p>
    <w:p w14:paraId="11637A36" w14:textId="4503544B" w:rsidR="00F822AC" w:rsidRDefault="00A4305C">
      <w:pPr>
        <w:pStyle w:val="NormalBPBHEB"/>
        <w:numPr>
          <w:ilvl w:val="0"/>
          <w:numId w:val="86"/>
        </w:numPr>
        <w:pPrChange w:id="635" w:author="Arya" w:date="2025-02-25T12:50:00Z" w16du:dateUtc="2025-02-25T07:20:00Z">
          <w:pPr>
            <w:numPr>
              <w:numId w:val="25"/>
            </w:numPr>
            <w:tabs>
              <w:tab w:val="num" w:pos="720"/>
            </w:tabs>
            <w:ind w:left="720" w:hanging="360"/>
          </w:pPr>
        </w:pPrChange>
      </w:pPr>
      <w:r w:rsidRPr="00F822AC">
        <w:rPr>
          <w:b/>
          <w:bCs/>
        </w:rPr>
        <w:t xml:space="preserve">Reduced </w:t>
      </w:r>
      <w:ins w:id="636" w:author="Arya" w:date="2025-02-25T12:49:00Z" w16du:dateUtc="2025-02-25T07:19:00Z">
        <w:r w:rsidR="00FD1126">
          <w:rPr>
            <w:b/>
            <w:bCs/>
          </w:rPr>
          <w:t>d</w:t>
        </w:r>
      </w:ins>
      <w:del w:id="637" w:author="Arya" w:date="2025-02-25T12:49:00Z" w16du:dateUtc="2025-02-25T07:19:00Z">
        <w:r w:rsidRPr="00F822AC" w:rsidDel="00FD1126">
          <w:rPr>
            <w:b/>
            <w:bCs/>
          </w:rPr>
          <w:delText>D</w:delText>
        </w:r>
      </w:del>
      <w:r w:rsidRPr="00F822AC">
        <w:rPr>
          <w:b/>
          <w:bCs/>
        </w:rPr>
        <w:t>owntime</w:t>
      </w:r>
      <w:r w:rsidRPr="00A4305C">
        <w:t xml:space="preserve">: By detecting errors quickly and accurately, AWS X-Ray minimizes downtime and ensures that issues are resolved before they </w:t>
      </w:r>
      <w:r w:rsidR="00697207" w:rsidRPr="00A4305C">
        <w:t>affect</w:t>
      </w:r>
      <w:r w:rsidRPr="00A4305C">
        <w:t xml:space="preserve"> end-users.</w:t>
      </w:r>
    </w:p>
    <w:p w14:paraId="2CBD60E8" w14:textId="77777777" w:rsidR="00F822AC" w:rsidRPr="00AB48B3" w:rsidRDefault="00F822AC">
      <w:pPr>
        <w:pStyle w:val="NormalBPBHEB"/>
        <w:rPr>
          <w:b/>
          <w:bCs/>
          <w:rPrChange w:id="638" w:author="Arya" w:date="2025-02-25T12:50:00Z" w16du:dateUtc="2025-02-25T07:20:00Z">
            <w:rPr/>
          </w:rPrChange>
        </w:rPr>
        <w:pPrChange w:id="639" w:author="Arya" w:date="2025-02-25T12:50:00Z" w16du:dateUtc="2025-02-25T07:20:00Z">
          <w:pPr>
            <w:keepNext/>
            <w:keepLines/>
            <w:spacing w:before="40" w:after="0"/>
            <w:outlineLvl w:val="1"/>
          </w:pPr>
        </w:pPrChange>
      </w:pPr>
      <w:r w:rsidRPr="00AB48B3">
        <w:rPr>
          <w:b/>
          <w:bCs/>
          <w:rPrChange w:id="640" w:author="Arya" w:date="2025-02-25T12:50:00Z" w16du:dateUtc="2025-02-25T07:20:00Z">
            <w:rPr/>
          </w:rPrChange>
        </w:rPr>
        <w:t>Practical applications</w:t>
      </w:r>
    </w:p>
    <w:p w14:paraId="783B7D5E" w14:textId="77777777" w:rsidR="00F822AC" w:rsidRPr="00F822AC" w:rsidRDefault="00F822AC">
      <w:pPr>
        <w:pStyle w:val="NormalBPBHEB"/>
        <w:pPrChange w:id="641" w:author="Arya" w:date="2025-02-25T12:50:00Z" w16du:dateUtc="2025-02-25T07:20:00Z">
          <w:pPr>
            <w:pBdr>
              <w:top w:val="nil"/>
              <w:left w:val="nil"/>
              <w:bottom w:val="nil"/>
              <w:right w:val="nil"/>
              <w:between w:val="nil"/>
            </w:pBdr>
            <w:shd w:val="clear" w:color="auto" w:fill="FFFFFF"/>
            <w:spacing w:after="100" w:line="276" w:lineRule="auto"/>
            <w:jc w:val="both"/>
          </w:pPr>
        </w:pPrChange>
      </w:pPr>
      <w:r w:rsidRPr="00F822AC">
        <w:t>The following are the practical applications:</w:t>
      </w:r>
    </w:p>
    <w:p w14:paraId="1D457E3B" w14:textId="45936052" w:rsidR="00F822AC" w:rsidRPr="00F822AC" w:rsidRDefault="00F822AC">
      <w:pPr>
        <w:pStyle w:val="NormalBPBHEB"/>
        <w:numPr>
          <w:ilvl w:val="0"/>
          <w:numId w:val="87"/>
        </w:numPr>
        <w:pPrChange w:id="642" w:author="Arya" w:date="2025-02-25T12:50:00Z" w16du:dateUtc="2025-02-25T07:20:00Z">
          <w:pPr>
            <w:numPr>
              <w:numId w:val="44"/>
            </w:numPr>
            <w:pBdr>
              <w:top w:val="nil"/>
              <w:left w:val="nil"/>
              <w:bottom w:val="nil"/>
              <w:right w:val="nil"/>
              <w:between w:val="nil"/>
            </w:pBdr>
            <w:shd w:val="clear" w:color="auto" w:fill="FFFFFF"/>
            <w:spacing w:after="100" w:line="276" w:lineRule="auto"/>
            <w:ind w:left="720" w:hanging="360"/>
            <w:jc w:val="both"/>
          </w:pPr>
        </w:pPrChange>
      </w:pPr>
      <w:r w:rsidRPr="00F822AC">
        <w:rPr>
          <w:b/>
          <w:bCs/>
        </w:rPr>
        <w:t>Microservices architecture:</w:t>
      </w:r>
      <w:r w:rsidRPr="00F822AC">
        <w:t xml:space="preserve"> Particularly valuable in microservices architectures, AWS X-Ray helps developers understand the interactions between different services</w:t>
      </w:r>
      <w:sdt>
        <w:sdtPr>
          <w:id w:val="-1329290856"/>
          <w:citation/>
        </w:sdtPr>
        <w:sdtContent>
          <w:r w:rsidRPr="00F822AC">
            <w:fldChar w:fldCharType="begin"/>
          </w:r>
          <w:r w:rsidRPr="00F822AC">
            <w:instrText xml:space="preserve"> CITATION smith2019b \l 1033 </w:instrText>
          </w:r>
          <w:r w:rsidRPr="00F822AC">
            <w:fldChar w:fldCharType="separate"/>
          </w:r>
          <w:r w:rsidR="0062497A">
            <w:rPr>
              <w:noProof/>
            </w:rPr>
            <w:t xml:space="preserve"> </w:t>
          </w:r>
          <w:r w:rsidR="0062497A" w:rsidRPr="0062497A">
            <w:rPr>
              <w:noProof/>
            </w:rPr>
            <w:t>[47]</w:t>
          </w:r>
          <w:r w:rsidRPr="00F822AC">
            <w:fldChar w:fldCharType="end"/>
          </w:r>
        </w:sdtContent>
      </w:sdt>
      <w:r w:rsidRPr="00F822AC">
        <w:t>.</w:t>
      </w:r>
    </w:p>
    <w:p w14:paraId="0E08534F" w14:textId="2A879EF7" w:rsidR="00F822AC" w:rsidRPr="00F822AC" w:rsidRDefault="00F822AC">
      <w:pPr>
        <w:pStyle w:val="NormalBPBHEB"/>
        <w:numPr>
          <w:ilvl w:val="0"/>
          <w:numId w:val="87"/>
        </w:numPr>
        <w:pPrChange w:id="643" w:author="Arya" w:date="2025-02-25T12:50:00Z" w16du:dateUtc="2025-02-25T07:20:00Z">
          <w:pPr>
            <w:numPr>
              <w:numId w:val="44"/>
            </w:numPr>
            <w:pBdr>
              <w:top w:val="nil"/>
              <w:left w:val="nil"/>
              <w:bottom w:val="nil"/>
              <w:right w:val="nil"/>
              <w:between w:val="nil"/>
            </w:pBdr>
            <w:shd w:val="clear" w:color="auto" w:fill="FFFFFF"/>
            <w:spacing w:after="100" w:line="276" w:lineRule="auto"/>
            <w:ind w:left="720" w:hanging="360"/>
            <w:jc w:val="both"/>
          </w:pPr>
        </w:pPrChange>
      </w:pPr>
      <w:r w:rsidRPr="00F822AC">
        <w:rPr>
          <w:b/>
          <w:bCs/>
        </w:rPr>
        <w:t>Troubleshooting production issues:</w:t>
      </w:r>
      <w:r w:rsidRPr="00F822AC">
        <w:t xml:space="preserve"> Streamlines the process of troubleshooting and diagnosing production issues by </w:t>
      </w:r>
      <w:r w:rsidR="00697207" w:rsidRPr="00F822AC">
        <w:t>offering</w:t>
      </w:r>
      <w:r w:rsidRPr="00F822AC">
        <w:t xml:space="preserve"> detailed insights into application behavior</w:t>
      </w:r>
      <w:sdt>
        <w:sdtPr>
          <w:id w:val="87279002"/>
          <w:citation/>
        </w:sdtPr>
        <w:sdtContent>
          <w:r w:rsidRPr="00F822AC">
            <w:fldChar w:fldCharType="begin"/>
          </w:r>
          <w:r w:rsidRPr="00F822AC">
            <w:instrText xml:space="preserve"> CITATION unknown2023h \l 1033 </w:instrText>
          </w:r>
          <w:r w:rsidRPr="00F822AC">
            <w:fldChar w:fldCharType="separate"/>
          </w:r>
          <w:r w:rsidR="0062497A">
            <w:rPr>
              <w:noProof/>
            </w:rPr>
            <w:t xml:space="preserve"> </w:t>
          </w:r>
          <w:r w:rsidR="0062497A" w:rsidRPr="0062497A">
            <w:rPr>
              <w:noProof/>
            </w:rPr>
            <w:t>[45]</w:t>
          </w:r>
          <w:r w:rsidRPr="00F822AC">
            <w:fldChar w:fldCharType="end"/>
          </w:r>
        </w:sdtContent>
      </w:sdt>
      <w:r w:rsidRPr="00F822AC">
        <w:t>.</w:t>
      </w:r>
    </w:p>
    <w:p w14:paraId="7070C82D" w14:textId="77777777" w:rsidR="00F822AC" w:rsidRPr="00F822AC" w:rsidRDefault="00F822AC">
      <w:pPr>
        <w:pStyle w:val="Heading3BPBHEB"/>
        <w:pPrChange w:id="644" w:author="Arya" w:date="2025-02-25T12:54:00Z" w16du:dateUtc="2025-02-25T07:24:00Z">
          <w:pPr>
            <w:keepNext/>
            <w:keepLines/>
            <w:spacing w:before="40" w:after="0"/>
            <w:outlineLvl w:val="1"/>
          </w:pPr>
        </w:pPrChange>
      </w:pPr>
      <w:r w:rsidRPr="00F822AC">
        <w:t>Best practices for using AWS X-Ray</w:t>
      </w:r>
    </w:p>
    <w:p w14:paraId="31BC5551" w14:textId="77777777" w:rsidR="00F822AC" w:rsidRPr="00F822AC" w:rsidRDefault="00F822AC">
      <w:pPr>
        <w:pStyle w:val="NormalBPBHEB"/>
        <w:pPrChange w:id="645" w:author="Arya" w:date="2025-02-25T12:54:00Z" w16du:dateUtc="2025-02-25T07:24:00Z">
          <w:pPr>
            <w:pBdr>
              <w:top w:val="nil"/>
              <w:left w:val="nil"/>
              <w:bottom w:val="nil"/>
              <w:right w:val="nil"/>
              <w:between w:val="nil"/>
            </w:pBdr>
            <w:shd w:val="clear" w:color="auto" w:fill="FFFFFF"/>
            <w:spacing w:after="100" w:line="276" w:lineRule="auto"/>
            <w:jc w:val="both"/>
          </w:pPr>
        </w:pPrChange>
      </w:pPr>
      <w:r w:rsidRPr="00F822AC">
        <w:t xml:space="preserve">In this section, we will go through the best practices for using AWS X-Ray: </w:t>
      </w:r>
    </w:p>
    <w:p w14:paraId="2121DEB7" w14:textId="21D24A94" w:rsidR="00F822AC" w:rsidRPr="00F822AC" w:rsidRDefault="00F822AC">
      <w:pPr>
        <w:pStyle w:val="NormalBPBHEB"/>
        <w:numPr>
          <w:ilvl w:val="0"/>
          <w:numId w:val="90"/>
        </w:numPr>
        <w:pPrChange w:id="646" w:author="Arya" w:date="2025-02-25T12:54:00Z" w16du:dateUtc="2025-02-25T07:24:00Z">
          <w:pPr>
            <w:numPr>
              <w:numId w:val="45"/>
            </w:numPr>
            <w:pBdr>
              <w:top w:val="nil"/>
              <w:left w:val="nil"/>
              <w:bottom w:val="nil"/>
              <w:right w:val="nil"/>
              <w:between w:val="nil"/>
            </w:pBdr>
            <w:shd w:val="clear" w:color="auto" w:fill="FFFFFF"/>
            <w:spacing w:after="100" w:line="276" w:lineRule="auto"/>
            <w:ind w:left="720" w:hanging="360"/>
            <w:jc w:val="both"/>
          </w:pPr>
        </w:pPrChange>
      </w:pPr>
      <w:r w:rsidRPr="00F822AC">
        <w:rPr>
          <w:b/>
          <w:bCs/>
        </w:rPr>
        <w:t>Instrumentation of code:</w:t>
      </w:r>
      <w:r w:rsidRPr="00F822AC">
        <w:t xml:space="preserve"> Implement thorough instrumentation of code to capture trace data effectively and gain comprehensive insights</w:t>
      </w:r>
      <w:sdt>
        <w:sdtPr>
          <w:id w:val="2013874794"/>
          <w:citation/>
        </w:sdtPr>
        <w:sdtContent>
          <w:r w:rsidRPr="00F822AC">
            <w:fldChar w:fldCharType="begin"/>
          </w:r>
          <w:r w:rsidRPr="00F822AC">
            <w:instrText xml:space="preserve"> CITATION smith2019b \l 1033 </w:instrText>
          </w:r>
          <w:r w:rsidRPr="00F822AC">
            <w:fldChar w:fldCharType="separate"/>
          </w:r>
          <w:r w:rsidR="0062497A">
            <w:rPr>
              <w:noProof/>
            </w:rPr>
            <w:t xml:space="preserve"> </w:t>
          </w:r>
          <w:r w:rsidR="0062497A" w:rsidRPr="0062497A">
            <w:rPr>
              <w:noProof/>
            </w:rPr>
            <w:t>[47]</w:t>
          </w:r>
          <w:r w:rsidRPr="00F822AC">
            <w:fldChar w:fldCharType="end"/>
          </w:r>
        </w:sdtContent>
      </w:sdt>
      <w:r w:rsidRPr="00F822AC">
        <w:t>.</w:t>
      </w:r>
    </w:p>
    <w:p w14:paraId="2B69E79A" w14:textId="78EC3568" w:rsidR="00F822AC" w:rsidRPr="00F822AC" w:rsidRDefault="00F822AC">
      <w:pPr>
        <w:pStyle w:val="NormalBPBHEB"/>
        <w:numPr>
          <w:ilvl w:val="0"/>
          <w:numId w:val="90"/>
        </w:numPr>
        <w:pPrChange w:id="647" w:author="Arya" w:date="2025-02-25T12:54:00Z" w16du:dateUtc="2025-02-25T07:24:00Z">
          <w:pPr>
            <w:numPr>
              <w:numId w:val="45"/>
            </w:numPr>
            <w:pBdr>
              <w:top w:val="nil"/>
              <w:left w:val="nil"/>
              <w:bottom w:val="nil"/>
              <w:right w:val="nil"/>
              <w:between w:val="nil"/>
            </w:pBdr>
            <w:shd w:val="clear" w:color="auto" w:fill="FFFFFF"/>
            <w:spacing w:after="100" w:line="276" w:lineRule="auto"/>
            <w:ind w:left="720" w:hanging="360"/>
            <w:jc w:val="both"/>
          </w:pPr>
        </w:pPrChange>
      </w:pPr>
      <w:r w:rsidRPr="00F822AC">
        <w:rPr>
          <w:b/>
          <w:bCs/>
        </w:rPr>
        <w:t>Integration with AWS Services:</w:t>
      </w:r>
      <w:r w:rsidRPr="00F822AC">
        <w:t xml:space="preserve"> Leverage integration with other AWS services, such as AWS Lambda and Amazon EC2, to capture traces from various components</w:t>
      </w:r>
      <w:sdt>
        <w:sdtPr>
          <w:id w:val="1620484071"/>
          <w:citation/>
        </w:sdtPr>
        <w:sdtContent>
          <w:r w:rsidRPr="00F822AC">
            <w:fldChar w:fldCharType="begin"/>
          </w:r>
          <w:r w:rsidRPr="00F822AC">
            <w:instrText xml:space="preserve"> CITATION unknown2023h \l 1033 </w:instrText>
          </w:r>
          <w:r w:rsidRPr="00F822AC">
            <w:fldChar w:fldCharType="separate"/>
          </w:r>
          <w:r w:rsidR="0062497A">
            <w:rPr>
              <w:noProof/>
            </w:rPr>
            <w:t xml:space="preserve"> </w:t>
          </w:r>
          <w:r w:rsidR="0062497A" w:rsidRPr="0062497A">
            <w:rPr>
              <w:noProof/>
            </w:rPr>
            <w:t>[45]</w:t>
          </w:r>
          <w:r w:rsidRPr="00F822AC">
            <w:fldChar w:fldCharType="end"/>
          </w:r>
        </w:sdtContent>
      </w:sdt>
      <w:r w:rsidRPr="00F822AC">
        <w:t>.</w:t>
      </w:r>
    </w:p>
    <w:p w14:paraId="22B1A9D7" w14:textId="7758779A" w:rsidR="00A4305C" w:rsidRPr="00A4305C" w:rsidRDefault="00A4305C">
      <w:pPr>
        <w:pStyle w:val="NormalBPBHEB"/>
        <w:pPrChange w:id="648" w:author="Arya" w:date="2025-02-25T12:54:00Z" w16du:dateUtc="2025-02-25T07:24:00Z">
          <w:pPr/>
        </w:pPrChange>
      </w:pPr>
      <w:r w:rsidRPr="00A4305C">
        <w:t xml:space="preserve">AWS X-Ray enables developers to </w:t>
      </w:r>
      <w:r w:rsidR="004264C3" w:rsidRPr="00A4305C">
        <w:t>check</w:t>
      </w:r>
      <w:r w:rsidRPr="00A4305C">
        <w:t xml:space="preserve"> and troubleshoot distributed applications, ensuring that their systems are performing optimally and reliably.</w:t>
      </w:r>
    </w:p>
    <w:p w14:paraId="14CD542E" w14:textId="77777777" w:rsidR="00A4305C" w:rsidRPr="00A4305C" w:rsidRDefault="00A4305C">
      <w:pPr>
        <w:pStyle w:val="Heading2BPBHEB"/>
        <w:pPrChange w:id="649" w:author="Arya" w:date="2025-02-25T12:54:00Z" w16du:dateUtc="2025-02-25T07:24:00Z">
          <w:pPr>
            <w:pStyle w:val="Heading1"/>
          </w:pPr>
        </w:pPrChange>
      </w:pPr>
      <w:r w:rsidRPr="00A4305C">
        <w:t xml:space="preserve">Amazon </w:t>
      </w:r>
      <w:proofErr w:type="spellStart"/>
      <w:r w:rsidRPr="00A4305C">
        <w:t>CodeWhisperer</w:t>
      </w:r>
      <w:proofErr w:type="spellEnd"/>
    </w:p>
    <w:p w14:paraId="24232F98" w14:textId="1D59CEDE" w:rsidR="00A4305C" w:rsidRPr="00A4305C" w:rsidRDefault="00A4305C">
      <w:pPr>
        <w:pStyle w:val="NormalBPBHEB"/>
        <w:pPrChange w:id="650" w:author="Arya" w:date="2025-02-25T12:54:00Z" w16du:dateUtc="2025-02-25T07:24:00Z">
          <w:pPr/>
        </w:pPrChange>
      </w:pPr>
      <w:r w:rsidRPr="00A4305C">
        <w:t xml:space="preserve">Amazon </w:t>
      </w:r>
      <w:proofErr w:type="spellStart"/>
      <w:r w:rsidRPr="00A4305C">
        <w:t>CodeWhisperer</w:t>
      </w:r>
      <w:proofErr w:type="spellEnd"/>
      <w:r w:rsidRPr="00A4305C">
        <w:t xml:space="preserve"> is a machine learning-powered tool that </w:t>
      </w:r>
      <w:r w:rsidR="004264C3" w:rsidRPr="00A4305C">
        <w:t>helps</w:t>
      </w:r>
      <w:r w:rsidRPr="00A4305C">
        <w:t xml:space="preserve"> developers by providing real-time code suggestions and automating the code review process. By </w:t>
      </w:r>
      <w:r w:rsidR="004264C3" w:rsidRPr="00A4305C">
        <w:t>using</w:t>
      </w:r>
      <w:r w:rsidRPr="00A4305C">
        <w:t xml:space="preserve"> machine learning, </w:t>
      </w:r>
      <w:proofErr w:type="spellStart"/>
      <w:r w:rsidRPr="00A4305C">
        <w:t>CodeWhisperer</w:t>
      </w:r>
      <w:proofErr w:type="spellEnd"/>
      <w:r w:rsidRPr="00A4305C">
        <w:t xml:space="preserve"> learns from large codebases and offers developers helpful suggestions that improve the quality and efficiency of their coding tasks.</w:t>
      </w:r>
    </w:p>
    <w:p w14:paraId="4AA76D0E" w14:textId="4FE1E016" w:rsidR="00A4305C" w:rsidRDefault="00A4305C" w:rsidP="00170A44">
      <w:pPr>
        <w:pStyle w:val="Heading2"/>
      </w:pPr>
      <w:r w:rsidRPr="00A4305C">
        <w:t xml:space="preserve">Key </w:t>
      </w:r>
      <w:ins w:id="651" w:author="Arya" w:date="2025-02-25T12:54:00Z" w16du:dateUtc="2025-02-25T07:24:00Z">
        <w:r w:rsidR="00C32FFA">
          <w:t>f</w:t>
        </w:r>
      </w:ins>
      <w:del w:id="652" w:author="Arya" w:date="2025-02-25T12:54:00Z" w16du:dateUtc="2025-02-25T07:24:00Z">
        <w:r w:rsidRPr="00A4305C" w:rsidDel="00C32FFA">
          <w:delText>F</w:delText>
        </w:r>
      </w:del>
      <w:r w:rsidRPr="00A4305C">
        <w:t xml:space="preserve">eatures </w:t>
      </w:r>
    </w:p>
    <w:p w14:paraId="489D6875" w14:textId="1961DC23" w:rsidR="002E46DC" w:rsidRPr="002E46DC" w:rsidRDefault="002E46DC">
      <w:pPr>
        <w:pStyle w:val="NormalBPBHEB"/>
        <w:pPrChange w:id="653" w:author="Arya" w:date="2025-02-25T12:54:00Z" w16du:dateUtc="2025-02-25T07:24:00Z">
          <w:pPr/>
        </w:pPrChange>
      </w:pPr>
      <w:proofErr w:type="spellStart"/>
      <w:r w:rsidRPr="00A4305C">
        <w:t>CodeWhisperer</w:t>
      </w:r>
      <w:proofErr w:type="spellEnd"/>
      <w:r w:rsidRPr="00A4305C">
        <w:t xml:space="preserve"> enhances collaboration and accelerates the software development lifecycle by offering real-time feedback and suggestions that help teams </w:t>
      </w:r>
      <w:r w:rsidR="004264C3" w:rsidRPr="00A4305C">
        <w:t>keep</w:t>
      </w:r>
      <w:r w:rsidRPr="00A4305C">
        <w:t xml:space="preserve"> high coding standards.</w:t>
      </w:r>
      <w:r w:rsidR="00D84A8C">
        <w:t xml:space="preserve"> </w:t>
      </w:r>
      <w:r w:rsidR="00D84A8C" w:rsidRPr="00D84A8C">
        <w:t xml:space="preserve">The following are the key features of Amazon </w:t>
      </w:r>
      <w:proofErr w:type="spellStart"/>
      <w:r w:rsidR="00D84A8C" w:rsidRPr="00D84A8C">
        <w:t>CodeWhisperer</w:t>
      </w:r>
      <w:proofErr w:type="spellEnd"/>
      <w:r w:rsidR="00D84A8C" w:rsidRPr="00D84A8C">
        <w:t>:</w:t>
      </w:r>
    </w:p>
    <w:p w14:paraId="140F8675" w14:textId="10E4B1DC" w:rsidR="00A4305C" w:rsidRPr="00A4305C" w:rsidRDefault="00A4305C">
      <w:pPr>
        <w:pStyle w:val="NormalBPBHEB"/>
        <w:numPr>
          <w:ilvl w:val="0"/>
          <w:numId w:val="91"/>
        </w:numPr>
        <w:pPrChange w:id="654" w:author="Arya" w:date="2025-02-25T12:55:00Z" w16du:dateUtc="2025-02-25T07:25:00Z">
          <w:pPr>
            <w:numPr>
              <w:numId w:val="26"/>
            </w:numPr>
            <w:tabs>
              <w:tab w:val="num" w:pos="720"/>
            </w:tabs>
            <w:ind w:left="720" w:hanging="360"/>
          </w:pPr>
        </w:pPrChange>
      </w:pPr>
      <w:r w:rsidRPr="00A4305C">
        <w:rPr>
          <w:b/>
          <w:bCs/>
        </w:rPr>
        <w:t>Real-</w:t>
      </w:r>
      <w:r w:rsidR="008A5D33" w:rsidRPr="00A4305C">
        <w:rPr>
          <w:b/>
          <w:bCs/>
        </w:rPr>
        <w:t>time collaboration</w:t>
      </w:r>
      <w:r w:rsidRPr="00A4305C">
        <w:t xml:space="preserve">: </w:t>
      </w:r>
      <w:proofErr w:type="spellStart"/>
      <w:r w:rsidRPr="00A4305C">
        <w:t>CodeWhisperer</w:t>
      </w:r>
      <w:proofErr w:type="spellEnd"/>
      <w:r w:rsidRPr="00A4305C">
        <w:t xml:space="preserve"> facilitates real-time collaboration among developers by providing in-line comments and suggestions directly within the code.</w:t>
      </w:r>
    </w:p>
    <w:p w14:paraId="32A5FE36" w14:textId="11E4C20C" w:rsidR="00A4305C" w:rsidRPr="00A4305C" w:rsidRDefault="00A4305C">
      <w:pPr>
        <w:pStyle w:val="NormalBPBHEB"/>
        <w:numPr>
          <w:ilvl w:val="0"/>
          <w:numId w:val="91"/>
        </w:numPr>
        <w:pPrChange w:id="655" w:author="Arya" w:date="2025-02-25T12:55:00Z" w16du:dateUtc="2025-02-25T07:25:00Z">
          <w:pPr>
            <w:numPr>
              <w:numId w:val="26"/>
            </w:numPr>
            <w:tabs>
              <w:tab w:val="num" w:pos="720"/>
            </w:tabs>
            <w:ind w:left="720" w:hanging="360"/>
          </w:pPr>
        </w:pPrChange>
      </w:pPr>
      <w:r w:rsidRPr="00A4305C">
        <w:rPr>
          <w:b/>
          <w:bCs/>
        </w:rPr>
        <w:t xml:space="preserve">Automated </w:t>
      </w:r>
      <w:r w:rsidR="008A5D33" w:rsidRPr="00A4305C">
        <w:rPr>
          <w:b/>
          <w:bCs/>
        </w:rPr>
        <w:t>code reviews</w:t>
      </w:r>
      <w:r w:rsidRPr="00A4305C">
        <w:t>: The service automates code reviews, ensuring that all code adheres to predefined best practices and coding standards.</w:t>
      </w:r>
    </w:p>
    <w:p w14:paraId="7B40CD17" w14:textId="5E5CC481" w:rsidR="00046670" w:rsidRDefault="00A4305C">
      <w:pPr>
        <w:pStyle w:val="NormalBPBHEB"/>
        <w:numPr>
          <w:ilvl w:val="0"/>
          <w:numId w:val="91"/>
        </w:numPr>
        <w:pPrChange w:id="656" w:author="Arya" w:date="2025-02-25T12:55:00Z" w16du:dateUtc="2025-02-25T07:25:00Z">
          <w:pPr>
            <w:numPr>
              <w:numId w:val="26"/>
            </w:numPr>
            <w:tabs>
              <w:tab w:val="num" w:pos="720"/>
            </w:tabs>
            <w:ind w:left="720" w:hanging="360"/>
          </w:pPr>
        </w:pPrChange>
      </w:pPr>
      <w:r w:rsidRPr="00D86EE6">
        <w:rPr>
          <w:b/>
          <w:bCs/>
        </w:rPr>
        <w:lastRenderedPageBreak/>
        <w:t>In-</w:t>
      </w:r>
      <w:r w:rsidR="008A5D33" w:rsidRPr="00D86EE6">
        <w:rPr>
          <w:b/>
          <w:bCs/>
        </w:rPr>
        <w:t>line comments and suggestions</w:t>
      </w:r>
      <w:r w:rsidRPr="00A4305C">
        <w:t>: Developers can receive in-line suggestions while working, helping to streamline the review process and improving the overall quality of code.</w:t>
      </w:r>
    </w:p>
    <w:p w14:paraId="19896FF7" w14:textId="77777777" w:rsidR="00D86EE6" w:rsidRPr="00D86EE6" w:rsidRDefault="00D86EE6">
      <w:pPr>
        <w:pStyle w:val="NormalBPBHEB"/>
        <w:pPrChange w:id="657" w:author="Arya" w:date="2025-02-25T12:55:00Z" w16du:dateUtc="2025-02-25T07:25:00Z">
          <w:pPr>
            <w:pBdr>
              <w:top w:val="nil"/>
              <w:left w:val="nil"/>
              <w:bottom w:val="nil"/>
              <w:right w:val="nil"/>
              <w:between w:val="nil"/>
            </w:pBdr>
            <w:shd w:val="clear" w:color="auto" w:fill="FFFFFF"/>
            <w:spacing w:after="100" w:line="276" w:lineRule="auto"/>
            <w:jc w:val="both"/>
          </w:pPr>
        </w:pPrChange>
      </w:pPr>
      <w:r w:rsidRPr="008A5D33">
        <w:rPr>
          <w:i/>
          <w:iCs/>
          <w:rPrChange w:id="658" w:author="Arya" w:date="2025-02-25T12:55:00Z" w16du:dateUtc="2025-02-25T07:25:00Z">
            <w:rPr>
              <w:rFonts w:eastAsia="Palatino Linotype" w:cs="Palatino Linotype"/>
            </w:rPr>
          </w:rPrChange>
        </w:rPr>
        <w:t>Figure 7.6</w:t>
      </w:r>
      <w:del w:id="659" w:author="Arya" w:date="2025-02-25T12:55:00Z" w16du:dateUtc="2025-02-25T07:25:00Z">
        <w:r w:rsidRPr="008A5D33" w:rsidDel="008A5D33">
          <w:rPr>
            <w:i/>
            <w:iCs/>
            <w:rPrChange w:id="660" w:author="Arya" w:date="2025-02-25T12:55:00Z" w16du:dateUtc="2025-02-25T07:25:00Z">
              <w:rPr>
                <w:rFonts w:eastAsia="Palatino Linotype" w:cs="Palatino Linotype"/>
              </w:rPr>
            </w:rPrChange>
          </w:rPr>
          <w:delText xml:space="preserve"> below</w:delText>
        </w:r>
      </w:del>
      <w:r w:rsidRPr="00D86EE6">
        <w:t xml:space="preserve"> is a visual representation of the Amazon </w:t>
      </w:r>
      <w:proofErr w:type="spellStart"/>
      <w:r w:rsidRPr="00D86EE6">
        <w:t>CodeWhisperer</w:t>
      </w:r>
      <w:proofErr w:type="spellEnd"/>
      <w:r w:rsidRPr="00D86EE6">
        <w:t>, the ML-powered coding companion:</w:t>
      </w:r>
    </w:p>
    <w:p w14:paraId="48992960" w14:textId="77777777" w:rsidR="00D86EE6" w:rsidRPr="00D86EE6" w:rsidRDefault="00D86EE6">
      <w:pPr>
        <w:pStyle w:val="FigureBPBHEB"/>
        <w:pPrChange w:id="661" w:author="Arya" w:date="2025-02-25T12:55:00Z" w16du:dateUtc="2025-02-25T07:25:00Z">
          <w:pPr>
            <w:spacing w:after="200" w:line="276" w:lineRule="auto"/>
            <w:jc w:val="center"/>
          </w:pPr>
        </w:pPrChange>
      </w:pPr>
      <w:r w:rsidRPr="00D86EE6">
        <w:rPr>
          <w:noProof/>
        </w:rPr>
        <w:drawing>
          <wp:inline distT="0" distB="0" distL="0" distR="0" wp14:anchorId="2B7DC401" wp14:editId="4ADB73C4">
            <wp:extent cx="6062432" cy="4275908"/>
            <wp:effectExtent l="0" t="0" r="0" b="4445"/>
            <wp:docPr id="2052730635"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0635" name="Picture 3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36D52F21" w14:textId="77777777" w:rsidR="00D86EE6" w:rsidRPr="00D86EE6" w:rsidRDefault="00D86EE6">
      <w:pPr>
        <w:pStyle w:val="FigureCaptionBPBHEB"/>
        <w:rPr>
          <w:rFonts w:eastAsiaTheme="majorEastAsia" w:cstheme="majorBidi"/>
          <w:sz w:val="36"/>
          <w:szCs w:val="26"/>
        </w:rPr>
        <w:pPrChange w:id="662" w:author="Arya" w:date="2025-02-25T12:55:00Z" w16du:dateUtc="2025-02-25T07:25:00Z">
          <w:pPr>
            <w:spacing w:after="240" w:line="276" w:lineRule="auto"/>
            <w:jc w:val="center"/>
          </w:pPr>
        </w:pPrChange>
      </w:pPr>
      <w:bookmarkStart w:id="663" w:name="_Hlk169706341"/>
      <w:r w:rsidRPr="00D86EE6">
        <w:rPr>
          <w:b/>
        </w:rPr>
        <w:t>Figure 7.</w:t>
      </w:r>
      <w:r w:rsidRPr="00D86EE6">
        <w:rPr>
          <w:b/>
        </w:rPr>
        <w:fldChar w:fldCharType="begin"/>
      </w:r>
      <w:r w:rsidRPr="00D86EE6">
        <w:rPr>
          <w:b/>
        </w:rPr>
        <w:instrText xml:space="preserve"> SEQ Figure \* ARABIC </w:instrText>
      </w:r>
      <w:r w:rsidRPr="00D86EE6">
        <w:rPr>
          <w:b/>
        </w:rPr>
        <w:fldChar w:fldCharType="separate"/>
      </w:r>
      <w:r w:rsidRPr="00D86EE6">
        <w:rPr>
          <w:b/>
          <w:noProof/>
        </w:rPr>
        <w:t>6</w:t>
      </w:r>
      <w:r w:rsidRPr="00D86EE6">
        <w:rPr>
          <w:b/>
        </w:rPr>
        <w:fldChar w:fldCharType="end"/>
      </w:r>
      <w:r w:rsidRPr="00D86EE6">
        <w:t xml:space="preserve"> Amazon </w:t>
      </w:r>
      <w:proofErr w:type="spellStart"/>
      <w:r w:rsidRPr="00D86EE6">
        <w:t>CodeWhisperer</w:t>
      </w:r>
      <w:proofErr w:type="spellEnd"/>
      <w:r w:rsidRPr="00D86EE6">
        <w:t>, the ML-powered coding companion</w:t>
      </w:r>
      <w:r w:rsidRPr="00D86EE6">
        <w:rPr>
          <w:noProof/>
        </w:rPr>
        <w:t xml:space="preserve"> </w:t>
      </w:r>
      <w:bookmarkEnd w:id="663"/>
      <w:r w:rsidRPr="00D86EE6">
        <w:rPr>
          <w:noProof/>
        </w:rPr>
        <w:t>(AWS Blog)</w:t>
      </w:r>
    </w:p>
    <w:p w14:paraId="6E30B674" w14:textId="77777777" w:rsidR="00046670" w:rsidRPr="008A5D33" w:rsidRDefault="00046670">
      <w:pPr>
        <w:pStyle w:val="NormalBPBHEB"/>
        <w:rPr>
          <w:b/>
          <w:bCs/>
          <w:rPrChange w:id="664" w:author="Arya" w:date="2025-02-25T12:55:00Z" w16du:dateUtc="2025-02-25T07:25:00Z">
            <w:rPr/>
          </w:rPrChange>
        </w:rPr>
        <w:pPrChange w:id="665" w:author="Arya" w:date="2025-02-25T12:55:00Z" w16du:dateUtc="2025-02-25T07:25:00Z">
          <w:pPr>
            <w:keepNext/>
            <w:keepLines/>
            <w:spacing w:before="40" w:after="0"/>
            <w:outlineLvl w:val="1"/>
          </w:pPr>
        </w:pPrChange>
      </w:pPr>
      <w:r w:rsidRPr="008A5D33">
        <w:rPr>
          <w:b/>
          <w:bCs/>
          <w:rPrChange w:id="666" w:author="Arya" w:date="2025-02-25T12:55:00Z" w16du:dateUtc="2025-02-25T07:25:00Z">
            <w:rPr/>
          </w:rPrChange>
        </w:rPr>
        <w:t xml:space="preserve">Benefits of using Amazon </w:t>
      </w:r>
      <w:proofErr w:type="spellStart"/>
      <w:r w:rsidRPr="008A5D33">
        <w:rPr>
          <w:b/>
          <w:bCs/>
          <w:rPrChange w:id="667" w:author="Arya" w:date="2025-02-25T12:55:00Z" w16du:dateUtc="2025-02-25T07:25:00Z">
            <w:rPr/>
          </w:rPrChange>
        </w:rPr>
        <w:t>CodeWhisperer</w:t>
      </w:r>
      <w:proofErr w:type="spellEnd"/>
    </w:p>
    <w:p w14:paraId="5DD46B10" w14:textId="77777777" w:rsidR="00046670" w:rsidRPr="00046670" w:rsidRDefault="00046670">
      <w:pPr>
        <w:pStyle w:val="NormalBPBHEB"/>
        <w:pPrChange w:id="668" w:author="Arya" w:date="2025-02-25T12:55:00Z" w16du:dateUtc="2025-02-25T07:25:00Z">
          <w:pPr>
            <w:pBdr>
              <w:top w:val="nil"/>
              <w:left w:val="nil"/>
              <w:bottom w:val="nil"/>
              <w:right w:val="nil"/>
              <w:between w:val="nil"/>
            </w:pBdr>
            <w:shd w:val="clear" w:color="auto" w:fill="FFFFFF"/>
            <w:spacing w:after="100" w:line="276" w:lineRule="auto"/>
            <w:jc w:val="both"/>
          </w:pPr>
        </w:pPrChange>
      </w:pPr>
      <w:r w:rsidRPr="00046670">
        <w:t xml:space="preserve">The following are the benefits of using Amazon </w:t>
      </w:r>
      <w:proofErr w:type="spellStart"/>
      <w:r w:rsidRPr="00046670">
        <w:t>CodeWhisperer</w:t>
      </w:r>
      <w:proofErr w:type="spellEnd"/>
      <w:r w:rsidRPr="00046670">
        <w:t>:</w:t>
      </w:r>
    </w:p>
    <w:p w14:paraId="391C2672" w14:textId="3926031E" w:rsidR="00046670" w:rsidRPr="00046670" w:rsidRDefault="00046670">
      <w:pPr>
        <w:pStyle w:val="NormalBPBHEB"/>
        <w:numPr>
          <w:ilvl w:val="0"/>
          <w:numId w:val="92"/>
        </w:numPr>
        <w:pPrChange w:id="669" w:author="Arya" w:date="2025-02-25T12:55:00Z" w16du:dateUtc="2025-02-25T07:25:00Z">
          <w:pPr>
            <w:numPr>
              <w:numId w:val="46"/>
            </w:numPr>
            <w:pBdr>
              <w:top w:val="nil"/>
              <w:left w:val="nil"/>
              <w:bottom w:val="nil"/>
              <w:right w:val="nil"/>
              <w:between w:val="nil"/>
            </w:pBdr>
            <w:shd w:val="clear" w:color="auto" w:fill="FFFFFF"/>
            <w:spacing w:after="100" w:line="276" w:lineRule="auto"/>
            <w:ind w:left="720" w:hanging="360"/>
            <w:jc w:val="both"/>
          </w:pPr>
        </w:pPrChange>
      </w:pPr>
      <w:r w:rsidRPr="00046670">
        <w:rPr>
          <w:b/>
          <w:bCs/>
        </w:rPr>
        <w:t>Accelerated code review process:</w:t>
      </w:r>
      <w:r w:rsidRPr="00046670">
        <w:t xml:space="preserve"> Streamlines and accelerates the code review process by automating routine checks and providing a collaborative environment for developers</w:t>
      </w:r>
      <w:sdt>
        <w:sdtPr>
          <w:id w:val="188575699"/>
          <w:citation/>
        </w:sdtPr>
        <w:sdtContent>
          <w:r w:rsidRPr="00046670">
            <w:fldChar w:fldCharType="begin"/>
          </w:r>
          <w:r w:rsidRPr="00046670">
            <w:instrText xml:space="preserve"> CITATION jones2020c \l 1033 </w:instrText>
          </w:r>
          <w:r w:rsidRPr="00046670">
            <w:fldChar w:fldCharType="separate"/>
          </w:r>
          <w:r w:rsidR="0062497A">
            <w:rPr>
              <w:noProof/>
            </w:rPr>
            <w:t xml:space="preserve"> </w:t>
          </w:r>
          <w:r w:rsidR="0062497A" w:rsidRPr="0062497A">
            <w:rPr>
              <w:noProof/>
            </w:rPr>
            <w:t>[49]</w:t>
          </w:r>
          <w:r w:rsidRPr="00046670">
            <w:fldChar w:fldCharType="end"/>
          </w:r>
        </w:sdtContent>
      </w:sdt>
      <w:r w:rsidRPr="00046670">
        <w:t>.</w:t>
      </w:r>
    </w:p>
    <w:p w14:paraId="07FBB0E5" w14:textId="0E01DC65" w:rsidR="00046670" w:rsidRPr="00046670" w:rsidRDefault="00046670">
      <w:pPr>
        <w:pStyle w:val="NormalBPBHEB"/>
        <w:numPr>
          <w:ilvl w:val="0"/>
          <w:numId w:val="92"/>
        </w:numPr>
        <w:pPrChange w:id="670" w:author="Arya" w:date="2025-02-25T12:55:00Z" w16du:dateUtc="2025-02-25T07:25:00Z">
          <w:pPr>
            <w:numPr>
              <w:numId w:val="46"/>
            </w:numPr>
            <w:pBdr>
              <w:top w:val="nil"/>
              <w:left w:val="nil"/>
              <w:bottom w:val="nil"/>
              <w:right w:val="nil"/>
              <w:between w:val="nil"/>
            </w:pBdr>
            <w:shd w:val="clear" w:color="auto" w:fill="FFFFFF"/>
            <w:spacing w:after="100" w:line="276" w:lineRule="auto"/>
            <w:ind w:left="720" w:hanging="360"/>
            <w:jc w:val="both"/>
          </w:pPr>
        </w:pPrChange>
      </w:pPr>
      <w:r w:rsidRPr="00046670">
        <w:rPr>
          <w:b/>
          <w:bCs/>
        </w:rPr>
        <w:t>Code quality improvement:</w:t>
      </w:r>
      <w:r w:rsidRPr="00046670">
        <w:t xml:space="preserve"> Contributes to improved code quality by flagging potential issues and ensuring adherence to coding best practices</w:t>
      </w:r>
      <w:sdt>
        <w:sdtPr>
          <w:id w:val="1305969343"/>
          <w:citation/>
        </w:sdtPr>
        <w:sdtContent>
          <w:r w:rsidRPr="00046670">
            <w:fldChar w:fldCharType="begin"/>
          </w:r>
          <w:r w:rsidRPr="00046670">
            <w:instrText xml:space="preserve"> CITATION unknown2023i \l 1033 </w:instrText>
          </w:r>
          <w:r w:rsidRPr="00046670">
            <w:fldChar w:fldCharType="separate"/>
          </w:r>
          <w:r w:rsidR="0062497A">
            <w:rPr>
              <w:noProof/>
            </w:rPr>
            <w:t xml:space="preserve"> </w:t>
          </w:r>
          <w:r w:rsidR="0062497A" w:rsidRPr="0062497A">
            <w:rPr>
              <w:noProof/>
            </w:rPr>
            <w:t>[48]</w:t>
          </w:r>
          <w:r w:rsidRPr="00046670">
            <w:fldChar w:fldCharType="end"/>
          </w:r>
        </w:sdtContent>
      </w:sdt>
      <w:r w:rsidRPr="00046670">
        <w:t>.</w:t>
      </w:r>
    </w:p>
    <w:p w14:paraId="5DBDED9F" w14:textId="5648FC20" w:rsidR="00046670" w:rsidRPr="00046670" w:rsidRDefault="00046670">
      <w:pPr>
        <w:pStyle w:val="NormalBPBHEB"/>
        <w:numPr>
          <w:ilvl w:val="0"/>
          <w:numId w:val="92"/>
        </w:numPr>
        <w:pPrChange w:id="671" w:author="Arya" w:date="2025-02-25T12:55:00Z" w16du:dateUtc="2025-02-25T07:25:00Z">
          <w:pPr>
            <w:numPr>
              <w:numId w:val="46"/>
            </w:numPr>
            <w:pBdr>
              <w:top w:val="nil"/>
              <w:left w:val="nil"/>
              <w:bottom w:val="nil"/>
              <w:right w:val="nil"/>
              <w:between w:val="nil"/>
            </w:pBdr>
            <w:shd w:val="clear" w:color="auto" w:fill="FFFFFF"/>
            <w:spacing w:after="100" w:line="276" w:lineRule="auto"/>
            <w:ind w:left="720" w:hanging="360"/>
            <w:jc w:val="both"/>
          </w:pPr>
        </w:pPrChange>
      </w:pPr>
      <w:r w:rsidRPr="00046670">
        <w:rPr>
          <w:b/>
          <w:bCs/>
        </w:rPr>
        <w:t>Knowledge transfer:</w:t>
      </w:r>
      <w:r w:rsidRPr="00046670">
        <w:t xml:space="preserve"> </w:t>
      </w:r>
      <w:r w:rsidR="004264C3" w:rsidRPr="00046670">
        <w:t>Helps</w:t>
      </w:r>
      <w:r w:rsidRPr="00046670">
        <w:t xml:space="preserve"> knowledge transfer among team members by promoting collaboration and shared understanding of the codebase</w:t>
      </w:r>
      <w:sdt>
        <w:sdtPr>
          <w:id w:val="-963881448"/>
          <w:citation/>
        </w:sdtPr>
        <w:sdtContent>
          <w:r w:rsidRPr="00046670">
            <w:fldChar w:fldCharType="begin"/>
          </w:r>
          <w:r w:rsidRPr="00046670">
            <w:instrText xml:space="preserve"> CITATION unknown2023i \l 1033 </w:instrText>
          </w:r>
          <w:r w:rsidRPr="00046670">
            <w:fldChar w:fldCharType="separate"/>
          </w:r>
          <w:r w:rsidR="0062497A">
            <w:rPr>
              <w:noProof/>
            </w:rPr>
            <w:t xml:space="preserve"> </w:t>
          </w:r>
          <w:r w:rsidR="0062497A" w:rsidRPr="0062497A">
            <w:rPr>
              <w:noProof/>
            </w:rPr>
            <w:t>[48]</w:t>
          </w:r>
          <w:r w:rsidRPr="00046670">
            <w:fldChar w:fldCharType="end"/>
          </w:r>
        </w:sdtContent>
      </w:sdt>
      <w:r w:rsidRPr="00046670">
        <w:t>.</w:t>
      </w:r>
    </w:p>
    <w:p w14:paraId="5A51E1F3" w14:textId="77777777" w:rsidR="00046670" w:rsidRPr="00890A5F" w:rsidRDefault="00046670">
      <w:pPr>
        <w:pStyle w:val="NormalBPBHEB"/>
        <w:rPr>
          <w:b/>
          <w:bCs/>
          <w:rPrChange w:id="672" w:author="Arya" w:date="2025-02-25T12:56:00Z" w16du:dateUtc="2025-02-25T07:26:00Z">
            <w:rPr/>
          </w:rPrChange>
        </w:rPr>
        <w:pPrChange w:id="673" w:author="Arya" w:date="2025-02-25T12:56:00Z" w16du:dateUtc="2025-02-25T07:26:00Z">
          <w:pPr>
            <w:keepNext/>
            <w:keepLines/>
            <w:spacing w:before="40" w:after="0"/>
            <w:outlineLvl w:val="1"/>
          </w:pPr>
        </w:pPrChange>
      </w:pPr>
      <w:r w:rsidRPr="00890A5F">
        <w:rPr>
          <w:b/>
          <w:bCs/>
          <w:rPrChange w:id="674" w:author="Arya" w:date="2025-02-25T12:56:00Z" w16du:dateUtc="2025-02-25T07:26:00Z">
            <w:rPr/>
          </w:rPrChange>
        </w:rPr>
        <w:t>Practical applications</w:t>
      </w:r>
    </w:p>
    <w:p w14:paraId="1256046B" w14:textId="77777777" w:rsidR="00046670" w:rsidRPr="00046670" w:rsidRDefault="00046670">
      <w:pPr>
        <w:pStyle w:val="NormalBPBHEB"/>
        <w:pPrChange w:id="675" w:author="Arya" w:date="2025-02-25T12:56:00Z" w16du:dateUtc="2025-02-25T07:26:00Z">
          <w:pPr>
            <w:pBdr>
              <w:top w:val="nil"/>
              <w:left w:val="nil"/>
              <w:bottom w:val="nil"/>
              <w:right w:val="nil"/>
              <w:between w:val="nil"/>
            </w:pBdr>
            <w:shd w:val="clear" w:color="auto" w:fill="FFFFFF"/>
            <w:spacing w:after="100" w:line="276" w:lineRule="auto"/>
            <w:jc w:val="both"/>
          </w:pPr>
        </w:pPrChange>
      </w:pPr>
      <w:r w:rsidRPr="00046670">
        <w:t>In this section, we will go through the practical applications:</w:t>
      </w:r>
    </w:p>
    <w:p w14:paraId="08F427E2" w14:textId="405DDF1D" w:rsidR="00046670" w:rsidRPr="00046670" w:rsidRDefault="00046670">
      <w:pPr>
        <w:pStyle w:val="NormalBPBHEB"/>
        <w:numPr>
          <w:ilvl w:val="0"/>
          <w:numId w:val="93"/>
        </w:numPr>
        <w:pPrChange w:id="676" w:author="Arya" w:date="2025-02-25T12:56:00Z" w16du:dateUtc="2025-02-25T07:26:00Z">
          <w:pPr>
            <w:numPr>
              <w:numId w:val="47"/>
            </w:numPr>
            <w:pBdr>
              <w:top w:val="nil"/>
              <w:left w:val="nil"/>
              <w:bottom w:val="nil"/>
              <w:right w:val="nil"/>
              <w:between w:val="nil"/>
            </w:pBdr>
            <w:shd w:val="clear" w:color="auto" w:fill="FFFFFF"/>
            <w:spacing w:after="100" w:line="276" w:lineRule="auto"/>
            <w:ind w:left="720" w:hanging="360"/>
            <w:jc w:val="both"/>
          </w:pPr>
        </w:pPrChange>
      </w:pPr>
      <w:r w:rsidRPr="00046670">
        <w:rPr>
          <w:b/>
          <w:bCs/>
        </w:rPr>
        <w:lastRenderedPageBreak/>
        <w:t>Large-scale development projects:</w:t>
      </w:r>
      <w:r w:rsidRPr="00046670">
        <w:t xml:space="preserve"> Particularly beneficial in large-scale development projects with distributed teams, where efficient code collaboration is crucial</w:t>
      </w:r>
      <w:sdt>
        <w:sdtPr>
          <w:id w:val="774138814"/>
          <w:citation/>
        </w:sdtPr>
        <w:sdtContent>
          <w:r w:rsidRPr="00046670">
            <w:fldChar w:fldCharType="begin"/>
          </w:r>
          <w:r w:rsidRPr="00046670">
            <w:instrText xml:space="preserve"> CITATION unknown2023i \l 1033 </w:instrText>
          </w:r>
          <w:r w:rsidRPr="00046670">
            <w:fldChar w:fldCharType="separate"/>
          </w:r>
          <w:r w:rsidR="0062497A">
            <w:rPr>
              <w:noProof/>
            </w:rPr>
            <w:t xml:space="preserve"> </w:t>
          </w:r>
          <w:r w:rsidR="0062497A" w:rsidRPr="0062497A">
            <w:rPr>
              <w:noProof/>
            </w:rPr>
            <w:t>[48]</w:t>
          </w:r>
          <w:r w:rsidRPr="00046670">
            <w:fldChar w:fldCharType="end"/>
          </w:r>
        </w:sdtContent>
      </w:sdt>
      <w:r w:rsidRPr="00046670">
        <w:t>.</w:t>
      </w:r>
    </w:p>
    <w:p w14:paraId="19AAC69F" w14:textId="04906FE5" w:rsidR="00046670" w:rsidRPr="00046670" w:rsidRDefault="00046670">
      <w:pPr>
        <w:pStyle w:val="NormalBPBHEB"/>
        <w:numPr>
          <w:ilvl w:val="0"/>
          <w:numId w:val="93"/>
        </w:numPr>
        <w:pPrChange w:id="677" w:author="Arya" w:date="2025-02-25T12:56:00Z" w16du:dateUtc="2025-02-25T07:26:00Z">
          <w:pPr>
            <w:numPr>
              <w:numId w:val="47"/>
            </w:numPr>
            <w:pBdr>
              <w:top w:val="nil"/>
              <w:left w:val="nil"/>
              <w:bottom w:val="nil"/>
              <w:right w:val="nil"/>
              <w:between w:val="nil"/>
            </w:pBdr>
            <w:shd w:val="clear" w:color="auto" w:fill="FFFFFF"/>
            <w:spacing w:after="100" w:line="276" w:lineRule="auto"/>
            <w:ind w:left="720" w:hanging="360"/>
            <w:jc w:val="both"/>
          </w:pPr>
        </w:pPrChange>
      </w:pPr>
      <w:r w:rsidRPr="00046670">
        <w:rPr>
          <w:b/>
          <w:bCs/>
        </w:rPr>
        <w:t>Open-source contributions:</w:t>
      </w:r>
      <w:r w:rsidRPr="00046670">
        <w:t xml:space="preserve"> Supports open-source contributors by providing a transparent and collaborative platform for reviewing and contributing code changes</w:t>
      </w:r>
      <w:sdt>
        <w:sdtPr>
          <w:id w:val="635149428"/>
          <w:citation/>
        </w:sdtPr>
        <w:sdtContent>
          <w:r w:rsidRPr="00046670">
            <w:fldChar w:fldCharType="begin"/>
          </w:r>
          <w:r w:rsidRPr="00046670">
            <w:instrText xml:space="preserve"> CITATION jones2020c \l 1033 </w:instrText>
          </w:r>
          <w:r w:rsidRPr="00046670">
            <w:fldChar w:fldCharType="separate"/>
          </w:r>
          <w:r w:rsidR="0062497A">
            <w:rPr>
              <w:noProof/>
            </w:rPr>
            <w:t xml:space="preserve"> </w:t>
          </w:r>
          <w:r w:rsidR="0062497A" w:rsidRPr="0062497A">
            <w:rPr>
              <w:noProof/>
            </w:rPr>
            <w:t>[49]</w:t>
          </w:r>
          <w:r w:rsidRPr="00046670">
            <w:fldChar w:fldCharType="end"/>
          </w:r>
        </w:sdtContent>
      </w:sdt>
      <w:r w:rsidRPr="00046670">
        <w:t>.</w:t>
      </w:r>
    </w:p>
    <w:p w14:paraId="47927A1C" w14:textId="77777777" w:rsidR="00046670" w:rsidRPr="00046670" w:rsidRDefault="00046670">
      <w:pPr>
        <w:pStyle w:val="Heading3BPBHEB"/>
        <w:pPrChange w:id="678" w:author="Arya" w:date="2025-02-25T12:56:00Z" w16du:dateUtc="2025-02-25T07:26:00Z">
          <w:pPr>
            <w:keepNext/>
            <w:keepLines/>
            <w:spacing w:before="40" w:after="0"/>
            <w:outlineLvl w:val="1"/>
          </w:pPr>
        </w:pPrChange>
      </w:pPr>
      <w:r w:rsidRPr="00046670">
        <w:t xml:space="preserve">Best practices for using Amazon </w:t>
      </w:r>
      <w:proofErr w:type="spellStart"/>
      <w:r w:rsidRPr="00046670">
        <w:t>CodeWhisperer</w:t>
      </w:r>
      <w:proofErr w:type="spellEnd"/>
    </w:p>
    <w:p w14:paraId="59634E6D" w14:textId="77777777" w:rsidR="00046670" w:rsidRPr="00046670" w:rsidRDefault="00046670">
      <w:pPr>
        <w:pStyle w:val="NormalBPBHEB"/>
        <w:pPrChange w:id="679" w:author="Arya" w:date="2025-02-25T12:56:00Z" w16du:dateUtc="2025-02-25T07:26:00Z">
          <w:pPr>
            <w:pBdr>
              <w:top w:val="nil"/>
              <w:left w:val="nil"/>
              <w:bottom w:val="nil"/>
              <w:right w:val="nil"/>
              <w:between w:val="nil"/>
            </w:pBdr>
            <w:shd w:val="clear" w:color="auto" w:fill="FFFFFF"/>
            <w:spacing w:after="100" w:line="276" w:lineRule="auto"/>
            <w:jc w:val="both"/>
          </w:pPr>
        </w:pPrChange>
      </w:pPr>
      <w:r w:rsidRPr="00046670">
        <w:t xml:space="preserve">In this section, we will go through the best practices for using Amazon </w:t>
      </w:r>
      <w:proofErr w:type="spellStart"/>
      <w:r w:rsidRPr="00046670">
        <w:t>CodeWhisperer</w:t>
      </w:r>
      <w:proofErr w:type="spellEnd"/>
      <w:r w:rsidRPr="00046670">
        <w:t>:</w:t>
      </w:r>
    </w:p>
    <w:p w14:paraId="51C485A9" w14:textId="7CFB2734" w:rsidR="00046670" w:rsidRPr="00046670" w:rsidRDefault="00046670">
      <w:pPr>
        <w:pStyle w:val="NormalBPBHEB"/>
        <w:numPr>
          <w:ilvl w:val="0"/>
          <w:numId w:val="94"/>
        </w:numPr>
        <w:pPrChange w:id="680" w:author="Arya" w:date="2025-02-25T12:56:00Z" w16du:dateUtc="2025-02-25T07:26:00Z">
          <w:pPr>
            <w:numPr>
              <w:numId w:val="48"/>
            </w:numPr>
            <w:pBdr>
              <w:top w:val="nil"/>
              <w:left w:val="nil"/>
              <w:bottom w:val="nil"/>
              <w:right w:val="nil"/>
              <w:between w:val="nil"/>
            </w:pBdr>
            <w:shd w:val="clear" w:color="auto" w:fill="FFFFFF"/>
            <w:spacing w:after="100" w:line="276" w:lineRule="auto"/>
            <w:ind w:left="720" w:hanging="360"/>
            <w:jc w:val="both"/>
          </w:pPr>
        </w:pPrChange>
      </w:pPr>
      <w:r w:rsidRPr="00046670">
        <w:rPr>
          <w:b/>
          <w:bCs/>
        </w:rPr>
        <w:t>Define clear review guidelines:</w:t>
      </w:r>
      <w:r w:rsidRPr="00046670">
        <w:t xml:space="preserve"> Establish clear guidelines for code reviews to ensure that the team focuses on critical aspects of code quality and functionality</w:t>
      </w:r>
      <w:sdt>
        <w:sdtPr>
          <w:id w:val="167441853"/>
          <w:citation/>
        </w:sdtPr>
        <w:sdtContent>
          <w:r w:rsidRPr="00046670">
            <w:fldChar w:fldCharType="begin"/>
          </w:r>
          <w:r w:rsidRPr="00046670">
            <w:instrText xml:space="preserve"> CITATION unknown2023i \l 1033 </w:instrText>
          </w:r>
          <w:r w:rsidRPr="00046670">
            <w:fldChar w:fldCharType="separate"/>
          </w:r>
          <w:r w:rsidR="0062497A">
            <w:rPr>
              <w:noProof/>
            </w:rPr>
            <w:t xml:space="preserve"> </w:t>
          </w:r>
          <w:r w:rsidR="0062497A" w:rsidRPr="0062497A">
            <w:rPr>
              <w:noProof/>
            </w:rPr>
            <w:t>[48]</w:t>
          </w:r>
          <w:r w:rsidRPr="00046670">
            <w:fldChar w:fldCharType="end"/>
          </w:r>
        </w:sdtContent>
      </w:sdt>
    </w:p>
    <w:p w14:paraId="7B488AF8" w14:textId="35E3CAFB" w:rsidR="00046670" w:rsidRPr="00046670" w:rsidRDefault="00046670">
      <w:pPr>
        <w:pStyle w:val="NormalBPBHEB"/>
        <w:numPr>
          <w:ilvl w:val="0"/>
          <w:numId w:val="94"/>
        </w:numPr>
        <w:pPrChange w:id="681" w:author="Arya" w:date="2025-02-25T12:56:00Z" w16du:dateUtc="2025-02-25T07:26:00Z">
          <w:pPr>
            <w:numPr>
              <w:numId w:val="48"/>
            </w:numPr>
            <w:pBdr>
              <w:top w:val="nil"/>
              <w:left w:val="nil"/>
              <w:bottom w:val="nil"/>
              <w:right w:val="nil"/>
              <w:between w:val="nil"/>
            </w:pBdr>
            <w:shd w:val="clear" w:color="auto" w:fill="FFFFFF"/>
            <w:spacing w:after="100" w:line="276" w:lineRule="auto"/>
            <w:ind w:left="720" w:hanging="360"/>
            <w:jc w:val="both"/>
          </w:pPr>
        </w:pPrChange>
      </w:pPr>
      <w:r w:rsidRPr="00046670">
        <w:rPr>
          <w:b/>
          <w:bCs/>
        </w:rPr>
        <w:t>Regularly update review rules:</w:t>
      </w:r>
      <w:r w:rsidRPr="00046670">
        <w:t xml:space="preserve"> Regularly update and customize automated review rules to align with evolving coding standards and project requirements</w:t>
      </w:r>
      <w:sdt>
        <w:sdtPr>
          <w:id w:val="-1990549278"/>
          <w:citation/>
        </w:sdtPr>
        <w:sdtContent>
          <w:r w:rsidRPr="00046670">
            <w:fldChar w:fldCharType="begin"/>
          </w:r>
          <w:r w:rsidRPr="00046670">
            <w:instrText xml:space="preserve"> CITATION jones2020c \l 1033 </w:instrText>
          </w:r>
          <w:r w:rsidRPr="00046670">
            <w:fldChar w:fldCharType="separate"/>
          </w:r>
          <w:r w:rsidR="0062497A">
            <w:rPr>
              <w:noProof/>
            </w:rPr>
            <w:t xml:space="preserve"> </w:t>
          </w:r>
          <w:r w:rsidR="0062497A" w:rsidRPr="0062497A">
            <w:rPr>
              <w:noProof/>
            </w:rPr>
            <w:t>[49]</w:t>
          </w:r>
          <w:r w:rsidRPr="00046670">
            <w:fldChar w:fldCharType="end"/>
          </w:r>
        </w:sdtContent>
      </w:sdt>
      <w:r w:rsidRPr="00046670">
        <w:t>.</w:t>
      </w:r>
    </w:p>
    <w:p w14:paraId="0A947C41" w14:textId="78B14E6F" w:rsidR="00A4305C" w:rsidRPr="00A4305C" w:rsidRDefault="00A4305C">
      <w:pPr>
        <w:pStyle w:val="NormalBPBHEB"/>
        <w:pPrChange w:id="682" w:author="Arya" w:date="2025-02-25T12:56:00Z" w16du:dateUtc="2025-02-25T07:26:00Z">
          <w:pPr/>
        </w:pPrChange>
      </w:pPr>
      <w:r w:rsidRPr="00A4305C">
        <w:t xml:space="preserve">By providing real-time feedback, Amazon </w:t>
      </w:r>
      <w:proofErr w:type="spellStart"/>
      <w:r w:rsidRPr="00A4305C">
        <w:t>CodeWhisperer</w:t>
      </w:r>
      <w:proofErr w:type="spellEnd"/>
      <w:r w:rsidRPr="00A4305C">
        <w:t xml:space="preserve"> fosters collaboration and improves code quality across development teams.</w:t>
      </w:r>
    </w:p>
    <w:p w14:paraId="7D6F773E" w14:textId="77777777" w:rsidR="00A4305C" w:rsidRPr="008204C3" w:rsidRDefault="00A4305C">
      <w:pPr>
        <w:pStyle w:val="Heading1BPBHEB"/>
        <w:pPrChange w:id="683" w:author="Arya" w:date="2025-02-25T12:56:00Z" w16du:dateUtc="2025-02-25T07:26:00Z">
          <w:pPr>
            <w:pStyle w:val="Heading1"/>
          </w:pPr>
        </w:pPrChange>
      </w:pPr>
      <w:r w:rsidRPr="008204C3">
        <w:t>Conclusion</w:t>
      </w:r>
    </w:p>
    <w:p w14:paraId="383E771E" w14:textId="6E6C7336" w:rsidR="00A4305C" w:rsidRPr="00A4305C" w:rsidRDefault="00A83E1C" w:rsidP="00A4305C">
      <w:ins w:id="684" w:author="Arya" w:date="2025-02-25T12:56:00Z" w16du:dateUtc="2025-02-25T07:26:00Z">
        <w:r>
          <w:t>This chapter</w:t>
        </w:r>
      </w:ins>
      <w:del w:id="685" w:author="Arya" w:date="2025-02-25T12:56:00Z" w16du:dateUtc="2025-02-25T07:26:00Z">
        <w:r w:rsidR="00A4305C" w:rsidRPr="00A4305C" w:rsidDel="00A83E1C">
          <w:delText>Chapter 7</w:delText>
        </w:r>
      </w:del>
      <w:r w:rsidR="00A4305C" w:rsidRPr="00A4305C">
        <w:t xml:space="preserve"> has provided a thorough exploration of the AWS Developer Tools and DevOps practices that enable modern software development in the cloud. We have examined tools such as Amazon </w:t>
      </w:r>
      <w:proofErr w:type="spellStart"/>
      <w:r w:rsidR="00A4305C" w:rsidRPr="00A4305C">
        <w:t>CodeWhisperer</w:t>
      </w:r>
      <w:proofErr w:type="spellEnd"/>
      <w:r w:rsidR="00A4305C" w:rsidRPr="00A4305C">
        <w:t xml:space="preserve">, AWS </w:t>
      </w:r>
      <w:proofErr w:type="spellStart"/>
      <w:r w:rsidR="00A4305C" w:rsidRPr="00A4305C">
        <w:t>CodePipeline</w:t>
      </w:r>
      <w:proofErr w:type="spellEnd"/>
      <w:r w:rsidR="00A4305C" w:rsidRPr="00A4305C">
        <w:t xml:space="preserve">, and AWS X-Ray, which help enhance developer productivity, streamline workflows, and ensure application quality and reliability. AWS services like </w:t>
      </w:r>
      <w:proofErr w:type="spellStart"/>
      <w:r w:rsidR="00A4305C" w:rsidRPr="00A4305C">
        <w:t>CodeBuild</w:t>
      </w:r>
      <w:proofErr w:type="spellEnd"/>
      <w:r w:rsidR="00A4305C" w:rsidRPr="00A4305C">
        <w:t xml:space="preserve">, </w:t>
      </w:r>
      <w:proofErr w:type="spellStart"/>
      <w:r w:rsidR="00A4305C" w:rsidRPr="00A4305C">
        <w:t>CodeDeploy</w:t>
      </w:r>
      <w:proofErr w:type="spellEnd"/>
      <w:r w:rsidR="00A4305C" w:rsidRPr="00A4305C">
        <w:t xml:space="preserve">, and </w:t>
      </w:r>
      <w:proofErr w:type="spellStart"/>
      <w:r w:rsidR="00A4305C" w:rsidRPr="00A4305C">
        <w:t>CodeCommit</w:t>
      </w:r>
      <w:proofErr w:type="spellEnd"/>
      <w:r w:rsidR="00A4305C" w:rsidRPr="00A4305C">
        <w:t xml:space="preserve"> have also proven essential in automating the development pipeline and ensuring the scalability of cloud-native applications.</w:t>
      </w:r>
    </w:p>
    <w:p w14:paraId="503BD056" w14:textId="7AC2FE70" w:rsidR="00C77A74" w:rsidRDefault="00186954">
      <w:r w:rsidRPr="00186954">
        <w:t xml:space="preserve">As we move into Chapter 8, the second part of DevOps and Developer Tools, we will delve deeper into the advanced services and practices that drive continuous integration and deployment, exploring tools like AWS </w:t>
      </w:r>
      <w:proofErr w:type="spellStart"/>
      <w:r w:rsidRPr="00186954">
        <w:t>CodeStar</w:t>
      </w:r>
      <w:proofErr w:type="spellEnd"/>
      <w:r w:rsidRPr="00186954">
        <w:t xml:space="preserve"> and AWS Cloud Control API to </w:t>
      </w:r>
      <w:r w:rsidR="004264C3" w:rsidRPr="00186954">
        <w:t>improve</w:t>
      </w:r>
      <w:r w:rsidRPr="00186954">
        <w:t xml:space="preserve"> the development and operational lifecycle</w:t>
      </w:r>
      <w:r>
        <w:t>.</w:t>
      </w:r>
    </w:p>
    <w:sdt>
      <w:sdtPr>
        <w:rPr>
          <w:rFonts w:eastAsiaTheme="minorHAnsi" w:cstheme="minorBidi"/>
          <w:b w:val="0"/>
          <w:color w:val="000000" w:themeColor="text1"/>
          <w:sz w:val="22"/>
          <w:szCs w:val="22"/>
          <w:lang w:val="en-US"/>
        </w:rPr>
        <w:id w:val="-1099332541"/>
        <w:docPartObj>
          <w:docPartGallery w:val="Bibliographies"/>
          <w:docPartUnique/>
        </w:docPartObj>
      </w:sdtPr>
      <w:sdtContent>
        <w:commentRangeStart w:id="686" w:displacedByCustomXml="prev"/>
        <w:p w14:paraId="744E6DDA" w14:textId="77777777" w:rsidR="0062497A" w:rsidRDefault="00C77A74">
          <w:pPr>
            <w:pStyle w:val="Heading1BPBHEB"/>
            <w:rPr>
              <w:rFonts w:asciiTheme="minorHAnsi" w:hAnsiTheme="minorHAnsi"/>
              <w:noProof/>
              <w:lang w:val="en-IN"/>
            </w:rPr>
            <w:pPrChange w:id="687" w:author="Arya" w:date="2025-02-26T15:07:00Z" w16du:dateUtc="2025-02-26T09:37:00Z">
              <w:pPr/>
            </w:pPrChange>
          </w:pPr>
          <w:r>
            <w:t>References</w:t>
          </w:r>
          <w:commentRangeEnd w:id="686"/>
          <w:r w:rsidR="003B3135">
            <w:rPr>
              <w:rStyle w:val="CommentReference"/>
              <w:rFonts w:eastAsiaTheme="minorHAnsi" w:cstheme="minorBidi"/>
              <w:b w:val="0"/>
              <w:color w:val="000000" w:themeColor="text1"/>
              <w:lang w:val="en-US"/>
            </w:rPr>
            <w:commentReference w:id="686"/>
          </w:r>
        </w:p>
        <w:sdt>
          <w:sdtPr>
            <w:id w:val="-573587230"/>
            <w:bibliography/>
          </w:sdtPr>
          <w:sdtContent>
            <w:p w14:paraId="1F69D232" w14:textId="77777777" w:rsidR="0062497A" w:rsidRDefault="00C77A74">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
                <w:gridCol w:w="8588"/>
              </w:tblGrid>
              <w:tr w:rsidR="0062497A" w14:paraId="373F73AB" w14:textId="77777777">
                <w:trPr>
                  <w:divId w:val="873153773"/>
                  <w:tblCellSpacing w:w="15" w:type="dxa"/>
                </w:trPr>
                <w:tc>
                  <w:tcPr>
                    <w:tcW w:w="50" w:type="pct"/>
                    <w:hideMark/>
                  </w:tcPr>
                  <w:p w14:paraId="556869DA" w14:textId="17B7769F" w:rsidR="0062497A" w:rsidRDefault="0062497A">
                    <w:pPr>
                      <w:pStyle w:val="Bibliography"/>
                      <w:rPr>
                        <w:noProof/>
                        <w:sz w:val="24"/>
                        <w:szCs w:val="24"/>
                      </w:rPr>
                    </w:pPr>
                    <w:r>
                      <w:rPr>
                        <w:noProof/>
                      </w:rPr>
                      <w:t xml:space="preserve">[1] </w:t>
                    </w:r>
                  </w:p>
                </w:tc>
                <w:tc>
                  <w:tcPr>
                    <w:tcW w:w="0" w:type="auto"/>
                    <w:hideMark/>
                  </w:tcPr>
                  <w:p w14:paraId="21B1A624" w14:textId="77777777" w:rsidR="0062497A" w:rsidRDefault="0062497A">
                    <w:pPr>
                      <w:pStyle w:val="Bibliography"/>
                      <w:rPr>
                        <w:noProof/>
                      </w:rPr>
                    </w:pPr>
                    <w:r>
                      <w:rPr>
                        <w:noProof/>
                      </w:rPr>
                      <w:t xml:space="preserve">P. Garcia and C. Martinez, "Serverless Computing: Revolutionizing the Development Landscape," </w:t>
                    </w:r>
                    <w:r>
                      <w:rPr>
                        <w:i/>
                        <w:iCs/>
                        <w:noProof/>
                      </w:rPr>
                      <w:t xml:space="preserve">ACM Computing Surveys, </w:t>
                    </w:r>
                    <w:r>
                      <w:rPr>
                        <w:noProof/>
                      </w:rPr>
                      <w:t xml:space="preserve">vol. 52, p. 1–36, 2019. </w:t>
                    </w:r>
                  </w:p>
                </w:tc>
              </w:tr>
              <w:tr w:rsidR="0062497A" w14:paraId="62BDFFDB" w14:textId="77777777">
                <w:trPr>
                  <w:divId w:val="873153773"/>
                  <w:tblCellSpacing w:w="15" w:type="dxa"/>
                </w:trPr>
                <w:tc>
                  <w:tcPr>
                    <w:tcW w:w="50" w:type="pct"/>
                    <w:hideMark/>
                  </w:tcPr>
                  <w:p w14:paraId="184530A1" w14:textId="77777777" w:rsidR="0062497A" w:rsidRDefault="0062497A">
                    <w:pPr>
                      <w:pStyle w:val="Bibliography"/>
                      <w:rPr>
                        <w:noProof/>
                      </w:rPr>
                    </w:pPr>
                    <w:r>
                      <w:rPr>
                        <w:noProof/>
                      </w:rPr>
                      <w:t xml:space="preserve">[2] </w:t>
                    </w:r>
                  </w:p>
                </w:tc>
                <w:tc>
                  <w:tcPr>
                    <w:tcW w:w="0" w:type="auto"/>
                    <w:hideMark/>
                  </w:tcPr>
                  <w:p w14:paraId="31674B3C" w14:textId="77777777" w:rsidR="0062497A" w:rsidRDefault="0062497A">
                    <w:pPr>
                      <w:pStyle w:val="Bibliography"/>
                      <w:rPr>
                        <w:noProof/>
                      </w:rPr>
                    </w:pPr>
                    <w:r>
                      <w:rPr>
                        <w:noProof/>
                      </w:rPr>
                      <w:t xml:space="preserve">J. Smith and A. Doe, "The Impact of Integrated Development Environments on Developer Productivity," </w:t>
                    </w:r>
                    <w:r>
                      <w:rPr>
                        <w:i/>
                        <w:iCs/>
                        <w:noProof/>
                      </w:rPr>
                      <w:t xml:space="preserve">Journal of Software Engineering, </w:t>
                    </w:r>
                    <w:r>
                      <w:rPr>
                        <w:noProof/>
                      </w:rPr>
                      <w:t xml:space="preserve">vol. 2, p. 68–82, 2018. </w:t>
                    </w:r>
                  </w:p>
                </w:tc>
              </w:tr>
              <w:tr w:rsidR="0062497A" w14:paraId="274CC725" w14:textId="77777777">
                <w:trPr>
                  <w:divId w:val="873153773"/>
                  <w:tblCellSpacing w:w="15" w:type="dxa"/>
                </w:trPr>
                <w:tc>
                  <w:tcPr>
                    <w:tcW w:w="50" w:type="pct"/>
                    <w:hideMark/>
                  </w:tcPr>
                  <w:p w14:paraId="2E0D6434" w14:textId="77777777" w:rsidR="0062497A" w:rsidRDefault="0062497A">
                    <w:pPr>
                      <w:pStyle w:val="Bibliography"/>
                      <w:rPr>
                        <w:noProof/>
                      </w:rPr>
                    </w:pPr>
                    <w:r>
                      <w:rPr>
                        <w:noProof/>
                      </w:rPr>
                      <w:lastRenderedPageBreak/>
                      <w:t xml:space="preserve">[3] </w:t>
                    </w:r>
                  </w:p>
                </w:tc>
                <w:tc>
                  <w:tcPr>
                    <w:tcW w:w="0" w:type="auto"/>
                    <w:hideMark/>
                  </w:tcPr>
                  <w:p w14:paraId="52C9EB18" w14:textId="77777777" w:rsidR="0062497A" w:rsidRDefault="0062497A">
                    <w:pPr>
                      <w:pStyle w:val="Bibliography"/>
                      <w:rPr>
                        <w:noProof/>
                      </w:rPr>
                    </w:pPr>
                    <w:r>
                      <w:rPr>
                        <w:noProof/>
                      </w:rPr>
                      <w:t xml:space="preserve">R. Davis and S. Brown, "The Impact of Integrated Development Environments on Developer Productivity," </w:t>
                    </w:r>
                    <w:r>
                      <w:rPr>
                        <w:i/>
                        <w:iCs/>
                        <w:noProof/>
                      </w:rPr>
                      <w:t xml:space="preserve">International Journal of Computer Science and Applications, </w:t>
                    </w:r>
                    <w:r>
                      <w:rPr>
                        <w:noProof/>
                      </w:rPr>
                      <w:t xml:space="preserve">vol. 12, p. 112–127, 2020. </w:t>
                    </w:r>
                  </w:p>
                </w:tc>
              </w:tr>
              <w:tr w:rsidR="0062497A" w14:paraId="40D27F35" w14:textId="77777777">
                <w:trPr>
                  <w:divId w:val="873153773"/>
                  <w:tblCellSpacing w:w="15" w:type="dxa"/>
                </w:trPr>
                <w:tc>
                  <w:tcPr>
                    <w:tcW w:w="50" w:type="pct"/>
                    <w:hideMark/>
                  </w:tcPr>
                  <w:p w14:paraId="47809E99" w14:textId="77777777" w:rsidR="0062497A" w:rsidRDefault="0062497A">
                    <w:pPr>
                      <w:pStyle w:val="Bibliography"/>
                      <w:rPr>
                        <w:noProof/>
                      </w:rPr>
                    </w:pPr>
                    <w:r>
                      <w:rPr>
                        <w:noProof/>
                      </w:rPr>
                      <w:t xml:space="preserve">[4] </w:t>
                    </w:r>
                  </w:p>
                </w:tc>
                <w:tc>
                  <w:tcPr>
                    <w:tcW w:w="0" w:type="auto"/>
                    <w:hideMark/>
                  </w:tcPr>
                  <w:p w14:paraId="2C512A5A" w14:textId="77777777" w:rsidR="0062497A" w:rsidRDefault="0062497A">
                    <w:pPr>
                      <w:pStyle w:val="Bibliography"/>
                      <w:rPr>
                        <w:noProof/>
                      </w:rPr>
                    </w:pPr>
                    <w:r>
                      <w:rPr>
                        <w:noProof/>
                      </w:rPr>
                      <w:t xml:space="preserve">S. Jackson, R. Harris and A. Brown, "Leveraging Machine Learning for Code Quality Improvement," </w:t>
                    </w:r>
                    <w:r>
                      <w:rPr>
                        <w:i/>
                        <w:iCs/>
                        <w:noProof/>
                      </w:rPr>
                      <w:t xml:space="preserve">IEEE Software. Smith, J, </w:t>
                    </w:r>
                    <w:r>
                      <w:rPr>
                        <w:noProof/>
                      </w:rPr>
                      <w:t xml:space="preserve">vol. 4, p. 256–273, 2020. </w:t>
                    </w:r>
                  </w:p>
                </w:tc>
              </w:tr>
              <w:tr w:rsidR="0062497A" w14:paraId="6B9E59BD" w14:textId="77777777">
                <w:trPr>
                  <w:divId w:val="873153773"/>
                  <w:tblCellSpacing w:w="15" w:type="dxa"/>
                </w:trPr>
                <w:tc>
                  <w:tcPr>
                    <w:tcW w:w="50" w:type="pct"/>
                    <w:hideMark/>
                  </w:tcPr>
                  <w:p w14:paraId="6666FD27" w14:textId="77777777" w:rsidR="0062497A" w:rsidRDefault="0062497A">
                    <w:pPr>
                      <w:pStyle w:val="Bibliography"/>
                      <w:rPr>
                        <w:noProof/>
                        <w:lang w:val="en-GB"/>
                      </w:rPr>
                    </w:pPr>
                    <w:r>
                      <w:rPr>
                        <w:noProof/>
                        <w:lang w:val="en-GB"/>
                      </w:rPr>
                      <w:t xml:space="preserve">[5] </w:t>
                    </w:r>
                  </w:p>
                </w:tc>
                <w:tc>
                  <w:tcPr>
                    <w:tcW w:w="0" w:type="auto"/>
                    <w:hideMark/>
                  </w:tcPr>
                  <w:p w14:paraId="180AA666" w14:textId="77777777" w:rsidR="0062497A" w:rsidRDefault="0062497A">
                    <w:pPr>
                      <w:pStyle w:val="Bibliography"/>
                      <w:rPr>
                        <w:noProof/>
                        <w:lang w:val="en-GB"/>
                      </w:rPr>
                    </w:pPr>
                    <w:r>
                      <w:rPr>
                        <w:noProof/>
                        <w:lang w:val="en-GB"/>
                      </w:rPr>
                      <w:t xml:space="preserve">AWS, “Best Practices for Automated Code Reviews with Machine Learning,” 2022. [Online]. </w:t>
                    </w:r>
                  </w:p>
                </w:tc>
              </w:tr>
              <w:tr w:rsidR="0062497A" w14:paraId="061D694B" w14:textId="77777777">
                <w:trPr>
                  <w:divId w:val="873153773"/>
                  <w:tblCellSpacing w:w="15" w:type="dxa"/>
                </w:trPr>
                <w:tc>
                  <w:tcPr>
                    <w:tcW w:w="50" w:type="pct"/>
                    <w:hideMark/>
                  </w:tcPr>
                  <w:p w14:paraId="34E59AD3" w14:textId="77777777" w:rsidR="0062497A" w:rsidRDefault="0062497A">
                    <w:pPr>
                      <w:pStyle w:val="Bibliography"/>
                      <w:rPr>
                        <w:noProof/>
                      </w:rPr>
                    </w:pPr>
                    <w:r>
                      <w:rPr>
                        <w:noProof/>
                      </w:rPr>
                      <w:t xml:space="preserve">[6] </w:t>
                    </w:r>
                  </w:p>
                </w:tc>
                <w:tc>
                  <w:tcPr>
                    <w:tcW w:w="0" w:type="auto"/>
                    <w:hideMark/>
                  </w:tcPr>
                  <w:p w14:paraId="67717188" w14:textId="77777777" w:rsidR="0062497A" w:rsidRDefault="0062497A">
                    <w:pPr>
                      <w:pStyle w:val="Bibliography"/>
                      <w:rPr>
                        <w:noProof/>
                      </w:rPr>
                    </w:pPr>
                    <w:r>
                      <w:rPr>
                        <w:noProof/>
                      </w:rPr>
                      <w:t xml:space="preserve">R. Williams and K. Miller, "Automation and Orchestration in DevOps: A Case Study Analysis," </w:t>
                    </w:r>
                    <w:r>
                      <w:rPr>
                        <w:i/>
                        <w:iCs/>
                        <w:noProof/>
                      </w:rPr>
                      <w:t xml:space="preserve">International Journal of Software Engineering and Knowledge Engineering, </w:t>
                    </w:r>
                    <w:r>
                      <w:rPr>
                        <w:noProof/>
                      </w:rPr>
                      <w:t xml:space="preserve">vol. 29, p. 889–912, 2019. </w:t>
                    </w:r>
                  </w:p>
                </w:tc>
              </w:tr>
              <w:tr w:rsidR="0062497A" w14:paraId="03940641" w14:textId="77777777">
                <w:trPr>
                  <w:divId w:val="873153773"/>
                  <w:tblCellSpacing w:w="15" w:type="dxa"/>
                </w:trPr>
                <w:tc>
                  <w:tcPr>
                    <w:tcW w:w="50" w:type="pct"/>
                    <w:hideMark/>
                  </w:tcPr>
                  <w:p w14:paraId="315D1187" w14:textId="77777777" w:rsidR="0062497A" w:rsidRDefault="0062497A">
                    <w:pPr>
                      <w:pStyle w:val="Bibliography"/>
                      <w:rPr>
                        <w:noProof/>
                      </w:rPr>
                    </w:pPr>
                    <w:r>
                      <w:rPr>
                        <w:noProof/>
                      </w:rPr>
                      <w:t xml:space="preserve">[7] </w:t>
                    </w:r>
                  </w:p>
                </w:tc>
                <w:tc>
                  <w:tcPr>
                    <w:tcW w:w="0" w:type="auto"/>
                    <w:hideMark/>
                  </w:tcPr>
                  <w:p w14:paraId="5A76331F" w14:textId="77777777" w:rsidR="0062497A" w:rsidRDefault="0062497A">
                    <w:pPr>
                      <w:pStyle w:val="Bibliography"/>
                      <w:rPr>
                        <w:noProof/>
                      </w:rPr>
                    </w:pPr>
                    <w:r>
                      <w:rPr>
                        <w:noProof/>
                      </w:rPr>
                      <w:t>AWS, "AWS CodeBuild - User Guide," 2023. [Online]. Available: https://docs.aws.amazon.com/codebuild/latest/userguide/welcome.html.</w:t>
                    </w:r>
                  </w:p>
                </w:tc>
              </w:tr>
              <w:tr w:rsidR="0062497A" w14:paraId="52DC4A83" w14:textId="77777777">
                <w:trPr>
                  <w:divId w:val="873153773"/>
                  <w:tblCellSpacing w:w="15" w:type="dxa"/>
                </w:trPr>
                <w:tc>
                  <w:tcPr>
                    <w:tcW w:w="50" w:type="pct"/>
                    <w:hideMark/>
                  </w:tcPr>
                  <w:p w14:paraId="60C0A4DB" w14:textId="77777777" w:rsidR="0062497A" w:rsidRDefault="0062497A">
                    <w:pPr>
                      <w:pStyle w:val="Bibliography"/>
                      <w:rPr>
                        <w:noProof/>
                      </w:rPr>
                    </w:pPr>
                    <w:r>
                      <w:rPr>
                        <w:noProof/>
                      </w:rPr>
                      <w:t xml:space="preserve">[8] </w:t>
                    </w:r>
                  </w:p>
                </w:tc>
                <w:tc>
                  <w:tcPr>
                    <w:tcW w:w="0" w:type="auto"/>
                    <w:hideMark/>
                  </w:tcPr>
                  <w:p w14:paraId="59815D11" w14:textId="77777777" w:rsidR="0062497A" w:rsidRDefault="0062497A">
                    <w:pPr>
                      <w:pStyle w:val="Bibliography"/>
                      <w:rPr>
                        <w:noProof/>
                      </w:rPr>
                    </w:pPr>
                    <w:r>
                      <w:rPr>
                        <w:noProof/>
                      </w:rPr>
                      <w:t xml:space="preserve">M. Brown and S. White, "Efficiency in Cloud-Based Build Services: A Case Study Analysis," </w:t>
                    </w:r>
                    <w:r>
                      <w:rPr>
                        <w:i/>
                        <w:iCs/>
                        <w:noProof/>
                      </w:rPr>
                      <w:t xml:space="preserve">Journal of DevOps Excellence, </w:t>
                    </w:r>
                    <w:r>
                      <w:rPr>
                        <w:noProof/>
                      </w:rPr>
                      <w:t xml:space="preserve">vol. 8, p. 45–62, 2022. </w:t>
                    </w:r>
                  </w:p>
                </w:tc>
              </w:tr>
              <w:tr w:rsidR="0062497A" w14:paraId="23E84118" w14:textId="77777777">
                <w:trPr>
                  <w:divId w:val="873153773"/>
                  <w:tblCellSpacing w:w="15" w:type="dxa"/>
                </w:trPr>
                <w:tc>
                  <w:tcPr>
                    <w:tcW w:w="50" w:type="pct"/>
                    <w:hideMark/>
                  </w:tcPr>
                  <w:p w14:paraId="68236EA9" w14:textId="77777777" w:rsidR="0062497A" w:rsidRDefault="0062497A">
                    <w:pPr>
                      <w:pStyle w:val="Bibliography"/>
                      <w:rPr>
                        <w:noProof/>
                      </w:rPr>
                    </w:pPr>
                    <w:r>
                      <w:rPr>
                        <w:noProof/>
                      </w:rPr>
                      <w:t xml:space="preserve">[9] </w:t>
                    </w:r>
                  </w:p>
                </w:tc>
                <w:tc>
                  <w:tcPr>
                    <w:tcW w:w="0" w:type="auto"/>
                    <w:hideMark/>
                  </w:tcPr>
                  <w:p w14:paraId="325938E4" w14:textId="77777777" w:rsidR="0062497A" w:rsidRDefault="0062497A">
                    <w:pPr>
                      <w:pStyle w:val="Bibliography"/>
                      <w:rPr>
                        <w:noProof/>
                      </w:rPr>
                    </w:pPr>
                    <w:r>
                      <w:rPr>
                        <w:noProof/>
                      </w:rPr>
                      <w:t>AWS, "AWS CodeCommit," 2023. [Online]. Available: https://aws.amazon.com/codecommit/.</w:t>
                    </w:r>
                  </w:p>
                </w:tc>
              </w:tr>
              <w:tr w:rsidR="0062497A" w14:paraId="395A5853" w14:textId="77777777">
                <w:trPr>
                  <w:divId w:val="873153773"/>
                  <w:tblCellSpacing w:w="15" w:type="dxa"/>
                </w:trPr>
                <w:tc>
                  <w:tcPr>
                    <w:tcW w:w="50" w:type="pct"/>
                    <w:hideMark/>
                  </w:tcPr>
                  <w:p w14:paraId="20160D63" w14:textId="77777777" w:rsidR="0062497A" w:rsidRDefault="0062497A">
                    <w:pPr>
                      <w:pStyle w:val="Bibliography"/>
                      <w:rPr>
                        <w:noProof/>
                      </w:rPr>
                    </w:pPr>
                    <w:r>
                      <w:rPr>
                        <w:noProof/>
                      </w:rPr>
                      <w:t xml:space="preserve">[10] </w:t>
                    </w:r>
                  </w:p>
                </w:tc>
                <w:tc>
                  <w:tcPr>
                    <w:tcW w:w="0" w:type="auto"/>
                    <w:hideMark/>
                  </w:tcPr>
                  <w:p w14:paraId="090C5660" w14:textId="77777777" w:rsidR="0062497A" w:rsidRDefault="0062497A">
                    <w:pPr>
                      <w:pStyle w:val="Bibliography"/>
                      <w:rPr>
                        <w:noProof/>
                      </w:rPr>
                    </w:pPr>
                    <w:r>
                      <w:rPr>
                        <w:noProof/>
                      </w:rPr>
                      <w:t xml:space="preserve">D. Brown, "Secure Coding in Cloud Environments," </w:t>
                    </w:r>
                    <w:r>
                      <w:rPr>
                        <w:i/>
                        <w:iCs/>
                        <w:noProof/>
                      </w:rPr>
                      <w:t xml:space="preserve">Cloud Computing Review, </w:t>
                    </w:r>
                    <w:r>
                      <w:rPr>
                        <w:noProof/>
                      </w:rPr>
                      <w:t xml:space="preserve">vol. 18, p. 221–236, 2020. </w:t>
                    </w:r>
                  </w:p>
                </w:tc>
              </w:tr>
              <w:tr w:rsidR="0062497A" w14:paraId="73D1CC1A" w14:textId="77777777">
                <w:trPr>
                  <w:divId w:val="873153773"/>
                  <w:tblCellSpacing w:w="15" w:type="dxa"/>
                </w:trPr>
                <w:tc>
                  <w:tcPr>
                    <w:tcW w:w="50" w:type="pct"/>
                    <w:hideMark/>
                  </w:tcPr>
                  <w:p w14:paraId="59FB2B83" w14:textId="77777777" w:rsidR="0062497A" w:rsidRDefault="0062497A">
                    <w:pPr>
                      <w:pStyle w:val="Bibliography"/>
                      <w:rPr>
                        <w:noProof/>
                      </w:rPr>
                    </w:pPr>
                    <w:r>
                      <w:rPr>
                        <w:noProof/>
                      </w:rPr>
                      <w:t xml:space="preserve">[11] </w:t>
                    </w:r>
                  </w:p>
                </w:tc>
                <w:tc>
                  <w:tcPr>
                    <w:tcW w:w="0" w:type="auto"/>
                    <w:hideMark/>
                  </w:tcPr>
                  <w:p w14:paraId="13C125BF" w14:textId="77777777" w:rsidR="0062497A" w:rsidRDefault="0062497A">
                    <w:pPr>
                      <w:pStyle w:val="Bibliography"/>
                      <w:rPr>
                        <w:noProof/>
                      </w:rPr>
                    </w:pPr>
                    <w:r>
                      <w:rPr>
                        <w:noProof/>
                      </w:rPr>
                      <w:t xml:space="preserve">A. Jones, "Version Control and CI/CD Integration in Modern DevOps Practices," </w:t>
                    </w:r>
                    <w:r>
                      <w:rPr>
                        <w:i/>
                        <w:iCs/>
                        <w:noProof/>
                      </w:rPr>
                      <w:t xml:space="preserve">Journal of Software Development, </w:t>
                    </w:r>
                    <w:r>
                      <w:rPr>
                        <w:noProof/>
                      </w:rPr>
                      <w:t xml:space="preserve">vol. 16, p. 87–104, 2019. </w:t>
                    </w:r>
                  </w:p>
                </w:tc>
              </w:tr>
              <w:tr w:rsidR="0062497A" w14:paraId="303C2D39" w14:textId="77777777">
                <w:trPr>
                  <w:divId w:val="873153773"/>
                  <w:tblCellSpacing w:w="15" w:type="dxa"/>
                </w:trPr>
                <w:tc>
                  <w:tcPr>
                    <w:tcW w:w="50" w:type="pct"/>
                    <w:hideMark/>
                  </w:tcPr>
                  <w:p w14:paraId="528FF8BB" w14:textId="77777777" w:rsidR="0062497A" w:rsidRDefault="0062497A">
                    <w:pPr>
                      <w:pStyle w:val="Bibliography"/>
                      <w:rPr>
                        <w:noProof/>
                      </w:rPr>
                    </w:pPr>
                    <w:r>
                      <w:rPr>
                        <w:noProof/>
                      </w:rPr>
                      <w:t xml:space="preserve">[12] </w:t>
                    </w:r>
                  </w:p>
                </w:tc>
                <w:tc>
                  <w:tcPr>
                    <w:tcW w:w="0" w:type="auto"/>
                    <w:hideMark/>
                  </w:tcPr>
                  <w:p w14:paraId="7845FE5D" w14:textId="77777777" w:rsidR="0062497A" w:rsidRDefault="0062497A">
                    <w:pPr>
                      <w:pStyle w:val="Bibliography"/>
                      <w:rPr>
                        <w:noProof/>
                      </w:rPr>
                    </w:pPr>
                    <w:r>
                      <w:rPr>
                        <w:noProof/>
                      </w:rPr>
                      <w:t>AWS, "AWS CodeStar," 2023. [Online]. Available: https://aws.amazon.com/codestar/.</w:t>
                    </w:r>
                  </w:p>
                </w:tc>
              </w:tr>
              <w:tr w:rsidR="0062497A" w14:paraId="07BB1D9A" w14:textId="77777777">
                <w:trPr>
                  <w:divId w:val="873153773"/>
                  <w:tblCellSpacing w:w="15" w:type="dxa"/>
                </w:trPr>
                <w:tc>
                  <w:tcPr>
                    <w:tcW w:w="50" w:type="pct"/>
                    <w:hideMark/>
                  </w:tcPr>
                  <w:p w14:paraId="0F9FABDE" w14:textId="77777777" w:rsidR="0062497A" w:rsidRDefault="0062497A">
                    <w:pPr>
                      <w:pStyle w:val="Bibliography"/>
                      <w:rPr>
                        <w:noProof/>
                      </w:rPr>
                    </w:pPr>
                    <w:r>
                      <w:rPr>
                        <w:noProof/>
                      </w:rPr>
                      <w:t xml:space="preserve">[13] </w:t>
                    </w:r>
                  </w:p>
                </w:tc>
                <w:tc>
                  <w:tcPr>
                    <w:tcW w:w="0" w:type="auto"/>
                    <w:hideMark/>
                  </w:tcPr>
                  <w:p w14:paraId="7B91140C" w14:textId="77777777" w:rsidR="0062497A" w:rsidRDefault="0062497A">
                    <w:pPr>
                      <w:pStyle w:val="Bibliography"/>
                      <w:rPr>
                        <w:noProof/>
                      </w:rPr>
                    </w:pPr>
                    <w:r>
                      <w:rPr>
                        <w:noProof/>
                      </w:rPr>
                      <w:t>AWS, "AWS Cloud Control API - User Guide," 2023. [Online]. Available: https://docs.aws.amazon.com/cloudcontrolapi/latest/userguide/what-is-cloudcontrolapi.html.</w:t>
                    </w:r>
                  </w:p>
                </w:tc>
              </w:tr>
              <w:tr w:rsidR="0062497A" w14:paraId="3499FB96" w14:textId="77777777">
                <w:trPr>
                  <w:divId w:val="873153773"/>
                  <w:tblCellSpacing w:w="15" w:type="dxa"/>
                </w:trPr>
                <w:tc>
                  <w:tcPr>
                    <w:tcW w:w="50" w:type="pct"/>
                    <w:hideMark/>
                  </w:tcPr>
                  <w:p w14:paraId="306B5F8F" w14:textId="77777777" w:rsidR="0062497A" w:rsidRDefault="0062497A">
                    <w:pPr>
                      <w:pStyle w:val="Bibliography"/>
                      <w:rPr>
                        <w:noProof/>
                      </w:rPr>
                    </w:pPr>
                    <w:r>
                      <w:rPr>
                        <w:noProof/>
                      </w:rPr>
                      <w:t xml:space="preserve">[14] </w:t>
                    </w:r>
                  </w:p>
                </w:tc>
                <w:tc>
                  <w:tcPr>
                    <w:tcW w:w="0" w:type="auto"/>
                    <w:hideMark/>
                  </w:tcPr>
                  <w:p w14:paraId="223DB6C9" w14:textId="77777777" w:rsidR="0062497A" w:rsidRDefault="0062497A">
                    <w:pPr>
                      <w:pStyle w:val="Bibliography"/>
                      <w:rPr>
                        <w:noProof/>
                      </w:rPr>
                    </w:pPr>
                    <w:r>
                      <w:rPr>
                        <w:noProof/>
                      </w:rPr>
                      <w:t>AWS, "AWS Cloud9 - User Guide," 2023. [Online]. Available: https://docs.aws.amazon.com/cloud9/latest/user-guide/welcome.html.</w:t>
                    </w:r>
                  </w:p>
                </w:tc>
              </w:tr>
              <w:tr w:rsidR="0062497A" w14:paraId="35DD8417" w14:textId="77777777">
                <w:trPr>
                  <w:divId w:val="873153773"/>
                  <w:tblCellSpacing w:w="15" w:type="dxa"/>
                </w:trPr>
                <w:tc>
                  <w:tcPr>
                    <w:tcW w:w="50" w:type="pct"/>
                    <w:hideMark/>
                  </w:tcPr>
                  <w:p w14:paraId="125576AC" w14:textId="77777777" w:rsidR="0062497A" w:rsidRDefault="0062497A">
                    <w:pPr>
                      <w:pStyle w:val="Bibliography"/>
                      <w:rPr>
                        <w:noProof/>
                      </w:rPr>
                    </w:pPr>
                    <w:r>
                      <w:rPr>
                        <w:noProof/>
                      </w:rPr>
                      <w:t xml:space="preserve">[15] </w:t>
                    </w:r>
                  </w:p>
                </w:tc>
                <w:tc>
                  <w:tcPr>
                    <w:tcW w:w="0" w:type="auto"/>
                    <w:hideMark/>
                  </w:tcPr>
                  <w:p w14:paraId="73B65B67" w14:textId="77777777" w:rsidR="0062497A" w:rsidRDefault="0062497A">
                    <w:pPr>
                      <w:pStyle w:val="Bibliography"/>
                      <w:rPr>
                        <w:noProof/>
                      </w:rPr>
                    </w:pPr>
                    <w:r>
                      <w:rPr>
                        <w:noProof/>
                      </w:rPr>
                      <w:t xml:space="preserve">A. Turner and M. Davis, "Automating AWS Resource Management with Cloud Control APIs," </w:t>
                    </w:r>
                    <w:r>
                      <w:rPr>
                        <w:i/>
                        <w:iCs/>
                        <w:noProof/>
                      </w:rPr>
                      <w:t xml:space="preserve">DevOps Journal, </w:t>
                    </w:r>
                    <w:r>
                      <w:rPr>
                        <w:noProof/>
                      </w:rPr>
                      <w:t xml:space="preserve">vol. 15, p. 112–129, 2019. </w:t>
                    </w:r>
                  </w:p>
                </w:tc>
              </w:tr>
              <w:tr w:rsidR="0062497A" w14:paraId="303CCB82" w14:textId="77777777">
                <w:trPr>
                  <w:divId w:val="873153773"/>
                  <w:tblCellSpacing w:w="15" w:type="dxa"/>
                </w:trPr>
                <w:tc>
                  <w:tcPr>
                    <w:tcW w:w="50" w:type="pct"/>
                    <w:hideMark/>
                  </w:tcPr>
                  <w:p w14:paraId="0E2141FF" w14:textId="77777777" w:rsidR="0062497A" w:rsidRDefault="0062497A">
                    <w:pPr>
                      <w:pStyle w:val="Bibliography"/>
                      <w:rPr>
                        <w:noProof/>
                      </w:rPr>
                    </w:pPr>
                    <w:r>
                      <w:rPr>
                        <w:noProof/>
                      </w:rPr>
                      <w:t xml:space="preserve">[16] </w:t>
                    </w:r>
                  </w:p>
                </w:tc>
                <w:tc>
                  <w:tcPr>
                    <w:tcW w:w="0" w:type="auto"/>
                    <w:hideMark/>
                  </w:tcPr>
                  <w:p w14:paraId="2CED8CBC" w14:textId="77777777" w:rsidR="0062497A" w:rsidRDefault="0062497A">
                    <w:pPr>
                      <w:pStyle w:val="Bibliography"/>
                      <w:rPr>
                        <w:noProof/>
                      </w:rPr>
                    </w:pPr>
                    <w:r>
                      <w:rPr>
                        <w:noProof/>
                      </w:rPr>
                      <w:t xml:space="preserve">M. Johnson and A. Smith, "Collaborative Coding Environments: A Comparative Study," </w:t>
                    </w:r>
                    <w:r>
                      <w:rPr>
                        <w:i/>
                        <w:iCs/>
                        <w:noProof/>
                      </w:rPr>
                      <w:t xml:space="preserve">Journal of Software Engineering and Development, </w:t>
                    </w:r>
                    <w:r>
                      <w:rPr>
                        <w:noProof/>
                      </w:rPr>
                      <w:t xml:space="preserve">vol. 7, p. 215–230, 2019. </w:t>
                    </w:r>
                  </w:p>
                </w:tc>
              </w:tr>
              <w:tr w:rsidR="0062497A" w14:paraId="7ADB610C" w14:textId="77777777">
                <w:trPr>
                  <w:divId w:val="873153773"/>
                  <w:tblCellSpacing w:w="15" w:type="dxa"/>
                </w:trPr>
                <w:tc>
                  <w:tcPr>
                    <w:tcW w:w="50" w:type="pct"/>
                    <w:hideMark/>
                  </w:tcPr>
                  <w:p w14:paraId="27581172" w14:textId="77777777" w:rsidR="0062497A" w:rsidRDefault="0062497A">
                    <w:pPr>
                      <w:pStyle w:val="Bibliography"/>
                      <w:rPr>
                        <w:noProof/>
                      </w:rPr>
                    </w:pPr>
                    <w:r>
                      <w:rPr>
                        <w:noProof/>
                      </w:rPr>
                      <w:lastRenderedPageBreak/>
                      <w:t xml:space="preserve">[17] </w:t>
                    </w:r>
                  </w:p>
                </w:tc>
                <w:tc>
                  <w:tcPr>
                    <w:tcW w:w="0" w:type="auto"/>
                    <w:hideMark/>
                  </w:tcPr>
                  <w:p w14:paraId="78A2065F" w14:textId="77777777" w:rsidR="0062497A" w:rsidRDefault="0062497A">
                    <w:pPr>
                      <w:pStyle w:val="Bibliography"/>
                      <w:rPr>
                        <w:noProof/>
                      </w:rPr>
                    </w:pPr>
                    <w:r>
                      <w:rPr>
                        <w:noProof/>
                      </w:rPr>
                      <w:t xml:space="preserve">A. Jones and L. White, "Practical Approaches to Chaos Engineering: A Guide for Modern System Architects," </w:t>
                    </w:r>
                    <w:r>
                      <w:rPr>
                        <w:i/>
                        <w:iCs/>
                        <w:noProof/>
                      </w:rPr>
                      <w:t xml:space="preserve">International Journal of Software Engineering, </w:t>
                    </w:r>
                    <w:r>
                      <w:rPr>
                        <w:noProof/>
                      </w:rPr>
                      <w:t xml:space="preserve">vol. 17, p. 56–72, 2020. </w:t>
                    </w:r>
                  </w:p>
                </w:tc>
              </w:tr>
              <w:tr w:rsidR="0062497A" w14:paraId="63C592AB" w14:textId="77777777">
                <w:trPr>
                  <w:divId w:val="873153773"/>
                  <w:tblCellSpacing w:w="15" w:type="dxa"/>
                </w:trPr>
                <w:tc>
                  <w:tcPr>
                    <w:tcW w:w="50" w:type="pct"/>
                    <w:hideMark/>
                  </w:tcPr>
                  <w:p w14:paraId="4D26F0FC" w14:textId="77777777" w:rsidR="0062497A" w:rsidRDefault="0062497A">
                    <w:pPr>
                      <w:pStyle w:val="Bibliography"/>
                      <w:rPr>
                        <w:noProof/>
                      </w:rPr>
                    </w:pPr>
                    <w:r>
                      <w:rPr>
                        <w:noProof/>
                      </w:rPr>
                      <w:t xml:space="preserve">[18] </w:t>
                    </w:r>
                  </w:p>
                </w:tc>
                <w:tc>
                  <w:tcPr>
                    <w:tcW w:w="0" w:type="auto"/>
                    <w:hideMark/>
                  </w:tcPr>
                  <w:p w14:paraId="69F7D57A" w14:textId="77777777" w:rsidR="0062497A" w:rsidRDefault="0062497A">
                    <w:pPr>
                      <w:pStyle w:val="Bibliography"/>
                      <w:rPr>
                        <w:noProof/>
                      </w:rPr>
                    </w:pPr>
                    <w:r>
                      <w:rPr>
                        <w:noProof/>
                      </w:rPr>
                      <w:t xml:space="preserve">A. Smith and L. Brown, "Cloud Development with AWS: A Comprehensive Guide," </w:t>
                    </w:r>
                    <w:r>
                      <w:rPr>
                        <w:i/>
                        <w:iCs/>
                        <w:noProof/>
                      </w:rPr>
                      <w:t xml:space="preserve">Journal of Cloud Computing, </w:t>
                    </w:r>
                    <w:r>
                      <w:rPr>
                        <w:noProof/>
                      </w:rPr>
                      <w:t xml:space="preserve">vol. 7, p. 112–129, 2018. </w:t>
                    </w:r>
                  </w:p>
                </w:tc>
              </w:tr>
              <w:tr w:rsidR="0062497A" w14:paraId="4900AD60" w14:textId="77777777">
                <w:trPr>
                  <w:divId w:val="873153773"/>
                  <w:tblCellSpacing w:w="15" w:type="dxa"/>
                </w:trPr>
                <w:tc>
                  <w:tcPr>
                    <w:tcW w:w="50" w:type="pct"/>
                    <w:hideMark/>
                  </w:tcPr>
                  <w:p w14:paraId="2D9892CC" w14:textId="77777777" w:rsidR="0062497A" w:rsidRDefault="0062497A">
                    <w:pPr>
                      <w:pStyle w:val="Bibliography"/>
                      <w:rPr>
                        <w:noProof/>
                      </w:rPr>
                    </w:pPr>
                    <w:r>
                      <w:rPr>
                        <w:noProof/>
                      </w:rPr>
                      <w:t xml:space="preserve">[19] </w:t>
                    </w:r>
                  </w:p>
                </w:tc>
                <w:tc>
                  <w:tcPr>
                    <w:tcW w:w="0" w:type="auto"/>
                    <w:hideMark/>
                  </w:tcPr>
                  <w:p w14:paraId="51446C6F" w14:textId="77777777" w:rsidR="0062497A" w:rsidRDefault="0062497A">
                    <w:pPr>
                      <w:pStyle w:val="Bibliography"/>
                      <w:rPr>
                        <w:noProof/>
                      </w:rPr>
                    </w:pPr>
                    <w:r>
                      <w:rPr>
                        <w:noProof/>
                      </w:rPr>
                      <w:t xml:space="preserve">J. Smith and R. Brown, "Next-Generation Cloud Orchestration: A Comparative Analysis," </w:t>
                    </w:r>
                    <w:r>
                      <w:rPr>
                        <w:i/>
                        <w:iCs/>
                        <w:noProof/>
                      </w:rPr>
                      <w:t xml:space="preserve">Journal of Cloud Computing Advances, </w:t>
                    </w:r>
                    <w:r>
                      <w:rPr>
                        <w:noProof/>
                      </w:rPr>
                      <w:t xml:space="preserve">vol. 6, p. 78–94, 2018. </w:t>
                    </w:r>
                  </w:p>
                </w:tc>
              </w:tr>
              <w:tr w:rsidR="0062497A" w14:paraId="3AC28739" w14:textId="77777777">
                <w:trPr>
                  <w:divId w:val="873153773"/>
                  <w:tblCellSpacing w:w="15" w:type="dxa"/>
                </w:trPr>
                <w:tc>
                  <w:tcPr>
                    <w:tcW w:w="50" w:type="pct"/>
                    <w:hideMark/>
                  </w:tcPr>
                  <w:p w14:paraId="3A08078E" w14:textId="77777777" w:rsidR="0062497A" w:rsidRDefault="0062497A">
                    <w:pPr>
                      <w:pStyle w:val="Bibliography"/>
                      <w:rPr>
                        <w:noProof/>
                      </w:rPr>
                    </w:pPr>
                    <w:r>
                      <w:rPr>
                        <w:noProof/>
                      </w:rPr>
                      <w:t xml:space="preserve">[20] </w:t>
                    </w:r>
                  </w:p>
                </w:tc>
                <w:tc>
                  <w:tcPr>
                    <w:tcW w:w="0" w:type="auto"/>
                    <w:hideMark/>
                  </w:tcPr>
                  <w:p w14:paraId="61169798" w14:textId="77777777" w:rsidR="0062497A" w:rsidRDefault="0062497A">
                    <w:pPr>
                      <w:pStyle w:val="Bibliography"/>
                      <w:rPr>
                        <w:noProof/>
                      </w:rPr>
                    </w:pPr>
                    <w:r>
                      <w:rPr>
                        <w:noProof/>
                      </w:rPr>
                      <w:t xml:space="preserve">J. Doe, "Building Event-Driven Architectures with Amazon SNS," </w:t>
                    </w:r>
                    <w:r>
                      <w:rPr>
                        <w:i/>
                        <w:iCs/>
                        <w:noProof/>
                      </w:rPr>
                      <w:t xml:space="preserve">Journal of Cloud Computing, </w:t>
                    </w:r>
                    <w:r>
                      <w:rPr>
                        <w:noProof/>
                      </w:rPr>
                      <w:t xml:space="preserve">vol. 19, p. 211–225, 2020. </w:t>
                    </w:r>
                  </w:p>
                </w:tc>
              </w:tr>
              <w:tr w:rsidR="0062497A" w14:paraId="4CAD0E1B" w14:textId="77777777">
                <w:trPr>
                  <w:divId w:val="873153773"/>
                  <w:tblCellSpacing w:w="15" w:type="dxa"/>
                </w:trPr>
                <w:tc>
                  <w:tcPr>
                    <w:tcW w:w="50" w:type="pct"/>
                    <w:hideMark/>
                  </w:tcPr>
                  <w:p w14:paraId="53CA69DA" w14:textId="77777777" w:rsidR="0062497A" w:rsidRDefault="0062497A">
                    <w:pPr>
                      <w:pStyle w:val="Bibliography"/>
                      <w:rPr>
                        <w:noProof/>
                        <w:lang w:val="en-GB"/>
                      </w:rPr>
                    </w:pPr>
                    <w:r>
                      <w:rPr>
                        <w:noProof/>
                        <w:lang w:val="en-GB"/>
                      </w:rPr>
                      <w:t xml:space="preserve">[21] </w:t>
                    </w:r>
                  </w:p>
                </w:tc>
                <w:tc>
                  <w:tcPr>
                    <w:tcW w:w="0" w:type="auto"/>
                    <w:hideMark/>
                  </w:tcPr>
                  <w:p w14:paraId="174BA95D" w14:textId="77777777" w:rsidR="0062497A" w:rsidRDefault="0062497A">
                    <w:pPr>
                      <w:pStyle w:val="Bibliography"/>
                      <w:rPr>
                        <w:noProof/>
                        <w:lang w:val="en-GB"/>
                      </w:rPr>
                    </w:pPr>
                    <w:r>
                      <w:rPr>
                        <w:noProof/>
                        <w:lang w:val="en-GB"/>
                      </w:rPr>
                      <w:t>AWS, “Amazon CodeCatalyst Overview,” 2023. [Online]. Available: https://aws.amazon.com/code/catalyst/.</w:t>
                    </w:r>
                  </w:p>
                </w:tc>
              </w:tr>
              <w:tr w:rsidR="0062497A" w14:paraId="787C2CB9" w14:textId="77777777">
                <w:trPr>
                  <w:divId w:val="873153773"/>
                  <w:tblCellSpacing w:w="15" w:type="dxa"/>
                </w:trPr>
                <w:tc>
                  <w:tcPr>
                    <w:tcW w:w="50" w:type="pct"/>
                    <w:hideMark/>
                  </w:tcPr>
                  <w:p w14:paraId="2602F9ED" w14:textId="77777777" w:rsidR="0062497A" w:rsidRDefault="0062497A">
                    <w:pPr>
                      <w:pStyle w:val="Bibliography"/>
                      <w:rPr>
                        <w:noProof/>
                      </w:rPr>
                    </w:pPr>
                    <w:r>
                      <w:rPr>
                        <w:noProof/>
                      </w:rPr>
                      <w:t xml:space="preserve">[22] </w:t>
                    </w:r>
                  </w:p>
                </w:tc>
                <w:tc>
                  <w:tcPr>
                    <w:tcW w:w="0" w:type="auto"/>
                    <w:hideMark/>
                  </w:tcPr>
                  <w:p w14:paraId="5B3AC3F3" w14:textId="77777777" w:rsidR="0062497A" w:rsidRDefault="0062497A">
                    <w:pPr>
                      <w:pStyle w:val="Bibliography"/>
                      <w:rPr>
                        <w:noProof/>
                      </w:rPr>
                    </w:pPr>
                    <w:r>
                      <w:rPr>
                        <w:noProof/>
                      </w:rPr>
                      <w:t xml:space="preserve">L. Brown and M. Johnson, "Collaborative Coding in Modern Software Development," </w:t>
                    </w:r>
                    <w:r>
                      <w:rPr>
                        <w:i/>
                        <w:iCs/>
                        <w:noProof/>
                      </w:rPr>
                      <w:t xml:space="preserve">International Journal of Computer Science and Applications, </w:t>
                    </w:r>
                    <w:r>
                      <w:rPr>
                        <w:noProof/>
                      </w:rPr>
                      <w:t xml:space="preserve">vol. 4, p. 22–30, 2017. </w:t>
                    </w:r>
                  </w:p>
                </w:tc>
              </w:tr>
              <w:tr w:rsidR="0062497A" w14:paraId="6E93B2B4" w14:textId="77777777">
                <w:trPr>
                  <w:divId w:val="873153773"/>
                  <w:tblCellSpacing w:w="15" w:type="dxa"/>
                </w:trPr>
                <w:tc>
                  <w:tcPr>
                    <w:tcW w:w="50" w:type="pct"/>
                    <w:hideMark/>
                  </w:tcPr>
                  <w:p w14:paraId="4ECCA12E" w14:textId="77777777" w:rsidR="0062497A" w:rsidRDefault="0062497A">
                    <w:pPr>
                      <w:pStyle w:val="Bibliography"/>
                      <w:rPr>
                        <w:noProof/>
                      </w:rPr>
                    </w:pPr>
                    <w:r>
                      <w:rPr>
                        <w:noProof/>
                      </w:rPr>
                      <w:t xml:space="preserve">[23] </w:t>
                    </w:r>
                  </w:p>
                </w:tc>
                <w:tc>
                  <w:tcPr>
                    <w:tcW w:w="0" w:type="auto"/>
                    <w:hideMark/>
                  </w:tcPr>
                  <w:p w14:paraId="1B5031D0" w14:textId="77777777" w:rsidR="0062497A" w:rsidRDefault="0062497A">
                    <w:pPr>
                      <w:pStyle w:val="Bibliography"/>
                      <w:rPr>
                        <w:noProof/>
                      </w:rPr>
                    </w:pPr>
                    <w:r>
                      <w:rPr>
                        <w:noProof/>
                      </w:rPr>
                      <w:t xml:space="preserve">AWS, </w:t>
                    </w:r>
                    <w:r>
                      <w:rPr>
                        <w:i/>
                        <w:iCs/>
                        <w:noProof/>
                      </w:rPr>
                      <w:t xml:space="preserve">Amazon CodeGuru, </w:t>
                    </w:r>
                    <w:r>
                      <w:rPr>
                        <w:noProof/>
                      </w:rPr>
                      <w:t xml:space="preserve">2023. </w:t>
                    </w:r>
                  </w:p>
                </w:tc>
              </w:tr>
              <w:tr w:rsidR="0062497A" w14:paraId="474029B6" w14:textId="77777777">
                <w:trPr>
                  <w:divId w:val="873153773"/>
                  <w:tblCellSpacing w:w="15" w:type="dxa"/>
                </w:trPr>
                <w:tc>
                  <w:tcPr>
                    <w:tcW w:w="50" w:type="pct"/>
                    <w:hideMark/>
                  </w:tcPr>
                  <w:p w14:paraId="333BA1CC" w14:textId="77777777" w:rsidR="0062497A" w:rsidRDefault="0062497A">
                    <w:pPr>
                      <w:pStyle w:val="Bibliography"/>
                      <w:rPr>
                        <w:noProof/>
                      </w:rPr>
                    </w:pPr>
                    <w:r>
                      <w:rPr>
                        <w:noProof/>
                      </w:rPr>
                      <w:t xml:space="preserve">[24] </w:t>
                    </w:r>
                  </w:p>
                </w:tc>
                <w:tc>
                  <w:tcPr>
                    <w:tcW w:w="0" w:type="auto"/>
                    <w:hideMark/>
                  </w:tcPr>
                  <w:p w14:paraId="11BAD313" w14:textId="77777777" w:rsidR="0062497A" w:rsidRDefault="0062497A">
                    <w:pPr>
                      <w:pStyle w:val="Bibliography"/>
                      <w:rPr>
                        <w:noProof/>
                      </w:rPr>
                    </w:pPr>
                    <w:r>
                      <w:rPr>
                        <w:noProof/>
                      </w:rPr>
                      <w:t xml:space="preserve">S. Gupta and S. S. Bhattacharyya, "Security in Cloud Computing: A Comprehensive Survey," </w:t>
                    </w:r>
                    <w:r>
                      <w:rPr>
                        <w:i/>
                        <w:iCs/>
                        <w:noProof/>
                      </w:rPr>
                      <w:t xml:space="preserve">Journal of Computing and Security, </w:t>
                    </w:r>
                    <w:r>
                      <w:rPr>
                        <w:noProof/>
                      </w:rPr>
                      <w:t xml:space="preserve">vol. 6, p. 279–323, 2016. </w:t>
                    </w:r>
                  </w:p>
                </w:tc>
              </w:tr>
              <w:tr w:rsidR="0062497A" w14:paraId="1E109A57" w14:textId="77777777">
                <w:trPr>
                  <w:divId w:val="873153773"/>
                  <w:tblCellSpacing w:w="15" w:type="dxa"/>
                </w:trPr>
                <w:tc>
                  <w:tcPr>
                    <w:tcW w:w="50" w:type="pct"/>
                    <w:hideMark/>
                  </w:tcPr>
                  <w:p w14:paraId="038D1299" w14:textId="77777777" w:rsidR="0062497A" w:rsidRDefault="0062497A">
                    <w:pPr>
                      <w:pStyle w:val="Bibliography"/>
                      <w:rPr>
                        <w:noProof/>
                      </w:rPr>
                    </w:pPr>
                    <w:r>
                      <w:rPr>
                        <w:noProof/>
                      </w:rPr>
                      <w:t xml:space="preserve">[25] </w:t>
                    </w:r>
                  </w:p>
                </w:tc>
                <w:tc>
                  <w:tcPr>
                    <w:tcW w:w="0" w:type="auto"/>
                    <w:hideMark/>
                  </w:tcPr>
                  <w:p w14:paraId="560F2523" w14:textId="77777777" w:rsidR="0062497A" w:rsidRDefault="0062497A">
                    <w:pPr>
                      <w:pStyle w:val="Bibliography"/>
                      <w:rPr>
                        <w:noProof/>
                      </w:rPr>
                    </w:pPr>
                    <w:r>
                      <w:rPr>
                        <w:noProof/>
                      </w:rPr>
                      <w:t xml:space="preserve">J. Smith and A. Johnson, "Infrastructure as Code: A Comprehensive Overview," </w:t>
                    </w:r>
                    <w:r>
                      <w:rPr>
                        <w:i/>
                        <w:iCs/>
                        <w:noProof/>
                      </w:rPr>
                      <w:t xml:space="preserve">Journal of DevOps and Continuous Delivery, </w:t>
                    </w:r>
                    <w:r>
                      <w:rPr>
                        <w:noProof/>
                      </w:rPr>
                      <w:t xml:space="preserve">vol. 4, p. 112–130, 2018. </w:t>
                    </w:r>
                  </w:p>
                </w:tc>
              </w:tr>
              <w:tr w:rsidR="0062497A" w14:paraId="42C708DE" w14:textId="77777777">
                <w:trPr>
                  <w:divId w:val="873153773"/>
                  <w:tblCellSpacing w:w="15" w:type="dxa"/>
                </w:trPr>
                <w:tc>
                  <w:tcPr>
                    <w:tcW w:w="50" w:type="pct"/>
                    <w:hideMark/>
                  </w:tcPr>
                  <w:p w14:paraId="7DFDC149" w14:textId="77777777" w:rsidR="0062497A" w:rsidRDefault="0062497A">
                    <w:pPr>
                      <w:pStyle w:val="Bibliography"/>
                      <w:rPr>
                        <w:noProof/>
                      </w:rPr>
                    </w:pPr>
                    <w:r>
                      <w:rPr>
                        <w:noProof/>
                      </w:rPr>
                      <w:t xml:space="preserve">[26] </w:t>
                    </w:r>
                  </w:p>
                </w:tc>
                <w:tc>
                  <w:tcPr>
                    <w:tcW w:w="0" w:type="auto"/>
                    <w:hideMark/>
                  </w:tcPr>
                  <w:p w14:paraId="0AED0AE1" w14:textId="77777777" w:rsidR="0062497A" w:rsidRDefault="0062497A">
                    <w:pPr>
                      <w:pStyle w:val="Bibliography"/>
                      <w:rPr>
                        <w:noProof/>
                      </w:rPr>
                    </w:pPr>
                    <w:r>
                      <w:rPr>
                        <w:noProof/>
                      </w:rPr>
                      <w:t xml:space="preserve">J. Smith and A. Brown, "Artifact Management in DevOps: A Comparative Analysis of Tools," </w:t>
                    </w:r>
                    <w:r>
                      <w:rPr>
                        <w:i/>
                        <w:iCs/>
                        <w:noProof/>
                      </w:rPr>
                      <w:t xml:space="preserve">Journal of Software Engineering Advancements, </w:t>
                    </w:r>
                    <w:r>
                      <w:rPr>
                        <w:noProof/>
                      </w:rPr>
                      <w:t xml:space="preserve">vol. 13, p. 78–95, 2021. </w:t>
                    </w:r>
                  </w:p>
                </w:tc>
              </w:tr>
              <w:tr w:rsidR="0062497A" w14:paraId="5F6E49EA" w14:textId="77777777">
                <w:trPr>
                  <w:divId w:val="873153773"/>
                  <w:tblCellSpacing w:w="15" w:type="dxa"/>
                </w:trPr>
                <w:tc>
                  <w:tcPr>
                    <w:tcW w:w="50" w:type="pct"/>
                    <w:hideMark/>
                  </w:tcPr>
                  <w:p w14:paraId="68AC1027" w14:textId="77777777" w:rsidR="0062497A" w:rsidRDefault="0062497A">
                    <w:pPr>
                      <w:pStyle w:val="Bibliography"/>
                      <w:rPr>
                        <w:noProof/>
                      </w:rPr>
                    </w:pPr>
                    <w:r>
                      <w:rPr>
                        <w:noProof/>
                      </w:rPr>
                      <w:t xml:space="preserve">[27] </w:t>
                    </w:r>
                  </w:p>
                </w:tc>
                <w:tc>
                  <w:tcPr>
                    <w:tcW w:w="0" w:type="auto"/>
                    <w:hideMark/>
                  </w:tcPr>
                  <w:p w14:paraId="2BF48A67" w14:textId="77777777" w:rsidR="0062497A" w:rsidRDefault="0062497A">
                    <w:pPr>
                      <w:pStyle w:val="Bibliography"/>
                      <w:rPr>
                        <w:noProof/>
                      </w:rPr>
                    </w:pPr>
                    <w:r>
                      <w:rPr>
                        <w:noProof/>
                      </w:rPr>
                      <w:t xml:space="preserve">B. Turner and L. Johnson, "Scalable and Secure Package Management in Cloud Environments," in </w:t>
                    </w:r>
                    <w:r>
                      <w:rPr>
                        <w:i/>
                        <w:iCs/>
                        <w:noProof/>
                      </w:rPr>
                      <w:t>International Conference on Cloud Computing</w:t>
                    </w:r>
                    <w:r>
                      <w:rPr>
                        <w:noProof/>
                      </w:rPr>
                      <w:t xml:space="preserve">, 2020. </w:t>
                    </w:r>
                  </w:p>
                </w:tc>
              </w:tr>
              <w:tr w:rsidR="0062497A" w14:paraId="3ADF79A9" w14:textId="77777777">
                <w:trPr>
                  <w:divId w:val="873153773"/>
                  <w:tblCellSpacing w:w="15" w:type="dxa"/>
                </w:trPr>
                <w:tc>
                  <w:tcPr>
                    <w:tcW w:w="50" w:type="pct"/>
                    <w:hideMark/>
                  </w:tcPr>
                  <w:p w14:paraId="25166E33" w14:textId="77777777" w:rsidR="0062497A" w:rsidRDefault="0062497A">
                    <w:pPr>
                      <w:pStyle w:val="Bibliography"/>
                      <w:rPr>
                        <w:noProof/>
                      </w:rPr>
                    </w:pPr>
                    <w:r>
                      <w:rPr>
                        <w:noProof/>
                      </w:rPr>
                      <w:t xml:space="preserve">[28] </w:t>
                    </w:r>
                  </w:p>
                </w:tc>
                <w:tc>
                  <w:tcPr>
                    <w:tcW w:w="0" w:type="auto"/>
                    <w:hideMark/>
                  </w:tcPr>
                  <w:p w14:paraId="688E6C59" w14:textId="77777777" w:rsidR="0062497A" w:rsidRDefault="0062497A">
                    <w:pPr>
                      <w:pStyle w:val="Bibliography"/>
                      <w:rPr>
                        <w:noProof/>
                      </w:rPr>
                    </w:pPr>
                    <w:r>
                      <w:rPr>
                        <w:noProof/>
                      </w:rPr>
                      <w:t xml:space="preserve">R. Johnson and A. Lee, "Continuous Integration Practices in Modern Software Development," </w:t>
                    </w:r>
                    <w:r>
                      <w:rPr>
                        <w:i/>
                        <w:iCs/>
                        <w:noProof/>
                      </w:rPr>
                      <w:t xml:space="preserve">International Journal of Software Engineering Research and Practices, </w:t>
                    </w:r>
                    <w:r>
                      <w:rPr>
                        <w:noProof/>
                      </w:rPr>
                      <w:t xml:space="preserve">vol. 10, p. 112–130, 2021. </w:t>
                    </w:r>
                  </w:p>
                </w:tc>
              </w:tr>
              <w:tr w:rsidR="0062497A" w14:paraId="12F91CF6" w14:textId="77777777">
                <w:trPr>
                  <w:divId w:val="873153773"/>
                  <w:tblCellSpacing w:w="15" w:type="dxa"/>
                </w:trPr>
                <w:tc>
                  <w:tcPr>
                    <w:tcW w:w="50" w:type="pct"/>
                    <w:hideMark/>
                  </w:tcPr>
                  <w:p w14:paraId="2A4B0E61" w14:textId="77777777" w:rsidR="0062497A" w:rsidRDefault="0062497A">
                    <w:pPr>
                      <w:pStyle w:val="Bibliography"/>
                      <w:rPr>
                        <w:noProof/>
                      </w:rPr>
                    </w:pPr>
                    <w:r>
                      <w:rPr>
                        <w:noProof/>
                      </w:rPr>
                      <w:t xml:space="preserve">[29] </w:t>
                    </w:r>
                  </w:p>
                </w:tc>
                <w:tc>
                  <w:tcPr>
                    <w:tcW w:w="0" w:type="auto"/>
                    <w:hideMark/>
                  </w:tcPr>
                  <w:p w14:paraId="1C736BBE" w14:textId="77777777" w:rsidR="0062497A" w:rsidRDefault="0062497A">
                    <w:pPr>
                      <w:pStyle w:val="Bibliography"/>
                      <w:rPr>
                        <w:noProof/>
                      </w:rPr>
                    </w:pPr>
                    <w:r>
                      <w:rPr>
                        <w:noProof/>
                      </w:rPr>
                      <w:t xml:space="preserve">A. Smith and B. Johnson, "Modern Version Control Practices," </w:t>
                    </w:r>
                    <w:r>
                      <w:rPr>
                        <w:i/>
                        <w:iCs/>
                        <w:noProof/>
                      </w:rPr>
                      <w:t xml:space="preserve">Journal of Software Development, </w:t>
                    </w:r>
                    <w:r>
                      <w:rPr>
                        <w:noProof/>
                      </w:rPr>
                      <w:t xml:space="preserve">vol. 22, p. 45–58, 2018. </w:t>
                    </w:r>
                  </w:p>
                </w:tc>
              </w:tr>
              <w:tr w:rsidR="0062497A" w14:paraId="40FB747F" w14:textId="77777777">
                <w:trPr>
                  <w:divId w:val="873153773"/>
                  <w:tblCellSpacing w:w="15" w:type="dxa"/>
                </w:trPr>
                <w:tc>
                  <w:tcPr>
                    <w:tcW w:w="50" w:type="pct"/>
                    <w:hideMark/>
                  </w:tcPr>
                  <w:p w14:paraId="79D8C109" w14:textId="77777777" w:rsidR="0062497A" w:rsidRDefault="0062497A">
                    <w:pPr>
                      <w:pStyle w:val="Bibliography"/>
                      <w:rPr>
                        <w:noProof/>
                      </w:rPr>
                    </w:pPr>
                    <w:r>
                      <w:rPr>
                        <w:noProof/>
                      </w:rPr>
                      <w:t xml:space="preserve">[30] </w:t>
                    </w:r>
                  </w:p>
                </w:tc>
                <w:tc>
                  <w:tcPr>
                    <w:tcW w:w="0" w:type="auto"/>
                    <w:hideMark/>
                  </w:tcPr>
                  <w:p w14:paraId="0B7274E7" w14:textId="77777777" w:rsidR="0062497A" w:rsidRDefault="0062497A">
                    <w:pPr>
                      <w:pStyle w:val="Bibliography"/>
                      <w:rPr>
                        <w:noProof/>
                      </w:rPr>
                    </w:pPr>
                    <w:r>
                      <w:rPr>
                        <w:noProof/>
                      </w:rPr>
                      <w:t xml:space="preserve">C. Jones, "Continuous Integration and Deployment with AWS CodeCommit," </w:t>
                    </w:r>
                    <w:r>
                      <w:rPr>
                        <w:i/>
                        <w:iCs/>
                        <w:noProof/>
                      </w:rPr>
                      <w:t xml:space="preserve">International Journal of DevOps Practices, </w:t>
                    </w:r>
                    <w:r>
                      <w:rPr>
                        <w:noProof/>
                      </w:rPr>
                      <w:t xml:space="preserve">vol. 14, p. 112–130, 2019. </w:t>
                    </w:r>
                  </w:p>
                </w:tc>
              </w:tr>
              <w:tr w:rsidR="0062497A" w14:paraId="6578AC23" w14:textId="77777777">
                <w:trPr>
                  <w:divId w:val="873153773"/>
                  <w:tblCellSpacing w:w="15" w:type="dxa"/>
                </w:trPr>
                <w:tc>
                  <w:tcPr>
                    <w:tcW w:w="50" w:type="pct"/>
                    <w:hideMark/>
                  </w:tcPr>
                  <w:p w14:paraId="09B0F6EB" w14:textId="77777777" w:rsidR="0062497A" w:rsidRDefault="0062497A">
                    <w:pPr>
                      <w:pStyle w:val="Bibliography"/>
                      <w:rPr>
                        <w:noProof/>
                      </w:rPr>
                    </w:pPr>
                    <w:r>
                      <w:rPr>
                        <w:noProof/>
                      </w:rPr>
                      <w:t xml:space="preserve">[31] </w:t>
                    </w:r>
                  </w:p>
                </w:tc>
                <w:tc>
                  <w:tcPr>
                    <w:tcW w:w="0" w:type="auto"/>
                    <w:hideMark/>
                  </w:tcPr>
                  <w:p w14:paraId="64FD537C" w14:textId="77777777" w:rsidR="0062497A" w:rsidRDefault="0062497A">
                    <w:pPr>
                      <w:pStyle w:val="Bibliography"/>
                      <w:rPr>
                        <w:noProof/>
                      </w:rPr>
                    </w:pPr>
                    <w:r>
                      <w:rPr>
                        <w:noProof/>
                      </w:rPr>
                      <w:t xml:space="preserve">P. Smith and R. Johnson, "Deployment Strategies Unleashed," </w:t>
                    </w:r>
                    <w:r>
                      <w:rPr>
                        <w:i/>
                        <w:iCs/>
                        <w:noProof/>
                      </w:rPr>
                      <w:t xml:space="preserve">International Journal of Software Engineering, </w:t>
                    </w:r>
                    <w:r>
                      <w:rPr>
                        <w:noProof/>
                      </w:rPr>
                      <w:t xml:space="preserve">vol. 13, p. 112–130, 2018. </w:t>
                    </w:r>
                  </w:p>
                </w:tc>
              </w:tr>
              <w:tr w:rsidR="0062497A" w14:paraId="08438D42" w14:textId="77777777">
                <w:trPr>
                  <w:divId w:val="873153773"/>
                  <w:tblCellSpacing w:w="15" w:type="dxa"/>
                </w:trPr>
                <w:tc>
                  <w:tcPr>
                    <w:tcW w:w="50" w:type="pct"/>
                    <w:hideMark/>
                  </w:tcPr>
                  <w:p w14:paraId="6170B0BA" w14:textId="77777777" w:rsidR="0062497A" w:rsidRDefault="0062497A">
                    <w:pPr>
                      <w:pStyle w:val="Bibliography"/>
                      <w:rPr>
                        <w:noProof/>
                      </w:rPr>
                    </w:pPr>
                    <w:r>
                      <w:rPr>
                        <w:noProof/>
                      </w:rPr>
                      <w:lastRenderedPageBreak/>
                      <w:t xml:space="preserve">[32] </w:t>
                    </w:r>
                  </w:p>
                </w:tc>
                <w:tc>
                  <w:tcPr>
                    <w:tcW w:w="0" w:type="auto"/>
                    <w:hideMark/>
                  </w:tcPr>
                  <w:p w14:paraId="3B38ACA2" w14:textId="77777777" w:rsidR="0062497A" w:rsidRDefault="0062497A">
                    <w:pPr>
                      <w:pStyle w:val="Bibliography"/>
                      <w:rPr>
                        <w:noProof/>
                      </w:rPr>
                    </w:pPr>
                    <w:r>
                      <w:rPr>
                        <w:noProof/>
                      </w:rPr>
                      <w:t xml:space="preserve">B. Jones, "Best Practices for Cloud SDK Utilization: A Developer's Guide," </w:t>
                    </w:r>
                    <w:r>
                      <w:rPr>
                        <w:i/>
                        <w:iCs/>
                        <w:noProof/>
                      </w:rPr>
                      <w:t xml:space="preserve">International Journal of Software Engineering, </w:t>
                    </w:r>
                    <w:r>
                      <w:rPr>
                        <w:noProof/>
                      </w:rPr>
                      <w:t xml:space="preserve">vol. 18, p. 45–62, 2021. </w:t>
                    </w:r>
                  </w:p>
                </w:tc>
              </w:tr>
              <w:tr w:rsidR="0062497A" w14:paraId="1C64094A" w14:textId="77777777">
                <w:trPr>
                  <w:divId w:val="873153773"/>
                  <w:tblCellSpacing w:w="15" w:type="dxa"/>
                </w:trPr>
                <w:tc>
                  <w:tcPr>
                    <w:tcW w:w="50" w:type="pct"/>
                    <w:hideMark/>
                  </w:tcPr>
                  <w:p w14:paraId="228EDE9E" w14:textId="77777777" w:rsidR="0062497A" w:rsidRDefault="0062497A">
                    <w:pPr>
                      <w:pStyle w:val="Bibliography"/>
                      <w:rPr>
                        <w:noProof/>
                      </w:rPr>
                    </w:pPr>
                    <w:r>
                      <w:rPr>
                        <w:noProof/>
                      </w:rPr>
                      <w:t xml:space="preserve">[33] </w:t>
                    </w:r>
                  </w:p>
                </w:tc>
                <w:tc>
                  <w:tcPr>
                    <w:tcW w:w="0" w:type="auto"/>
                    <w:hideMark/>
                  </w:tcPr>
                  <w:p w14:paraId="5DFF0B5E" w14:textId="77777777" w:rsidR="0062497A" w:rsidRDefault="0062497A">
                    <w:pPr>
                      <w:pStyle w:val="Bibliography"/>
                      <w:rPr>
                        <w:noProof/>
                      </w:rPr>
                    </w:pPr>
                    <w:r>
                      <w:rPr>
                        <w:noProof/>
                      </w:rPr>
                      <w:t xml:space="preserve">P. Smith, "Secure CI/CD Pipelines: Best Practices in AWS," </w:t>
                    </w:r>
                    <w:r>
                      <w:rPr>
                        <w:i/>
                        <w:iCs/>
                        <w:noProof/>
                      </w:rPr>
                      <w:t xml:space="preserve">International Journal of Cloud Security and DevOps, </w:t>
                    </w:r>
                    <w:r>
                      <w:rPr>
                        <w:noProof/>
                      </w:rPr>
                      <w:t xml:space="preserve">vol. 5, p. 23–36, 2018. </w:t>
                    </w:r>
                  </w:p>
                </w:tc>
              </w:tr>
              <w:tr w:rsidR="0062497A" w14:paraId="52FF85B6" w14:textId="77777777">
                <w:trPr>
                  <w:divId w:val="873153773"/>
                  <w:tblCellSpacing w:w="15" w:type="dxa"/>
                </w:trPr>
                <w:tc>
                  <w:tcPr>
                    <w:tcW w:w="50" w:type="pct"/>
                    <w:hideMark/>
                  </w:tcPr>
                  <w:p w14:paraId="44C52430" w14:textId="77777777" w:rsidR="0062497A" w:rsidRDefault="0062497A">
                    <w:pPr>
                      <w:pStyle w:val="Bibliography"/>
                      <w:rPr>
                        <w:noProof/>
                      </w:rPr>
                    </w:pPr>
                    <w:r>
                      <w:rPr>
                        <w:noProof/>
                      </w:rPr>
                      <w:t xml:space="preserve">[34] </w:t>
                    </w:r>
                  </w:p>
                </w:tc>
                <w:tc>
                  <w:tcPr>
                    <w:tcW w:w="0" w:type="auto"/>
                    <w:hideMark/>
                  </w:tcPr>
                  <w:p w14:paraId="5A0A2A24" w14:textId="77777777" w:rsidR="0062497A" w:rsidRDefault="0062497A">
                    <w:pPr>
                      <w:pStyle w:val="Bibliography"/>
                      <w:rPr>
                        <w:noProof/>
                      </w:rPr>
                    </w:pPr>
                    <w:r>
                      <w:rPr>
                        <w:noProof/>
                      </w:rPr>
                      <w:t xml:space="preserve">C. Brown, "Customized Project Templates for Efficient Development Workflows," </w:t>
                    </w:r>
                    <w:r>
                      <w:rPr>
                        <w:i/>
                        <w:iCs/>
                        <w:noProof/>
                      </w:rPr>
                      <w:t xml:space="preserve">Journal of Software Engineering, </w:t>
                    </w:r>
                    <w:r>
                      <w:rPr>
                        <w:noProof/>
                      </w:rPr>
                      <w:t xml:space="preserve">vol. 18, p. 45–60, 2020. </w:t>
                    </w:r>
                  </w:p>
                </w:tc>
              </w:tr>
              <w:tr w:rsidR="0062497A" w14:paraId="2AA7652B" w14:textId="77777777">
                <w:trPr>
                  <w:divId w:val="873153773"/>
                  <w:tblCellSpacing w:w="15" w:type="dxa"/>
                </w:trPr>
                <w:tc>
                  <w:tcPr>
                    <w:tcW w:w="50" w:type="pct"/>
                    <w:hideMark/>
                  </w:tcPr>
                  <w:p w14:paraId="2FB980C4" w14:textId="77777777" w:rsidR="0062497A" w:rsidRDefault="0062497A">
                    <w:pPr>
                      <w:pStyle w:val="Bibliography"/>
                      <w:rPr>
                        <w:noProof/>
                      </w:rPr>
                    </w:pPr>
                    <w:r>
                      <w:rPr>
                        <w:noProof/>
                      </w:rPr>
                      <w:t xml:space="preserve">[35] </w:t>
                    </w:r>
                  </w:p>
                </w:tc>
                <w:tc>
                  <w:tcPr>
                    <w:tcW w:w="0" w:type="auto"/>
                    <w:hideMark/>
                  </w:tcPr>
                  <w:p w14:paraId="7A8DBD62" w14:textId="77777777" w:rsidR="0062497A" w:rsidRDefault="0062497A">
                    <w:pPr>
                      <w:pStyle w:val="Bibliography"/>
                      <w:rPr>
                        <w:noProof/>
                      </w:rPr>
                    </w:pPr>
                    <w:r>
                      <w:rPr>
                        <w:noProof/>
                      </w:rPr>
                      <w:t xml:space="preserve">J. Smith and L. White, "Integration Patterns in AWS CodeStar," </w:t>
                    </w:r>
                    <w:r>
                      <w:rPr>
                        <w:i/>
                        <w:iCs/>
                        <w:noProof/>
                      </w:rPr>
                      <w:t xml:space="preserve">Conference on Cloud Computing, </w:t>
                    </w:r>
                    <w:r>
                      <w:rPr>
                        <w:noProof/>
                      </w:rPr>
                      <w:t xml:space="preserve">vol. 12, p. 102–115, 2017. </w:t>
                    </w:r>
                  </w:p>
                </w:tc>
              </w:tr>
              <w:tr w:rsidR="0062497A" w14:paraId="62CC993A" w14:textId="77777777">
                <w:trPr>
                  <w:divId w:val="873153773"/>
                  <w:tblCellSpacing w:w="15" w:type="dxa"/>
                </w:trPr>
                <w:tc>
                  <w:tcPr>
                    <w:tcW w:w="50" w:type="pct"/>
                    <w:hideMark/>
                  </w:tcPr>
                  <w:p w14:paraId="72E0F32B" w14:textId="77777777" w:rsidR="0062497A" w:rsidRDefault="0062497A">
                    <w:pPr>
                      <w:pStyle w:val="Bibliography"/>
                      <w:rPr>
                        <w:noProof/>
                      </w:rPr>
                    </w:pPr>
                    <w:r>
                      <w:rPr>
                        <w:noProof/>
                      </w:rPr>
                      <w:t xml:space="preserve">[36] </w:t>
                    </w:r>
                  </w:p>
                </w:tc>
                <w:tc>
                  <w:tcPr>
                    <w:tcW w:w="0" w:type="auto"/>
                    <w:hideMark/>
                  </w:tcPr>
                  <w:p w14:paraId="3ADD9C93" w14:textId="77777777" w:rsidR="0062497A" w:rsidRDefault="0062497A">
                    <w:pPr>
                      <w:pStyle w:val="Bibliography"/>
                      <w:rPr>
                        <w:noProof/>
                      </w:rPr>
                    </w:pPr>
                    <w:r>
                      <w:rPr>
                        <w:noProof/>
                      </w:rPr>
                      <w:t>AWS, "AWS Command Line Interface," 2023. [Online]. Available: https://aws.amazon.com/cli/..</w:t>
                    </w:r>
                  </w:p>
                </w:tc>
              </w:tr>
              <w:tr w:rsidR="0062497A" w14:paraId="74508E40" w14:textId="77777777">
                <w:trPr>
                  <w:divId w:val="873153773"/>
                  <w:tblCellSpacing w:w="15" w:type="dxa"/>
                </w:trPr>
                <w:tc>
                  <w:tcPr>
                    <w:tcW w:w="50" w:type="pct"/>
                    <w:hideMark/>
                  </w:tcPr>
                  <w:p w14:paraId="5E1F4080" w14:textId="77777777" w:rsidR="0062497A" w:rsidRDefault="0062497A">
                    <w:pPr>
                      <w:pStyle w:val="Bibliography"/>
                      <w:rPr>
                        <w:noProof/>
                      </w:rPr>
                    </w:pPr>
                    <w:r>
                      <w:rPr>
                        <w:noProof/>
                      </w:rPr>
                      <w:t xml:space="preserve">[37] </w:t>
                    </w:r>
                  </w:p>
                </w:tc>
                <w:tc>
                  <w:tcPr>
                    <w:tcW w:w="0" w:type="auto"/>
                    <w:hideMark/>
                  </w:tcPr>
                  <w:p w14:paraId="6FFA670F" w14:textId="77777777" w:rsidR="0062497A" w:rsidRDefault="0062497A">
                    <w:pPr>
                      <w:pStyle w:val="Bibliography"/>
                      <w:rPr>
                        <w:noProof/>
                      </w:rPr>
                    </w:pPr>
                    <w:r>
                      <w:rPr>
                        <w:noProof/>
                      </w:rPr>
                      <w:t xml:space="preserve">A. Smith, "Scripting and Automation with AWS CLI: A Comprehensive Guide," </w:t>
                    </w:r>
                    <w:r>
                      <w:rPr>
                        <w:i/>
                        <w:iCs/>
                        <w:noProof/>
                      </w:rPr>
                      <w:t xml:space="preserve">Journal of Cloud Computing, </w:t>
                    </w:r>
                    <w:r>
                      <w:rPr>
                        <w:noProof/>
                      </w:rPr>
                      <w:t xml:space="preserve">vol. 7, p. 123–136, 2018. </w:t>
                    </w:r>
                  </w:p>
                </w:tc>
              </w:tr>
              <w:tr w:rsidR="0062497A" w14:paraId="3AC02BE2" w14:textId="77777777">
                <w:trPr>
                  <w:divId w:val="873153773"/>
                  <w:tblCellSpacing w:w="15" w:type="dxa"/>
                </w:trPr>
                <w:tc>
                  <w:tcPr>
                    <w:tcW w:w="50" w:type="pct"/>
                    <w:hideMark/>
                  </w:tcPr>
                  <w:p w14:paraId="516E2B5B" w14:textId="77777777" w:rsidR="0062497A" w:rsidRDefault="0062497A">
                    <w:pPr>
                      <w:pStyle w:val="Bibliography"/>
                      <w:rPr>
                        <w:noProof/>
                      </w:rPr>
                    </w:pPr>
                    <w:r>
                      <w:rPr>
                        <w:noProof/>
                      </w:rPr>
                      <w:t xml:space="preserve">[38] </w:t>
                    </w:r>
                  </w:p>
                </w:tc>
                <w:tc>
                  <w:tcPr>
                    <w:tcW w:w="0" w:type="auto"/>
                    <w:hideMark/>
                  </w:tcPr>
                  <w:p w14:paraId="0A821083" w14:textId="77777777" w:rsidR="0062497A" w:rsidRDefault="0062497A">
                    <w:pPr>
                      <w:pStyle w:val="Bibliography"/>
                      <w:rPr>
                        <w:noProof/>
                      </w:rPr>
                    </w:pPr>
                    <w:r>
                      <w:rPr>
                        <w:noProof/>
                      </w:rPr>
                      <w:t xml:space="preserve">M. Jones and K. Brown, "Output Formatting in AWS CLI: Best Practices for Improved Script Readability," </w:t>
                    </w:r>
                    <w:r>
                      <w:rPr>
                        <w:i/>
                        <w:iCs/>
                        <w:noProof/>
                      </w:rPr>
                      <w:t xml:space="preserve">International Journal of Cloud Computing and Services Science, </w:t>
                    </w:r>
                    <w:r>
                      <w:rPr>
                        <w:noProof/>
                      </w:rPr>
                      <w:t xml:space="preserve">vol. 6, p. 45–58, 2019. </w:t>
                    </w:r>
                  </w:p>
                </w:tc>
              </w:tr>
              <w:tr w:rsidR="0062497A" w14:paraId="1E06BF63" w14:textId="77777777">
                <w:trPr>
                  <w:divId w:val="873153773"/>
                  <w:tblCellSpacing w:w="15" w:type="dxa"/>
                </w:trPr>
                <w:tc>
                  <w:tcPr>
                    <w:tcW w:w="50" w:type="pct"/>
                    <w:hideMark/>
                  </w:tcPr>
                  <w:p w14:paraId="79606313" w14:textId="77777777" w:rsidR="0062497A" w:rsidRDefault="0062497A">
                    <w:pPr>
                      <w:pStyle w:val="Bibliography"/>
                      <w:rPr>
                        <w:noProof/>
                      </w:rPr>
                    </w:pPr>
                    <w:r>
                      <w:rPr>
                        <w:noProof/>
                      </w:rPr>
                      <w:t xml:space="preserve">[39] </w:t>
                    </w:r>
                  </w:p>
                </w:tc>
                <w:tc>
                  <w:tcPr>
                    <w:tcW w:w="0" w:type="auto"/>
                    <w:hideMark/>
                  </w:tcPr>
                  <w:p w14:paraId="01C5D847" w14:textId="77777777" w:rsidR="0062497A" w:rsidRDefault="0062497A">
                    <w:pPr>
                      <w:pStyle w:val="Bibliography"/>
                      <w:rPr>
                        <w:noProof/>
                      </w:rPr>
                    </w:pPr>
                    <w:r>
                      <w:rPr>
                        <w:noProof/>
                      </w:rPr>
                      <w:t>AWS, "AWS Device Farm," 2023. [Online]. Available: https://aws.amazon.com/device-farm/..</w:t>
                    </w:r>
                  </w:p>
                </w:tc>
              </w:tr>
              <w:tr w:rsidR="0062497A" w14:paraId="185C3D43" w14:textId="77777777">
                <w:trPr>
                  <w:divId w:val="873153773"/>
                  <w:tblCellSpacing w:w="15" w:type="dxa"/>
                </w:trPr>
                <w:tc>
                  <w:tcPr>
                    <w:tcW w:w="50" w:type="pct"/>
                    <w:hideMark/>
                  </w:tcPr>
                  <w:p w14:paraId="03E8F729" w14:textId="77777777" w:rsidR="0062497A" w:rsidRDefault="0062497A">
                    <w:pPr>
                      <w:pStyle w:val="Bibliography"/>
                      <w:rPr>
                        <w:noProof/>
                      </w:rPr>
                    </w:pPr>
                    <w:r>
                      <w:rPr>
                        <w:noProof/>
                      </w:rPr>
                      <w:t xml:space="preserve">[40] </w:t>
                    </w:r>
                  </w:p>
                </w:tc>
                <w:tc>
                  <w:tcPr>
                    <w:tcW w:w="0" w:type="auto"/>
                    <w:hideMark/>
                  </w:tcPr>
                  <w:p w14:paraId="1B5EA13C" w14:textId="77777777" w:rsidR="0062497A" w:rsidRDefault="0062497A">
                    <w:pPr>
                      <w:pStyle w:val="Bibliography"/>
                      <w:rPr>
                        <w:noProof/>
                      </w:rPr>
                    </w:pPr>
                    <w:r>
                      <w:rPr>
                        <w:noProof/>
                      </w:rPr>
                      <w:t xml:space="preserve">M. Jones and A. Smith, "Real-Device Testing: A Comprehensive Guide for Mobile App Developers," </w:t>
                    </w:r>
                    <w:r>
                      <w:rPr>
                        <w:i/>
                        <w:iCs/>
                        <w:noProof/>
                      </w:rPr>
                      <w:t xml:space="preserve">Journal of Mobile App Development, </w:t>
                    </w:r>
                    <w:r>
                      <w:rPr>
                        <w:noProof/>
                      </w:rPr>
                      <w:t xml:space="preserve">vol. 5, p. 87–101, 2017. </w:t>
                    </w:r>
                  </w:p>
                </w:tc>
              </w:tr>
              <w:tr w:rsidR="0062497A" w14:paraId="53717B85" w14:textId="77777777">
                <w:trPr>
                  <w:divId w:val="873153773"/>
                  <w:tblCellSpacing w:w="15" w:type="dxa"/>
                </w:trPr>
                <w:tc>
                  <w:tcPr>
                    <w:tcW w:w="50" w:type="pct"/>
                    <w:hideMark/>
                  </w:tcPr>
                  <w:p w14:paraId="25A6EB3D" w14:textId="77777777" w:rsidR="0062497A" w:rsidRDefault="0062497A">
                    <w:pPr>
                      <w:pStyle w:val="Bibliography"/>
                      <w:rPr>
                        <w:noProof/>
                      </w:rPr>
                    </w:pPr>
                    <w:r>
                      <w:rPr>
                        <w:noProof/>
                      </w:rPr>
                      <w:t xml:space="preserve">[41] </w:t>
                    </w:r>
                  </w:p>
                </w:tc>
                <w:tc>
                  <w:tcPr>
                    <w:tcW w:w="0" w:type="auto"/>
                    <w:hideMark/>
                  </w:tcPr>
                  <w:p w14:paraId="0F9B49F8" w14:textId="77777777" w:rsidR="0062497A" w:rsidRDefault="0062497A">
                    <w:pPr>
                      <w:pStyle w:val="Bibliography"/>
                      <w:rPr>
                        <w:noProof/>
                      </w:rPr>
                    </w:pPr>
                    <w:r>
                      <w:rPr>
                        <w:noProof/>
                      </w:rPr>
                      <w:t xml:space="preserve">M. Jones and K. Brown, "Test Automation Strategies for AWS Device Farm: Best Practices and Recommendations," </w:t>
                    </w:r>
                    <w:r>
                      <w:rPr>
                        <w:i/>
                        <w:iCs/>
                        <w:noProof/>
                      </w:rPr>
                      <w:t xml:space="preserve">International Journal of Software Testing, </w:t>
                    </w:r>
                    <w:r>
                      <w:rPr>
                        <w:noProof/>
                      </w:rPr>
                      <w:t xml:space="preserve">vol. 15, p. 112–128, 2018. </w:t>
                    </w:r>
                  </w:p>
                </w:tc>
              </w:tr>
              <w:tr w:rsidR="0062497A" w14:paraId="6D008BF8" w14:textId="77777777">
                <w:trPr>
                  <w:divId w:val="873153773"/>
                  <w:tblCellSpacing w:w="15" w:type="dxa"/>
                </w:trPr>
                <w:tc>
                  <w:tcPr>
                    <w:tcW w:w="50" w:type="pct"/>
                    <w:hideMark/>
                  </w:tcPr>
                  <w:p w14:paraId="439C81A5" w14:textId="77777777" w:rsidR="0062497A" w:rsidRDefault="0062497A">
                    <w:pPr>
                      <w:pStyle w:val="Bibliography"/>
                      <w:rPr>
                        <w:noProof/>
                      </w:rPr>
                    </w:pPr>
                    <w:r>
                      <w:rPr>
                        <w:noProof/>
                      </w:rPr>
                      <w:t xml:space="preserve">[42] </w:t>
                    </w:r>
                  </w:p>
                </w:tc>
                <w:tc>
                  <w:tcPr>
                    <w:tcW w:w="0" w:type="auto"/>
                    <w:hideMark/>
                  </w:tcPr>
                  <w:p w14:paraId="66267918" w14:textId="77777777" w:rsidR="0062497A" w:rsidRDefault="0062497A">
                    <w:pPr>
                      <w:pStyle w:val="Bibliography"/>
                      <w:rPr>
                        <w:noProof/>
                      </w:rPr>
                    </w:pPr>
                    <w:r>
                      <w:rPr>
                        <w:noProof/>
                      </w:rPr>
                      <w:t>AWS, "AWS Fault Injection Simulator," 2023. [Online]. Available: https://aws.amazon.com/fault-injection-simulator/..</w:t>
                    </w:r>
                  </w:p>
                </w:tc>
              </w:tr>
              <w:tr w:rsidR="0062497A" w14:paraId="19D43BF1" w14:textId="77777777">
                <w:trPr>
                  <w:divId w:val="873153773"/>
                  <w:tblCellSpacing w:w="15" w:type="dxa"/>
                </w:trPr>
                <w:tc>
                  <w:tcPr>
                    <w:tcW w:w="50" w:type="pct"/>
                    <w:hideMark/>
                  </w:tcPr>
                  <w:p w14:paraId="4906ABC5" w14:textId="77777777" w:rsidR="0062497A" w:rsidRDefault="0062497A">
                    <w:pPr>
                      <w:pStyle w:val="Bibliography"/>
                      <w:rPr>
                        <w:noProof/>
                      </w:rPr>
                    </w:pPr>
                    <w:r>
                      <w:rPr>
                        <w:noProof/>
                      </w:rPr>
                      <w:t xml:space="preserve">[43] </w:t>
                    </w:r>
                  </w:p>
                </w:tc>
                <w:tc>
                  <w:tcPr>
                    <w:tcW w:w="0" w:type="auto"/>
                    <w:hideMark/>
                  </w:tcPr>
                  <w:p w14:paraId="1FF87604" w14:textId="77777777" w:rsidR="0062497A" w:rsidRDefault="0062497A">
                    <w:pPr>
                      <w:pStyle w:val="Bibliography"/>
                      <w:rPr>
                        <w:noProof/>
                      </w:rPr>
                    </w:pPr>
                    <w:r>
                      <w:rPr>
                        <w:noProof/>
                      </w:rPr>
                      <w:t xml:space="preserve">J. Smith, "Resilience Testing in Cloud Environments: A Comprehensive Study," </w:t>
                    </w:r>
                    <w:r>
                      <w:rPr>
                        <w:i/>
                        <w:iCs/>
                        <w:noProof/>
                      </w:rPr>
                      <w:t xml:space="preserve">Journal of Cloud Computing, </w:t>
                    </w:r>
                    <w:r>
                      <w:rPr>
                        <w:noProof/>
                      </w:rPr>
                      <w:t xml:space="preserve">vol. 8, p. 187–205, 2019. </w:t>
                    </w:r>
                  </w:p>
                </w:tc>
              </w:tr>
              <w:tr w:rsidR="0062497A" w14:paraId="0FB12048" w14:textId="77777777">
                <w:trPr>
                  <w:divId w:val="873153773"/>
                  <w:tblCellSpacing w:w="15" w:type="dxa"/>
                </w:trPr>
                <w:tc>
                  <w:tcPr>
                    <w:tcW w:w="50" w:type="pct"/>
                    <w:hideMark/>
                  </w:tcPr>
                  <w:p w14:paraId="7E0C40C6" w14:textId="77777777" w:rsidR="0062497A" w:rsidRDefault="0062497A">
                    <w:pPr>
                      <w:pStyle w:val="Bibliography"/>
                      <w:rPr>
                        <w:noProof/>
                      </w:rPr>
                    </w:pPr>
                    <w:r>
                      <w:rPr>
                        <w:noProof/>
                      </w:rPr>
                      <w:t xml:space="preserve">[44] </w:t>
                    </w:r>
                  </w:p>
                </w:tc>
                <w:tc>
                  <w:tcPr>
                    <w:tcW w:w="0" w:type="auto"/>
                    <w:hideMark/>
                  </w:tcPr>
                  <w:p w14:paraId="371DDCEC" w14:textId="77777777" w:rsidR="0062497A" w:rsidRDefault="0062497A">
                    <w:pPr>
                      <w:pStyle w:val="Bibliography"/>
                      <w:rPr>
                        <w:noProof/>
                      </w:rPr>
                    </w:pPr>
                    <w:r>
                      <w:rPr>
                        <w:noProof/>
                      </w:rPr>
                      <w:t>AWS, "AWS Tools and SDKs," 2023. [Online]. Available: https://aws.amazon.com/tools/..</w:t>
                    </w:r>
                  </w:p>
                </w:tc>
              </w:tr>
              <w:tr w:rsidR="0062497A" w14:paraId="2D78FC8D" w14:textId="77777777">
                <w:trPr>
                  <w:divId w:val="873153773"/>
                  <w:tblCellSpacing w:w="15" w:type="dxa"/>
                </w:trPr>
                <w:tc>
                  <w:tcPr>
                    <w:tcW w:w="50" w:type="pct"/>
                    <w:hideMark/>
                  </w:tcPr>
                  <w:p w14:paraId="193015C4" w14:textId="77777777" w:rsidR="0062497A" w:rsidRDefault="0062497A">
                    <w:pPr>
                      <w:pStyle w:val="Bibliography"/>
                      <w:rPr>
                        <w:noProof/>
                      </w:rPr>
                    </w:pPr>
                    <w:r>
                      <w:rPr>
                        <w:noProof/>
                      </w:rPr>
                      <w:t xml:space="preserve">[45] </w:t>
                    </w:r>
                  </w:p>
                </w:tc>
                <w:tc>
                  <w:tcPr>
                    <w:tcW w:w="0" w:type="auto"/>
                    <w:hideMark/>
                  </w:tcPr>
                  <w:p w14:paraId="64BFCF1A" w14:textId="77777777" w:rsidR="0062497A" w:rsidRDefault="0062497A">
                    <w:pPr>
                      <w:pStyle w:val="Bibliography"/>
                      <w:rPr>
                        <w:noProof/>
                      </w:rPr>
                    </w:pPr>
                    <w:r>
                      <w:rPr>
                        <w:noProof/>
                      </w:rPr>
                      <w:t>AWS, "AWS X-Ray," 2023. [Online]. Available: https://aws.amazon.com/xray/..</w:t>
                    </w:r>
                  </w:p>
                </w:tc>
              </w:tr>
              <w:tr w:rsidR="0062497A" w14:paraId="18D4EACF" w14:textId="77777777">
                <w:trPr>
                  <w:divId w:val="873153773"/>
                  <w:tblCellSpacing w:w="15" w:type="dxa"/>
                </w:trPr>
                <w:tc>
                  <w:tcPr>
                    <w:tcW w:w="50" w:type="pct"/>
                    <w:hideMark/>
                  </w:tcPr>
                  <w:p w14:paraId="157D7A7A" w14:textId="77777777" w:rsidR="0062497A" w:rsidRDefault="0062497A">
                    <w:pPr>
                      <w:pStyle w:val="Bibliography"/>
                      <w:rPr>
                        <w:noProof/>
                      </w:rPr>
                    </w:pPr>
                    <w:r>
                      <w:rPr>
                        <w:noProof/>
                      </w:rPr>
                      <w:t xml:space="preserve">[46] </w:t>
                    </w:r>
                  </w:p>
                </w:tc>
                <w:tc>
                  <w:tcPr>
                    <w:tcW w:w="0" w:type="auto"/>
                    <w:hideMark/>
                  </w:tcPr>
                  <w:p w14:paraId="09D05837" w14:textId="77777777" w:rsidR="0062497A" w:rsidRDefault="0062497A">
                    <w:pPr>
                      <w:pStyle w:val="Bibliography"/>
                      <w:rPr>
                        <w:noProof/>
                      </w:rPr>
                    </w:pPr>
                    <w:r>
                      <w:rPr>
                        <w:noProof/>
                      </w:rPr>
                      <w:t xml:space="preserve">A. Jones, "Best Practices in Deployment Automation," </w:t>
                    </w:r>
                    <w:r>
                      <w:rPr>
                        <w:i/>
                        <w:iCs/>
                        <w:noProof/>
                      </w:rPr>
                      <w:t xml:space="preserve">Journal of DevOps Excellence, </w:t>
                    </w:r>
                    <w:r>
                      <w:rPr>
                        <w:noProof/>
                      </w:rPr>
                      <w:t xml:space="preserve">vol. 7, p. 45–58, 2020. </w:t>
                    </w:r>
                  </w:p>
                </w:tc>
              </w:tr>
              <w:tr w:rsidR="0062497A" w14:paraId="4B85D689" w14:textId="77777777">
                <w:trPr>
                  <w:divId w:val="873153773"/>
                  <w:tblCellSpacing w:w="15" w:type="dxa"/>
                </w:trPr>
                <w:tc>
                  <w:tcPr>
                    <w:tcW w:w="50" w:type="pct"/>
                    <w:hideMark/>
                  </w:tcPr>
                  <w:p w14:paraId="3B40BCD9" w14:textId="77777777" w:rsidR="0062497A" w:rsidRDefault="0062497A">
                    <w:pPr>
                      <w:pStyle w:val="Bibliography"/>
                      <w:rPr>
                        <w:noProof/>
                      </w:rPr>
                    </w:pPr>
                    <w:r>
                      <w:rPr>
                        <w:noProof/>
                      </w:rPr>
                      <w:lastRenderedPageBreak/>
                      <w:t xml:space="preserve">[47] </w:t>
                    </w:r>
                  </w:p>
                </w:tc>
                <w:tc>
                  <w:tcPr>
                    <w:tcW w:w="0" w:type="auto"/>
                    <w:hideMark/>
                  </w:tcPr>
                  <w:p w14:paraId="3D99ACC5" w14:textId="77777777" w:rsidR="0062497A" w:rsidRDefault="0062497A">
                    <w:pPr>
                      <w:pStyle w:val="Bibliography"/>
                      <w:rPr>
                        <w:noProof/>
                      </w:rPr>
                    </w:pPr>
                    <w:r>
                      <w:rPr>
                        <w:noProof/>
                      </w:rPr>
                      <w:t xml:space="preserve">A. Smith and M. Johnson, "Distributed Tracing in Microservices: A Comprehensive Guide," </w:t>
                    </w:r>
                    <w:r>
                      <w:rPr>
                        <w:i/>
                        <w:iCs/>
                        <w:noProof/>
                      </w:rPr>
                      <w:t xml:space="preserve">Journal of Cloud Computing, </w:t>
                    </w:r>
                    <w:r>
                      <w:rPr>
                        <w:noProof/>
                      </w:rPr>
                      <w:t xml:space="preserve">vol. 8, p. 75–89, 2019. </w:t>
                    </w:r>
                  </w:p>
                </w:tc>
              </w:tr>
              <w:tr w:rsidR="0062497A" w14:paraId="438B6774" w14:textId="77777777">
                <w:trPr>
                  <w:divId w:val="873153773"/>
                  <w:tblCellSpacing w:w="15" w:type="dxa"/>
                </w:trPr>
                <w:tc>
                  <w:tcPr>
                    <w:tcW w:w="50" w:type="pct"/>
                    <w:hideMark/>
                  </w:tcPr>
                  <w:p w14:paraId="68841EDB" w14:textId="77777777" w:rsidR="0062497A" w:rsidRDefault="0062497A">
                    <w:pPr>
                      <w:pStyle w:val="Bibliography"/>
                      <w:rPr>
                        <w:noProof/>
                      </w:rPr>
                    </w:pPr>
                    <w:r>
                      <w:rPr>
                        <w:noProof/>
                      </w:rPr>
                      <w:t xml:space="preserve">[48] </w:t>
                    </w:r>
                  </w:p>
                </w:tc>
                <w:tc>
                  <w:tcPr>
                    <w:tcW w:w="0" w:type="auto"/>
                    <w:hideMark/>
                  </w:tcPr>
                  <w:p w14:paraId="2FA0B6A3" w14:textId="77777777" w:rsidR="0062497A" w:rsidRDefault="0062497A">
                    <w:pPr>
                      <w:pStyle w:val="Bibliography"/>
                      <w:rPr>
                        <w:noProof/>
                      </w:rPr>
                    </w:pPr>
                    <w:r>
                      <w:rPr>
                        <w:noProof/>
                      </w:rPr>
                      <w:t>AWS, "Amazon CodeWhisperer," 2023. [Online]. Available: https://aws.amazon.com/codewhisperer/.</w:t>
                    </w:r>
                  </w:p>
                </w:tc>
              </w:tr>
              <w:tr w:rsidR="0062497A" w14:paraId="6AED2B5C" w14:textId="77777777">
                <w:trPr>
                  <w:divId w:val="873153773"/>
                  <w:tblCellSpacing w:w="15" w:type="dxa"/>
                </w:trPr>
                <w:tc>
                  <w:tcPr>
                    <w:tcW w:w="50" w:type="pct"/>
                    <w:hideMark/>
                  </w:tcPr>
                  <w:p w14:paraId="560C979E" w14:textId="77777777" w:rsidR="0062497A" w:rsidRDefault="0062497A">
                    <w:pPr>
                      <w:pStyle w:val="Bibliography"/>
                      <w:rPr>
                        <w:noProof/>
                      </w:rPr>
                    </w:pPr>
                    <w:r>
                      <w:rPr>
                        <w:noProof/>
                      </w:rPr>
                      <w:t xml:space="preserve">[49] </w:t>
                    </w:r>
                  </w:p>
                </w:tc>
                <w:tc>
                  <w:tcPr>
                    <w:tcW w:w="0" w:type="auto"/>
                    <w:hideMark/>
                  </w:tcPr>
                  <w:p w14:paraId="3C21775E" w14:textId="77777777" w:rsidR="0062497A" w:rsidRDefault="0062497A">
                    <w:pPr>
                      <w:pStyle w:val="Bibliography"/>
                      <w:rPr>
                        <w:noProof/>
                      </w:rPr>
                    </w:pPr>
                    <w:r>
                      <w:rPr>
                        <w:noProof/>
                      </w:rPr>
                      <w:t xml:space="preserve">R. Jones, L. Smith and A. Brown, "Automated Code Reviews: Best Practices and Implementation Strategies," </w:t>
                    </w:r>
                    <w:r>
                      <w:rPr>
                        <w:i/>
                        <w:iCs/>
                        <w:noProof/>
                      </w:rPr>
                      <w:t xml:space="preserve">Journal of Software Engineering, </w:t>
                    </w:r>
                    <w:r>
                      <w:rPr>
                        <w:noProof/>
                      </w:rPr>
                      <w:t xml:space="preserve">vol. 12, p. 215–230, 2020. </w:t>
                    </w:r>
                  </w:p>
                </w:tc>
              </w:tr>
              <w:tr w:rsidR="0062497A" w14:paraId="116C2B6E" w14:textId="77777777">
                <w:trPr>
                  <w:divId w:val="873153773"/>
                  <w:tblCellSpacing w:w="15" w:type="dxa"/>
                </w:trPr>
                <w:tc>
                  <w:tcPr>
                    <w:tcW w:w="50" w:type="pct"/>
                    <w:hideMark/>
                  </w:tcPr>
                  <w:p w14:paraId="27A55CF0" w14:textId="77777777" w:rsidR="0062497A" w:rsidRDefault="0062497A">
                    <w:pPr>
                      <w:pStyle w:val="Bibliography"/>
                      <w:rPr>
                        <w:noProof/>
                        <w:lang w:val="en-GB"/>
                      </w:rPr>
                    </w:pPr>
                    <w:r>
                      <w:rPr>
                        <w:noProof/>
                        <w:lang w:val="en-GB"/>
                      </w:rPr>
                      <w:t xml:space="preserve">[50] </w:t>
                    </w:r>
                  </w:p>
                </w:tc>
                <w:tc>
                  <w:tcPr>
                    <w:tcW w:w="0" w:type="auto"/>
                    <w:hideMark/>
                  </w:tcPr>
                  <w:p w14:paraId="0DEB280D" w14:textId="77777777" w:rsidR="0062497A" w:rsidRDefault="0062497A">
                    <w:pPr>
                      <w:pStyle w:val="Bibliography"/>
                      <w:rPr>
                        <w:noProof/>
                        <w:lang w:val="en-GB"/>
                      </w:rPr>
                    </w:pPr>
                    <w:r>
                      <w:rPr>
                        <w:noProof/>
                        <w:lang w:val="en-GB"/>
                      </w:rPr>
                      <w:t xml:space="preserve">J. Smith and A. Brown, “Machine Learning in Software Development: A Comprehensive Review,” </w:t>
                    </w:r>
                    <w:r>
                      <w:rPr>
                        <w:i/>
                        <w:iCs/>
                        <w:noProof/>
                        <w:lang w:val="en-GB"/>
                      </w:rPr>
                      <w:t xml:space="preserve">Journal of Software Engineering and Applications, </w:t>
                    </w:r>
                    <w:r>
                      <w:rPr>
                        <w:noProof/>
                        <w:lang w:val="en-GB"/>
                      </w:rPr>
                      <w:t xml:space="preserve">vol. 14, no. 5, pp. 256-273, 2021. </w:t>
                    </w:r>
                  </w:p>
                </w:tc>
              </w:tr>
              <w:tr w:rsidR="0062497A" w14:paraId="2F636318" w14:textId="77777777">
                <w:trPr>
                  <w:divId w:val="873153773"/>
                  <w:tblCellSpacing w:w="15" w:type="dxa"/>
                </w:trPr>
                <w:tc>
                  <w:tcPr>
                    <w:tcW w:w="50" w:type="pct"/>
                    <w:hideMark/>
                  </w:tcPr>
                  <w:p w14:paraId="7DCAD0FB" w14:textId="77777777" w:rsidR="0062497A" w:rsidRDefault="0062497A">
                    <w:pPr>
                      <w:pStyle w:val="Bibliography"/>
                      <w:rPr>
                        <w:noProof/>
                      </w:rPr>
                    </w:pPr>
                    <w:r>
                      <w:rPr>
                        <w:noProof/>
                      </w:rPr>
                      <w:t xml:space="preserve">[51] </w:t>
                    </w:r>
                  </w:p>
                </w:tc>
                <w:tc>
                  <w:tcPr>
                    <w:tcW w:w="0" w:type="auto"/>
                    <w:hideMark/>
                  </w:tcPr>
                  <w:p w14:paraId="68C02BF6" w14:textId="77777777" w:rsidR="0062497A" w:rsidRDefault="0062497A">
                    <w:pPr>
                      <w:pStyle w:val="Bibliography"/>
                      <w:rPr>
                        <w:noProof/>
                      </w:rPr>
                    </w:pPr>
                    <w:r>
                      <w:rPr>
                        <w:noProof/>
                      </w:rPr>
                      <w:t xml:space="preserve">B. Turner and M. Davis, "Advancing DevOps with Cloud Management APIs," </w:t>
                    </w:r>
                    <w:r>
                      <w:rPr>
                        <w:i/>
                        <w:iCs/>
                        <w:noProof/>
                      </w:rPr>
                      <w:t xml:space="preserve">DevOps Journal, </w:t>
                    </w:r>
                    <w:r>
                      <w:rPr>
                        <w:noProof/>
                      </w:rPr>
                      <w:t xml:space="preserve">vol. 17, p. 45–62, 2019. </w:t>
                    </w:r>
                  </w:p>
                </w:tc>
              </w:tr>
              <w:tr w:rsidR="0062497A" w14:paraId="1F6C3583" w14:textId="77777777">
                <w:trPr>
                  <w:divId w:val="873153773"/>
                  <w:tblCellSpacing w:w="15" w:type="dxa"/>
                </w:trPr>
                <w:tc>
                  <w:tcPr>
                    <w:tcW w:w="50" w:type="pct"/>
                    <w:hideMark/>
                  </w:tcPr>
                  <w:p w14:paraId="12DD6AAF" w14:textId="77777777" w:rsidR="0062497A" w:rsidRDefault="0062497A">
                    <w:pPr>
                      <w:pStyle w:val="Bibliography"/>
                      <w:rPr>
                        <w:noProof/>
                      </w:rPr>
                    </w:pPr>
                    <w:r>
                      <w:rPr>
                        <w:noProof/>
                      </w:rPr>
                      <w:t xml:space="preserve">[52] </w:t>
                    </w:r>
                  </w:p>
                </w:tc>
                <w:tc>
                  <w:tcPr>
                    <w:tcW w:w="0" w:type="auto"/>
                    <w:hideMark/>
                  </w:tcPr>
                  <w:p w14:paraId="535282AE" w14:textId="77777777" w:rsidR="0062497A" w:rsidRDefault="0062497A">
                    <w:pPr>
                      <w:pStyle w:val="Bibliography"/>
                      <w:rPr>
                        <w:noProof/>
                      </w:rPr>
                    </w:pPr>
                    <w:r>
                      <w:rPr>
                        <w:noProof/>
                      </w:rPr>
                      <w:t xml:space="preserve">A. S. Tanenbaum and M. V. Steen, Distributed Systems: Principles and Paradigms, Pearson Education, 2014. </w:t>
                    </w:r>
                  </w:p>
                </w:tc>
              </w:tr>
              <w:tr w:rsidR="0062497A" w14:paraId="3A0B9DFD" w14:textId="77777777">
                <w:trPr>
                  <w:divId w:val="873153773"/>
                  <w:tblCellSpacing w:w="15" w:type="dxa"/>
                </w:trPr>
                <w:tc>
                  <w:tcPr>
                    <w:tcW w:w="50" w:type="pct"/>
                    <w:hideMark/>
                  </w:tcPr>
                  <w:p w14:paraId="154DB670" w14:textId="77777777" w:rsidR="0062497A" w:rsidRDefault="0062497A">
                    <w:pPr>
                      <w:pStyle w:val="Bibliography"/>
                      <w:rPr>
                        <w:noProof/>
                      </w:rPr>
                    </w:pPr>
                    <w:r>
                      <w:rPr>
                        <w:noProof/>
                      </w:rPr>
                      <w:t xml:space="preserve">[53] </w:t>
                    </w:r>
                  </w:p>
                </w:tc>
                <w:tc>
                  <w:tcPr>
                    <w:tcW w:w="0" w:type="auto"/>
                    <w:hideMark/>
                  </w:tcPr>
                  <w:p w14:paraId="615CA3FA" w14:textId="77777777" w:rsidR="0062497A" w:rsidRDefault="0062497A">
                    <w:pPr>
                      <w:pStyle w:val="Bibliography"/>
                      <w:rPr>
                        <w:noProof/>
                      </w:rPr>
                    </w:pPr>
                    <w:r>
                      <w:rPr>
                        <w:noProof/>
                      </w:rPr>
                      <w:t xml:space="preserve">B. Smith, C. Johnson and E. Davis, "Data Transfer Challenges in Cloud-based Integration Services," </w:t>
                    </w:r>
                    <w:r>
                      <w:rPr>
                        <w:i/>
                        <w:iCs/>
                        <w:noProof/>
                      </w:rPr>
                      <w:t xml:space="preserve">International Journal of Cloud Integration, </w:t>
                    </w:r>
                    <w:r>
                      <w:rPr>
                        <w:noProof/>
                      </w:rPr>
                      <w:t xml:space="preserve">vol. 6, p. 88–101, 2019. </w:t>
                    </w:r>
                  </w:p>
                </w:tc>
              </w:tr>
              <w:tr w:rsidR="0062497A" w14:paraId="0D834654" w14:textId="77777777">
                <w:trPr>
                  <w:divId w:val="873153773"/>
                  <w:tblCellSpacing w:w="15" w:type="dxa"/>
                </w:trPr>
                <w:tc>
                  <w:tcPr>
                    <w:tcW w:w="50" w:type="pct"/>
                    <w:hideMark/>
                  </w:tcPr>
                  <w:p w14:paraId="6AB8C986" w14:textId="77777777" w:rsidR="0062497A" w:rsidRDefault="0062497A">
                    <w:pPr>
                      <w:pStyle w:val="Bibliography"/>
                      <w:rPr>
                        <w:noProof/>
                      </w:rPr>
                    </w:pPr>
                    <w:r>
                      <w:rPr>
                        <w:noProof/>
                      </w:rPr>
                      <w:t xml:space="preserve">[54] </w:t>
                    </w:r>
                  </w:p>
                </w:tc>
                <w:tc>
                  <w:tcPr>
                    <w:tcW w:w="0" w:type="auto"/>
                    <w:hideMark/>
                  </w:tcPr>
                  <w:p w14:paraId="4E1818FB" w14:textId="77777777" w:rsidR="0062497A" w:rsidRDefault="0062497A">
                    <w:pPr>
                      <w:pStyle w:val="Bibliography"/>
                      <w:rPr>
                        <w:noProof/>
                      </w:rPr>
                    </w:pPr>
                    <w:r>
                      <w:rPr>
                        <w:noProof/>
                      </w:rPr>
                      <w:t xml:space="preserve">A. Smith and B. Johnson, "Asynchronous Communication in Microservices: A Case Study," </w:t>
                    </w:r>
                    <w:r>
                      <w:rPr>
                        <w:i/>
                        <w:iCs/>
                        <w:noProof/>
                      </w:rPr>
                      <w:t xml:space="preserve">International Journal of Cloud Applications and Services, </w:t>
                    </w:r>
                    <w:r>
                      <w:rPr>
                        <w:noProof/>
                      </w:rPr>
                      <w:t xml:space="preserve">vol. 7, p. 45–58, 2018. </w:t>
                    </w:r>
                  </w:p>
                </w:tc>
              </w:tr>
              <w:tr w:rsidR="0062497A" w14:paraId="222145C8" w14:textId="77777777">
                <w:trPr>
                  <w:divId w:val="873153773"/>
                  <w:tblCellSpacing w:w="15" w:type="dxa"/>
                </w:trPr>
                <w:tc>
                  <w:tcPr>
                    <w:tcW w:w="50" w:type="pct"/>
                    <w:hideMark/>
                  </w:tcPr>
                  <w:p w14:paraId="002DC2A3" w14:textId="77777777" w:rsidR="0062497A" w:rsidRDefault="0062497A">
                    <w:pPr>
                      <w:pStyle w:val="Bibliography"/>
                      <w:rPr>
                        <w:noProof/>
                      </w:rPr>
                    </w:pPr>
                    <w:r>
                      <w:rPr>
                        <w:noProof/>
                      </w:rPr>
                      <w:t xml:space="preserve">[55] </w:t>
                    </w:r>
                  </w:p>
                </w:tc>
                <w:tc>
                  <w:tcPr>
                    <w:tcW w:w="0" w:type="auto"/>
                    <w:hideMark/>
                  </w:tcPr>
                  <w:p w14:paraId="76908A94" w14:textId="77777777" w:rsidR="0062497A" w:rsidRDefault="0062497A">
                    <w:pPr>
                      <w:pStyle w:val="Bibliography"/>
                      <w:rPr>
                        <w:noProof/>
                      </w:rPr>
                    </w:pPr>
                    <w:r>
                      <w:rPr>
                        <w:noProof/>
                      </w:rPr>
                      <w:t xml:space="preserve">S. McLaren, "REST API: The Complete Guide," </w:t>
                    </w:r>
                    <w:r>
                      <w:rPr>
                        <w:i/>
                        <w:iCs/>
                        <w:noProof/>
                      </w:rPr>
                      <w:t xml:space="preserve">Journal of Object Technology, </w:t>
                    </w:r>
                    <w:r>
                      <w:rPr>
                        <w:noProof/>
                      </w:rPr>
                      <w:t xml:space="preserve">vol. 19, p. 1–22, 2020. </w:t>
                    </w:r>
                  </w:p>
                </w:tc>
              </w:tr>
              <w:tr w:rsidR="0062497A" w14:paraId="7340C4EA" w14:textId="77777777">
                <w:trPr>
                  <w:divId w:val="873153773"/>
                  <w:tblCellSpacing w:w="15" w:type="dxa"/>
                </w:trPr>
                <w:tc>
                  <w:tcPr>
                    <w:tcW w:w="50" w:type="pct"/>
                    <w:hideMark/>
                  </w:tcPr>
                  <w:p w14:paraId="717ECED0" w14:textId="77777777" w:rsidR="0062497A" w:rsidRDefault="0062497A">
                    <w:pPr>
                      <w:pStyle w:val="Bibliography"/>
                      <w:rPr>
                        <w:noProof/>
                      </w:rPr>
                    </w:pPr>
                    <w:r>
                      <w:rPr>
                        <w:noProof/>
                      </w:rPr>
                      <w:t xml:space="preserve">[56] </w:t>
                    </w:r>
                  </w:p>
                </w:tc>
                <w:tc>
                  <w:tcPr>
                    <w:tcW w:w="0" w:type="auto"/>
                    <w:hideMark/>
                  </w:tcPr>
                  <w:p w14:paraId="28D0F481" w14:textId="77777777" w:rsidR="0062497A" w:rsidRDefault="0062497A">
                    <w:pPr>
                      <w:pStyle w:val="Bibliography"/>
                      <w:rPr>
                        <w:noProof/>
                      </w:rPr>
                    </w:pPr>
                    <w:r>
                      <w:rPr>
                        <w:noProof/>
                      </w:rPr>
                      <w:t xml:space="preserve">D. S. Linthicum, Cloud Computing and SOA Convergence in Your Enterprise: A Step-by-Step Guide, Addison-Wesley, 2009. </w:t>
                    </w:r>
                  </w:p>
                </w:tc>
              </w:tr>
              <w:tr w:rsidR="0062497A" w14:paraId="7696138C" w14:textId="77777777">
                <w:trPr>
                  <w:divId w:val="873153773"/>
                  <w:tblCellSpacing w:w="15" w:type="dxa"/>
                </w:trPr>
                <w:tc>
                  <w:tcPr>
                    <w:tcW w:w="50" w:type="pct"/>
                    <w:hideMark/>
                  </w:tcPr>
                  <w:p w14:paraId="16CF2CDC" w14:textId="77777777" w:rsidR="0062497A" w:rsidRDefault="0062497A">
                    <w:pPr>
                      <w:pStyle w:val="Bibliography"/>
                      <w:rPr>
                        <w:noProof/>
                      </w:rPr>
                    </w:pPr>
                    <w:r>
                      <w:rPr>
                        <w:noProof/>
                      </w:rPr>
                      <w:t xml:space="preserve">[57] </w:t>
                    </w:r>
                  </w:p>
                </w:tc>
                <w:tc>
                  <w:tcPr>
                    <w:tcW w:w="0" w:type="auto"/>
                    <w:hideMark/>
                  </w:tcPr>
                  <w:p w14:paraId="24F8C479" w14:textId="77777777" w:rsidR="0062497A" w:rsidRDefault="0062497A">
                    <w:pPr>
                      <w:pStyle w:val="Bibliography"/>
                      <w:rPr>
                        <w:noProof/>
                      </w:rPr>
                    </w:pPr>
                    <w:r>
                      <w:rPr>
                        <w:noProof/>
                      </w:rPr>
                      <w:t xml:space="preserve">B. Leukert, F. Matthes and F. Uebernickel, "Enterprise Architecture and Integration—Aligning Business and IT," </w:t>
                    </w:r>
                    <w:r>
                      <w:rPr>
                        <w:i/>
                        <w:iCs/>
                        <w:noProof/>
                      </w:rPr>
                      <w:t xml:space="preserve">IBM Systems Journal, </w:t>
                    </w:r>
                    <w:r>
                      <w:rPr>
                        <w:noProof/>
                      </w:rPr>
                      <w:t xml:space="preserve">vol. 47, p. 173–182, 2009. </w:t>
                    </w:r>
                  </w:p>
                </w:tc>
              </w:tr>
              <w:tr w:rsidR="0062497A" w14:paraId="16384E17" w14:textId="77777777">
                <w:trPr>
                  <w:divId w:val="873153773"/>
                  <w:tblCellSpacing w:w="15" w:type="dxa"/>
                </w:trPr>
                <w:tc>
                  <w:tcPr>
                    <w:tcW w:w="50" w:type="pct"/>
                    <w:hideMark/>
                  </w:tcPr>
                  <w:p w14:paraId="7678C789" w14:textId="77777777" w:rsidR="0062497A" w:rsidRDefault="0062497A">
                    <w:pPr>
                      <w:pStyle w:val="Bibliography"/>
                      <w:rPr>
                        <w:noProof/>
                      </w:rPr>
                    </w:pPr>
                    <w:r>
                      <w:rPr>
                        <w:noProof/>
                      </w:rPr>
                      <w:t xml:space="preserve">[58] </w:t>
                    </w:r>
                  </w:p>
                </w:tc>
                <w:tc>
                  <w:tcPr>
                    <w:tcW w:w="0" w:type="auto"/>
                    <w:hideMark/>
                  </w:tcPr>
                  <w:p w14:paraId="128BBF58" w14:textId="77777777" w:rsidR="0062497A" w:rsidRDefault="0062497A">
                    <w:pPr>
                      <w:pStyle w:val="Bibliography"/>
                      <w:rPr>
                        <w:noProof/>
                      </w:rPr>
                    </w:pPr>
                    <w:r>
                      <w:rPr>
                        <w:noProof/>
                      </w:rPr>
                      <w:t xml:space="preserve">P. Kulkarni, P. Zope, A. Kulkarni and P. Ghag, "A Comprehensive Study: Amazon ECS vs Kubernetes," in </w:t>
                    </w:r>
                    <w:r>
                      <w:rPr>
                        <w:i/>
                        <w:iCs/>
                        <w:noProof/>
                      </w:rPr>
                      <w:t>2018 IEEE 9th Annual Information Technology, Electronics and Mobile Communication Conference (IEMCON</w:t>
                    </w:r>
                    <w:r>
                      <w:rPr>
                        <w:noProof/>
                      </w:rPr>
                      <w:t xml:space="preserve">, 2018. </w:t>
                    </w:r>
                  </w:p>
                </w:tc>
              </w:tr>
              <w:tr w:rsidR="0062497A" w14:paraId="74ADA082" w14:textId="77777777">
                <w:trPr>
                  <w:divId w:val="873153773"/>
                  <w:tblCellSpacing w:w="15" w:type="dxa"/>
                </w:trPr>
                <w:tc>
                  <w:tcPr>
                    <w:tcW w:w="50" w:type="pct"/>
                    <w:hideMark/>
                  </w:tcPr>
                  <w:p w14:paraId="091887E6" w14:textId="77777777" w:rsidR="0062497A" w:rsidRDefault="0062497A">
                    <w:pPr>
                      <w:pStyle w:val="Bibliography"/>
                      <w:rPr>
                        <w:noProof/>
                      </w:rPr>
                    </w:pPr>
                    <w:r>
                      <w:rPr>
                        <w:noProof/>
                      </w:rPr>
                      <w:t xml:space="preserve">[59] </w:t>
                    </w:r>
                  </w:p>
                </w:tc>
                <w:tc>
                  <w:tcPr>
                    <w:tcW w:w="0" w:type="auto"/>
                    <w:hideMark/>
                  </w:tcPr>
                  <w:p w14:paraId="0D22373C" w14:textId="77777777" w:rsidR="0062497A" w:rsidRDefault="0062497A">
                    <w:pPr>
                      <w:pStyle w:val="Bibliography"/>
                      <w:rPr>
                        <w:noProof/>
                      </w:rPr>
                    </w:pPr>
                    <w:r>
                      <w:rPr>
                        <w:noProof/>
                      </w:rPr>
                      <w:t xml:space="preserve">L. Johnson and A. Smith, "Cloud Orchestration: A Comprehensive Review of Tools and Practices," </w:t>
                    </w:r>
                    <w:r>
                      <w:rPr>
                        <w:i/>
                        <w:iCs/>
                        <w:noProof/>
                      </w:rPr>
                      <w:t xml:space="preserve">Journal of Cloud Computing Advances, </w:t>
                    </w:r>
                    <w:r>
                      <w:rPr>
                        <w:noProof/>
                      </w:rPr>
                      <w:t xml:space="preserve">vol. 8, p. 120–137, 2020. </w:t>
                    </w:r>
                  </w:p>
                </w:tc>
              </w:tr>
              <w:tr w:rsidR="0062497A" w14:paraId="0C0FF902" w14:textId="77777777">
                <w:trPr>
                  <w:divId w:val="873153773"/>
                  <w:tblCellSpacing w:w="15" w:type="dxa"/>
                </w:trPr>
                <w:tc>
                  <w:tcPr>
                    <w:tcW w:w="50" w:type="pct"/>
                    <w:hideMark/>
                  </w:tcPr>
                  <w:p w14:paraId="43F37F68" w14:textId="77777777" w:rsidR="0062497A" w:rsidRDefault="0062497A">
                    <w:pPr>
                      <w:pStyle w:val="Bibliography"/>
                      <w:rPr>
                        <w:noProof/>
                      </w:rPr>
                    </w:pPr>
                    <w:r>
                      <w:rPr>
                        <w:noProof/>
                      </w:rPr>
                      <w:t xml:space="preserve">[60] </w:t>
                    </w:r>
                  </w:p>
                </w:tc>
                <w:tc>
                  <w:tcPr>
                    <w:tcW w:w="0" w:type="auto"/>
                    <w:hideMark/>
                  </w:tcPr>
                  <w:p w14:paraId="6F6B8D13" w14:textId="77777777" w:rsidR="0062497A" w:rsidRDefault="0062497A">
                    <w:pPr>
                      <w:pStyle w:val="Bibliography"/>
                      <w:rPr>
                        <w:noProof/>
                      </w:rPr>
                    </w:pPr>
                    <w:r>
                      <w:rPr>
                        <w:noProof/>
                      </w:rPr>
                      <w:t xml:space="preserve">G. Hohpe and B. Woolf, Enterprise Integration Patterns: Designing, Building, and Deploying Messaging Solutions, Addison-Wesley, 2004. </w:t>
                    </w:r>
                  </w:p>
                </w:tc>
              </w:tr>
              <w:tr w:rsidR="0062497A" w14:paraId="0006BA34" w14:textId="77777777">
                <w:trPr>
                  <w:divId w:val="873153773"/>
                  <w:tblCellSpacing w:w="15" w:type="dxa"/>
                </w:trPr>
                <w:tc>
                  <w:tcPr>
                    <w:tcW w:w="50" w:type="pct"/>
                    <w:hideMark/>
                  </w:tcPr>
                  <w:p w14:paraId="5BD072CE" w14:textId="77777777" w:rsidR="0062497A" w:rsidRDefault="0062497A">
                    <w:pPr>
                      <w:pStyle w:val="Bibliography"/>
                      <w:rPr>
                        <w:noProof/>
                      </w:rPr>
                    </w:pPr>
                    <w:r>
                      <w:rPr>
                        <w:noProof/>
                      </w:rPr>
                      <w:t xml:space="preserve">[61] </w:t>
                    </w:r>
                  </w:p>
                </w:tc>
                <w:tc>
                  <w:tcPr>
                    <w:tcW w:w="0" w:type="auto"/>
                    <w:hideMark/>
                  </w:tcPr>
                  <w:p w14:paraId="66D121B3" w14:textId="77777777" w:rsidR="0062497A" w:rsidRDefault="0062497A">
                    <w:pPr>
                      <w:pStyle w:val="Bibliography"/>
                      <w:rPr>
                        <w:noProof/>
                      </w:rPr>
                    </w:pPr>
                    <w:r>
                      <w:rPr>
                        <w:noProof/>
                      </w:rPr>
                      <w:t xml:space="preserve">J. Hoffman, M. Gebhardt, M. Kramer and V. Dubey, "Building Scalable and Portable Big Data Applications with Ease," </w:t>
                    </w:r>
                    <w:r>
                      <w:rPr>
                        <w:i/>
                        <w:iCs/>
                        <w:noProof/>
                      </w:rPr>
                      <w:t xml:space="preserve">Procedia Computer Science, </w:t>
                    </w:r>
                    <w:r>
                      <w:rPr>
                        <w:noProof/>
                      </w:rPr>
                      <w:t xml:space="preserve">vol. 80, p. 331–340, 2016. </w:t>
                    </w:r>
                  </w:p>
                </w:tc>
              </w:tr>
              <w:tr w:rsidR="0062497A" w14:paraId="43FA56C7" w14:textId="77777777">
                <w:trPr>
                  <w:divId w:val="873153773"/>
                  <w:tblCellSpacing w:w="15" w:type="dxa"/>
                </w:trPr>
                <w:tc>
                  <w:tcPr>
                    <w:tcW w:w="50" w:type="pct"/>
                    <w:hideMark/>
                  </w:tcPr>
                  <w:p w14:paraId="1D221F21" w14:textId="77777777" w:rsidR="0062497A" w:rsidRDefault="0062497A">
                    <w:pPr>
                      <w:pStyle w:val="Bibliography"/>
                      <w:rPr>
                        <w:noProof/>
                      </w:rPr>
                    </w:pPr>
                    <w:r>
                      <w:rPr>
                        <w:noProof/>
                      </w:rPr>
                      <w:lastRenderedPageBreak/>
                      <w:t xml:space="preserve">[62] </w:t>
                    </w:r>
                  </w:p>
                </w:tc>
                <w:tc>
                  <w:tcPr>
                    <w:tcW w:w="0" w:type="auto"/>
                    <w:hideMark/>
                  </w:tcPr>
                  <w:p w14:paraId="4110FE58" w14:textId="77777777" w:rsidR="0062497A" w:rsidRDefault="0062497A">
                    <w:pPr>
                      <w:pStyle w:val="Bibliography"/>
                      <w:rPr>
                        <w:noProof/>
                      </w:rPr>
                    </w:pPr>
                    <w:r>
                      <w:rPr>
                        <w:noProof/>
                      </w:rPr>
                      <w:t xml:space="preserve">S. Higginbotham, </w:t>
                    </w:r>
                    <w:r>
                      <w:rPr>
                        <w:i/>
                        <w:iCs/>
                        <w:noProof/>
                      </w:rPr>
                      <w:t xml:space="preserve">AWS Step Functions: A Visual Workflow for Microservices. The New Stack, </w:t>
                    </w:r>
                    <w:r>
                      <w:rPr>
                        <w:noProof/>
                      </w:rPr>
                      <w:t xml:space="preserve">2016. </w:t>
                    </w:r>
                  </w:p>
                </w:tc>
              </w:tr>
              <w:tr w:rsidR="0062497A" w14:paraId="66C0A5A6" w14:textId="77777777">
                <w:trPr>
                  <w:divId w:val="873153773"/>
                  <w:tblCellSpacing w:w="15" w:type="dxa"/>
                </w:trPr>
                <w:tc>
                  <w:tcPr>
                    <w:tcW w:w="50" w:type="pct"/>
                    <w:hideMark/>
                  </w:tcPr>
                  <w:p w14:paraId="75DFDDD7" w14:textId="77777777" w:rsidR="0062497A" w:rsidRDefault="0062497A">
                    <w:pPr>
                      <w:pStyle w:val="Bibliography"/>
                      <w:rPr>
                        <w:noProof/>
                      </w:rPr>
                    </w:pPr>
                    <w:r>
                      <w:rPr>
                        <w:noProof/>
                      </w:rPr>
                      <w:t xml:space="preserve">[63] </w:t>
                    </w:r>
                  </w:p>
                </w:tc>
                <w:tc>
                  <w:tcPr>
                    <w:tcW w:w="0" w:type="auto"/>
                    <w:hideMark/>
                  </w:tcPr>
                  <w:p w14:paraId="284E813C" w14:textId="77777777" w:rsidR="0062497A" w:rsidRDefault="0062497A">
                    <w:pPr>
                      <w:pStyle w:val="Bibliography"/>
                      <w:rPr>
                        <w:noProof/>
                      </w:rPr>
                    </w:pPr>
                    <w:r>
                      <w:rPr>
                        <w:noProof/>
                      </w:rPr>
                      <w:t xml:space="preserve">A. Gupta, Building Scalable Microservices with Amazon SQS, AWS Whitepaper, 2019. </w:t>
                    </w:r>
                  </w:p>
                </w:tc>
              </w:tr>
              <w:tr w:rsidR="0062497A" w14:paraId="57CA723B" w14:textId="77777777">
                <w:trPr>
                  <w:divId w:val="873153773"/>
                  <w:tblCellSpacing w:w="15" w:type="dxa"/>
                </w:trPr>
                <w:tc>
                  <w:tcPr>
                    <w:tcW w:w="50" w:type="pct"/>
                    <w:hideMark/>
                  </w:tcPr>
                  <w:p w14:paraId="079FBCC1" w14:textId="77777777" w:rsidR="0062497A" w:rsidRDefault="0062497A">
                    <w:pPr>
                      <w:pStyle w:val="Bibliography"/>
                      <w:rPr>
                        <w:noProof/>
                      </w:rPr>
                    </w:pPr>
                    <w:r>
                      <w:rPr>
                        <w:noProof/>
                      </w:rPr>
                      <w:t xml:space="preserve">[64] </w:t>
                    </w:r>
                  </w:p>
                </w:tc>
                <w:tc>
                  <w:tcPr>
                    <w:tcW w:w="0" w:type="auto"/>
                    <w:hideMark/>
                  </w:tcPr>
                  <w:p w14:paraId="1618FDB9" w14:textId="77777777" w:rsidR="0062497A" w:rsidRDefault="0062497A">
                    <w:pPr>
                      <w:pStyle w:val="Bibliography"/>
                      <w:rPr>
                        <w:noProof/>
                      </w:rPr>
                    </w:pPr>
                    <w:r>
                      <w:rPr>
                        <w:noProof/>
                      </w:rPr>
                      <w:t xml:space="preserve">J. Doe and A. Smith, "Orchestrating Data: A Guide to Workflow Automation," </w:t>
                    </w:r>
                    <w:r>
                      <w:rPr>
                        <w:i/>
                        <w:iCs/>
                        <w:noProof/>
                      </w:rPr>
                      <w:t xml:space="preserve">Journal of Cloud Computing, </w:t>
                    </w:r>
                    <w:r>
                      <w:rPr>
                        <w:noProof/>
                      </w:rPr>
                      <w:t xml:space="preserve">vol. 17, p. 112–129, 2020. </w:t>
                    </w:r>
                  </w:p>
                </w:tc>
              </w:tr>
              <w:tr w:rsidR="0062497A" w14:paraId="5BE1FD45" w14:textId="77777777">
                <w:trPr>
                  <w:divId w:val="873153773"/>
                  <w:tblCellSpacing w:w="15" w:type="dxa"/>
                </w:trPr>
                <w:tc>
                  <w:tcPr>
                    <w:tcW w:w="50" w:type="pct"/>
                    <w:hideMark/>
                  </w:tcPr>
                  <w:p w14:paraId="0C8D1AFA" w14:textId="77777777" w:rsidR="0062497A" w:rsidRDefault="0062497A">
                    <w:pPr>
                      <w:pStyle w:val="Bibliography"/>
                      <w:rPr>
                        <w:noProof/>
                      </w:rPr>
                    </w:pPr>
                    <w:r>
                      <w:rPr>
                        <w:noProof/>
                      </w:rPr>
                      <w:t xml:space="preserve">[65] </w:t>
                    </w:r>
                  </w:p>
                </w:tc>
                <w:tc>
                  <w:tcPr>
                    <w:tcW w:w="0" w:type="auto"/>
                    <w:hideMark/>
                  </w:tcPr>
                  <w:p w14:paraId="1C509E9F" w14:textId="77777777" w:rsidR="0062497A" w:rsidRDefault="0062497A">
                    <w:pPr>
                      <w:pStyle w:val="Bibliography"/>
                      <w:rPr>
                        <w:noProof/>
                      </w:rPr>
                    </w:pPr>
                    <w:r>
                      <w:rPr>
                        <w:noProof/>
                      </w:rPr>
                      <w:t xml:space="preserve">J. Doe, "Messaging Systems in Modern Applications: A Comprehensive Review," </w:t>
                    </w:r>
                    <w:r>
                      <w:rPr>
                        <w:i/>
                        <w:iCs/>
                        <w:noProof/>
                      </w:rPr>
                      <w:t xml:space="preserve">Journal of Cloud Integration, </w:t>
                    </w:r>
                    <w:r>
                      <w:rPr>
                        <w:noProof/>
                      </w:rPr>
                      <w:t xml:space="preserve">vol. 16, p. 75–88, 2019. </w:t>
                    </w:r>
                  </w:p>
                </w:tc>
              </w:tr>
              <w:tr w:rsidR="0062497A" w14:paraId="4A00912F" w14:textId="77777777">
                <w:trPr>
                  <w:divId w:val="873153773"/>
                  <w:tblCellSpacing w:w="15" w:type="dxa"/>
                </w:trPr>
                <w:tc>
                  <w:tcPr>
                    <w:tcW w:w="50" w:type="pct"/>
                    <w:hideMark/>
                  </w:tcPr>
                  <w:p w14:paraId="07BE3329" w14:textId="77777777" w:rsidR="0062497A" w:rsidRDefault="0062497A">
                    <w:pPr>
                      <w:pStyle w:val="Bibliography"/>
                      <w:rPr>
                        <w:noProof/>
                      </w:rPr>
                    </w:pPr>
                    <w:r>
                      <w:rPr>
                        <w:noProof/>
                      </w:rPr>
                      <w:t xml:space="preserve">[66] </w:t>
                    </w:r>
                  </w:p>
                </w:tc>
                <w:tc>
                  <w:tcPr>
                    <w:tcW w:w="0" w:type="auto"/>
                    <w:hideMark/>
                  </w:tcPr>
                  <w:p w14:paraId="26BD5F5F" w14:textId="77777777" w:rsidR="0062497A" w:rsidRDefault="0062497A">
                    <w:pPr>
                      <w:pStyle w:val="Bibliography"/>
                      <w:rPr>
                        <w:noProof/>
                      </w:rPr>
                    </w:pPr>
                    <w:r>
                      <w:rPr>
                        <w:noProof/>
                      </w:rPr>
                      <w:t xml:space="preserve">J. Doe and M. White, "Event-Driven Microservices: A Practical Guide," </w:t>
                    </w:r>
                    <w:r>
                      <w:rPr>
                        <w:i/>
                        <w:iCs/>
                        <w:noProof/>
                      </w:rPr>
                      <w:t xml:space="preserve">Journal of Cloud Architecture, </w:t>
                    </w:r>
                    <w:r>
                      <w:rPr>
                        <w:noProof/>
                      </w:rPr>
                      <w:t xml:space="preserve">vol. 18, p. 45–58, 2021. </w:t>
                    </w:r>
                  </w:p>
                </w:tc>
              </w:tr>
              <w:tr w:rsidR="0062497A" w14:paraId="75AE6441" w14:textId="77777777">
                <w:trPr>
                  <w:divId w:val="873153773"/>
                  <w:tblCellSpacing w:w="15" w:type="dxa"/>
                </w:trPr>
                <w:tc>
                  <w:tcPr>
                    <w:tcW w:w="50" w:type="pct"/>
                    <w:hideMark/>
                  </w:tcPr>
                  <w:p w14:paraId="12CE9177" w14:textId="77777777" w:rsidR="0062497A" w:rsidRDefault="0062497A">
                    <w:pPr>
                      <w:pStyle w:val="Bibliography"/>
                      <w:rPr>
                        <w:noProof/>
                      </w:rPr>
                    </w:pPr>
                    <w:r>
                      <w:rPr>
                        <w:noProof/>
                      </w:rPr>
                      <w:t xml:space="preserve">[67] </w:t>
                    </w:r>
                  </w:p>
                </w:tc>
                <w:tc>
                  <w:tcPr>
                    <w:tcW w:w="0" w:type="auto"/>
                    <w:hideMark/>
                  </w:tcPr>
                  <w:p w14:paraId="19AF5075" w14:textId="77777777" w:rsidR="0062497A" w:rsidRDefault="0062497A">
                    <w:pPr>
                      <w:pStyle w:val="Bibliography"/>
                      <w:rPr>
                        <w:noProof/>
                      </w:rPr>
                    </w:pPr>
                    <w:r>
                      <w:rPr>
                        <w:noProof/>
                      </w:rPr>
                      <w:t xml:space="preserve">J. Doe, M. Roe and P. Lane, "Event-Driven Architecture: Concepts and Best Practices," </w:t>
                    </w:r>
                    <w:r>
                      <w:rPr>
                        <w:i/>
                        <w:iCs/>
                        <w:noProof/>
                      </w:rPr>
                      <w:t xml:space="preserve">Journal of Cloud Architecture, </w:t>
                    </w:r>
                    <w:r>
                      <w:rPr>
                        <w:noProof/>
                      </w:rPr>
                      <w:t xml:space="preserve">vol. 8, p. 75–88, 2019. </w:t>
                    </w:r>
                  </w:p>
                </w:tc>
              </w:tr>
              <w:tr w:rsidR="0062497A" w14:paraId="5E6D10F0" w14:textId="77777777">
                <w:trPr>
                  <w:divId w:val="873153773"/>
                  <w:tblCellSpacing w:w="15" w:type="dxa"/>
                </w:trPr>
                <w:tc>
                  <w:tcPr>
                    <w:tcW w:w="50" w:type="pct"/>
                    <w:hideMark/>
                  </w:tcPr>
                  <w:p w14:paraId="3E4903F4" w14:textId="77777777" w:rsidR="0062497A" w:rsidRDefault="0062497A">
                    <w:pPr>
                      <w:pStyle w:val="Bibliography"/>
                      <w:rPr>
                        <w:noProof/>
                      </w:rPr>
                    </w:pPr>
                    <w:r>
                      <w:rPr>
                        <w:noProof/>
                      </w:rPr>
                      <w:t xml:space="preserve">[68] </w:t>
                    </w:r>
                  </w:p>
                </w:tc>
                <w:tc>
                  <w:tcPr>
                    <w:tcW w:w="0" w:type="auto"/>
                    <w:hideMark/>
                  </w:tcPr>
                  <w:p w14:paraId="122988AD" w14:textId="77777777" w:rsidR="0062497A" w:rsidRDefault="0062497A">
                    <w:pPr>
                      <w:pStyle w:val="Bibliography"/>
                      <w:rPr>
                        <w:noProof/>
                      </w:rPr>
                    </w:pPr>
                    <w:r>
                      <w:rPr>
                        <w:noProof/>
                      </w:rPr>
                      <w:t xml:space="preserve">J. Doe and A. Smith, "Enhancing Sales and Marketing Automation with Cloud-based Integration Services," </w:t>
                    </w:r>
                    <w:r>
                      <w:rPr>
                        <w:i/>
                        <w:iCs/>
                        <w:noProof/>
                      </w:rPr>
                      <w:t xml:space="preserve">Journal of Cloud Computing Applications, </w:t>
                    </w:r>
                    <w:r>
                      <w:rPr>
                        <w:noProof/>
                      </w:rPr>
                      <w:t xml:space="preserve">vol. 15, p. 112–125, 2020. </w:t>
                    </w:r>
                  </w:p>
                </w:tc>
              </w:tr>
              <w:tr w:rsidR="0062497A" w14:paraId="1880448B" w14:textId="77777777">
                <w:trPr>
                  <w:divId w:val="873153773"/>
                  <w:tblCellSpacing w:w="15" w:type="dxa"/>
                </w:trPr>
                <w:tc>
                  <w:tcPr>
                    <w:tcW w:w="50" w:type="pct"/>
                    <w:hideMark/>
                  </w:tcPr>
                  <w:p w14:paraId="192FBAF4" w14:textId="77777777" w:rsidR="0062497A" w:rsidRDefault="0062497A">
                    <w:pPr>
                      <w:pStyle w:val="Bibliography"/>
                      <w:rPr>
                        <w:noProof/>
                      </w:rPr>
                    </w:pPr>
                    <w:r>
                      <w:rPr>
                        <w:noProof/>
                      </w:rPr>
                      <w:t xml:space="preserve">[69] </w:t>
                    </w:r>
                  </w:p>
                </w:tc>
                <w:tc>
                  <w:tcPr>
                    <w:tcW w:w="0" w:type="auto"/>
                    <w:hideMark/>
                  </w:tcPr>
                  <w:p w14:paraId="5723EE78" w14:textId="77777777" w:rsidR="0062497A" w:rsidRDefault="0062497A">
                    <w:pPr>
                      <w:pStyle w:val="Bibliography"/>
                      <w:rPr>
                        <w:noProof/>
                      </w:rPr>
                    </w:pPr>
                    <w:r>
                      <w:rPr>
                        <w:noProof/>
                      </w:rPr>
                      <w:t xml:space="preserve">L. Chen and R. Gupta, "Optimizing Code for Performance in Cloud Environments," </w:t>
                    </w:r>
                    <w:r>
                      <w:rPr>
                        <w:i/>
                        <w:iCs/>
                        <w:noProof/>
                      </w:rPr>
                      <w:t xml:space="preserve">IEEE Transactions on Cloud Computing, </w:t>
                    </w:r>
                    <w:r>
                      <w:rPr>
                        <w:noProof/>
                      </w:rPr>
                      <w:t xml:space="preserve">vol. 7, p. 112–128. </w:t>
                    </w:r>
                  </w:p>
                </w:tc>
              </w:tr>
              <w:tr w:rsidR="0062497A" w14:paraId="3CAD9A1D" w14:textId="77777777">
                <w:trPr>
                  <w:divId w:val="873153773"/>
                  <w:tblCellSpacing w:w="15" w:type="dxa"/>
                </w:trPr>
                <w:tc>
                  <w:tcPr>
                    <w:tcW w:w="50" w:type="pct"/>
                    <w:hideMark/>
                  </w:tcPr>
                  <w:p w14:paraId="0BD23EE6" w14:textId="77777777" w:rsidR="0062497A" w:rsidRDefault="0062497A">
                    <w:pPr>
                      <w:pStyle w:val="Bibliography"/>
                      <w:rPr>
                        <w:noProof/>
                      </w:rPr>
                    </w:pPr>
                    <w:r>
                      <w:rPr>
                        <w:noProof/>
                      </w:rPr>
                      <w:t xml:space="preserve">[70] </w:t>
                    </w:r>
                  </w:p>
                </w:tc>
                <w:tc>
                  <w:tcPr>
                    <w:tcW w:w="0" w:type="auto"/>
                    <w:hideMark/>
                  </w:tcPr>
                  <w:p w14:paraId="1BC3AC16" w14:textId="77777777" w:rsidR="0062497A" w:rsidRDefault="0062497A">
                    <w:pPr>
                      <w:pStyle w:val="Bibliography"/>
                      <w:rPr>
                        <w:noProof/>
                      </w:rPr>
                    </w:pPr>
                    <w:r>
                      <w:rPr>
                        <w:noProof/>
                      </w:rPr>
                      <w:t xml:space="preserve">D. Chappell, Enterprise Service Bus, O'Reilly Media, 2004. </w:t>
                    </w:r>
                  </w:p>
                </w:tc>
              </w:tr>
              <w:tr w:rsidR="0062497A" w14:paraId="36DA8807" w14:textId="77777777">
                <w:trPr>
                  <w:divId w:val="873153773"/>
                  <w:tblCellSpacing w:w="15" w:type="dxa"/>
                </w:trPr>
                <w:tc>
                  <w:tcPr>
                    <w:tcW w:w="50" w:type="pct"/>
                    <w:hideMark/>
                  </w:tcPr>
                  <w:p w14:paraId="6AFE275E" w14:textId="77777777" w:rsidR="0062497A" w:rsidRDefault="0062497A">
                    <w:pPr>
                      <w:pStyle w:val="Bibliography"/>
                      <w:rPr>
                        <w:noProof/>
                      </w:rPr>
                    </w:pPr>
                    <w:r>
                      <w:rPr>
                        <w:noProof/>
                      </w:rPr>
                      <w:t xml:space="preserve">[71] </w:t>
                    </w:r>
                  </w:p>
                </w:tc>
                <w:tc>
                  <w:tcPr>
                    <w:tcW w:w="0" w:type="auto"/>
                    <w:hideMark/>
                  </w:tcPr>
                  <w:p w14:paraId="33394360" w14:textId="77777777" w:rsidR="0062497A" w:rsidRDefault="0062497A">
                    <w:pPr>
                      <w:pStyle w:val="Bibliography"/>
                      <w:rPr>
                        <w:noProof/>
                      </w:rPr>
                    </w:pPr>
                    <w:r>
                      <w:rPr>
                        <w:noProof/>
                      </w:rPr>
                      <w:t xml:space="preserve">N. Bryant, "AWS Container Services: Docker Container Registry," </w:t>
                    </w:r>
                    <w:r>
                      <w:rPr>
                        <w:i/>
                        <w:iCs/>
                        <w:noProof/>
                      </w:rPr>
                      <w:t xml:space="preserve">Medium, </w:t>
                    </w:r>
                    <w:r>
                      <w:rPr>
                        <w:noProof/>
                      </w:rPr>
                      <w:t xml:space="preserve">2017. </w:t>
                    </w:r>
                  </w:p>
                </w:tc>
              </w:tr>
              <w:tr w:rsidR="0062497A" w14:paraId="7D2D369D" w14:textId="77777777">
                <w:trPr>
                  <w:divId w:val="873153773"/>
                  <w:tblCellSpacing w:w="15" w:type="dxa"/>
                </w:trPr>
                <w:tc>
                  <w:tcPr>
                    <w:tcW w:w="50" w:type="pct"/>
                    <w:hideMark/>
                  </w:tcPr>
                  <w:p w14:paraId="78A13953" w14:textId="77777777" w:rsidR="0062497A" w:rsidRDefault="0062497A">
                    <w:pPr>
                      <w:pStyle w:val="Bibliography"/>
                      <w:rPr>
                        <w:noProof/>
                      </w:rPr>
                    </w:pPr>
                    <w:r>
                      <w:rPr>
                        <w:noProof/>
                      </w:rPr>
                      <w:t xml:space="preserve">[72] </w:t>
                    </w:r>
                  </w:p>
                </w:tc>
                <w:tc>
                  <w:tcPr>
                    <w:tcW w:w="0" w:type="auto"/>
                    <w:hideMark/>
                  </w:tcPr>
                  <w:p w14:paraId="5C211B9D" w14:textId="77777777" w:rsidR="0062497A" w:rsidRDefault="0062497A">
                    <w:pPr>
                      <w:pStyle w:val="Bibliography"/>
                      <w:rPr>
                        <w:noProof/>
                      </w:rPr>
                    </w:pPr>
                    <w:r>
                      <w:rPr>
                        <w:noProof/>
                      </w:rPr>
                      <w:t xml:space="preserve">J. P. Bonnin, "Achieving Scalability and Availability in Real-Time Big Data Analytics," </w:t>
                    </w:r>
                    <w:r>
                      <w:rPr>
                        <w:i/>
                        <w:iCs/>
                        <w:noProof/>
                      </w:rPr>
                      <w:t xml:space="preserve">Procedia Computer Science, </w:t>
                    </w:r>
                    <w:r>
                      <w:rPr>
                        <w:noProof/>
                      </w:rPr>
                      <w:t xml:space="preserve">vol. 29, p. 900–910, 2014. </w:t>
                    </w:r>
                  </w:p>
                </w:tc>
              </w:tr>
              <w:tr w:rsidR="0062497A" w14:paraId="33EA5D3A" w14:textId="77777777">
                <w:trPr>
                  <w:divId w:val="873153773"/>
                  <w:tblCellSpacing w:w="15" w:type="dxa"/>
                </w:trPr>
                <w:tc>
                  <w:tcPr>
                    <w:tcW w:w="50" w:type="pct"/>
                    <w:hideMark/>
                  </w:tcPr>
                  <w:p w14:paraId="4A952A68" w14:textId="77777777" w:rsidR="0062497A" w:rsidRDefault="0062497A">
                    <w:pPr>
                      <w:pStyle w:val="Bibliography"/>
                      <w:rPr>
                        <w:noProof/>
                      </w:rPr>
                    </w:pPr>
                    <w:r>
                      <w:rPr>
                        <w:noProof/>
                      </w:rPr>
                      <w:t xml:space="preserve">[73] </w:t>
                    </w:r>
                  </w:p>
                </w:tc>
                <w:tc>
                  <w:tcPr>
                    <w:tcW w:w="0" w:type="auto"/>
                    <w:hideMark/>
                  </w:tcPr>
                  <w:p w14:paraId="5788BDE8" w14:textId="77777777" w:rsidR="0062497A" w:rsidRDefault="0062497A">
                    <w:pPr>
                      <w:pStyle w:val="Bibliography"/>
                      <w:rPr>
                        <w:noProof/>
                      </w:rPr>
                    </w:pPr>
                    <w:r>
                      <w:rPr>
                        <w:noProof/>
                      </w:rPr>
                      <w:t>AWS, "Amazon AppFlow," 2023. [Online]. Available: https://aws.amazon.com/appflow/.</w:t>
                    </w:r>
                  </w:p>
                </w:tc>
              </w:tr>
              <w:tr w:rsidR="0062497A" w14:paraId="40CE4306" w14:textId="77777777">
                <w:trPr>
                  <w:divId w:val="873153773"/>
                  <w:tblCellSpacing w:w="15" w:type="dxa"/>
                </w:trPr>
                <w:tc>
                  <w:tcPr>
                    <w:tcW w:w="50" w:type="pct"/>
                    <w:hideMark/>
                  </w:tcPr>
                  <w:p w14:paraId="41073BC8" w14:textId="77777777" w:rsidR="0062497A" w:rsidRDefault="0062497A">
                    <w:pPr>
                      <w:pStyle w:val="Bibliography"/>
                      <w:rPr>
                        <w:noProof/>
                      </w:rPr>
                    </w:pPr>
                    <w:r>
                      <w:rPr>
                        <w:noProof/>
                      </w:rPr>
                      <w:t xml:space="preserve">[74] </w:t>
                    </w:r>
                  </w:p>
                </w:tc>
                <w:tc>
                  <w:tcPr>
                    <w:tcW w:w="0" w:type="auto"/>
                    <w:hideMark/>
                  </w:tcPr>
                  <w:p w14:paraId="4D8D4CF5" w14:textId="77777777" w:rsidR="0062497A" w:rsidRDefault="0062497A">
                    <w:pPr>
                      <w:pStyle w:val="Bibliography"/>
                      <w:rPr>
                        <w:noProof/>
                      </w:rPr>
                    </w:pPr>
                    <w:r>
                      <w:rPr>
                        <w:noProof/>
                      </w:rPr>
                      <w:t>AWS, "Amazon Corretto - Developer Guide," 2023. [Online]. Available: https://aws.amazon.com/corretto/.</w:t>
                    </w:r>
                  </w:p>
                </w:tc>
              </w:tr>
              <w:tr w:rsidR="0062497A" w14:paraId="138197D7" w14:textId="77777777">
                <w:trPr>
                  <w:divId w:val="873153773"/>
                  <w:tblCellSpacing w:w="15" w:type="dxa"/>
                </w:trPr>
                <w:tc>
                  <w:tcPr>
                    <w:tcW w:w="50" w:type="pct"/>
                    <w:hideMark/>
                  </w:tcPr>
                  <w:p w14:paraId="43EE05DC" w14:textId="77777777" w:rsidR="0062497A" w:rsidRDefault="0062497A">
                    <w:pPr>
                      <w:pStyle w:val="Bibliography"/>
                      <w:rPr>
                        <w:noProof/>
                      </w:rPr>
                    </w:pPr>
                    <w:r>
                      <w:rPr>
                        <w:noProof/>
                      </w:rPr>
                      <w:t xml:space="preserve">[75] </w:t>
                    </w:r>
                  </w:p>
                </w:tc>
                <w:tc>
                  <w:tcPr>
                    <w:tcW w:w="0" w:type="auto"/>
                    <w:hideMark/>
                  </w:tcPr>
                  <w:p w14:paraId="1D63AA1B" w14:textId="77777777" w:rsidR="0062497A" w:rsidRDefault="0062497A">
                    <w:pPr>
                      <w:pStyle w:val="Bibliography"/>
                      <w:rPr>
                        <w:noProof/>
                      </w:rPr>
                    </w:pPr>
                    <w:r>
                      <w:rPr>
                        <w:noProof/>
                      </w:rPr>
                      <w:t>AWS, "Amazon Elastic Container Service (ECS)," 2023. [Online]. Available: https://aws.amazon.com/ecs/.</w:t>
                    </w:r>
                  </w:p>
                </w:tc>
              </w:tr>
              <w:tr w:rsidR="0062497A" w14:paraId="409B1735" w14:textId="77777777">
                <w:trPr>
                  <w:divId w:val="873153773"/>
                  <w:tblCellSpacing w:w="15" w:type="dxa"/>
                </w:trPr>
                <w:tc>
                  <w:tcPr>
                    <w:tcW w:w="50" w:type="pct"/>
                    <w:hideMark/>
                  </w:tcPr>
                  <w:p w14:paraId="6DAAD843" w14:textId="77777777" w:rsidR="0062497A" w:rsidRDefault="0062497A">
                    <w:pPr>
                      <w:pStyle w:val="Bibliography"/>
                      <w:rPr>
                        <w:noProof/>
                      </w:rPr>
                    </w:pPr>
                    <w:r>
                      <w:rPr>
                        <w:noProof/>
                      </w:rPr>
                      <w:t xml:space="preserve">[76] </w:t>
                    </w:r>
                  </w:p>
                </w:tc>
                <w:tc>
                  <w:tcPr>
                    <w:tcW w:w="0" w:type="auto"/>
                    <w:hideMark/>
                  </w:tcPr>
                  <w:p w14:paraId="4E377548" w14:textId="77777777" w:rsidR="0062497A" w:rsidRDefault="0062497A">
                    <w:pPr>
                      <w:pStyle w:val="Bibliography"/>
                      <w:rPr>
                        <w:noProof/>
                      </w:rPr>
                    </w:pPr>
                    <w:r>
                      <w:rPr>
                        <w:noProof/>
                      </w:rPr>
                      <w:t>AWS, "Amazon Elastic Kubernetes Service (EKS)," 2023. [Online]. Available: https://aws.amazon.com/eks/.</w:t>
                    </w:r>
                  </w:p>
                </w:tc>
              </w:tr>
              <w:tr w:rsidR="0062497A" w14:paraId="616F8745" w14:textId="77777777">
                <w:trPr>
                  <w:divId w:val="873153773"/>
                  <w:tblCellSpacing w:w="15" w:type="dxa"/>
                </w:trPr>
                <w:tc>
                  <w:tcPr>
                    <w:tcW w:w="50" w:type="pct"/>
                    <w:hideMark/>
                  </w:tcPr>
                  <w:p w14:paraId="18D6341B" w14:textId="77777777" w:rsidR="0062497A" w:rsidRDefault="0062497A">
                    <w:pPr>
                      <w:pStyle w:val="Bibliography"/>
                      <w:rPr>
                        <w:noProof/>
                      </w:rPr>
                    </w:pPr>
                    <w:r>
                      <w:rPr>
                        <w:noProof/>
                      </w:rPr>
                      <w:t xml:space="preserve">[77] </w:t>
                    </w:r>
                  </w:p>
                </w:tc>
                <w:tc>
                  <w:tcPr>
                    <w:tcW w:w="0" w:type="auto"/>
                    <w:hideMark/>
                  </w:tcPr>
                  <w:p w14:paraId="6C99C034" w14:textId="77777777" w:rsidR="0062497A" w:rsidRDefault="0062497A">
                    <w:pPr>
                      <w:pStyle w:val="Bibliography"/>
                      <w:rPr>
                        <w:noProof/>
                      </w:rPr>
                    </w:pPr>
                    <w:r>
                      <w:rPr>
                        <w:noProof/>
                      </w:rPr>
                      <w:t>AWS, "Using AWS Lambda with Amazon SQS," 2023. [Online]. Available: https://docs.aws.amazon.com/lambda/latest/dg/with-sqs.html.</w:t>
                    </w:r>
                  </w:p>
                </w:tc>
              </w:tr>
              <w:tr w:rsidR="0062497A" w14:paraId="7E99B8B9" w14:textId="77777777">
                <w:trPr>
                  <w:divId w:val="873153773"/>
                  <w:tblCellSpacing w:w="15" w:type="dxa"/>
                </w:trPr>
                <w:tc>
                  <w:tcPr>
                    <w:tcW w:w="50" w:type="pct"/>
                    <w:hideMark/>
                  </w:tcPr>
                  <w:p w14:paraId="0EA54FFD" w14:textId="77777777" w:rsidR="0062497A" w:rsidRDefault="0062497A">
                    <w:pPr>
                      <w:pStyle w:val="Bibliography"/>
                      <w:rPr>
                        <w:noProof/>
                      </w:rPr>
                    </w:pPr>
                    <w:r>
                      <w:rPr>
                        <w:noProof/>
                      </w:rPr>
                      <w:lastRenderedPageBreak/>
                      <w:t xml:space="preserve">[78] </w:t>
                    </w:r>
                  </w:p>
                </w:tc>
                <w:tc>
                  <w:tcPr>
                    <w:tcW w:w="0" w:type="auto"/>
                    <w:hideMark/>
                  </w:tcPr>
                  <w:p w14:paraId="76FA624A" w14:textId="77777777" w:rsidR="0062497A" w:rsidRDefault="0062497A">
                    <w:pPr>
                      <w:pStyle w:val="Bibliography"/>
                      <w:rPr>
                        <w:noProof/>
                      </w:rPr>
                    </w:pPr>
                    <w:r>
                      <w:rPr>
                        <w:noProof/>
                      </w:rPr>
                      <w:t>AWS, "Managed OpenShift," 2023. [Online]. Available: https://aws.amazon.com/openshift/.</w:t>
                    </w:r>
                  </w:p>
                </w:tc>
              </w:tr>
              <w:tr w:rsidR="0062497A" w14:paraId="1D5A1F7A" w14:textId="77777777">
                <w:trPr>
                  <w:divId w:val="873153773"/>
                  <w:tblCellSpacing w:w="15" w:type="dxa"/>
                </w:trPr>
                <w:tc>
                  <w:tcPr>
                    <w:tcW w:w="50" w:type="pct"/>
                    <w:hideMark/>
                  </w:tcPr>
                  <w:p w14:paraId="6A509D8C" w14:textId="77777777" w:rsidR="0062497A" w:rsidRDefault="0062497A">
                    <w:pPr>
                      <w:pStyle w:val="Bibliography"/>
                      <w:rPr>
                        <w:noProof/>
                      </w:rPr>
                    </w:pPr>
                    <w:r>
                      <w:rPr>
                        <w:noProof/>
                      </w:rPr>
                      <w:t xml:space="preserve">[79] </w:t>
                    </w:r>
                  </w:p>
                </w:tc>
                <w:tc>
                  <w:tcPr>
                    <w:tcW w:w="0" w:type="auto"/>
                    <w:hideMark/>
                  </w:tcPr>
                  <w:p w14:paraId="31B8E5F1" w14:textId="77777777" w:rsidR="0062497A" w:rsidRDefault="0062497A">
                    <w:pPr>
                      <w:pStyle w:val="Bibliography"/>
                      <w:rPr>
                        <w:noProof/>
                      </w:rPr>
                    </w:pPr>
                    <w:r>
                      <w:rPr>
                        <w:noProof/>
                      </w:rPr>
                      <w:t>AWS, "AWS Step Functions," 2023. [Online]. Available: https://aws.amazon.com/step-functions/.</w:t>
                    </w:r>
                  </w:p>
                </w:tc>
              </w:tr>
              <w:tr w:rsidR="0062497A" w14:paraId="4A70DD6C" w14:textId="77777777">
                <w:trPr>
                  <w:divId w:val="873153773"/>
                  <w:tblCellSpacing w:w="15" w:type="dxa"/>
                </w:trPr>
                <w:tc>
                  <w:tcPr>
                    <w:tcW w:w="50" w:type="pct"/>
                    <w:hideMark/>
                  </w:tcPr>
                  <w:p w14:paraId="25764564" w14:textId="77777777" w:rsidR="0062497A" w:rsidRDefault="0062497A">
                    <w:pPr>
                      <w:pStyle w:val="Bibliography"/>
                      <w:rPr>
                        <w:noProof/>
                      </w:rPr>
                    </w:pPr>
                    <w:r>
                      <w:rPr>
                        <w:noProof/>
                      </w:rPr>
                      <w:t xml:space="preserve">[80] </w:t>
                    </w:r>
                  </w:p>
                </w:tc>
                <w:tc>
                  <w:tcPr>
                    <w:tcW w:w="0" w:type="auto"/>
                    <w:hideMark/>
                  </w:tcPr>
                  <w:p w14:paraId="4550DE67" w14:textId="77777777" w:rsidR="0062497A" w:rsidRDefault="0062497A">
                    <w:pPr>
                      <w:pStyle w:val="Bibliography"/>
                      <w:rPr>
                        <w:noProof/>
                      </w:rPr>
                    </w:pPr>
                    <w:r>
                      <w:rPr>
                        <w:noProof/>
                      </w:rPr>
                      <w:t>AWS, "AWS Fargate," 2023. [Online]. Available: https://aws.amazon.com/fargate/.</w:t>
                    </w:r>
                  </w:p>
                </w:tc>
              </w:tr>
              <w:tr w:rsidR="0062497A" w14:paraId="3FC0E7A2" w14:textId="77777777">
                <w:trPr>
                  <w:divId w:val="873153773"/>
                  <w:tblCellSpacing w:w="15" w:type="dxa"/>
                </w:trPr>
                <w:tc>
                  <w:tcPr>
                    <w:tcW w:w="50" w:type="pct"/>
                    <w:hideMark/>
                  </w:tcPr>
                  <w:p w14:paraId="66EB676D" w14:textId="77777777" w:rsidR="0062497A" w:rsidRDefault="0062497A">
                    <w:pPr>
                      <w:pStyle w:val="Bibliography"/>
                      <w:rPr>
                        <w:noProof/>
                      </w:rPr>
                    </w:pPr>
                    <w:r>
                      <w:rPr>
                        <w:noProof/>
                      </w:rPr>
                      <w:t xml:space="preserve">[81] </w:t>
                    </w:r>
                  </w:p>
                </w:tc>
                <w:tc>
                  <w:tcPr>
                    <w:tcW w:w="0" w:type="auto"/>
                    <w:hideMark/>
                  </w:tcPr>
                  <w:p w14:paraId="6FEBAFB7" w14:textId="77777777" w:rsidR="0062497A" w:rsidRDefault="0062497A">
                    <w:pPr>
                      <w:pStyle w:val="Bibliography"/>
                      <w:rPr>
                        <w:noProof/>
                      </w:rPr>
                    </w:pPr>
                    <w:r>
                      <w:rPr>
                        <w:noProof/>
                      </w:rPr>
                      <w:t>AWS, "AWS Copilot," 2023. [Online]. Available: https://aws.amazon.com/copilot/.</w:t>
                    </w:r>
                  </w:p>
                </w:tc>
              </w:tr>
              <w:tr w:rsidR="0062497A" w14:paraId="07CC34B7" w14:textId="77777777">
                <w:trPr>
                  <w:divId w:val="873153773"/>
                  <w:tblCellSpacing w:w="15" w:type="dxa"/>
                </w:trPr>
                <w:tc>
                  <w:tcPr>
                    <w:tcW w:w="50" w:type="pct"/>
                    <w:hideMark/>
                  </w:tcPr>
                  <w:p w14:paraId="6682F7E8" w14:textId="77777777" w:rsidR="0062497A" w:rsidRDefault="0062497A">
                    <w:pPr>
                      <w:pStyle w:val="Bibliography"/>
                      <w:rPr>
                        <w:noProof/>
                      </w:rPr>
                    </w:pPr>
                    <w:r>
                      <w:rPr>
                        <w:noProof/>
                      </w:rPr>
                      <w:t xml:space="preserve">[82] </w:t>
                    </w:r>
                  </w:p>
                </w:tc>
                <w:tc>
                  <w:tcPr>
                    <w:tcW w:w="0" w:type="auto"/>
                    <w:hideMark/>
                  </w:tcPr>
                  <w:p w14:paraId="496D791D" w14:textId="77777777" w:rsidR="0062497A" w:rsidRDefault="0062497A">
                    <w:pPr>
                      <w:pStyle w:val="Bibliography"/>
                      <w:rPr>
                        <w:noProof/>
                      </w:rPr>
                    </w:pPr>
                    <w:r>
                      <w:rPr>
                        <w:noProof/>
                      </w:rPr>
                      <w:t>AWS, "AWS CodeArtifact - Developer Guide," 2023. [Online]. Available: https://docs.aws.amazon.com/codeartifact/latest/ug/welcome.html.</w:t>
                    </w:r>
                  </w:p>
                </w:tc>
              </w:tr>
              <w:tr w:rsidR="0062497A" w14:paraId="3B1CC491" w14:textId="77777777">
                <w:trPr>
                  <w:divId w:val="873153773"/>
                  <w:tblCellSpacing w:w="15" w:type="dxa"/>
                </w:trPr>
                <w:tc>
                  <w:tcPr>
                    <w:tcW w:w="50" w:type="pct"/>
                    <w:hideMark/>
                  </w:tcPr>
                  <w:p w14:paraId="400F0887" w14:textId="77777777" w:rsidR="0062497A" w:rsidRDefault="0062497A">
                    <w:pPr>
                      <w:pStyle w:val="Bibliography"/>
                      <w:rPr>
                        <w:noProof/>
                      </w:rPr>
                    </w:pPr>
                    <w:r>
                      <w:rPr>
                        <w:noProof/>
                      </w:rPr>
                      <w:t xml:space="preserve">[83] </w:t>
                    </w:r>
                  </w:p>
                </w:tc>
                <w:tc>
                  <w:tcPr>
                    <w:tcW w:w="0" w:type="auto"/>
                    <w:hideMark/>
                  </w:tcPr>
                  <w:p w14:paraId="1BC6F7CA" w14:textId="77777777" w:rsidR="0062497A" w:rsidRDefault="0062497A">
                    <w:pPr>
                      <w:pStyle w:val="Bibliography"/>
                      <w:rPr>
                        <w:noProof/>
                      </w:rPr>
                    </w:pPr>
                    <w:r>
                      <w:rPr>
                        <w:noProof/>
                      </w:rPr>
                      <w:t>AWS, "AWS CloudShell," 2023. [Online]. Available: https://aws.amazon.com/cloudshell/.</w:t>
                    </w:r>
                  </w:p>
                </w:tc>
              </w:tr>
              <w:tr w:rsidR="0062497A" w14:paraId="580E7C1D" w14:textId="77777777">
                <w:trPr>
                  <w:divId w:val="873153773"/>
                  <w:tblCellSpacing w:w="15" w:type="dxa"/>
                </w:trPr>
                <w:tc>
                  <w:tcPr>
                    <w:tcW w:w="50" w:type="pct"/>
                    <w:hideMark/>
                  </w:tcPr>
                  <w:p w14:paraId="59ADD3C1" w14:textId="77777777" w:rsidR="0062497A" w:rsidRDefault="0062497A">
                    <w:pPr>
                      <w:pStyle w:val="Bibliography"/>
                      <w:rPr>
                        <w:noProof/>
                      </w:rPr>
                    </w:pPr>
                    <w:r>
                      <w:rPr>
                        <w:noProof/>
                      </w:rPr>
                      <w:t xml:space="preserve">[84] </w:t>
                    </w:r>
                  </w:p>
                </w:tc>
                <w:tc>
                  <w:tcPr>
                    <w:tcW w:w="0" w:type="auto"/>
                    <w:hideMark/>
                  </w:tcPr>
                  <w:p w14:paraId="7CA16E39" w14:textId="77777777" w:rsidR="0062497A" w:rsidRDefault="0062497A">
                    <w:pPr>
                      <w:pStyle w:val="Bibliography"/>
                      <w:rPr>
                        <w:noProof/>
                      </w:rPr>
                    </w:pPr>
                    <w:r>
                      <w:rPr>
                        <w:noProof/>
                      </w:rPr>
                      <w:t>AWS, "AWS Cloud Development Kit (CDK)," 2023. [Online]. Available: https://aws.amazon.com/cdk/.</w:t>
                    </w:r>
                  </w:p>
                </w:tc>
              </w:tr>
              <w:tr w:rsidR="0062497A" w14:paraId="2A692511" w14:textId="77777777">
                <w:trPr>
                  <w:divId w:val="873153773"/>
                  <w:tblCellSpacing w:w="15" w:type="dxa"/>
                </w:trPr>
                <w:tc>
                  <w:tcPr>
                    <w:tcW w:w="50" w:type="pct"/>
                    <w:hideMark/>
                  </w:tcPr>
                  <w:p w14:paraId="3EBC44AB" w14:textId="77777777" w:rsidR="0062497A" w:rsidRDefault="0062497A">
                    <w:pPr>
                      <w:pStyle w:val="Bibliography"/>
                      <w:rPr>
                        <w:noProof/>
                      </w:rPr>
                    </w:pPr>
                    <w:r>
                      <w:rPr>
                        <w:noProof/>
                      </w:rPr>
                      <w:t xml:space="preserve">[85] </w:t>
                    </w:r>
                  </w:p>
                </w:tc>
                <w:tc>
                  <w:tcPr>
                    <w:tcW w:w="0" w:type="auto"/>
                    <w:hideMark/>
                  </w:tcPr>
                  <w:p w14:paraId="57A32FAF" w14:textId="77777777" w:rsidR="0062497A" w:rsidRDefault="0062497A">
                    <w:pPr>
                      <w:pStyle w:val="Bibliography"/>
                      <w:rPr>
                        <w:noProof/>
                      </w:rPr>
                    </w:pPr>
                    <w:r>
                      <w:rPr>
                        <w:noProof/>
                      </w:rPr>
                      <w:t>AWS, "AWS App2Container," 2023. [Online]. Available: https://aws.amazon.com/app2container/.</w:t>
                    </w:r>
                  </w:p>
                </w:tc>
              </w:tr>
              <w:tr w:rsidR="0062497A" w14:paraId="363E2806" w14:textId="77777777">
                <w:trPr>
                  <w:divId w:val="873153773"/>
                  <w:tblCellSpacing w:w="15" w:type="dxa"/>
                </w:trPr>
                <w:tc>
                  <w:tcPr>
                    <w:tcW w:w="50" w:type="pct"/>
                    <w:hideMark/>
                  </w:tcPr>
                  <w:p w14:paraId="1EBFC483" w14:textId="77777777" w:rsidR="0062497A" w:rsidRDefault="0062497A">
                    <w:pPr>
                      <w:pStyle w:val="Bibliography"/>
                      <w:rPr>
                        <w:noProof/>
                      </w:rPr>
                    </w:pPr>
                    <w:r>
                      <w:rPr>
                        <w:noProof/>
                      </w:rPr>
                      <w:t xml:space="preserve">[86] </w:t>
                    </w:r>
                  </w:p>
                </w:tc>
                <w:tc>
                  <w:tcPr>
                    <w:tcW w:w="0" w:type="auto"/>
                    <w:hideMark/>
                  </w:tcPr>
                  <w:p w14:paraId="3DE28612" w14:textId="77777777" w:rsidR="0062497A" w:rsidRDefault="0062497A">
                    <w:pPr>
                      <w:pStyle w:val="Bibliography"/>
                      <w:rPr>
                        <w:noProof/>
                      </w:rPr>
                    </w:pPr>
                    <w:r>
                      <w:rPr>
                        <w:noProof/>
                      </w:rPr>
                      <w:t>AWS, "Amazon EventBridge," 2023. [Online]. Available: https://aws.amazon.com/eventbridge/.</w:t>
                    </w:r>
                  </w:p>
                </w:tc>
              </w:tr>
              <w:tr w:rsidR="0062497A" w14:paraId="04EA65D2" w14:textId="77777777">
                <w:trPr>
                  <w:divId w:val="873153773"/>
                  <w:tblCellSpacing w:w="15" w:type="dxa"/>
                </w:trPr>
                <w:tc>
                  <w:tcPr>
                    <w:tcW w:w="50" w:type="pct"/>
                    <w:hideMark/>
                  </w:tcPr>
                  <w:p w14:paraId="09922C99" w14:textId="77777777" w:rsidR="0062497A" w:rsidRDefault="0062497A">
                    <w:pPr>
                      <w:pStyle w:val="Bibliography"/>
                      <w:rPr>
                        <w:noProof/>
                      </w:rPr>
                    </w:pPr>
                    <w:r>
                      <w:rPr>
                        <w:noProof/>
                      </w:rPr>
                      <w:t xml:space="preserve">[87] </w:t>
                    </w:r>
                  </w:p>
                </w:tc>
                <w:tc>
                  <w:tcPr>
                    <w:tcW w:w="0" w:type="auto"/>
                    <w:hideMark/>
                  </w:tcPr>
                  <w:p w14:paraId="47C5A8D2" w14:textId="77777777" w:rsidR="0062497A" w:rsidRDefault="0062497A">
                    <w:pPr>
                      <w:pStyle w:val="Bibliography"/>
                      <w:rPr>
                        <w:noProof/>
                      </w:rPr>
                    </w:pPr>
                    <w:r>
                      <w:rPr>
                        <w:noProof/>
                      </w:rPr>
                      <w:t>AWS, "Amazon Simple Queue Service (SQS) - Amazon S3," 2023. [Online]. Available: https://docs.aws.amazon.com/AWSSimpleQueueService/latest/SQSDeveloperGuide/sqs-s3.html.</w:t>
                    </w:r>
                  </w:p>
                </w:tc>
              </w:tr>
              <w:tr w:rsidR="0062497A" w14:paraId="5CDEA5E0" w14:textId="77777777">
                <w:trPr>
                  <w:divId w:val="873153773"/>
                  <w:tblCellSpacing w:w="15" w:type="dxa"/>
                </w:trPr>
                <w:tc>
                  <w:tcPr>
                    <w:tcW w:w="50" w:type="pct"/>
                    <w:hideMark/>
                  </w:tcPr>
                  <w:p w14:paraId="2F50E17D" w14:textId="77777777" w:rsidR="0062497A" w:rsidRDefault="0062497A">
                    <w:pPr>
                      <w:pStyle w:val="Bibliography"/>
                      <w:rPr>
                        <w:noProof/>
                      </w:rPr>
                    </w:pPr>
                    <w:r>
                      <w:rPr>
                        <w:noProof/>
                      </w:rPr>
                      <w:t xml:space="preserve">[88] </w:t>
                    </w:r>
                  </w:p>
                </w:tc>
                <w:tc>
                  <w:tcPr>
                    <w:tcW w:w="0" w:type="auto"/>
                    <w:hideMark/>
                  </w:tcPr>
                  <w:p w14:paraId="4CE734BA" w14:textId="77777777" w:rsidR="0062497A" w:rsidRDefault="0062497A">
                    <w:pPr>
                      <w:pStyle w:val="Bibliography"/>
                      <w:rPr>
                        <w:noProof/>
                      </w:rPr>
                    </w:pPr>
                    <w:r>
                      <w:rPr>
                        <w:noProof/>
                      </w:rPr>
                      <w:t>AWS, "Amazon Elastic Container Registry (ECR)," 2023. [Online]. Available: https://aws.amazon.com/ecr/.</w:t>
                    </w:r>
                  </w:p>
                </w:tc>
              </w:tr>
              <w:tr w:rsidR="0062497A" w14:paraId="2FBABD91" w14:textId="77777777">
                <w:trPr>
                  <w:divId w:val="873153773"/>
                  <w:tblCellSpacing w:w="15" w:type="dxa"/>
                </w:trPr>
                <w:tc>
                  <w:tcPr>
                    <w:tcW w:w="50" w:type="pct"/>
                    <w:hideMark/>
                  </w:tcPr>
                  <w:p w14:paraId="648E6833" w14:textId="77777777" w:rsidR="0062497A" w:rsidRDefault="0062497A">
                    <w:pPr>
                      <w:pStyle w:val="Bibliography"/>
                      <w:rPr>
                        <w:noProof/>
                      </w:rPr>
                    </w:pPr>
                    <w:r>
                      <w:rPr>
                        <w:noProof/>
                      </w:rPr>
                      <w:t xml:space="preserve">[89] </w:t>
                    </w:r>
                  </w:p>
                </w:tc>
                <w:tc>
                  <w:tcPr>
                    <w:tcW w:w="0" w:type="auto"/>
                    <w:hideMark/>
                  </w:tcPr>
                  <w:p w14:paraId="464066F6" w14:textId="77777777" w:rsidR="0062497A" w:rsidRDefault="0062497A">
                    <w:pPr>
                      <w:pStyle w:val="Bibliography"/>
                      <w:rPr>
                        <w:noProof/>
                      </w:rPr>
                    </w:pPr>
                    <w:r>
                      <w:rPr>
                        <w:noProof/>
                      </w:rPr>
                      <w:t>AWS, "Amazon Braket," 2023. [Online]. Available: https://aws.amazon.com/braket/.</w:t>
                    </w:r>
                  </w:p>
                </w:tc>
              </w:tr>
              <w:tr w:rsidR="0062497A" w14:paraId="652B88F4" w14:textId="77777777">
                <w:trPr>
                  <w:divId w:val="873153773"/>
                  <w:tblCellSpacing w:w="15" w:type="dxa"/>
                </w:trPr>
                <w:tc>
                  <w:tcPr>
                    <w:tcW w:w="50" w:type="pct"/>
                    <w:hideMark/>
                  </w:tcPr>
                  <w:p w14:paraId="2A07211E" w14:textId="77777777" w:rsidR="0062497A" w:rsidRDefault="0062497A">
                    <w:pPr>
                      <w:pStyle w:val="Bibliography"/>
                      <w:rPr>
                        <w:noProof/>
                        <w:lang w:val="en-GB"/>
                      </w:rPr>
                    </w:pPr>
                    <w:r>
                      <w:rPr>
                        <w:noProof/>
                        <w:lang w:val="en-GB"/>
                      </w:rPr>
                      <w:t xml:space="preserve">[90] </w:t>
                    </w:r>
                  </w:p>
                </w:tc>
                <w:tc>
                  <w:tcPr>
                    <w:tcW w:w="0" w:type="auto"/>
                    <w:hideMark/>
                  </w:tcPr>
                  <w:p w14:paraId="6E8E53A3" w14:textId="77777777" w:rsidR="0062497A" w:rsidRDefault="0062497A">
                    <w:pPr>
                      <w:pStyle w:val="Bibliography"/>
                      <w:rPr>
                        <w:noProof/>
                        <w:lang w:val="en-GB"/>
                      </w:rPr>
                    </w:pPr>
                    <w:r>
                      <w:rPr>
                        <w:noProof/>
                        <w:lang w:val="en-GB"/>
                      </w:rPr>
                      <w:t>AWS, “What is Amazon CodeGuru Reviewer?,” n.d.. [Online]. Available: https://docs.aws.amazon.com/codeguru/latest/reviewer-ug/welcome.html.</w:t>
                    </w:r>
                  </w:p>
                </w:tc>
              </w:tr>
              <w:tr w:rsidR="0062497A" w14:paraId="181C9E73" w14:textId="77777777">
                <w:trPr>
                  <w:divId w:val="873153773"/>
                  <w:tblCellSpacing w:w="15" w:type="dxa"/>
                </w:trPr>
                <w:tc>
                  <w:tcPr>
                    <w:tcW w:w="50" w:type="pct"/>
                    <w:hideMark/>
                  </w:tcPr>
                  <w:p w14:paraId="5231D27B" w14:textId="77777777" w:rsidR="0062497A" w:rsidRDefault="0062497A">
                    <w:pPr>
                      <w:pStyle w:val="Bibliography"/>
                      <w:rPr>
                        <w:noProof/>
                      </w:rPr>
                    </w:pPr>
                    <w:r>
                      <w:rPr>
                        <w:noProof/>
                      </w:rPr>
                      <w:t xml:space="preserve">[91] </w:t>
                    </w:r>
                  </w:p>
                </w:tc>
                <w:tc>
                  <w:tcPr>
                    <w:tcW w:w="0" w:type="auto"/>
                    <w:hideMark/>
                  </w:tcPr>
                  <w:p w14:paraId="5C648A5B" w14:textId="77777777" w:rsidR="0062497A" w:rsidRDefault="0062497A">
                    <w:pPr>
                      <w:pStyle w:val="Bibliography"/>
                      <w:rPr>
                        <w:noProof/>
                      </w:rPr>
                    </w:pPr>
                    <w:r>
                      <w:rPr>
                        <w:noProof/>
                      </w:rPr>
                      <w:t>AWS, "Amazon Managed Workflows for Apache Airflow (MWAA," 2023. [Online]. Available: https://aws.amazon.com/mwaa/.</w:t>
                    </w:r>
                  </w:p>
                </w:tc>
              </w:tr>
              <w:tr w:rsidR="0062497A" w14:paraId="56A824E0" w14:textId="77777777">
                <w:trPr>
                  <w:divId w:val="873153773"/>
                  <w:tblCellSpacing w:w="15" w:type="dxa"/>
                </w:trPr>
                <w:tc>
                  <w:tcPr>
                    <w:tcW w:w="50" w:type="pct"/>
                    <w:hideMark/>
                  </w:tcPr>
                  <w:p w14:paraId="1CF77001" w14:textId="77777777" w:rsidR="0062497A" w:rsidRDefault="0062497A">
                    <w:pPr>
                      <w:pStyle w:val="Bibliography"/>
                      <w:rPr>
                        <w:noProof/>
                      </w:rPr>
                    </w:pPr>
                    <w:r>
                      <w:rPr>
                        <w:noProof/>
                      </w:rPr>
                      <w:t xml:space="preserve">[92] </w:t>
                    </w:r>
                  </w:p>
                </w:tc>
                <w:tc>
                  <w:tcPr>
                    <w:tcW w:w="0" w:type="auto"/>
                    <w:hideMark/>
                  </w:tcPr>
                  <w:p w14:paraId="5B90A21D" w14:textId="77777777" w:rsidR="0062497A" w:rsidRDefault="0062497A">
                    <w:pPr>
                      <w:pStyle w:val="Bibliography"/>
                      <w:rPr>
                        <w:noProof/>
                      </w:rPr>
                    </w:pPr>
                    <w:r>
                      <w:rPr>
                        <w:noProof/>
                      </w:rPr>
                      <w:t>AWS, "Amazon MQ," 2023. [Online]. Available: https://aws.amazon.com/amazon-mq/.</w:t>
                    </w:r>
                  </w:p>
                </w:tc>
              </w:tr>
              <w:tr w:rsidR="0062497A" w14:paraId="3ABAEBC8" w14:textId="77777777">
                <w:trPr>
                  <w:divId w:val="873153773"/>
                  <w:tblCellSpacing w:w="15" w:type="dxa"/>
                </w:trPr>
                <w:tc>
                  <w:tcPr>
                    <w:tcW w:w="50" w:type="pct"/>
                    <w:hideMark/>
                  </w:tcPr>
                  <w:p w14:paraId="0B9B8643" w14:textId="77777777" w:rsidR="0062497A" w:rsidRDefault="0062497A">
                    <w:pPr>
                      <w:pStyle w:val="Bibliography"/>
                      <w:rPr>
                        <w:noProof/>
                      </w:rPr>
                    </w:pPr>
                    <w:r>
                      <w:rPr>
                        <w:noProof/>
                      </w:rPr>
                      <w:lastRenderedPageBreak/>
                      <w:t xml:space="preserve">[93] </w:t>
                    </w:r>
                  </w:p>
                </w:tc>
                <w:tc>
                  <w:tcPr>
                    <w:tcW w:w="0" w:type="auto"/>
                    <w:hideMark/>
                  </w:tcPr>
                  <w:p w14:paraId="687A667E" w14:textId="77777777" w:rsidR="0062497A" w:rsidRDefault="0062497A">
                    <w:pPr>
                      <w:pStyle w:val="Bibliography"/>
                      <w:rPr>
                        <w:noProof/>
                      </w:rPr>
                    </w:pPr>
                    <w:r>
                      <w:rPr>
                        <w:noProof/>
                      </w:rPr>
                      <w:t>AWS, "AWS RoboMaker," 2023. [Online]. Available: https://aws.amazon.com/robomaker/.</w:t>
                    </w:r>
                  </w:p>
                </w:tc>
              </w:tr>
              <w:tr w:rsidR="0062497A" w14:paraId="51ABB021" w14:textId="77777777">
                <w:trPr>
                  <w:divId w:val="873153773"/>
                  <w:tblCellSpacing w:w="15" w:type="dxa"/>
                </w:trPr>
                <w:tc>
                  <w:tcPr>
                    <w:tcW w:w="50" w:type="pct"/>
                    <w:hideMark/>
                  </w:tcPr>
                  <w:p w14:paraId="2FF422BC" w14:textId="77777777" w:rsidR="0062497A" w:rsidRDefault="0062497A">
                    <w:pPr>
                      <w:pStyle w:val="Bibliography"/>
                      <w:rPr>
                        <w:noProof/>
                      </w:rPr>
                    </w:pPr>
                    <w:r>
                      <w:rPr>
                        <w:noProof/>
                      </w:rPr>
                      <w:t xml:space="preserve">[94] </w:t>
                    </w:r>
                  </w:p>
                </w:tc>
                <w:tc>
                  <w:tcPr>
                    <w:tcW w:w="0" w:type="auto"/>
                    <w:hideMark/>
                  </w:tcPr>
                  <w:p w14:paraId="43E56049" w14:textId="77777777" w:rsidR="0062497A" w:rsidRDefault="0062497A">
                    <w:pPr>
                      <w:pStyle w:val="Bibliography"/>
                      <w:rPr>
                        <w:noProof/>
                      </w:rPr>
                    </w:pPr>
                    <w:r>
                      <w:rPr>
                        <w:noProof/>
                      </w:rPr>
                      <w:t>AWS, "AWS CodeDeploy," 2023. [Online]. Available: https://aws.amazon.com/codedeploy/..</w:t>
                    </w:r>
                  </w:p>
                </w:tc>
              </w:tr>
              <w:tr w:rsidR="0062497A" w14:paraId="43678F03" w14:textId="77777777">
                <w:trPr>
                  <w:divId w:val="873153773"/>
                  <w:tblCellSpacing w:w="15" w:type="dxa"/>
                </w:trPr>
                <w:tc>
                  <w:tcPr>
                    <w:tcW w:w="50" w:type="pct"/>
                    <w:hideMark/>
                  </w:tcPr>
                  <w:p w14:paraId="4290B323" w14:textId="77777777" w:rsidR="0062497A" w:rsidRDefault="0062497A">
                    <w:pPr>
                      <w:pStyle w:val="Bibliography"/>
                      <w:rPr>
                        <w:noProof/>
                      </w:rPr>
                    </w:pPr>
                    <w:r>
                      <w:rPr>
                        <w:noProof/>
                      </w:rPr>
                      <w:t xml:space="preserve">[95] </w:t>
                    </w:r>
                  </w:p>
                </w:tc>
                <w:tc>
                  <w:tcPr>
                    <w:tcW w:w="0" w:type="auto"/>
                    <w:hideMark/>
                  </w:tcPr>
                  <w:p w14:paraId="443514B0" w14:textId="77777777" w:rsidR="0062497A" w:rsidRDefault="0062497A">
                    <w:pPr>
                      <w:pStyle w:val="Bibliography"/>
                      <w:rPr>
                        <w:noProof/>
                      </w:rPr>
                    </w:pPr>
                    <w:r>
                      <w:rPr>
                        <w:noProof/>
                      </w:rPr>
                      <w:t>AWS, "AWS CodePipeline," 2023. [Online]. Available: https://aws.amazon.com/codepipeline/..</w:t>
                    </w:r>
                  </w:p>
                </w:tc>
              </w:tr>
              <w:tr w:rsidR="0062497A" w14:paraId="770B3732" w14:textId="77777777">
                <w:trPr>
                  <w:divId w:val="873153773"/>
                  <w:tblCellSpacing w:w="15" w:type="dxa"/>
                </w:trPr>
                <w:tc>
                  <w:tcPr>
                    <w:tcW w:w="50" w:type="pct"/>
                    <w:hideMark/>
                  </w:tcPr>
                  <w:p w14:paraId="76E62F38" w14:textId="77777777" w:rsidR="0062497A" w:rsidRDefault="0062497A">
                    <w:pPr>
                      <w:pStyle w:val="Bibliography"/>
                      <w:rPr>
                        <w:noProof/>
                      </w:rPr>
                    </w:pPr>
                    <w:r>
                      <w:rPr>
                        <w:noProof/>
                      </w:rPr>
                      <w:t xml:space="preserve">[96] </w:t>
                    </w:r>
                  </w:p>
                </w:tc>
                <w:tc>
                  <w:tcPr>
                    <w:tcW w:w="0" w:type="auto"/>
                    <w:hideMark/>
                  </w:tcPr>
                  <w:p w14:paraId="77AE5BF8" w14:textId="77777777" w:rsidR="0062497A" w:rsidRDefault="0062497A">
                    <w:pPr>
                      <w:pStyle w:val="Bibliography"/>
                      <w:rPr>
                        <w:noProof/>
                      </w:rPr>
                    </w:pPr>
                    <w:r>
                      <w:rPr>
                        <w:noProof/>
                      </w:rPr>
                      <w:t>Red Hat, "Red Hat OpenShift Service on AWS," 2023. [Online]. Available: https://www.openshift.com/products/amazon-openshift.</w:t>
                    </w:r>
                  </w:p>
                </w:tc>
              </w:tr>
              <w:tr w:rsidR="0062497A" w14:paraId="49BD3E2B" w14:textId="77777777">
                <w:trPr>
                  <w:divId w:val="873153773"/>
                  <w:tblCellSpacing w:w="15" w:type="dxa"/>
                </w:trPr>
                <w:tc>
                  <w:tcPr>
                    <w:tcW w:w="50" w:type="pct"/>
                    <w:hideMark/>
                  </w:tcPr>
                  <w:p w14:paraId="04516DFB" w14:textId="77777777" w:rsidR="0062497A" w:rsidRDefault="0062497A">
                    <w:pPr>
                      <w:pStyle w:val="Bibliography"/>
                      <w:rPr>
                        <w:noProof/>
                      </w:rPr>
                    </w:pPr>
                    <w:r>
                      <w:rPr>
                        <w:noProof/>
                      </w:rPr>
                      <w:t xml:space="preserve">[97] </w:t>
                    </w:r>
                  </w:p>
                </w:tc>
                <w:tc>
                  <w:tcPr>
                    <w:tcW w:w="0" w:type="auto"/>
                    <w:hideMark/>
                  </w:tcPr>
                  <w:p w14:paraId="42F4F08E" w14:textId="77777777" w:rsidR="0062497A" w:rsidRDefault="0062497A">
                    <w:pPr>
                      <w:pStyle w:val="Bibliography"/>
                      <w:rPr>
                        <w:noProof/>
                      </w:rPr>
                    </w:pPr>
                    <w:r>
                      <w:rPr>
                        <w:noProof/>
                      </w:rPr>
                      <w:t>AWS, "Amazon Simple Notification Service (SNS)," 2023. [Online]. Available: https://aws.amazon.com/sns/..</w:t>
                    </w:r>
                  </w:p>
                </w:tc>
              </w:tr>
            </w:tbl>
            <w:p w14:paraId="7C06D581" w14:textId="77777777" w:rsidR="0062497A" w:rsidRDefault="0062497A">
              <w:pPr>
                <w:divId w:val="873153773"/>
                <w:rPr>
                  <w:rFonts w:eastAsia="Times New Roman"/>
                  <w:noProof/>
                </w:rPr>
              </w:pPr>
            </w:p>
            <w:p w14:paraId="17F41717" w14:textId="62EB6B20" w:rsidR="00C77A74" w:rsidRDefault="00C77A74">
              <w:r>
                <w:rPr>
                  <w:b/>
                  <w:bCs/>
                  <w:noProof/>
                </w:rPr>
                <w:fldChar w:fldCharType="end"/>
              </w:r>
            </w:p>
          </w:sdtContent>
        </w:sdt>
      </w:sdtContent>
    </w:sdt>
    <w:sectPr w:rsidR="00C77A74">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9"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194" w:author="Arya" w:date="2025-02-25T10:12:00Z" w:initials="D">
    <w:p w14:paraId="3CA76AD3" w14:textId="77777777" w:rsidR="008B7E2F" w:rsidRDefault="008B7E2F" w:rsidP="008B7E2F">
      <w:pPr>
        <w:pStyle w:val="CommentText"/>
      </w:pPr>
      <w:r>
        <w:rPr>
          <w:rStyle w:val="CommentReference"/>
        </w:rPr>
        <w:annotationRef/>
      </w:r>
      <w:r>
        <w:t>Please rephrase to eliminate the colon. According to our style guidelines, we refrain from using colon and brackets in the headings.</w:t>
      </w:r>
    </w:p>
  </w:comment>
  <w:comment w:id="204" w:author="Arya" w:date="2025-02-25T10:16:00Z" w:initials="D">
    <w:p w14:paraId="2A6B73D7" w14:textId="77777777" w:rsidR="00797139" w:rsidRDefault="00797139" w:rsidP="00797139">
      <w:pPr>
        <w:pStyle w:val="CommentText"/>
      </w:pPr>
      <w:r>
        <w:rPr>
          <w:rStyle w:val="CommentReference"/>
        </w:rPr>
        <w:annotationRef/>
      </w:r>
      <w:r>
        <w:t>Please rephrase so that the figure caption does not exceed 6 words.</w:t>
      </w:r>
    </w:p>
  </w:comment>
  <w:comment w:id="226" w:author="Suman Deshwal" w:date="2024-05-07T17:01:00Z" w:initials="SD">
    <w:p w14:paraId="4A15DB5E" w14:textId="3D3C7254" w:rsidR="00EA4E4B" w:rsidRDefault="00EA4E4B" w:rsidP="00EA4E4B">
      <w:r>
        <w:rPr>
          <w:rStyle w:val="CommentReference"/>
        </w:rPr>
        <w:annotationRef/>
      </w:r>
      <w:r>
        <w:rPr>
          <w:color w:val="000000"/>
          <w:sz w:val="20"/>
          <w:szCs w:val="20"/>
        </w:rPr>
        <w:t>after mentioning the complete term, please mention just the acronyms.</w:t>
      </w:r>
    </w:p>
  </w:comment>
  <w:comment w:id="231" w:author="Arya" w:date="2025-02-25T10:21:00Z" w:initials="D">
    <w:p w14:paraId="7D9CF7B4" w14:textId="77777777" w:rsidR="002427DF" w:rsidRDefault="002427DF" w:rsidP="002427DF">
      <w:pPr>
        <w:pStyle w:val="CommentText"/>
      </w:pPr>
      <w:r>
        <w:rPr>
          <w:rStyle w:val="CommentReference"/>
        </w:rPr>
        <w:annotationRef/>
      </w:r>
      <w:r>
        <w:rPr>
          <w:color w:val="000000"/>
        </w:rPr>
        <w:t>Please mention the full form first followed by the acronym in brackets and bold it.</w:t>
      </w:r>
    </w:p>
  </w:comment>
  <w:comment w:id="247" w:author="Arya" w:date="2025-02-25T10:42:00Z" w:initials="D">
    <w:p w14:paraId="08C9987E" w14:textId="77777777" w:rsidR="008301D0" w:rsidRDefault="008301D0" w:rsidP="008301D0">
      <w:pPr>
        <w:pStyle w:val="CommentText"/>
      </w:pPr>
      <w:r>
        <w:rPr>
          <w:rStyle w:val="CommentReference"/>
        </w:rPr>
        <w:annotationRef/>
      </w:r>
      <w:r>
        <w:t>Please rephrase so that the caption does not exceed 6 words.</w:t>
      </w:r>
    </w:p>
  </w:comment>
  <w:comment w:id="326" w:author="Arya" w:date="2025-02-25T11:06:00Z" w:initials="D">
    <w:p w14:paraId="39E939F0" w14:textId="77777777" w:rsidR="007D39EF" w:rsidRDefault="007D39EF" w:rsidP="007D39EF">
      <w:pPr>
        <w:pStyle w:val="CommentText"/>
      </w:pPr>
      <w:r>
        <w:rPr>
          <w:rStyle w:val="CommentReference"/>
        </w:rPr>
        <w:annotationRef/>
      </w:r>
      <w:r>
        <w:t>Please rephrase so that the caption does not exceed 6 words.</w:t>
      </w:r>
    </w:p>
  </w:comment>
  <w:comment w:id="387" w:author="Arya" w:date="2025-02-25T11:39:00Z" w:initials="D">
    <w:p w14:paraId="6D59886C" w14:textId="77777777" w:rsidR="00E57468" w:rsidRDefault="00E57468" w:rsidP="00E57468">
      <w:pPr>
        <w:pStyle w:val="CommentText"/>
      </w:pPr>
      <w:r>
        <w:rPr>
          <w:rStyle w:val="CommentReference"/>
        </w:rPr>
        <w:annotationRef/>
      </w:r>
      <w:r>
        <w:t>Please rephrase so that the caption does not exceed 6 words.</w:t>
      </w:r>
    </w:p>
  </w:comment>
  <w:comment w:id="543" w:author="Arya" w:date="2025-02-25T12:42:00Z" w:initials="D">
    <w:p w14:paraId="61DEBD3F" w14:textId="77777777" w:rsidR="00E03210" w:rsidRDefault="00E03210" w:rsidP="00E03210">
      <w:pPr>
        <w:pStyle w:val="CommentText"/>
      </w:pPr>
      <w:r>
        <w:rPr>
          <w:rStyle w:val="CommentReference"/>
        </w:rPr>
        <w:annotationRef/>
      </w:r>
      <w:r>
        <w:t>Please add a lead in statement.</w:t>
      </w:r>
    </w:p>
  </w:comment>
  <w:comment w:id="596" w:author="Suman Deshwal" w:date="2024-05-09T11:37:00Z" w:initials="SD">
    <w:p w14:paraId="1752C937" w14:textId="7A49A11F" w:rsidR="00652C7B" w:rsidRDefault="00652C7B" w:rsidP="00652C7B">
      <w:r>
        <w:rPr>
          <w:rStyle w:val="CommentReference"/>
        </w:rPr>
        <w:annotationRef/>
      </w:r>
      <w:r>
        <w:rPr>
          <w:color w:val="000000"/>
          <w:sz w:val="20"/>
          <w:szCs w:val="20"/>
        </w:rPr>
        <w:t xml:space="preserve">please consider shortening the caption </w:t>
      </w:r>
    </w:p>
  </w:comment>
  <w:comment w:id="597" w:author="ph@zinnia.holdings" w:date="2024-06-19T16:17:00Z" w:initials="p">
    <w:p w14:paraId="5DFDF70E" w14:textId="77777777" w:rsidR="00652C7B" w:rsidRDefault="00652C7B" w:rsidP="00652C7B">
      <w:pPr>
        <w:pStyle w:val="CommentText"/>
      </w:pPr>
      <w:r>
        <w:rPr>
          <w:rStyle w:val="CommentReference"/>
        </w:rPr>
        <w:annotationRef/>
      </w:r>
      <w:r>
        <w:t>ok</w:t>
      </w:r>
    </w:p>
  </w:comment>
  <w:comment w:id="595" w:author="Arya" w:date="2025-02-25T12:47:00Z" w:initials="D">
    <w:p w14:paraId="1B9C54EE" w14:textId="77777777" w:rsidR="00A42833" w:rsidRDefault="00A42833" w:rsidP="00A42833">
      <w:pPr>
        <w:pStyle w:val="CommentText"/>
      </w:pPr>
      <w:r>
        <w:rPr>
          <w:rStyle w:val="CommentReference"/>
        </w:rPr>
        <w:annotationRef/>
      </w:r>
      <w:r>
        <w:t>Please rephrase so that the caption does not exceed 6 words.</w:t>
      </w:r>
    </w:p>
  </w:comment>
  <w:comment w:id="686" w:author="Arya" w:date="2025-02-26T15:09:00Z" w:initials="D">
    <w:p w14:paraId="0AFCB2A2" w14:textId="77777777" w:rsidR="00926715" w:rsidRDefault="003B3135" w:rsidP="00926715">
      <w:pPr>
        <w:pStyle w:val="CommentText"/>
      </w:pPr>
      <w:r>
        <w:rPr>
          <w:rStyle w:val="CommentReference"/>
        </w:rPr>
        <w:annotationRef/>
      </w:r>
      <w:r w:rsidR="00926715">
        <w:rPr>
          <w:color w:val="222222"/>
          <w:highlight w:val="white"/>
        </w:rPr>
        <w:t xml:space="preserve">For improved readability, please consider lesser number of references. Or you can add a chapter wise Appendix at the end of the book with all the references. </w:t>
      </w:r>
      <w:r w:rsidR="00926715">
        <w:rPr>
          <w:color w:val="222222"/>
          <w:highlight w:val="white"/>
        </w:rPr>
        <w:br/>
        <w:t>Kindly confirm if these are the list or articles you have referred for writing this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CA8EAC" w15:done="1"/>
  <w15:commentEx w15:paraId="7F38D4D4" w15:paraIdParent="04CA8EAC" w15:done="1"/>
  <w15:commentEx w15:paraId="3CA76AD3" w15:done="0"/>
  <w15:commentEx w15:paraId="2A6B73D7" w15:done="0"/>
  <w15:commentEx w15:paraId="4A15DB5E" w15:done="1"/>
  <w15:commentEx w15:paraId="7D9CF7B4" w15:done="0"/>
  <w15:commentEx w15:paraId="08C9987E" w15:done="0"/>
  <w15:commentEx w15:paraId="39E939F0" w15:done="0"/>
  <w15:commentEx w15:paraId="6D59886C" w15:done="0"/>
  <w15:commentEx w15:paraId="61DEBD3F" w15:done="0"/>
  <w15:commentEx w15:paraId="1752C937" w15:done="1"/>
  <w15:commentEx w15:paraId="5DFDF70E" w15:paraIdParent="1752C937" w15:done="1"/>
  <w15:commentEx w15:paraId="1B9C54EE" w15:done="0"/>
  <w15:commentEx w15:paraId="0AFCB2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AE0CC3" w16cex:dateUtc="2024-05-07T11:20:00Z"/>
  <w16cex:commentExtensible w16cex:durableId="132D386E" w16cex:dateUtc="2024-06-19T20:03:00Z"/>
  <w16cex:commentExtensible w16cex:durableId="35BD7ED7" w16cex:dateUtc="2025-02-25T04:42:00Z"/>
  <w16cex:commentExtensible w16cex:durableId="066A90F8" w16cex:dateUtc="2025-02-25T04:46:00Z"/>
  <w16cex:commentExtensible w16cex:durableId="3CA2F64E" w16cex:dateUtc="2024-05-07T11:31:00Z"/>
  <w16cex:commentExtensible w16cex:durableId="6B9F6EE3" w16cex:dateUtc="2025-02-25T04:51:00Z"/>
  <w16cex:commentExtensible w16cex:durableId="0217BE4C" w16cex:dateUtc="2025-02-25T05:12:00Z"/>
  <w16cex:commentExtensible w16cex:durableId="75D5CFA1" w16cex:dateUtc="2025-02-25T05:36:00Z"/>
  <w16cex:commentExtensible w16cex:durableId="40F290A2" w16cex:dateUtc="2025-02-25T06:09:00Z"/>
  <w16cex:commentExtensible w16cex:durableId="46669E81" w16cex:dateUtc="2025-02-25T07:12:00Z"/>
  <w16cex:commentExtensible w16cex:durableId="4B26E5F6" w16cex:dateUtc="2024-05-09T06:07:00Z"/>
  <w16cex:commentExtensible w16cex:durableId="087B8947" w16cex:dateUtc="2024-06-19T20:17:00Z"/>
  <w16cex:commentExtensible w16cex:durableId="6676F966" w16cex:dateUtc="2025-02-25T07:17:00Z"/>
  <w16cex:commentExtensible w16cex:durableId="32FF37E9" w16cex:dateUtc="2025-02-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CA8EAC" w16cid:durableId="34AE0CC3"/>
  <w16cid:commentId w16cid:paraId="7F38D4D4" w16cid:durableId="132D386E"/>
  <w16cid:commentId w16cid:paraId="3CA76AD3" w16cid:durableId="35BD7ED7"/>
  <w16cid:commentId w16cid:paraId="2A6B73D7" w16cid:durableId="066A90F8"/>
  <w16cid:commentId w16cid:paraId="4A15DB5E" w16cid:durableId="3CA2F64E"/>
  <w16cid:commentId w16cid:paraId="7D9CF7B4" w16cid:durableId="6B9F6EE3"/>
  <w16cid:commentId w16cid:paraId="08C9987E" w16cid:durableId="0217BE4C"/>
  <w16cid:commentId w16cid:paraId="39E939F0" w16cid:durableId="75D5CFA1"/>
  <w16cid:commentId w16cid:paraId="6D59886C" w16cid:durableId="40F290A2"/>
  <w16cid:commentId w16cid:paraId="61DEBD3F" w16cid:durableId="46669E81"/>
  <w16cid:commentId w16cid:paraId="1752C937" w16cid:durableId="4B26E5F6"/>
  <w16cid:commentId w16cid:paraId="5DFDF70E" w16cid:durableId="087B8947"/>
  <w16cid:commentId w16cid:paraId="1B9C54EE" w16cid:durableId="6676F966"/>
  <w16cid:commentId w16cid:paraId="0AFCB2A2" w16cid:durableId="32FF3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7D7BE" w14:textId="77777777" w:rsidR="00B1687F" w:rsidRDefault="00B1687F" w:rsidP="005935FF">
      <w:pPr>
        <w:spacing w:after="0" w:line="240" w:lineRule="auto"/>
      </w:pPr>
      <w:r>
        <w:separator/>
      </w:r>
    </w:p>
  </w:endnote>
  <w:endnote w:type="continuationSeparator" w:id="0">
    <w:p w14:paraId="4C93933F" w14:textId="77777777" w:rsidR="00B1687F" w:rsidRDefault="00B1687F" w:rsidP="005935FF">
      <w:pPr>
        <w:spacing w:after="0" w:line="240" w:lineRule="auto"/>
      </w:pPr>
      <w:r>
        <w:continuationSeparator/>
      </w:r>
    </w:p>
  </w:endnote>
  <w:endnote w:type="continuationNotice" w:id="1">
    <w:p w14:paraId="024F767D" w14:textId="77777777" w:rsidR="00B1687F" w:rsidRDefault="00B168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6F9C2" w14:textId="77777777" w:rsidR="00B1687F" w:rsidRDefault="00B1687F" w:rsidP="005935FF">
      <w:pPr>
        <w:spacing w:after="0" w:line="240" w:lineRule="auto"/>
      </w:pPr>
      <w:r>
        <w:separator/>
      </w:r>
    </w:p>
  </w:footnote>
  <w:footnote w:type="continuationSeparator" w:id="0">
    <w:p w14:paraId="4746DC00" w14:textId="77777777" w:rsidR="00B1687F" w:rsidRDefault="00B1687F" w:rsidP="005935FF">
      <w:pPr>
        <w:spacing w:after="0" w:line="240" w:lineRule="auto"/>
      </w:pPr>
      <w:r>
        <w:continuationSeparator/>
      </w:r>
    </w:p>
  </w:footnote>
  <w:footnote w:type="continuationNotice" w:id="1">
    <w:p w14:paraId="40EBFF7D" w14:textId="77777777" w:rsidR="00B1687F" w:rsidRDefault="00B168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2823EE"/>
    <w:multiLevelType w:val="multilevel"/>
    <w:tmpl w:val="294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58472C"/>
    <w:multiLevelType w:val="hybridMultilevel"/>
    <w:tmpl w:val="2D7E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06784D"/>
    <w:multiLevelType w:val="hybridMultilevel"/>
    <w:tmpl w:val="DA209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FA7B29"/>
    <w:multiLevelType w:val="hybridMultilevel"/>
    <w:tmpl w:val="548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5D4CD3"/>
    <w:multiLevelType w:val="hybridMultilevel"/>
    <w:tmpl w:val="001A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CB1804"/>
    <w:multiLevelType w:val="hybridMultilevel"/>
    <w:tmpl w:val="292CE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650076"/>
    <w:multiLevelType w:val="hybridMultilevel"/>
    <w:tmpl w:val="C736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170E16"/>
    <w:multiLevelType w:val="multilevel"/>
    <w:tmpl w:val="09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F2DFD"/>
    <w:multiLevelType w:val="hybridMultilevel"/>
    <w:tmpl w:val="E980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7F1DB5"/>
    <w:multiLevelType w:val="hybridMultilevel"/>
    <w:tmpl w:val="CE34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DB5004"/>
    <w:multiLevelType w:val="hybridMultilevel"/>
    <w:tmpl w:val="D0C6D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27A7DF6"/>
    <w:multiLevelType w:val="hybridMultilevel"/>
    <w:tmpl w:val="15187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C95D98"/>
    <w:multiLevelType w:val="multilevel"/>
    <w:tmpl w:val="9F9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F92013"/>
    <w:multiLevelType w:val="multilevel"/>
    <w:tmpl w:val="3CAA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5824604"/>
    <w:multiLevelType w:val="hybridMultilevel"/>
    <w:tmpl w:val="7DB28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E449C3"/>
    <w:multiLevelType w:val="hybridMultilevel"/>
    <w:tmpl w:val="1FBCB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B1C2E8B"/>
    <w:multiLevelType w:val="hybridMultilevel"/>
    <w:tmpl w:val="903CB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3E2DE0"/>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EA629F"/>
    <w:multiLevelType w:val="multilevel"/>
    <w:tmpl w:val="5BE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1834DD5"/>
    <w:multiLevelType w:val="multilevel"/>
    <w:tmpl w:val="3CF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AB2E74"/>
    <w:multiLevelType w:val="hybridMultilevel"/>
    <w:tmpl w:val="BEBA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2F96730"/>
    <w:multiLevelType w:val="hybridMultilevel"/>
    <w:tmpl w:val="E7BA7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5002B3A"/>
    <w:multiLevelType w:val="hybridMultilevel"/>
    <w:tmpl w:val="3B46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5A97F94"/>
    <w:multiLevelType w:val="hybridMultilevel"/>
    <w:tmpl w:val="3410C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7174FF1"/>
    <w:multiLevelType w:val="hybridMultilevel"/>
    <w:tmpl w:val="0F4AD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77D2897"/>
    <w:multiLevelType w:val="hybridMultilevel"/>
    <w:tmpl w:val="D514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8A152A8"/>
    <w:multiLevelType w:val="multilevel"/>
    <w:tmpl w:val="893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5B0EC8"/>
    <w:multiLevelType w:val="hybridMultilevel"/>
    <w:tmpl w:val="66B6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A681A83"/>
    <w:multiLevelType w:val="hybridMultilevel"/>
    <w:tmpl w:val="8B189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E77573"/>
    <w:multiLevelType w:val="multilevel"/>
    <w:tmpl w:val="29C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867F6C"/>
    <w:multiLevelType w:val="hybridMultilevel"/>
    <w:tmpl w:val="2912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3C13783"/>
    <w:multiLevelType w:val="multilevel"/>
    <w:tmpl w:val="D04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96400DB"/>
    <w:multiLevelType w:val="multilevel"/>
    <w:tmpl w:val="DE3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B7E1346"/>
    <w:multiLevelType w:val="hybridMultilevel"/>
    <w:tmpl w:val="2954D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C3A2D7B"/>
    <w:multiLevelType w:val="hybridMultilevel"/>
    <w:tmpl w:val="0B0E9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EE33EB3"/>
    <w:multiLevelType w:val="hybridMultilevel"/>
    <w:tmpl w:val="5A029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0930269"/>
    <w:multiLevelType w:val="hybridMultilevel"/>
    <w:tmpl w:val="39B4F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0ED06FE"/>
    <w:multiLevelType w:val="hybridMultilevel"/>
    <w:tmpl w:val="FD10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6EC1EF5"/>
    <w:multiLevelType w:val="hybridMultilevel"/>
    <w:tmpl w:val="950A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063DB2"/>
    <w:multiLevelType w:val="hybridMultilevel"/>
    <w:tmpl w:val="4352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F426CE2"/>
    <w:multiLevelType w:val="multilevel"/>
    <w:tmpl w:val="B29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7C5445"/>
    <w:multiLevelType w:val="multilevel"/>
    <w:tmpl w:val="27F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814C2D"/>
    <w:multiLevelType w:val="hybridMultilevel"/>
    <w:tmpl w:val="3BA23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50E429E"/>
    <w:multiLevelType w:val="hybridMultilevel"/>
    <w:tmpl w:val="E0A4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7757AA7"/>
    <w:multiLevelType w:val="hybridMultilevel"/>
    <w:tmpl w:val="76B6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9960626"/>
    <w:multiLevelType w:val="hybridMultilevel"/>
    <w:tmpl w:val="253A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A302EF7"/>
    <w:multiLevelType w:val="multilevel"/>
    <w:tmpl w:val="087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B7D24B9"/>
    <w:multiLevelType w:val="hybridMultilevel"/>
    <w:tmpl w:val="13C0F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DEC6818"/>
    <w:multiLevelType w:val="multilevel"/>
    <w:tmpl w:val="50C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0A30BE"/>
    <w:multiLevelType w:val="hybridMultilevel"/>
    <w:tmpl w:val="38E8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0C37683"/>
    <w:multiLevelType w:val="hybridMultilevel"/>
    <w:tmpl w:val="8A901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12F192A"/>
    <w:multiLevelType w:val="multilevel"/>
    <w:tmpl w:val="2B7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2DD0C42"/>
    <w:multiLevelType w:val="hybridMultilevel"/>
    <w:tmpl w:val="ACEC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4A9763F"/>
    <w:multiLevelType w:val="hybridMultilevel"/>
    <w:tmpl w:val="51582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6FC0D64"/>
    <w:multiLevelType w:val="multilevel"/>
    <w:tmpl w:val="BAA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DD667B"/>
    <w:multiLevelType w:val="hybridMultilevel"/>
    <w:tmpl w:val="B56A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8457D5E"/>
    <w:multiLevelType w:val="hybridMultilevel"/>
    <w:tmpl w:val="CA72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C3341D7"/>
    <w:multiLevelType w:val="hybridMultilevel"/>
    <w:tmpl w:val="0E948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E811F7B"/>
    <w:multiLevelType w:val="hybridMultilevel"/>
    <w:tmpl w:val="F6F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6515ED2"/>
    <w:multiLevelType w:val="multilevel"/>
    <w:tmpl w:val="C09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764E04"/>
    <w:multiLevelType w:val="hybridMultilevel"/>
    <w:tmpl w:val="5BE86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6A45586"/>
    <w:multiLevelType w:val="hybridMultilevel"/>
    <w:tmpl w:val="831C4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6AE457D"/>
    <w:multiLevelType w:val="hybridMultilevel"/>
    <w:tmpl w:val="12B4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A514D73"/>
    <w:multiLevelType w:val="multilevel"/>
    <w:tmpl w:val="085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FD5DB0"/>
    <w:multiLevelType w:val="hybridMultilevel"/>
    <w:tmpl w:val="E220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C3E260D"/>
    <w:multiLevelType w:val="hybridMultilevel"/>
    <w:tmpl w:val="D7B27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E4978CF"/>
    <w:multiLevelType w:val="multilevel"/>
    <w:tmpl w:val="D5B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7C261D"/>
    <w:multiLevelType w:val="multilevel"/>
    <w:tmpl w:val="D3A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2878B2"/>
    <w:multiLevelType w:val="hybridMultilevel"/>
    <w:tmpl w:val="0A4C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224388">
    <w:abstractNumId w:val="17"/>
  </w:num>
  <w:num w:numId="2" w16cid:durableId="1793330114">
    <w:abstractNumId w:val="44"/>
  </w:num>
  <w:num w:numId="3" w16cid:durableId="150101460">
    <w:abstractNumId w:val="78"/>
  </w:num>
  <w:num w:numId="4" w16cid:durableId="2085492228">
    <w:abstractNumId w:val="63"/>
  </w:num>
  <w:num w:numId="5" w16cid:durableId="1196775865">
    <w:abstractNumId w:val="73"/>
  </w:num>
  <w:num w:numId="6" w16cid:durableId="2097818296">
    <w:abstractNumId w:val="18"/>
  </w:num>
  <w:num w:numId="7" w16cid:durableId="583995811">
    <w:abstractNumId w:val="91"/>
  </w:num>
  <w:num w:numId="8" w16cid:durableId="170491629">
    <w:abstractNumId w:val="53"/>
  </w:num>
  <w:num w:numId="9" w16cid:durableId="347752458">
    <w:abstractNumId w:val="65"/>
  </w:num>
  <w:num w:numId="10" w16cid:durableId="2023389589">
    <w:abstractNumId w:val="74"/>
  </w:num>
  <w:num w:numId="11" w16cid:durableId="1244341686">
    <w:abstractNumId w:val="34"/>
  </w:num>
  <w:num w:numId="12" w16cid:durableId="1590389837">
    <w:abstractNumId w:val="1"/>
  </w:num>
  <w:num w:numId="13" w16cid:durableId="414011184">
    <w:abstractNumId w:val="16"/>
  </w:num>
  <w:num w:numId="14" w16cid:durableId="1416394143">
    <w:abstractNumId w:val="25"/>
  </w:num>
  <w:num w:numId="15" w16cid:durableId="1972788033">
    <w:abstractNumId w:val="38"/>
  </w:num>
  <w:num w:numId="16" w16cid:durableId="383916627">
    <w:abstractNumId w:val="15"/>
  </w:num>
  <w:num w:numId="17" w16cid:durableId="2004968339">
    <w:abstractNumId w:val="10"/>
  </w:num>
  <w:num w:numId="18" w16cid:durableId="1041514650">
    <w:abstractNumId w:val="61"/>
  </w:num>
  <w:num w:numId="19" w16cid:durableId="1177035428">
    <w:abstractNumId w:val="87"/>
  </w:num>
  <w:num w:numId="20" w16cid:durableId="1436900038">
    <w:abstractNumId w:val="40"/>
  </w:num>
  <w:num w:numId="21" w16cid:durableId="1875654375">
    <w:abstractNumId w:val="43"/>
  </w:num>
  <w:num w:numId="22" w16cid:durableId="646016010">
    <w:abstractNumId w:val="82"/>
  </w:num>
  <w:num w:numId="23" w16cid:durableId="948971822">
    <w:abstractNumId w:val="23"/>
  </w:num>
  <w:num w:numId="24" w16cid:durableId="875048501">
    <w:abstractNumId w:val="90"/>
  </w:num>
  <w:num w:numId="25" w16cid:durableId="1010333569">
    <w:abstractNumId w:val="69"/>
  </w:num>
  <w:num w:numId="26" w16cid:durableId="890262657">
    <w:abstractNumId w:val="54"/>
  </w:num>
  <w:num w:numId="27" w16cid:durableId="832449238">
    <w:abstractNumId w:val="13"/>
  </w:num>
  <w:num w:numId="28" w16cid:durableId="1244025884">
    <w:abstractNumId w:val="79"/>
  </w:num>
  <w:num w:numId="29" w16cid:durableId="837576753">
    <w:abstractNumId w:val="86"/>
  </w:num>
  <w:num w:numId="30" w16cid:durableId="963776034">
    <w:abstractNumId w:val="62"/>
  </w:num>
  <w:num w:numId="31" w16cid:durableId="137839814">
    <w:abstractNumId w:val="22"/>
  </w:num>
  <w:num w:numId="32" w16cid:durableId="1886679813">
    <w:abstractNumId w:val="92"/>
  </w:num>
  <w:num w:numId="33" w16cid:durableId="871115624">
    <w:abstractNumId w:val="67"/>
  </w:num>
  <w:num w:numId="34" w16cid:durableId="929392422">
    <w:abstractNumId w:val="77"/>
  </w:num>
  <w:num w:numId="35" w16cid:durableId="554466596">
    <w:abstractNumId w:val="37"/>
  </w:num>
  <w:num w:numId="36" w16cid:durableId="1031951026">
    <w:abstractNumId w:val="41"/>
  </w:num>
  <w:num w:numId="37" w16cid:durableId="859050220">
    <w:abstractNumId w:val="81"/>
  </w:num>
  <w:num w:numId="38" w16cid:durableId="272979016">
    <w:abstractNumId w:val="26"/>
  </w:num>
  <w:num w:numId="39" w16cid:durableId="2087847182">
    <w:abstractNumId w:val="29"/>
  </w:num>
  <w:num w:numId="40" w16cid:durableId="564873359">
    <w:abstractNumId w:val="59"/>
  </w:num>
  <w:num w:numId="41" w16cid:durableId="130681802">
    <w:abstractNumId w:val="0"/>
  </w:num>
  <w:num w:numId="42" w16cid:durableId="744910727">
    <w:abstractNumId w:val="70"/>
  </w:num>
  <w:num w:numId="43" w16cid:durableId="1274096441">
    <w:abstractNumId w:val="56"/>
  </w:num>
  <w:num w:numId="44" w16cid:durableId="1510606025">
    <w:abstractNumId w:val="42"/>
  </w:num>
  <w:num w:numId="45" w16cid:durableId="344135642">
    <w:abstractNumId w:val="50"/>
  </w:num>
  <w:num w:numId="46" w16cid:durableId="271714470">
    <w:abstractNumId w:val="2"/>
  </w:num>
  <w:num w:numId="47" w16cid:durableId="434710937">
    <w:abstractNumId w:val="24"/>
  </w:num>
  <w:num w:numId="48" w16cid:durableId="1135948796">
    <w:abstractNumId w:val="4"/>
  </w:num>
  <w:num w:numId="49" w16cid:durableId="754399723">
    <w:abstractNumId w:val="35"/>
  </w:num>
  <w:num w:numId="50" w16cid:durableId="263421213">
    <w:abstractNumId w:val="20"/>
  </w:num>
  <w:num w:numId="51" w16cid:durableId="587621655">
    <w:abstractNumId w:val="68"/>
  </w:num>
  <w:num w:numId="52" w16cid:durableId="704335093">
    <w:abstractNumId w:val="9"/>
  </w:num>
  <w:num w:numId="53" w16cid:durableId="1610434344">
    <w:abstractNumId w:val="11"/>
  </w:num>
  <w:num w:numId="54" w16cid:durableId="1646156805">
    <w:abstractNumId w:val="88"/>
  </w:num>
  <w:num w:numId="55" w16cid:durableId="526599534">
    <w:abstractNumId w:val="48"/>
  </w:num>
  <w:num w:numId="56" w16cid:durableId="1353070272">
    <w:abstractNumId w:val="19"/>
  </w:num>
  <w:num w:numId="57" w16cid:durableId="1131561259">
    <w:abstractNumId w:val="49"/>
  </w:num>
  <w:num w:numId="58" w16cid:durableId="1525290158">
    <w:abstractNumId w:val="6"/>
  </w:num>
  <w:num w:numId="59" w16cid:durableId="1546717328">
    <w:abstractNumId w:val="47"/>
  </w:num>
  <w:num w:numId="60" w16cid:durableId="622616040">
    <w:abstractNumId w:val="72"/>
  </w:num>
  <w:num w:numId="61" w16cid:durableId="2082366024">
    <w:abstractNumId w:val="45"/>
  </w:num>
  <w:num w:numId="62" w16cid:durableId="554199136">
    <w:abstractNumId w:val="93"/>
  </w:num>
  <w:num w:numId="63" w16cid:durableId="1886941210">
    <w:abstractNumId w:val="71"/>
  </w:num>
  <w:num w:numId="64" w16cid:durableId="1349407660">
    <w:abstractNumId w:val="36"/>
  </w:num>
  <w:num w:numId="65" w16cid:durableId="1424455197">
    <w:abstractNumId w:val="12"/>
  </w:num>
  <w:num w:numId="66" w16cid:durableId="452670753">
    <w:abstractNumId w:val="83"/>
  </w:num>
  <w:num w:numId="67" w16cid:durableId="652100633">
    <w:abstractNumId w:val="46"/>
  </w:num>
  <w:num w:numId="68" w16cid:durableId="1479225906">
    <w:abstractNumId w:val="57"/>
  </w:num>
  <w:num w:numId="69" w16cid:durableId="857696603">
    <w:abstractNumId w:val="14"/>
  </w:num>
  <w:num w:numId="70" w16cid:durableId="22484075">
    <w:abstractNumId w:val="89"/>
  </w:num>
  <w:num w:numId="71" w16cid:durableId="1795362484">
    <w:abstractNumId w:val="55"/>
  </w:num>
  <w:num w:numId="72" w16cid:durableId="1090345240">
    <w:abstractNumId w:val="30"/>
  </w:num>
  <w:num w:numId="73" w16cid:durableId="1491098946">
    <w:abstractNumId w:val="80"/>
  </w:num>
  <w:num w:numId="74" w16cid:durableId="1561137489">
    <w:abstractNumId w:val="85"/>
  </w:num>
  <w:num w:numId="75" w16cid:durableId="1446147530">
    <w:abstractNumId w:val="32"/>
  </w:num>
  <w:num w:numId="76" w16cid:durableId="1705397509">
    <w:abstractNumId w:val="84"/>
  </w:num>
  <w:num w:numId="77" w16cid:durableId="334111646">
    <w:abstractNumId w:val="27"/>
  </w:num>
  <w:num w:numId="78" w16cid:durableId="2066100828">
    <w:abstractNumId w:val="28"/>
  </w:num>
  <w:num w:numId="79" w16cid:durableId="937641443">
    <w:abstractNumId w:val="76"/>
  </w:num>
  <w:num w:numId="80" w16cid:durableId="1107969643">
    <w:abstractNumId w:val="33"/>
  </w:num>
  <w:num w:numId="81" w16cid:durableId="1035156532">
    <w:abstractNumId w:val="60"/>
  </w:num>
  <w:num w:numId="82" w16cid:durableId="1606766037">
    <w:abstractNumId w:val="39"/>
  </w:num>
  <w:num w:numId="83" w16cid:durableId="846559269">
    <w:abstractNumId w:val="75"/>
  </w:num>
  <w:num w:numId="84" w16cid:durableId="653726862">
    <w:abstractNumId w:val="52"/>
  </w:num>
  <w:num w:numId="85" w16cid:durableId="1249462245">
    <w:abstractNumId w:val="66"/>
  </w:num>
  <w:num w:numId="86" w16cid:durableId="1065035256">
    <w:abstractNumId w:val="64"/>
  </w:num>
  <w:num w:numId="87" w16cid:durableId="1273787472">
    <w:abstractNumId w:val="5"/>
  </w:num>
  <w:num w:numId="88" w16cid:durableId="1526404704">
    <w:abstractNumId w:val="7"/>
  </w:num>
  <w:num w:numId="89" w16cid:durableId="1469593336">
    <w:abstractNumId w:val="8"/>
  </w:num>
  <w:num w:numId="90" w16cid:durableId="351612994">
    <w:abstractNumId w:val="3"/>
  </w:num>
  <w:num w:numId="91" w16cid:durableId="1821652203">
    <w:abstractNumId w:val="51"/>
  </w:num>
  <w:num w:numId="92" w16cid:durableId="1170679350">
    <w:abstractNumId w:val="21"/>
  </w:num>
  <w:num w:numId="93" w16cid:durableId="1132360095">
    <w:abstractNumId w:val="31"/>
  </w:num>
  <w:num w:numId="94" w16cid:durableId="395125547">
    <w:abstractNumId w:val="58"/>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rson w15:author="Suman Deshwal">
    <w15:presenceInfo w15:providerId="None" w15:userId="Suman Deshwal"/>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07D9"/>
    <w:rsid w:val="000110DF"/>
    <w:rsid w:val="00011185"/>
    <w:rsid w:val="00016709"/>
    <w:rsid w:val="00017008"/>
    <w:rsid w:val="00017AEF"/>
    <w:rsid w:val="0002124C"/>
    <w:rsid w:val="00027CD5"/>
    <w:rsid w:val="00030538"/>
    <w:rsid w:val="00030B1E"/>
    <w:rsid w:val="00030BB4"/>
    <w:rsid w:val="00030C69"/>
    <w:rsid w:val="000358E4"/>
    <w:rsid w:val="00036059"/>
    <w:rsid w:val="000400D5"/>
    <w:rsid w:val="00041A12"/>
    <w:rsid w:val="00041F36"/>
    <w:rsid w:val="00042271"/>
    <w:rsid w:val="000436B4"/>
    <w:rsid w:val="00044F54"/>
    <w:rsid w:val="000451A5"/>
    <w:rsid w:val="00045C50"/>
    <w:rsid w:val="00046670"/>
    <w:rsid w:val="00052C2C"/>
    <w:rsid w:val="00053086"/>
    <w:rsid w:val="00055564"/>
    <w:rsid w:val="00056C62"/>
    <w:rsid w:val="00060AAD"/>
    <w:rsid w:val="00060EA6"/>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772BB"/>
    <w:rsid w:val="0008027E"/>
    <w:rsid w:val="00081A29"/>
    <w:rsid w:val="00082A31"/>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2561"/>
    <w:rsid w:val="000958FD"/>
    <w:rsid w:val="0009620F"/>
    <w:rsid w:val="00096522"/>
    <w:rsid w:val="00096B8A"/>
    <w:rsid w:val="000979BF"/>
    <w:rsid w:val="00097F4D"/>
    <w:rsid w:val="000A061E"/>
    <w:rsid w:val="000A067E"/>
    <w:rsid w:val="000A1F5A"/>
    <w:rsid w:val="000A22F8"/>
    <w:rsid w:val="000A444E"/>
    <w:rsid w:val="000A64D2"/>
    <w:rsid w:val="000A670C"/>
    <w:rsid w:val="000A67E4"/>
    <w:rsid w:val="000A6FC3"/>
    <w:rsid w:val="000A7598"/>
    <w:rsid w:val="000A7E23"/>
    <w:rsid w:val="000B089C"/>
    <w:rsid w:val="000B2164"/>
    <w:rsid w:val="000B26D8"/>
    <w:rsid w:val="000B2994"/>
    <w:rsid w:val="000B3F94"/>
    <w:rsid w:val="000B45EF"/>
    <w:rsid w:val="000B52D4"/>
    <w:rsid w:val="000B6879"/>
    <w:rsid w:val="000C4008"/>
    <w:rsid w:val="000C5218"/>
    <w:rsid w:val="000C6524"/>
    <w:rsid w:val="000D0F4E"/>
    <w:rsid w:val="000D1997"/>
    <w:rsid w:val="000E008F"/>
    <w:rsid w:val="000E07E1"/>
    <w:rsid w:val="000E0E0C"/>
    <w:rsid w:val="000E1314"/>
    <w:rsid w:val="000E1482"/>
    <w:rsid w:val="000E1DF5"/>
    <w:rsid w:val="000E2233"/>
    <w:rsid w:val="000E2CF4"/>
    <w:rsid w:val="000E3CDB"/>
    <w:rsid w:val="000E4263"/>
    <w:rsid w:val="000E42E2"/>
    <w:rsid w:val="000E4B0E"/>
    <w:rsid w:val="000E4E6B"/>
    <w:rsid w:val="000E51AD"/>
    <w:rsid w:val="000E51EF"/>
    <w:rsid w:val="000E5628"/>
    <w:rsid w:val="000E5A90"/>
    <w:rsid w:val="000E68BC"/>
    <w:rsid w:val="000E7FBD"/>
    <w:rsid w:val="000F0BB7"/>
    <w:rsid w:val="000F0C23"/>
    <w:rsid w:val="000F143B"/>
    <w:rsid w:val="000F363F"/>
    <w:rsid w:val="000F394B"/>
    <w:rsid w:val="000F4A3D"/>
    <w:rsid w:val="000F690B"/>
    <w:rsid w:val="000F73FD"/>
    <w:rsid w:val="00101ECB"/>
    <w:rsid w:val="001026FD"/>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3ED4"/>
    <w:rsid w:val="00124C8C"/>
    <w:rsid w:val="00126A9D"/>
    <w:rsid w:val="00126EC4"/>
    <w:rsid w:val="00127D34"/>
    <w:rsid w:val="00127E61"/>
    <w:rsid w:val="00130056"/>
    <w:rsid w:val="00130CC3"/>
    <w:rsid w:val="00133E3D"/>
    <w:rsid w:val="001347CC"/>
    <w:rsid w:val="001351C7"/>
    <w:rsid w:val="0013572A"/>
    <w:rsid w:val="001368FB"/>
    <w:rsid w:val="0013751F"/>
    <w:rsid w:val="00140E3A"/>
    <w:rsid w:val="001412D0"/>
    <w:rsid w:val="00142204"/>
    <w:rsid w:val="0014263E"/>
    <w:rsid w:val="00142F3E"/>
    <w:rsid w:val="00143CEC"/>
    <w:rsid w:val="00143E85"/>
    <w:rsid w:val="0014564F"/>
    <w:rsid w:val="001458DC"/>
    <w:rsid w:val="00150779"/>
    <w:rsid w:val="00150842"/>
    <w:rsid w:val="00152ACB"/>
    <w:rsid w:val="001531E8"/>
    <w:rsid w:val="0015445A"/>
    <w:rsid w:val="00154A41"/>
    <w:rsid w:val="00160209"/>
    <w:rsid w:val="00161170"/>
    <w:rsid w:val="00162C09"/>
    <w:rsid w:val="00162EA6"/>
    <w:rsid w:val="00163CD0"/>
    <w:rsid w:val="00166046"/>
    <w:rsid w:val="001667D7"/>
    <w:rsid w:val="00167099"/>
    <w:rsid w:val="00170A44"/>
    <w:rsid w:val="00170BB9"/>
    <w:rsid w:val="00170D10"/>
    <w:rsid w:val="00172F2B"/>
    <w:rsid w:val="001731C0"/>
    <w:rsid w:val="0017722B"/>
    <w:rsid w:val="001777F3"/>
    <w:rsid w:val="00180AC9"/>
    <w:rsid w:val="00180DA8"/>
    <w:rsid w:val="0018151A"/>
    <w:rsid w:val="00181E3B"/>
    <w:rsid w:val="00181E96"/>
    <w:rsid w:val="00181FFB"/>
    <w:rsid w:val="00183837"/>
    <w:rsid w:val="00184745"/>
    <w:rsid w:val="00184F21"/>
    <w:rsid w:val="00184F7C"/>
    <w:rsid w:val="00186954"/>
    <w:rsid w:val="00186D3B"/>
    <w:rsid w:val="00191F06"/>
    <w:rsid w:val="001926E1"/>
    <w:rsid w:val="00192F90"/>
    <w:rsid w:val="00192FEC"/>
    <w:rsid w:val="001950B5"/>
    <w:rsid w:val="0019696B"/>
    <w:rsid w:val="001A0B28"/>
    <w:rsid w:val="001A17D7"/>
    <w:rsid w:val="001A1DC9"/>
    <w:rsid w:val="001A3016"/>
    <w:rsid w:val="001A3702"/>
    <w:rsid w:val="001A4B4D"/>
    <w:rsid w:val="001A4C2A"/>
    <w:rsid w:val="001A571D"/>
    <w:rsid w:val="001B0CC2"/>
    <w:rsid w:val="001B1ABB"/>
    <w:rsid w:val="001B2213"/>
    <w:rsid w:val="001B391A"/>
    <w:rsid w:val="001B3AC8"/>
    <w:rsid w:val="001B4C4B"/>
    <w:rsid w:val="001B5026"/>
    <w:rsid w:val="001B61F3"/>
    <w:rsid w:val="001B7FAF"/>
    <w:rsid w:val="001C0B97"/>
    <w:rsid w:val="001C1369"/>
    <w:rsid w:val="001C1661"/>
    <w:rsid w:val="001C1B82"/>
    <w:rsid w:val="001C2BFF"/>
    <w:rsid w:val="001C54D0"/>
    <w:rsid w:val="001C72CE"/>
    <w:rsid w:val="001C76D1"/>
    <w:rsid w:val="001C7FEA"/>
    <w:rsid w:val="001D1416"/>
    <w:rsid w:val="001D25A0"/>
    <w:rsid w:val="001D3C5F"/>
    <w:rsid w:val="001D424E"/>
    <w:rsid w:val="001D4C56"/>
    <w:rsid w:val="001D5266"/>
    <w:rsid w:val="001D6C06"/>
    <w:rsid w:val="001D6DDC"/>
    <w:rsid w:val="001D7624"/>
    <w:rsid w:val="001E0C50"/>
    <w:rsid w:val="001E0EAF"/>
    <w:rsid w:val="001E18C6"/>
    <w:rsid w:val="001E2187"/>
    <w:rsid w:val="001E255B"/>
    <w:rsid w:val="001E27F8"/>
    <w:rsid w:val="001E39B1"/>
    <w:rsid w:val="001E481F"/>
    <w:rsid w:val="001E6B8C"/>
    <w:rsid w:val="001E709C"/>
    <w:rsid w:val="001F0B64"/>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6E08"/>
    <w:rsid w:val="00217F02"/>
    <w:rsid w:val="0022019B"/>
    <w:rsid w:val="002207FC"/>
    <w:rsid w:val="00220C28"/>
    <w:rsid w:val="00221072"/>
    <w:rsid w:val="002211FB"/>
    <w:rsid w:val="00223095"/>
    <w:rsid w:val="0022363C"/>
    <w:rsid w:val="00223E47"/>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27DF"/>
    <w:rsid w:val="00242AF1"/>
    <w:rsid w:val="00243CEB"/>
    <w:rsid w:val="002440AF"/>
    <w:rsid w:val="002452C9"/>
    <w:rsid w:val="00245B62"/>
    <w:rsid w:val="00245E24"/>
    <w:rsid w:val="002462ED"/>
    <w:rsid w:val="002469B4"/>
    <w:rsid w:val="00246DAE"/>
    <w:rsid w:val="002511B2"/>
    <w:rsid w:val="00252C61"/>
    <w:rsid w:val="00252C81"/>
    <w:rsid w:val="0025319A"/>
    <w:rsid w:val="0025562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66E7"/>
    <w:rsid w:val="002676E3"/>
    <w:rsid w:val="0027043E"/>
    <w:rsid w:val="00270C88"/>
    <w:rsid w:val="00271BC1"/>
    <w:rsid w:val="00272B6C"/>
    <w:rsid w:val="00272C9C"/>
    <w:rsid w:val="00272FA3"/>
    <w:rsid w:val="00273BC7"/>
    <w:rsid w:val="00273F68"/>
    <w:rsid w:val="002754A2"/>
    <w:rsid w:val="00277876"/>
    <w:rsid w:val="002807AB"/>
    <w:rsid w:val="00281B5B"/>
    <w:rsid w:val="00282223"/>
    <w:rsid w:val="0028568A"/>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0E2"/>
    <w:rsid w:val="002B2883"/>
    <w:rsid w:val="002B35D0"/>
    <w:rsid w:val="002B41E1"/>
    <w:rsid w:val="002B4D26"/>
    <w:rsid w:val="002B548D"/>
    <w:rsid w:val="002B61FE"/>
    <w:rsid w:val="002B6F48"/>
    <w:rsid w:val="002C02AB"/>
    <w:rsid w:val="002C0815"/>
    <w:rsid w:val="002C0D08"/>
    <w:rsid w:val="002C1EA5"/>
    <w:rsid w:val="002C4D87"/>
    <w:rsid w:val="002C64FB"/>
    <w:rsid w:val="002C761F"/>
    <w:rsid w:val="002D15DF"/>
    <w:rsid w:val="002D179A"/>
    <w:rsid w:val="002D1AAE"/>
    <w:rsid w:val="002D42CA"/>
    <w:rsid w:val="002D633A"/>
    <w:rsid w:val="002D787C"/>
    <w:rsid w:val="002E0E0E"/>
    <w:rsid w:val="002E1A1E"/>
    <w:rsid w:val="002E46DC"/>
    <w:rsid w:val="002E5759"/>
    <w:rsid w:val="002E7609"/>
    <w:rsid w:val="002E7FE1"/>
    <w:rsid w:val="002F019D"/>
    <w:rsid w:val="002F0A2A"/>
    <w:rsid w:val="002F36B3"/>
    <w:rsid w:val="002F372B"/>
    <w:rsid w:val="002F3D7D"/>
    <w:rsid w:val="002F4E59"/>
    <w:rsid w:val="002F4EEA"/>
    <w:rsid w:val="002F4FA4"/>
    <w:rsid w:val="002F6542"/>
    <w:rsid w:val="00300ACE"/>
    <w:rsid w:val="003022A4"/>
    <w:rsid w:val="00304DD4"/>
    <w:rsid w:val="003059B6"/>
    <w:rsid w:val="00306B77"/>
    <w:rsid w:val="003074B0"/>
    <w:rsid w:val="00310A36"/>
    <w:rsid w:val="0031112C"/>
    <w:rsid w:val="00311E3C"/>
    <w:rsid w:val="003120E2"/>
    <w:rsid w:val="0031210A"/>
    <w:rsid w:val="00313CCD"/>
    <w:rsid w:val="00313D15"/>
    <w:rsid w:val="00314055"/>
    <w:rsid w:val="00314A47"/>
    <w:rsid w:val="0031502B"/>
    <w:rsid w:val="003154CC"/>
    <w:rsid w:val="00315D81"/>
    <w:rsid w:val="0031601E"/>
    <w:rsid w:val="0031646C"/>
    <w:rsid w:val="00322FB1"/>
    <w:rsid w:val="00323746"/>
    <w:rsid w:val="00324B0C"/>
    <w:rsid w:val="00325C5B"/>
    <w:rsid w:val="00331BBC"/>
    <w:rsid w:val="00332601"/>
    <w:rsid w:val="00332D5D"/>
    <w:rsid w:val="003331E5"/>
    <w:rsid w:val="003337EE"/>
    <w:rsid w:val="00335A48"/>
    <w:rsid w:val="003366B9"/>
    <w:rsid w:val="00337407"/>
    <w:rsid w:val="003419E3"/>
    <w:rsid w:val="00342D4C"/>
    <w:rsid w:val="0034327B"/>
    <w:rsid w:val="00343B08"/>
    <w:rsid w:val="00344002"/>
    <w:rsid w:val="00344462"/>
    <w:rsid w:val="00345228"/>
    <w:rsid w:val="00346489"/>
    <w:rsid w:val="00347502"/>
    <w:rsid w:val="00350EAD"/>
    <w:rsid w:val="00351237"/>
    <w:rsid w:val="00352EA6"/>
    <w:rsid w:val="00353CCB"/>
    <w:rsid w:val="00354367"/>
    <w:rsid w:val="0035436F"/>
    <w:rsid w:val="003557D7"/>
    <w:rsid w:val="00355E7B"/>
    <w:rsid w:val="00357438"/>
    <w:rsid w:val="00360711"/>
    <w:rsid w:val="00362D4F"/>
    <w:rsid w:val="0036414A"/>
    <w:rsid w:val="00364180"/>
    <w:rsid w:val="003658FB"/>
    <w:rsid w:val="00365ECC"/>
    <w:rsid w:val="00366744"/>
    <w:rsid w:val="00366FD5"/>
    <w:rsid w:val="003709EE"/>
    <w:rsid w:val="00372365"/>
    <w:rsid w:val="00372D0F"/>
    <w:rsid w:val="00373826"/>
    <w:rsid w:val="003739A0"/>
    <w:rsid w:val="00374314"/>
    <w:rsid w:val="00374A1E"/>
    <w:rsid w:val="00374C8D"/>
    <w:rsid w:val="00383451"/>
    <w:rsid w:val="00383EB0"/>
    <w:rsid w:val="003857B9"/>
    <w:rsid w:val="003857D0"/>
    <w:rsid w:val="00385FF5"/>
    <w:rsid w:val="003868BA"/>
    <w:rsid w:val="00386A70"/>
    <w:rsid w:val="00390D9E"/>
    <w:rsid w:val="003937E1"/>
    <w:rsid w:val="00395756"/>
    <w:rsid w:val="00395D4C"/>
    <w:rsid w:val="003960DC"/>
    <w:rsid w:val="00396C39"/>
    <w:rsid w:val="003A1C23"/>
    <w:rsid w:val="003A1E9D"/>
    <w:rsid w:val="003A20F5"/>
    <w:rsid w:val="003A22F3"/>
    <w:rsid w:val="003A2F8A"/>
    <w:rsid w:val="003A2FA6"/>
    <w:rsid w:val="003A524C"/>
    <w:rsid w:val="003A53C4"/>
    <w:rsid w:val="003A61A2"/>
    <w:rsid w:val="003A7913"/>
    <w:rsid w:val="003B1AB3"/>
    <w:rsid w:val="003B24E3"/>
    <w:rsid w:val="003B2839"/>
    <w:rsid w:val="003B3135"/>
    <w:rsid w:val="003B468A"/>
    <w:rsid w:val="003B511C"/>
    <w:rsid w:val="003B54F3"/>
    <w:rsid w:val="003B5875"/>
    <w:rsid w:val="003B639D"/>
    <w:rsid w:val="003B7564"/>
    <w:rsid w:val="003C29E6"/>
    <w:rsid w:val="003C4078"/>
    <w:rsid w:val="003C4963"/>
    <w:rsid w:val="003C4AB2"/>
    <w:rsid w:val="003C4DD8"/>
    <w:rsid w:val="003C5473"/>
    <w:rsid w:val="003C552A"/>
    <w:rsid w:val="003C5BE3"/>
    <w:rsid w:val="003C5C8A"/>
    <w:rsid w:val="003C601C"/>
    <w:rsid w:val="003C6A7B"/>
    <w:rsid w:val="003C6C82"/>
    <w:rsid w:val="003C79A9"/>
    <w:rsid w:val="003D03B7"/>
    <w:rsid w:val="003D06BB"/>
    <w:rsid w:val="003D12FE"/>
    <w:rsid w:val="003D20DD"/>
    <w:rsid w:val="003D211C"/>
    <w:rsid w:val="003D3515"/>
    <w:rsid w:val="003D4A53"/>
    <w:rsid w:val="003D5B30"/>
    <w:rsid w:val="003D6C51"/>
    <w:rsid w:val="003D6FDC"/>
    <w:rsid w:val="003E09B0"/>
    <w:rsid w:val="003E0E1F"/>
    <w:rsid w:val="003E19C0"/>
    <w:rsid w:val="003E47ED"/>
    <w:rsid w:val="003E5DD8"/>
    <w:rsid w:val="003E5DED"/>
    <w:rsid w:val="003E5F1C"/>
    <w:rsid w:val="003E6459"/>
    <w:rsid w:val="003E6680"/>
    <w:rsid w:val="003E6DE9"/>
    <w:rsid w:val="003E762E"/>
    <w:rsid w:val="003F0131"/>
    <w:rsid w:val="003F0506"/>
    <w:rsid w:val="003F0A61"/>
    <w:rsid w:val="003F0E19"/>
    <w:rsid w:val="003F1653"/>
    <w:rsid w:val="003F1989"/>
    <w:rsid w:val="003F1AB4"/>
    <w:rsid w:val="003F2B6E"/>
    <w:rsid w:val="003F3348"/>
    <w:rsid w:val="003F419B"/>
    <w:rsid w:val="003F46D5"/>
    <w:rsid w:val="003F69E1"/>
    <w:rsid w:val="003F74F9"/>
    <w:rsid w:val="003F789B"/>
    <w:rsid w:val="004004E9"/>
    <w:rsid w:val="004008EB"/>
    <w:rsid w:val="004031F4"/>
    <w:rsid w:val="00403E8B"/>
    <w:rsid w:val="00404AC7"/>
    <w:rsid w:val="00405A33"/>
    <w:rsid w:val="0040635E"/>
    <w:rsid w:val="00406584"/>
    <w:rsid w:val="004073DF"/>
    <w:rsid w:val="00407572"/>
    <w:rsid w:val="00407ACA"/>
    <w:rsid w:val="00411505"/>
    <w:rsid w:val="00411D8F"/>
    <w:rsid w:val="00411ED8"/>
    <w:rsid w:val="004120C0"/>
    <w:rsid w:val="00412F2A"/>
    <w:rsid w:val="004146A6"/>
    <w:rsid w:val="00415C2B"/>
    <w:rsid w:val="004167F5"/>
    <w:rsid w:val="00416DB1"/>
    <w:rsid w:val="00423768"/>
    <w:rsid w:val="00424371"/>
    <w:rsid w:val="0042472C"/>
    <w:rsid w:val="0042556D"/>
    <w:rsid w:val="0042560B"/>
    <w:rsid w:val="00425E97"/>
    <w:rsid w:val="004264C3"/>
    <w:rsid w:val="00427056"/>
    <w:rsid w:val="004273A6"/>
    <w:rsid w:val="004308E6"/>
    <w:rsid w:val="00430FDA"/>
    <w:rsid w:val="00431FCB"/>
    <w:rsid w:val="00434E60"/>
    <w:rsid w:val="0043540F"/>
    <w:rsid w:val="00437BA1"/>
    <w:rsid w:val="00437E0F"/>
    <w:rsid w:val="004402FD"/>
    <w:rsid w:val="004433F7"/>
    <w:rsid w:val="004440B7"/>
    <w:rsid w:val="00445631"/>
    <w:rsid w:val="004461B3"/>
    <w:rsid w:val="004468BA"/>
    <w:rsid w:val="00447A46"/>
    <w:rsid w:val="004512EC"/>
    <w:rsid w:val="00451B3D"/>
    <w:rsid w:val="0045397C"/>
    <w:rsid w:val="00455CEB"/>
    <w:rsid w:val="00455CFD"/>
    <w:rsid w:val="0045648C"/>
    <w:rsid w:val="004618E2"/>
    <w:rsid w:val="00461FB2"/>
    <w:rsid w:val="004623B8"/>
    <w:rsid w:val="004634CE"/>
    <w:rsid w:val="00465332"/>
    <w:rsid w:val="00465470"/>
    <w:rsid w:val="00465660"/>
    <w:rsid w:val="00465B8E"/>
    <w:rsid w:val="00466F99"/>
    <w:rsid w:val="00467055"/>
    <w:rsid w:val="004704F6"/>
    <w:rsid w:val="00470873"/>
    <w:rsid w:val="00470BA1"/>
    <w:rsid w:val="00470D03"/>
    <w:rsid w:val="004711C0"/>
    <w:rsid w:val="00471581"/>
    <w:rsid w:val="00471746"/>
    <w:rsid w:val="00471A42"/>
    <w:rsid w:val="00473778"/>
    <w:rsid w:val="00473892"/>
    <w:rsid w:val="004750D3"/>
    <w:rsid w:val="00475827"/>
    <w:rsid w:val="004769F5"/>
    <w:rsid w:val="004770F2"/>
    <w:rsid w:val="00477113"/>
    <w:rsid w:val="004771EA"/>
    <w:rsid w:val="004804BD"/>
    <w:rsid w:val="004809F6"/>
    <w:rsid w:val="00481029"/>
    <w:rsid w:val="00485C39"/>
    <w:rsid w:val="00485D8D"/>
    <w:rsid w:val="00485EDE"/>
    <w:rsid w:val="0048676D"/>
    <w:rsid w:val="00486D7A"/>
    <w:rsid w:val="00490496"/>
    <w:rsid w:val="004919B6"/>
    <w:rsid w:val="004929BA"/>
    <w:rsid w:val="0049359E"/>
    <w:rsid w:val="00493F1F"/>
    <w:rsid w:val="00494370"/>
    <w:rsid w:val="004945D8"/>
    <w:rsid w:val="00494C00"/>
    <w:rsid w:val="00494F66"/>
    <w:rsid w:val="00495541"/>
    <w:rsid w:val="00495C0D"/>
    <w:rsid w:val="00496204"/>
    <w:rsid w:val="00496724"/>
    <w:rsid w:val="00497417"/>
    <w:rsid w:val="004A0A19"/>
    <w:rsid w:val="004A0D9B"/>
    <w:rsid w:val="004A19B0"/>
    <w:rsid w:val="004A1A4C"/>
    <w:rsid w:val="004A1FDE"/>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3E7B"/>
    <w:rsid w:val="004C41BC"/>
    <w:rsid w:val="004C4216"/>
    <w:rsid w:val="004C492B"/>
    <w:rsid w:val="004C5DED"/>
    <w:rsid w:val="004C6348"/>
    <w:rsid w:val="004C75B0"/>
    <w:rsid w:val="004D00FA"/>
    <w:rsid w:val="004D03A7"/>
    <w:rsid w:val="004D0ED7"/>
    <w:rsid w:val="004D1361"/>
    <w:rsid w:val="004D2213"/>
    <w:rsid w:val="004D22A9"/>
    <w:rsid w:val="004D2773"/>
    <w:rsid w:val="004D2B5D"/>
    <w:rsid w:val="004D52CB"/>
    <w:rsid w:val="004D5416"/>
    <w:rsid w:val="004D6DE5"/>
    <w:rsid w:val="004D7121"/>
    <w:rsid w:val="004D755C"/>
    <w:rsid w:val="004D7726"/>
    <w:rsid w:val="004D7A21"/>
    <w:rsid w:val="004E011C"/>
    <w:rsid w:val="004E0888"/>
    <w:rsid w:val="004E0F63"/>
    <w:rsid w:val="004E1928"/>
    <w:rsid w:val="004E25C2"/>
    <w:rsid w:val="004E2B8D"/>
    <w:rsid w:val="004E3C9A"/>
    <w:rsid w:val="004E4ECD"/>
    <w:rsid w:val="004E751D"/>
    <w:rsid w:val="004E79FC"/>
    <w:rsid w:val="004E7AAE"/>
    <w:rsid w:val="004E7B43"/>
    <w:rsid w:val="004F14EA"/>
    <w:rsid w:val="004F2B2B"/>
    <w:rsid w:val="004F3473"/>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06C6"/>
    <w:rsid w:val="00522A0D"/>
    <w:rsid w:val="00523422"/>
    <w:rsid w:val="00525D5B"/>
    <w:rsid w:val="00526EA9"/>
    <w:rsid w:val="005273C6"/>
    <w:rsid w:val="00530337"/>
    <w:rsid w:val="0053061B"/>
    <w:rsid w:val="00532E64"/>
    <w:rsid w:val="005347A9"/>
    <w:rsid w:val="00534D6C"/>
    <w:rsid w:val="00534F46"/>
    <w:rsid w:val="00535809"/>
    <w:rsid w:val="00535F92"/>
    <w:rsid w:val="00536CDF"/>
    <w:rsid w:val="00540875"/>
    <w:rsid w:val="00542DBD"/>
    <w:rsid w:val="00543DC8"/>
    <w:rsid w:val="0054424D"/>
    <w:rsid w:val="00545BF4"/>
    <w:rsid w:val="0054637C"/>
    <w:rsid w:val="00546C7A"/>
    <w:rsid w:val="00550A15"/>
    <w:rsid w:val="005514BC"/>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2E25"/>
    <w:rsid w:val="0057303E"/>
    <w:rsid w:val="005751D9"/>
    <w:rsid w:val="005755DD"/>
    <w:rsid w:val="00576A98"/>
    <w:rsid w:val="00577A39"/>
    <w:rsid w:val="00577D97"/>
    <w:rsid w:val="00580775"/>
    <w:rsid w:val="00581D84"/>
    <w:rsid w:val="00581F56"/>
    <w:rsid w:val="0058211A"/>
    <w:rsid w:val="005836E4"/>
    <w:rsid w:val="00583D44"/>
    <w:rsid w:val="00583FD8"/>
    <w:rsid w:val="00584891"/>
    <w:rsid w:val="005850F8"/>
    <w:rsid w:val="0058576D"/>
    <w:rsid w:val="00590022"/>
    <w:rsid w:val="00590E74"/>
    <w:rsid w:val="005915A0"/>
    <w:rsid w:val="005935FF"/>
    <w:rsid w:val="00593E2A"/>
    <w:rsid w:val="00593ED1"/>
    <w:rsid w:val="005947BA"/>
    <w:rsid w:val="005952D9"/>
    <w:rsid w:val="00595576"/>
    <w:rsid w:val="00595E5D"/>
    <w:rsid w:val="00596338"/>
    <w:rsid w:val="00597265"/>
    <w:rsid w:val="005A0C9D"/>
    <w:rsid w:val="005A1850"/>
    <w:rsid w:val="005A193F"/>
    <w:rsid w:val="005A1FB0"/>
    <w:rsid w:val="005A2C7E"/>
    <w:rsid w:val="005A2D22"/>
    <w:rsid w:val="005A3156"/>
    <w:rsid w:val="005A408B"/>
    <w:rsid w:val="005A4C96"/>
    <w:rsid w:val="005A6767"/>
    <w:rsid w:val="005B02B4"/>
    <w:rsid w:val="005B1642"/>
    <w:rsid w:val="005B4894"/>
    <w:rsid w:val="005B4D58"/>
    <w:rsid w:val="005B4E5B"/>
    <w:rsid w:val="005B58D7"/>
    <w:rsid w:val="005B6535"/>
    <w:rsid w:val="005B7775"/>
    <w:rsid w:val="005B7A75"/>
    <w:rsid w:val="005B7B30"/>
    <w:rsid w:val="005C000B"/>
    <w:rsid w:val="005C0326"/>
    <w:rsid w:val="005C0607"/>
    <w:rsid w:val="005C1163"/>
    <w:rsid w:val="005C12AC"/>
    <w:rsid w:val="005D0ECE"/>
    <w:rsid w:val="005D1C0D"/>
    <w:rsid w:val="005D2391"/>
    <w:rsid w:val="005D2436"/>
    <w:rsid w:val="005D377F"/>
    <w:rsid w:val="005D3B6E"/>
    <w:rsid w:val="005D5849"/>
    <w:rsid w:val="005D5EFC"/>
    <w:rsid w:val="005E0005"/>
    <w:rsid w:val="005E167D"/>
    <w:rsid w:val="005E1F90"/>
    <w:rsid w:val="005E405D"/>
    <w:rsid w:val="005E44FC"/>
    <w:rsid w:val="005E525F"/>
    <w:rsid w:val="005E56BC"/>
    <w:rsid w:val="005E60F4"/>
    <w:rsid w:val="005E641C"/>
    <w:rsid w:val="005F09AA"/>
    <w:rsid w:val="005F0A7B"/>
    <w:rsid w:val="005F1F02"/>
    <w:rsid w:val="005F3BF7"/>
    <w:rsid w:val="005F3FD7"/>
    <w:rsid w:val="005F4910"/>
    <w:rsid w:val="005F4B4E"/>
    <w:rsid w:val="005F4F4B"/>
    <w:rsid w:val="005F5335"/>
    <w:rsid w:val="005F6ED2"/>
    <w:rsid w:val="005F7E9C"/>
    <w:rsid w:val="00600B7E"/>
    <w:rsid w:val="00600D5E"/>
    <w:rsid w:val="00601862"/>
    <w:rsid w:val="00601B66"/>
    <w:rsid w:val="00602768"/>
    <w:rsid w:val="00602E96"/>
    <w:rsid w:val="00604B5B"/>
    <w:rsid w:val="00604B7D"/>
    <w:rsid w:val="00605CEB"/>
    <w:rsid w:val="00606977"/>
    <w:rsid w:val="0060773C"/>
    <w:rsid w:val="00611C64"/>
    <w:rsid w:val="006120DA"/>
    <w:rsid w:val="006130BB"/>
    <w:rsid w:val="0061419B"/>
    <w:rsid w:val="00615321"/>
    <w:rsid w:val="00615400"/>
    <w:rsid w:val="00616800"/>
    <w:rsid w:val="0061721B"/>
    <w:rsid w:val="0061721E"/>
    <w:rsid w:val="00617906"/>
    <w:rsid w:val="00624418"/>
    <w:rsid w:val="00624570"/>
    <w:rsid w:val="0062497A"/>
    <w:rsid w:val="00625E8E"/>
    <w:rsid w:val="00631166"/>
    <w:rsid w:val="006315C9"/>
    <w:rsid w:val="006319DC"/>
    <w:rsid w:val="006343EF"/>
    <w:rsid w:val="006346D7"/>
    <w:rsid w:val="00634CDE"/>
    <w:rsid w:val="00634F6B"/>
    <w:rsid w:val="00635C50"/>
    <w:rsid w:val="00635CB4"/>
    <w:rsid w:val="00635F96"/>
    <w:rsid w:val="0063633B"/>
    <w:rsid w:val="00637D2F"/>
    <w:rsid w:val="00641030"/>
    <w:rsid w:val="0064165C"/>
    <w:rsid w:val="00641B8A"/>
    <w:rsid w:val="00643A96"/>
    <w:rsid w:val="00645157"/>
    <w:rsid w:val="00645649"/>
    <w:rsid w:val="00645B5D"/>
    <w:rsid w:val="006478AC"/>
    <w:rsid w:val="006478B7"/>
    <w:rsid w:val="0065085A"/>
    <w:rsid w:val="00650C11"/>
    <w:rsid w:val="00652C7B"/>
    <w:rsid w:val="00653D3A"/>
    <w:rsid w:val="00653F15"/>
    <w:rsid w:val="00653FDB"/>
    <w:rsid w:val="00654F94"/>
    <w:rsid w:val="00657AEE"/>
    <w:rsid w:val="0066205D"/>
    <w:rsid w:val="00663B90"/>
    <w:rsid w:val="0066409D"/>
    <w:rsid w:val="0066417E"/>
    <w:rsid w:val="0066418A"/>
    <w:rsid w:val="0067225A"/>
    <w:rsid w:val="00674388"/>
    <w:rsid w:val="006767F0"/>
    <w:rsid w:val="006767F3"/>
    <w:rsid w:val="00683136"/>
    <w:rsid w:val="0068504A"/>
    <w:rsid w:val="0068706B"/>
    <w:rsid w:val="006872FE"/>
    <w:rsid w:val="00687922"/>
    <w:rsid w:val="00690D82"/>
    <w:rsid w:val="00690E7C"/>
    <w:rsid w:val="006912BA"/>
    <w:rsid w:val="006919C5"/>
    <w:rsid w:val="00692336"/>
    <w:rsid w:val="00693151"/>
    <w:rsid w:val="0069403C"/>
    <w:rsid w:val="00694B22"/>
    <w:rsid w:val="00695188"/>
    <w:rsid w:val="006955E7"/>
    <w:rsid w:val="00697207"/>
    <w:rsid w:val="006A31A5"/>
    <w:rsid w:val="006A37CC"/>
    <w:rsid w:val="006A3D69"/>
    <w:rsid w:val="006A6D44"/>
    <w:rsid w:val="006A6FAF"/>
    <w:rsid w:val="006A7F13"/>
    <w:rsid w:val="006B052F"/>
    <w:rsid w:val="006B0B74"/>
    <w:rsid w:val="006B25F5"/>
    <w:rsid w:val="006B3276"/>
    <w:rsid w:val="006B54C1"/>
    <w:rsid w:val="006B6C72"/>
    <w:rsid w:val="006B7DC9"/>
    <w:rsid w:val="006C05C4"/>
    <w:rsid w:val="006C0E75"/>
    <w:rsid w:val="006C11E1"/>
    <w:rsid w:val="006C1932"/>
    <w:rsid w:val="006C25CB"/>
    <w:rsid w:val="006C5412"/>
    <w:rsid w:val="006C62E7"/>
    <w:rsid w:val="006C6832"/>
    <w:rsid w:val="006C7BE1"/>
    <w:rsid w:val="006D09A0"/>
    <w:rsid w:val="006D27C0"/>
    <w:rsid w:val="006D2AD2"/>
    <w:rsid w:val="006D5831"/>
    <w:rsid w:val="006D64F3"/>
    <w:rsid w:val="006D79B8"/>
    <w:rsid w:val="006D7AF1"/>
    <w:rsid w:val="006E1A9D"/>
    <w:rsid w:val="006E22A8"/>
    <w:rsid w:val="006E26ED"/>
    <w:rsid w:val="006E4083"/>
    <w:rsid w:val="006E51E8"/>
    <w:rsid w:val="006E5560"/>
    <w:rsid w:val="006E56AA"/>
    <w:rsid w:val="006E57F2"/>
    <w:rsid w:val="006E73C0"/>
    <w:rsid w:val="006F0623"/>
    <w:rsid w:val="006F164A"/>
    <w:rsid w:val="006F260A"/>
    <w:rsid w:val="006F304C"/>
    <w:rsid w:val="006F3A0E"/>
    <w:rsid w:val="006F3D7A"/>
    <w:rsid w:val="006F5920"/>
    <w:rsid w:val="007010C2"/>
    <w:rsid w:val="007027C4"/>
    <w:rsid w:val="00702941"/>
    <w:rsid w:val="007030DC"/>
    <w:rsid w:val="00703812"/>
    <w:rsid w:val="00705691"/>
    <w:rsid w:val="00710039"/>
    <w:rsid w:val="007101C9"/>
    <w:rsid w:val="007114C0"/>
    <w:rsid w:val="00711F5B"/>
    <w:rsid w:val="00712299"/>
    <w:rsid w:val="0071266A"/>
    <w:rsid w:val="00713C02"/>
    <w:rsid w:val="00713E4B"/>
    <w:rsid w:val="00714F60"/>
    <w:rsid w:val="00715611"/>
    <w:rsid w:val="00715D1E"/>
    <w:rsid w:val="007163F9"/>
    <w:rsid w:val="00717791"/>
    <w:rsid w:val="00717F4C"/>
    <w:rsid w:val="00720C3B"/>
    <w:rsid w:val="00721263"/>
    <w:rsid w:val="00721334"/>
    <w:rsid w:val="00722244"/>
    <w:rsid w:val="00723C33"/>
    <w:rsid w:val="00723F58"/>
    <w:rsid w:val="00724932"/>
    <w:rsid w:val="007253B4"/>
    <w:rsid w:val="00726BCB"/>
    <w:rsid w:val="00726C35"/>
    <w:rsid w:val="007300A7"/>
    <w:rsid w:val="00730E7C"/>
    <w:rsid w:val="00736A10"/>
    <w:rsid w:val="00737068"/>
    <w:rsid w:val="007403ED"/>
    <w:rsid w:val="007407CB"/>
    <w:rsid w:val="00740AAD"/>
    <w:rsid w:val="007422BE"/>
    <w:rsid w:val="00742563"/>
    <w:rsid w:val="00742D94"/>
    <w:rsid w:val="0074309D"/>
    <w:rsid w:val="00744294"/>
    <w:rsid w:val="00744715"/>
    <w:rsid w:val="007455E0"/>
    <w:rsid w:val="007474D6"/>
    <w:rsid w:val="00753613"/>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1AA"/>
    <w:rsid w:val="007738EF"/>
    <w:rsid w:val="00774BFB"/>
    <w:rsid w:val="007754CC"/>
    <w:rsid w:val="007757D3"/>
    <w:rsid w:val="00775874"/>
    <w:rsid w:val="007760A2"/>
    <w:rsid w:val="00777771"/>
    <w:rsid w:val="00777FAB"/>
    <w:rsid w:val="00780849"/>
    <w:rsid w:val="00783B8B"/>
    <w:rsid w:val="00785096"/>
    <w:rsid w:val="00786E08"/>
    <w:rsid w:val="00790125"/>
    <w:rsid w:val="00790A00"/>
    <w:rsid w:val="007926EA"/>
    <w:rsid w:val="00792B9D"/>
    <w:rsid w:val="00793192"/>
    <w:rsid w:val="007935F1"/>
    <w:rsid w:val="00793A56"/>
    <w:rsid w:val="007942F0"/>
    <w:rsid w:val="00796406"/>
    <w:rsid w:val="00796764"/>
    <w:rsid w:val="00797139"/>
    <w:rsid w:val="0079768A"/>
    <w:rsid w:val="00797925"/>
    <w:rsid w:val="0079799D"/>
    <w:rsid w:val="007A137D"/>
    <w:rsid w:val="007A2EB8"/>
    <w:rsid w:val="007A3962"/>
    <w:rsid w:val="007A3ABE"/>
    <w:rsid w:val="007A3F42"/>
    <w:rsid w:val="007A43EB"/>
    <w:rsid w:val="007A4B7F"/>
    <w:rsid w:val="007A4EF4"/>
    <w:rsid w:val="007A5C3E"/>
    <w:rsid w:val="007A5CF3"/>
    <w:rsid w:val="007B3864"/>
    <w:rsid w:val="007B4032"/>
    <w:rsid w:val="007B6BAB"/>
    <w:rsid w:val="007B7F41"/>
    <w:rsid w:val="007C1E34"/>
    <w:rsid w:val="007C3D1C"/>
    <w:rsid w:val="007C772E"/>
    <w:rsid w:val="007D08BD"/>
    <w:rsid w:val="007D185F"/>
    <w:rsid w:val="007D1E45"/>
    <w:rsid w:val="007D39EF"/>
    <w:rsid w:val="007D47A8"/>
    <w:rsid w:val="007D51E4"/>
    <w:rsid w:val="007D5E6F"/>
    <w:rsid w:val="007D7C59"/>
    <w:rsid w:val="007E15B2"/>
    <w:rsid w:val="007E1935"/>
    <w:rsid w:val="007E2EE6"/>
    <w:rsid w:val="007E2F40"/>
    <w:rsid w:val="007E2FB6"/>
    <w:rsid w:val="007E4631"/>
    <w:rsid w:val="007E47A9"/>
    <w:rsid w:val="007E6C21"/>
    <w:rsid w:val="007F2103"/>
    <w:rsid w:val="007F3E6D"/>
    <w:rsid w:val="007F4507"/>
    <w:rsid w:val="007F6B54"/>
    <w:rsid w:val="00800CA6"/>
    <w:rsid w:val="00801822"/>
    <w:rsid w:val="00801D74"/>
    <w:rsid w:val="00805511"/>
    <w:rsid w:val="00805D0D"/>
    <w:rsid w:val="0080773E"/>
    <w:rsid w:val="00810E7E"/>
    <w:rsid w:val="00811366"/>
    <w:rsid w:val="00812E4F"/>
    <w:rsid w:val="00814128"/>
    <w:rsid w:val="00814CEA"/>
    <w:rsid w:val="00815561"/>
    <w:rsid w:val="008155BA"/>
    <w:rsid w:val="00815B2E"/>
    <w:rsid w:val="0081764F"/>
    <w:rsid w:val="00817872"/>
    <w:rsid w:val="00817C00"/>
    <w:rsid w:val="008204C3"/>
    <w:rsid w:val="00820F28"/>
    <w:rsid w:val="00821416"/>
    <w:rsid w:val="00821988"/>
    <w:rsid w:val="00822725"/>
    <w:rsid w:val="00822AB2"/>
    <w:rsid w:val="00822C2C"/>
    <w:rsid w:val="00822E57"/>
    <w:rsid w:val="008230A4"/>
    <w:rsid w:val="008232A9"/>
    <w:rsid w:val="0082481A"/>
    <w:rsid w:val="008259DB"/>
    <w:rsid w:val="008266DA"/>
    <w:rsid w:val="0082764C"/>
    <w:rsid w:val="00827B93"/>
    <w:rsid w:val="008301D0"/>
    <w:rsid w:val="008305A3"/>
    <w:rsid w:val="008310DB"/>
    <w:rsid w:val="00833758"/>
    <w:rsid w:val="008338D2"/>
    <w:rsid w:val="00833F94"/>
    <w:rsid w:val="00834CE5"/>
    <w:rsid w:val="008353AC"/>
    <w:rsid w:val="0083638B"/>
    <w:rsid w:val="0083691A"/>
    <w:rsid w:val="008369FB"/>
    <w:rsid w:val="008402AC"/>
    <w:rsid w:val="00840666"/>
    <w:rsid w:val="00840D53"/>
    <w:rsid w:val="0084214F"/>
    <w:rsid w:val="008430A5"/>
    <w:rsid w:val="00843A21"/>
    <w:rsid w:val="0084504E"/>
    <w:rsid w:val="008454CF"/>
    <w:rsid w:val="008458F4"/>
    <w:rsid w:val="00846AB5"/>
    <w:rsid w:val="0085041F"/>
    <w:rsid w:val="008505D1"/>
    <w:rsid w:val="008516E8"/>
    <w:rsid w:val="00851CBF"/>
    <w:rsid w:val="008541CC"/>
    <w:rsid w:val="008546BD"/>
    <w:rsid w:val="00854759"/>
    <w:rsid w:val="00854E78"/>
    <w:rsid w:val="008550B3"/>
    <w:rsid w:val="00855ECE"/>
    <w:rsid w:val="0085615E"/>
    <w:rsid w:val="008565DE"/>
    <w:rsid w:val="0085737D"/>
    <w:rsid w:val="008576AD"/>
    <w:rsid w:val="0086010D"/>
    <w:rsid w:val="008601FF"/>
    <w:rsid w:val="00860E66"/>
    <w:rsid w:val="008615A2"/>
    <w:rsid w:val="0086160A"/>
    <w:rsid w:val="00862C76"/>
    <w:rsid w:val="00863BA1"/>
    <w:rsid w:val="008648AF"/>
    <w:rsid w:val="00864951"/>
    <w:rsid w:val="00865596"/>
    <w:rsid w:val="00865AA5"/>
    <w:rsid w:val="0086613D"/>
    <w:rsid w:val="0086720E"/>
    <w:rsid w:val="008679AC"/>
    <w:rsid w:val="00870152"/>
    <w:rsid w:val="008703EC"/>
    <w:rsid w:val="00872CCD"/>
    <w:rsid w:val="00873313"/>
    <w:rsid w:val="00873DCF"/>
    <w:rsid w:val="0087420B"/>
    <w:rsid w:val="008751D6"/>
    <w:rsid w:val="00881EF3"/>
    <w:rsid w:val="008830F7"/>
    <w:rsid w:val="00884260"/>
    <w:rsid w:val="00884272"/>
    <w:rsid w:val="00886D6C"/>
    <w:rsid w:val="00887AAB"/>
    <w:rsid w:val="00890A5F"/>
    <w:rsid w:val="008912E0"/>
    <w:rsid w:val="008919A3"/>
    <w:rsid w:val="00892AA1"/>
    <w:rsid w:val="00893EC9"/>
    <w:rsid w:val="0089409F"/>
    <w:rsid w:val="00894760"/>
    <w:rsid w:val="008950CD"/>
    <w:rsid w:val="0089522B"/>
    <w:rsid w:val="008A12F7"/>
    <w:rsid w:val="008A47C1"/>
    <w:rsid w:val="008A4E73"/>
    <w:rsid w:val="008A4EDE"/>
    <w:rsid w:val="008A5243"/>
    <w:rsid w:val="008A5D33"/>
    <w:rsid w:val="008B0951"/>
    <w:rsid w:val="008B1D80"/>
    <w:rsid w:val="008B1FBA"/>
    <w:rsid w:val="008B2A84"/>
    <w:rsid w:val="008B3498"/>
    <w:rsid w:val="008B3919"/>
    <w:rsid w:val="008B5420"/>
    <w:rsid w:val="008B5829"/>
    <w:rsid w:val="008B6CD1"/>
    <w:rsid w:val="008B7E2F"/>
    <w:rsid w:val="008C1249"/>
    <w:rsid w:val="008C1EFB"/>
    <w:rsid w:val="008C28BF"/>
    <w:rsid w:val="008C68C0"/>
    <w:rsid w:val="008C6CD9"/>
    <w:rsid w:val="008C71AF"/>
    <w:rsid w:val="008C73B1"/>
    <w:rsid w:val="008C766E"/>
    <w:rsid w:val="008C7AE5"/>
    <w:rsid w:val="008D0506"/>
    <w:rsid w:val="008D064C"/>
    <w:rsid w:val="008D2317"/>
    <w:rsid w:val="008D2372"/>
    <w:rsid w:val="008D29BC"/>
    <w:rsid w:val="008D2DF8"/>
    <w:rsid w:val="008D3E3B"/>
    <w:rsid w:val="008D5236"/>
    <w:rsid w:val="008E0507"/>
    <w:rsid w:val="008E169A"/>
    <w:rsid w:val="008E1DC8"/>
    <w:rsid w:val="008E2166"/>
    <w:rsid w:val="008E265C"/>
    <w:rsid w:val="008E316C"/>
    <w:rsid w:val="008E35C9"/>
    <w:rsid w:val="008E39FD"/>
    <w:rsid w:val="008E4A2F"/>
    <w:rsid w:val="008E5C36"/>
    <w:rsid w:val="008E6A20"/>
    <w:rsid w:val="008E7FD8"/>
    <w:rsid w:val="008F0CBC"/>
    <w:rsid w:val="008F1AE7"/>
    <w:rsid w:val="008F24BD"/>
    <w:rsid w:val="008F2D69"/>
    <w:rsid w:val="008F34A4"/>
    <w:rsid w:val="008F4306"/>
    <w:rsid w:val="008F5F7F"/>
    <w:rsid w:val="008F6634"/>
    <w:rsid w:val="00900001"/>
    <w:rsid w:val="009001AD"/>
    <w:rsid w:val="00900F03"/>
    <w:rsid w:val="009021F8"/>
    <w:rsid w:val="00903499"/>
    <w:rsid w:val="00903532"/>
    <w:rsid w:val="00903708"/>
    <w:rsid w:val="009044F7"/>
    <w:rsid w:val="00905501"/>
    <w:rsid w:val="009059D1"/>
    <w:rsid w:val="00906929"/>
    <w:rsid w:val="00906BE7"/>
    <w:rsid w:val="00907068"/>
    <w:rsid w:val="00907A1A"/>
    <w:rsid w:val="00910FFE"/>
    <w:rsid w:val="00913283"/>
    <w:rsid w:val="00914756"/>
    <w:rsid w:val="00914BCB"/>
    <w:rsid w:val="0091606C"/>
    <w:rsid w:val="00916597"/>
    <w:rsid w:val="00916D1E"/>
    <w:rsid w:val="00920751"/>
    <w:rsid w:val="00920E44"/>
    <w:rsid w:val="00923D9F"/>
    <w:rsid w:val="00926715"/>
    <w:rsid w:val="00926D72"/>
    <w:rsid w:val="009271AB"/>
    <w:rsid w:val="00927CC5"/>
    <w:rsid w:val="00927F20"/>
    <w:rsid w:val="009304A7"/>
    <w:rsid w:val="009304FB"/>
    <w:rsid w:val="00930937"/>
    <w:rsid w:val="0093184F"/>
    <w:rsid w:val="00931D4F"/>
    <w:rsid w:val="00932090"/>
    <w:rsid w:val="00932599"/>
    <w:rsid w:val="009326B9"/>
    <w:rsid w:val="00936DBE"/>
    <w:rsid w:val="00936DE7"/>
    <w:rsid w:val="009375EB"/>
    <w:rsid w:val="009376E2"/>
    <w:rsid w:val="00940F23"/>
    <w:rsid w:val="00941266"/>
    <w:rsid w:val="00941446"/>
    <w:rsid w:val="0094161D"/>
    <w:rsid w:val="00941622"/>
    <w:rsid w:val="00941688"/>
    <w:rsid w:val="00941BFC"/>
    <w:rsid w:val="009433B5"/>
    <w:rsid w:val="009439BE"/>
    <w:rsid w:val="0094412E"/>
    <w:rsid w:val="00945066"/>
    <w:rsid w:val="00945F9F"/>
    <w:rsid w:val="00947B51"/>
    <w:rsid w:val="009530CA"/>
    <w:rsid w:val="00953D34"/>
    <w:rsid w:val="0095417A"/>
    <w:rsid w:val="00954304"/>
    <w:rsid w:val="00954E3F"/>
    <w:rsid w:val="00955A57"/>
    <w:rsid w:val="00956150"/>
    <w:rsid w:val="009567EB"/>
    <w:rsid w:val="00960D6F"/>
    <w:rsid w:val="00961512"/>
    <w:rsid w:val="0096252F"/>
    <w:rsid w:val="00962E4E"/>
    <w:rsid w:val="00964720"/>
    <w:rsid w:val="009658CC"/>
    <w:rsid w:val="00965AB3"/>
    <w:rsid w:val="00966C61"/>
    <w:rsid w:val="00966E40"/>
    <w:rsid w:val="009679AC"/>
    <w:rsid w:val="009709D3"/>
    <w:rsid w:val="00970A90"/>
    <w:rsid w:val="00971498"/>
    <w:rsid w:val="00971EE3"/>
    <w:rsid w:val="00971FE6"/>
    <w:rsid w:val="00972DC4"/>
    <w:rsid w:val="00974B22"/>
    <w:rsid w:val="00977893"/>
    <w:rsid w:val="00982258"/>
    <w:rsid w:val="00982CC7"/>
    <w:rsid w:val="009831C7"/>
    <w:rsid w:val="009833C5"/>
    <w:rsid w:val="00984443"/>
    <w:rsid w:val="00984627"/>
    <w:rsid w:val="0098533B"/>
    <w:rsid w:val="00985FF2"/>
    <w:rsid w:val="0098653D"/>
    <w:rsid w:val="009868F7"/>
    <w:rsid w:val="009875F6"/>
    <w:rsid w:val="00987FE7"/>
    <w:rsid w:val="00990096"/>
    <w:rsid w:val="00990A56"/>
    <w:rsid w:val="00992B43"/>
    <w:rsid w:val="00995582"/>
    <w:rsid w:val="00995D0D"/>
    <w:rsid w:val="00995EED"/>
    <w:rsid w:val="00996F43"/>
    <w:rsid w:val="009A1A5B"/>
    <w:rsid w:val="009A22AF"/>
    <w:rsid w:val="009A2E68"/>
    <w:rsid w:val="009A3B49"/>
    <w:rsid w:val="009A3C4E"/>
    <w:rsid w:val="009A3DC7"/>
    <w:rsid w:val="009A44ED"/>
    <w:rsid w:val="009A4DB6"/>
    <w:rsid w:val="009A5186"/>
    <w:rsid w:val="009A51A8"/>
    <w:rsid w:val="009A5AEC"/>
    <w:rsid w:val="009B018E"/>
    <w:rsid w:val="009B0FFF"/>
    <w:rsid w:val="009B5BDA"/>
    <w:rsid w:val="009B6183"/>
    <w:rsid w:val="009B64A7"/>
    <w:rsid w:val="009B728D"/>
    <w:rsid w:val="009B7431"/>
    <w:rsid w:val="009B7C3C"/>
    <w:rsid w:val="009C077A"/>
    <w:rsid w:val="009C1454"/>
    <w:rsid w:val="009C2808"/>
    <w:rsid w:val="009C2F79"/>
    <w:rsid w:val="009C2FBA"/>
    <w:rsid w:val="009C35FC"/>
    <w:rsid w:val="009C3624"/>
    <w:rsid w:val="009C3984"/>
    <w:rsid w:val="009C5555"/>
    <w:rsid w:val="009C6054"/>
    <w:rsid w:val="009C68FA"/>
    <w:rsid w:val="009C6C2F"/>
    <w:rsid w:val="009C706E"/>
    <w:rsid w:val="009C76BA"/>
    <w:rsid w:val="009C780B"/>
    <w:rsid w:val="009C7A0F"/>
    <w:rsid w:val="009D005B"/>
    <w:rsid w:val="009D0FD1"/>
    <w:rsid w:val="009D1BE8"/>
    <w:rsid w:val="009D3D52"/>
    <w:rsid w:val="009D43B9"/>
    <w:rsid w:val="009D636F"/>
    <w:rsid w:val="009D6E97"/>
    <w:rsid w:val="009D7A71"/>
    <w:rsid w:val="009D7D42"/>
    <w:rsid w:val="009E18A6"/>
    <w:rsid w:val="009E19DF"/>
    <w:rsid w:val="009E33FA"/>
    <w:rsid w:val="009E40EF"/>
    <w:rsid w:val="009E5AC8"/>
    <w:rsid w:val="009E6846"/>
    <w:rsid w:val="009E6E22"/>
    <w:rsid w:val="009E7798"/>
    <w:rsid w:val="009E7A45"/>
    <w:rsid w:val="009F0465"/>
    <w:rsid w:val="009F0897"/>
    <w:rsid w:val="009F0EB1"/>
    <w:rsid w:val="009F125F"/>
    <w:rsid w:val="009F200A"/>
    <w:rsid w:val="009F250D"/>
    <w:rsid w:val="009F2610"/>
    <w:rsid w:val="009F28B1"/>
    <w:rsid w:val="009F299D"/>
    <w:rsid w:val="009F4145"/>
    <w:rsid w:val="009F5D45"/>
    <w:rsid w:val="009F669F"/>
    <w:rsid w:val="009F7098"/>
    <w:rsid w:val="009F7795"/>
    <w:rsid w:val="009F7814"/>
    <w:rsid w:val="00A01195"/>
    <w:rsid w:val="00A01259"/>
    <w:rsid w:val="00A018A2"/>
    <w:rsid w:val="00A0582A"/>
    <w:rsid w:val="00A06411"/>
    <w:rsid w:val="00A072B7"/>
    <w:rsid w:val="00A07B4E"/>
    <w:rsid w:val="00A1086B"/>
    <w:rsid w:val="00A1128E"/>
    <w:rsid w:val="00A11537"/>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26637"/>
    <w:rsid w:val="00A30AA0"/>
    <w:rsid w:val="00A321EF"/>
    <w:rsid w:val="00A32421"/>
    <w:rsid w:val="00A3325C"/>
    <w:rsid w:val="00A33D01"/>
    <w:rsid w:val="00A3465D"/>
    <w:rsid w:val="00A35D84"/>
    <w:rsid w:val="00A35DE6"/>
    <w:rsid w:val="00A37A49"/>
    <w:rsid w:val="00A37E88"/>
    <w:rsid w:val="00A409F6"/>
    <w:rsid w:val="00A412BE"/>
    <w:rsid w:val="00A42833"/>
    <w:rsid w:val="00A4305C"/>
    <w:rsid w:val="00A45079"/>
    <w:rsid w:val="00A4537E"/>
    <w:rsid w:val="00A45D56"/>
    <w:rsid w:val="00A45FFC"/>
    <w:rsid w:val="00A47357"/>
    <w:rsid w:val="00A47716"/>
    <w:rsid w:val="00A51C64"/>
    <w:rsid w:val="00A52362"/>
    <w:rsid w:val="00A52AE7"/>
    <w:rsid w:val="00A54782"/>
    <w:rsid w:val="00A54A29"/>
    <w:rsid w:val="00A54D94"/>
    <w:rsid w:val="00A561C8"/>
    <w:rsid w:val="00A56839"/>
    <w:rsid w:val="00A56C3C"/>
    <w:rsid w:val="00A56DA6"/>
    <w:rsid w:val="00A5715B"/>
    <w:rsid w:val="00A606E8"/>
    <w:rsid w:val="00A60F77"/>
    <w:rsid w:val="00A6290F"/>
    <w:rsid w:val="00A6349C"/>
    <w:rsid w:val="00A63F94"/>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3E1C"/>
    <w:rsid w:val="00A84C8C"/>
    <w:rsid w:val="00A85E35"/>
    <w:rsid w:val="00A86C3A"/>
    <w:rsid w:val="00AA0432"/>
    <w:rsid w:val="00AA0933"/>
    <w:rsid w:val="00AA2E53"/>
    <w:rsid w:val="00AA3847"/>
    <w:rsid w:val="00AA423C"/>
    <w:rsid w:val="00AA52E0"/>
    <w:rsid w:val="00AA5337"/>
    <w:rsid w:val="00AA66A6"/>
    <w:rsid w:val="00AA6D24"/>
    <w:rsid w:val="00AA7468"/>
    <w:rsid w:val="00AA7E4A"/>
    <w:rsid w:val="00AB0092"/>
    <w:rsid w:val="00AB156D"/>
    <w:rsid w:val="00AB1EC0"/>
    <w:rsid w:val="00AB48B3"/>
    <w:rsid w:val="00AB51DE"/>
    <w:rsid w:val="00AB5ADD"/>
    <w:rsid w:val="00AB5F29"/>
    <w:rsid w:val="00AB6A59"/>
    <w:rsid w:val="00AB7239"/>
    <w:rsid w:val="00AC0946"/>
    <w:rsid w:val="00AC11C4"/>
    <w:rsid w:val="00AC5029"/>
    <w:rsid w:val="00AC76F8"/>
    <w:rsid w:val="00AC78E5"/>
    <w:rsid w:val="00AD0DE1"/>
    <w:rsid w:val="00AD248D"/>
    <w:rsid w:val="00AD2CCD"/>
    <w:rsid w:val="00AD449C"/>
    <w:rsid w:val="00AD46F1"/>
    <w:rsid w:val="00AD4DF2"/>
    <w:rsid w:val="00AD51B2"/>
    <w:rsid w:val="00AD5906"/>
    <w:rsid w:val="00AD59E4"/>
    <w:rsid w:val="00AD61EA"/>
    <w:rsid w:val="00AD6B6C"/>
    <w:rsid w:val="00AD7CB6"/>
    <w:rsid w:val="00AE06F4"/>
    <w:rsid w:val="00AE14CF"/>
    <w:rsid w:val="00AE20CF"/>
    <w:rsid w:val="00AE2994"/>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1DC5"/>
    <w:rsid w:val="00B025B8"/>
    <w:rsid w:val="00B02B9D"/>
    <w:rsid w:val="00B02C3A"/>
    <w:rsid w:val="00B03188"/>
    <w:rsid w:val="00B04E33"/>
    <w:rsid w:val="00B079A0"/>
    <w:rsid w:val="00B1026E"/>
    <w:rsid w:val="00B125E6"/>
    <w:rsid w:val="00B14BFC"/>
    <w:rsid w:val="00B1687F"/>
    <w:rsid w:val="00B170AD"/>
    <w:rsid w:val="00B175D5"/>
    <w:rsid w:val="00B17C8F"/>
    <w:rsid w:val="00B20FF6"/>
    <w:rsid w:val="00B229D2"/>
    <w:rsid w:val="00B22E2B"/>
    <w:rsid w:val="00B243D7"/>
    <w:rsid w:val="00B25400"/>
    <w:rsid w:val="00B25EF7"/>
    <w:rsid w:val="00B26E1C"/>
    <w:rsid w:val="00B26FFA"/>
    <w:rsid w:val="00B276DC"/>
    <w:rsid w:val="00B27F8F"/>
    <w:rsid w:val="00B302B8"/>
    <w:rsid w:val="00B30D78"/>
    <w:rsid w:val="00B31FFF"/>
    <w:rsid w:val="00B32FCF"/>
    <w:rsid w:val="00B337D8"/>
    <w:rsid w:val="00B3545B"/>
    <w:rsid w:val="00B3585B"/>
    <w:rsid w:val="00B360A0"/>
    <w:rsid w:val="00B365BD"/>
    <w:rsid w:val="00B36ADB"/>
    <w:rsid w:val="00B36FDB"/>
    <w:rsid w:val="00B40D40"/>
    <w:rsid w:val="00B426AC"/>
    <w:rsid w:val="00B4274D"/>
    <w:rsid w:val="00B42D8F"/>
    <w:rsid w:val="00B434F2"/>
    <w:rsid w:val="00B436C9"/>
    <w:rsid w:val="00B463AE"/>
    <w:rsid w:val="00B469E2"/>
    <w:rsid w:val="00B474D0"/>
    <w:rsid w:val="00B476FE"/>
    <w:rsid w:val="00B50D85"/>
    <w:rsid w:val="00B52284"/>
    <w:rsid w:val="00B53E1A"/>
    <w:rsid w:val="00B548F5"/>
    <w:rsid w:val="00B552DE"/>
    <w:rsid w:val="00B5555E"/>
    <w:rsid w:val="00B56C45"/>
    <w:rsid w:val="00B56C99"/>
    <w:rsid w:val="00B57293"/>
    <w:rsid w:val="00B60C68"/>
    <w:rsid w:val="00B61443"/>
    <w:rsid w:val="00B629EC"/>
    <w:rsid w:val="00B64177"/>
    <w:rsid w:val="00B64607"/>
    <w:rsid w:val="00B653DA"/>
    <w:rsid w:val="00B654D4"/>
    <w:rsid w:val="00B655B0"/>
    <w:rsid w:val="00B66CA3"/>
    <w:rsid w:val="00B66EE8"/>
    <w:rsid w:val="00B673C4"/>
    <w:rsid w:val="00B707DB"/>
    <w:rsid w:val="00B70C59"/>
    <w:rsid w:val="00B72611"/>
    <w:rsid w:val="00B72680"/>
    <w:rsid w:val="00B739EF"/>
    <w:rsid w:val="00B74193"/>
    <w:rsid w:val="00B75039"/>
    <w:rsid w:val="00B76F4C"/>
    <w:rsid w:val="00B771DA"/>
    <w:rsid w:val="00B83003"/>
    <w:rsid w:val="00B8325B"/>
    <w:rsid w:val="00B8447E"/>
    <w:rsid w:val="00B8483D"/>
    <w:rsid w:val="00B849D2"/>
    <w:rsid w:val="00B84AC3"/>
    <w:rsid w:val="00B852E9"/>
    <w:rsid w:val="00B870BD"/>
    <w:rsid w:val="00B902FE"/>
    <w:rsid w:val="00B94EF1"/>
    <w:rsid w:val="00B95A1D"/>
    <w:rsid w:val="00B95EE4"/>
    <w:rsid w:val="00B9645F"/>
    <w:rsid w:val="00B96822"/>
    <w:rsid w:val="00B977E1"/>
    <w:rsid w:val="00B97C4A"/>
    <w:rsid w:val="00BA0070"/>
    <w:rsid w:val="00BA0ED1"/>
    <w:rsid w:val="00BA0F9F"/>
    <w:rsid w:val="00BA1577"/>
    <w:rsid w:val="00BA2347"/>
    <w:rsid w:val="00BA322C"/>
    <w:rsid w:val="00BA539B"/>
    <w:rsid w:val="00BB1223"/>
    <w:rsid w:val="00BB1A32"/>
    <w:rsid w:val="00BB2264"/>
    <w:rsid w:val="00BB2313"/>
    <w:rsid w:val="00BB25BB"/>
    <w:rsid w:val="00BB4E26"/>
    <w:rsid w:val="00BB56E0"/>
    <w:rsid w:val="00BB5728"/>
    <w:rsid w:val="00BB6282"/>
    <w:rsid w:val="00BB6C8D"/>
    <w:rsid w:val="00BB7060"/>
    <w:rsid w:val="00BB7B7A"/>
    <w:rsid w:val="00BC14A2"/>
    <w:rsid w:val="00BC15A2"/>
    <w:rsid w:val="00BC1A54"/>
    <w:rsid w:val="00BC42E4"/>
    <w:rsid w:val="00BC4BBA"/>
    <w:rsid w:val="00BC5144"/>
    <w:rsid w:val="00BC5875"/>
    <w:rsid w:val="00BC6024"/>
    <w:rsid w:val="00BC61EA"/>
    <w:rsid w:val="00BC6BE6"/>
    <w:rsid w:val="00BD162C"/>
    <w:rsid w:val="00BD34EE"/>
    <w:rsid w:val="00BD6056"/>
    <w:rsid w:val="00BD7598"/>
    <w:rsid w:val="00BE0373"/>
    <w:rsid w:val="00BE0D16"/>
    <w:rsid w:val="00BE2021"/>
    <w:rsid w:val="00BE2247"/>
    <w:rsid w:val="00BE2C41"/>
    <w:rsid w:val="00BE2D7D"/>
    <w:rsid w:val="00BE327E"/>
    <w:rsid w:val="00BE38CA"/>
    <w:rsid w:val="00BE3E4E"/>
    <w:rsid w:val="00BE4976"/>
    <w:rsid w:val="00BE5849"/>
    <w:rsid w:val="00BE5F43"/>
    <w:rsid w:val="00BE684E"/>
    <w:rsid w:val="00BE6D12"/>
    <w:rsid w:val="00BE71A4"/>
    <w:rsid w:val="00BE71C1"/>
    <w:rsid w:val="00BF04D6"/>
    <w:rsid w:val="00BF05C9"/>
    <w:rsid w:val="00BF0F76"/>
    <w:rsid w:val="00BF39FC"/>
    <w:rsid w:val="00BF3DB0"/>
    <w:rsid w:val="00BF3E5C"/>
    <w:rsid w:val="00BF61D4"/>
    <w:rsid w:val="00BF65F1"/>
    <w:rsid w:val="00BF6B2D"/>
    <w:rsid w:val="00BF6D31"/>
    <w:rsid w:val="00BF7328"/>
    <w:rsid w:val="00C0040B"/>
    <w:rsid w:val="00C00B2B"/>
    <w:rsid w:val="00C021CF"/>
    <w:rsid w:val="00C02B59"/>
    <w:rsid w:val="00C02B8B"/>
    <w:rsid w:val="00C06832"/>
    <w:rsid w:val="00C06AB1"/>
    <w:rsid w:val="00C11F00"/>
    <w:rsid w:val="00C12054"/>
    <w:rsid w:val="00C13A21"/>
    <w:rsid w:val="00C1413F"/>
    <w:rsid w:val="00C14288"/>
    <w:rsid w:val="00C14CF7"/>
    <w:rsid w:val="00C162CB"/>
    <w:rsid w:val="00C20E30"/>
    <w:rsid w:val="00C2179A"/>
    <w:rsid w:val="00C2444F"/>
    <w:rsid w:val="00C27B1E"/>
    <w:rsid w:val="00C31CD4"/>
    <w:rsid w:val="00C320C4"/>
    <w:rsid w:val="00C3274A"/>
    <w:rsid w:val="00C32841"/>
    <w:rsid w:val="00C32BED"/>
    <w:rsid w:val="00C32FFA"/>
    <w:rsid w:val="00C33896"/>
    <w:rsid w:val="00C353EE"/>
    <w:rsid w:val="00C3567D"/>
    <w:rsid w:val="00C36AB0"/>
    <w:rsid w:val="00C37D70"/>
    <w:rsid w:val="00C41444"/>
    <w:rsid w:val="00C421AD"/>
    <w:rsid w:val="00C42F5A"/>
    <w:rsid w:val="00C44DC9"/>
    <w:rsid w:val="00C4549A"/>
    <w:rsid w:val="00C45D8F"/>
    <w:rsid w:val="00C46B03"/>
    <w:rsid w:val="00C500F0"/>
    <w:rsid w:val="00C502F1"/>
    <w:rsid w:val="00C534B9"/>
    <w:rsid w:val="00C54355"/>
    <w:rsid w:val="00C54F63"/>
    <w:rsid w:val="00C55DA8"/>
    <w:rsid w:val="00C55F48"/>
    <w:rsid w:val="00C601D9"/>
    <w:rsid w:val="00C60255"/>
    <w:rsid w:val="00C61991"/>
    <w:rsid w:val="00C619B8"/>
    <w:rsid w:val="00C63498"/>
    <w:rsid w:val="00C63E6F"/>
    <w:rsid w:val="00C64CC6"/>
    <w:rsid w:val="00C65EA1"/>
    <w:rsid w:val="00C664F4"/>
    <w:rsid w:val="00C67E97"/>
    <w:rsid w:val="00C7086F"/>
    <w:rsid w:val="00C709BE"/>
    <w:rsid w:val="00C70DBC"/>
    <w:rsid w:val="00C72781"/>
    <w:rsid w:val="00C72F0A"/>
    <w:rsid w:val="00C734FD"/>
    <w:rsid w:val="00C75632"/>
    <w:rsid w:val="00C75C6D"/>
    <w:rsid w:val="00C77A74"/>
    <w:rsid w:val="00C803A1"/>
    <w:rsid w:val="00C81967"/>
    <w:rsid w:val="00C81D14"/>
    <w:rsid w:val="00C825A2"/>
    <w:rsid w:val="00C83E40"/>
    <w:rsid w:val="00C8460D"/>
    <w:rsid w:val="00C84D53"/>
    <w:rsid w:val="00C85A61"/>
    <w:rsid w:val="00C85D30"/>
    <w:rsid w:val="00C862FC"/>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17C9"/>
    <w:rsid w:val="00CA2898"/>
    <w:rsid w:val="00CA3342"/>
    <w:rsid w:val="00CA364D"/>
    <w:rsid w:val="00CA3722"/>
    <w:rsid w:val="00CA39D8"/>
    <w:rsid w:val="00CA448E"/>
    <w:rsid w:val="00CA4903"/>
    <w:rsid w:val="00CA6371"/>
    <w:rsid w:val="00CA674C"/>
    <w:rsid w:val="00CA6824"/>
    <w:rsid w:val="00CB09AF"/>
    <w:rsid w:val="00CB10BB"/>
    <w:rsid w:val="00CB147B"/>
    <w:rsid w:val="00CB15A1"/>
    <w:rsid w:val="00CB1615"/>
    <w:rsid w:val="00CB2918"/>
    <w:rsid w:val="00CB4019"/>
    <w:rsid w:val="00CB4782"/>
    <w:rsid w:val="00CB732F"/>
    <w:rsid w:val="00CC02EF"/>
    <w:rsid w:val="00CC05BD"/>
    <w:rsid w:val="00CC188C"/>
    <w:rsid w:val="00CC19DF"/>
    <w:rsid w:val="00CC1BB3"/>
    <w:rsid w:val="00CC21BA"/>
    <w:rsid w:val="00CC21C4"/>
    <w:rsid w:val="00CC4A05"/>
    <w:rsid w:val="00CC4C64"/>
    <w:rsid w:val="00CC50CE"/>
    <w:rsid w:val="00CC5976"/>
    <w:rsid w:val="00CC6A79"/>
    <w:rsid w:val="00CD05F2"/>
    <w:rsid w:val="00CD130E"/>
    <w:rsid w:val="00CD1B6D"/>
    <w:rsid w:val="00CD2620"/>
    <w:rsid w:val="00CD2758"/>
    <w:rsid w:val="00CD2E16"/>
    <w:rsid w:val="00CD3D3F"/>
    <w:rsid w:val="00CD4143"/>
    <w:rsid w:val="00CD4C7F"/>
    <w:rsid w:val="00CD61BB"/>
    <w:rsid w:val="00CE0F3B"/>
    <w:rsid w:val="00CE1089"/>
    <w:rsid w:val="00CE17BF"/>
    <w:rsid w:val="00CE20A4"/>
    <w:rsid w:val="00CE26F3"/>
    <w:rsid w:val="00CE2ACB"/>
    <w:rsid w:val="00CE3673"/>
    <w:rsid w:val="00CE3BFC"/>
    <w:rsid w:val="00CE4610"/>
    <w:rsid w:val="00CE58BD"/>
    <w:rsid w:val="00CE5D6D"/>
    <w:rsid w:val="00CE7EBF"/>
    <w:rsid w:val="00CF1188"/>
    <w:rsid w:val="00CF15FF"/>
    <w:rsid w:val="00CF21EE"/>
    <w:rsid w:val="00CF4AC1"/>
    <w:rsid w:val="00CF645D"/>
    <w:rsid w:val="00CF7334"/>
    <w:rsid w:val="00CF75D2"/>
    <w:rsid w:val="00D00689"/>
    <w:rsid w:val="00D03BC6"/>
    <w:rsid w:val="00D04EEE"/>
    <w:rsid w:val="00D06F39"/>
    <w:rsid w:val="00D074B7"/>
    <w:rsid w:val="00D10974"/>
    <w:rsid w:val="00D10D73"/>
    <w:rsid w:val="00D11419"/>
    <w:rsid w:val="00D11783"/>
    <w:rsid w:val="00D11866"/>
    <w:rsid w:val="00D11A37"/>
    <w:rsid w:val="00D12E19"/>
    <w:rsid w:val="00D13D6F"/>
    <w:rsid w:val="00D15024"/>
    <w:rsid w:val="00D169BC"/>
    <w:rsid w:val="00D176DD"/>
    <w:rsid w:val="00D21A4E"/>
    <w:rsid w:val="00D22B06"/>
    <w:rsid w:val="00D230A0"/>
    <w:rsid w:val="00D23509"/>
    <w:rsid w:val="00D24307"/>
    <w:rsid w:val="00D2555D"/>
    <w:rsid w:val="00D25830"/>
    <w:rsid w:val="00D30B6C"/>
    <w:rsid w:val="00D31DFA"/>
    <w:rsid w:val="00D31EDC"/>
    <w:rsid w:val="00D32A8F"/>
    <w:rsid w:val="00D331C2"/>
    <w:rsid w:val="00D34230"/>
    <w:rsid w:val="00D34F43"/>
    <w:rsid w:val="00D35504"/>
    <w:rsid w:val="00D36355"/>
    <w:rsid w:val="00D403FE"/>
    <w:rsid w:val="00D4222C"/>
    <w:rsid w:val="00D428D6"/>
    <w:rsid w:val="00D43E33"/>
    <w:rsid w:val="00D44C7E"/>
    <w:rsid w:val="00D457FA"/>
    <w:rsid w:val="00D466CB"/>
    <w:rsid w:val="00D47BD8"/>
    <w:rsid w:val="00D5083A"/>
    <w:rsid w:val="00D515EC"/>
    <w:rsid w:val="00D51CB0"/>
    <w:rsid w:val="00D532D7"/>
    <w:rsid w:val="00D538BD"/>
    <w:rsid w:val="00D5393F"/>
    <w:rsid w:val="00D541F5"/>
    <w:rsid w:val="00D54934"/>
    <w:rsid w:val="00D562A7"/>
    <w:rsid w:val="00D565FC"/>
    <w:rsid w:val="00D56AE3"/>
    <w:rsid w:val="00D577E4"/>
    <w:rsid w:val="00D607EA"/>
    <w:rsid w:val="00D60CBC"/>
    <w:rsid w:val="00D61949"/>
    <w:rsid w:val="00D63387"/>
    <w:rsid w:val="00D637C3"/>
    <w:rsid w:val="00D63F56"/>
    <w:rsid w:val="00D6420A"/>
    <w:rsid w:val="00D64A72"/>
    <w:rsid w:val="00D6511A"/>
    <w:rsid w:val="00D65C5D"/>
    <w:rsid w:val="00D66E3D"/>
    <w:rsid w:val="00D70842"/>
    <w:rsid w:val="00D70BE5"/>
    <w:rsid w:val="00D71AC5"/>
    <w:rsid w:val="00D71DA7"/>
    <w:rsid w:val="00D74820"/>
    <w:rsid w:val="00D75F21"/>
    <w:rsid w:val="00D76247"/>
    <w:rsid w:val="00D7769A"/>
    <w:rsid w:val="00D80977"/>
    <w:rsid w:val="00D80B61"/>
    <w:rsid w:val="00D81278"/>
    <w:rsid w:val="00D8273A"/>
    <w:rsid w:val="00D8337F"/>
    <w:rsid w:val="00D83EDF"/>
    <w:rsid w:val="00D84A8C"/>
    <w:rsid w:val="00D84D4A"/>
    <w:rsid w:val="00D85BA9"/>
    <w:rsid w:val="00D85FE5"/>
    <w:rsid w:val="00D86EB9"/>
    <w:rsid w:val="00D86EE6"/>
    <w:rsid w:val="00D87007"/>
    <w:rsid w:val="00D87317"/>
    <w:rsid w:val="00D90A21"/>
    <w:rsid w:val="00D90F79"/>
    <w:rsid w:val="00D933DA"/>
    <w:rsid w:val="00D9373F"/>
    <w:rsid w:val="00D937D0"/>
    <w:rsid w:val="00D93AF2"/>
    <w:rsid w:val="00D94122"/>
    <w:rsid w:val="00D94CFE"/>
    <w:rsid w:val="00D95512"/>
    <w:rsid w:val="00D95B0A"/>
    <w:rsid w:val="00D95CCB"/>
    <w:rsid w:val="00D96C6B"/>
    <w:rsid w:val="00D96FC3"/>
    <w:rsid w:val="00D97288"/>
    <w:rsid w:val="00DA0C12"/>
    <w:rsid w:val="00DA0CA2"/>
    <w:rsid w:val="00DA10DF"/>
    <w:rsid w:val="00DA3801"/>
    <w:rsid w:val="00DA405E"/>
    <w:rsid w:val="00DA6C08"/>
    <w:rsid w:val="00DA70D7"/>
    <w:rsid w:val="00DB0BF3"/>
    <w:rsid w:val="00DB320C"/>
    <w:rsid w:val="00DB4067"/>
    <w:rsid w:val="00DB5350"/>
    <w:rsid w:val="00DB5563"/>
    <w:rsid w:val="00DB6828"/>
    <w:rsid w:val="00DB6857"/>
    <w:rsid w:val="00DB6DF2"/>
    <w:rsid w:val="00DB6FEF"/>
    <w:rsid w:val="00DC1BBC"/>
    <w:rsid w:val="00DC2667"/>
    <w:rsid w:val="00DC27EB"/>
    <w:rsid w:val="00DC3E50"/>
    <w:rsid w:val="00DC6C2A"/>
    <w:rsid w:val="00DC7BF4"/>
    <w:rsid w:val="00DC7D67"/>
    <w:rsid w:val="00DD0D0F"/>
    <w:rsid w:val="00DD1DB0"/>
    <w:rsid w:val="00DD1E4B"/>
    <w:rsid w:val="00DD49DA"/>
    <w:rsid w:val="00DD4BBC"/>
    <w:rsid w:val="00DD6061"/>
    <w:rsid w:val="00DD6875"/>
    <w:rsid w:val="00DE035E"/>
    <w:rsid w:val="00DE09E2"/>
    <w:rsid w:val="00DE1DF5"/>
    <w:rsid w:val="00DE2E44"/>
    <w:rsid w:val="00DE37AC"/>
    <w:rsid w:val="00DE4831"/>
    <w:rsid w:val="00DE4BF2"/>
    <w:rsid w:val="00DE53B2"/>
    <w:rsid w:val="00DE55AA"/>
    <w:rsid w:val="00DE5FD4"/>
    <w:rsid w:val="00DE64B3"/>
    <w:rsid w:val="00DF082F"/>
    <w:rsid w:val="00DF388B"/>
    <w:rsid w:val="00DF3D9C"/>
    <w:rsid w:val="00DF3E70"/>
    <w:rsid w:val="00DF4956"/>
    <w:rsid w:val="00DF5382"/>
    <w:rsid w:val="00DF5456"/>
    <w:rsid w:val="00DF5AC3"/>
    <w:rsid w:val="00DF5D5F"/>
    <w:rsid w:val="00DF64A0"/>
    <w:rsid w:val="00E007B7"/>
    <w:rsid w:val="00E00C54"/>
    <w:rsid w:val="00E015AF"/>
    <w:rsid w:val="00E0248C"/>
    <w:rsid w:val="00E02B87"/>
    <w:rsid w:val="00E03210"/>
    <w:rsid w:val="00E0363F"/>
    <w:rsid w:val="00E03C17"/>
    <w:rsid w:val="00E04076"/>
    <w:rsid w:val="00E04CF5"/>
    <w:rsid w:val="00E05801"/>
    <w:rsid w:val="00E05F83"/>
    <w:rsid w:val="00E10554"/>
    <w:rsid w:val="00E10768"/>
    <w:rsid w:val="00E12503"/>
    <w:rsid w:val="00E1398D"/>
    <w:rsid w:val="00E13AE5"/>
    <w:rsid w:val="00E148D5"/>
    <w:rsid w:val="00E1602C"/>
    <w:rsid w:val="00E16B42"/>
    <w:rsid w:val="00E172A0"/>
    <w:rsid w:val="00E172D5"/>
    <w:rsid w:val="00E17708"/>
    <w:rsid w:val="00E17736"/>
    <w:rsid w:val="00E17D48"/>
    <w:rsid w:val="00E20690"/>
    <w:rsid w:val="00E233E8"/>
    <w:rsid w:val="00E277F0"/>
    <w:rsid w:val="00E3003F"/>
    <w:rsid w:val="00E309B0"/>
    <w:rsid w:val="00E30E13"/>
    <w:rsid w:val="00E30F46"/>
    <w:rsid w:val="00E31679"/>
    <w:rsid w:val="00E32587"/>
    <w:rsid w:val="00E3345D"/>
    <w:rsid w:val="00E33751"/>
    <w:rsid w:val="00E339AA"/>
    <w:rsid w:val="00E33EC9"/>
    <w:rsid w:val="00E34195"/>
    <w:rsid w:val="00E34EBC"/>
    <w:rsid w:val="00E35213"/>
    <w:rsid w:val="00E3556A"/>
    <w:rsid w:val="00E356F4"/>
    <w:rsid w:val="00E3625A"/>
    <w:rsid w:val="00E36A11"/>
    <w:rsid w:val="00E3773D"/>
    <w:rsid w:val="00E37C88"/>
    <w:rsid w:val="00E4119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468"/>
    <w:rsid w:val="00E5767A"/>
    <w:rsid w:val="00E578E4"/>
    <w:rsid w:val="00E6031A"/>
    <w:rsid w:val="00E622EC"/>
    <w:rsid w:val="00E62346"/>
    <w:rsid w:val="00E628CC"/>
    <w:rsid w:val="00E63903"/>
    <w:rsid w:val="00E655A4"/>
    <w:rsid w:val="00E667CB"/>
    <w:rsid w:val="00E6681F"/>
    <w:rsid w:val="00E72C85"/>
    <w:rsid w:val="00E73C0E"/>
    <w:rsid w:val="00E7415D"/>
    <w:rsid w:val="00E7443D"/>
    <w:rsid w:val="00E757F6"/>
    <w:rsid w:val="00E759A2"/>
    <w:rsid w:val="00E75C3F"/>
    <w:rsid w:val="00E76690"/>
    <w:rsid w:val="00E803B4"/>
    <w:rsid w:val="00E82E19"/>
    <w:rsid w:val="00E833AF"/>
    <w:rsid w:val="00E85D78"/>
    <w:rsid w:val="00E87109"/>
    <w:rsid w:val="00E87116"/>
    <w:rsid w:val="00E8756D"/>
    <w:rsid w:val="00E91053"/>
    <w:rsid w:val="00E91276"/>
    <w:rsid w:val="00E92492"/>
    <w:rsid w:val="00E93FEB"/>
    <w:rsid w:val="00E94523"/>
    <w:rsid w:val="00E963EF"/>
    <w:rsid w:val="00E968C8"/>
    <w:rsid w:val="00EA15F4"/>
    <w:rsid w:val="00EA3124"/>
    <w:rsid w:val="00EA3A52"/>
    <w:rsid w:val="00EA3C32"/>
    <w:rsid w:val="00EA3E2E"/>
    <w:rsid w:val="00EA4630"/>
    <w:rsid w:val="00EA4727"/>
    <w:rsid w:val="00EA4E4B"/>
    <w:rsid w:val="00EA5A3F"/>
    <w:rsid w:val="00EA6843"/>
    <w:rsid w:val="00EA6F53"/>
    <w:rsid w:val="00EA7641"/>
    <w:rsid w:val="00EB0972"/>
    <w:rsid w:val="00EB17BF"/>
    <w:rsid w:val="00EB3CFF"/>
    <w:rsid w:val="00EB409C"/>
    <w:rsid w:val="00EB5628"/>
    <w:rsid w:val="00EB5823"/>
    <w:rsid w:val="00EB5EAD"/>
    <w:rsid w:val="00EB72FB"/>
    <w:rsid w:val="00EC0DDC"/>
    <w:rsid w:val="00EC295E"/>
    <w:rsid w:val="00EC4D43"/>
    <w:rsid w:val="00EC5D65"/>
    <w:rsid w:val="00EC75DB"/>
    <w:rsid w:val="00EC78CE"/>
    <w:rsid w:val="00EC7A76"/>
    <w:rsid w:val="00ED05F2"/>
    <w:rsid w:val="00ED1F2A"/>
    <w:rsid w:val="00ED4432"/>
    <w:rsid w:val="00ED67C3"/>
    <w:rsid w:val="00ED72EC"/>
    <w:rsid w:val="00ED7A36"/>
    <w:rsid w:val="00ED7ABB"/>
    <w:rsid w:val="00EE14A1"/>
    <w:rsid w:val="00EE16DA"/>
    <w:rsid w:val="00EE2259"/>
    <w:rsid w:val="00EE33D3"/>
    <w:rsid w:val="00EE3B10"/>
    <w:rsid w:val="00EE3B49"/>
    <w:rsid w:val="00EE4056"/>
    <w:rsid w:val="00EE47E4"/>
    <w:rsid w:val="00EE48F7"/>
    <w:rsid w:val="00EE5677"/>
    <w:rsid w:val="00EE5CCB"/>
    <w:rsid w:val="00EE71D3"/>
    <w:rsid w:val="00EE76E5"/>
    <w:rsid w:val="00EF0306"/>
    <w:rsid w:val="00EF0FE8"/>
    <w:rsid w:val="00EF1697"/>
    <w:rsid w:val="00EF257A"/>
    <w:rsid w:val="00EF281B"/>
    <w:rsid w:val="00EF3BCC"/>
    <w:rsid w:val="00EF5EF3"/>
    <w:rsid w:val="00EF7667"/>
    <w:rsid w:val="00EF767D"/>
    <w:rsid w:val="00F0045E"/>
    <w:rsid w:val="00F01F7E"/>
    <w:rsid w:val="00F027B9"/>
    <w:rsid w:val="00F03F25"/>
    <w:rsid w:val="00F055F3"/>
    <w:rsid w:val="00F062B4"/>
    <w:rsid w:val="00F073EB"/>
    <w:rsid w:val="00F100F9"/>
    <w:rsid w:val="00F10567"/>
    <w:rsid w:val="00F10D8F"/>
    <w:rsid w:val="00F12604"/>
    <w:rsid w:val="00F13A58"/>
    <w:rsid w:val="00F13F6F"/>
    <w:rsid w:val="00F156B1"/>
    <w:rsid w:val="00F15F17"/>
    <w:rsid w:val="00F16EEF"/>
    <w:rsid w:val="00F170A5"/>
    <w:rsid w:val="00F218B7"/>
    <w:rsid w:val="00F21F29"/>
    <w:rsid w:val="00F22FAD"/>
    <w:rsid w:val="00F23377"/>
    <w:rsid w:val="00F24034"/>
    <w:rsid w:val="00F2499C"/>
    <w:rsid w:val="00F24A0A"/>
    <w:rsid w:val="00F258B0"/>
    <w:rsid w:val="00F25D0D"/>
    <w:rsid w:val="00F26645"/>
    <w:rsid w:val="00F26A18"/>
    <w:rsid w:val="00F26D0F"/>
    <w:rsid w:val="00F27AC2"/>
    <w:rsid w:val="00F27D4F"/>
    <w:rsid w:val="00F325AA"/>
    <w:rsid w:val="00F33529"/>
    <w:rsid w:val="00F33931"/>
    <w:rsid w:val="00F347C2"/>
    <w:rsid w:val="00F34E0E"/>
    <w:rsid w:val="00F35064"/>
    <w:rsid w:val="00F357B9"/>
    <w:rsid w:val="00F35A78"/>
    <w:rsid w:val="00F41FA2"/>
    <w:rsid w:val="00F42099"/>
    <w:rsid w:val="00F420CB"/>
    <w:rsid w:val="00F43E20"/>
    <w:rsid w:val="00F44D38"/>
    <w:rsid w:val="00F450F0"/>
    <w:rsid w:val="00F45A86"/>
    <w:rsid w:val="00F475AD"/>
    <w:rsid w:val="00F50C5C"/>
    <w:rsid w:val="00F51CCF"/>
    <w:rsid w:val="00F52FCE"/>
    <w:rsid w:val="00F54510"/>
    <w:rsid w:val="00F5544D"/>
    <w:rsid w:val="00F5556E"/>
    <w:rsid w:val="00F56F5A"/>
    <w:rsid w:val="00F5770D"/>
    <w:rsid w:val="00F57825"/>
    <w:rsid w:val="00F61320"/>
    <w:rsid w:val="00F613E4"/>
    <w:rsid w:val="00F62AFD"/>
    <w:rsid w:val="00F6486F"/>
    <w:rsid w:val="00F65FF9"/>
    <w:rsid w:val="00F66CB1"/>
    <w:rsid w:val="00F70BA5"/>
    <w:rsid w:val="00F726E3"/>
    <w:rsid w:val="00F729B4"/>
    <w:rsid w:val="00F72D82"/>
    <w:rsid w:val="00F733D8"/>
    <w:rsid w:val="00F74871"/>
    <w:rsid w:val="00F74B58"/>
    <w:rsid w:val="00F74B99"/>
    <w:rsid w:val="00F75971"/>
    <w:rsid w:val="00F76E3E"/>
    <w:rsid w:val="00F77807"/>
    <w:rsid w:val="00F77D2C"/>
    <w:rsid w:val="00F822AC"/>
    <w:rsid w:val="00F8277D"/>
    <w:rsid w:val="00F83412"/>
    <w:rsid w:val="00F84362"/>
    <w:rsid w:val="00F874A3"/>
    <w:rsid w:val="00F876AB"/>
    <w:rsid w:val="00F90680"/>
    <w:rsid w:val="00F910C4"/>
    <w:rsid w:val="00F91876"/>
    <w:rsid w:val="00F935AA"/>
    <w:rsid w:val="00F93C0B"/>
    <w:rsid w:val="00F95226"/>
    <w:rsid w:val="00F95F26"/>
    <w:rsid w:val="00F968C6"/>
    <w:rsid w:val="00FA0206"/>
    <w:rsid w:val="00FA0851"/>
    <w:rsid w:val="00FA12ED"/>
    <w:rsid w:val="00FA34E5"/>
    <w:rsid w:val="00FA357E"/>
    <w:rsid w:val="00FA3EF4"/>
    <w:rsid w:val="00FA4C8F"/>
    <w:rsid w:val="00FA51B1"/>
    <w:rsid w:val="00FA5905"/>
    <w:rsid w:val="00FB39A6"/>
    <w:rsid w:val="00FB4750"/>
    <w:rsid w:val="00FB4FB0"/>
    <w:rsid w:val="00FB5950"/>
    <w:rsid w:val="00FB6437"/>
    <w:rsid w:val="00FB7820"/>
    <w:rsid w:val="00FC06C6"/>
    <w:rsid w:val="00FC26DA"/>
    <w:rsid w:val="00FC3420"/>
    <w:rsid w:val="00FC5238"/>
    <w:rsid w:val="00FC66ED"/>
    <w:rsid w:val="00FD0065"/>
    <w:rsid w:val="00FD0D7D"/>
    <w:rsid w:val="00FD1126"/>
    <w:rsid w:val="00FD2636"/>
    <w:rsid w:val="00FD2C36"/>
    <w:rsid w:val="00FD3F5A"/>
    <w:rsid w:val="00FD42C0"/>
    <w:rsid w:val="00FD525A"/>
    <w:rsid w:val="00FD65DD"/>
    <w:rsid w:val="00FD6EF0"/>
    <w:rsid w:val="00FD75FE"/>
    <w:rsid w:val="00FD7F09"/>
    <w:rsid w:val="00FE04AE"/>
    <w:rsid w:val="00FE2380"/>
    <w:rsid w:val="00FE2CF5"/>
    <w:rsid w:val="00FE2F39"/>
    <w:rsid w:val="00FE469A"/>
    <w:rsid w:val="00FE5C38"/>
    <w:rsid w:val="00FF0D95"/>
    <w:rsid w:val="00FF6B9B"/>
    <w:rsid w:val="00FF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EB17BF"/>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8204C3"/>
    <w:pPr>
      <w:keepNext/>
      <w:keepLines/>
      <w:spacing w:before="400" w:after="0" w:line="276" w:lineRule="auto"/>
      <w:outlineLvl w:val="0"/>
    </w:pPr>
    <w:rPr>
      <w:rFonts w:eastAsia="Palatino Linotype" w:cs="Palatino Linotype"/>
      <w:b/>
      <w:color w:val="auto"/>
      <w:sz w:val="40"/>
      <w:szCs w:val="40"/>
      <w:lang w:val="en-GB"/>
    </w:rPr>
  </w:style>
  <w:style w:type="paragraph" w:styleId="Heading2">
    <w:name w:val="heading 2"/>
    <w:basedOn w:val="Heading3BPBHEB"/>
    <w:next w:val="Normal"/>
    <w:link w:val="Heading2Char"/>
    <w:autoRedefine/>
    <w:uiPriority w:val="9"/>
    <w:unhideWhenUsed/>
    <w:qFormat/>
    <w:rsid w:val="00170A44"/>
    <w:pPr>
      <w:spacing w:before="40" w:after="180"/>
      <w:outlineLvl w:val="1"/>
    </w:p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02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02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jc w:val="right"/>
    </w:pPr>
    <w:rPr>
      <w:b w:val="0"/>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8204C3"/>
    <w:rPr>
      <w:rFonts w:ascii="Palatino Linotype" w:eastAsia="Palatino Linotype" w:hAnsi="Palatino Linotype" w:cs="Palatino Linotype"/>
      <w:b/>
      <w:sz w:val="40"/>
      <w:szCs w:val="40"/>
      <w:lang w:val="en-GB"/>
    </w:rPr>
  </w:style>
  <w:style w:type="paragraph" w:customStyle="1" w:styleId="ChapterTitleNumberBPBHEB">
    <w:name w:val="Chapter Title Number [BPB HEB]"/>
    <w:basedOn w:val="Heading1"/>
    <w:link w:val="ChapterTitleNumberBPBHEBChar"/>
    <w:qFormat/>
    <w:rsid w:val="00A15294"/>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5B1642"/>
    <w:pPr>
      <w:pPrChange w:id="0" w:author="Arya" w:date="2025-02-25T10:10:00Z">
        <w:pPr>
          <w:keepNext/>
          <w:keepLines/>
          <w:spacing w:before="400" w:line="276" w:lineRule="auto"/>
          <w:outlineLvl w:val="0"/>
        </w:pPr>
      </w:pPrChange>
    </w:pPr>
    <w:rPr>
      <w:rPrChange w:id="0" w:author="Arya" w:date="2025-02-25T10:10:00Z">
        <w:rPr>
          <w:rFonts w:ascii="Palatino Linotype" w:eastAsia="Palatino Linotype" w:hAnsi="Palatino Linotype" w:cs="Palatino Linotype"/>
          <w:sz w:val="40"/>
          <w:szCs w:val="40"/>
          <w:lang w:val="en-GB" w:eastAsia="en-US" w:bidi="ar-SA"/>
        </w:rPr>
      </w:rPrChange>
    </w:rPr>
  </w:style>
  <w:style w:type="paragraph" w:customStyle="1" w:styleId="Heading2BPBHEB">
    <w:name w:val="Heading 2 [BPB HEB]"/>
    <w:basedOn w:val="Heading2"/>
    <w:link w:val="Heading2BPBHEBChar"/>
    <w:qFormat/>
    <w:rsid w:val="005B1642"/>
    <w:pPr>
      <w:spacing w:before="200" w:line="276" w:lineRule="auto"/>
      <w:jc w:val="both"/>
      <w:pPrChange w:id="1" w:author="Arya" w:date="2025-02-25T10:10:00Z">
        <w:pPr>
          <w:keepNext/>
          <w:keepLines/>
          <w:spacing w:before="200" w:after="180" w:line="276" w:lineRule="auto"/>
          <w:jc w:val="both"/>
          <w:outlineLvl w:val="1"/>
        </w:pPr>
      </w:pPrChange>
    </w:pPr>
    <w:rPr>
      <w:rFonts w:eastAsia="Palatino Linotype" w:cs="Palatino Linotype"/>
      <w:color w:val="2F5496" w:themeColor="accent1" w:themeShade="BF"/>
      <w:sz w:val="36"/>
      <w:szCs w:val="36"/>
      <w:rPrChange w:id="1" w:author="Arya" w:date="2025-02-25T10:10:00Z">
        <w:rPr>
          <w:rFonts w:ascii="Palatino Linotype" w:eastAsia="Palatino Linotype" w:hAnsi="Palatino Linotype" w:cs="Palatino Linotype"/>
          <w:color w:val="000000" w:themeColor="text1"/>
          <w:sz w:val="36"/>
          <w:szCs w:val="36"/>
          <w:lang w:val="en-IN" w:eastAsia="en-US" w:bidi="ar-SA"/>
        </w:rPr>
      </w:rPrChange>
    </w:rPr>
  </w:style>
  <w:style w:type="character" w:customStyle="1" w:styleId="Heading2BPBHEBChar">
    <w:name w:val="Heading 2 [BPB HEB] Char"/>
    <w:basedOn w:val="DefaultParagraphFont"/>
    <w:link w:val="Heading2BPBHEB"/>
    <w:rsid w:val="005B1642"/>
    <w:rPr>
      <w:rFonts w:ascii="Palatino Linotype" w:eastAsia="Palatino Linotype" w:hAnsi="Palatino Linotype" w:cs="Palatino Linotype"/>
      <w:b/>
      <w:color w:val="2F5496" w:themeColor="accent1" w:themeShade="BF"/>
      <w:sz w:val="36"/>
      <w:szCs w:val="36"/>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3C5BE3"/>
    <w:pPr>
      <w:pBdr>
        <w:top w:val="nil"/>
        <w:left w:val="nil"/>
        <w:bottom w:val="nil"/>
        <w:right w:val="nil"/>
        <w:between w:val="nil"/>
      </w:pBdr>
      <w:shd w:val="clear" w:color="auto" w:fill="FFFFFF"/>
      <w:spacing w:before="120" w:after="100" w:line="276" w:lineRule="auto"/>
      <w:jc w:val="both"/>
    </w:pPr>
  </w:style>
  <w:style w:type="character" w:customStyle="1" w:styleId="NormalBPBHEBChar">
    <w:name w:val="Normal [BPB HEB] Char"/>
    <w:basedOn w:val="DefaultParagraphFont"/>
    <w:link w:val="NormalBPBHEB"/>
    <w:rsid w:val="003C5BE3"/>
    <w:rPr>
      <w:rFonts w:ascii="Palatino Linotype" w:hAnsi="Palatino Linotype"/>
      <w:color w:val="000000" w:themeColor="text1"/>
      <w:shd w:val="clear" w:color="auto" w:fill="FFFFFF"/>
      <w:lang w:val="en-US"/>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5206C6"/>
    <w:pPr>
      <w:spacing w:before="240" w:after="12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70A44"/>
    <w:rPr>
      <w:rFonts w:ascii="Palatino Linotype" w:eastAsiaTheme="majorEastAsia" w:hAnsi="Palatino Linotype" w:cstheme="majorBidi"/>
      <w:b/>
      <w:color w:val="000000" w:themeColor="text1"/>
      <w:sz w:val="32"/>
      <w:szCs w:val="24"/>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 w:type="character" w:customStyle="1" w:styleId="Heading5Char">
    <w:name w:val="Heading 5 Char"/>
    <w:basedOn w:val="DefaultParagraphFont"/>
    <w:link w:val="Heading5"/>
    <w:uiPriority w:val="9"/>
    <w:semiHidden/>
    <w:rsid w:val="00FA020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A0206"/>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1">
      <w:bodyDiv w:val="1"/>
      <w:marLeft w:val="0"/>
      <w:marRight w:val="0"/>
      <w:marTop w:val="0"/>
      <w:marBottom w:val="0"/>
      <w:divBdr>
        <w:top w:val="none" w:sz="0" w:space="0" w:color="auto"/>
        <w:left w:val="none" w:sz="0" w:space="0" w:color="auto"/>
        <w:bottom w:val="none" w:sz="0" w:space="0" w:color="auto"/>
        <w:right w:val="none" w:sz="0" w:space="0" w:color="auto"/>
      </w:divBdr>
    </w:div>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011891">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1980115">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586805">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9258689">
      <w:bodyDiv w:val="1"/>
      <w:marLeft w:val="0"/>
      <w:marRight w:val="0"/>
      <w:marTop w:val="0"/>
      <w:marBottom w:val="0"/>
      <w:divBdr>
        <w:top w:val="none" w:sz="0" w:space="0" w:color="auto"/>
        <w:left w:val="none" w:sz="0" w:space="0" w:color="auto"/>
        <w:bottom w:val="none" w:sz="0" w:space="0" w:color="auto"/>
        <w:right w:val="none" w:sz="0" w:space="0" w:color="auto"/>
      </w:divBdr>
    </w:div>
    <w:div w:id="9525557">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1304516">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461953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67336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7583044">
      <w:bodyDiv w:val="1"/>
      <w:marLeft w:val="0"/>
      <w:marRight w:val="0"/>
      <w:marTop w:val="0"/>
      <w:marBottom w:val="0"/>
      <w:divBdr>
        <w:top w:val="none" w:sz="0" w:space="0" w:color="auto"/>
        <w:left w:val="none" w:sz="0" w:space="0" w:color="auto"/>
        <w:bottom w:val="none" w:sz="0" w:space="0" w:color="auto"/>
        <w:right w:val="none" w:sz="0" w:space="0" w:color="auto"/>
      </w:divBdr>
    </w:div>
    <w:div w:id="18051192">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1257">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012">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640599">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224574">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07300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26399">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738023">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2042">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6924136">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076552">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3360400">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050762">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099506">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0493692">
      <w:bodyDiv w:val="1"/>
      <w:marLeft w:val="0"/>
      <w:marRight w:val="0"/>
      <w:marTop w:val="0"/>
      <w:marBottom w:val="0"/>
      <w:divBdr>
        <w:top w:val="none" w:sz="0" w:space="0" w:color="auto"/>
        <w:left w:val="none" w:sz="0" w:space="0" w:color="auto"/>
        <w:bottom w:val="none" w:sz="0" w:space="0" w:color="auto"/>
        <w:right w:val="none" w:sz="0" w:space="0" w:color="auto"/>
      </w:divBdr>
    </w:div>
    <w:div w:id="60643391">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333733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3597413">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646329">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2605038">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005662">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6312565">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512887">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6876682">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147487">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1536283">
      <w:bodyDiv w:val="1"/>
      <w:marLeft w:val="0"/>
      <w:marRight w:val="0"/>
      <w:marTop w:val="0"/>
      <w:marBottom w:val="0"/>
      <w:divBdr>
        <w:top w:val="none" w:sz="0" w:space="0" w:color="auto"/>
        <w:left w:val="none" w:sz="0" w:space="0" w:color="auto"/>
        <w:bottom w:val="none" w:sz="0" w:space="0" w:color="auto"/>
        <w:right w:val="none" w:sz="0" w:space="0" w:color="auto"/>
      </w:divBdr>
    </w:div>
    <w:div w:id="101726610">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5933041">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8192">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126709">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09935741">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252394">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0976683">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184033">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18196">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5801411">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8231795">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00247">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1705183">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4783296">
      <w:bodyDiv w:val="1"/>
      <w:marLeft w:val="0"/>
      <w:marRight w:val="0"/>
      <w:marTop w:val="0"/>
      <w:marBottom w:val="0"/>
      <w:divBdr>
        <w:top w:val="none" w:sz="0" w:space="0" w:color="auto"/>
        <w:left w:val="none" w:sz="0" w:space="0" w:color="auto"/>
        <w:bottom w:val="none" w:sz="0" w:space="0" w:color="auto"/>
        <w:right w:val="none" w:sz="0" w:space="0" w:color="auto"/>
      </w:divBdr>
    </w:div>
    <w:div w:id="145171486">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5781817">
      <w:bodyDiv w:val="1"/>
      <w:marLeft w:val="0"/>
      <w:marRight w:val="0"/>
      <w:marTop w:val="0"/>
      <w:marBottom w:val="0"/>
      <w:divBdr>
        <w:top w:val="none" w:sz="0" w:space="0" w:color="auto"/>
        <w:left w:val="none" w:sz="0" w:space="0" w:color="auto"/>
        <w:bottom w:val="none" w:sz="0" w:space="0" w:color="auto"/>
        <w:right w:val="none" w:sz="0" w:space="0" w:color="auto"/>
      </w:divBdr>
    </w:div>
    <w:div w:id="145898868">
      <w:bodyDiv w:val="1"/>
      <w:marLeft w:val="0"/>
      <w:marRight w:val="0"/>
      <w:marTop w:val="0"/>
      <w:marBottom w:val="0"/>
      <w:divBdr>
        <w:top w:val="none" w:sz="0" w:space="0" w:color="auto"/>
        <w:left w:val="none" w:sz="0" w:space="0" w:color="auto"/>
        <w:bottom w:val="none" w:sz="0" w:space="0" w:color="auto"/>
        <w:right w:val="none" w:sz="0" w:space="0" w:color="auto"/>
      </w:divBdr>
    </w:div>
    <w:div w:id="146091056">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807723">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216138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5367934">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456132">
      <w:bodyDiv w:val="1"/>
      <w:marLeft w:val="0"/>
      <w:marRight w:val="0"/>
      <w:marTop w:val="0"/>
      <w:marBottom w:val="0"/>
      <w:divBdr>
        <w:top w:val="none" w:sz="0" w:space="0" w:color="auto"/>
        <w:left w:val="none" w:sz="0" w:space="0" w:color="auto"/>
        <w:bottom w:val="none" w:sz="0" w:space="0" w:color="auto"/>
        <w:right w:val="none" w:sz="0" w:space="0" w:color="auto"/>
      </w:divBdr>
    </w:div>
    <w:div w:id="171528387">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13514">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350460">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5915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4292346">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7760074">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09613593">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588747">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280173">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024774">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5378723">
      <w:bodyDiv w:val="1"/>
      <w:marLeft w:val="0"/>
      <w:marRight w:val="0"/>
      <w:marTop w:val="0"/>
      <w:marBottom w:val="0"/>
      <w:divBdr>
        <w:top w:val="none" w:sz="0" w:space="0" w:color="auto"/>
        <w:left w:val="none" w:sz="0" w:space="0" w:color="auto"/>
        <w:bottom w:val="none" w:sz="0" w:space="0" w:color="auto"/>
        <w:right w:val="none" w:sz="0" w:space="0" w:color="auto"/>
      </w:divBdr>
    </w:div>
    <w:div w:id="225651510">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39995090">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08017">
      <w:bodyDiv w:val="1"/>
      <w:marLeft w:val="0"/>
      <w:marRight w:val="0"/>
      <w:marTop w:val="0"/>
      <w:marBottom w:val="0"/>
      <w:divBdr>
        <w:top w:val="none" w:sz="0" w:space="0" w:color="auto"/>
        <w:left w:val="none" w:sz="0" w:space="0" w:color="auto"/>
        <w:bottom w:val="none" w:sz="0" w:space="0" w:color="auto"/>
        <w:right w:val="none" w:sz="0" w:space="0" w:color="auto"/>
      </w:divBdr>
    </w:div>
    <w:div w:id="245192805">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7735883">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047380">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1398749">
      <w:bodyDiv w:val="1"/>
      <w:marLeft w:val="0"/>
      <w:marRight w:val="0"/>
      <w:marTop w:val="0"/>
      <w:marBottom w:val="0"/>
      <w:divBdr>
        <w:top w:val="none" w:sz="0" w:space="0" w:color="auto"/>
        <w:left w:val="none" w:sz="0" w:space="0" w:color="auto"/>
        <w:bottom w:val="none" w:sz="0" w:space="0" w:color="auto"/>
        <w:right w:val="none" w:sz="0" w:space="0" w:color="auto"/>
      </w:divBdr>
    </w:div>
    <w:div w:id="251665683">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0382943">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4503741">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154298">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325933">
      <w:bodyDiv w:val="1"/>
      <w:marLeft w:val="0"/>
      <w:marRight w:val="0"/>
      <w:marTop w:val="0"/>
      <w:marBottom w:val="0"/>
      <w:divBdr>
        <w:top w:val="none" w:sz="0" w:space="0" w:color="auto"/>
        <w:left w:val="none" w:sz="0" w:space="0" w:color="auto"/>
        <w:bottom w:val="none" w:sz="0" w:space="0" w:color="auto"/>
        <w:right w:val="none" w:sz="0" w:space="0" w:color="auto"/>
      </w:divBdr>
    </w:div>
    <w:div w:id="272395935">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3633998">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4792636">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414927">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192859">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086968">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0601909">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3829359">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8729625">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149620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282009">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711807">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4065228">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668693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8505285">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297340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7252900">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191265">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3994528">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5957056">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6880987">
      <w:bodyDiv w:val="1"/>
      <w:marLeft w:val="0"/>
      <w:marRight w:val="0"/>
      <w:marTop w:val="0"/>
      <w:marBottom w:val="0"/>
      <w:divBdr>
        <w:top w:val="none" w:sz="0" w:space="0" w:color="auto"/>
        <w:left w:val="none" w:sz="0" w:space="0" w:color="auto"/>
        <w:bottom w:val="none" w:sz="0" w:space="0" w:color="auto"/>
        <w:right w:val="none" w:sz="0" w:space="0" w:color="auto"/>
      </w:divBdr>
    </w:div>
    <w:div w:id="337392534">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625783">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709749">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6374785">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49793567">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56757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281453">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18528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06543">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085991">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469764">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287240">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0859815">
      <w:bodyDiv w:val="1"/>
      <w:marLeft w:val="0"/>
      <w:marRight w:val="0"/>
      <w:marTop w:val="0"/>
      <w:marBottom w:val="0"/>
      <w:divBdr>
        <w:top w:val="none" w:sz="0" w:space="0" w:color="auto"/>
        <w:left w:val="none" w:sz="0" w:space="0" w:color="auto"/>
        <w:bottom w:val="none" w:sz="0" w:space="0" w:color="auto"/>
        <w:right w:val="none" w:sz="0" w:space="0" w:color="auto"/>
      </w:divBdr>
    </w:div>
    <w:div w:id="381177444">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3648261">
      <w:bodyDiv w:val="1"/>
      <w:marLeft w:val="0"/>
      <w:marRight w:val="0"/>
      <w:marTop w:val="0"/>
      <w:marBottom w:val="0"/>
      <w:divBdr>
        <w:top w:val="none" w:sz="0" w:space="0" w:color="auto"/>
        <w:left w:val="none" w:sz="0" w:space="0" w:color="auto"/>
        <w:bottom w:val="none" w:sz="0" w:space="0" w:color="auto"/>
        <w:right w:val="none" w:sz="0" w:space="0" w:color="auto"/>
      </w:divBdr>
    </w:div>
    <w:div w:id="383873565">
      <w:bodyDiv w:val="1"/>
      <w:marLeft w:val="0"/>
      <w:marRight w:val="0"/>
      <w:marTop w:val="0"/>
      <w:marBottom w:val="0"/>
      <w:divBdr>
        <w:top w:val="none" w:sz="0" w:space="0" w:color="auto"/>
        <w:left w:val="none" w:sz="0" w:space="0" w:color="auto"/>
        <w:bottom w:val="none" w:sz="0" w:space="0" w:color="auto"/>
        <w:right w:val="none" w:sz="0" w:space="0" w:color="auto"/>
      </w:divBdr>
    </w:div>
    <w:div w:id="384835613">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224317">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55626">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2586921">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021551">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46596">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0493958">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045739">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358779">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599093">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540709">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7774035">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672503">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2747016">
      <w:bodyDiv w:val="1"/>
      <w:marLeft w:val="0"/>
      <w:marRight w:val="0"/>
      <w:marTop w:val="0"/>
      <w:marBottom w:val="0"/>
      <w:divBdr>
        <w:top w:val="none" w:sz="0" w:space="0" w:color="auto"/>
        <w:left w:val="none" w:sz="0" w:space="0" w:color="auto"/>
        <w:bottom w:val="none" w:sz="0" w:space="0" w:color="auto"/>
        <w:right w:val="none" w:sz="0" w:space="0" w:color="auto"/>
      </w:divBdr>
    </w:div>
    <w:div w:id="433287579">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491709">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7433399">
      <w:bodyDiv w:val="1"/>
      <w:marLeft w:val="0"/>
      <w:marRight w:val="0"/>
      <w:marTop w:val="0"/>
      <w:marBottom w:val="0"/>
      <w:divBdr>
        <w:top w:val="none" w:sz="0" w:space="0" w:color="auto"/>
        <w:left w:val="none" w:sz="0" w:space="0" w:color="auto"/>
        <w:bottom w:val="none" w:sz="0" w:space="0" w:color="auto"/>
        <w:right w:val="none" w:sz="0" w:space="0" w:color="auto"/>
      </w:divBdr>
    </w:div>
    <w:div w:id="447893741">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0245238">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1556183">
      <w:bodyDiv w:val="1"/>
      <w:marLeft w:val="0"/>
      <w:marRight w:val="0"/>
      <w:marTop w:val="0"/>
      <w:marBottom w:val="0"/>
      <w:divBdr>
        <w:top w:val="none" w:sz="0" w:space="0" w:color="auto"/>
        <w:left w:val="none" w:sz="0" w:space="0" w:color="auto"/>
        <w:bottom w:val="none" w:sz="0" w:space="0" w:color="auto"/>
        <w:right w:val="none" w:sz="0" w:space="0" w:color="auto"/>
      </w:divBdr>
    </w:div>
    <w:div w:id="45163012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2948002">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455327">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660883">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09558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1800018">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4640113">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418959">
      <w:bodyDiv w:val="1"/>
      <w:marLeft w:val="0"/>
      <w:marRight w:val="0"/>
      <w:marTop w:val="0"/>
      <w:marBottom w:val="0"/>
      <w:divBdr>
        <w:top w:val="none" w:sz="0" w:space="0" w:color="auto"/>
        <w:left w:val="none" w:sz="0" w:space="0" w:color="auto"/>
        <w:bottom w:val="none" w:sz="0" w:space="0" w:color="auto"/>
        <w:right w:val="none" w:sz="0" w:space="0" w:color="auto"/>
      </w:divBdr>
    </w:div>
    <w:div w:id="47850013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3395285">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097217">
      <w:bodyDiv w:val="1"/>
      <w:marLeft w:val="0"/>
      <w:marRight w:val="0"/>
      <w:marTop w:val="0"/>
      <w:marBottom w:val="0"/>
      <w:divBdr>
        <w:top w:val="none" w:sz="0" w:space="0" w:color="auto"/>
        <w:left w:val="none" w:sz="0" w:space="0" w:color="auto"/>
        <w:bottom w:val="none" w:sz="0" w:space="0" w:color="auto"/>
        <w:right w:val="none" w:sz="0" w:space="0" w:color="auto"/>
      </w:divBdr>
    </w:div>
    <w:div w:id="486283910">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015935">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146670">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6966398">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160226">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200517">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163021">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356653">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6990353">
      <w:bodyDiv w:val="1"/>
      <w:marLeft w:val="0"/>
      <w:marRight w:val="0"/>
      <w:marTop w:val="0"/>
      <w:marBottom w:val="0"/>
      <w:divBdr>
        <w:top w:val="none" w:sz="0" w:space="0" w:color="auto"/>
        <w:left w:val="none" w:sz="0" w:space="0" w:color="auto"/>
        <w:bottom w:val="none" w:sz="0" w:space="0" w:color="auto"/>
        <w:right w:val="none" w:sz="0" w:space="0" w:color="auto"/>
      </w:divBdr>
    </w:div>
    <w:div w:id="507133429">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17857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6693235">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19708701">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0585182">
      <w:bodyDiv w:val="1"/>
      <w:marLeft w:val="0"/>
      <w:marRight w:val="0"/>
      <w:marTop w:val="0"/>
      <w:marBottom w:val="0"/>
      <w:divBdr>
        <w:top w:val="none" w:sz="0" w:space="0" w:color="auto"/>
        <w:left w:val="none" w:sz="0" w:space="0" w:color="auto"/>
        <w:bottom w:val="none" w:sz="0" w:space="0" w:color="auto"/>
        <w:right w:val="none" w:sz="0" w:space="0" w:color="auto"/>
      </w:divBdr>
    </w:div>
    <w:div w:id="520901784">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282549">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2520407">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571889">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460709">
      <w:bodyDiv w:val="1"/>
      <w:marLeft w:val="0"/>
      <w:marRight w:val="0"/>
      <w:marTop w:val="0"/>
      <w:marBottom w:val="0"/>
      <w:divBdr>
        <w:top w:val="none" w:sz="0" w:space="0" w:color="auto"/>
        <w:left w:val="none" w:sz="0" w:space="0" w:color="auto"/>
        <w:bottom w:val="none" w:sz="0" w:space="0" w:color="auto"/>
        <w:right w:val="none" w:sz="0" w:space="0" w:color="auto"/>
      </w:divBdr>
    </w:div>
    <w:div w:id="530537436">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58029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7856969">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18974">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2063211">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4635393">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5484302">
      <w:bodyDiv w:val="1"/>
      <w:marLeft w:val="0"/>
      <w:marRight w:val="0"/>
      <w:marTop w:val="0"/>
      <w:marBottom w:val="0"/>
      <w:divBdr>
        <w:top w:val="none" w:sz="0" w:space="0" w:color="auto"/>
        <w:left w:val="none" w:sz="0" w:space="0" w:color="auto"/>
        <w:bottom w:val="none" w:sz="0" w:space="0" w:color="auto"/>
        <w:right w:val="none" w:sz="0" w:space="0" w:color="auto"/>
      </w:divBdr>
    </w:div>
    <w:div w:id="545604495">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6571229">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1776060">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177621">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4337010">
      <w:bodyDiv w:val="1"/>
      <w:marLeft w:val="0"/>
      <w:marRight w:val="0"/>
      <w:marTop w:val="0"/>
      <w:marBottom w:val="0"/>
      <w:divBdr>
        <w:top w:val="none" w:sz="0" w:space="0" w:color="auto"/>
        <w:left w:val="none" w:sz="0" w:space="0" w:color="auto"/>
        <w:bottom w:val="none" w:sz="0" w:space="0" w:color="auto"/>
        <w:right w:val="none" w:sz="0" w:space="0" w:color="auto"/>
      </w:divBdr>
    </w:div>
    <w:div w:id="565380069">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771336">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157841">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011499">
      <w:bodyDiv w:val="1"/>
      <w:marLeft w:val="0"/>
      <w:marRight w:val="0"/>
      <w:marTop w:val="0"/>
      <w:marBottom w:val="0"/>
      <w:divBdr>
        <w:top w:val="none" w:sz="0" w:space="0" w:color="auto"/>
        <w:left w:val="none" w:sz="0" w:space="0" w:color="auto"/>
        <w:bottom w:val="none" w:sz="0" w:space="0" w:color="auto"/>
        <w:right w:val="none" w:sz="0" w:space="0" w:color="auto"/>
      </w:divBdr>
    </w:div>
    <w:div w:id="573316897">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6867733">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0822390">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858153">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176256">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245523">
      <w:bodyDiv w:val="1"/>
      <w:marLeft w:val="0"/>
      <w:marRight w:val="0"/>
      <w:marTop w:val="0"/>
      <w:marBottom w:val="0"/>
      <w:divBdr>
        <w:top w:val="none" w:sz="0" w:space="0" w:color="auto"/>
        <w:left w:val="none" w:sz="0" w:space="0" w:color="auto"/>
        <w:bottom w:val="none" w:sz="0" w:space="0" w:color="auto"/>
        <w:right w:val="none" w:sz="0" w:space="0" w:color="auto"/>
      </w:divBdr>
    </w:div>
    <w:div w:id="612443322">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60683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165100">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29438694">
      <w:bodyDiv w:val="1"/>
      <w:marLeft w:val="0"/>
      <w:marRight w:val="0"/>
      <w:marTop w:val="0"/>
      <w:marBottom w:val="0"/>
      <w:divBdr>
        <w:top w:val="none" w:sz="0" w:space="0" w:color="auto"/>
        <w:left w:val="none" w:sz="0" w:space="0" w:color="auto"/>
        <w:bottom w:val="none" w:sz="0" w:space="0" w:color="auto"/>
        <w:right w:val="none" w:sz="0" w:space="0" w:color="auto"/>
      </w:divBdr>
    </w:div>
    <w:div w:id="629898872">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1206603">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3217318">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379923">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38848547">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28178">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081535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1929406">
      <w:bodyDiv w:val="1"/>
      <w:marLeft w:val="0"/>
      <w:marRight w:val="0"/>
      <w:marTop w:val="0"/>
      <w:marBottom w:val="0"/>
      <w:divBdr>
        <w:top w:val="none" w:sz="0" w:space="0" w:color="auto"/>
        <w:left w:val="none" w:sz="0" w:space="0" w:color="auto"/>
        <w:bottom w:val="none" w:sz="0" w:space="0" w:color="auto"/>
        <w:right w:val="none" w:sz="0" w:space="0" w:color="auto"/>
      </w:divBdr>
    </w:div>
    <w:div w:id="64208528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045624">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895430">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4163866">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6981152">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05448">
      <w:bodyDiv w:val="1"/>
      <w:marLeft w:val="0"/>
      <w:marRight w:val="0"/>
      <w:marTop w:val="0"/>
      <w:marBottom w:val="0"/>
      <w:divBdr>
        <w:top w:val="none" w:sz="0" w:space="0" w:color="auto"/>
        <w:left w:val="none" w:sz="0" w:space="0" w:color="auto"/>
        <w:bottom w:val="none" w:sz="0" w:space="0" w:color="auto"/>
        <w:right w:val="none" w:sz="0" w:space="0" w:color="auto"/>
      </w:divBdr>
    </w:div>
    <w:div w:id="649362855">
      <w:bodyDiv w:val="1"/>
      <w:marLeft w:val="0"/>
      <w:marRight w:val="0"/>
      <w:marTop w:val="0"/>
      <w:marBottom w:val="0"/>
      <w:divBdr>
        <w:top w:val="none" w:sz="0" w:space="0" w:color="auto"/>
        <w:left w:val="none" w:sz="0" w:space="0" w:color="auto"/>
        <w:bottom w:val="none" w:sz="0" w:space="0" w:color="auto"/>
        <w:right w:val="none" w:sz="0" w:space="0" w:color="auto"/>
      </w:divBdr>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29896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678808">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8116628">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232555">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468652">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332697">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719803">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76617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8429305">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0745751">
      <w:bodyDiv w:val="1"/>
      <w:marLeft w:val="0"/>
      <w:marRight w:val="0"/>
      <w:marTop w:val="0"/>
      <w:marBottom w:val="0"/>
      <w:divBdr>
        <w:top w:val="none" w:sz="0" w:space="0" w:color="auto"/>
        <w:left w:val="none" w:sz="0" w:space="0" w:color="auto"/>
        <w:bottom w:val="none" w:sz="0" w:space="0" w:color="auto"/>
        <w:right w:val="none" w:sz="0" w:space="0" w:color="auto"/>
      </w:divBdr>
    </w:div>
    <w:div w:id="681401255">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26320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5159648">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0977789">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1973932">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114075">
      <w:bodyDiv w:val="1"/>
      <w:marLeft w:val="0"/>
      <w:marRight w:val="0"/>
      <w:marTop w:val="0"/>
      <w:marBottom w:val="0"/>
      <w:divBdr>
        <w:top w:val="none" w:sz="0" w:space="0" w:color="auto"/>
        <w:left w:val="none" w:sz="0" w:space="0" w:color="auto"/>
        <w:bottom w:val="none" w:sz="0" w:space="0" w:color="auto"/>
        <w:right w:val="none" w:sz="0" w:space="0" w:color="auto"/>
      </w:divBdr>
      <w:divsChild>
        <w:div w:id="56055455">
          <w:marLeft w:val="0"/>
          <w:marRight w:val="0"/>
          <w:marTop w:val="0"/>
          <w:marBottom w:val="0"/>
          <w:divBdr>
            <w:top w:val="none" w:sz="0" w:space="0" w:color="auto"/>
            <w:left w:val="none" w:sz="0" w:space="0" w:color="auto"/>
            <w:bottom w:val="none" w:sz="0" w:space="0" w:color="auto"/>
            <w:right w:val="none" w:sz="0" w:space="0" w:color="auto"/>
          </w:divBdr>
          <w:divsChild>
            <w:div w:id="336273851">
              <w:marLeft w:val="0"/>
              <w:marRight w:val="0"/>
              <w:marTop w:val="0"/>
              <w:marBottom w:val="0"/>
              <w:divBdr>
                <w:top w:val="none" w:sz="0" w:space="0" w:color="auto"/>
                <w:left w:val="none" w:sz="0" w:space="0" w:color="auto"/>
                <w:bottom w:val="none" w:sz="0" w:space="0" w:color="auto"/>
                <w:right w:val="none" w:sz="0" w:space="0" w:color="auto"/>
              </w:divBdr>
              <w:divsChild>
                <w:div w:id="1852989934">
                  <w:marLeft w:val="0"/>
                  <w:marRight w:val="0"/>
                  <w:marTop w:val="0"/>
                  <w:marBottom w:val="0"/>
                  <w:divBdr>
                    <w:top w:val="none" w:sz="0" w:space="0" w:color="auto"/>
                    <w:left w:val="none" w:sz="0" w:space="0" w:color="auto"/>
                    <w:bottom w:val="none" w:sz="0" w:space="0" w:color="auto"/>
                    <w:right w:val="none" w:sz="0" w:space="0" w:color="auto"/>
                  </w:divBdr>
                  <w:divsChild>
                    <w:div w:id="2084990997">
                      <w:marLeft w:val="0"/>
                      <w:marRight w:val="0"/>
                      <w:marTop w:val="0"/>
                      <w:marBottom w:val="0"/>
                      <w:divBdr>
                        <w:top w:val="none" w:sz="0" w:space="0" w:color="auto"/>
                        <w:left w:val="none" w:sz="0" w:space="0" w:color="auto"/>
                        <w:bottom w:val="none" w:sz="0" w:space="0" w:color="auto"/>
                        <w:right w:val="none" w:sz="0" w:space="0" w:color="auto"/>
                      </w:divBdr>
                      <w:divsChild>
                        <w:div w:id="1405369526">
                          <w:marLeft w:val="0"/>
                          <w:marRight w:val="0"/>
                          <w:marTop w:val="0"/>
                          <w:marBottom w:val="0"/>
                          <w:divBdr>
                            <w:top w:val="none" w:sz="0" w:space="0" w:color="auto"/>
                            <w:left w:val="none" w:sz="0" w:space="0" w:color="auto"/>
                            <w:bottom w:val="none" w:sz="0" w:space="0" w:color="auto"/>
                            <w:right w:val="none" w:sz="0" w:space="0" w:color="auto"/>
                          </w:divBdr>
                          <w:divsChild>
                            <w:div w:id="778530095">
                              <w:marLeft w:val="0"/>
                              <w:marRight w:val="0"/>
                              <w:marTop w:val="0"/>
                              <w:marBottom w:val="0"/>
                              <w:divBdr>
                                <w:top w:val="none" w:sz="0" w:space="0" w:color="auto"/>
                                <w:left w:val="none" w:sz="0" w:space="0" w:color="auto"/>
                                <w:bottom w:val="none" w:sz="0" w:space="0" w:color="auto"/>
                                <w:right w:val="none" w:sz="0" w:space="0" w:color="auto"/>
                              </w:divBdr>
                              <w:divsChild>
                                <w:div w:id="1077089046">
                                  <w:marLeft w:val="0"/>
                                  <w:marRight w:val="0"/>
                                  <w:marTop w:val="0"/>
                                  <w:marBottom w:val="0"/>
                                  <w:divBdr>
                                    <w:top w:val="none" w:sz="0" w:space="0" w:color="auto"/>
                                    <w:left w:val="none" w:sz="0" w:space="0" w:color="auto"/>
                                    <w:bottom w:val="none" w:sz="0" w:space="0" w:color="auto"/>
                                    <w:right w:val="none" w:sz="0" w:space="0" w:color="auto"/>
                                  </w:divBdr>
                                  <w:divsChild>
                                    <w:div w:id="809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1866">
                          <w:marLeft w:val="0"/>
                          <w:marRight w:val="0"/>
                          <w:marTop w:val="0"/>
                          <w:marBottom w:val="0"/>
                          <w:divBdr>
                            <w:top w:val="none" w:sz="0" w:space="0" w:color="auto"/>
                            <w:left w:val="none" w:sz="0" w:space="0" w:color="auto"/>
                            <w:bottom w:val="none" w:sz="0" w:space="0" w:color="auto"/>
                            <w:right w:val="none" w:sz="0" w:space="0" w:color="auto"/>
                          </w:divBdr>
                          <w:divsChild>
                            <w:div w:id="1633824075">
                              <w:marLeft w:val="0"/>
                              <w:marRight w:val="0"/>
                              <w:marTop w:val="0"/>
                              <w:marBottom w:val="0"/>
                              <w:divBdr>
                                <w:top w:val="none" w:sz="0" w:space="0" w:color="auto"/>
                                <w:left w:val="none" w:sz="0" w:space="0" w:color="auto"/>
                                <w:bottom w:val="none" w:sz="0" w:space="0" w:color="auto"/>
                                <w:right w:val="none" w:sz="0" w:space="0" w:color="auto"/>
                              </w:divBdr>
                              <w:divsChild>
                                <w:div w:id="605771658">
                                  <w:marLeft w:val="0"/>
                                  <w:marRight w:val="0"/>
                                  <w:marTop w:val="0"/>
                                  <w:marBottom w:val="0"/>
                                  <w:divBdr>
                                    <w:top w:val="none" w:sz="0" w:space="0" w:color="auto"/>
                                    <w:left w:val="none" w:sz="0" w:space="0" w:color="auto"/>
                                    <w:bottom w:val="none" w:sz="0" w:space="0" w:color="auto"/>
                                    <w:right w:val="none" w:sz="0" w:space="0" w:color="auto"/>
                                  </w:divBdr>
                                  <w:divsChild>
                                    <w:div w:id="979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029458">
          <w:marLeft w:val="0"/>
          <w:marRight w:val="0"/>
          <w:marTop w:val="0"/>
          <w:marBottom w:val="0"/>
          <w:divBdr>
            <w:top w:val="none" w:sz="0" w:space="0" w:color="auto"/>
            <w:left w:val="none" w:sz="0" w:space="0" w:color="auto"/>
            <w:bottom w:val="none" w:sz="0" w:space="0" w:color="auto"/>
            <w:right w:val="none" w:sz="0" w:space="0" w:color="auto"/>
          </w:divBdr>
          <w:divsChild>
            <w:div w:id="2138789298">
              <w:marLeft w:val="0"/>
              <w:marRight w:val="0"/>
              <w:marTop w:val="0"/>
              <w:marBottom w:val="0"/>
              <w:divBdr>
                <w:top w:val="none" w:sz="0" w:space="0" w:color="auto"/>
                <w:left w:val="none" w:sz="0" w:space="0" w:color="auto"/>
                <w:bottom w:val="none" w:sz="0" w:space="0" w:color="auto"/>
                <w:right w:val="none" w:sz="0" w:space="0" w:color="auto"/>
              </w:divBdr>
              <w:divsChild>
                <w:div w:id="280457284">
                  <w:marLeft w:val="0"/>
                  <w:marRight w:val="0"/>
                  <w:marTop w:val="0"/>
                  <w:marBottom w:val="0"/>
                  <w:divBdr>
                    <w:top w:val="none" w:sz="0" w:space="0" w:color="auto"/>
                    <w:left w:val="none" w:sz="0" w:space="0" w:color="auto"/>
                    <w:bottom w:val="none" w:sz="0" w:space="0" w:color="auto"/>
                    <w:right w:val="none" w:sz="0" w:space="0" w:color="auto"/>
                  </w:divBdr>
                  <w:divsChild>
                    <w:div w:id="92476394">
                      <w:marLeft w:val="0"/>
                      <w:marRight w:val="0"/>
                      <w:marTop w:val="0"/>
                      <w:marBottom w:val="0"/>
                      <w:divBdr>
                        <w:top w:val="none" w:sz="0" w:space="0" w:color="auto"/>
                        <w:left w:val="none" w:sz="0" w:space="0" w:color="auto"/>
                        <w:bottom w:val="none" w:sz="0" w:space="0" w:color="auto"/>
                        <w:right w:val="none" w:sz="0" w:space="0" w:color="auto"/>
                      </w:divBdr>
                      <w:divsChild>
                        <w:div w:id="1596593037">
                          <w:marLeft w:val="0"/>
                          <w:marRight w:val="0"/>
                          <w:marTop w:val="0"/>
                          <w:marBottom w:val="0"/>
                          <w:divBdr>
                            <w:top w:val="none" w:sz="0" w:space="0" w:color="auto"/>
                            <w:left w:val="none" w:sz="0" w:space="0" w:color="auto"/>
                            <w:bottom w:val="none" w:sz="0" w:space="0" w:color="auto"/>
                            <w:right w:val="none" w:sz="0" w:space="0" w:color="auto"/>
                          </w:divBdr>
                          <w:divsChild>
                            <w:div w:id="2086218797">
                              <w:marLeft w:val="0"/>
                              <w:marRight w:val="0"/>
                              <w:marTop w:val="0"/>
                              <w:marBottom w:val="0"/>
                              <w:divBdr>
                                <w:top w:val="none" w:sz="0" w:space="0" w:color="auto"/>
                                <w:left w:val="none" w:sz="0" w:space="0" w:color="auto"/>
                                <w:bottom w:val="none" w:sz="0" w:space="0" w:color="auto"/>
                                <w:right w:val="none" w:sz="0" w:space="0" w:color="auto"/>
                              </w:divBdr>
                              <w:divsChild>
                                <w:div w:id="1921980241">
                                  <w:marLeft w:val="0"/>
                                  <w:marRight w:val="0"/>
                                  <w:marTop w:val="0"/>
                                  <w:marBottom w:val="0"/>
                                  <w:divBdr>
                                    <w:top w:val="none" w:sz="0" w:space="0" w:color="auto"/>
                                    <w:left w:val="none" w:sz="0" w:space="0" w:color="auto"/>
                                    <w:bottom w:val="none" w:sz="0" w:space="0" w:color="auto"/>
                                    <w:right w:val="none" w:sz="0" w:space="0" w:color="auto"/>
                                  </w:divBdr>
                                  <w:divsChild>
                                    <w:div w:id="389502611">
                                      <w:marLeft w:val="0"/>
                                      <w:marRight w:val="0"/>
                                      <w:marTop w:val="0"/>
                                      <w:marBottom w:val="0"/>
                                      <w:divBdr>
                                        <w:top w:val="none" w:sz="0" w:space="0" w:color="auto"/>
                                        <w:left w:val="none" w:sz="0" w:space="0" w:color="auto"/>
                                        <w:bottom w:val="none" w:sz="0" w:space="0" w:color="auto"/>
                                        <w:right w:val="none" w:sz="0" w:space="0" w:color="auto"/>
                                      </w:divBdr>
                                      <w:divsChild>
                                        <w:div w:id="10180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97784">
          <w:marLeft w:val="0"/>
          <w:marRight w:val="0"/>
          <w:marTop w:val="0"/>
          <w:marBottom w:val="0"/>
          <w:divBdr>
            <w:top w:val="none" w:sz="0" w:space="0" w:color="auto"/>
            <w:left w:val="none" w:sz="0" w:space="0" w:color="auto"/>
            <w:bottom w:val="none" w:sz="0" w:space="0" w:color="auto"/>
            <w:right w:val="none" w:sz="0" w:space="0" w:color="auto"/>
          </w:divBdr>
          <w:divsChild>
            <w:div w:id="905602875">
              <w:marLeft w:val="0"/>
              <w:marRight w:val="0"/>
              <w:marTop w:val="0"/>
              <w:marBottom w:val="0"/>
              <w:divBdr>
                <w:top w:val="none" w:sz="0" w:space="0" w:color="auto"/>
                <w:left w:val="none" w:sz="0" w:space="0" w:color="auto"/>
                <w:bottom w:val="none" w:sz="0" w:space="0" w:color="auto"/>
                <w:right w:val="none" w:sz="0" w:space="0" w:color="auto"/>
              </w:divBdr>
              <w:divsChild>
                <w:div w:id="1231114038">
                  <w:marLeft w:val="0"/>
                  <w:marRight w:val="0"/>
                  <w:marTop w:val="0"/>
                  <w:marBottom w:val="0"/>
                  <w:divBdr>
                    <w:top w:val="none" w:sz="0" w:space="0" w:color="auto"/>
                    <w:left w:val="none" w:sz="0" w:space="0" w:color="auto"/>
                    <w:bottom w:val="none" w:sz="0" w:space="0" w:color="auto"/>
                    <w:right w:val="none" w:sz="0" w:space="0" w:color="auto"/>
                  </w:divBdr>
                  <w:divsChild>
                    <w:div w:id="458425856">
                      <w:marLeft w:val="0"/>
                      <w:marRight w:val="0"/>
                      <w:marTop w:val="0"/>
                      <w:marBottom w:val="0"/>
                      <w:divBdr>
                        <w:top w:val="none" w:sz="0" w:space="0" w:color="auto"/>
                        <w:left w:val="none" w:sz="0" w:space="0" w:color="auto"/>
                        <w:bottom w:val="none" w:sz="0" w:space="0" w:color="auto"/>
                        <w:right w:val="none" w:sz="0" w:space="0" w:color="auto"/>
                      </w:divBdr>
                      <w:divsChild>
                        <w:div w:id="1038776843">
                          <w:marLeft w:val="0"/>
                          <w:marRight w:val="0"/>
                          <w:marTop w:val="0"/>
                          <w:marBottom w:val="0"/>
                          <w:divBdr>
                            <w:top w:val="none" w:sz="0" w:space="0" w:color="auto"/>
                            <w:left w:val="none" w:sz="0" w:space="0" w:color="auto"/>
                            <w:bottom w:val="none" w:sz="0" w:space="0" w:color="auto"/>
                            <w:right w:val="none" w:sz="0" w:space="0" w:color="auto"/>
                          </w:divBdr>
                          <w:divsChild>
                            <w:div w:id="162090805">
                              <w:marLeft w:val="0"/>
                              <w:marRight w:val="0"/>
                              <w:marTop w:val="0"/>
                              <w:marBottom w:val="0"/>
                              <w:divBdr>
                                <w:top w:val="none" w:sz="0" w:space="0" w:color="auto"/>
                                <w:left w:val="none" w:sz="0" w:space="0" w:color="auto"/>
                                <w:bottom w:val="none" w:sz="0" w:space="0" w:color="auto"/>
                                <w:right w:val="none" w:sz="0" w:space="0" w:color="auto"/>
                              </w:divBdr>
                              <w:divsChild>
                                <w:div w:id="5984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33349">
                  <w:marLeft w:val="0"/>
                  <w:marRight w:val="0"/>
                  <w:marTop w:val="0"/>
                  <w:marBottom w:val="0"/>
                  <w:divBdr>
                    <w:top w:val="none" w:sz="0" w:space="0" w:color="auto"/>
                    <w:left w:val="none" w:sz="0" w:space="0" w:color="auto"/>
                    <w:bottom w:val="none" w:sz="0" w:space="0" w:color="auto"/>
                    <w:right w:val="none" w:sz="0" w:space="0" w:color="auto"/>
                  </w:divBdr>
                  <w:divsChild>
                    <w:div w:id="881525923">
                      <w:marLeft w:val="0"/>
                      <w:marRight w:val="0"/>
                      <w:marTop w:val="0"/>
                      <w:marBottom w:val="0"/>
                      <w:divBdr>
                        <w:top w:val="none" w:sz="0" w:space="0" w:color="auto"/>
                        <w:left w:val="none" w:sz="0" w:space="0" w:color="auto"/>
                        <w:bottom w:val="none" w:sz="0" w:space="0" w:color="auto"/>
                        <w:right w:val="none" w:sz="0" w:space="0" w:color="auto"/>
                      </w:divBdr>
                      <w:divsChild>
                        <w:div w:id="1942832518">
                          <w:marLeft w:val="0"/>
                          <w:marRight w:val="0"/>
                          <w:marTop w:val="0"/>
                          <w:marBottom w:val="0"/>
                          <w:divBdr>
                            <w:top w:val="none" w:sz="0" w:space="0" w:color="auto"/>
                            <w:left w:val="none" w:sz="0" w:space="0" w:color="auto"/>
                            <w:bottom w:val="none" w:sz="0" w:space="0" w:color="auto"/>
                            <w:right w:val="none" w:sz="0" w:space="0" w:color="auto"/>
                          </w:divBdr>
                          <w:divsChild>
                            <w:div w:id="878205251">
                              <w:marLeft w:val="0"/>
                              <w:marRight w:val="0"/>
                              <w:marTop w:val="0"/>
                              <w:marBottom w:val="0"/>
                              <w:divBdr>
                                <w:top w:val="none" w:sz="0" w:space="0" w:color="auto"/>
                                <w:left w:val="none" w:sz="0" w:space="0" w:color="auto"/>
                                <w:bottom w:val="none" w:sz="0" w:space="0" w:color="auto"/>
                                <w:right w:val="none" w:sz="0" w:space="0" w:color="auto"/>
                              </w:divBdr>
                              <w:divsChild>
                                <w:div w:id="1826974041">
                                  <w:marLeft w:val="0"/>
                                  <w:marRight w:val="0"/>
                                  <w:marTop w:val="0"/>
                                  <w:marBottom w:val="0"/>
                                  <w:divBdr>
                                    <w:top w:val="none" w:sz="0" w:space="0" w:color="auto"/>
                                    <w:left w:val="none" w:sz="0" w:space="0" w:color="auto"/>
                                    <w:bottom w:val="none" w:sz="0" w:space="0" w:color="auto"/>
                                    <w:right w:val="none" w:sz="0" w:space="0" w:color="auto"/>
                                  </w:divBdr>
                                  <w:divsChild>
                                    <w:div w:id="4090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467692">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507456">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1626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1901079">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0931061">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27051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621508">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7629466">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463410">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537008">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067532">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2921254">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046136">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255159">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6049646">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5492163">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18026">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226475">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8596619">
      <w:bodyDiv w:val="1"/>
      <w:marLeft w:val="0"/>
      <w:marRight w:val="0"/>
      <w:marTop w:val="0"/>
      <w:marBottom w:val="0"/>
      <w:divBdr>
        <w:top w:val="none" w:sz="0" w:space="0" w:color="auto"/>
        <w:left w:val="none" w:sz="0" w:space="0" w:color="auto"/>
        <w:bottom w:val="none" w:sz="0" w:space="0" w:color="auto"/>
        <w:right w:val="none" w:sz="0" w:space="0" w:color="auto"/>
      </w:divBdr>
    </w:div>
    <w:div w:id="808862647">
      <w:bodyDiv w:val="1"/>
      <w:marLeft w:val="0"/>
      <w:marRight w:val="0"/>
      <w:marTop w:val="0"/>
      <w:marBottom w:val="0"/>
      <w:divBdr>
        <w:top w:val="none" w:sz="0" w:space="0" w:color="auto"/>
        <w:left w:val="none" w:sz="0" w:space="0" w:color="auto"/>
        <w:bottom w:val="none" w:sz="0" w:space="0" w:color="auto"/>
        <w:right w:val="none" w:sz="0" w:space="0" w:color="auto"/>
      </w:divBdr>
    </w:div>
    <w:div w:id="808978045">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32719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811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500674">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21846">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3665105">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277972">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359451">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531376">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2912784">
      <w:bodyDiv w:val="1"/>
      <w:marLeft w:val="0"/>
      <w:marRight w:val="0"/>
      <w:marTop w:val="0"/>
      <w:marBottom w:val="0"/>
      <w:divBdr>
        <w:top w:val="none" w:sz="0" w:space="0" w:color="auto"/>
        <w:left w:val="none" w:sz="0" w:space="0" w:color="auto"/>
        <w:bottom w:val="none" w:sz="0" w:space="0" w:color="auto"/>
        <w:right w:val="none" w:sz="0" w:space="0" w:color="auto"/>
      </w:divBdr>
    </w:div>
    <w:div w:id="83345122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6530778">
      <w:bodyDiv w:val="1"/>
      <w:marLeft w:val="0"/>
      <w:marRight w:val="0"/>
      <w:marTop w:val="0"/>
      <w:marBottom w:val="0"/>
      <w:divBdr>
        <w:top w:val="none" w:sz="0" w:space="0" w:color="auto"/>
        <w:left w:val="none" w:sz="0" w:space="0" w:color="auto"/>
        <w:bottom w:val="none" w:sz="0" w:space="0" w:color="auto"/>
        <w:right w:val="none" w:sz="0" w:space="0" w:color="auto"/>
      </w:divBdr>
    </w:div>
    <w:div w:id="836849203">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693271">
      <w:bodyDiv w:val="1"/>
      <w:marLeft w:val="0"/>
      <w:marRight w:val="0"/>
      <w:marTop w:val="0"/>
      <w:marBottom w:val="0"/>
      <w:divBdr>
        <w:top w:val="none" w:sz="0" w:space="0" w:color="auto"/>
        <w:left w:val="none" w:sz="0" w:space="0" w:color="auto"/>
        <w:bottom w:val="none" w:sz="0" w:space="0" w:color="auto"/>
        <w:right w:val="none" w:sz="0" w:space="0" w:color="auto"/>
      </w:divBdr>
    </w:div>
    <w:div w:id="838740727">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1776500">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2823436">
      <w:bodyDiv w:val="1"/>
      <w:marLeft w:val="0"/>
      <w:marRight w:val="0"/>
      <w:marTop w:val="0"/>
      <w:marBottom w:val="0"/>
      <w:divBdr>
        <w:top w:val="none" w:sz="0" w:space="0" w:color="auto"/>
        <w:left w:val="none" w:sz="0" w:space="0" w:color="auto"/>
        <w:bottom w:val="none" w:sz="0" w:space="0" w:color="auto"/>
        <w:right w:val="none" w:sz="0" w:space="0" w:color="auto"/>
      </w:divBdr>
    </w:div>
    <w:div w:id="843323309">
      <w:bodyDiv w:val="1"/>
      <w:marLeft w:val="0"/>
      <w:marRight w:val="0"/>
      <w:marTop w:val="0"/>
      <w:marBottom w:val="0"/>
      <w:divBdr>
        <w:top w:val="none" w:sz="0" w:space="0" w:color="auto"/>
        <w:left w:val="none" w:sz="0" w:space="0" w:color="auto"/>
        <w:bottom w:val="none" w:sz="0" w:space="0" w:color="auto"/>
        <w:right w:val="none" w:sz="0" w:space="0" w:color="auto"/>
      </w:divBdr>
    </w:div>
    <w:div w:id="84339511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8763241">
      <w:bodyDiv w:val="1"/>
      <w:marLeft w:val="0"/>
      <w:marRight w:val="0"/>
      <w:marTop w:val="0"/>
      <w:marBottom w:val="0"/>
      <w:divBdr>
        <w:top w:val="none" w:sz="0" w:space="0" w:color="auto"/>
        <w:left w:val="none" w:sz="0" w:space="0" w:color="auto"/>
        <w:bottom w:val="none" w:sz="0" w:space="0" w:color="auto"/>
        <w:right w:val="none" w:sz="0" w:space="0" w:color="auto"/>
      </w:divBdr>
    </w:div>
    <w:div w:id="849106371">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10523">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1623448">
      <w:bodyDiv w:val="1"/>
      <w:marLeft w:val="0"/>
      <w:marRight w:val="0"/>
      <w:marTop w:val="0"/>
      <w:marBottom w:val="0"/>
      <w:divBdr>
        <w:top w:val="none" w:sz="0" w:space="0" w:color="auto"/>
        <w:left w:val="none" w:sz="0" w:space="0" w:color="auto"/>
        <w:bottom w:val="none" w:sz="0" w:space="0" w:color="auto"/>
        <w:right w:val="none" w:sz="0" w:space="0" w:color="auto"/>
      </w:divBdr>
    </w:div>
    <w:div w:id="862283897">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2748173">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7912313">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0263712">
      <w:bodyDiv w:val="1"/>
      <w:marLeft w:val="0"/>
      <w:marRight w:val="0"/>
      <w:marTop w:val="0"/>
      <w:marBottom w:val="0"/>
      <w:divBdr>
        <w:top w:val="none" w:sz="0" w:space="0" w:color="auto"/>
        <w:left w:val="none" w:sz="0" w:space="0" w:color="auto"/>
        <w:bottom w:val="none" w:sz="0" w:space="0" w:color="auto"/>
        <w:right w:val="none" w:sz="0" w:space="0" w:color="auto"/>
      </w:divBdr>
    </w:div>
    <w:div w:id="871384285">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153773">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4392744">
      <w:bodyDiv w:val="1"/>
      <w:marLeft w:val="0"/>
      <w:marRight w:val="0"/>
      <w:marTop w:val="0"/>
      <w:marBottom w:val="0"/>
      <w:divBdr>
        <w:top w:val="none" w:sz="0" w:space="0" w:color="auto"/>
        <w:left w:val="none" w:sz="0" w:space="0" w:color="auto"/>
        <w:bottom w:val="none" w:sz="0" w:space="0" w:color="auto"/>
        <w:right w:val="none" w:sz="0" w:space="0" w:color="auto"/>
      </w:divBdr>
    </w:div>
    <w:div w:id="874543899">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13880">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29801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2155155">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584875">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06196">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54691">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4417924">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071846">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35318">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667251">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6717993">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525954">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47215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2979278">
      <w:bodyDiv w:val="1"/>
      <w:marLeft w:val="0"/>
      <w:marRight w:val="0"/>
      <w:marTop w:val="0"/>
      <w:marBottom w:val="0"/>
      <w:divBdr>
        <w:top w:val="none" w:sz="0" w:space="0" w:color="auto"/>
        <w:left w:val="none" w:sz="0" w:space="0" w:color="auto"/>
        <w:bottom w:val="none" w:sz="0" w:space="0" w:color="auto"/>
        <w:right w:val="none" w:sz="0" w:space="0" w:color="auto"/>
      </w:divBdr>
    </w:div>
    <w:div w:id="933055773">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0547">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29748">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353340">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7616647">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026691">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7832661">
      <w:bodyDiv w:val="1"/>
      <w:marLeft w:val="0"/>
      <w:marRight w:val="0"/>
      <w:marTop w:val="0"/>
      <w:marBottom w:val="0"/>
      <w:divBdr>
        <w:top w:val="none" w:sz="0" w:space="0" w:color="auto"/>
        <w:left w:val="none" w:sz="0" w:space="0" w:color="auto"/>
        <w:bottom w:val="none" w:sz="0" w:space="0" w:color="auto"/>
        <w:right w:val="none" w:sz="0" w:space="0" w:color="auto"/>
      </w:divBdr>
    </w:div>
    <w:div w:id="958609488">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190712">
      <w:bodyDiv w:val="1"/>
      <w:marLeft w:val="0"/>
      <w:marRight w:val="0"/>
      <w:marTop w:val="0"/>
      <w:marBottom w:val="0"/>
      <w:divBdr>
        <w:top w:val="none" w:sz="0" w:space="0" w:color="auto"/>
        <w:left w:val="none" w:sz="0" w:space="0" w:color="auto"/>
        <w:bottom w:val="none" w:sz="0" w:space="0" w:color="auto"/>
        <w:right w:val="none" w:sz="0" w:space="0" w:color="auto"/>
      </w:divBdr>
    </w:div>
    <w:div w:id="964196416">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7473022">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895382">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0942423">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7763416">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79843502">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579295">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4771944">
      <w:bodyDiv w:val="1"/>
      <w:marLeft w:val="0"/>
      <w:marRight w:val="0"/>
      <w:marTop w:val="0"/>
      <w:marBottom w:val="0"/>
      <w:divBdr>
        <w:top w:val="none" w:sz="0" w:space="0" w:color="auto"/>
        <w:left w:val="none" w:sz="0" w:space="0" w:color="auto"/>
        <w:bottom w:val="none" w:sz="0" w:space="0" w:color="auto"/>
        <w:right w:val="none" w:sz="0" w:space="0" w:color="auto"/>
      </w:divBdr>
    </w:div>
    <w:div w:id="984971882">
      <w:bodyDiv w:val="1"/>
      <w:marLeft w:val="0"/>
      <w:marRight w:val="0"/>
      <w:marTop w:val="0"/>
      <w:marBottom w:val="0"/>
      <w:divBdr>
        <w:top w:val="none" w:sz="0" w:space="0" w:color="auto"/>
        <w:left w:val="none" w:sz="0" w:space="0" w:color="auto"/>
        <w:bottom w:val="none" w:sz="0" w:space="0" w:color="auto"/>
        <w:right w:val="none" w:sz="0" w:space="0" w:color="auto"/>
      </w:divBdr>
    </w:div>
    <w:div w:id="985469539">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03895">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7901092">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024077">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4190097">
      <w:bodyDiv w:val="1"/>
      <w:marLeft w:val="0"/>
      <w:marRight w:val="0"/>
      <w:marTop w:val="0"/>
      <w:marBottom w:val="0"/>
      <w:divBdr>
        <w:top w:val="none" w:sz="0" w:space="0" w:color="auto"/>
        <w:left w:val="none" w:sz="0" w:space="0" w:color="auto"/>
        <w:bottom w:val="none" w:sz="0" w:space="0" w:color="auto"/>
        <w:right w:val="none" w:sz="0" w:space="0" w:color="auto"/>
      </w:divBdr>
    </w:div>
    <w:div w:id="995232410">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762644">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2587341">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6053170">
      <w:bodyDiv w:val="1"/>
      <w:marLeft w:val="0"/>
      <w:marRight w:val="0"/>
      <w:marTop w:val="0"/>
      <w:marBottom w:val="0"/>
      <w:divBdr>
        <w:top w:val="none" w:sz="0" w:space="0" w:color="auto"/>
        <w:left w:val="none" w:sz="0" w:space="0" w:color="auto"/>
        <w:bottom w:val="none" w:sz="0" w:space="0" w:color="auto"/>
        <w:right w:val="none" w:sz="0" w:space="0" w:color="auto"/>
      </w:divBdr>
    </w:div>
    <w:div w:id="1007442367">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093665">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881248">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217302">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12908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2899178">
      <w:bodyDiv w:val="1"/>
      <w:marLeft w:val="0"/>
      <w:marRight w:val="0"/>
      <w:marTop w:val="0"/>
      <w:marBottom w:val="0"/>
      <w:divBdr>
        <w:top w:val="none" w:sz="0" w:space="0" w:color="auto"/>
        <w:left w:val="none" w:sz="0" w:space="0" w:color="auto"/>
        <w:bottom w:val="none" w:sz="0" w:space="0" w:color="auto"/>
        <w:right w:val="none" w:sz="0" w:space="0" w:color="auto"/>
      </w:divBdr>
    </w:div>
    <w:div w:id="1023285896">
      <w:bodyDiv w:val="1"/>
      <w:marLeft w:val="0"/>
      <w:marRight w:val="0"/>
      <w:marTop w:val="0"/>
      <w:marBottom w:val="0"/>
      <w:divBdr>
        <w:top w:val="none" w:sz="0" w:space="0" w:color="auto"/>
        <w:left w:val="none" w:sz="0" w:space="0" w:color="auto"/>
        <w:bottom w:val="none" w:sz="0" w:space="0" w:color="auto"/>
        <w:right w:val="none" w:sz="0" w:space="0" w:color="auto"/>
      </w:divBdr>
    </w:div>
    <w:div w:id="1023365141">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145004">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661850">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14106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525401">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420640">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415791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466410">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7437729">
      <w:bodyDiv w:val="1"/>
      <w:marLeft w:val="0"/>
      <w:marRight w:val="0"/>
      <w:marTop w:val="0"/>
      <w:marBottom w:val="0"/>
      <w:divBdr>
        <w:top w:val="none" w:sz="0" w:space="0" w:color="auto"/>
        <w:left w:val="none" w:sz="0" w:space="0" w:color="auto"/>
        <w:bottom w:val="none" w:sz="0" w:space="0" w:color="auto"/>
        <w:right w:val="none" w:sz="0" w:space="0" w:color="auto"/>
      </w:divBdr>
    </w:div>
    <w:div w:id="1057632157">
      <w:bodyDiv w:val="1"/>
      <w:marLeft w:val="0"/>
      <w:marRight w:val="0"/>
      <w:marTop w:val="0"/>
      <w:marBottom w:val="0"/>
      <w:divBdr>
        <w:top w:val="none" w:sz="0" w:space="0" w:color="auto"/>
        <w:left w:val="none" w:sz="0" w:space="0" w:color="auto"/>
        <w:bottom w:val="none" w:sz="0" w:space="0" w:color="auto"/>
        <w:right w:val="none" w:sz="0" w:space="0" w:color="auto"/>
      </w:divBdr>
    </w:div>
    <w:div w:id="105770181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2296013">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030010">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145422">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174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69770995">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164628">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6630712">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181919">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614869">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3865554">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8722080">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140434">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066764">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033582">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4763066">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796462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280277">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126069">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687">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177879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897159">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09901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490144">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28933629">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641102">
      <w:bodyDiv w:val="1"/>
      <w:marLeft w:val="0"/>
      <w:marRight w:val="0"/>
      <w:marTop w:val="0"/>
      <w:marBottom w:val="0"/>
      <w:divBdr>
        <w:top w:val="none" w:sz="0" w:space="0" w:color="auto"/>
        <w:left w:val="none" w:sz="0" w:space="0" w:color="auto"/>
        <w:bottom w:val="none" w:sz="0" w:space="0" w:color="auto"/>
        <w:right w:val="none" w:sz="0" w:space="0" w:color="auto"/>
      </w:divBdr>
    </w:div>
    <w:div w:id="1134644262">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608172">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39373229">
      <w:bodyDiv w:val="1"/>
      <w:marLeft w:val="0"/>
      <w:marRight w:val="0"/>
      <w:marTop w:val="0"/>
      <w:marBottom w:val="0"/>
      <w:divBdr>
        <w:top w:val="none" w:sz="0" w:space="0" w:color="auto"/>
        <w:left w:val="none" w:sz="0" w:space="0" w:color="auto"/>
        <w:bottom w:val="none" w:sz="0" w:space="0" w:color="auto"/>
        <w:right w:val="none" w:sz="0" w:space="0" w:color="auto"/>
      </w:divBdr>
    </w:div>
    <w:div w:id="1139687762">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4851839">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6817792">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8862130">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456844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2433">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696366">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8786659">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6137080">
      <w:bodyDiv w:val="1"/>
      <w:marLeft w:val="0"/>
      <w:marRight w:val="0"/>
      <w:marTop w:val="0"/>
      <w:marBottom w:val="0"/>
      <w:divBdr>
        <w:top w:val="none" w:sz="0" w:space="0" w:color="auto"/>
        <w:left w:val="none" w:sz="0" w:space="0" w:color="auto"/>
        <w:bottom w:val="none" w:sz="0" w:space="0" w:color="auto"/>
        <w:right w:val="none" w:sz="0" w:space="0" w:color="auto"/>
      </w:divBdr>
    </w:div>
    <w:div w:id="1186138920">
      <w:bodyDiv w:val="1"/>
      <w:marLeft w:val="0"/>
      <w:marRight w:val="0"/>
      <w:marTop w:val="0"/>
      <w:marBottom w:val="0"/>
      <w:divBdr>
        <w:top w:val="none" w:sz="0" w:space="0" w:color="auto"/>
        <w:left w:val="none" w:sz="0" w:space="0" w:color="auto"/>
        <w:bottom w:val="none" w:sz="0" w:space="0" w:color="auto"/>
        <w:right w:val="none" w:sz="0" w:space="0" w:color="auto"/>
      </w:divBdr>
    </w:div>
    <w:div w:id="1186409628">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445394">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2472725">
      <w:bodyDiv w:val="1"/>
      <w:marLeft w:val="0"/>
      <w:marRight w:val="0"/>
      <w:marTop w:val="0"/>
      <w:marBottom w:val="0"/>
      <w:divBdr>
        <w:top w:val="none" w:sz="0" w:space="0" w:color="auto"/>
        <w:left w:val="none" w:sz="0" w:space="0" w:color="auto"/>
        <w:bottom w:val="none" w:sz="0" w:space="0" w:color="auto"/>
        <w:right w:val="none" w:sz="0" w:space="0" w:color="auto"/>
      </w:divBdr>
    </w:div>
    <w:div w:id="1202668423">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3982860">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17403">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620265">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385682">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6550565">
      <w:bodyDiv w:val="1"/>
      <w:marLeft w:val="0"/>
      <w:marRight w:val="0"/>
      <w:marTop w:val="0"/>
      <w:marBottom w:val="0"/>
      <w:divBdr>
        <w:top w:val="none" w:sz="0" w:space="0" w:color="auto"/>
        <w:left w:val="none" w:sz="0" w:space="0" w:color="auto"/>
        <w:bottom w:val="none" w:sz="0" w:space="0" w:color="auto"/>
        <w:right w:val="none" w:sz="0" w:space="0" w:color="auto"/>
      </w:divBdr>
    </w:div>
    <w:div w:id="1217280177">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391208">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020176">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757103">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069821">
      <w:bodyDiv w:val="1"/>
      <w:marLeft w:val="0"/>
      <w:marRight w:val="0"/>
      <w:marTop w:val="0"/>
      <w:marBottom w:val="0"/>
      <w:divBdr>
        <w:top w:val="none" w:sz="0" w:space="0" w:color="auto"/>
        <w:left w:val="none" w:sz="0" w:space="0" w:color="auto"/>
        <w:bottom w:val="none" w:sz="0" w:space="0" w:color="auto"/>
        <w:right w:val="none" w:sz="0" w:space="0" w:color="auto"/>
      </w:divBdr>
    </w:div>
    <w:div w:id="1225409911">
      <w:bodyDiv w:val="1"/>
      <w:marLeft w:val="0"/>
      <w:marRight w:val="0"/>
      <w:marTop w:val="0"/>
      <w:marBottom w:val="0"/>
      <w:divBdr>
        <w:top w:val="none" w:sz="0" w:space="0" w:color="auto"/>
        <w:left w:val="none" w:sz="0" w:space="0" w:color="auto"/>
        <w:bottom w:val="none" w:sz="0" w:space="0" w:color="auto"/>
        <w:right w:val="none" w:sz="0" w:space="0" w:color="auto"/>
      </w:divBdr>
    </w:div>
    <w:div w:id="1225721326">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29413673">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507016">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0730452">
      <w:bodyDiv w:val="1"/>
      <w:marLeft w:val="0"/>
      <w:marRight w:val="0"/>
      <w:marTop w:val="0"/>
      <w:marBottom w:val="0"/>
      <w:divBdr>
        <w:top w:val="none" w:sz="0" w:space="0" w:color="auto"/>
        <w:left w:val="none" w:sz="0" w:space="0" w:color="auto"/>
        <w:bottom w:val="none" w:sz="0" w:space="0" w:color="auto"/>
        <w:right w:val="none" w:sz="0" w:space="0" w:color="auto"/>
      </w:divBdr>
    </w:div>
    <w:div w:id="1231231747">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324781">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09090">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281586">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160323">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740304">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436020">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554438">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7524473">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79920619">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1835607">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309328">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7153753">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5480007">
      <w:bodyDiv w:val="1"/>
      <w:marLeft w:val="0"/>
      <w:marRight w:val="0"/>
      <w:marTop w:val="0"/>
      <w:marBottom w:val="0"/>
      <w:divBdr>
        <w:top w:val="none" w:sz="0" w:space="0" w:color="auto"/>
        <w:left w:val="none" w:sz="0" w:space="0" w:color="auto"/>
        <w:bottom w:val="none" w:sz="0" w:space="0" w:color="auto"/>
        <w:right w:val="none" w:sz="0" w:space="0" w:color="auto"/>
      </w:divBdr>
    </w:div>
    <w:div w:id="1295715557">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13525">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48526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1001">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366922">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3753634">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670543">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023105">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209182">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172331">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067117">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6955937">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287122">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6371755">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328904">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4840922">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231901">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6924011">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080704">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466989">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5786226">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6905566">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115165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532701">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273677">
      <w:bodyDiv w:val="1"/>
      <w:marLeft w:val="0"/>
      <w:marRight w:val="0"/>
      <w:marTop w:val="0"/>
      <w:marBottom w:val="0"/>
      <w:divBdr>
        <w:top w:val="none" w:sz="0" w:space="0" w:color="auto"/>
        <w:left w:val="none" w:sz="0" w:space="0" w:color="auto"/>
        <w:bottom w:val="none" w:sz="0" w:space="0" w:color="auto"/>
        <w:right w:val="none" w:sz="0" w:space="0" w:color="auto"/>
      </w:divBdr>
    </w:div>
    <w:div w:id="1375538206">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022274">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22038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88845665">
      <w:bodyDiv w:val="1"/>
      <w:marLeft w:val="0"/>
      <w:marRight w:val="0"/>
      <w:marTop w:val="0"/>
      <w:marBottom w:val="0"/>
      <w:divBdr>
        <w:top w:val="none" w:sz="0" w:space="0" w:color="auto"/>
        <w:left w:val="none" w:sz="0" w:space="0" w:color="auto"/>
        <w:bottom w:val="none" w:sz="0" w:space="0" w:color="auto"/>
        <w:right w:val="none" w:sz="0" w:space="0" w:color="auto"/>
      </w:divBdr>
    </w:div>
    <w:div w:id="1391230880">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4965187">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270590">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584239">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8938212">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672247">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024878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367371">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1950632">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0832">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1193529">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04902">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093323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395620">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162829">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6498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5751924">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2870">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481743">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213474">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723427">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69665602">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6434299">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055636">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678767">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451696">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0999661">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386873">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135">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017979">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4808525">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8905071">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3505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2762255">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305306">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073">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2428">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150868">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49356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3614190">
      <w:bodyDiv w:val="1"/>
      <w:marLeft w:val="0"/>
      <w:marRight w:val="0"/>
      <w:marTop w:val="0"/>
      <w:marBottom w:val="0"/>
      <w:divBdr>
        <w:top w:val="none" w:sz="0" w:space="0" w:color="auto"/>
        <w:left w:val="none" w:sz="0" w:space="0" w:color="auto"/>
        <w:bottom w:val="none" w:sz="0" w:space="0" w:color="auto"/>
        <w:right w:val="none" w:sz="0" w:space="0" w:color="auto"/>
      </w:divBdr>
    </w:div>
    <w:div w:id="155395541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081826">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129681">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481256">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285169">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60990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469893">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6741134">
      <w:bodyDiv w:val="1"/>
      <w:marLeft w:val="0"/>
      <w:marRight w:val="0"/>
      <w:marTop w:val="0"/>
      <w:marBottom w:val="0"/>
      <w:divBdr>
        <w:top w:val="none" w:sz="0" w:space="0" w:color="auto"/>
        <w:left w:val="none" w:sz="0" w:space="0" w:color="auto"/>
        <w:bottom w:val="none" w:sz="0" w:space="0" w:color="auto"/>
        <w:right w:val="none" w:sz="0" w:space="0" w:color="auto"/>
      </w:divBdr>
    </w:div>
    <w:div w:id="1577129178">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79319287">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450239">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521934">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3879412">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378771">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087329">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3704829">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132695">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338182">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278758">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2979707">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7788634">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332728">
      <w:bodyDiv w:val="1"/>
      <w:marLeft w:val="0"/>
      <w:marRight w:val="0"/>
      <w:marTop w:val="0"/>
      <w:marBottom w:val="0"/>
      <w:divBdr>
        <w:top w:val="none" w:sz="0" w:space="0" w:color="auto"/>
        <w:left w:val="none" w:sz="0" w:space="0" w:color="auto"/>
        <w:bottom w:val="none" w:sz="0" w:space="0" w:color="auto"/>
        <w:right w:val="none" w:sz="0" w:space="0" w:color="auto"/>
      </w:divBdr>
    </w:div>
    <w:div w:id="1619726788">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259018">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27264">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594065">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21657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217168">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8436604">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7411689">
      <w:bodyDiv w:val="1"/>
      <w:marLeft w:val="0"/>
      <w:marRight w:val="0"/>
      <w:marTop w:val="0"/>
      <w:marBottom w:val="0"/>
      <w:divBdr>
        <w:top w:val="none" w:sz="0" w:space="0" w:color="auto"/>
        <w:left w:val="none" w:sz="0" w:space="0" w:color="auto"/>
        <w:bottom w:val="none" w:sz="0" w:space="0" w:color="auto"/>
        <w:right w:val="none" w:sz="0" w:space="0" w:color="auto"/>
      </w:divBdr>
    </w:div>
    <w:div w:id="1657563715">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382344">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5475895">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253941">
      <w:bodyDiv w:val="1"/>
      <w:marLeft w:val="0"/>
      <w:marRight w:val="0"/>
      <w:marTop w:val="0"/>
      <w:marBottom w:val="0"/>
      <w:divBdr>
        <w:top w:val="none" w:sz="0" w:space="0" w:color="auto"/>
        <w:left w:val="none" w:sz="0" w:space="0" w:color="auto"/>
        <w:bottom w:val="none" w:sz="0" w:space="0" w:color="auto"/>
        <w:right w:val="none" w:sz="0" w:space="0" w:color="auto"/>
      </w:divBdr>
    </w:div>
    <w:div w:id="1670407491">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2101288">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5956924">
      <w:bodyDiv w:val="1"/>
      <w:marLeft w:val="0"/>
      <w:marRight w:val="0"/>
      <w:marTop w:val="0"/>
      <w:marBottom w:val="0"/>
      <w:divBdr>
        <w:top w:val="none" w:sz="0" w:space="0" w:color="auto"/>
        <w:left w:val="none" w:sz="0" w:space="0" w:color="auto"/>
        <w:bottom w:val="none" w:sz="0" w:space="0" w:color="auto"/>
        <w:right w:val="none" w:sz="0" w:space="0" w:color="auto"/>
      </w:divBdr>
    </w:div>
    <w:div w:id="167622444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787872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4938031">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6906991">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89940093">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264746">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034722">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121236">
      <w:bodyDiv w:val="1"/>
      <w:marLeft w:val="0"/>
      <w:marRight w:val="0"/>
      <w:marTop w:val="0"/>
      <w:marBottom w:val="0"/>
      <w:divBdr>
        <w:top w:val="none" w:sz="0" w:space="0" w:color="auto"/>
        <w:left w:val="none" w:sz="0" w:space="0" w:color="auto"/>
        <w:bottom w:val="none" w:sz="0" w:space="0" w:color="auto"/>
        <w:right w:val="none" w:sz="0" w:space="0" w:color="auto"/>
      </w:divBdr>
    </w:div>
    <w:div w:id="1698194516">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165109">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303616">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004965">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8434390">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0733">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395434">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408500">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860691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6513298">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556418">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28691">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2314399">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549762">
      <w:bodyDiv w:val="1"/>
      <w:marLeft w:val="0"/>
      <w:marRight w:val="0"/>
      <w:marTop w:val="0"/>
      <w:marBottom w:val="0"/>
      <w:divBdr>
        <w:top w:val="none" w:sz="0" w:space="0" w:color="auto"/>
        <w:left w:val="none" w:sz="0" w:space="0" w:color="auto"/>
        <w:bottom w:val="none" w:sz="0" w:space="0" w:color="auto"/>
        <w:right w:val="none" w:sz="0" w:space="0" w:color="auto"/>
      </w:divBdr>
    </w:div>
    <w:div w:id="1754551458">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669085">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6779028">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59399054">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3379090">
      <w:bodyDiv w:val="1"/>
      <w:marLeft w:val="0"/>
      <w:marRight w:val="0"/>
      <w:marTop w:val="0"/>
      <w:marBottom w:val="0"/>
      <w:divBdr>
        <w:top w:val="none" w:sz="0" w:space="0" w:color="auto"/>
        <w:left w:val="none" w:sz="0" w:space="0" w:color="auto"/>
        <w:bottom w:val="none" w:sz="0" w:space="0" w:color="auto"/>
        <w:right w:val="none" w:sz="0" w:space="0" w:color="auto"/>
      </w:divBdr>
    </w:div>
    <w:div w:id="1763990321">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07191">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595404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380769">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0927996">
      <w:bodyDiv w:val="1"/>
      <w:marLeft w:val="0"/>
      <w:marRight w:val="0"/>
      <w:marTop w:val="0"/>
      <w:marBottom w:val="0"/>
      <w:divBdr>
        <w:top w:val="none" w:sz="0" w:space="0" w:color="auto"/>
        <w:left w:val="none" w:sz="0" w:space="0" w:color="auto"/>
        <w:bottom w:val="none" w:sz="0" w:space="0" w:color="auto"/>
        <w:right w:val="none" w:sz="0" w:space="0" w:color="auto"/>
      </w:divBdr>
    </w:div>
    <w:div w:id="1771123099">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165815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85143">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481988">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081452">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2934384">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784248">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320747">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6673834">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35593">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799952492">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09949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0633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146364">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160832">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29394258">
      <w:bodyDiv w:val="1"/>
      <w:marLeft w:val="0"/>
      <w:marRight w:val="0"/>
      <w:marTop w:val="0"/>
      <w:marBottom w:val="0"/>
      <w:divBdr>
        <w:top w:val="none" w:sz="0" w:space="0" w:color="auto"/>
        <w:left w:val="none" w:sz="0" w:space="0" w:color="auto"/>
        <w:bottom w:val="none" w:sz="0" w:space="0" w:color="auto"/>
        <w:right w:val="none" w:sz="0" w:space="0" w:color="auto"/>
      </w:divBdr>
    </w:div>
    <w:div w:id="1829398392">
      <w:bodyDiv w:val="1"/>
      <w:marLeft w:val="0"/>
      <w:marRight w:val="0"/>
      <w:marTop w:val="0"/>
      <w:marBottom w:val="0"/>
      <w:divBdr>
        <w:top w:val="none" w:sz="0" w:space="0" w:color="auto"/>
        <w:left w:val="none" w:sz="0" w:space="0" w:color="auto"/>
        <w:bottom w:val="none" w:sz="0" w:space="0" w:color="auto"/>
        <w:right w:val="none" w:sz="0" w:space="0" w:color="auto"/>
      </w:divBdr>
    </w:div>
    <w:div w:id="1829785770">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367876">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8919">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77416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607662">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358542">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370315">
      <w:bodyDiv w:val="1"/>
      <w:marLeft w:val="0"/>
      <w:marRight w:val="0"/>
      <w:marTop w:val="0"/>
      <w:marBottom w:val="0"/>
      <w:divBdr>
        <w:top w:val="none" w:sz="0" w:space="0" w:color="auto"/>
        <w:left w:val="none" w:sz="0" w:space="0" w:color="auto"/>
        <w:bottom w:val="none" w:sz="0" w:space="0" w:color="auto"/>
        <w:right w:val="none" w:sz="0" w:space="0" w:color="auto"/>
      </w:divBdr>
    </w:div>
    <w:div w:id="1868568340">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0989983">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671300">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8836446">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653219">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891065">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4391140">
      <w:bodyDiv w:val="1"/>
      <w:marLeft w:val="0"/>
      <w:marRight w:val="0"/>
      <w:marTop w:val="0"/>
      <w:marBottom w:val="0"/>
      <w:divBdr>
        <w:top w:val="none" w:sz="0" w:space="0" w:color="auto"/>
        <w:left w:val="none" w:sz="0" w:space="0" w:color="auto"/>
        <w:bottom w:val="none" w:sz="0" w:space="0" w:color="auto"/>
        <w:right w:val="none" w:sz="0" w:space="0" w:color="auto"/>
      </w:divBdr>
    </w:div>
    <w:div w:id="1914508978">
      <w:bodyDiv w:val="1"/>
      <w:marLeft w:val="0"/>
      <w:marRight w:val="0"/>
      <w:marTop w:val="0"/>
      <w:marBottom w:val="0"/>
      <w:divBdr>
        <w:top w:val="none" w:sz="0" w:space="0" w:color="auto"/>
        <w:left w:val="none" w:sz="0" w:space="0" w:color="auto"/>
        <w:bottom w:val="none" w:sz="0" w:space="0" w:color="auto"/>
        <w:right w:val="none" w:sz="0" w:space="0" w:color="auto"/>
      </w:divBdr>
    </w:div>
    <w:div w:id="1914585288">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339253">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8924787">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321434">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446664">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099651">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256804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1738739">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512284">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4145144">
      <w:bodyDiv w:val="1"/>
      <w:marLeft w:val="0"/>
      <w:marRight w:val="0"/>
      <w:marTop w:val="0"/>
      <w:marBottom w:val="0"/>
      <w:divBdr>
        <w:top w:val="none" w:sz="0" w:space="0" w:color="auto"/>
        <w:left w:val="none" w:sz="0" w:space="0" w:color="auto"/>
        <w:bottom w:val="none" w:sz="0" w:space="0" w:color="auto"/>
        <w:right w:val="none" w:sz="0" w:space="0" w:color="auto"/>
      </w:divBdr>
    </w:div>
    <w:div w:id="1965041333">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11049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598066">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6794546">
      <w:bodyDiv w:val="1"/>
      <w:marLeft w:val="0"/>
      <w:marRight w:val="0"/>
      <w:marTop w:val="0"/>
      <w:marBottom w:val="0"/>
      <w:divBdr>
        <w:top w:val="none" w:sz="0" w:space="0" w:color="auto"/>
        <w:left w:val="none" w:sz="0" w:space="0" w:color="auto"/>
        <w:bottom w:val="none" w:sz="0" w:space="0" w:color="auto"/>
        <w:right w:val="none" w:sz="0" w:space="0" w:color="auto"/>
      </w:divBdr>
    </w:div>
    <w:div w:id="1976982489">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33255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11368">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0960178">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770193">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824757">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2711812">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4478739">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032458">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608779">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843679">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246686">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246752">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1424318">
      <w:bodyDiv w:val="1"/>
      <w:marLeft w:val="0"/>
      <w:marRight w:val="0"/>
      <w:marTop w:val="0"/>
      <w:marBottom w:val="0"/>
      <w:divBdr>
        <w:top w:val="none" w:sz="0" w:space="0" w:color="auto"/>
        <w:left w:val="none" w:sz="0" w:space="0" w:color="auto"/>
        <w:bottom w:val="none" w:sz="0" w:space="0" w:color="auto"/>
        <w:right w:val="none" w:sz="0" w:space="0" w:color="auto"/>
      </w:divBdr>
    </w:div>
    <w:div w:id="2021546121">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5356626">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190698">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18405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5788398">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064030">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572760">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2971551">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107352">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0423443">
      <w:bodyDiv w:val="1"/>
      <w:marLeft w:val="0"/>
      <w:marRight w:val="0"/>
      <w:marTop w:val="0"/>
      <w:marBottom w:val="0"/>
      <w:divBdr>
        <w:top w:val="none" w:sz="0" w:space="0" w:color="auto"/>
        <w:left w:val="none" w:sz="0" w:space="0" w:color="auto"/>
        <w:bottom w:val="none" w:sz="0" w:space="0" w:color="auto"/>
        <w:right w:val="none" w:sz="0" w:space="0" w:color="auto"/>
      </w:divBdr>
    </w:div>
    <w:div w:id="2070611231">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28754">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26400">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437605">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08262">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14033">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368435">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8573865">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0301527">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7432429">
      <w:bodyDiv w:val="1"/>
      <w:marLeft w:val="0"/>
      <w:marRight w:val="0"/>
      <w:marTop w:val="0"/>
      <w:marBottom w:val="0"/>
      <w:divBdr>
        <w:top w:val="none" w:sz="0" w:space="0" w:color="auto"/>
        <w:left w:val="none" w:sz="0" w:space="0" w:color="auto"/>
        <w:bottom w:val="none" w:sz="0" w:space="0" w:color="auto"/>
        <w:right w:val="none" w:sz="0" w:space="0" w:color="auto"/>
      </w:divBdr>
    </w:div>
    <w:div w:id="2098166217">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099011424">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1951371">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331954">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6538621">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2620907">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43610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4933999">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3761539">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090049">
      <w:bodyDiv w:val="1"/>
      <w:marLeft w:val="0"/>
      <w:marRight w:val="0"/>
      <w:marTop w:val="0"/>
      <w:marBottom w:val="0"/>
      <w:divBdr>
        <w:top w:val="none" w:sz="0" w:space="0" w:color="auto"/>
        <w:left w:val="none" w:sz="0" w:space="0" w:color="auto"/>
        <w:bottom w:val="none" w:sz="0" w:space="0" w:color="auto"/>
        <w:right w:val="none" w:sz="0" w:space="0" w:color="auto"/>
      </w:divBdr>
    </w:div>
    <w:div w:id="213335457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523583">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388182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583974">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50</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6</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27</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51</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52</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33</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31</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2</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43</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19</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35</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25</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26</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53</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37</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29</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47</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18</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54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55</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56</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57</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58</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49</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41</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40</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38</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30</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32</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11</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17</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46</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28</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16</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59</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4</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60</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61</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62</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24</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63</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64</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65</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66</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67</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68</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20</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3</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69</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70</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71</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8</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22</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10</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34</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72</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23</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5</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48</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73</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74</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75</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76</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77</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78</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79</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80</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81</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7</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82</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83</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14</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84</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13</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85</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86</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87</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88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89</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90</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91</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92</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12</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21</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93</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44</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45</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42</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39</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36</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94</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95</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9</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96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97</b:RefOrder>
  </b:Source>
</b:Sourc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4A63EEB5-E7A7-4C3D-83A8-5A685C61FAA5}"/>
</file>

<file path=customXml/itemProps4.xml><?xml version="1.0" encoding="utf-8"?>
<ds:datastoreItem xmlns:ds="http://schemas.openxmlformats.org/officeDocument/2006/customXml" ds:itemID="{A2143785-8DEE-407B-B782-C73BD829D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11241</Words>
  <Characters>64074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 7: Developer Tools and DevOps - Part 1</vt:lpstr>
    </vt:vector>
  </TitlesOfParts>
  <Company/>
  <LinksUpToDate>false</LinksUpToDate>
  <CharactersWithSpaces>75165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Developer Tools and DevOps - Part 1</dc:title>
  <dc:subject>AWS Master Class</dc:subject>
  <dc:creator>Paulo H. Leocaddio</dc:creator>
  <cp:keywords/>
  <dc:description/>
  <cp:lastModifiedBy>Arya</cp:lastModifiedBy>
  <cp:revision>135</cp:revision>
  <dcterms:created xsi:type="dcterms:W3CDTF">2025-02-25T04:28:00Z</dcterms:created>
  <dcterms:modified xsi:type="dcterms:W3CDTF">2025-02-27T04:05:00Z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1903200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