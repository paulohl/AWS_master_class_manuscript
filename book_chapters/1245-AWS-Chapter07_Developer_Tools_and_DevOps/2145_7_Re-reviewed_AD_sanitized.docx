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AE2994" w:rsidRDefault="00B72611" w:rsidP="00705691">
      <w:pPr>
        <w:pStyle w:val="ChapterTitleNumberBPBHEB"/>
      </w:pPr>
      <w:r w:rsidRPr="00160209">
        <w:rPr>
          <w:b w:val="0"/>
          <w:color w:val="2F5496" w:themeColor="accent1" w:themeShade="BF"/>
          <w:lang w:val="en-US"/>
        </w:rPr>
        <w:t xml:space="preserve">CHAPTER </w:t>
      </w:r>
      <w:r w:rsidR="008C1249" w:rsidRPr="00160209">
        <w:rPr>
          <w:b w:val="0"/>
          <w:color w:val="2F5496" w:themeColor="accent1" w:themeShade="BF"/>
          <w:lang w:val="en-US"/>
        </w:rPr>
        <w:t>7</w:t>
      </w:r>
    </w:p>
    <w:p w14:paraId="5FF7DD92" w14:textId="0F390DD8" w:rsidR="00D169BC" w:rsidRDefault="00A412BE" w:rsidP="008A40E2">
      <w:pPr>
        <w:pStyle w:val="ChapterTitleBPBHEB"/>
      </w:pPr>
      <w:r w:rsidRPr="00EA4727">
        <w:rPr>
          <w:b/>
          <w:color w:val="2F5496" w:themeColor="accent1" w:themeShade="BF"/>
          <w:lang w:val="en-US"/>
        </w:rPr>
        <w:t xml:space="preserve">Developer Tools </w:t>
      </w:r>
      <w:r w:rsidR="00703812" w:rsidRPr="00EA4727">
        <w:rPr>
          <w:b/>
          <w:color w:val="2F5496" w:themeColor="accent1" w:themeShade="BF"/>
          <w:lang w:val="en-US"/>
        </w:rPr>
        <w:t>and</w:t>
      </w:r>
      <w:r w:rsidRPr="00EA4727">
        <w:rPr>
          <w:b/>
          <w:color w:val="2F5496" w:themeColor="accent1" w:themeShade="BF"/>
          <w:lang w:val="en-US"/>
        </w:rPr>
        <w:t xml:space="preserve"> DevOps</w:t>
      </w:r>
      <w:r w:rsidR="00B72611" w:rsidRPr="00EA4727">
        <w:rPr>
          <w:b/>
          <w:color w:val="2F5496" w:themeColor="accent1" w:themeShade="BF"/>
          <w:lang w:val="en-US"/>
        </w:rPr>
        <w:t xml:space="preserve"> </w:t>
      </w:r>
    </w:p>
    <w:p w14:paraId="2FE2165E" w14:textId="403FC1D8" w:rsidR="003D5B30" w:rsidRPr="008679AC" w:rsidRDefault="003D5B30" w:rsidP="00D472DA">
      <w:pPr>
        <w:pStyle w:val="Heading1BPBHEB"/>
      </w:pPr>
      <w:commentRangeStart w:id="0"/>
      <w:commentRangeStart w:id="1"/>
      <w:commentRangeStart w:id="2"/>
      <w:commentRangeStart w:id="3"/>
      <w:r w:rsidRPr="008679AC">
        <w:t>Introduction</w:t>
      </w:r>
      <w:commentRangeEnd w:id="0"/>
      <w:r w:rsidR="00703812" w:rsidRPr="008679AC">
        <w:commentReference w:id="0"/>
      </w:r>
      <w:commentRangeEnd w:id="1"/>
      <w:r w:rsidR="009E7A45" w:rsidRPr="008679AC">
        <w:commentReference w:id="1"/>
      </w:r>
      <w:commentRangeEnd w:id="2"/>
      <w:r w:rsidR="00C803C4">
        <w:rPr>
          <w:rStyle w:val="CommentReference"/>
          <w:rFonts w:eastAsiaTheme="minorHAnsi" w:cstheme="minorBidi"/>
          <w:b w:val="0"/>
          <w:color w:val="000000" w:themeColor="text1"/>
          <w:lang w:val="en-US"/>
        </w:rPr>
        <w:commentReference w:id="2"/>
      </w:r>
      <w:commentRangeEnd w:id="3"/>
      <w:r w:rsidR="00734BF7">
        <w:rPr>
          <w:rStyle w:val="CommentReference"/>
          <w:rFonts w:eastAsiaTheme="minorHAnsi" w:cstheme="minorBidi"/>
          <w:b w:val="0"/>
          <w:color w:val="000000" w:themeColor="text1"/>
          <w:lang w:val="en-US"/>
        </w:rPr>
        <w:commentReference w:id="3"/>
      </w:r>
    </w:p>
    <w:p w14:paraId="4D777837" w14:textId="1CE1C875" w:rsidR="004946DF" w:rsidRPr="004946DF" w:rsidRDefault="004946DF" w:rsidP="004946DF">
      <w:pPr>
        <w:pStyle w:val="NormalBPBHEB"/>
      </w:pPr>
      <w:r w:rsidRPr="004946DF">
        <w:t>This chapter explores the evolving landscape of software development in cloud environments, focusing on how AWS enables agility, scalability, and automation throughout the development lifecycle. It begins with an overview of serverless computing, highlighting how AWS services allow developers to concentrate on code rather than infrastructure. The discussion then shifts to integrated development environments (IDEs) and machine learning to improve code quality and automate reviews.</w:t>
      </w:r>
    </w:p>
    <w:p w14:paraId="7B4BB4C3" w14:textId="48020574" w:rsidR="004946DF" w:rsidRPr="004946DF" w:rsidRDefault="004946DF" w:rsidP="004946DF">
      <w:pPr>
        <w:pStyle w:val="NormalBPBHEB"/>
      </w:pPr>
      <w:r w:rsidRPr="004946DF">
        <w:t xml:space="preserve">We examine how continuous integration and deployment (CI/CD) pipelines are implemented using </w:t>
      </w:r>
      <w:r w:rsidR="00D2665A">
        <w:t>AWS CodeBuild, CodePipeline, and CodeDeploy tools</w:t>
      </w:r>
      <w:r w:rsidRPr="004946DF">
        <w:t xml:space="preserve">. </w:t>
      </w:r>
      <w:r w:rsidR="00CF3B90">
        <w:t xml:space="preserve">We also </w:t>
      </w:r>
      <w:r w:rsidR="00855396">
        <w:t>provide security for</w:t>
      </w:r>
      <w:r w:rsidR="00CF3B90">
        <w:t xml:space="preserve"> best practices for CI/CD pipelines</w:t>
      </w:r>
      <w:r w:rsidRPr="004946DF">
        <w:t>, ensuring robust application delivery. The chapter further explores Infrastructure as Code (IaC) using AWS CloudFormation and AWS Cloud Control API to manage scalable, repeatable infrastructure.</w:t>
      </w:r>
    </w:p>
    <w:p w14:paraId="2262946D" w14:textId="77777777" w:rsidR="004946DF" w:rsidRPr="004946DF" w:rsidRDefault="004946DF" w:rsidP="004946DF">
      <w:pPr>
        <w:pStyle w:val="NormalBPBHEB"/>
      </w:pPr>
      <w:r w:rsidRPr="004946DF">
        <w:t>Advanced topics such as artifact management, chaos engineering, and resilience testing are introduced to demonstrate how AWS supports robust and fault-tolerant applications. Finally, we explore event-driven architectures (EDA) and their role in building responsive, loosely coupled systems using services like SNS and Step Functions.</w:t>
      </w:r>
    </w:p>
    <w:p w14:paraId="3AE4EF8B" w14:textId="77777777" w:rsidR="004946DF" w:rsidRPr="004946DF" w:rsidRDefault="004946DF" w:rsidP="004946DF">
      <w:pPr>
        <w:pStyle w:val="NormalBPBHEB"/>
      </w:pPr>
      <w:r w:rsidRPr="004946DF">
        <w:t>By the end of this chapter, readers will understand how to use AWS developer tools and DevOps practices to streamline development, enhance security, and accelerate innovation in the cloud.</w:t>
      </w:r>
    </w:p>
    <w:p w14:paraId="3227C4C0" w14:textId="77777777" w:rsidR="0086160A" w:rsidRPr="0086160A" w:rsidRDefault="0086160A" w:rsidP="00170A44">
      <w:pPr>
        <w:pStyle w:val="Heading2"/>
      </w:pPr>
      <w:r w:rsidRPr="0086160A">
        <w:t>Structure</w:t>
      </w:r>
    </w:p>
    <w:p w14:paraId="3AB3B971" w14:textId="77777777" w:rsidR="0086160A" w:rsidRPr="0086160A" w:rsidRDefault="0086160A" w:rsidP="004A0A19">
      <w:pPr>
        <w:pStyle w:val="NormalBPBHEB"/>
      </w:pPr>
      <w:r w:rsidRPr="0086160A">
        <w:t>In this chapter, we will go through the following topics:</w:t>
      </w:r>
    </w:p>
    <w:p w14:paraId="4FA0594C" w14:textId="77777777" w:rsidR="006E1731" w:rsidRPr="006E1731" w:rsidRDefault="006E1731" w:rsidP="006E1731">
      <w:pPr>
        <w:pStyle w:val="NormalBPBHEB"/>
        <w:numPr>
          <w:ilvl w:val="0"/>
          <w:numId w:val="97"/>
        </w:numPr>
        <w:rPr>
          <w:lang w:val="en-GB"/>
        </w:rPr>
      </w:pPr>
      <w:r w:rsidRPr="006E1731">
        <w:rPr>
          <w:lang w:val="en-GB"/>
        </w:rPr>
        <w:t>Developer Tools</w:t>
      </w:r>
    </w:p>
    <w:p w14:paraId="558EA1E2" w14:textId="77777777" w:rsidR="006E1731" w:rsidRPr="006E1731" w:rsidRDefault="006E1731" w:rsidP="006E1731">
      <w:pPr>
        <w:pStyle w:val="NormalBPBHEB"/>
        <w:numPr>
          <w:ilvl w:val="1"/>
          <w:numId w:val="97"/>
        </w:numPr>
        <w:rPr>
          <w:lang w:val="en-GB"/>
        </w:rPr>
      </w:pPr>
      <w:r w:rsidRPr="006E1731">
        <w:rPr>
          <w:lang w:val="en-GB"/>
        </w:rPr>
        <w:t xml:space="preserve">Amazon CodeCatalyst </w:t>
      </w:r>
    </w:p>
    <w:p w14:paraId="5BE53CCF" w14:textId="77777777" w:rsidR="006E1731" w:rsidRPr="006E1731" w:rsidRDefault="006E1731" w:rsidP="006E1731">
      <w:pPr>
        <w:pStyle w:val="NormalBPBHEB"/>
        <w:numPr>
          <w:ilvl w:val="1"/>
          <w:numId w:val="97"/>
        </w:numPr>
        <w:rPr>
          <w:lang w:val="en-GB"/>
        </w:rPr>
      </w:pPr>
      <w:r w:rsidRPr="006E1731">
        <w:rPr>
          <w:lang w:val="en-GB"/>
        </w:rPr>
        <w:t>Amazon CodeGuru</w:t>
      </w:r>
    </w:p>
    <w:p w14:paraId="045AA5A6" w14:textId="77777777" w:rsidR="006E1731" w:rsidRPr="006E1731" w:rsidRDefault="006E1731" w:rsidP="006E1731">
      <w:pPr>
        <w:pStyle w:val="NormalBPBHEB"/>
        <w:numPr>
          <w:ilvl w:val="1"/>
          <w:numId w:val="97"/>
        </w:numPr>
        <w:rPr>
          <w:lang w:val="en-GB"/>
        </w:rPr>
      </w:pPr>
      <w:r w:rsidRPr="006E1731">
        <w:rPr>
          <w:lang w:val="en-GB"/>
        </w:rPr>
        <w:lastRenderedPageBreak/>
        <w:t>Amazon Corretto</w:t>
      </w:r>
    </w:p>
    <w:p w14:paraId="2491799E" w14:textId="77777777" w:rsidR="006E1731" w:rsidRPr="006E1731" w:rsidRDefault="006E1731" w:rsidP="006E1731">
      <w:pPr>
        <w:pStyle w:val="NormalBPBHEB"/>
        <w:numPr>
          <w:ilvl w:val="1"/>
          <w:numId w:val="97"/>
        </w:numPr>
        <w:rPr>
          <w:lang w:val="en-GB"/>
        </w:rPr>
      </w:pPr>
      <w:r w:rsidRPr="006E1731">
        <w:rPr>
          <w:lang w:val="en-GB"/>
        </w:rPr>
        <w:t>AWS Cloud Control API</w:t>
      </w:r>
    </w:p>
    <w:p w14:paraId="7BF37198" w14:textId="77777777" w:rsidR="006E1731" w:rsidRPr="006E1731" w:rsidRDefault="006E1731" w:rsidP="006E1731">
      <w:pPr>
        <w:pStyle w:val="NormalBPBHEB"/>
        <w:numPr>
          <w:ilvl w:val="1"/>
          <w:numId w:val="97"/>
        </w:numPr>
        <w:rPr>
          <w:lang w:val="en-GB"/>
        </w:rPr>
      </w:pPr>
      <w:r w:rsidRPr="006E1731">
        <w:rPr>
          <w:lang w:val="en-GB"/>
        </w:rPr>
        <w:t>AWS Cloud Development Kit (CDK)</w:t>
      </w:r>
    </w:p>
    <w:p w14:paraId="4559D432" w14:textId="77777777" w:rsidR="006E1731" w:rsidRPr="006E1731" w:rsidRDefault="006E1731" w:rsidP="006E1731">
      <w:pPr>
        <w:pStyle w:val="NormalBPBHEB"/>
        <w:numPr>
          <w:ilvl w:val="1"/>
          <w:numId w:val="97"/>
        </w:numPr>
        <w:rPr>
          <w:lang w:val="en-GB"/>
        </w:rPr>
      </w:pPr>
      <w:r w:rsidRPr="006E1731">
        <w:rPr>
          <w:lang w:val="en-GB"/>
        </w:rPr>
        <w:t>AWS Cloud9</w:t>
      </w:r>
    </w:p>
    <w:p w14:paraId="222E654C" w14:textId="77777777" w:rsidR="006E1731" w:rsidRPr="006E1731" w:rsidRDefault="006E1731" w:rsidP="006E1731">
      <w:pPr>
        <w:pStyle w:val="NormalBPBHEB"/>
        <w:numPr>
          <w:ilvl w:val="1"/>
          <w:numId w:val="97"/>
        </w:numPr>
        <w:rPr>
          <w:lang w:val="en-GB"/>
        </w:rPr>
      </w:pPr>
      <w:r w:rsidRPr="006E1731">
        <w:rPr>
          <w:lang w:val="en-GB"/>
        </w:rPr>
        <w:t>AWS CloudShell</w:t>
      </w:r>
    </w:p>
    <w:p w14:paraId="68F0D3FF" w14:textId="77777777" w:rsidR="006E1731" w:rsidRPr="006E1731" w:rsidRDefault="006E1731" w:rsidP="006E1731">
      <w:pPr>
        <w:pStyle w:val="NormalBPBHEB"/>
        <w:numPr>
          <w:ilvl w:val="1"/>
          <w:numId w:val="97"/>
        </w:numPr>
        <w:rPr>
          <w:lang w:val="en-GB"/>
        </w:rPr>
      </w:pPr>
      <w:r w:rsidRPr="006E1731">
        <w:rPr>
          <w:lang w:val="en-GB"/>
        </w:rPr>
        <w:t>AWS CodeArtifact</w:t>
      </w:r>
    </w:p>
    <w:p w14:paraId="7A01D119" w14:textId="77777777" w:rsidR="006E1731" w:rsidRPr="006E1731" w:rsidRDefault="006E1731" w:rsidP="006E1731">
      <w:pPr>
        <w:pStyle w:val="NormalBPBHEB"/>
        <w:numPr>
          <w:ilvl w:val="1"/>
          <w:numId w:val="97"/>
        </w:numPr>
        <w:rPr>
          <w:lang w:val="en-GB"/>
        </w:rPr>
      </w:pPr>
      <w:r w:rsidRPr="006E1731">
        <w:rPr>
          <w:lang w:val="en-GB"/>
        </w:rPr>
        <w:t>AWS CodeBuild</w:t>
      </w:r>
    </w:p>
    <w:p w14:paraId="32BFA8C4" w14:textId="77777777" w:rsidR="006E1731" w:rsidRPr="006E1731" w:rsidRDefault="006E1731" w:rsidP="006E1731">
      <w:pPr>
        <w:pStyle w:val="NormalBPBHEB"/>
        <w:numPr>
          <w:ilvl w:val="1"/>
          <w:numId w:val="97"/>
        </w:numPr>
        <w:rPr>
          <w:lang w:val="en-GB"/>
        </w:rPr>
      </w:pPr>
      <w:r w:rsidRPr="006E1731">
        <w:rPr>
          <w:lang w:val="en-GB"/>
        </w:rPr>
        <w:t>AWS CodeCommit</w:t>
      </w:r>
    </w:p>
    <w:p w14:paraId="7DBA2444" w14:textId="77777777" w:rsidR="006E1731" w:rsidRPr="006E1731" w:rsidRDefault="006E1731" w:rsidP="006E1731">
      <w:pPr>
        <w:pStyle w:val="NormalBPBHEB"/>
        <w:numPr>
          <w:ilvl w:val="1"/>
          <w:numId w:val="97"/>
        </w:numPr>
        <w:rPr>
          <w:lang w:val="en-GB"/>
        </w:rPr>
      </w:pPr>
      <w:r w:rsidRPr="006E1731">
        <w:rPr>
          <w:lang w:val="en-GB"/>
        </w:rPr>
        <w:t>AWS CodeDeploy</w:t>
      </w:r>
    </w:p>
    <w:p w14:paraId="690E4654" w14:textId="77777777" w:rsidR="006E1731" w:rsidRPr="006E1731" w:rsidRDefault="006E1731" w:rsidP="006E1731">
      <w:pPr>
        <w:pStyle w:val="NormalBPBHEB"/>
        <w:numPr>
          <w:ilvl w:val="1"/>
          <w:numId w:val="97"/>
        </w:numPr>
        <w:rPr>
          <w:lang w:val="en-GB"/>
        </w:rPr>
      </w:pPr>
      <w:r w:rsidRPr="006E1731">
        <w:rPr>
          <w:lang w:val="en-GB"/>
        </w:rPr>
        <w:t>AWS CodePipeline</w:t>
      </w:r>
    </w:p>
    <w:p w14:paraId="63ACE7A5" w14:textId="77777777" w:rsidR="006E1731" w:rsidRPr="006E1731" w:rsidRDefault="006E1731" w:rsidP="006E1731">
      <w:pPr>
        <w:pStyle w:val="NormalBPBHEB"/>
        <w:numPr>
          <w:ilvl w:val="1"/>
          <w:numId w:val="97"/>
        </w:numPr>
        <w:rPr>
          <w:lang w:val="en-GB"/>
        </w:rPr>
      </w:pPr>
      <w:r w:rsidRPr="006E1731">
        <w:rPr>
          <w:lang w:val="en-GB"/>
        </w:rPr>
        <w:t>AWS CodeStar</w:t>
      </w:r>
    </w:p>
    <w:p w14:paraId="7B3F8AB1" w14:textId="77777777" w:rsidR="006E1731" w:rsidRPr="006E1731" w:rsidRDefault="006E1731" w:rsidP="006E1731">
      <w:pPr>
        <w:pStyle w:val="NormalBPBHEB"/>
        <w:numPr>
          <w:ilvl w:val="1"/>
          <w:numId w:val="97"/>
        </w:numPr>
        <w:rPr>
          <w:lang w:val="en-GB"/>
        </w:rPr>
      </w:pPr>
      <w:r w:rsidRPr="006E1731">
        <w:rPr>
          <w:lang w:val="en-GB"/>
        </w:rPr>
        <w:t>AWS Command Line Interface (CLI)</w:t>
      </w:r>
    </w:p>
    <w:p w14:paraId="4FB89BC4" w14:textId="77777777" w:rsidR="006E1731" w:rsidRPr="006E1731" w:rsidRDefault="006E1731" w:rsidP="006E1731">
      <w:pPr>
        <w:pStyle w:val="NormalBPBHEB"/>
        <w:numPr>
          <w:ilvl w:val="1"/>
          <w:numId w:val="97"/>
        </w:numPr>
        <w:rPr>
          <w:lang w:val="en-GB"/>
        </w:rPr>
      </w:pPr>
      <w:r w:rsidRPr="006E1731">
        <w:rPr>
          <w:lang w:val="en-GB"/>
        </w:rPr>
        <w:t>AWS Device Farm</w:t>
      </w:r>
    </w:p>
    <w:p w14:paraId="783C8498" w14:textId="77777777" w:rsidR="006E1731" w:rsidRPr="006E1731" w:rsidRDefault="006E1731" w:rsidP="006E1731">
      <w:pPr>
        <w:pStyle w:val="NormalBPBHEB"/>
        <w:numPr>
          <w:ilvl w:val="1"/>
          <w:numId w:val="97"/>
        </w:numPr>
        <w:rPr>
          <w:lang w:val="en-GB"/>
        </w:rPr>
      </w:pPr>
      <w:r w:rsidRPr="006E1731">
        <w:rPr>
          <w:lang w:val="en-GB"/>
        </w:rPr>
        <w:t>AWS Fault Injection Simulator</w:t>
      </w:r>
    </w:p>
    <w:p w14:paraId="44B7A59E" w14:textId="77777777" w:rsidR="006E1731" w:rsidRPr="006E1731" w:rsidRDefault="006E1731" w:rsidP="006E1731">
      <w:pPr>
        <w:pStyle w:val="NormalBPBHEB"/>
        <w:numPr>
          <w:ilvl w:val="1"/>
          <w:numId w:val="97"/>
        </w:numPr>
        <w:rPr>
          <w:lang w:val="en-GB"/>
        </w:rPr>
      </w:pPr>
      <w:r w:rsidRPr="006E1731">
        <w:rPr>
          <w:lang w:val="en-GB"/>
        </w:rPr>
        <w:t>AWS Tools and SDKs</w:t>
      </w:r>
    </w:p>
    <w:p w14:paraId="5459758A" w14:textId="77777777" w:rsidR="006E1731" w:rsidRPr="006E1731" w:rsidRDefault="006E1731" w:rsidP="006E1731">
      <w:pPr>
        <w:pStyle w:val="NormalBPBHEB"/>
        <w:numPr>
          <w:ilvl w:val="1"/>
          <w:numId w:val="97"/>
        </w:numPr>
        <w:rPr>
          <w:lang w:val="en-GB"/>
        </w:rPr>
      </w:pPr>
      <w:r w:rsidRPr="006E1731">
        <w:rPr>
          <w:lang w:val="en-GB"/>
        </w:rPr>
        <w:t>AWS X-Ray</w:t>
      </w:r>
    </w:p>
    <w:p w14:paraId="04EF52AB" w14:textId="5FD03DEE" w:rsidR="006E1731" w:rsidRPr="00971FE6" w:rsidRDefault="006E1731" w:rsidP="00F16DAC">
      <w:pPr>
        <w:pStyle w:val="NormalBPBHEB"/>
        <w:numPr>
          <w:ilvl w:val="1"/>
          <w:numId w:val="97"/>
        </w:numPr>
      </w:pPr>
      <w:r w:rsidRPr="0017194F">
        <w:rPr>
          <w:lang w:val="en-GB"/>
        </w:rPr>
        <w:t xml:space="preserve">Amazon </w:t>
      </w:r>
      <w:proofErr w:type="spellStart"/>
      <w:r w:rsidRPr="0017194F">
        <w:rPr>
          <w:lang w:val="en-GB"/>
        </w:rPr>
        <w:t>CodeWhisperer</w:t>
      </w:r>
      <w:proofErr w:type="spellEnd"/>
    </w:p>
    <w:p w14:paraId="5B400EBD" w14:textId="77777777" w:rsidR="0086160A" w:rsidRPr="0086160A" w:rsidRDefault="0086160A" w:rsidP="00705691">
      <w:pPr>
        <w:pStyle w:val="Heading1"/>
      </w:pPr>
      <w:r w:rsidRPr="0086160A">
        <w:t>Objectives</w:t>
      </w:r>
    </w:p>
    <w:p w14:paraId="43825D06" w14:textId="23E1322B" w:rsidR="0086160A" w:rsidRPr="00FD2636" w:rsidRDefault="00D5083A" w:rsidP="00D472DA">
      <w:pPr>
        <w:pStyle w:val="NormalBPBHEB"/>
      </w:pPr>
      <w:r>
        <w:t xml:space="preserve">We </w:t>
      </w:r>
      <w:r w:rsidR="0086160A" w:rsidRPr="00FD2636">
        <w:t>aim</w:t>
      </w:r>
      <w:r>
        <w:t xml:space="preserve"> </w:t>
      </w:r>
      <w:r w:rsidR="0086160A" w:rsidRPr="00FD2636">
        <w:t>to provide readers with a deep understanding of contemporary software development practices within cloud environments, focusing on AWS as the primary platform. This module covers a range of tools, methodologies, and best practices essential for scalable and efficient application development and deployment.</w:t>
      </w:r>
    </w:p>
    <w:p w14:paraId="7B378C63" w14:textId="77777777" w:rsidR="0086160A" w:rsidRPr="0086160A" w:rsidRDefault="0086160A" w:rsidP="004A0A19">
      <w:pPr>
        <w:pStyle w:val="NormalBPBHEB"/>
      </w:pPr>
      <w:r w:rsidRPr="0086160A">
        <w:t>By the end of this module, readers will:</w:t>
      </w:r>
    </w:p>
    <w:p w14:paraId="1D11B0AC" w14:textId="77777777" w:rsidR="0086160A" w:rsidRPr="0086160A" w:rsidRDefault="0086160A" w:rsidP="00585E27">
      <w:pPr>
        <w:pStyle w:val="NormalBPBHEB"/>
        <w:numPr>
          <w:ilvl w:val="0"/>
          <w:numId w:val="96"/>
        </w:numPr>
      </w:pPr>
      <w:r w:rsidRPr="00A95966">
        <w:rPr>
          <w:b/>
          <w:bCs/>
        </w:rPr>
        <w:t>Understand</w:t>
      </w:r>
      <w:r w:rsidRPr="0086160A">
        <w:t xml:space="preserve"> the principles and benefits of </w:t>
      </w:r>
      <w:r w:rsidRPr="00A95966">
        <w:rPr>
          <w:b/>
          <w:bCs/>
        </w:rPr>
        <w:t>serverless computing</w:t>
      </w:r>
      <w:r w:rsidRPr="0086160A">
        <w:t>, particularly its impact on productivity and operational efficiency in cloud-native applications.</w:t>
      </w:r>
    </w:p>
    <w:p w14:paraId="4AB36FF4" w14:textId="7CF7223A" w:rsidR="0086160A" w:rsidRPr="0086160A" w:rsidRDefault="00CB38C2" w:rsidP="00585E27">
      <w:pPr>
        <w:pStyle w:val="NormalBPBHEB"/>
        <w:numPr>
          <w:ilvl w:val="0"/>
          <w:numId w:val="96"/>
        </w:numPr>
      </w:pPr>
      <w:r w:rsidRPr="00A95966">
        <w:rPr>
          <w:b/>
          <w:bCs/>
        </w:rPr>
        <w:t xml:space="preserve">Gain </w:t>
      </w:r>
      <w:r w:rsidR="0086160A" w:rsidRPr="00A95966">
        <w:rPr>
          <w:b/>
          <w:bCs/>
        </w:rPr>
        <w:t xml:space="preserve">skills in </w:t>
      </w:r>
      <w:r w:rsidR="00191F06" w:rsidRPr="00A95966">
        <w:rPr>
          <w:b/>
          <w:bCs/>
        </w:rPr>
        <w:t>using</w:t>
      </w:r>
      <w:r w:rsidR="0086160A" w:rsidRPr="00A95966">
        <w:rPr>
          <w:b/>
          <w:bCs/>
        </w:rPr>
        <w:t xml:space="preserve"> IDEs</w:t>
      </w:r>
      <w:r w:rsidR="0086160A" w:rsidRPr="0086160A">
        <w:t xml:space="preserve"> to enhance coding efficiency, collaborate effectively, and use debugging tools for rapid software development.</w:t>
      </w:r>
    </w:p>
    <w:p w14:paraId="60DAC9B1" w14:textId="52AF7285" w:rsidR="0086160A" w:rsidRPr="0086160A" w:rsidRDefault="0086160A" w:rsidP="00585E27">
      <w:pPr>
        <w:pStyle w:val="NormalBPBHEB"/>
        <w:numPr>
          <w:ilvl w:val="0"/>
          <w:numId w:val="96"/>
        </w:numPr>
      </w:pPr>
      <w:r w:rsidRPr="0086160A">
        <w:t xml:space="preserve">Learn how to </w:t>
      </w:r>
      <w:r w:rsidRPr="00A95966">
        <w:rPr>
          <w:b/>
          <w:bCs/>
        </w:rPr>
        <w:t xml:space="preserve">integrate machine learning algorithms </w:t>
      </w:r>
      <w:r w:rsidRPr="0086160A">
        <w:t>into software development for code quality improvement, automated code reviews, and performance optimization.</w:t>
      </w:r>
    </w:p>
    <w:p w14:paraId="44787446" w14:textId="77777777" w:rsidR="0086160A" w:rsidRPr="0086160A" w:rsidRDefault="0086160A" w:rsidP="00585E27">
      <w:pPr>
        <w:pStyle w:val="NormalBPBHEB"/>
        <w:numPr>
          <w:ilvl w:val="0"/>
          <w:numId w:val="96"/>
        </w:numPr>
      </w:pPr>
      <w:r w:rsidRPr="00A95966">
        <w:rPr>
          <w:b/>
          <w:bCs/>
        </w:rPr>
        <w:t>Master artifact management</w:t>
      </w:r>
      <w:r w:rsidRPr="0086160A">
        <w:t>, version control, and dependency management using AWS tools like CodeArtifact to ensure reliable software builds.</w:t>
      </w:r>
    </w:p>
    <w:p w14:paraId="5C118DA0" w14:textId="77777777" w:rsidR="0086160A" w:rsidRPr="0086160A" w:rsidRDefault="0086160A" w:rsidP="00585E27">
      <w:pPr>
        <w:pStyle w:val="NormalBPBHEB"/>
        <w:numPr>
          <w:ilvl w:val="0"/>
          <w:numId w:val="96"/>
        </w:numPr>
      </w:pPr>
      <w:r w:rsidRPr="00A95966">
        <w:rPr>
          <w:b/>
          <w:bCs/>
        </w:rPr>
        <w:t>Learn how to implement CI/CD pipelines</w:t>
      </w:r>
      <w:r w:rsidRPr="0086160A">
        <w:t xml:space="preserve"> using AWS CodeBuild, CodeCommit, and CodePipeline, emphasizing best practices for secure and efficient CI/CD processes.</w:t>
      </w:r>
    </w:p>
    <w:p w14:paraId="2873180E" w14:textId="77777777" w:rsidR="0086160A" w:rsidRPr="0086160A" w:rsidRDefault="0086160A" w:rsidP="00585E27">
      <w:pPr>
        <w:pStyle w:val="NormalBPBHEB"/>
        <w:numPr>
          <w:ilvl w:val="0"/>
          <w:numId w:val="96"/>
        </w:numPr>
      </w:pPr>
      <w:r w:rsidRPr="00A95966">
        <w:rPr>
          <w:b/>
          <w:bCs/>
        </w:rPr>
        <w:t>Become proficient in deploying Infrastructure as Code (IaC)</w:t>
      </w:r>
      <w:r w:rsidRPr="0086160A">
        <w:t xml:space="preserve"> using AWS CloudFormation and Cloud Control API to manage cloud resources programmatically.</w:t>
      </w:r>
    </w:p>
    <w:p w14:paraId="626E9E43" w14:textId="1A5D7429" w:rsidR="0086160A" w:rsidRPr="0086160A" w:rsidRDefault="0086160A" w:rsidP="00585E27">
      <w:pPr>
        <w:pStyle w:val="NormalBPBHEB"/>
        <w:numPr>
          <w:ilvl w:val="0"/>
          <w:numId w:val="96"/>
        </w:numPr>
      </w:pPr>
      <w:r w:rsidRPr="00A95966">
        <w:rPr>
          <w:b/>
          <w:bCs/>
        </w:rPr>
        <w:t>Explore advanced deployment strategies</w:t>
      </w:r>
      <w:r w:rsidRPr="0086160A">
        <w:t xml:space="preserve"> like blue/green and canary releases </w:t>
      </w:r>
      <w:r w:rsidR="0016705F">
        <w:t>to achieve</w:t>
      </w:r>
      <w:r w:rsidRPr="0086160A">
        <w:t xml:space="preserve"> zero-downtime deployments.</w:t>
      </w:r>
    </w:p>
    <w:p w14:paraId="48BA4DA0" w14:textId="77777777" w:rsidR="0086160A" w:rsidRPr="0086160A" w:rsidRDefault="0086160A" w:rsidP="00585E27">
      <w:pPr>
        <w:pStyle w:val="NormalBPBHEB"/>
        <w:numPr>
          <w:ilvl w:val="0"/>
          <w:numId w:val="96"/>
        </w:numPr>
      </w:pPr>
      <w:r w:rsidRPr="00A95966">
        <w:rPr>
          <w:b/>
          <w:bCs/>
        </w:rPr>
        <w:t xml:space="preserve">Gain knowledge in resilience testing </w:t>
      </w:r>
      <w:r w:rsidRPr="0086160A">
        <w:t>and fault tolerance through chaos engineering to ensure the reliability of cloud applications.</w:t>
      </w:r>
    </w:p>
    <w:p w14:paraId="2E40D26F" w14:textId="77777777" w:rsidR="0086160A" w:rsidRPr="0086160A" w:rsidRDefault="0086160A" w:rsidP="00585E27">
      <w:pPr>
        <w:pStyle w:val="NormalBPBHEB"/>
        <w:numPr>
          <w:ilvl w:val="0"/>
          <w:numId w:val="96"/>
        </w:numPr>
      </w:pPr>
      <w:r w:rsidRPr="00A95966">
        <w:rPr>
          <w:b/>
          <w:bCs/>
        </w:rPr>
        <w:t>Understand event-driven architectures (EDA)</w:t>
      </w:r>
      <w:r w:rsidRPr="0086160A">
        <w:t xml:space="preserve"> and learn how to use AWS services like SNS and Step Functions to create scalable and responsive applications.</w:t>
      </w:r>
    </w:p>
    <w:p w14:paraId="07D5C7F7" w14:textId="63B15DD0" w:rsidR="0086160A" w:rsidRPr="0086160A" w:rsidRDefault="0086160A" w:rsidP="00585E27">
      <w:pPr>
        <w:pStyle w:val="NormalBPBHEB"/>
        <w:numPr>
          <w:ilvl w:val="0"/>
          <w:numId w:val="96"/>
        </w:numPr>
      </w:pPr>
      <w:r w:rsidRPr="0086160A">
        <w:t xml:space="preserve">Integrate DevOps practices with AWS services to </w:t>
      </w:r>
      <w:r w:rsidR="00196141">
        <w:t>simplify</w:t>
      </w:r>
      <w:r w:rsidRPr="0086160A">
        <w:t xml:space="preserve"> collaboration, automate workflows, and accelerate the software development lifecycle.</w:t>
      </w:r>
    </w:p>
    <w:p w14:paraId="51EA133A" w14:textId="1E482544" w:rsidR="0086160A" w:rsidRPr="0086160A" w:rsidRDefault="0086160A" w:rsidP="00D472DA">
      <w:pPr>
        <w:pStyle w:val="Heading1BPBHEB"/>
      </w:pPr>
      <w:r w:rsidRPr="005206C6">
        <w:t xml:space="preserve">Developer </w:t>
      </w:r>
      <w:r w:rsidR="002807AB">
        <w:t>t</w:t>
      </w:r>
      <w:r w:rsidRPr="005206C6">
        <w:t>ools</w:t>
      </w:r>
    </w:p>
    <w:p w14:paraId="153BE80F" w14:textId="3B5838AC" w:rsidR="0086160A" w:rsidRDefault="0086160A" w:rsidP="00D472DA">
      <w:pPr>
        <w:pStyle w:val="NormalBPBHEB"/>
      </w:pPr>
      <w:r w:rsidRPr="0086160A">
        <w:t xml:space="preserve">AWS offers </w:t>
      </w:r>
      <w:r w:rsidR="008B6CAB">
        <w:t>various</w:t>
      </w:r>
      <w:r w:rsidRPr="0086160A">
        <w:t xml:space="preserve"> developer tools to enhance productivity, </w:t>
      </w:r>
      <w:r w:rsidR="00196141">
        <w:t>simplify</w:t>
      </w:r>
      <w:r w:rsidRPr="0086160A">
        <w:t xml:space="preserve"> workflows, and ensure code quality. Services like Amazon CodeGuru and the AWS </w:t>
      </w:r>
      <w:r w:rsidRPr="00D472DA">
        <w:rPr>
          <w:b/>
          <w:bCs/>
        </w:rPr>
        <w:t>Cloud Development</w:t>
      </w:r>
      <w:r w:rsidRPr="0086160A">
        <w:t xml:space="preserve"> </w:t>
      </w:r>
      <w:r w:rsidRPr="00D472DA">
        <w:rPr>
          <w:b/>
          <w:bCs/>
        </w:rPr>
        <w:t>Kit</w:t>
      </w:r>
      <w:r w:rsidRPr="0086160A">
        <w:t xml:space="preserve"> (</w:t>
      </w:r>
      <w:r w:rsidRPr="00D472DA">
        <w:rPr>
          <w:b/>
          <w:bCs/>
        </w:rPr>
        <w:t>CDK</w:t>
      </w:r>
      <w:r w:rsidRPr="0086160A">
        <w:t>) help developers work more efficiently</w:t>
      </w:r>
      <w:r w:rsidR="00E13F1C">
        <w:t>. At the same time,</w:t>
      </w:r>
      <w:r w:rsidRPr="0086160A">
        <w:t xml:space="preserve"> tools like AWS CloudShell and AWS CodePipeline provide integrated environments for </w:t>
      </w:r>
      <w:r w:rsidR="00FA335E">
        <w:t>efficient</w:t>
      </w:r>
      <w:r w:rsidRPr="0086160A">
        <w:t xml:space="preserve"> development processes. These tools allow developers to automate the entire development lifecycle, from code creation to </w:t>
      </w:r>
      <w:r w:rsidR="00BF05C9" w:rsidRPr="0086160A">
        <w:t>deployment on a</w:t>
      </w:r>
      <w:r w:rsidRPr="0086160A">
        <w:t xml:space="preserve"> scale. Exposure to these services will equip you to harness AWS’s full potential for your projects.</w:t>
      </w:r>
    </w:p>
    <w:p w14:paraId="74988592" w14:textId="7A3A9B60" w:rsidR="00FA0206" w:rsidRPr="00FA0206" w:rsidRDefault="00FA0206" w:rsidP="00D472DA">
      <w:pPr>
        <w:pStyle w:val="Heading2BPBHEB"/>
      </w:pPr>
      <w:r w:rsidRPr="005206C6">
        <w:t xml:space="preserve">DevOps </w:t>
      </w:r>
      <w:r w:rsidR="00BF05C9">
        <w:t>p</w:t>
      </w:r>
      <w:r w:rsidRPr="005206C6">
        <w:t>ractices</w:t>
      </w:r>
    </w:p>
    <w:p w14:paraId="053BC4B9" w14:textId="098E9DCA" w:rsidR="00FA0206" w:rsidRDefault="00FA0206" w:rsidP="00D472DA">
      <w:pPr>
        <w:pStyle w:val="NormalBPBHEB"/>
      </w:pPr>
      <w:r w:rsidRPr="00FA0206">
        <w:t xml:space="preserve">DevOps, an essential part of modern software development, stresses </w:t>
      </w:r>
      <w:r w:rsidR="00FA335E">
        <w:t>efficient</w:t>
      </w:r>
      <w:r w:rsidRPr="00FA0206">
        <w:t xml:space="preserve"> collaboration between development and operations teams to speed up software delivery. AWS offers an extensive suite of services that support DevOps practices. </w:t>
      </w:r>
      <w:r w:rsidR="00D305D5">
        <w:t>This section explores their capabilities and shows</w:t>
      </w:r>
      <w:r w:rsidRPr="00FA0206">
        <w:t xml:space="preserve"> how AWS CodePipeline, AWS CodeBuild, and AWS CodeDeploy automate tasks in the software delivery pipeline. With Amazon CodeStar, you can kick-start projects with well-architected pipelines, while the AWS CDK </w:t>
      </w:r>
      <w:r w:rsidR="00191F06" w:rsidRPr="00FA0206">
        <w:t>offers</w:t>
      </w:r>
      <w:r w:rsidRPr="00FA0206">
        <w:t xml:space="preserve"> a programmatic way to define infrastructure as code, streamlining cloud infrastructure management.</w:t>
      </w:r>
    </w:p>
    <w:p w14:paraId="60F69C1C" w14:textId="164876BE" w:rsidR="00FA0206" w:rsidRPr="00FA0206" w:rsidRDefault="00FA0206" w:rsidP="008D25B6">
      <w:pPr>
        <w:pStyle w:val="Heading1BPBHEB"/>
      </w:pPr>
      <w:r w:rsidRPr="005206C6">
        <w:t xml:space="preserve">Application </w:t>
      </w:r>
      <w:r w:rsidR="001777F3">
        <w:t>i</w:t>
      </w:r>
      <w:r w:rsidRPr="005206C6">
        <w:t>ntegration</w:t>
      </w:r>
    </w:p>
    <w:p w14:paraId="12E3ADF3" w14:textId="09A3A784" w:rsidR="00FA0206" w:rsidRPr="00FA0206" w:rsidRDefault="00FA0206" w:rsidP="00D472DA">
      <w:pPr>
        <w:pStyle w:val="NormalBPBHEB"/>
      </w:pPr>
      <w:r w:rsidRPr="00FA0206">
        <w:t xml:space="preserve">In today’s interconnected world, </w:t>
      </w:r>
      <w:r w:rsidR="00FA335E">
        <w:t>efficient</w:t>
      </w:r>
      <w:r w:rsidRPr="00FA0206">
        <w:t xml:space="preserve"> application integration is vital. This section covers services like Amazon EventBridge and AWS Step Functions, which enable efficient communication between different application components. These tools help coordinate various AWS resources and third-party services, allowing applications to respond quickly to events and messages. By </w:t>
      </w:r>
      <w:r w:rsidR="00191F06" w:rsidRPr="00FA0206">
        <w:t>using</w:t>
      </w:r>
      <w:r w:rsidRPr="00FA0206">
        <w:t xml:space="preserve"> Amazon AppFlow, developers can simplify data transfers between multiple services</w:t>
      </w:r>
      <w:r w:rsidR="00E13F1C">
        <w:t>. Amazon</w:t>
      </w:r>
      <w:r w:rsidRPr="00FA0206">
        <w:t xml:space="preserve"> </w:t>
      </w:r>
      <w:r w:rsidRPr="00D472DA">
        <w:rPr>
          <w:b/>
          <w:bCs/>
        </w:rPr>
        <w:t>Simple Queue Service</w:t>
      </w:r>
      <w:r w:rsidRPr="00FA0206">
        <w:t xml:space="preserve"> (</w:t>
      </w:r>
      <w:r w:rsidRPr="00D472DA">
        <w:rPr>
          <w:b/>
          <w:bCs/>
        </w:rPr>
        <w:t>SQS</w:t>
      </w:r>
      <w:r w:rsidRPr="00FA0206">
        <w:t xml:space="preserve">) and Amazon </w:t>
      </w:r>
      <w:r w:rsidRPr="00D472DA">
        <w:rPr>
          <w:b/>
          <w:bCs/>
        </w:rPr>
        <w:t>Simple Notification Service</w:t>
      </w:r>
      <w:r w:rsidRPr="00FA0206">
        <w:t xml:space="preserve"> (</w:t>
      </w:r>
      <w:r w:rsidRPr="00D472DA">
        <w:rPr>
          <w:b/>
          <w:bCs/>
        </w:rPr>
        <w:t>SNS</w:t>
      </w:r>
      <w:r w:rsidRPr="00FA0206">
        <w:t>) help manage event-driven and message-based interactions efficiently.</w:t>
      </w:r>
    </w:p>
    <w:p w14:paraId="4394FAA6" w14:textId="71EE0059" w:rsidR="00FA0206" w:rsidRPr="00FA0206" w:rsidRDefault="00FA0206" w:rsidP="00D472DA">
      <w:pPr>
        <w:pStyle w:val="Heading1BPBHEB"/>
      </w:pPr>
      <w:r w:rsidRPr="005206C6">
        <w:t xml:space="preserve">Containers and </w:t>
      </w:r>
      <w:r w:rsidR="005B1642">
        <w:t>r</w:t>
      </w:r>
      <w:r w:rsidRPr="005206C6">
        <w:t>obotics</w:t>
      </w:r>
    </w:p>
    <w:p w14:paraId="254349BA" w14:textId="20EE2A3D" w:rsidR="00FA0206" w:rsidRPr="003C5BE3" w:rsidRDefault="00FA0206" w:rsidP="00797139">
      <w:pPr>
        <w:pStyle w:val="NormalBPBHEB"/>
      </w:pPr>
      <w:r w:rsidRPr="003C5BE3">
        <w:t xml:space="preserve">The rise </w:t>
      </w:r>
      <w:r w:rsidR="00290C68" w:rsidRPr="003C5BE3">
        <w:t>in</w:t>
      </w:r>
      <w:r w:rsidRPr="003C5BE3">
        <w:t xml:space="preserve"> containerization has brought about significant changes in software deployment and management. AWS offers a complete ecosystem for managing containers with services like Amazon ECS, Amazon EKS, and AWS Fargate. These services allow you to run containerized applications at scale, while AWS App2Container and AWS Copilot make </w:t>
      </w:r>
      <w:r w:rsidR="00D54749">
        <w:t>migrating and managing containers in the cloud easier</w:t>
      </w:r>
      <w:r w:rsidRPr="003C5BE3">
        <w:t xml:space="preserve">. In addition, AWS provides tools like AWS RoboMaker for developing robotic applications, </w:t>
      </w:r>
      <w:r w:rsidR="00191F06" w:rsidRPr="003C5BE3">
        <w:t>highlighting</w:t>
      </w:r>
      <w:r w:rsidRPr="003C5BE3">
        <w:t xml:space="preserve"> the versatility of AWS’s DevOps tools across various domains.</w:t>
      </w:r>
    </w:p>
    <w:p w14:paraId="21701FEA" w14:textId="31A4CCF5" w:rsidR="00FA0206" w:rsidRPr="00FA0206" w:rsidRDefault="00FA0206" w:rsidP="00D472DA">
      <w:pPr>
        <w:pStyle w:val="Heading1BPBHEB"/>
      </w:pPr>
      <w:r w:rsidRPr="00576A98">
        <w:t xml:space="preserve">Quantum </w:t>
      </w:r>
      <w:r w:rsidR="005B1642">
        <w:t>t</w:t>
      </w:r>
      <w:r w:rsidRPr="00576A98">
        <w:t>echnologies</w:t>
      </w:r>
    </w:p>
    <w:p w14:paraId="2A3BE3EA" w14:textId="18BDB50D" w:rsidR="004D03A7" w:rsidRPr="00FA0206" w:rsidRDefault="00B901D8" w:rsidP="00797139">
      <w:pPr>
        <w:pStyle w:val="NormalBPBHEB"/>
      </w:pPr>
      <w:r>
        <w:t>The next technological frontier is Quantum computing</w:t>
      </w:r>
      <w:r w:rsidR="00FA0206" w:rsidRPr="00FA0206">
        <w:t>, and AWS is leading the way with Amazon Braket. This service gives developers access to quantum computing resources, enabling them to experiment with quantum algorithms and hardware. By providing an intuitive interface, Amazon Braket aims to democratize access to quantum computing, making it easier for developers to integrate quantum solutions into their applications. This section explores how developers can experiment with quantum computing and the future potential of this transformative technology.</w:t>
      </w:r>
    </w:p>
    <w:p w14:paraId="4C57F920" w14:textId="7F693A71" w:rsidR="00FA0206" w:rsidRPr="00FA0206" w:rsidRDefault="00FA0206" w:rsidP="00D472DA">
      <w:pPr>
        <w:pStyle w:val="Heading2BPBHEB"/>
      </w:pPr>
      <w:commentRangeStart w:id="4"/>
      <w:commentRangeStart w:id="5"/>
      <w:r w:rsidRPr="0013572A">
        <w:t xml:space="preserve">Developer </w:t>
      </w:r>
      <w:r w:rsidR="005B1642">
        <w:t>t</w:t>
      </w:r>
      <w:r w:rsidRPr="0013572A">
        <w:t>ools and DevOps</w:t>
      </w:r>
      <w:commentRangeEnd w:id="4"/>
      <w:r w:rsidR="008B7E2F">
        <w:rPr>
          <w:rStyle w:val="CommentReference"/>
          <w:rFonts w:eastAsiaTheme="minorHAnsi" w:cstheme="minorBidi"/>
          <w:b w:val="0"/>
          <w:lang w:val="en-US"/>
        </w:rPr>
        <w:commentReference w:id="4"/>
      </w:r>
      <w:commentRangeEnd w:id="5"/>
      <w:r w:rsidR="00E36967">
        <w:rPr>
          <w:rStyle w:val="CommentReference"/>
          <w:rFonts w:eastAsiaTheme="minorHAnsi" w:cstheme="minorBidi"/>
          <w:b w:val="0"/>
          <w:color w:val="000000" w:themeColor="text1"/>
          <w:lang w:val="en-US"/>
        </w:rPr>
        <w:commentReference w:id="5"/>
      </w:r>
    </w:p>
    <w:p w14:paraId="65FD1A3D" w14:textId="7F90272C" w:rsidR="00FA0206" w:rsidRPr="00FA0206" w:rsidRDefault="00FA0206" w:rsidP="00797139">
      <w:pPr>
        <w:pStyle w:val="NormalBPBHEB"/>
      </w:pPr>
      <w:r w:rsidRPr="00FA0206">
        <w:t xml:space="preserve">In the digital age, having a deep understanding of developer tools and DevOps practices is essential for accelerating cloud-powered innovation. With AWS’s broad range of tools, developers are equipped to </w:t>
      </w:r>
      <w:r w:rsidR="00196141">
        <w:t>simplify</w:t>
      </w:r>
      <w:r w:rsidRPr="00FA0206">
        <w:t xml:space="preserve"> workflows, automate tasks, and improve code quality. These tools support everything from collaborative coding to automated testing and deployment, ensuring </w:t>
      </w:r>
      <w:r w:rsidR="008B6CAB">
        <w:t>your applications are</w:t>
      </w:r>
      <w:r w:rsidRPr="00FA0206">
        <w:t xml:space="preserve"> </w:t>
      </w:r>
      <w:r w:rsidR="00196141">
        <w:t>strong</w:t>
      </w:r>
      <w:r w:rsidRPr="00FA0206">
        <w:t xml:space="preserve"> and scalable.</w:t>
      </w:r>
    </w:p>
    <w:p w14:paraId="39E4794A" w14:textId="45C35051" w:rsidR="00FA0206" w:rsidRDefault="00FA0206" w:rsidP="00797139">
      <w:pPr>
        <w:pStyle w:val="NormalBPBHEB"/>
      </w:pPr>
      <w:r w:rsidRPr="00FA0206">
        <w:t xml:space="preserve">Mastering these tools will allow you to build and deploy software more efficiently, collaborate better with your team, and </w:t>
      </w:r>
      <w:r w:rsidR="00191F06" w:rsidRPr="00FA0206">
        <w:t>keep</w:t>
      </w:r>
      <w:r w:rsidRPr="00FA0206">
        <w:t xml:space="preserve"> a high standard of code quality throughout your projects.</w:t>
      </w:r>
    </w:p>
    <w:p w14:paraId="12F4D8B0" w14:textId="6FA527F8" w:rsidR="00DC3E50" w:rsidRDefault="00DC3E50" w:rsidP="00D472DA">
      <w:pPr>
        <w:pStyle w:val="NormalBPBHEB"/>
        <w:rPr>
          <w:rFonts w:eastAsia="Palatino Linotype" w:cs="Palatino Linotype"/>
        </w:rPr>
      </w:pPr>
      <w:r w:rsidRPr="00DC3E50">
        <w:rPr>
          <w:rFonts w:eastAsia="Palatino Linotype" w:cs="Palatino Linotype"/>
        </w:rPr>
        <w:t xml:space="preserve">To better visualize how these AWS tools interact within the DevOps pipeline, the diagram below illustrates how services like AWS CodePipeline, AWS CodeBuild, and AWS CodeDeploy integrate to </w:t>
      </w:r>
      <w:r w:rsidR="00196141">
        <w:rPr>
          <w:rFonts w:eastAsia="Palatino Linotype" w:cs="Palatino Linotype"/>
        </w:rPr>
        <w:t>simplify</w:t>
      </w:r>
      <w:r w:rsidRPr="00DC3E50">
        <w:rPr>
          <w:rFonts w:eastAsia="Palatino Linotype" w:cs="Palatino Linotype"/>
        </w:rPr>
        <w:t xml:space="preserve"> and automate the software delivery process. This integration fosters collaboration across development and operations teams, ensuring efficient and continuous delivery.</w:t>
      </w:r>
    </w:p>
    <w:p w14:paraId="4D87961A" w14:textId="5F8DCEAB" w:rsidR="00071ABF" w:rsidRPr="00DC3E50" w:rsidRDefault="00071ABF" w:rsidP="00D472DA">
      <w:pPr>
        <w:pStyle w:val="NormalBPBHEB"/>
        <w:rPr>
          <w:rFonts w:eastAsia="Palatino Linotype" w:cs="Palatino Linotype"/>
        </w:rPr>
      </w:pPr>
      <w:r w:rsidRPr="00D2665A">
        <w:rPr>
          <w:rFonts w:eastAsia="Palatino Linotype" w:cs="Palatino Linotype"/>
          <w:i/>
          <w:iCs/>
        </w:rPr>
        <w:t>Figure 7.1</w:t>
      </w:r>
      <w:r w:rsidRPr="00071ABF">
        <w:rPr>
          <w:rFonts w:eastAsia="Palatino Linotype" w:cs="Palatino Linotype"/>
        </w:rPr>
        <w:t xml:space="preserve"> illustrates how AWS DevOps tools integrate across the software development lifecycle, enabling continuous integration, delivery, and monitoring through a unified set of services.</w:t>
      </w:r>
    </w:p>
    <w:p w14:paraId="7A947948" w14:textId="77777777" w:rsidR="00FA34E5" w:rsidRPr="004A0D9B" w:rsidRDefault="00FA34E5" w:rsidP="00D472DA">
      <w:pPr>
        <w:pStyle w:val="FigureBPBHEB"/>
      </w:pPr>
      <w:commentRangeStart w:id="6"/>
      <w:commentRangeStart w:id="7"/>
      <w:r w:rsidRPr="004A0D9B">
        <w:rPr>
          <w:noProof/>
        </w:rPr>
        <w:drawing>
          <wp:inline distT="0" distB="0" distL="0" distR="0" wp14:anchorId="1D66A0F6" wp14:editId="0539C826">
            <wp:extent cx="5740491" cy="3133725"/>
            <wp:effectExtent l="0" t="0" r="0" b="0"/>
            <wp:docPr id="115320286" name="Picture 20"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286" name="Picture 20" descr="A diagram of a softwar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commentRangeEnd w:id="6"/>
      <w:r w:rsidR="007014FA">
        <w:rPr>
          <w:rStyle w:val="CommentReference"/>
          <w:color w:val="000000" w:themeColor="text1"/>
        </w:rPr>
        <w:commentReference w:id="6"/>
      </w:r>
      <w:commentRangeEnd w:id="7"/>
      <w:r w:rsidR="00071ABF">
        <w:rPr>
          <w:rStyle w:val="CommentReference"/>
          <w:color w:val="000000" w:themeColor="text1"/>
        </w:rPr>
        <w:commentReference w:id="7"/>
      </w:r>
    </w:p>
    <w:p w14:paraId="2CFDBDC9" w14:textId="3FC8B684" w:rsidR="00FA34E5" w:rsidRPr="004A0D9B" w:rsidRDefault="00FA34E5" w:rsidP="00D472DA">
      <w:pPr>
        <w:pStyle w:val="FigureCaptionBPBHEB"/>
      </w:pPr>
      <w:commentRangeStart w:id="8"/>
      <w:r w:rsidRPr="004A0D9B">
        <w:rPr>
          <w:b/>
        </w:rPr>
        <w:t>Figure 7.</w:t>
      </w:r>
      <w:r w:rsidRPr="004A0D9B">
        <w:rPr>
          <w:b/>
        </w:rPr>
        <w:fldChar w:fldCharType="begin"/>
      </w:r>
      <w:r w:rsidRPr="004A0D9B">
        <w:rPr>
          <w:b/>
        </w:rPr>
        <w:instrText xml:space="preserve"> SEQ Figure \* ARABIC </w:instrText>
      </w:r>
      <w:r w:rsidRPr="004A0D9B">
        <w:rPr>
          <w:b/>
        </w:rPr>
        <w:fldChar w:fldCharType="separate"/>
      </w:r>
      <w:r w:rsidRPr="004A0D9B">
        <w:rPr>
          <w:b/>
          <w:noProof/>
        </w:rPr>
        <w:t>1</w:t>
      </w:r>
      <w:r w:rsidRPr="004A0D9B">
        <w:rPr>
          <w:b/>
        </w:rPr>
        <w:fldChar w:fldCharType="end"/>
      </w:r>
      <w:r w:rsidRPr="004A0D9B">
        <w:rPr>
          <w:b/>
        </w:rPr>
        <w:t>:</w:t>
      </w:r>
      <w:r w:rsidRPr="004A0D9B">
        <w:t xml:space="preserve"> AWS DevOps tools </w:t>
      </w:r>
      <w:r w:rsidR="004D0832">
        <w:t>integrations</w:t>
      </w:r>
      <w:r w:rsidRPr="004A0D9B">
        <w:t xml:space="preserve"> (AWS Architecture Blog)</w:t>
      </w:r>
      <w:commentRangeEnd w:id="8"/>
      <w:r w:rsidR="00797139">
        <w:rPr>
          <w:rStyle w:val="CommentReference"/>
          <w:rFonts w:eastAsiaTheme="minorHAnsi" w:cstheme="minorBidi"/>
          <w:bCs w:val="0"/>
          <w:i w:val="0"/>
          <w:iCs w:val="0"/>
        </w:rPr>
        <w:commentReference w:id="8"/>
      </w:r>
    </w:p>
    <w:p w14:paraId="6AFBC750" w14:textId="3252B0F0" w:rsidR="00FA0206" w:rsidRPr="006B0B74" w:rsidRDefault="00FA0206" w:rsidP="00D472DA">
      <w:pPr>
        <w:pStyle w:val="Heading1BPBHEB"/>
      </w:pPr>
      <w:r w:rsidRPr="006B0B74">
        <w:t xml:space="preserve">AWS </w:t>
      </w:r>
      <w:r w:rsidR="004C5DED" w:rsidRPr="006B0B74">
        <w:t>developer tools overview</w:t>
      </w:r>
    </w:p>
    <w:p w14:paraId="581A44BE" w14:textId="1F88EDBA" w:rsidR="00FA0206" w:rsidRPr="00FA0206" w:rsidRDefault="00FA0206" w:rsidP="003C5BE3">
      <w:pPr>
        <w:pStyle w:val="NormalBPBHEB"/>
      </w:pPr>
      <w:r w:rsidRPr="00FA0206">
        <w:t xml:space="preserve">AWS’s Developer Tools suite provides </w:t>
      </w:r>
      <w:r w:rsidR="00B36E54">
        <w:t xml:space="preserve">comprehensive </w:t>
      </w:r>
      <w:r w:rsidRPr="00FA0206">
        <w:t xml:space="preserve">solutions to enhance developer productivity, </w:t>
      </w:r>
      <w:r w:rsidR="00196141">
        <w:t>simplify</w:t>
      </w:r>
      <w:r w:rsidRPr="00FA0206">
        <w:t xml:space="preserve"> workflows, and ensure secure and efficient application development. Whether automating code reviews, managing CI/CD pipelines, or deploying cloud-native applications, AWS’s tools enable </w:t>
      </w:r>
      <w:r w:rsidR="00602284">
        <w:t>an</w:t>
      </w:r>
      <w:r w:rsidR="00602284" w:rsidRPr="00FA0206">
        <w:t xml:space="preserve"> </w:t>
      </w:r>
      <w:r w:rsidR="00FA335E">
        <w:t>efficient</w:t>
      </w:r>
      <w:r w:rsidRPr="00FA0206">
        <w:t xml:space="preserve"> development experience. From the real-time collaboration features of AWS Cloud9 to the AI-powered insights of Amazon CodeGuru, these tools cater to diverse development needs, helping developers build, </w:t>
      </w:r>
      <w:r w:rsidR="00AD61EA" w:rsidRPr="00FA0206">
        <w:t>evaluate</w:t>
      </w:r>
      <w:r w:rsidRPr="00FA0206">
        <w:t>, and deploy applications faster and more reliably.</w:t>
      </w:r>
    </w:p>
    <w:p w14:paraId="69A00D67" w14:textId="77777777" w:rsidR="00FA0206" w:rsidRPr="00170A44" w:rsidRDefault="00FA0206" w:rsidP="00D472DA">
      <w:pPr>
        <w:pStyle w:val="Heading2BPBHEB"/>
      </w:pPr>
      <w:r w:rsidRPr="00170A44">
        <w:t>Amazon CodeCatalyst</w:t>
      </w:r>
    </w:p>
    <w:p w14:paraId="3C2F0B67" w14:textId="5F880A0D" w:rsidR="00FA0206" w:rsidRPr="00FA0206" w:rsidRDefault="00FA0206" w:rsidP="005514BC">
      <w:pPr>
        <w:pStyle w:val="NormalBPBHEB"/>
      </w:pPr>
      <w:r w:rsidRPr="00FA0206">
        <w:t xml:space="preserve">In the fast-paced world of cloud-based application development, AWS constantly strives to empower developers with tools and services that enhance productivity, </w:t>
      </w:r>
      <w:r w:rsidR="00196141">
        <w:t>simplify</w:t>
      </w:r>
      <w:r w:rsidRPr="00FA0206">
        <w:t xml:space="preserve"> workflows, and improve code quality. Amazon CodeCatalyst is one such offering within AWS’s Developer Tools ecosystem. It </w:t>
      </w:r>
      <w:r w:rsidR="00070921">
        <w:t>facilitates</w:t>
      </w:r>
      <w:r w:rsidR="00070921" w:rsidRPr="00FA0206">
        <w:t xml:space="preserve"> </w:t>
      </w:r>
      <w:r w:rsidRPr="00FA0206">
        <w:t>the development and deployment processes, allowing developers to focus on creating and refining software solutions</w:t>
      </w:r>
      <w:r w:rsidR="00E13F1C">
        <w:t>.</w:t>
      </w:r>
      <w:r w:rsidR="00593E2A">
        <w:t xml:space="preserve"> </w:t>
      </w:r>
      <w:sdt>
        <w:sdtPr>
          <w:rPr>
            <w:color w:val="000000"/>
          </w:rPr>
          <w:tag w:val="MENDELEY_CITATION_v3_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"/>
          <w:id w:val="-945151034"/>
          <w:placeholder>
            <w:docPart w:val="DefaultPlaceholder_-1854013440"/>
          </w:placeholder>
        </w:sdtPr>
        <w:sdtContent>
          <w:r w:rsidR="00B2181B" w:rsidRPr="00B2181B">
            <w:rPr>
              <w:color w:val="000000"/>
            </w:rPr>
            <w:t>[1]</w:t>
          </w:r>
        </w:sdtContent>
      </w:sdt>
    </w:p>
    <w:p w14:paraId="02110C37" w14:textId="37D24F1E" w:rsidR="00FA0206" w:rsidRDefault="00FA0206" w:rsidP="00D472DA">
      <w:pPr>
        <w:pStyle w:val="Heading3BPBHEB"/>
      </w:pPr>
      <w:r w:rsidRPr="00F41FA2">
        <w:t xml:space="preserve">Key </w:t>
      </w:r>
      <w:r w:rsidR="005514BC">
        <w:t>f</w:t>
      </w:r>
      <w:r w:rsidRPr="00F41FA2">
        <w:t>eatures</w:t>
      </w:r>
    </w:p>
    <w:p w14:paraId="2995A725" w14:textId="71964C98" w:rsidR="0042472C" w:rsidRPr="0042472C" w:rsidRDefault="0042472C" w:rsidP="00D472DA">
      <w:pPr>
        <w:pStyle w:val="NormalBPBHEB"/>
      </w:pPr>
      <w:r w:rsidRPr="0042472C">
        <w:t>Amazon CodeCatalyst integrates deeply with AWS services</w:t>
      </w:r>
      <w:r w:rsidR="001E39B1">
        <w:t xml:space="preserve"> and </w:t>
      </w:r>
      <w:r w:rsidR="00C34844">
        <w:t>is</w:t>
      </w:r>
      <w:r w:rsidR="001E39B1" w:rsidRPr="007942F0">
        <w:t xml:space="preserve"> a </w:t>
      </w:r>
      <w:r w:rsidR="00196141">
        <w:t>strong</w:t>
      </w:r>
      <w:r w:rsidR="001E39B1" w:rsidRPr="007942F0">
        <w:t xml:space="preserve"> and flexible </w:t>
      </w:r>
      <w:r w:rsidR="001E39B1" w:rsidRPr="00555FFB">
        <w:rPr>
          <w:b/>
          <w:bCs/>
        </w:rPr>
        <w:t>Integrated Development Environment (IDE)</w:t>
      </w:r>
      <w:r w:rsidRPr="0042472C">
        <w:t xml:space="preserve">, creating </w:t>
      </w:r>
      <w:r w:rsidR="00F409DA">
        <w:t>an</w:t>
      </w:r>
      <w:r w:rsidR="00F409DA" w:rsidRPr="0042472C">
        <w:t xml:space="preserve"> </w:t>
      </w:r>
      <w:r w:rsidR="00FA335E">
        <w:t>efficient</w:t>
      </w:r>
      <w:r w:rsidRPr="0042472C">
        <w:t xml:space="preserve"> environment for building, testing, and deploying applications. This integration reduces the complexities of managing resources, allowing developers to focus on writing code. It also supports collaborative coding, enabling multiple developers to </w:t>
      </w:r>
      <w:r w:rsidR="007B68A6">
        <w:t>work on the same project simultaneously</w:t>
      </w:r>
      <w:r w:rsidRPr="0042472C">
        <w:t xml:space="preserve">, making </w:t>
      </w:r>
      <w:r w:rsidR="005F3886">
        <w:t>reviewing and iterating on code easier</w:t>
      </w:r>
      <w:r w:rsidRPr="0042472C">
        <w:t>.</w:t>
      </w:r>
    </w:p>
    <w:p w14:paraId="630E4596" w14:textId="03E7EDC0" w:rsidR="00FA0206" w:rsidRPr="00FA0206" w:rsidRDefault="00FA0206" w:rsidP="00D472DA">
      <w:pPr>
        <w:pStyle w:val="NormalBPBHEB"/>
        <w:numPr>
          <w:ilvl w:val="0"/>
          <w:numId w:val="50"/>
        </w:numPr>
      </w:pPr>
      <w:r w:rsidRPr="00FA0206">
        <w:rPr>
          <w:b/>
          <w:bCs/>
        </w:rPr>
        <w:t xml:space="preserve">AWS </w:t>
      </w:r>
      <w:r w:rsidR="0066409D" w:rsidRPr="00FA0206">
        <w:rPr>
          <w:b/>
          <w:bCs/>
        </w:rPr>
        <w:t>service integration</w:t>
      </w:r>
      <w:r w:rsidRPr="00FA0206">
        <w:t xml:space="preserve">: CodeCatalyst integrates </w:t>
      </w:r>
      <w:r w:rsidR="00037CFD">
        <w:t>smoothly</w:t>
      </w:r>
      <w:r w:rsidRPr="00FA0206">
        <w:t xml:space="preserve"> with AWS services, offering developers a smooth environment for building, testing, and deploying applications</w:t>
      </w:r>
      <w:r w:rsidR="005F7E9C">
        <w:t xml:space="preserve"> </w:t>
      </w:r>
      <w:sdt>
        <w:sdtPr>
          <w:id w:val="-1735002049"/>
          <w:citation/>
        </w:sdtPr>
        <w:sdtContent>
          <w:r w:rsidR="00542DBD">
            <w:fldChar w:fldCharType="begin"/>
          </w:r>
          <w:r w:rsidR="00542DBD">
            <w:instrText xml:space="preserve"> CITATION Ama23 \l 1033 </w:instrText>
          </w:r>
          <w:r w:rsidR="00542DBD">
            <w:fldChar w:fldCharType="separate"/>
          </w:r>
          <w:r w:rsidR="001B4679" w:rsidRPr="001B4679">
            <w:rPr>
              <w:noProof/>
            </w:rPr>
            <w:t>[1]</w:t>
          </w:r>
          <w:r w:rsidR="00542DBD">
            <w:fldChar w:fldCharType="end"/>
          </w:r>
        </w:sdtContent>
      </w:sdt>
      <w:r w:rsidRPr="00FA0206">
        <w:t>.</w:t>
      </w:r>
    </w:p>
    <w:p w14:paraId="359080C2" w14:textId="6146A149" w:rsidR="00FA0206" w:rsidRPr="00FA0206" w:rsidRDefault="00FA0206" w:rsidP="00D472DA">
      <w:pPr>
        <w:pStyle w:val="NormalBPBHEB"/>
        <w:numPr>
          <w:ilvl w:val="0"/>
          <w:numId w:val="50"/>
        </w:numPr>
      </w:pPr>
      <w:r w:rsidRPr="00FA0206">
        <w:rPr>
          <w:b/>
          <w:bCs/>
        </w:rPr>
        <w:t xml:space="preserve">Collaborative </w:t>
      </w:r>
      <w:r w:rsidR="0066409D">
        <w:rPr>
          <w:b/>
          <w:bCs/>
        </w:rPr>
        <w:t>c</w:t>
      </w:r>
      <w:r w:rsidRPr="00FA0206">
        <w:rPr>
          <w:b/>
          <w:bCs/>
        </w:rPr>
        <w:t>apabilities</w:t>
      </w:r>
      <w:r w:rsidRPr="00FA0206">
        <w:t>: It supports real-time collaborative coding, which ensures that multiple developers can work on the same project at once</w:t>
      </w:r>
      <w:r w:rsidR="009021F8">
        <w:t xml:space="preserve"> </w:t>
      </w:r>
      <w:sdt>
        <w:sdtPr>
          <w:id w:val="1961215143"/>
          <w:citation/>
        </w:sdtPr>
        <w:sdtContent>
          <w:r w:rsidR="00350EAD">
            <w:fldChar w:fldCharType="begin"/>
          </w:r>
          <w:r w:rsidR="00350EAD">
            <w:instrText xml:space="preserve"> CITATION smith2018a \l 1033 </w:instrText>
          </w:r>
          <w:r w:rsidR="00350EAD">
            <w:fldChar w:fldCharType="separate"/>
          </w:r>
          <w:r w:rsidR="001B4679" w:rsidRPr="001B4679">
            <w:rPr>
              <w:noProof/>
            </w:rPr>
            <w:t>[2]</w:t>
          </w:r>
          <w:r w:rsidR="00350EAD">
            <w:fldChar w:fldCharType="end"/>
          </w:r>
        </w:sdtContent>
      </w:sdt>
      <w:r w:rsidR="00350EAD">
        <w:t xml:space="preserve">; </w:t>
      </w:r>
      <w:sdt>
        <w:sdtPr>
          <w:id w:val="-828908883"/>
          <w:citation/>
        </w:sdtPr>
        <w:sdtContent>
          <w:r w:rsidR="00350EAD">
            <w:fldChar w:fldCharType="begin"/>
          </w:r>
          <w:r w:rsidR="00350EAD">
            <w:instrText xml:space="preserve"> CITATION brown2017a \l 1033 </w:instrText>
          </w:r>
          <w:r w:rsidR="00350EAD">
            <w:fldChar w:fldCharType="separate"/>
          </w:r>
          <w:r w:rsidR="001B4679" w:rsidRPr="001B4679">
            <w:rPr>
              <w:noProof/>
            </w:rPr>
            <w:t>[3]</w:t>
          </w:r>
          <w:r w:rsidR="00350EAD">
            <w:fldChar w:fldCharType="end"/>
          </w:r>
        </w:sdtContent>
      </w:sdt>
      <w:r w:rsidRPr="00FA0206">
        <w:t>.</w:t>
      </w:r>
    </w:p>
    <w:p w14:paraId="03A86739" w14:textId="55EC8DE3" w:rsidR="00FA0206" w:rsidRPr="00FA0206" w:rsidRDefault="00FA0206" w:rsidP="00D472DA">
      <w:pPr>
        <w:pStyle w:val="NormalBPBHEB"/>
        <w:numPr>
          <w:ilvl w:val="0"/>
          <w:numId w:val="50"/>
        </w:numPr>
      </w:pPr>
      <w:r w:rsidRPr="00FA0206">
        <w:rPr>
          <w:b/>
          <w:bCs/>
        </w:rPr>
        <w:t xml:space="preserve">Serverless </w:t>
      </w:r>
      <w:r w:rsidR="0066409D">
        <w:rPr>
          <w:b/>
          <w:bCs/>
        </w:rPr>
        <w:t>d</w:t>
      </w:r>
      <w:r w:rsidRPr="00FA0206">
        <w:rPr>
          <w:b/>
          <w:bCs/>
        </w:rPr>
        <w:t>evelopment</w:t>
      </w:r>
      <w:r w:rsidRPr="00FA0206">
        <w:t xml:space="preserve">: </w:t>
      </w:r>
      <w:r w:rsidR="007F7456">
        <w:t>Amazon CodeCatalyst enables serverless application development using AWS Lambda</w:t>
      </w:r>
      <w:r w:rsidRPr="00FA0206">
        <w:t>, freeing developers from managing server infrastructure.</w:t>
      </w:r>
    </w:p>
    <w:p w14:paraId="6E8CB9E4" w14:textId="592E7E6A" w:rsidR="00FA0206" w:rsidRPr="00FA0206" w:rsidRDefault="00FA0206" w:rsidP="00D472DA">
      <w:pPr>
        <w:pStyle w:val="NormalBPBHEB"/>
        <w:numPr>
          <w:ilvl w:val="0"/>
          <w:numId w:val="50"/>
        </w:numPr>
      </w:pPr>
      <w:r w:rsidRPr="00FA0206">
        <w:rPr>
          <w:b/>
          <w:bCs/>
        </w:rPr>
        <w:t xml:space="preserve">Code </w:t>
      </w:r>
      <w:r w:rsidR="0066409D">
        <w:rPr>
          <w:b/>
          <w:bCs/>
        </w:rPr>
        <w:t>i</w:t>
      </w:r>
      <w:r w:rsidRPr="00FA0206">
        <w:rPr>
          <w:b/>
          <w:bCs/>
        </w:rPr>
        <w:t>nsights</w:t>
      </w:r>
      <w:r w:rsidRPr="00FA0206">
        <w:t>: The IDE provides real-time insights and recommendations, helping developers improve code quality and adhere to best practices.</w:t>
      </w:r>
    </w:p>
    <w:p w14:paraId="27C444E8" w14:textId="77777777" w:rsidR="00FA0206" w:rsidRPr="00FA0206" w:rsidRDefault="00FA0206" w:rsidP="003C5BE3">
      <w:pPr>
        <w:pStyle w:val="NormalBPBHEB"/>
      </w:pPr>
      <w:r w:rsidRPr="00FA0206">
        <w:t>Amazon CodeCatalyst is a valuable addition to the AWS Developer Tools portfolio. It accelerates the development process by enabling developers to create, collaborate, and refine applications more efficiently.</w:t>
      </w:r>
    </w:p>
    <w:p w14:paraId="6852FE9B" w14:textId="77777777" w:rsidR="00FA0206" w:rsidRPr="00FA0206" w:rsidRDefault="00FA0206" w:rsidP="00D472DA">
      <w:pPr>
        <w:pStyle w:val="Heading2BPBHEB"/>
      </w:pPr>
      <w:r w:rsidRPr="00FA0206">
        <w:t>Amazon CodeGuru</w:t>
      </w:r>
    </w:p>
    <w:p w14:paraId="52FE5C3F" w14:textId="5F9C45F8" w:rsidR="00FA0206" w:rsidRPr="00FA0206" w:rsidRDefault="00FA0206" w:rsidP="00AA7E4A">
      <w:pPr>
        <w:pStyle w:val="NormalBPBHEB"/>
      </w:pPr>
      <w:r w:rsidRPr="00FA0206">
        <w:t xml:space="preserve">Efficient and optimized software development </w:t>
      </w:r>
      <w:r w:rsidR="007B68A6">
        <w:t>remains</w:t>
      </w:r>
      <w:r w:rsidR="007B68A6" w:rsidRPr="00FA0206">
        <w:t xml:space="preserve"> </w:t>
      </w:r>
      <w:r w:rsidRPr="00FA0206">
        <w:t xml:space="preserve">a priority in cloud computing, and Amazon CodeGuru addresses this by combining machine learning with best practices to improve code quality and application performance. CodeGuru performs automated code reviews, </w:t>
      </w:r>
      <w:r w:rsidR="00191F06" w:rsidRPr="00FA0206">
        <w:t>finds</w:t>
      </w:r>
      <w:r w:rsidRPr="00FA0206">
        <w:t xml:space="preserve"> code defects, and optimizes performance, reducing </w:t>
      </w:r>
      <w:r w:rsidR="00E243D9">
        <w:t>developers' time</w:t>
      </w:r>
      <w:r w:rsidRPr="00FA0206">
        <w:t xml:space="preserve"> debugging and enhancing their applications</w:t>
      </w:r>
      <w:r w:rsidR="00E13F1C">
        <w:t>.</w:t>
      </w:r>
      <w:r w:rsidR="00B94EF1">
        <w:t xml:space="preserve"> </w:t>
      </w:r>
      <w:sdt>
        <w:sdtPr>
          <w:id w:val="-349175206"/>
          <w:citation/>
        </w:sdtPr>
        <w:sdtContent>
          <w:r w:rsidR="007A43EB">
            <w:fldChar w:fldCharType="begin"/>
          </w:r>
          <w:r w:rsidR="007A43EB">
            <w:instrText xml:space="preserve"> CITATION Ama22 \l 1033 </w:instrText>
          </w:r>
          <w:r w:rsidR="007A43EB">
            <w:fldChar w:fldCharType="separate"/>
          </w:r>
          <w:r w:rsidR="001B4679" w:rsidRPr="001B4679">
            <w:rPr>
              <w:noProof/>
            </w:rPr>
            <w:t>[4]</w:t>
          </w:r>
          <w:r w:rsidR="007A43EB">
            <w:fldChar w:fldCharType="end"/>
          </w:r>
        </w:sdtContent>
      </w:sdt>
      <w:r w:rsidRPr="00FA0206">
        <w:t>.</w:t>
      </w:r>
    </w:p>
    <w:p w14:paraId="5824F7A6" w14:textId="13D7D09E" w:rsidR="00FA0206" w:rsidRPr="00FA0206" w:rsidRDefault="00FA0206" w:rsidP="00AA7E4A">
      <w:pPr>
        <w:pStyle w:val="NormalBPBHEB"/>
      </w:pPr>
      <w:r w:rsidRPr="00FA0206">
        <w:t xml:space="preserve">Amazon CodeGuru integrates machine learning into the code review process, allowing it to learn from Amazon's extensive codebase to provide developers with actionable insights. This tool enables developers to make </w:t>
      </w:r>
      <w:r w:rsidR="00C34844">
        <w:t>real-time improvements</w:t>
      </w:r>
      <w:r w:rsidRPr="00FA0206">
        <w:t>, ensuring that best practices are followed from the outset.</w:t>
      </w:r>
    </w:p>
    <w:p w14:paraId="1D3D7406" w14:textId="33AED03A" w:rsidR="00FA0206" w:rsidRDefault="00FA0206" w:rsidP="00D472DA">
      <w:pPr>
        <w:pStyle w:val="Heading3BPBHEB"/>
      </w:pPr>
      <w:r w:rsidRPr="00FA0206">
        <w:t xml:space="preserve">Key </w:t>
      </w:r>
      <w:r w:rsidR="00AA7E4A">
        <w:t>f</w:t>
      </w:r>
      <w:r w:rsidRPr="00FA0206">
        <w:t>eatures</w:t>
      </w:r>
    </w:p>
    <w:p w14:paraId="776118B5" w14:textId="79039CDD" w:rsidR="00EA4E4B" w:rsidRPr="00EA4E4B" w:rsidRDefault="00EA4E4B" w:rsidP="00D472DA">
      <w:pPr>
        <w:pStyle w:val="NormalBPBHEB"/>
      </w:pPr>
      <w:r w:rsidRPr="00EA4E4B">
        <w:t xml:space="preserve">In the ever-evolving landscape of cloud computing, efficient and optimized software development is paramount. Amazon CodeGuru, a groundbreaking developer tool offered by </w:t>
      </w:r>
      <w:commentRangeStart w:id="9"/>
      <w:r w:rsidRPr="00EA4E4B">
        <w:t>AWS,</w:t>
      </w:r>
      <w:commentRangeEnd w:id="9"/>
      <w:r w:rsidRPr="00EA4E4B">
        <w:commentReference w:id="9"/>
      </w:r>
      <w:r w:rsidRPr="00EA4E4B">
        <w:t xml:space="preserve"> addresses this imperative by </w:t>
      </w:r>
      <w:r w:rsidR="00191F06" w:rsidRPr="00EA4E4B">
        <w:t>using</w:t>
      </w:r>
      <w:r w:rsidRPr="00EA4E4B">
        <w:t xml:space="preserve"> machine learning to enhance code quality and application performance. This section provides a detailed exploration of Amazon CodeGuru, shedding light on its features, functionalities, and the transformative impact it brings to software development.</w:t>
      </w:r>
    </w:p>
    <w:p w14:paraId="5998D70E" w14:textId="5181CE23" w:rsidR="00FA0206" w:rsidRPr="00FA0206" w:rsidRDefault="00FA0206" w:rsidP="00D472DA">
      <w:pPr>
        <w:pStyle w:val="NormalBPBHEB"/>
        <w:numPr>
          <w:ilvl w:val="0"/>
          <w:numId w:val="51"/>
        </w:numPr>
      </w:pPr>
      <w:r w:rsidRPr="00FA0206">
        <w:rPr>
          <w:b/>
          <w:bCs/>
        </w:rPr>
        <w:t xml:space="preserve">Automated </w:t>
      </w:r>
      <w:r w:rsidR="007A479A">
        <w:rPr>
          <w:b/>
          <w:bCs/>
        </w:rPr>
        <w:t>c</w:t>
      </w:r>
      <w:r w:rsidRPr="00FA0206">
        <w:rPr>
          <w:b/>
          <w:bCs/>
        </w:rPr>
        <w:t xml:space="preserve">ode </w:t>
      </w:r>
      <w:r w:rsidR="007A479A">
        <w:rPr>
          <w:b/>
          <w:bCs/>
        </w:rPr>
        <w:t>r</w:t>
      </w:r>
      <w:r w:rsidRPr="00FA0206">
        <w:rPr>
          <w:b/>
          <w:bCs/>
        </w:rPr>
        <w:t>eviews</w:t>
      </w:r>
      <w:r w:rsidRPr="00FA0206">
        <w:t xml:space="preserve">: CodeGuru Reviewer analyzes source code, </w:t>
      </w:r>
      <w:r w:rsidR="00191F06" w:rsidRPr="00FA0206">
        <w:t>finds</w:t>
      </w:r>
      <w:r w:rsidRPr="00FA0206">
        <w:t xml:space="preserve"> defects, and offers suggestions for improvements, streamlining the code review process</w:t>
      </w:r>
      <w:r w:rsidR="00E7415D">
        <w:t xml:space="preserve"> </w:t>
      </w:r>
      <w:sdt>
        <w:sdtPr>
          <w:id w:val="-84616125"/>
          <w:citation/>
        </w:sdtPr>
        <w:sdtContent>
          <w:r w:rsidR="00971498">
            <w:fldChar w:fldCharType="begin"/>
          </w:r>
          <w:r w:rsidR="00971498">
            <w:instrText xml:space="preserve"> CITATION Ama22 \l 1033 </w:instrText>
          </w:r>
          <w:r w:rsidR="00971498">
            <w:fldChar w:fldCharType="separate"/>
          </w:r>
          <w:r w:rsidR="001B4679" w:rsidRPr="001B4679">
            <w:rPr>
              <w:noProof/>
            </w:rPr>
            <w:t>[4]</w:t>
          </w:r>
          <w:r w:rsidR="00971498">
            <w:fldChar w:fldCharType="end"/>
          </w:r>
        </w:sdtContent>
      </w:sdt>
      <w:r w:rsidRPr="00FA0206">
        <w:t>.</w:t>
      </w:r>
    </w:p>
    <w:p w14:paraId="577F1BDC" w14:textId="2C5D5645" w:rsidR="00FA0206" w:rsidRPr="00FA0206" w:rsidRDefault="00FA0206" w:rsidP="00D472DA">
      <w:pPr>
        <w:pStyle w:val="NormalBPBHEB"/>
        <w:numPr>
          <w:ilvl w:val="0"/>
          <w:numId w:val="51"/>
        </w:numPr>
      </w:pPr>
      <w:r w:rsidRPr="00FA0206">
        <w:rPr>
          <w:b/>
          <w:bCs/>
        </w:rPr>
        <w:t xml:space="preserve">Code </w:t>
      </w:r>
      <w:r w:rsidR="007A479A">
        <w:rPr>
          <w:b/>
          <w:bCs/>
        </w:rPr>
        <w:t>i</w:t>
      </w:r>
      <w:r w:rsidRPr="00FA0206">
        <w:rPr>
          <w:b/>
          <w:bCs/>
        </w:rPr>
        <w:t>nsights</w:t>
      </w:r>
      <w:r w:rsidRPr="00FA0206">
        <w:t>: Powered by machine learning, CodeGuru offers insights that enhance code quality, performance, and adherence to best practices.</w:t>
      </w:r>
    </w:p>
    <w:p w14:paraId="425CB6B7" w14:textId="13C35804" w:rsidR="00FA0206" w:rsidRPr="00FA0206" w:rsidRDefault="00FA0206" w:rsidP="00D472DA">
      <w:pPr>
        <w:pStyle w:val="NormalBPBHEB"/>
        <w:numPr>
          <w:ilvl w:val="0"/>
          <w:numId w:val="51"/>
        </w:numPr>
      </w:pPr>
      <w:r w:rsidRPr="00FA0206">
        <w:rPr>
          <w:b/>
          <w:bCs/>
        </w:rPr>
        <w:t xml:space="preserve">Application </w:t>
      </w:r>
      <w:r w:rsidR="007A479A">
        <w:rPr>
          <w:b/>
          <w:bCs/>
        </w:rPr>
        <w:t>p</w:t>
      </w:r>
      <w:r w:rsidRPr="00FA0206">
        <w:rPr>
          <w:b/>
          <w:bCs/>
        </w:rPr>
        <w:t>rofiling</w:t>
      </w:r>
      <w:r w:rsidRPr="00FA0206">
        <w:t xml:space="preserve">: The CodeGuru Profiler </w:t>
      </w:r>
      <w:r w:rsidR="00191F06" w:rsidRPr="00FA0206">
        <w:t>offers</w:t>
      </w:r>
      <w:r w:rsidRPr="00FA0206">
        <w:t xml:space="preserve"> deep insights into runtime behavior, helping developers </w:t>
      </w:r>
      <w:r w:rsidR="00041F36" w:rsidRPr="00FA0206">
        <w:t>find</w:t>
      </w:r>
      <w:r w:rsidRPr="00FA0206">
        <w:t xml:space="preserve"> bottlenecks and </w:t>
      </w:r>
      <w:r w:rsidR="00F218B7" w:rsidRPr="00FA0206">
        <w:t>improve</w:t>
      </w:r>
      <w:r w:rsidRPr="00FA0206">
        <w:t xml:space="preserve"> their applications.</w:t>
      </w:r>
    </w:p>
    <w:p w14:paraId="4DEC4C34" w14:textId="708ACDB5" w:rsidR="00FA0206" w:rsidRPr="00FA0206" w:rsidRDefault="00FA0206" w:rsidP="002427DF">
      <w:pPr>
        <w:pStyle w:val="NormalBPBHEB"/>
      </w:pPr>
      <w:r w:rsidRPr="00FA0206">
        <w:t>Amazon CodeGuru empowers developers by automating code reviews and profiling</w:t>
      </w:r>
      <w:r w:rsidR="00E243D9">
        <w:t>.</w:t>
      </w:r>
      <w:r w:rsidR="002462ED">
        <w:t xml:space="preserve"> </w:t>
      </w:r>
      <w:sdt>
        <w:sdtPr>
          <w:id w:val="250318375"/>
          <w:citation/>
        </w:sdtPr>
        <w:sdtContent>
          <w:r w:rsidR="00162C09">
            <w:fldChar w:fldCharType="begin"/>
          </w:r>
          <w:r w:rsidR="00162C09">
            <w:instrText xml:space="preserve"> CITATION a2023r \l 1033 </w:instrText>
          </w:r>
          <w:r w:rsidR="00162C09">
            <w:fldChar w:fldCharType="separate"/>
          </w:r>
          <w:r w:rsidR="001B4679" w:rsidRPr="001B4679">
            <w:rPr>
              <w:noProof/>
            </w:rPr>
            <w:t>[5]</w:t>
          </w:r>
          <w:r w:rsidR="00162C09">
            <w:fldChar w:fldCharType="end"/>
          </w:r>
        </w:sdtContent>
      </w:sdt>
      <w:r w:rsidRPr="00FA0206">
        <w:t>, improving overall software quality and application performance.</w:t>
      </w:r>
    </w:p>
    <w:p w14:paraId="7D344A04" w14:textId="77777777" w:rsidR="00FA0206" w:rsidRPr="00FA0206" w:rsidRDefault="00FA0206" w:rsidP="00D472DA">
      <w:pPr>
        <w:pStyle w:val="Heading2BPBHEB"/>
      </w:pPr>
      <w:r w:rsidRPr="00FA0206">
        <w:t>Amazon Corretto</w:t>
      </w:r>
    </w:p>
    <w:p w14:paraId="5A088791" w14:textId="3D659815" w:rsidR="00FA0206" w:rsidRPr="00FA0206" w:rsidRDefault="00B41818" w:rsidP="003C5BE3">
      <w:pPr>
        <w:pStyle w:val="NormalBPBHEB"/>
      </w:pPr>
      <w:r>
        <w:t>About</w:t>
      </w:r>
      <w:r w:rsidR="00AC362C" w:rsidRPr="00FA0206">
        <w:t xml:space="preserve"> </w:t>
      </w:r>
      <w:r w:rsidR="00FA0206" w:rsidRPr="00FA0206">
        <w:t xml:space="preserve">Java development in the cloud, Amazon Corretto offers a </w:t>
      </w:r>
      <w:r w:rsidR="00196141">
        <w:t>strong</w:t>
      </w:r>
      <w:r w:rsidR="00FA0206" w:rsidRPr="00FA0206">
        <w:t xml:space="preserve">, production-ready runtime environment that simplifies Java application management. This open-source distribution of the </w:t>
      </w:r>
      <w:commentRangeStart w:id="10"/>
      <w:r w:rsidR="00771061">
        <w:t xml:space="preserve"> Open </w:t>
      </w:r>
      <w:r w:rsidR="00FA0206" w:rsidRPr="00FA0206">
        <w:t xml:space="preserve">Java Development Kit </w:t>
      </w:r>
      <w:commentRangeEnd w:id="10"/>
      <w:r w:rsidR="002427DF">
        <w:rPr>
          <w:rStyle w:val="CommentReference"/>
        </w:rPr>
        <w:commentReference w:id="10"/>
      </w:r>
      <w:r w:rsidR="00771061">
        <w:t>(</w:t>
      </w:r>
      <w:r w:rsidR="00771061" w:rsidRPr="00FA0206">
        <w:t>OpenJDK</w:t>
      </w:r>
      <w:r w:rsidR="00BA09D7">
        <w:t xml:space="preserve">) </w:t>
      </w:r>
      <w:r w:rsidR="00FA0206" w:rsidRPr="00FA0206">
        <w:t>delivers a high-performance</w:t>
      </w:r>
      <w:r w:rsidR="005F3886">
        <w:t>, secure</w:t>
      </w:r>
      <w:r w:rsidR="00FA0206" w:rsidRPr="00FA0206">
        <w:t xml:space="preserve"> runtime </w:t>
      </w:r>
      <w:r w:rsidR="00C34844">
        <w:t>ideal for cloud-native application developers</w:t>
      </w:r>
      <w:r w:rsidR="00FA0206" w:rsidRPr="00FA0206">
        <w:t>.</w:t>
      </w:r>
    </w:p>
    <w:p w14:paraId="1445B94B" w14:textId="503DC2AF" w:rsidR="00FA0206" w:rsidRPr="00FA0206" w:rsidRDefault="00FA0206" w:rsidP="003C5BE3">
      <w:pPr>
        <w:pStyle w:val="NormalBPBHEB"/>
      </w:pPr>
      <w:r w:rsidRPr="00FA0206">
        <w:t xml:space="preserve">Amazon Corretto integrates </w:t>
      </w:r>
      <w:r w:rsidR="00037CFD">
        <w:t>smoothly</w:t>
      </w:r>
      <w:r w:rsidRPr="00FA0206">
        <w:t xml:space="preserve"> with AWS services, making it a strong choice for any team relying on Java. </w:t>
      </w:r>
      <w:r w:rsidR="00AC4042">
        <w:t>AWS fully supports it</w:t>
      </w:r>
      <w:r w:rsidRPr="00FA0206">
        <w:t xml:space="preserve">, and as a long-term supported version of OpenJDK, it ensures that Java developers can work confidently, knowing </w:t>
      </w:r>
      <w:r w:rsidR="00CC359D" w:rsidRPr="00FA0206">
        <w:t>they are</w:t>
      </w:r>
      <w:r w:rsidRPr="00FA0206">
        <w:t xml:space="preserve"> using a stable, secure platform with continuous updates and security patches.</w:t>
      </w:r>
    </w:p>
    <w:p w14:paraId="6D5D89E6" w14:textId="4FECE11E" w:rsidR="00FA0206" w:rsidRDefault="00FA0206" w:rsidP="00D472DA">
      <w:pPr>
        <w:pStyle w:val="Heading3BPBHEB"/>
      </w:pPr>
      <w:r w:rsidRPr="00550A15">
        <w:t xml:space="preserve">Key </w:t>
      </w:r>
      <w:r w:rsidR="00CB10BB">
        <w:t>f</w:t>
      </w:r>
      <w:r w:rsidRPr="00550A15">
        <w:t>eatures</w:t>
      </w:r>
    </w:p>
    <w:p w14:paraId="4DF6512F" w14:textId="36B96B7C" w:rsidR="009271AB" w:rsidRPr="009271AB" w:rsidRDefault="0036414A" w:rsidP="00721263">
      <w:pPr>
        <w:pStyle w:val="NormalBPBHEB"/>
      </w:pPr>
      <w:r w:rsidRPr="0036414A">
        <w:t xml:space="preserve">One </w:t>
      </w:r>
      <w:r w:rsidR="00AC4042">
        <w:t xml:space="preserve">of Amazon Corretto's key strengths is its focus on performance and security. AWS emphasizes </w:t>
      </w:r>
      <w:r w:rsidR="007B60B9" w:rsidRPr="0036414A">
        <w:t>prompt</w:t>
      </w:r>
      <w:r w:rsidRPr="0036414A">
        <w:t xml:space="preserve"> updates and patches to address security vulnerabilities, ensuring that developers can build and deploy Java applications with confidence</w:t>
      </w:r>
      <w:r w:rsidR="00E30F46">
        <w:t xml:space="preserve"> </w:t>
      </w:r>
      <w:sdt>
        <w:sdtPr>
          <w:id w:val="860175764"/>
          <w:citation/>
        </w:sdtPr>
        <w:sdtContent>
          <w:r w:rsidR="009831C7">
            <w:fldChar w:fldCharType="begin"/>
          </w:r>
          <w:r w:rsidR="009831C7">
            <w:instrText xml:space="preserve"> CITATION gupta2016a \l 1033 </w:instrText>
          </w:r>
          <w:r w:rsidR="009831C7">
            <w:fldChar w:fldCharType="separate"/>
          </w:r>
          <w:r w:rsidR="001B4679" w:rsidRPr="001B4679">
            <w:rPr>
              <w:noProof/>
            </w:rPr>
            <w:t>[6]</w:t>
          </w:r>
          <w:r w:rsidR="009831C7">
            <w:fldChar w:fldCharType="end"/>
          </w:r>
        </w:sdtContent>
      </w:sdt>
      <w:r w:rsidRPr="0036414A">
        <w:t>. Corretto incorporates performance enhancements derived from the collaboration within the OpenJDK community, contributing to a faster and more efficient runtime environment</w:t>
      </w:r>
      <w:r w:rsidR="00E243D9">
        <w:t>.</w:t>
      </w:r>
      <w:r w:rsidR="004D0ED7">
        <w:t xml:space="preserve"> </w:t>
      </w:r>
      <w:sdt>
        <w:sdtPr>
          <w:id w:val="-990256627"/>
          <w:citation/>
        </w:sdtPr>
        <w:sdtContent>
          <w:r w:rsidR="003B54F3">
            <w:fldChar w:fldCharType="begin"/>
          </w:r>
          <w:r w:rsidR="003B54F3">
            <w:instrText xml:space="preserve"> CITATION smith2018b \l 1033 </w:instrText>
          </w:r>
          <w:r w:rsidR="003B54F3">
            <w:fldChar w:fldCharType="separate"/>
          </w:r>
          <w:r w:rsidR="001B4679" w:rsidRPr="001B4679">
            <w:rPr>
              <w:noProof/>
            </w:rPr>
            <w:t>[7]</w:t>
          </w:r>
          <w:r w:rsidR="003B54F3">
            <w:fldChar w:fldCharType="end"/>
          </w:r>
        </w:sdtContent>
      </w:sdt>
      <w:r w:rsidR="003B54F3">
        <w:t>.</w:t>
      </w:r>
    </w:p>
    <w:p w14:paraId="38803EEE" w14:textId="284CFC33" w:rsidR="00FA0206" w:rsidRPr="00FA0206" w:rsidRDefault="00FA0206" w:rsidP="00D472DA">
      <w:pPr>
        <w:pStyle w:val="NormalBPBHEB"/>
        <w:numPr>
          <w:ilvl w:val="0"/>
          <w:numId w:val="52"/>
        </w:numPr>
      </w:pPr>
      <w:r w:rsidRPr="00FA0206">
        <w:rPr>
          <w:b/>
          <w:bCs/>
        </w:rPr>
        <w:t>Long-Term Support (LTS)</w:t>
      </w:r>
      <w:r w:rsidRPr="00FA0206">
        <w:t xml:space="preserve">: Amazon Corretto is built to last with long-term support, ensuring </w:t>
      </w:r>
      <w:r w:rsidR="00A55857">
        <w:t xml:space="preserve">that </w:t>
      </w:r>
      <w:r w:rsidRPr="00FA0206">
        <w:t xml:space="preserve">developers receive </w:t>
      </w:r>
      <w:r w:rsidR="006767F0" w:rsidRPr="00FA0206">
        <w:t>prompt</w:t>
      </w:r>
      <w:r w:rsidRPr="00FA0206">
        <w:t xml:space="preserve"> updates and security patches.</w:t>
      </w:r>
    </w:p>
    <w:p w14:paraId="2AFB0C66" w14:textId="092A1513" w:rsidR="00FA0206" w:rsidRPr="00FA0206" w:rsidRDefault="00FA0206" w:rsidP="00D472DA">
      <w:pPr>
        <w:pStyle w:val="NormalBPBHEB"/>
        <w:numPr>
          <w:ilvl w:val="0"/>
          <w:numId w:val="52"/>
        </w:numPr>
      </w:pPr>
      <w:r w:rsidRPr="00FA0206">
        <w:rPr>
          <w:b/>
          <w:bCs/>
        </w:rPr>
        <w:t xml:space="preserve">Security and </w:t>
      </w:r>
      <w:r w:rsidR="00721263">
        <w:rPr>
          <w:b/>
          <w:bCs/>
        </w:rPr>
        <w:t>m</w:t>
      </w:r>
      <w:r w:rsidRPr="00FA0206">
        <w:rPr>
          <w:b/>
          <w:bCs/>
        </w:rPr>
        <w:t>onitoring</w:t>
      </w:r>
      <w:r w:rsidRPr="00FA0206">
        <w:t xml:space="preserve">: Corretto includes performance enhancements, security updates, and tools for monitoring Java applications, helping developers </w:t>
      </w:r>
      <w:r w:rsidR="006767F0" w:rsidRPr="00FA0206">
        <w:t>improve</w:t>
      </w:r>
      <w:r w:rsidRPr="00FA0206">
        <w:t xml:space="preserve"> their Java runtime environment.</w:t>
      </w:r>
    </w:p>
    <w:p w14:paraId="7C177A05" w14:textId="2DDA8E06" w:rsidR="00FA0206" w:rsidRPr="00FA0206" w:rsidRDefault="00FA0206" w:rsidP="00D472DA">
      <w:pPr>
        <w:pStyle w:val="NormalBPBHEB"/>
        <w:numPr>
          <w:ilvl w:val="0"/>
          <w:numId w:val="52"/>
        </w:numPr>
      </w:pPr>
      <w:r w:rsidRPr="00FA0206">
        <w:rPr>
          <w:b/>
          <w:bCs/>
        </w:rPr>
        <w:t>Multi-</w:t>
      </w:r>
      <w:r w:rsidR="00721263" w:rsidRPr="00FA0206">
        <w:rPr>
          <w:b/>
          <w:bCs/>
        </w:rPr>
        <w:t>platform compatibility</w:t>
      </w:r>
      <w:r w:rsidRPr="00FA0206">
        <w:t xml:space="preserve">: Whether </w:t>
      </w:r>
      <w:r w:rsidR="00721263">
        <w:t>you are</w:t>
      </w:r>
      <w:r w:rsidRPr="00FA0206">
        <w:t xml:space="preserve"> working on Amazon EC2, AWS Lambda, or even on-premises, Corretto works across platforms to deliver </w:t>
      </w:r>
      <w:r w:rsidR="003E09C2">
        <w:t>consistent</w:t>
      </w:r>
      <w:r w:rsidRPr="00FA0206">
        <w:t xml:space="preserve"> experience.</w:t>
      </w:r>
    </w:p>
    <w:p w14:paraId="2BB11145" w14:textId="46236EFE" w:rsidR="00FA0206" w:rsidRPr="00FA0206" w:rsidRDefault="00FA0206" w:rsidP="003C5BE3">
      <w:pPr>
        <w:pStyle w:val="NormalBPBHEB"/>
      </w:pPr>
      <w:r w:rsidRPr="00FA0206">
        <w:t>Amazon Corretto is an essential tool for Java developers on AWS</w:t>
      </w:r>
      <w:r w:rsidR="00A55857">
        <w:t>. It offers</w:t>
      </w:r>
      <w:r w:rsidRPr="00FA0206">
        <w:t xml:space="preserve"> a stable, secure, high-performance solution for running Java applications in the cloud.</w:t>
      </w:r>
    </w:p>
    <w:p w14:paraId="1A2720C4" w14:textId="3523985F" w:rsidR="00FA0206" w:rsidRPr="00FA0206" w:rsidRDefault="00FA0206" w:rsidP="00D472DA">
      <w:pPr>
        <w:pStyle w:val="Heading2BPBHEB"/>
      </w:pPr>
      <w:r w:rsidRPr="00FA0206">
        <w:t xml:space="preserve">AWS </w:t>
      </w:r>
      <w:r w:rsidR="00721263" w:rsidRPr="00FA0206">
        <w:t xml:space="preserve">cloud control </w:t>
      </w:r>
      <w:r w:rsidRPr="00FA0206">
        <w:t>API</w:t>
      </w:r>
    </w:p>
    <w:p w14:paraId="6A20C58F" w14:textId="5D4BA367" w:rsidR="00FA0206" w:rsidRPr="00FA0206" w:rsidRDefault="00FA0206" w:rsidP="003C5BE3">
      <w:pPr>
        <w:pStyle w:val="NormalBPBHEB"/>
      </w:pPr>
      <w:r w:rsidRPr="00FA0206">
        <w:t xml:space="preserve">Cloud orchestration is a key element for modern software development. Developers need to manage and provision cloud resources </w:t>
      </w:r>
      <w:r w:rsidR="00037CFD">
        <w:t>smoothly</w:t>
      </w:r>
      <w:r w:rsidRPr="00FA0206">
        <w:t xml:space="preserve">, and the AWS Cloud Control API is built to </w:t>
      </w:r>
      <w:r w:rsidR="00196141">
        <w:t>simplify</w:t>
      </w:r>
      <w:r w:rsidRPr="00FA0206">
        <w:t xml:space="preserve"> that process. </w:t>
      </w:r>
      <w:r w:rsidR="006F11D2">
        <w:t>The API simplifies resource provisioning, updates, and deletion across different AWS services, all from a unified interface by providing a programmatic interface to interact with AWS resources</w:t>
      </w:r>
      <w:r w:rsidRPr="00FA0206">
        <w:t>.</w:t>
      </w:r>
    </w:p>
    <w:p w14:paraId="108D89F1" w14:textId="002912E5" w:rsidR="00FA0206" w:rsidRDefault="00FA0206" w:rsidP="003C5BE3">
      <w:pPr>
        <w:pStyle w:val="NormalBPBHEB"/>
      </w:pPr>
      <w:r w:rsidRPr="00FA0206">
        <w:t xml:space="preserve">The Cloud Control API </w:t>
      </w:r>
      <w:r w:rsidR="006F11D2">
        <w:t>is essential</w:t>
      </w:r>
      <w:r w:rsidRPr="00FA0206">
        <w:t xml:space="preserve"> in automating AWS resource management, making it ideal for teams looking to manage cloud infrastructure with code. With this service, developers can easily incorporate resource management into their CI/CD pipelines, ensuring that infrastructure and applications scale efficiently and reliably.</w:t>
      </w:r>
    </w:p>
    <w:p w14:paraId="3468A13D" w14:textId="0CE52234" w:rsidR="00AE06F4" w:rsidRDefault="00184F21" w:rsidP="003C5BE3">
      <w:pPr>
        <w:pStyle w:val="NormalBPBHEB"/>
      </w:pPr>
      <w:r w:rsidRPr="00184F21">
        <w:t xml:space="preserve">To visualize how the AWS Cloud Control API </w:t>
      </w:r>
      <w:r w:rsidR="006767F0" w:rsidRPr="00184F21">
        <w:t>helps</w:t>
      </w:r>
      <w:r w:rsidRPr="00184F21">
        <w:t xml:space="preserve"> resource management and </w:t>
      </w:r>
      <w:r w:rsidR="00196141">
        <w:t>simplify</w:t>
      </w:r>
      <w:r w:rsidRPr="00184F21">
        <w:t xml:space="preserve"> cloud orchestration, the diagram below highlights its capabilities in providing a unified interface for interacting with various AWS and third-party services. This visualization underscores the API’s role in automating infrastructure management within modern DevOps workflows.</w:t>
      </w:r>
    </w:p>
    <w:p w14:paraId="2E27D421" w14:textId="7F0A6763" w:rsidR="00AE06F4" w:rsidRPr="00AE06F4" w:rsidRDefault="00311E3C" w:rsidP="00AE06F4">
      <w:pPr>
        <w:pBdr>
          <w:top w:val="nil"/>
          <w:left w:val="nil"/>
          <w:bottom w:val="nil"/>
          <w:right w:val="nil"/>
          <w:between w:val="nil"/>
        </w:pBdr>
        <w:shd w:val="clear" w:color="auto" w:fill="FFFFFF"/>
        <w:spacing w:after="100" w:line="276" w:lineRule="auto"/>
        <w:jc w:val="both"/>
        <w:rPr>
          <w:rFonts w:eastAsia="Palatino Linotype" w:cs="Palatino Linotype"/>
        </w:rPr>
      </w:pPr>
      <w:r w:rsidRPr="00D472DA">
        <w:rPr>
          <w:rFonts w:eastAsia="Palatino Linotype" w:cs="Palatino Linotype"/>
          <w:i/>
          <w:iCs/>
        </w:rPr>
        <w:t>F</w:t>
      </w:r>
      <w:r w:rsidR="00313D15" w:rsidRPr="00D472DA">
        <w:rPr>
          <w:rFonts w:eastAsia="Palatino Linotype" w:cs="Palatino Linotype"/>
          <w:i/>
          <w:iCs/>
        </w:rPr>
        <w:t>igure 7.</w:t>
      </w:r>
      <w:r w:rsidR="007014FA">
        <w:rPr>
          <w:rFonts w:eastAsia="Palatino Linotype" w:cs="Palatino Linotype"/>
          <w:i/>
          <w:iCs/>
        </w:rPr>
        <w:t>2</w:t>
      </w:r>
      <w:r w:rsidR="00313D15">
        <w:rPr>
          <w:rFonts w:eastAsia="Palatino Linotype" w:cs="Palatino Linotype"/>
        </w:rPr>
        <w:t xml:space="preserve"> </w:t>
      </w:r>
      <w:r w:rsidRPr="00311E3C">
        <w:rPr>
          <w:rFonts w:eastAsia="Palatino Linotype" w:cs="Palatino Linotype"/>
        </w:rPr>
        <w:t>illustrates how the AWS Cloud Control API simplifies cloud orchestration by providing a unified interface for managing AWS resources and integrating third-party services, enhancing the efficiency of modern DevOps workflows.</w:t>
      </w:r>
    </w:p>
    <w:p w14:paraId="4901AF02" w14:textId="77777777" w:rsidR="00AE06F4" w:rsidRPr="00AE06F4" w:rsidRDefault="00AE06F4" w:rsidP="00D472DA">
      <w:pPr>
        <w:pStyle w:val="FigureBPBHEB"/>
      </w:pPr>
      <w:r w:rsidRPr="00AE06F4">
        <w:rPr>
          <w:noProof/>
        </w:rPr>
        <w:drawing>
          <wp:inline distT="0" distB="0" distL="0" distR="0" wp14:anchorId="05631238" wp14:editId="68374B10">
            <wp:extent cx="5620351" cy="1866900"/>
            <wp:effectExtent l="0" t="0" r="0" b="0"/>
            <wp:docPr id="20473053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5382" name="Picture 28"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60A3C255" w14:textId="7766156C" w:rsidR="00AE06F4" w:rsidRPr="00AE06F4" w:rsidRDefault="00AE06F4" w:rsidP="00AE06F4">
      <w:pPr>
        <w:spacing w:after="0" w:line="276" w:lineRule="auto"/>
        <w:jc w:val="center"/>
        <w:rPr>
          <w:rFonts w:eastAsia="Palatino Linotype" w:cs="Palatino Linotype"/>
          <w:bCs/>
          <w:i/>
          <w:iCs/>
          <w:sz w:val="18"/>
          <w:szCs w:val="18"/>
        </w:rPr>
      </w:pPr>
      <w:commentRangeStart w:id="11"/>
      <w:r w:rsidRPr="00AE06F4">
        <w:rPr>
          <w:rFonts w:eastAsia="Palatino Linotype" w:cs="Palatino Linotype"/>
          <w:b/>
          <w:i/>
          <w:iCs/>
          <w:sz w:val="18"/>
          <w:szCs w:val="18"/>
        </w:rPr>
        <w:t>Figure 7.2:</w:t>
      </w:r>
      <w:r w:rsidRPr="00AE06F4">
        <w:rPr>
          <w:rFonts w:eastAsia="Palatino Linotype" w:cs="Palatino Linotype"/>
          <w:bCs/>
          <w:i/>
          <w:iCs/>
          <w:sz w:val="18"/>
          <w:szCs w:val="18"/>
        </w:rPr>
        <w:t xml:space="preserve"> AWS Cloud Control AP (AWS Blog)</w:t>
      </w:r>
      <w:commentRangeEnd w:id="11"/>
      <w:r w:rsidR="008301D0">
        <w:rPr>
          <w:rStyle w:val="CommentReference"/>
        </w:rPr>
        <w:commentReference w:id="11"/>
      </w:r>
    </w:p>
    <w:p w14:paraId="3A513A35" w14:textId="77777777" w:rsidR="00AE06F4" w:rsidRPr="00FA0206" w:rsidRDefault="00AE06F4" w:rsidP="003C5BE3">
      <w:pPr>
        <w:pStyle w:val="NormalBPBHEB"/>
      </w:pPr>
    </w:p>
    <w:p w14:paraId="20F19C19" w14:textId="73A16846" w:rsidR="00FA0206" w:rsidRDefault="00FA0206" w:rsidP="00D472DA">
      <w:pPr>
        <w:pStyle w:val="Heading3BPBHEB"/>
      </w:pPr>
      <w:r w:rsidRPr="00FA0206">
        <w:t xml:space="preserve">Key </w:t>
      </w:r>
      <w:r w:rsidR="008301D0">
        <w:t>f</w:t>
      </w:r>
      <w:r w:rsidRPr="00FA0206">
        <w:t xml:space="preserve">eatures </w:t>
      </w:r>
    </w:p>
    <w:p w14:paraId="43647095" w14:textId="77777777" w:rsidR="0071266A" w:rsidRPr="0071266A" w:rsidRDefault="0071266A" w:rsidP="0071266A">
      <w:pPr>
        <w:pBdr>
          <w:top w:val="nil"/>
          <w:left w:val="nil"/>
          <w:bottom w:val="nil"/>
          <w:right w:val="nil"/>
          <w:between w:val="nil"/>
        </w:pBdr>
        <w:shd w:val="clear" w:color="auto" w:fill="FFFFFF"/>
        <w:spacing w:after="100" w:line="276" w:lineRule="auto"/>
        <w:jc w:val="both"/>
        <w:rPr>
          <w:rFonts w:eastAsia="Palatino Linotype" w:cs="Palatino Linotype"/>
        </w:rPr>
      </w:pPr>
      <w:r w:rsidRPr="0071266A">
        <w:rPr>
          <w:rFonts w:eastAsia="Palatino Linotype" w:cs="Palatino Linotype"/>
        </w:rPr>
        <w:t>The key features and capabilities are as follows:</w:t>
      </w:r>
    </w:p>
    <w:p w14:paraId="6FFE31BD" w14:textId="5865D6D2" w:rsidR="00FA0206" w:rsidRPr="00FA0206" w:rsidRDefault="00FA0206" w:rsidP="00D472DA">
      <w:pPr>
        <w:pStyle w:val="NormalBPBHEB"/>
        <w:numPr>
          <w:ilvl w:val="0"/>
          <w:numId w:val="53"/>
        </w:numPr>
      </w:pPr>
      <w:r w:rsidRPr="00FA0206">
        <w:rPr>
          <w:b/>
          <w:bCs/>
        </w:rPr>
        <w:t>Cross-</w:t>
      </w:r>
      <w:r w:rsidR="008301D0" w:rsidRPr="00FA0206">
        <w:rPr>
          <w:b/>
          <w:bCs/>
        </w:rPr>
        <w:t>service resource management</w:t>
      </w:r>
      <w:r w:rsidRPr="00FA0206">
        <w:t>: The Cloud Control API simplifies the management of AWS resources by unifying them under a single API</w:t>
      </w:r>
      <w:r w:rsidR="005F3886">
        <w:t>. This is</w:t>
      </w:r>
      <w:r w:rsidR="005F3886" w:rsidRPr="00FA0206">
        <w:t xml:space="preserve"> </w:t>
      </w:r>
      <w:r w:rsidRPr="00FA0206">
        <w:t xml:space="preserve">particularly useful in complex cloud environments where multiple services </w:t>
      </w:r>
      <w:r w:rsidR="00CC359D">
        <w:t>must</w:t>
      </w:r>
      <w:r w:rsidRPr="00FA0206">
        <w:t xml:space="preserve"> work together.</w:t>
      </w:r>
    </w:p>
    <w:p w14:paraId="05C70484" w14:textId="2426C20B" w:rsidR="00FA0206" w:rsidRPr="00FA0206" w:rsidRDefault="00FA0206" w:rsidP="00D472DA">
      <w:pPr>
        <w:pStyle w:val="NormalBPBHEB"/>
        <w:numPr>
          <w:ilvl w:val="0"/>
          <w:numId w:val="53"/>
        </w:numPr>
      </w:pPr>
      <w:r w:rsidRPr="00FA0206">
        <w:rPr>
          <w:b/>
          <w:bCs/>
        </w:rPr>
        <w:t>Infrastructure as Code (IaC)</w:t>
      </w:r>
      <w:r w:rsidRPr="00FA0206">
        <w:t xml:space="preserve">: The API’s integration with IaC allows developers to define and manage AWS resources programmatically, </w:t>
      </w:r>
      <w:r w:rsidR="006767F0" w:rsidRPr="00FA0206">
        <w:t>helping</w:t>
      </w:r>
      <w:r w:rsidRPr="00FA0206">
        <w:t xml:space="preserve"> </w:t>
      </w:r>
      <w:r w:rsidR="007B68A6">
        <w:t xml:space="preserve">to achieve </w:t>
      </w:r>
      <w:r w:rsidRPr="00FA0206">
        <w:t>a version-controlled and repeatable approach to infrastructure management.</w:t>
      </w:r>
    </w:p>
    <w:p w14:paraId="0DA08E92" w14:textId="02A207A0" w:rsidR="00ED4432" w:rsidRDefault="00FA0206" w:rsidP="00D472DA">
      <w:pPr>
        <w:pStyle w:val="NormalBPBHEB"/>
        <w:numPr>
          <w:ilvl w:val="0"/>
          <w:numId w:val="53"/>
        </w:numPr>
      </w:pPr>
      <w:r w:rsidRPr="00ED4432">
        <w:rPr>
          <w:b/>
          <w:bCs/>
        </w:rPr>
        <w:t xml:space="preserve">Consistent </w:t>
      </w:r>
      <w:r w:rsidR="00595576" w:rsidRPr="00ED4432">
        <w:rPr>
          <w:b/>
          <w:bCs/>
        </w:rPr>
        <w:t>resource schema</w:t>
      </w:r>
      <w:r w:rsidRPr="00FA0206">
        <w:t xml:space="preserve">: </w:t>
      </w:r>
      <w:r w:rsidR="00CC359D">
        <w:t>The API simplifies management and accelerates cloud deployment workflows by enforcing a consistent schema across resources</w:t>
      </w:r>
      <w:r w:rsidR="00D636F7">
        <w:t>. This makes</w:t>
      </w:r>
      <w:r w:rsidRPr="00FA0206">
        <w:t xml:space="preserve"> it easier for developers to interact with different AWS services without </w:t>
      </w:r>
      <w:r w:rsidR="00CC359D">
        <w:t>understanding</w:t>
      </w:r>
      <w:r w:rsidRPr="00FA0206">
        <w:t xml:space="preserve"> each service's unique API.</w:t>
      </w:r>
    </w:p>
    <w:p w14:paraId="09DE992A" w14:textId="0A7FAD33" w:rsidR="00ED4432" w:rsidRPr="00D472DA" w:rsidRDefault="00ED4432" w:rsidP="00D472DA">
      <w:pPr>
        <w:pStyle w:val="NormalBPBHEB"/>
        <w:rPr>
          <w:bCs/>
        </w:rPr>
      </w:pPr>
      <w:r w:rsidRPr="00D472DA">
        <w:rPr>
          <w:b/>
          <w:bCs/>
        </w:rPr>
        <w:t xml:space="preserve">Use </w:t>
      </w:r>
      <w:r w:rsidR="00560F3B">
        <w:rPr>
          <w:b/>
          <w:bCs/>
        </w:rPr>
        <w:t>case</w:t>
      </w:r>
      <w:r w:rsidR="00560F3B" w:rsidRPr="00D472DA">
        <w:rPr>
          <w:b/>
          <w:bCs/>
        </w:rPr>
        <w:t xml:space="preserve"> </w:t>
      </w:r>
      <w:r w:rsidR="006130BB" w:rsidRPr="00D472DA">
        <w:rPr>
          <w:b/>
          <w:bCs/>
        </w:rPr>
        <w:t>examples</w:t>
      </w:r>
    </w:p>
    <w:p w14:paraId="3BA6A412" w14:textId="0E7D1626" w:rsidR="00ED4432" w:rsidRPr="00ED4432" w:rsidRDefault="000D0F4E" w:rsidP="009D7A71">
      <w:pPr>
        <w:pStyle w:val="NormalBPBHEB"/>
      </w:pPr>
      <w:r>
        <w:t xml:space="preserve">Let us visit examples of </w:t>
      </w:r>
      <w:r w:rsidR="00D637C3">
        <w:t>scenarios</w:t>
      </w:r>
      <w:r>
        <w:t xml:space="preserve"> </w:t>
      </w:r>
      <w:r w:rsidR="007754CC">
        <w:t xml:space="preserve">to introduce </w:t>
      </w:r>
      <w:r w:rsidR="00193013">
        <w:t xml:space="preserve">the </w:t>
      </w:r>
      <w:r w:rsidR="007754CC">
        <w:t>practical application of AWS Cloud Control API:</w:t>
      </w:r>
    </w:p>
    <w:p w14:paraId="02F108C8" w14:textId="2BE6BF71" w:rsidR="00ED4432" w:rsidRPr="00ED4432" w:rsidRDefault="00ED4432" w:rsidP="00D472DA">
      <w:pPr>
        <w:pStyle w:val="NormalBPBHEB"/>
        <w:numPr>
          <w:ilvl w:val="0"/>
          <w:numId w:val="55"/>
        </w:numPr>
      </w:pPr>
      <w:r w:rsidRPr="00ED4432">
        <w:rPr>
          <w:b/>
          <w:bCs/>
        </w:rPr>
        <w:t>Automated resource provisioning</w:t>
      </w:r>
      <w:r w:rsidRPr="00ED4432">
        <w:t>: DevOps teams can leverage the AWS Cloud Control API to automate the provisioning of resources, ensuring rapid and consistent deployments across development, testing, and production environments</w:t>
      </w:r>
      <w:r w:rsidR="00811366">
        <w:t xml:space="preserve"> </w:t>
      </w:r>
      <w:sdt>
        <w:sdtPr>
          <w:id w:val="-1665008482"/>
          <w:citation/>
        </w:sdtPr>
        <w:sdtContent>
          <w:r w:rsidR="0091606C">
            <w:fldChar w:fldCharType="begin"/>
          </w:r>
          <w:r w:rsidR="0091606C">
            <w:instrText xml:space="preserve"> CITATION turner2019a \l 1033 </w:instrText>
          </w:r>
          <w:r w:rsidR="0091606C">
            <w:fldChar w:fldCharType="separate"/>
          </w:r>
          <w:r w:rsidR="001B4679" w:rsidRPr="001B4679">
            <w:rPr>
              <w:noProof/>
            </w:rPr>
            <w:t>[8]</w:t>
          </w:r>
          <w:r w:rsidR="0091606C">
            <w:fldChar w:fldCharType="end"/>
          </w:r>
        </w:sdtContent>
      </w:sdt>
      <w:r w:rsidRPr="00ED4432">
        <w:t>.</w:t>
      </w:r>
    </w:p>
    <w:p w14:paraId="73EA83A5" w14:textId="48A72ACB" w:rsidR="00ED4432" w:rsidRPr="00ED4432" w:rsidRDefault="00ED4432" w:rsidP="00D472DA">
      <w:pPr>
        <w:pStyle w:val="NormalBPBHEB"/>
        <w:numPr>
          <w:ilvl w:val="0"/>
          <w:numId w:val="55"/>
        </w:numPr>
      </w:pPr>
      <w:r w:rsidRPr="00ED4432">
        <w:rPr>
          <w:b/>
          <w:bCs/>
        </w:rPr>
        <w:t>Multi-service workflows</w:t>
      </w:r>
      <w:r w:rsidRPr="00ED4432">
        <w:t>: In scenarios where applications span multiple AWS services, the Cloud Control API becomes instrumental in orchestrating and managing the entire stack of resources cohesively</w:t>
      </w:r>
      <w:r w:rsidR="00F74871">
        <w:t xml:space="preserve"> </w:t>
      </w:r>
      <w:sdt>
        <w:sdtPr>
          <w:id w:val="1353996785"/>
          <w:citation/>
        </w:sdtPr>
        <w:sdtContent>
          <w:r w:rsidR="007F3E6D">
            <w:fldChar w:fldCharType="begin"/>
          </w:r>
          <w:r w:rsidR="007F3E6D">
            <w:instrText xml:space="preserve"> CITATION turner2019a \l 1033 </w:instrText>
          </w:r>
          <w:r w:rsidR="007F3E6D">
            <w:fldChar w:fldCharType="separate"/>
          </w:r>
          <w:r w:rsidR="001B4679" w:rsidRPr="001B4679">
            <w:rPr>
              <w:noProof/>
            </w:rPr>
            <w:t>[8]</w:t>
          </w:r>
          <w:r w:rsidR="007F3E6D">
            <w:fldChar w:fldCharType="end"/>
          </w:r>
        </w:sdtContent>
      </w:sdt>
      <w:r w:rsidRPr="00ED4432">
        <w:t>.</w:t>
      </w:r>
    </w:p>
    <w:p w14:paraId="06C94A7B" w14:textId="43BF774F" w:rsidR="00ED4432" w:rsidRPr="00ED4432" w:rsidRDefault="00ED4432" w:rsidP="00D472DA">
      <w:pPr>
        <w:pStyle w:val="NormalBPBHEB"/>
        <w:numPr>
          <w:ilvl w:val="0"/>
          <w:numId w:val="55"/>
        </w:numPr>
      </w:pPr>
      <w:r w:rsidRPr="00ED4432">
        <w:rPr>
          <w:b/>
          <w:bCs/>
        </w:rPr>
        <w:t>IaC</w:t>
      </w:r>
      <w:r w:rsidRPr="00ED4432">
        <w:t xml:space="preserve">: The AWS Cloud Control API is particularly beneficial in IaC scenarios, where developers define and manage infrastructure using code. </w:t>
      </w:r>
      <w:r w:rsidR="001349D3">
        <w:t xml:space="preserve">Offering a unified API </w:t>
      </w:r>
      <w:r w:rsidRPr="00ED4432">
        <w:t>enables the creation and management of AWS resources in a programmatic and version-controlled manner.</w:t>
      </w:r>
    </w:p>
    <w:p w14:paraId="733B0CB3" w14:textId="7874E8C6" w:rsidR="00ED4432" w:rsidRPr="00ED4432" w:rsidRDefault="00ED4432" w:rsidP="00D472DA">
      <w:pPr>
        <w:pStyle w:val="NormalBPBHEB"/>
        <w:numPr>
          <w:ilvl w:val="0"/>
          <w:numId w:val="55"/>
        </w:numPr>
      </w:pPr>
      <w:r w:rsidRPr="00ED4432">
        <w:rPr>
          <w:b/>
          <w:bCs/>
        </w:rPr>
        <w:t>IaC pipelines</w:t>
      </w:r>
      <w:r w:rsidRPr="00ED4432">
        <w:t xml:space="preserve">: Integration with Infrastructure as Code pipelines </w:t>
      </w:r>
      <w:r w:rsidR="00193013">
        <w:t>enables</w:t>
      </w:r>
      <w:r w:rsidR="00193013" w:rsidRPr="00ED4432">
        <w:t xml:space="preserve"> </w:t>
      </w:r>
      <w:r w:rsidRPr="00ED4432">
        <w:t xml:space="preserve">the automation of resource updates and </w:t>
      </w:r>
      <w:r w:rsidR="00193013">
        <w:t>ensures</w:t>
      </w:r>
      <w:r w:rsidR="00193013" w:rsidRPr="00ED4432">
        <w:t xml:space="preserve"> </w:t>
      </w:r>
      <w:r w:rsidRPr="00ED4432">
        <w:t>that the infrastructure remains coordinated with the codebase throughout its lifecycle</w:t>
      </w:r>
      <w:r w:rsidR="00EF1697">
        <w:t xml:space="preserve"> </w:t>
      </w:r>
      <w:sdt>
        <w:sdtPr>
          <w:id w:val="1252846023"/>
          <w:citation/>
        </w:sdtPr>
        <w:sdtContent>
          <w:r w:rsidR="00BC5144">
            <w:fldChar w:fldCharType="begin"/>
          </w:r>
          <w:r w:rsidR="00BC5144">
            <w:instrText xml:space="preserve"> CITATION documentation2023c \l 1033 </w:instrText>
          </w:r>
          <w:r w:rsidR="00BC5144">
            <w:fldChar w:fldCharType="separate"/>
          </w:r>
          <w:r w:rsidR="001B4679" w:rsidRPr="001B4679">
            <w:rPr>
              <w:noProof/>
            </w:rPr>
            <w:t>[9]</w:t>
          </w:r>
          <w:r w:rsidR="00BC5144">
            <w:fldChar w:fldCharType="end"/>
          </w:r>
        </w:sdtContent>
      </w:sdt>
      <w:r w:rsidRPr="00ED4432">
        <w:t>.</w:t>
      </w:r>
    </w:p>
    <w:p w14:paraId="3B631BD3" w14:textId="77777777" w:rsidR="00ED4432" w:rsidRPr="00ED4432" w:rsidRDefault="00ED4432" w:rsidP="00D472DA">
      <w:pPr>
        <w:pStyle w:val="NormalBPBHEB"/>
        <w:numPr>
          <w:ilvl w:val="0"/>
          <w:numId w:val="55"/>
        </w:numPr>
      </w:pPr>
      <w:r w:rsidRPr="00ED4432">
        <w:rPr>
          <w:b/>
          <w:bCs/>
        </w:rPr>
        <w:t>Automation and orchestration</w:t>
      </w:r>
      <w:r w:rsidRPr="00ED4432">
        <w:t>: DevOps practices emphasize automation and orchestration. The Cloud Control API enables developers and DevOps teams to automate resource provisioning, updates, and deletion, streamlining deployment processes.</w:t>
      </w:r>
    </w:p>
    <w:p w14:paraId="642F3D99" w14:textId="63B6713B" w:rsidR="00ED4432" w:rsidRPr="00ED4432" w:rsidRDefault="00ED4432" w:rsidP="00D472DA">
      <w:pPr>
        <w:pStyle w:val="NormalBPBHEB"/>
        <w:numPr>
          <w:ilvl w:val="0"/>
          <w:numId w:val="55"/>
        </w:numPr>
      </w:pPr>
      <w:r w:rsidRPr="00ED4432">
        <w:rPr>
          <w:b/>
          <w:bCs/>
        </w:rPr>
        <w:t>Multi-service applications</w:t>
      </w:r>
      <w:r w:rsidRPr="00ED4432">
        <w:t xml:space="preserve">: In scenarios where applications span multiple AWS services, the Cloud Control API simplifies the coordination of resources. It becomes instrumental in </w:t>
      </w:r>
      <w:r w:rsidR="006767F0" w:rsidRPr="00ED4432">
        <w:t>keeping</w:t>
      </w:r>
      <w:r w:rsidRPr="00ED4432">
        <w:t xml:space="preserve"> consistency and coherence across distinct parts of a distributed application.</w:t>
      </w:r>
    </w:p>
    <w:p w14:paraId="3E36800B" w14:textId="7DA02498" w:rsidR="00FA0206" w:rsidRDefault="00573A19" w:rsidP="009D7A71">
      <w:pPr>
        <w:pStyle w:val="NormalBPBHEB"/>
      </w:pPr>
      <w:r>
        <w:t xml:space="preserve">The AWS Cloud Control API provides a powerful tool for </w:t>
      </w:r>
      <w:r w:rsidR="00D07CDD">
        <w:t xml:space="preserve">consistently and efficiently managing resources </w:t>
      </w:r>
      <w:r>
        <w:t>for any DevOps team aiming to implement infrastructure as code at scale</w:t>
      </w:r>
      <w:r w:rsidR="00FA0206" w:rsidRPr="00FA0206">
        <w:t>.</w:t>
      </w:r>
    </w:p>
    <w:p w14:paraId="2B1CCBD9" w14:textId="77777777" w:rsidR="00FA0206" w:rsidRPr="00FA0206" w:rsidRDefault="00FA0206" w:rsidP="00D472DA">
      <w:pPr>
        <w:pStyle w:val="Heading2BPBHEB"/>
      </w:pPr>
      <w:r w:rsidRPr="00FA0206">
        <w:t>AWS Cloud9</w:t>
      </w:r>
    </w:p>
    <w:p w14:paraId="0AC50A7E" w14:textId="0A9F9DFE" w:rsidR="00FA0206" w:rsidRPr="00FA0206" w:rsidRDefault="00560F3B" w:rsidP="003C5BE3">
      <w:pPr>
        <w:pStyle w:val="NormalBPBHEB"/>
      </w:pPr>
      <w:r>
        <w:t xml:space="preserve">AWS Cloud9 offers a </w:t>
      </w:r>
      <w:r w:rsidR="00196141">
        <w:t>strong</w:t>
      </w:r>
      <w:r>
        <w:t>, collaborative, fully integrated development environment (IDE) in a cloud-native world</w:t>
      </w:r>
      <w:r w:rsidR="00D636F7">
        <w:t xml:space="preserve">. With Cloud9, developers can write, run, and debug code directly from a browser, </w:t>
      </w:r>
      <w:r w:rsidR="00C02921">
        <w:t>ending</w:t>
      </w:r>
      <w:r w:rsidR="00FA0206" w:rsidRPr="00FA0206">
        <w:t xml:space="preserve"> the need for complex local setups or worrying about environment configurations</w:t>
      </w:r>
      <w:r w:rsidR="006A3BAD">
        <w:t>.</w:t>
      </w:r>
      <w:sdt>
        <w:sdtPr>
          <w:id w:val="-1849932752"/>
          <w:citation/>
        </w:sdtPr>
        <w:sdtContent>
          <w:r w:rsidR="001B4679">
            <w:fldChar w:fldCharType="begin"/>
          </w:r>
          <w:r w:rsidR="001B4679">
            <w:instrText xml:space="preserve"> CITATION documentation2023c \l 1033 </w:instrText>
          </w:r>
          <w:r w:rsidR="001B4679">
            <w:fldChar w:fldCharType="separate"/>
          </w:r>
          <w:r w:rsidR="001B4679">
            <w:rPr>
              <w:noProof/>
            </w:rPr>
            <w:t xml:space="preserve"> </w:t>
          </w:r>
          <w:r w:rsidR="001B4679" w:rsidRPr="001B4679">
            <w:rPr>
              <w:noProof/>
            </w:rPr>
            <w:t>[9]</w:t>
          </w:r>
          <w:r w:rsidR="001B4679">
            <w:fldChar w:fldCharType="end"/>
          </w:r>
        </w:sdtContent>
      </w:sdt>
      <w:r w:rsidR="00FA0206" w:rsidRPr="00FA0206">
        <w:t>.</w:t>
      </w:r>
    </w:p>
    <w:p w14:paraId="0A6AF0EA" w14:textId="3F02C82F" w:rsidR="00FA0206" w:rsidRPr="00FA0206" w:rsidRDefault="00FA0206" w:rsidP="003C5BE3">
      <w:pPr>
        <w:pStyle w:val="NormalBPBHEB"/>
      </w:pPr>
      <w:r w:rsidRPr="00FA0206">
        <w:t xml:space="preserve">Cloud9 is designed for teams, enabling real-time collaboration and </w:t>
      </w:r>
      <w:r w:rsidR="00FA335E">
        <w:t>efficient</w:t>
      </w:r>
      <w:r w:rsidRPr="00FA0206">
        <w:t xml:space="preserve"> access to cloud-based development resources. This cloud-based IDE </w:t>
      </w:r>
      <w:r w:rsidR="00D636F7">
        <w:t>allows</w:t>
      </w:r>
      <w:r w:rsidRPr="00FA0206">
        <w:t xml:space="preserve"> developers to work from anywhere without losing access to the tools they need for effective and productive software development.</w:t>
      </w:r>
    </w:p>
    <w:p w14:paraId="43A8FC0D" w14:textId="29F6D87F" w:rsidR="00FA0206" w:rsidRDefault="00FA0206" w:rsidP="00D472DA">
      <w:pPr>
        <w:pStyle w:val="Heading3BPBHEB"/>
      </w:pPr>
      <w:r w:rsidRPr="00FA0206">
        <w:t xml:space="preserve">Key </w:t>
      </w:r>
      <w:r w:rsidR="0054424D">
        <w:t>f</w:t>
      </w:r>
      <w:r w:rsidRPr="00FA0206">
        <w:t xml:space="preserve">eatures </w:t>
      </w:r>
    </w:p>
    <w:p w14:paraId="517DEED8" w14:textId="5675D3B3" w:rsidR="003A1C23" w:rsidRPr="003A1C23" w:rsidRDefault="00744715" w:rsidP="00D472DA">
      <w:pPr>
        <w:pStyle w:val="NormalBPBHEB"/>
      </w:pPr>
      <w:r>
        <w:t>Here, we visit a sample of key features and capabilities of</w:t>
      </w:r>
      <w:r w:rsidR="00635CB4">
        <w:t xml:space="preserve"> AWS Cloud9:</w:t>
      </w:r>
    </w:p>
    <w:p w14:paraId="44DA5DA8" w14:textId="61DAF564" w:rsidR="00FA0206" w:rsidRPr="00FA0206" w:rsidRDefault="00FA0206" w:rsidP="00D472DA">
      <w:pPr>
        <w:pStyle w:val="NormalBPBHEB"/>
        <w:numPr>
          <w:ilvl w:val="0"/>
          <w:numId w:val="56"/>
        </w:numPr>
      </w:pPr>
      <w:r w:rsidRPr="00FA0206">
        <w:rPr>
          <w:b/>
          <w:bCs/>
        </w:rPr>
        <w:t xml:space="preserve">Collaborative </w:t>
      </w:r>
      <w:r w:rsidR="00E04076">
        <w:rPr>
          <w:b/>
          <w:bCs/>
        </w:rPr>
        <w:t>c</w:t>
      </w:r>
      <w:r w:rsidRPr="00FA0206">
        <w:rPr>
          <w:b/>
          <w:bCs/>
        </w:rPr>
        <w:t>oding</w:t>
      </w:r>
      <w:r w:rsidRPr="00FA0206">
        <w:t>: Cloud9 allows multiple developers to work on the same project simultaneously, improving teamwork and reducing development cycles.</w:t>
      </w:r>
    </w:p>
    <w:p w14:paraId="0847D532" w14:textId="36DEF3A9" w:rsidR="00FA0206" w:rsidRPr="00FA0206" w:rsidRDefault="00FA0206" w:rsidP="00D472DA">
      <w:pPr>
        <w:pStyle w:val="NormalBPBHEB"/>
        <w:numPr>
          <w:ilvl w:val="0"/>
          <w:numId w:val="56"/>
        </w:numPr>
      </w:pPr>
      <w:r w:rsidRPr="00FA0206">
        <w:rPr>
          <w:b/>
          <w:bCs/>
        </w:rPr>
        <w:t xml:space="preserve">Built-in </w:t>
      </w:r>
      <w:r w:rsidR="00E04076">
        <w:rPr>
          <w:b/>
          <w:bCs/>
        </w:rPr>
        <w:t>t</w:t>
      </w:r>
      <w:r w:rsidRPr="00FA0206">
        <w:rPr>
          <w:b/>
          <w:bCs/>
        </w:rPr>
        <w:t>ools</w:t>
      </w:r>
      <w:r w:rsidRPr="00FA0206">
        <w:t xml:space="preserve">: Integrated debugging and terminal tools help </w:t>
      </w:r>
      <w:r w:rsidR="00196141">
        <w:t>simplify</w:t>
      </w:r>
      <w:r w:rsidRPr="00FA0206">
        <w:t xml:space="preserve"> </w:t>
      </w:r>
      <w:r w:rsidR="00D636F7">
        <w:t>development</w:t>
      </w:r>
      <w:r w:rsidRPr="00FA0206">
        <w:t>. Developers can run code, test functionality, and debug from within the IDE, saving time and improving workflow efficiency</w:t>
      </w:r>
      <w:r w:rsidR="002C0815">
        <w:t xml:space="preserve"> </w:t>
      </w:r>
      <w:sdt>
        <w:sdtPr>
          <w:id w:val="-70203472"/>
          <w:citation/>
        </w:sdtPr>
        <w:sdtContent>
          <w:r w:rsidR="00092561">
            <w:fldChar w:fldCharType="begin"/>
          </w:r>
          <w:r w:rsidR="00092561">
            <w:instrText xml:space="preserve"> CITATION davis2020a \l 1033 </w:instrText>
          </w:r>
          <w:r w:rsidR="00092561">
            <w:fldChar w:fldCharType="separate"/>
          </w:r>
          <w:r w:rsidR="001B4679" w:rsidRPr="001B4679">
            <w:rPr>
              <w:noProof/>
            </w:rPr>
            <w:t>[10]</w:t>
          </w:r>
          <w:r w:rsidR="00092561">
            <w:fldChar w:fldCharType="end"/>
          </w:r>
        </w:sdtContent>
      </w:sdt>
      <w:r w:rsidRPr="00FA0206">
        <w:t>.</w:t>
      </w:r>
    </w:p>
    <w:p w14:paraId="60560E2D" w14:textId="2BC90BCF" w:rsidR="00186D3B" w:rsidRDefault="00FA0206" w:rsidP="00D472DA">
      <w:pPr>
        <w:pStyle w:val="NormalBPBHEB"/>
        <w:numPr>
          <w:ilvl w:val="0"/>
          <w:numId w:val="56"/>
        </w:numPr>
      </w:pPr>
      <w:r w:rsidRPr="00800CA6">
        <w:rPr>
          <w:b/>
          <w:bCs/>
        </w:rPr>
        <w:t xml:space="preserve">Language </w:t>
      </w:r>
      <w:r w:rsidR="00E04076">
        <w:rPr>
          <w:b/>
          <w:bCs/>
        </w:rPr>
        <w:t>s</w:t>
      </w:r>
      <w:r w:rsidRPr="00800CA6">
        <w:rPr>
          <w:b/>
          <w:bCs/>
        </w:rPr>
        <w:t>upport</w:t>
      </w:r>
      <w:r w:rsidRPr="00FA0206">
        <w:t xml:space="preserve">: AWS Cloud9 supports </w:t>
      </w:r>
      <w:r w:rsidR="00D636F7">
        <w:t>various</w:t>
      </w:r>
      <w:r w:rsidRPr="00FA0206">
        <w:t xml:space="preserve"> programming languages and frameworks, ensuring it works for all cloud development projects.</w:t>
      </w:r>
    </w:p>
    <w:p w14:paraId="64AB0D4A" w14:textId="78ED0191" w:rsidR="00186D3B" w:rsidRPr="003B3135" w:rsidRDefault="00186D3B" w:rsidP="00D472DA">
      <w:pPr>
        <w:pStyle w:val="NormalBPBHEB"/>
        <w:rPr>
          <w:bCs/>
        </w:rPr>
      </w:pPr>
      <w:r w:rsidRPr="00D472DA">
        <w:rPr>
          <w:b/>
          <w:bCs/>
        </w:rPr>
        <w:t xml:space="preserve">Use </w:t>
      </w:r>
      <w:r w:rsidR="00C02921">
        <w:rPr>
          <w:b/>
          <w:bCs/>
        </w:rPr>
        <w:t>case</w:t>
      </w:r>
      <w:r w:rsidR="00C02921" w:rsidRPr="00D472DA">
        <w:rPr>
          <w:b/>
          <w:bCs/>
        </w:rPr>
        <w:t xml:space="preserve"> </w:t>
      </w:r>
      <w:r w:rsidR="006130BB" w:rsidRPr="00D472DA">
        <w:rPr>
          <w:b/>
          <w:bCs/>
        </w:rPr>
        <w:t>examples</w:t>
      </w:r>
    </w:p>
    <w:p w14:paraId="1129BC9B" w14:textId="15BC82A0" w:rsidR="00186D3B" w:rsidRPr="00186D3B" w:rsidRDefault="0083638B" w:rsidP="0083638B">
      <w:pPr>
        <w:pStyle w:val="NormalBPBHEB"/>
      </w:pPr>
      <w:r>
        <w:t>A s</w:t>
      </w:r>
      <w:r w:rsidR="005B4E5B">
        <w:t xml:space="preserve">ample of </w:t>
      </w:r>
      <w:r w:rsidR="006130BB">
        <w:t>real-life</w:t>
      </w:r>
      <w:r w:rsidR="005B4E5B">
        <w:t xml:space="preserve"> applications of AWS Cloud9</w:t>
      </w:r>
      <w:r>
        <w:t xml:space="preserve"> is as follows</w:t>
      </w:r>
      <w:r w:rsidR="005B4E5B">
        <w:t>:</w:t>
      </w:r>
    </w:p>
    <w:p w14:paraId="09354F4B" w14:textId="774DFA72" w:rsidR="00186D3B" w:rsidRPr="00186D3B" w:rsidRDefault="00186D3B" w:rsidP="00D472DA">
      <w:pPr>
        <w:pStyle w:val="NormalBPBHEB"/>
        <w:numPr>
          <w:ilvl w:val="0"/>
          <w:numId w:val="57"/>
        </w:numPr>
      </w:pPr>
      <w:r w:rsidRPr="00186D3B">
        <w:rPr>
          <w:b/>
          <w:bCs/>
        </w:rPr>
        <w:t>Remote development environments</w:t>
      </w:r>
      <w:r w:rsidRPr="00186D3B">
        <w:t>: AWS Cloud9 is particularly valuable for teams distributed across separate locations. It enables developers to access a consistent and fully configured development environment from anywhere with an internet connection</w:t>
      </w:r>
      <w:r w:rsidR="00D96FC3">
        <w:t xml:space="preserve"> </w:t>
      </w:r>
      <w:sdt>
        <w:sdtPr>
          <w:id w:val="2060823413"/>
          <w:citation/>
        </w:sdtPr>
        <w:sdtContent>
          <w:r w:rsidR="00C13A21">
            <w:fldChar w:fldCharType="begin"/>
          </w:r>
          <w:r w:rsidR="00C13A21">
            <w:instrText xml:space="preserve"> CITATION johnson2019a \l 1033 </w:instrText>
          </w:r>
          <w:r w:rsidR="00C13A21">
            <w:fldChar w:fldCharType="separate"/>
          </w:r>
          <w:r w:rsidR="001B4679" w:rsidRPr="001B4679">
            <w:rPr>
              <w:noProof/>
            </w:rPr>
            <w:t>[11]</w:t>
          </w:r>
          <w:r w:rsidR="00C13A21">
            <w:fldChar w:fldCharType="end"/>
          </w:r>
        </w:sdtContent>
      </w:sdt>
      <w:r w:rsidRPr="00186D3B">
        <w:t>.</w:t>
      </w:r>
    </w:p>
    <w:p w14:paraId="5D2FA093" w14:textId="4F9402CD" w:rsidR="00186D3B" w:rsidRPr="00186D3B" w:rsidRDefault="00186D3B" w:rsidP="00D472DA">
      <w:pPr>
        <w:pStyle w:val="NormalBPBHEB"/>
        <w:numPr>
          <w:ilvl w:val="0"/>
          <w:numId w:val="57"/>
        </w:numPr>
      </w:pPr>
      <w:r w:rsidRPr="00186D3B">
        <w:rPr>
          <w:b/>
          <w:bCs/>
        </w:rPr>
        <w:t>Education and training</w:t>
      </w:r>
      <w:r w:rsidRPr="00186D3B">
        <w:t xml:space="preserve">: </w:t>
      </w:r>
      <w:r w:rsidR="00D636F7">
        <w:t>AWS ++Cloud9's collaborative nature</w:t>
      </w:r>
      <w:r w:rsidRPr="00186D3B">
        <w:t xml:space="preserve"> makes it an excellent choice for educational purposes. Instructors can create shared environments for students to </w:t>
      </w:r>
      <w:r w:rsidR="00D636F7">
        <w:t>collaborate</w:t>
      </w:r>
      <w:r w:rsidRPr="00186D3B">
        <w:t xml:space="preserve"> on coding exercises and projects, fostering a </w:t>
      </w:r>
      <w:r w:rsidR="00560F3B">
        <w:t>cooperative</w:t>
      </w:r>
      <w:r w:rsidR="00560F3B" w:rsidRPr="00186D3B">
        <w:t xml:space="preserve"> </w:t>
      </w:r>
      <w:r w:rsidRPr="00186D3B">
        <w:t>learning environment.</w:t>
      </w:r>
    </w:p>
    <w:p w14:paraId="7ADF541E" w14:textId="5419F624" w:rsidR="00186D3B" w:rsidRDefault="00186D3B" w:rsidP="00D472DA">
      <w:pPr>
        <w:pStyle w:val="NormalBPBHEB"/>
        <w:numPr>
          <w:ilvl w:val="0"/>
          <w:numId w:val="57"/>
        </w:numPr>
      </w:pPr>
      <w:r w:rsidRPr="00186D3B">
        <w:rPr>
          <w:b/>
          <w:bCs/>
        </w:rPr>
        <w:t>Serverless application development</w:t>
      </w:r>
      <w:r w:rsidRPr="00186D3B">
        <w:t xml:space="preserve">: </w:t>
      </w:r>
      <w:r w:rsidR="00D8138D">
        <w:t xml:space="preserve">AWS Cloud9 </w:t>
      </w:r>
      <w:r w:rsidR="00CF2F22">
        <w:t xml:space="preserve">simplifies the development experience for developers working on serverless applications. It integrates smoothly with AWS Lambda, making </w:t>
      </w:r>
      <w:r w:rsidR="00401399">
        <w:t>building, evaluating, and deploying serverless functions easier</w:t>
      </w:r>
      <w:r w:rsidRPr="00186D3B">
        <w:t>.</w:t>
      </w:r>
    </w:p>
    <w:p w14:paraId="4CF1C15A" w14:textId="248A150B" w:rsidR="00FA0206" w:rsidRPr="00FA0206" w:rsidRDefault="00FA0206" w:rsidP="00E32587">
      <w:pPr>
        <w:pStyle w:val="NormalBPBHEB"/>
      </w:pPr>
      <w:r w:rsidRPr="00FA0206">
        <w:t>AWS Cloud9 is the go-to tool for teams needing a cloud-based IDE that fosters collaboration and simplifies the development workflow across languages and cloud resources.</w:t>
      </w:r>
    </w:p>
    <w:p w14:paraId="719377F4" w14:textId="77777777" w:rsidR="00FA0206" w:rsidRPr="00FA0206" w:rsidRDefault="00FA0206" w:rsidP="00D472DA">
      <w:pPr>
        <w:pStyle w:val="Heading2BPBHEB"/>
      </w:pPr>
      <w:r w:rsidRPr="00FA0206">
        <w:t>AWS CodeArtifact</w:t>
      </w:r>
    </w:p>
    <w:p w14:paraId="416DB8D0" w14:textId="5BFD6B48" w:rsidR="00FA0206" w:rsidRPr="00FA0206" w:rsidRDefault="00FA0206" w:rsidP="00E32587">
      <w:pPr>
        <w:pStyle w:val="NormalBPBHEB"/>
      </w:pPr>
      <w:r w:rsidRPr="00FA0206">
        <w:t xml:space="preserve">Managing dependencies and software packages is a critical task in modern development workflows. AWS CodeArtifact helps solve this problem by providing a fully managed artifact repository service that integrates </w:t>
      </w:r>
      <w:r w:rsidR="00037CFD">
        <w:t>smoothly</w:t>
      </w:r>
      <w:r w:rsidRPr="00FA0206">
        <w:t xml:space="preserve"> with your CI/CD pipeline. By </w:t>
      </w:r>
      <w:r w:rsidR="00D8138D">
        <w:t xml:space="preserve">securely storing and sharing software packages </w:t>
      </w:r>
      <w:r w:rsidRPr="00FA0206">
        <w:t xml:space="preserve">in the cloud, CodeArtifact ensures that all your dependencies are </w:t>
      </w:r>
      <w:r w:rsidR="00AD61EA" w:rsidRPr="00FA0206">
        <w:t>managed</w:t>
      </w:r>
      <w:r w:rsidRPr="00FA0206">
        <w:t xml:space="preserve"> efficiently across the development lifecycle.</w:t>
      </w:r>
    </w:p>
    <w:p w14:paraId="2957D011" w14:textId="5EE04172" w:rsidR="00FA0206" w:rsidRPr="00FA0206" w:rsidRDefault="00FA0206" w:rsidP="00E32587">
      <w:pPr>
        <w:pStyle w:val="NormalBPBHEB"/>
      </w:pPr>
      <w:r w:rsidRPr="00FA0206">
        <w:t xml:space="preserve">For teams working in environments with complex dependencies or across multiple teams, CodeArtifact simplifies artifact management, versioning, and access control, improving collaboration while </w:t>
      </w:r>
      <w:r w:rsidR="006767F0" w:rsidRPr="00FA0206">
        <w:t>keeping</w:t>
      </w:r>
      <w:r w:rsidRPr="00FA0206">
        <w:t xml:space="preserve"> a high standard of security.</w:t>
      </w:r>
    </w:p>
    <w:p w14:paraId="3029CD35" w14:textId="7BEBF409" w:rsidR="00FA0206" w:rsidRDefault="00FA0206" w:rsidP="00D472DA">
      <w:pPr>
        <w:pStyle w:val="Heading3BPBHEB"/>
      </w:pPr>
      <w:r w:rsidRPr="00FA0206">
        <w:t xml:space="preserve">Key </w:t>
      </w:r>
      <w:r w:rsidR="00E32587">
        <w:t>f</w:t>
      </w:r>
      <w:r w:rsidRPr="00FA0206">
        <w:t>eatures</w:t>
      </w:r>
    </w:p>
    <w:p w14:paraId="1A505AC2" w14:textId="2998A551" w:rsidR="006C7BE1" w:rsidRPr="006C7BE1" w:rsidRDefault="006919C5" w:rsidP="00E32587">
      <w:pPr>
        <w:pStyle w:val="NormalBPBHEB"/>
      </w:pPr>
      <w:r w:rsidRPr="006919C5">
        <w:t>AWS CodeArtifact is a fully managed artifact repository service that allows organizations to securely store, publish, and share software packages and dependencies</w:t>
      </w:r>
      <w:bookmarkStart w:id="12" w:name="_Ref150864158"/>
      <w:r w:rsidR="00821416">
        <w:t xml:space="preserve"> </w:t>
      </w:r>
      <w:sdt>
        <w:sdtPr>
          <w:id w:val="305051549"/>
          <w:citation/>
        </w:sdtPr>
        <w:sdtContent>
          <w:r w:rsidR="00390D9E">
            <w:fldChar w:fldCharType="begin"/>
          </w:r>
          <w:r w:rsidR="00390D9E">
            <w:instrText xml:space="preserve"> CITATION smith2021a \l 1033 </w:instrText>
          </w:r>
          <w:r w:rsidR="00390D9E">
            <w:fldChar w:fldCharType="separate"/>
          </w:r>
          <w:r w:rsidR="001B4679" w:rsidRPr="001B4679">
            <w:rPr>
              <w:noProof/>
            </w:rPr>
            <w:t>[12]</w:t>
          </w:r>
          <w:r w:rsidR="00390D9E">
            <w:fldChar w:fldCharType="end"/>
          </w:r>
        </w:sdtContent>
      </w:sdt>
      <w:bookmarkEnd w:id="12"/>
      <w:r w:rsidRPr="006919C5">
        <w:t xml:space="preserve">. With native integration </w:t>
      </w:r>
      <w:r w:rsidR="00657AEE" w:rsidRPr="006919C5">
        <w:t>into</w:t>
      </w:r>
      <w:r w:rsidRPr="006919C5">
        <w:t xml:space="preserve"> popular build and deployment tools, CodeArtifact simplifies the management of dependencies in the software development lifecycle.</w:t>
      </w:r>
      <w:r w:rsidR="00461FB2">
        <w:t xml:space="preserve"> The following are the key features and capabilities:</w:t>
      </w:r>
    </w:p>
    <w:p w14:paraId="4EB24285" w14:textId="3B5A7DF5" w:rsidR="00FA0206" w:rsidRPr="00FA0206" w:rsidRDefault="00FA0206" w:rsidP="00D472DA">
      <w:pPr>
        <w:pStyle w:val="NormalBPBHEB"/>
        <w:numPr>
          <w:ilvl w:val="0"/>
          <w:numId w:val="58"/>
        </w:numPr>
      </w:pPr>
      <w:r w:rsidRPr="00FA0206">
        <w:rPr>
          <w:b/>
          <w:bCs/>
        </w:rPr>
        <w:t xml:space="preserve">Universal </w:t>
      </w:r>
      <w:r w:rsidR="00E32587" w:rsidRPr="00FA0206">
        <w:rPr>
          <w:b/>
          <w:bCs/>
        </w:rPr>
        <w:t>package management</w:t>
      </w:r>
      <w:r w:rsidRPr="00FA0206">
        <w:t xml:space="preserve">: CodeArtifact supports multiple package formats, </w:t>
      </w:r>
      <w:del w:id="13" w:author="Paulo H. Leocadio" w:date="2025-05-30T17:26:00Z" w16du:dateUtc="2025-05-30T21:26:00Z">
        <w:r w:rsidRPr="00FA0206" w:rsidDel="00D13A3E">
          <w:delText xml:space="preserve">such as Maven, npm, and PyPI, ensuring that </w:delText>
        </w:r>
      </w:del>
      <w:ins w:id="14" w:author="Paulo H. Leocadio" w:date="2025-05-30T17:26:00Z" w16du:dateUtc="2025-05-30T21:26:00Z">
        <w:r w:rsidR="00D13A3E">
          <w:t xml:space="preserve">including Maven, npm, and PyPI, ensuring </w:t>
        </w:r>
      </w:ins>
      <w:r w:rsidRPr="00FA0206">
        <w:t>it fits a wide range of development needs and supports polyglot environments.</w:t>
      </w:r>
    </w:p>
    <w:p w14:paraId="27AEC11C" w14:textId="435FFB2D" w:rsidR="00FA0206" w:rsidRPr="00FA0206" w:rsidRDefault="00FA0206" w:rsidP="00D472DA">
      <w:pPr>
        <w:pStyle w:val="NormalBPBHEB"/>
        <w:numPr>
          <w:ilvl w:val="0"/>
          <w:numId w:val="58"/>
        </w:numPr>
      </w:pPr>
      <w:r w:rsidRPr="00FA0206">
        <w:rPr>
          <w:b/>
          <w:bCs/>
        </w:rPr>
        <w:t xml:space="preserve">Security and </w:t>
      </w:r>
      <w:r w:rsidR="00E32587" w:rsidRPr="00FA0206">
        <w:rPr>
          <w:b/>
          <w:bCs/>
        </w:rPr>
        <w:t>access control</w:t>
      </w:r>
      <w:r w:rsidRPr="00FA0206">
        <w:t xml:space="preserve">: With deep integration into </w:t>
      </w:r>
      <w:ins w:id="15" w:author="Paulo H. Leocadio" w:date="2025-05-30T17:27:00Z">
        <w:r w:rsidR="00FE3C39" w:rsidRPr="00FE3C39">
          <w:t>AWS Identity and Access Management (IAM)</w:t>
        </w:r>
      </w:ins>
      <w:del w:id="16" w:author="Paulo H. Leocadio" w:date="2025-05-30T17:27:00Z" w16du:dateUtc="2025-05-30T21:27:00Z">
        <w:r w:rsidR="00F44D38" w:rsidDel="00FE3C39">
          <w:rPr>
            <w:b/>
            <w:bCs/>
          </w:rPr>
          <w:delText>+</w:delText>
        </w:r>
      </w:del>
      <w:r w:rsidRPr="00FA0206">
        <w:t>, CodeArtifact enables fine-grained access control, ensuring only authorized users can access or publish packages.</w:t>
      </w:r>
    </w:p>
    <w:p w14:paraId="590633B3" w14:textId="71B60105" w:rsidR="00E309B0" w:rsidRDefault="00FA0206" w:rsidP="00D472DA">
      <w:pPr>
        <w:pStyle w:val="NormalBPBHEB"/>
        <w:numPr>
          <w:ilvl w:val="0"/>
          <w:numId w:val="58"/>
        </w:numPr>
      </w:pPr>
      <w:r w:rsidRPr="007455E0">
        <w:rPr>
          <w:b/>
          <w:bCs/>
        </w:rPr>
        <w:t>Scalability</w:t>
      </w:r>
      <w:r w:rsidRPr="00FA0206">
        <w:t xml:space="preserve">: CodeArtifact scales with your team’s needs, </w:t>
      </w:r>
      <w:r w:rsidR="00AD61EA" w:rsidRPr="00FA0206">
        <w:t>managing</w:t>
      </w:r>
      <w:r w:rsidRPr="00FA0206">
        <w:t xml:space="preserve"> increasing volumes of artifacts without sacrificing performance or reliability.</w:t>
      </w:r>
    </w:p>
    <w:p w14:paraId="511E7C39" w14:textId="16F92AEC" w:rsidR="00796764" w:rsidRPr="003B3135" w:rsidRDefault="00796764" w:rsidP="00D472DA">
      <w:pPr>
        <w:pStyle w:val="NormalBPBHEB"/>
        <w:rPr>
          <w:bCs/>
        </w:rPr>
      </w:pPr>
      <w:r w:rsidRPr="00D472DA">
        <w:rPr>
          <w:b/>
          <w:bCs/>
        </w:rPr>
        <w:t xml:space="preserve">Use cases and </w:t>
      </w:r>
      <w:r w:rsidR="006130BB" w:rsidRPr="00D472DA">
        <w:rPr>
          <w:b/>
          <w:bCs/>
        </w:rPr>
        <w:t>scenarios</w:t>
      </w:r>
      <w:r w:rsidR="007B68A6">
        <w:rPr>
          <w:b/>
          <w:bCs/>
        </w:rPr>
        <w:t>.</w:t>
      </w:r>
    </w:p>
    <w:p w14:paraId="19908232" w14:textId="04915CBB" w:rsidR="00796764" w:rsidRPr="00796764" w:rsidRDefault="00F26645" w:rsidP="00657AEE">
      <w:pPr>
        <w:pStyle w:val="NormalBPBHEB"/>
      </w:pPr>
      <w:r>
        <w:t>L</w:t>
      </w:r>
      <w:r w:rsidR="007455E0">
        <w:t xml:space="preserve">et us review </w:t>
      </w:r>
      <w:r>
        <w:t>a</w:t>
      </w:r>
      <w:r w:rsidR="00C862FC">
        <w:t xml:space="preserve"> </w:t>
      </w:r>
      <w:r>
        <w:t xml:space="preserve">sample of </w:t>
      </w:r>
      <w:r w:rsidR="0031132A">
        <w:t xml:space="preserve">actual </w:t>
      </w:r>
      <w:r>
        <w:t xml:space="preserve">use scenarios </w:t>
      </w:r>
      <w:r w:rsidR="0031132A">
        <w:t xml:space="preserve">for </w:t>
      </w:r>
      <w:r w:rsidR="00096B8A">
        <w:t>A</w:t>
      </w:r>
      <w:r>
        <w:t>WS CodeArtifac</w:t>
      </w:r>
      <w:r w:rsidR="00E32587">
        <w:t>t</w:t>
      </w:r>
      <w:r>
        <w:t>:</w:t>
      </w:r>
    </w:p>
    <w:p w14:paraId="57DF6E1C" w14:textId="6C536E72" w:rsidR="00796764" w:rsidRPr="00796764" w:rsidRDefault="00796764" w:rsidP="00D472DA">
      <w:pPr>
        <w:pStyle w:val="NormalBPBHEB"/>
        <w:numPr>
          <w:ilvl w:val="0"/>
          <w:numId w:val="59"/>
        </w:numPr>
      </w:pPr>
      <w:r w:rsidRPr="00796764">
        <w:rPr>
          <w:b/>
          <w:bCs/>
        </w:rPr>
        <w:t>Dependency management in CI/CD pipelines</w:t>
      </w:r>
      <w:r w:rsidRPr="00796764">
        <w:t xml:space="preserve">: CodeArtifact </w:t>
      </w:r>
      <w:r w:rsidR="00CF2F22">
        <w:t>simplifies</w:t>
      </w:r>
      <w:r w:rsidRPr="00796764">
        <w:t xml:space="preserve"> the process of managing dependencies in CI/CD pipelines, ensuring consistent and reliable builds</w:t>
      </w:r>
      <w:r w:rsidR="004F3473">
        <w:t xml:space="preserve"> </w:t>
      </w:r>
      <w:sdt>
        <w:sdtPr>
          <w:id w:val="-1545665569"/>
          <w:citation/>
        </w:sdtPr>
        <w:sdtContent>
          <w:r w:rsidR="00352EA6">
            <w:fldChar w:fldCharType="begin"/>
          </w:r>
          <w:r w:rsidR="00352EA6">
            <w:instrText xml:space="preserve"> CITATION documentation2023e \l 1033 </w:instrText>
          </w:r>
          <w:r w:rsidR="00352EA6">
            <w:fldChar w:fldCharType="separate"/>
          </w:r>
          <w:r w:rsidR="001B4679" w:rsidRPr="001B4679">
            <w:rPr>
              <w:noProof/>
            </w:rPr>
            <w:t>[13]</w:t>
          </w:r>
          <w:r w:rsidR="00352EA6">
            <w:fldChar w:fldCharType="end"/>
          </w:r>
        </w:sdtContent>
      </w:sdt>
      <w:r w:rsidRPr="00796764">
        <w:t>.</w:t>
      </w:r>
    </w:p>
    <w:p w14:paraId="31901FFC" w14:textId="135376A6" w:rsidR="00796764" w:rsidRPr="00796764" w:rsidRDefault="00796764" w:rsidP="00D472DA">
      <w:pPr>
        <w:pStyle w:val="NormalBPBHEB"/>
        <w:numPr>
          <w:ilvl w:val="0"/>
          <w:numId w:val="59"/>
        </w:numPr>
      </w:pPr>
      <w:r w:rsidRPr="00796764">
        <w:rPr>
          <w:b/>
          <w:bCs/>
        </w:rPr>
        <w:t>Centralized artifact repository</w:t>
      </w:r>
      <w:r w:rsidRPr="00796764">
        <w:t xml:space="preserve">: Organizations with multiple projects and teams </w:t>
      </w:r>
      <w:r w:rsidR="009059D1" w:rsidRPr="00796764">
        <w:t>receive help</w:t>
      </w:r>
      <w:r w:rsidRPr="00796764">
        <w:t xml:space="preserve"> from a centralized repository for managing and sharing software artifacts. CodeArtifact simplifies the organization-wide use of shared packages.</w:t>
      </w:r>
    </w:p>
    <w:p w14:paraId="0127CB09" w14:textId="374DFCCB" w:rsidR="00796764" w:rsidRPr="00796764" w:rsidRDefault="00796764" w:rsidP="00D472DA">
      <w:pPr>
        <w:pStyle w:val="NormalBPBHEB"/>
        <w:numPr>
          <w:ilvl w:val="0"/>
          <w:numId w:val="59"/>
        </w:numPr>
      </w:pPr>
      <w:r w:rsidRPr="00796764">
        <w:rPr>
          <w:b/>
          <w:bCs/>
        </w:rPr>
        <w:t>Support for Polyglot development</w:t>
      </w:r>
      <w:r w:rsidRPr="00796764">
        <w:t>: By supporting various package formats, CodeArtifact facilitates polyglot development environments in which different projects may use distinct programming languages and dependencies</w:t>
      </w:r>
      <w:r w:rsidR="00041A12">
        <w:t xml:space="preserve"> </w:t>
      </w:r>
      <w:sdt>
        <w:sdtPr>
          <w:id w:val="-1513677649"/>
          <w:citation/>
        </w:sdtPr>
        <w:sdtContent>
          <w:r w:rsidR="00041A12">
            <w:fldChar w:fldCharType="begin"/>
          </w:r>
          <w:r w:rsidR="00041A12">
            <w:instrText xml:space="preserve"> CITATION turner2020a \l 1033 </w:instrText>
          </w:r>
          <w:r w:rsidR="00041A12">
            <w:fldChar w:fldCharType="separate"/>
          </w:r>
          <w:r w:rsidR="001B4679" w:rsidRPr="001B4679">
            <w:rPr>
              <w:noProof/>
            </w:rPr>
            <w:t>[14]</w:t>
          </w:r>
          <w:r w:rsidR="00041A12">
            <w:fldChar w:fldCharType="end"/>
          </w:r>
        </w:sdtContent>
      </w:sdt>
      <w:r w:rsidRPr="00796764">
        <w:t>.</w:t>
      </w:r>
    </w:p>
    <w:p w14:paraId="1F60BBD0" w14:textId="21878ACA" w:rsidR="00FA0206" w:rsidRPr="00FA0206" w:rsidRDefault="00FA0206" w:rsidP="00657AEE">
      <w:pPr>
        <w:pStyle w:val="NormalBPBHEB"/>
      </w:pPr>
      <w:r w:rsidRPr="00FA0206">
        <w:t xml:space="preserve">AWS CodeArtifact is essential for teams managing complex dependencies or building software with various package formats, helping them keep track of versions and </w:t>
      </w:r>
      <w:r w:rsidR="009059D1" w:rsidRPr="00FA0206">
        <w:t>support</w:t>
      </w:r>
      <w:r w:rsidRPr="00FA0206">
        <w:t xml:space="preserve"> secure access to dependencies.</w:t>
      </w:r>
    </w:p>
    <w:p w14:paraId="12560210" w14:textId="77777777" w:rsidR="00FA0206" w:rsidRPr="00FA0206" w:rsidRDefault="00FA0206" w:rsidP="00D472DA">
      <w:pPr>
        <w:pStyle w:val="Heading2BPBHEB"/>
      </w:pPr>
      <w:r w:rsidRPr="00FA0206">
        <w:t>AWS CodeBuild</w:t>
      </w:r>
    </w:p>
    <w:p w14:paraId="0899D53D" w14:textId="42B10BAA" w:rsidR="00FA0206" w:rsidRPr="00FA0206" w:rsidRDefault="00FA0206" w:rsidP="00657AEE">
      <w:pPr>
        <w:pStyle w:val="NormalBPBHEB"/>
      </w:pPr>
      <w:r w:rsidRPr="00FA0206">
        <w:t xml:space="preserve">With cloud-native development practices, building and testing software should be automated to enable faster release cycles. AWS CodeBuild delivers a fully managed build service that compiles source code, runs tests, and packages software for deployment. This service </w:t>
      </w:r>
      <w:r w:rsidR="008968CE" w:rsidRPr="00FA0206">
        <w:t>is integrated</w:t>
      </w:r>
      <w:r w:rsidRPr="00FA0206">
        <w:t xml:space="preserve"> with other AWS tools to support </w:t>
      </w:r>
      <w:r w:rsidR="00FA335E">
        <w:t>efficient</w:t>
      </w:r>
      <w:r w:rsidRPr="00FA0206">
        <w:t xml:space="preserve"> CI/CD workflows, improving the speed and reliability of your software delivery pipeline.</w:t>
      </w:r>
    </w:p>
    <w:p w14:paraId="10964C32" w14:textId="73ABF4FE" w:rsidR="00FA0206" w:rsidRPr="00FA0206" w:rsidRDefault="00FA0206" w:rsidP="00657AEE">
      <w:pPr>
        <w:pStyle w:val="NormalBPBHEB"/>
      </w:pPr>
      <w:r w:rsidRPr="00FA0206">
        <w:t xml:space="preserve">Whether your team is dealing with </w:t>
      </w:r>
      <w:r w:rsidR="0031132A">
        <w:t>minor</w:t>
      </w:r>
      <w:r w:rsidR="0031132A" w:rsidRPr="00FA0206">
        <w:t xml:space="preserve"> </w:t>
      </w:r>
      <w:r w:rsidRPr="00FA0206">
        <w:t>code updates or large-scale feature builds, CodeBuild automatically scales to meet your needs, ensuring consistent, repeatable builds across your organization.</w:t>
      </w:r>
    </w:p>
    <w:p w14:paraId="5DC4B7DB" w14:textId="13353143" w:rsidR="00FC3420" w:rsidRPr="00FC3420" w:rsidRDefault="00FC3420" w:rsidP="003C5BE3">
      <w:pPr>
        <w:pStyle w:val="NormalBPBHEB"/>
      </w:pPr>
      <w:r w:rsidRPr="00C73D0D">
        <w:rPr>
          <w:i/>
          <w:iCs/>
        </w:rPr>
        <w:t>Figure 7.3</w:t>
      </w:r>
      <w:r w:rsidRPr="00FC3420">
        <w:t xml:space="preserve"> below shows what happens when you run a build with CodeBuild</w:t>
      </w:r>
      <w:r>
        <w:t>:</w:t>
      </w:r>
    </w:p>
    <w:p w14:paraId="0670AE6F" w14:textId="77777777" w:rsidR="00FC3420" w:rsidRPr="00FC3420" w:rsidRDefault="00FC3420" w:rsidP="00D472DA">
      <w:pPr>
        <w:pStyle w:val="FigureBPBHEB"/>
      </w:pPr>
      <w:r w:rsidRPr="00FC3420">
        <w:rPr>
          <w:noProof/>
        </w:rPr>
        <w:drawing>
          <wp:inline distT="0" distB="0" distL="0" distR="0" wp14:anchorId="5F4EF56E" wp14:editId="732A5E3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01C781A1" w14:textId="6BA2D7B6" w:rsidR="00FC3420" w:rsidRPr="00FE04AE" w:rsidRDefault="00FC3420" w:rsidP="00D472DA">
      <w:pPr>
        <w:pStyle w:val="FigureCaptionBPBHEB"/>
      </w:pPr>
      <w:commentRangeStart w:id="17"/>
      <w:r w:rsidRPr="00FC3420">
        <w:rPr>
          <w:b/>
        </w:rPr>
        <w:t>Figure 7.3:</w:t>
      </w:r>
      <w:r w:rsidRPr="00FC3420">
        <w:t xml:space="preserve"> </w:t>
      </w:r>
      <w:r w:rsidR="00F46063">
        <w:t>Running</w:t>
      </w:r>
      <w:r w:rsidRPr="00FC3420">
        <w:t xml:space="preserve"> a build with CodeBuild</w:t>
      </w:r>
      <w:r w:rsidRPr="00FC3420">
        <w:rPr>
          <w:noProof/>
        </w:rPr>
        <w:t xml:space="preserve"> (AWS Documentation)</w:t>
      </w:r>
      <w:commentRangeEnd w:id="17"/>
      <w:r w:rsidR="007D39EF">
        <w:rPr>
          <w:rStyle w:val="CommentReference"/>
          <w:rFonts w:eastAsiaTheme="minorHAnsi" w:cstheme="minorBidi"/>
          <w:bCs w:val="0"/>
          <w:i w:val="0"/>
          <w:iCs w:val="0"/>
        </w:rPr>
        <w:commentReference w:id="17"/>
      </w:r>
    </w:p>
    <w:p w14:paraId="28F966FF" w14:textId="77777777" w:rsidR="004E11D4" w:rsidRPr="004E11D4" w:rsidRDefault="004E11D4" w:rsidP="004E11D4">
      <w:pPr>
        <w:keepNext/>
        <w:keepLines/>
        <w:spacing w:before="240" w:after="120"/>
        <w:outlineLvl w:val="2"/>
        <w:rPr>
          <w:rFonts w:eastAsiaTheme="majorEastAsia" w:cstheme="majorBidi"/>
          <w:b/>
          <w:sz w:val="32"/>
          <w:szCs w:val="24"/>
          <w:lang w:val="en-IN"/>
        </w:rPr>
      </w:pPr>
      <w:r w:rsidRPr="004E11D4">
        <w:rPr>
          <w:rFonts w:eastAsiaTheme="majorEastAsia" w:cstheme="majorBidi"/>
          <w:b/>
          <w:sz w:val="32"/>
          <w:szCs w:val="24"/>
          <w:lang w:val="en-IN"/>
        </w:rPr>
        <w:t xml:space="preserve">Key features </w:t>
      </w:r>
    </w:p>
    <w:p w14:paraId="02F11DB1" w14:textId="38B841CA" w:rsidR="004E11D4" w:rsidRPr="004E11D4" w:rsidRDefault="004E11D4" w:rsidP="004E11D4">
      <w:pPr>
        <w:pBdr>
          <w:top w:val="nil"/>
          <w:left w:val="nil"/>
          <w:bottom w:val="nil"/>
          <w:right w:val="nil"/>
          <w:between w:val="nil"/>
        </w:pBdr>
        <w:shd w:val="clear" w:color="auto" w:fill="FFFFFF"/>
        <w:spacing w:before="120" w:after="100" w:line="276" w:lineRule="auto"/>
        <w:jc w:val="both"/>
      </w:pPr>
      <w:r w:rsidRPr="004E11D4">
        <w:t xml:space="preserve">AWS CodeBuild is a cloud-based build service that compiles source code, runs tests, and produces ready-to-deploy software artifacts </w:t>
      </w:r>
      <w:sdt>
        <w:sdtPr>
          <w:id w:val="-958340530"/>
          <w:citation/>
        </w:sdtPr>
        <w:sdtContent>
          <w:r w:rsidRPr="004E11D4">
            <w:fldChar w:fldCharType="begin"/>
          </w:r>
          <w:r w:rsidRPr="004E11D4">
            <w:instrText xml:space="preserve"> CITATION brown2022a \l 1033 </w:instrText>
          </w:r>
          <w:r w:rsidRPr="004E11D4">
            <w:fldChar w:fldCharType="separate"/>
          </w:r>
          <w:r w:rsidR="001B4679" w:rsidRPr="001B4679">
            <w:rPr>
              <w:noProof/>
            </w:rPr>
            <w:t>[15]</w:t>
          </w:r>
          <w:r w:rsidRPr="004E11D4">
            <w:fldChar w:fldCharType="end"/>
          </w:r>
        </w:sdtContent>
      </w:sdt>
      <w:r w:rsidRPr="004E11D4">
        <w:t>. It integrates smoothly with other AWS services and supports popular programming languages, enabling developers to focus on writing code rather than managing build infrastructure. The following are the key features and capabilities:</w:t>
      </w:r>
    </w:p>
    <w:p w14:paraId="770CD159" w14:textId="299F1FD3" w:rsidR="004E11D4" w:rsidRPr="004E11D4" w:rsidRDefault="004E11D4" w:rsidP="004E11D4">
      <w:pPr>
        <w:numPr>
          <w:ilvl w:val="0"/>
          <w:numId w:val="60"/>
        </w:numPr>
        <w:pBdr>
          <w:top w:val="nil"/>
          <w:left w:val="nil"/>
          <w:bottom w:val="nil"/>
          <w:right w:val="nil"/>
          <w:between w:val="nil"/>
        </w:pBdr>
        <w:shd w:val="clear" w:color="auto" w:fill="FFFFFF"/>
        <w:spacing w:before="120" w:after="100" w:line="276" w:lineRule="auto"/>
        <w:jc w:val="both"/>
      </w:pPr>
      <w:r w:rsidRPr="004E11D4">
        <w:rPr>
          <w:b/>
          <w:bCs/>
        </w:rPr>
        <w:t>Fully managed service</w:t>
      </w:r>
      <w:r w:rsidRPr="004E11D4">
        <w:t xml:space="preserve">: AWS CodeBuild automates the process of compiling source code, running tests, and packaging software, removing the need for teams to manage build infrastructure </w:t>
      </w:r>
      <w:sdt>
        <w:sdtPr>
          <w:id w:val="654187717"/>
          <w:citation/>
        </w:sdtPr>
        <w:sdtContent>
          <w:r w:rsidRPr="004E11D4">
            <w:fldChar w:fldCharType="begin"/>
          </w:r>
          <w:r w:rsidRPr="004E11D4">
            <w:instrText xml:space="preserve"> CITATION brown2022a \l 1033 </w:instrText>
          </w:r>
          <w:r w:rsidRPr="004E11D4">
            <w:fldChar w:fldCharType="separate"/>
          </w:r>
          <w:r w:rsidR="001B4679" w:rsidRPr="001B4679">
            <w:rPr>
              <w:noProof/>
            </w:rPr>
            <w:t>[15]</w:t>
          </w:r>
          <w:r w:rsidRPr="004E11D4">
            <w:fldChar w:fldCharType="end"/>
          </w:r>
        </w:sdtContent>
      </w:sdt>
      <w:r w:rsidRPr="004E11D4">
        <w:t>.</w:t>
      </w:r>
    </w:p>
    <w:p w14:paraId="41C834D0" w14:textId="79ADC931" w:rsidR="004E11D4" w:rsidRPr="004E11D4" w:rsidRDefault="004E11D4" w:rsidP="004E11D4">
      <w:pPr>
        <w:numPr>
          <w:ilvl w:val="0"/>
          <w:numId w:val="60"/>
        </w:numPr>
        <w:pBdr>
          <w:top w:val="nil"/>
          <w:left w:val="nil"/>
          <w:bottom w:val="nil"/>
          <w:right w:val="nil"/>
          <w:between w:val="nil"/>
        </w:pBdr>
        <w:shd w:val="clear" w:color="auto" w:fill="FFFFFF"/>
        <w:spacing w:before="120" w:after="100" w:line="276" w:lineRule="auto"/>
        <w:jc w:val="both"/>
      </w:pPr>
      <w:r w:rsidRPr="004E11D4">
        <w:rPr>
          <w:b/>
          <w:bCs/>
        </w:rPr>
        <w:t>Support for multiple languages</w:t>
      </w:r>
      <w:r w:rsidRPr="004E11D4">
        <w:t xml:space="preserve">: With support for a wide variety of programming languages, CodeBuild fits into almost any development pipeline, handling the build and test phases for your team, regardless of the language or framework </w:t>
      </w:r>
      <w:sdt>
        <w:sdtPr>
          <w:id w:val="90442763"/>
          <w:citation/>
        </w:sdtPr>
        <w:sdtContent>
          <w:r w:rsidRPr="004E11D4">
            <w:fldChar w:fldCharType="begin"/>
          </w:r>
          <w:r w:rsidRPr="004E11D4">
            <w:instrText xml:space="preserve"> CITATION documentation2023e \l 1033 </w:instrText>
          </w:r>
          <w:r w:rsidRPr="004E11D4">
            <w:fldChar w:fldCharType="separate"/>
          </w:r>
          <w:r w:rsidR="001B4679" w:rsidRPr="001B4679">
            <w:rPr>
              <w:noProof/>
            </w:rPr>
            <w:t>[13]</w:t>
          </w:r>
          <w:r w:rsidRPr="004E11D4">
            <w:fldChar w:fldCharType="end"/>
          </w:r>
        </w:sdtContent>
      </w:sdt>
      <w:r w:rsidRPr="004E11D4">
        <w:t>.</w:t>
      </w:r>
    </w:p>
    <w:p w14:paraId="6F70B52B" w14:textId="6DA58FB3" w:rsidR="004E11D4" w:rsidRPr="00691CD1" w:rsidRDefault="004E11D4" w:rsidP="00864446">
      <w:pPr>
        <w:numPr>
          <w:ilvl w:val="0"/>
          <w:numId w:val="60"/>
        </w:numPr>
        <w:pBdr>
          <w:top w:val="nil"/>
          <w:left w:val="nil"/>
          <w:bottom w:val="nil"/>
          <w:right w:val="nil"/>
          <w:between w:val="nil"/>
        </w:pBdr>
        <w:shd w:val="clear" w:color="auto" w:fill="FFFFFF"/>
        <w:spacing w:before="120" w:after="100" w:line="276" w:lineRule="auto"/>
        <w:jc w:val="both"/>
        <w:rPr>
          <w:b/>
          <w:bCs/>
        </w:rPr>
      </w:pPr>
      <w:r w:rsidRPr="00691CD1">
        <w:rPr>
          <w:b/>
          <w:bCs/>
        </w:rPr>
        <w:t>Customizable build environments</w:t>
      </w:r>
      <w:r w:rsidRPr="004E11D4">
        <w:t xml:space="preserve">: Developers can define their build environments, including build commands, environment variables, and custom tools to ensure that each build matches their project’s needs </w:t>
      </w:r>
      <w:sdt>
        <w:sdtPr>
          <w:id w:val="1256403475"/>
          <w:citation/>
        </w:sdtPr>
        <w:sdtContent>
          <w:r w:rsidRPr="004E11D4">
            <w:fldChar w:fldCharType="begin"/>
          </w:r>
          <w:r w:rsidRPr="004E11D4">
            <w:instrText xml:space="preserve"> CITATION brown2022a \l 1033 </w:instrText>
          </w:r>
          <w:r w:rsidRPr="004E11D4">
            <w:fldChar w:fldCharType="separate"/>
          </w:r>
          <w:r w:rsidR="001B4679" w:rsidRPr="001B4679">
            <w:rPr>
              <w:noProof/>
            </w:rPr>
            <w:t>[15]</w:t>
          </w:r>
          <w:r w:rsidRPr="004E11D4">
            <w:fldChar w:fldCharType="end"/>
          </w:r>
        </w:sdtContent>
      </w:sdt>
      <w:r w:rsidRPr="004E11D4">
        <w:t>.</w:t>
      </w:r>
    </w:p>
    <w:p w14:paraId="641D997A" w14:textId="44078471" w:rsidR="00663B90" w:rsidRPr="00D472DA" w:rsidRDefault="00663B90" w:rsidP="00D472DA">
      <w:pPr>
        <w:pStyle w:val="NormalBPBHEB"/>
        <w:rPr>
          <w:bCs/>
        </w:rPr>
      </w:pPr>
      <w:r w:rsidRPr="00D472DA">
        <w:rPr>
          <w:b/>
          <w:bCs/>
        </w:rPr>
        <w:t xml:space="preserve">Use cases and </w:t>
      </w:r>
      <w:r w:rsidR="006130BB" w:rsidRPr="00D472DA">
        <w:rPr>
          <w:b/>
          <w:bCs/>
        </w:rPr>
        <w:t>scenarios</w:t>
      </w:r>
    </w:p>
    <w:p w14:paraId="5E95DA73" w14:textId="3A4B1043" w:rsidR="00663B90" w:rsidRPr="00663B90" w:rsidRDefault="00663B90" w:rsidP="00753613">
      <w:pPr>
        <w:pStyle w:val="NormalBPBHEB"/>
      </w:pPr>
      <w:r w:rsidRPr="00663B90">
        <w:t>The use cases and scenarios</w:t>
      </w:r>
      <w:r w:rsidR="007403ED">
        <w:t xml:space="preserve"> are as follows</w:t>
      </w:r>
      <w:r w:rsidRPr="00663B90">
        <w:t>:</w:t>
      </w:r>
    </w:p>
    <w:p w14:paraId="35EA54A8" w14:textId="4151A319" w:rsidR="00663B90" w:rsidRPr="00663B90" w:rsidRDefault="00663B90" w:rsidP="00D472DA">
      <w:pPr>
        <w:pStyle w:val="NormalBPBHEB"/>
        <w:numPr>
          <w:ilvl w:val="0"/>
          <w:numId w:val="61"/>
        </w:numPr>
      </w:pPr>
      <w:r w:rsidRPr="00663B90">
        <w:rPr>
          <w:b/>
          <w:bCs/>
        </w:rPr>
        <w:t>Continuous Integration (CI)</w:t>
      </w:r>
      <w:r w:rsidRPr="00663B90">
        <w:t xml:space="preserve">: CodeBuild is a key </w:t>
      </w:r>
      <w:r w:rsidR="009059D1" w:rsidRPr="00663B90">
        <w:t>part</w:t>
      </w:r>
      <w:r w:rsidRPr="00663B90">
        <w:t xml:space="preserve"> of CI pipelines, automating the build and test phases. It integrates </w:t>
      </w:r>
      <w:r w:rsidR="00037CFD">
        <w:t>smoothly</w:t>
      </w:r>
      <w:r w:rsidRPr="00663B90">
        <w:t xml:space="preserve"> with AWS CodePipeline, enabling a continuous integration workflow.</w:t>
      </w:r>
    </w:p>
    <w:p w14:paraId="79BE7390" w14:textId="3C9D5D59" w:rsidR="00663B90" w:rsidRPr="00663B90" w:rsidRDefault="00663B90" w:rsidP="00D472DA">
      <w:pPr>
        <w:pStyle w:val="NormalBPBHEB"/>
        <w:numPr>
          <w:ilvl w:val="0"/>
          <w:numId w:val="61"/>
        </w:numPr>
      </w:pPr>
      <w:r w:rsidRPr="00663B90">
        <w:rPr>
          <w:b/>
          <w:bCs/>
        </w:rPr>
        <w:t>Scalable build processes</w:t>
      </w:r>
      <w:r w:rsidRPr="00663B90">
        <w:t xml:space="preserve">: With its ability to scale automatically, CodeBuild is well-suited for projects with varying build workloads. Whether managing small code changes or </w:t>
      </w:r>
      <w:r w:rsidR="009A55F3">
        <w:t>significant</w:t>
      </w:r>
      <w:r w:rsidR="009A55F3" w:rsidRPr="00663B90">
        <w:t xml:space="preserve"> </w:t>
      </w:r>
      <w:r w:rsidRPr="00663B90">
        <w:t>feature additions, CodeBuild adapts to the demands of the development pipeline</w:t>
      </w:r>
      <w:r w:rsidR="00801822">
        <w:t xml:space="preserve"> </w:t>
      </w:r>
      <w:sdt>
        <w:sdtPr>
          <w:id w:val="-1340310318"/>
          <w:citation/>
        </w:sdtPr>
        <w:sdtContent>
          <w:r w:rsidR="00123ED4">
            <w:fldChar w:fldCharType="begin"/>
          </w:r>
          <w:r w:rsidR="00123ED4">
            <w:instrText xml:space="preserve"> CITATION johnson2021a \l 1033 </w:instrText>
          </w:r>
          <w:r w:rsidR="00123ED4">
            <w:fldChar w:fldCharType="separate"/>
          </w:r>
          <w:r w:rsidR="001B4679" w:rsidRPr="001B4679">
            <w:rPr>
              <w:noProof/>
            </w:rPr>
            <w:t>[16]</w:t>
          </w:r>
          <w:r w:rsidR="00123ED4">
            <w:fldChar w:fldCharType="end"/>
          </w:r>
        </w:sdtContent>
      </w:sdt>
      <w:r w:rsidRPr="00663B90">
        <w:t>.</w:t>
      </w:r>
    </w:p>
    <w:p w14:paraId="1A6466E8" w14:textId="150D6C54" w:rsidR="00663B90" w:rsidRPr="00663B90" w:rsidRDefault="00663B90" w:rsidP="00D472DA">
      <w:pPr>
        <w:pStyle w:val="NormalBPBHEB"/>
        <w:numPr>
          <w:ilvl w:val="0"/>
          <w:numId w:val="61"/>
        </w:numPr>
      </w:pPr>
      <w:r w:rsidRPr="00663B90">
        <w:rPr>
          <w:b/>
          <w:bCs/>
        </w:rPr>
        <w:t>Integration with source control</w:t>
      </w:r>
      <w:r w:rsidRPr="00663B90">
        <w:t xml:space="preserve">: CodeBuild </w:t>
      </w:r>
      <w:r w:rsidR="00037CFD">
        <w:t>smoothly</w:t>
      </w:r>
      <w:r w:rsidRPr="00663B90">
        <w:t xml:space="preserve"> integrates with version control systems such as AWS CodeCommit, GitHub, and Bitbucket, automatically triggering builds when changes are pushed to the repository</w:t>
      </w:r>
      <w:r w:rsidR="00941446">
        <w:t xml:space="preserve"> </w:t>
      </w:r>
      <w:sdt>
        <w:sdtPr>
          <w:id w:val="-472527629"/>
          <w:citation/>
        </w:sdtPr>
        <w:sdtContent>
          <w:r w:rsidR="00941446">
            <w:fldChar w:fldCharType="begin"/>
          </w:r>
          <w:r w:rsidR="00941446">
            <w:instrText xml:space="preserve"> CITATION unknown2023a \l 1033 </w:instrText>
          </w:r>
          <w:r w:rsidR="00941446">
            <w:fldChar w:fldCharType="separate"/>
          </w:r>
          <w:r w:rsidR="001B4679" w:rsidRPr="001B4679">
            <w:rPr>
              <w:noProof/>
            </w:rPr>
            <w:t>[17]</w:t>
          </w:r>
          <w:r w:rsidR="00941446">
            <w:fldChar w:fldCharType="end"/>
          </w:r>
        </w:sdtContent>
      </w:sdt>
      <w:r w:rsidRPr="00663B90">
        <w:t>.</w:t>
      </w:r>
    </w:p>
    <w:p w14:paraId="1F099DE9" w14:textId="0A44E319" w:rsidR="003E6680" w:rsidRDefault="00941446" w:rsidP="00753613">
      <w:pPr>
        <w:pStyle w:val="NormalBPBHEB"/>
      </w:pPr>
      <w:r w:rsidRPr="00941446">
        <w:t xml:space="preserve">AWS CodeBuild is the backbone of any CI/CD pipeline, ensuring that code is built, </w:t>
      </w:r>
      <w:r w:rsidR="001B4C4B" w:rsidRPr="00941446">
        <w:t>evaluated</w:t>
      </w:r>
      <w:r w:rsidRPr="00941446">
        <w:t>, and packaged efficiently without introducing bottlenecks in your development workflow.</w:t>
      </w:r>
    </w:p>
    <w:p w14:paraId="6CDAAC8C" w14:textId="77777777" w:rsidR="007E2EE6" w:rsidRPr="007E2EE6" w:rsidRDefault="007E2EE6" w:rsidP="00D472DA">
      <w:pPr>
        <w:pStyle w:val="Heading2BPBHEB"/>
      </w:pPr>
      <w:r w:rsidRPr="007E2EE6">
        <w:t>AWS CodeCommit</w:t>
      </w:r>
    </w:p>
    <w:p w14:paraId="1C1A5EDD" w14:textId="653B6510" w:rsidR="007E2EE6" w:rsidRPr="007E2EE6" w:rsidRDefault="007E2EE6" w:rsidP="00D472DA">
      <w:pPr>
        <w:pStyle w:val="NormalBPBHEB"/>
      </w:pPr>
      <w:r w:rsidRPr="007E2EE6">
        <w:t xml:space="preserve">Version control is essential for any development team to track changes, collaborate, and </w:t>
      </w:r>
      <w:r w:rsidR="00E85145">
        <w:t xml:space="preserve">maintain </w:t>
      </w:r>
      <w:r w:rsidR="001D6C43">
        <w:t xml:space="preserve">consistency across projects. AWS CodeCommit is a fully managed source control service that provides secure and scalable hosting for Git repositories. This service helps teams </w:t>
      </w:r>
      <w:r w:rsidR="009A55F3">
        <w:t>keep</w:t>
      </w:r>
      <w:r w:rsidRPr="007E2EE6">
        <w:t xml:space="preserve"> code integrity while simplifying collaboration and streamlining </w:t>
      </w:r>
      <w:r w:rsidR="009A55F3">
        <w:t>development</w:t>
      </w:r>
      <w:r w:rsidRPr="007E2EE6">
        <w:t>.</w:t>
      </w:r>
    </w:p>
    <w:p w14:paraId="3AB5FC42" w14:textId="2310115A" w:rsidR="007E2EE6" w:rsidRPr="007E2EE6" w:rsidRDefault="007E2EE6" w:rsidP="00D472DA">
      <w:pPr>
        <w:pStyle w:val="NormalBPBHEB"/>
      </w:pPr>
      <w:r w:rsidRPr="007E2EE6">
        <w:t xml:space="preserve">AWS CodeCommit provides a reliable and secure environment for version control, supporting large teams and complex projects. With integration into the broader AWS ecosystem, CodeCommit </w:t>
      </w:r>
      <w:r w:rsidR="00037CFD">
        <w:t>smoothly</w:t>
      </w:r>
      <w:r w:rsidRPr="007E2EE6">
        <w:t xml:space="preserve"> fits into DevOps workflows and automation pipelines.</w:t>
      </w:r>
    </w:p>
    <w:p w14:paraId="489CDD6B" w14:textId="6CBBB5DD" w:rsidR="007E2EE6" w:rsidRDefault="007E2EE6" w:rsidP="00D472DA">
      <w:pPr>
        <w:pStyle w:val="Heading3BPBHEB"/>
      </w:pPr>
      <w:r w:rsidRPr="007E2EE6">
        <w:t xml:space="preserve">Key </w:t>
      </w:r>
      <w:r w:rsidR="003074B0">
        <w:t>f</w:t>
      </w:r>
      <w:r w:rsidRPr="007E2EE6">
        <w:t xml:space="preserve">eatures </w:t>
      </w:r>
    </w:p>
    <w:p w14:paraId="26B9FC86" w14:textId="2C73CD45" w:rsidR="00B175D5" w:rsidRPr="00B175D5" w:rsidRDefault="00B175D5" w:rsidP="00D472DA">
      <w:pPr>
        <w:pStyle w:val="NormalBPBHEB"/>
      </w:pPr>
      <w:r w:rsidRPr="00B175D5">
        <w:t xml:space="preserve">AWS CodeCommit allows developers to store and version their code in the cloud, </w:t>
      </w:r>
      <w:r w:rsidR="00041F36" w:rsidRPr="00B175D5">
        <w:t>helping</w:t>
      </w:r>
      <w:r w:rsidRPr="00B175D5">
        <w:t xml:space="preserve"> collaboration and ensuring a secure and accessible repository. Key aspects include </w:t>
      </w:r>
      <w:sdt>
        <w:sdtPr>
          <w:id w:val="-724990442"/>
          <w:citation/>
        </w:sdtPr>
        <w:sdtContent>
          <w:r w:rsidRPr="00B175D5">
            <w:fldChar w:fldCharType="begin"/>
          </w:r>
          <w:r w:rsidRPr="00B175D5">
            <w:instrText xml:space="preserve"> CITATION smith2018b \l 1033 </w:instrText>
          </w:r>
          <w:r w:rsidRPr="00B175D5">
            <w:fldChar w:fldCharType="separate"/>
          </w:r>
          <w:r w:rsidR="001B4679" w:rsidRPr="001B4679">
            <w:rPr>
              <w:noProof/>
            </w:rPr>
            <w:t>[7]</w:t>
          </w:r>
          <w:r w:rsidRPr="00B175D5">
            <w:fldChar w:fldCharType="end"/>
          </w:r>
        </w:sdtContent>
      </w:sdt>
      <w:r w:rsidRPr="00B175D5">
        <w:t>:</w:t>
      </w:r>
    </w:p>
    <w:p w14:paraId="44E736A6" w14:textId="6BAE95D3" w:rsidR="007E2EE6" w:rsidRPr="007E2EE6" w:rsidRDefault="007E2EE6" w:rsidP="00D472DA">
      <w:pPr>
        <w:pStyle w:val="NormalBPBHEB"/>
        <w:numPr>
          <w:ilvl w:val="0"/>
          <w:numId w:val="62"/>
        </w:numPr>
      </w:pPr>
      <w:r w:rsidRPr="007E2EE6">
        <w:rPr>
          <w:b/>
          <w:bCs/>
        </w:rPr>
        <w:t xml:space="preserve">Secure </w:t>
      </w:r>
      <w:r w:rsidR="007F2103" w:rsidRPr="007E2EE6">
        <w:rPr>
          <w:b/>
          <w:bCs/>
        </w:rPr>
        <w:t>git repositories</w:t>
      </w:r>
      <w:r w:rsidR="007F2103" w:rsidRPr="007E2EE6">
        <w:t xml:space="preserve">: </w:t>
      </w:r>
      <w:r w:rsidRPr="007E2EE6">
        <w:t>CodeCommit ensures data is encrypted in transit and at rest. It integrates with AWS IAM, allowing teams to manage permissions and access securely.</w:t>
      </w:r>
    </w:p>
    <w:p w14:paraId="752863E8" w14:textId="37DF6610" w:rsidR="007E2EE6" w:rsidRPr="007E2EE6" w:rsidRDefault="007E2EE6" w:rsidP="00D472DA">
      <w:pPr>
        <w:pStyle w:val="NormalBPBHEB"/>
        <w:numPr>
          <w:ilvl w:val="0"/>
          <w:numId w:val="62"/>
        </w:numPr>
      </w:pPr>
      <w:r w:rsidRPr="007E2EE6">
        <w:rPr>
          <w:b/>
          <w:bCs/>
        </w:rPr>
        <w:t>Scalability</w:t>
      </w:r>
      <w:r w:rsidRPr="007E2EE6">
        <w:t xml:space="preserve">: CodeCommit </w:t>
      </w:r>
      <w:r w:rsidR="006130BB" w:rsidRPr="007E2EE6">
        <w:t>scales</w:t>
      </w:r>
      <w:r w:rsidRPr="007E2EE6">
        <w:t xml:space="preserve"> your needs, supporting repositories of any size and accommodating growing teams and projects.</w:t>
      </w:r>
    </w:p>
    <w:p w14:paraId="084713FD" w14:textId="1C738DD0" w:rsidR="00990096" w:rsidRDefault="007E2EE6" w:rsidP="00D472DA">
      <w:pPr>
        <w:pStyle w:val="NormalBPBHEB"/>
        <w:numPr>
          <w:ilvl w:val="0"/>
          <w:numId w:val="62"/>
        </w:numPr>
      </w:pPr>
      <w:r w:rsidRPr="0053061B">
        <w:rPr>
          <w:b/>
          <w:bCs/>
        </w:rPr>
        <w:t xml:space="preserve">Integration with AWS </w:t>
      </w:r>
      <w:r w:rsidR="007F2103">
        <w:rPr>
          <w:b/>
          <w:bCs/>
        </w:rPr>
        <w:t>t</w:t>
      </w:r>
      <w:r w:rsidRPr="0053061B">
        <w:rPr>
          <w:b/>
          <w:bCs/>
        </w:rPr>
        <w:t>ools</w:t>
      </w:r>
      <w:r w:rsidRPr="007E2EE6">
        <w:t xml:space="preserve">: It works </w:t>
      </w:r>
      <w:r w:rsidR="00037CFD">
        <w:t>smoothly</w:t>
      </w:r>
      <w:r w:rsidRPr="007E2EE6">
        <w:t xml:space="preserve"> with AWS CodePipeline and AWS CodeBuild, </w:t>
      </w:r>
      <w:r w:rsidR="00CC7454">
        <w:t>creating</w:t>
      </w:r>
      <w:r w:rsidRPr="007E2EE6">
        <w:t xml:space="preserve"> continuous integration and deployment pipelines that enhance workflow efficiency.</w:t>
      </w:r>
    </w:p>
    <w:p w14:paraId="048D0808" w14:textId="4EBBD9BF" w:rsidR="00C55DA8" w:rsidRPr="003B3135" w:rsidRDefault="00C55DA8" w:rsidP="00D472DA">
      <w:pPr>
        <w:pStyle w:val="NormalBPBHEB"/>
        <w:rPr>
          <w:bCs/>
        </w:rPr>
      </w:pPr>
      <w:r w:rsidRPr="00D472DA">
        <w:rPr>
          <w:b/>
          <w:bCs/>
        </w:rPr>
        <w:t xml:space="preserve">Use </w:t>
      </w:r>
      <w:r w:rsidR="00914BCB" w:rsidRPr="00D472DA">
        <w:rPr>
          <w:b/>
          <w:bCs/>
        </w:rPr>
        <w:t>cases</w:t>
      </w:r>
    </w:p>
    <w:p w14:paraId="3179C3E5" w14:textId="77777777" w:rsidR="00C55DA8" w:rsidRPr="00C55DA8" w:rsidRDefault="00C55DA8" w:rsidP="00D472DA">
      <w:pPr>
        <w:pStyle w:val="NormalBPBHEB"/>
      </w:pPr>
      <w:r w:rsidRPr="00C55DA8">
        <w:t xml:space="preserve">In this section, we will go through the use cases: </w:t>
      </w:r>
    </w:p>
    <w:p w14:paraId="311C8944" w14:textId="3F44776A" w:rsidR="001A4C2A" w:rsidRDefault="00C55DA8" w:rsidP="00D472DA">
      <w:pPr>
        <w:pStyle w:val="NormalBPBHEB"/>
        <w:numPr>
          <w:ilvl w:val="0"/>
          <w:numId w:val="63"/>
        </w:numPr>
      </w:pPr>
      <w:r w:rsidRPr="001A4C2A">
        <w:rPr>
          <w:b/>
          <w:bCs/>
        </w:rPr>
        <w:t>Collaborative software development:</w:t>
      </w:r>
      <w:r w:rsidR="002B548D" w:rsidRPr="001A4C2A">
        <w:rPr>
          <w:b/>
          <w:bCs/>
        </w:rPr>
        <w:t xml:space="preserve"> </w:t>
      </w:r>
      <w:r w:rsidRPr="00C55DA8">
        <w:t>CodeCommit facilitates team collaboration by providing a central repository for code changes, enabling version control and efficient collaboration</w:t>
      </w:r>
      <w:bookmarkStart w:id="18" w:name="_Ref150866867"/>
      <w:sdt>
        <w:sdtPr>
          <w:id w:val="1305582639"/>
          <w:citation/>
        </w:sdtPr>
        <w:sdtContent>
          <w:r w:rsidRPr="00C55DA8">
            <w:fldChar w:fldCharType="begin"/>
          </w:r>
          <w:r w:rsidRPr="00C55DA8">
            <w:instrText xml:space="preserve"> CITATION smith2018d \l 1033 </w:instrText>
          </w:r>
          <w:r w:rsidRPr="00C55DA8">
            <w:fldChar w:fldCharType="separate"/>
          </w:r>
          <w:r w:rsidR="001B4679">
            <w:rPr>
              <w:noProof/>
            </w:rPr>
            <w:t xml:space="preserve"> </w:t>
          </w:r>
          <w:r w:rsidR="001B4679" w:rsidRPr="001B4679">
            <w:rPr>
              <w:noProof/>
            </w:rPr>
            <w:t>[18]</w:t>
          </w:r>
          <w:r w:rsidRPr="00C55DA8">
            <w:fldChar w:fldCharType="end"/>
          </w:r>
        </w:sdtContent>
      </w:sdt>
      <w:bookmarkEnd w:id="18"/>
      <w:r w:rsidRPr="00C55DA8">
        <w:t>.</w:t>
      </w:r>
    </w:p>
    <w:p w14:paraId="1419730D" w14:textId="13D41C97" w:rsidR="00C55DA8" w:rsidRDefault="00C55DA8" w:rsidP="00D472DA">
      <w:pPr>
        <w:pStyle w:val="NormalBPBHEB"/>
        <w:numPr>
          <w:ilvl w:val="0"/>
          <w:numId w:val="63"/>
        </w:numPr>
      </w:pPr>
      <w:r w:rsidRPr="00C55DA8">
        <w:rPr>
          <w:b/>
          <w:bCs/>
        </w:rPr>
        <w:t>Continuous integration and deployment (CI/CD):</w:t>
      </w:r>
      <w:r w:rsidR="00CE20A4" w:rsidRPr="001A4C2A">
        <w:rPr>
          <w:b/>
          <w:bCs/>
        </w:rPr>
        <w:t xml:space="preserve"> </w:t>
      </w:r>
      <w:r w:rsidRPr="00C55DA8">
        <w:t xml:space="preserve">Integration with AWS CodePipeline allows for the </w:t>
      </w:r>
      <w:r w:rsidR="00FA335E">
        <w:t>efficient</w:t>
      </w:r>
      <w:r w:rsidRPr="00C55DA8">
        <w:t xml:space="preserve"> implementation of CI/CD pipelines, automating code builds, testing, and deployments</w:t>
      </w:r>
      <w:bookmarkStart w:id="19" w:name="_Ref150866893"/>
      <w:sdt>
        <w:sdtPr>
          <w:id w:val="1388457351"/>
          <w:citation/>
        </w:sdtPr>
        <w:sdtContent>
          <w:r w:rsidRPr="00C55DA8">
            <w:fldChar w:fldCharType="begin"/>
          </w:r>
          <w:r w:rsidRPr="00C55DA8">
            <w:instrText xml:space="preserve"> CITATION jones2019a \l 1033 </w:instrText>
          </w:r>
          <w:r w:rsidRPr="00C55DA8">
            <w:fldChar w:fldCharType="separate"/>
          </w:r>
          <w:r w:rsidR="001B4679">
            <w:rPr>
              <w:noProof/>
            </w:rPr>
            <w:t xml:space="preserve"> </w:t>
          </w:r>
          <w:r w:rsidR="001B4679" w:rsidRPr="001B4679">
            <w:rPr>
              <w:noProof/>
            </w:rPr>
            <w:t>[19]</w:t>
          </w:r>
          <w:r w:rsidRPr="00C55DA8">
            <w:fldChar w:fldCharType="end"/>
          </w:r>
        </w:sdtContent>
      </w:sdt>
      <w:bookmarkEnd w:id="19"/>
      <w:r w:rsidRPr="00C55DA8">
        <w:t>.</w:t>
      </w:r>
    </w:p>
    <w:p w14:paraId="79F8BA30" w14:textId="7F1E62F6" w:rsidR="00C55DA8" w:rsidRPr="00C55DA8" w:rsidRDefault="00C55DA8" w:rsidP="00D472DA">
      <w:pPr>
        <w:pStyle w:val="NormalBPBHEB"/>
        <w:numPr>
          <w:ilvl w:val="0"/>
          <w:numId w:val="63"/>
        </w:numPr>
      </w:pPr>
      <w:r w:rsidRPr="00C55DA8">
        <w:rPr>
          <w:b/>
          <w:bCs/>
        </w:rPr>
        <w:t>Secure code storage:</w:t>
      </w:r>
      <w:r w:rsidR="00CE20A4" w:rsidRPr="00CE20A4">
        <w:rPr>
          <w:b/>
          <w:bCs/>
        </w:rPr>
        <w:t xml:space="preserve"> </w:t>
      </w:r>
      <w:r w:rsidRPr="00C55DA8">
        <w:t>CodeCommit serves as a secure and compliant storage solution for source code, meeting the requirements of industries with stringent security and compliance standards</w:t>
      </w:r>
      <w:bookmarkStart w:id="20" w:name="_Ref150866828"/>
      <w:sdt>
        <w:sdtPr>
          <w:id w:val="519135085"/>
          <w:citation/>
        </w:sdtPr>
        <w:sdtContent>
          <w:r w:rsidRPr="00C55DA8">
            <w:fldChar w:fldCharType="begin"/>
          </w:r>
          <w:r w:rsidRPr="00C55DA8">
            <w:instrText xml:space="preserve"> CITATION brown2020a \l 1033 </w:instrText>
          </w:r>
          <w:r w:rsidRPr="00C55DA8">
            <w:fldChar w:fldCharType="separate"/>
          </w:r>
          <w:r w:rsidR="001B4679">
            <w:rPr>
              <w:noProof/>
            </w:rPr>
            <w:t xml:space="preserve"> </w:t>
          </w:r>
          <w:r w:rsidR="001B4679" w:rsidRPr="001B4679">
            <w:rPr>
              <w:noProof/>
            </w:rPr>
            <w:t>[20]</w:t>
          </w:r>
          <w:r w:rsidRPr="00C55DA8">
            <w:fldChar w:fldCharType="end"/>
          </w:r>
        </w:sdtContent>
      </w:sdt>
      <w:bookmarkEnd w:id="20"/>
      <w:r w:rsidRPr="00C55DA8">
        <w:t>.</w:t>
      </w:r>
    </w:p>
    <w:p w14:paraId="0D22EC08" w14:textId="03FFDF68" w:rsidR="007E2EE6" w:rsidRDefault="007E2EE6" w:rsidP="00D472DA">
      <w:pPr>
        <w:pStyle w:val="NormalBPBHEB"/>
      </w:pPr>
      <w:r w:rsidRPr="007E2EE6">
        <w:t xml:space="preserve">For development teams looking for a </w:t>
      </w:r>
      <w:r w:rsidR="001B4C4B" w:rsidRPr="007E2EE6">
        <w:t>dependable</w:t>
      </w:r>
      <w:r w:rsidRPr="007E2EE6">
        <w:t>, scalable, and secure version control solution, AWS CodeCommit simplifies the process and integrates with the AWS ecosystem, ensuring consistency across environments.</w:t>
      </w:r>
    </w:p>
    <w:p w14:paraId="32FBDBB5" w14:textId="77777777" w:rsidR="004634CE" w:rsidRPr="004634CE" w:rsidRDefault="004634CE" w:rsidP="00170A44">
      <w:pPr>
        <w:pStyle w:val="Heading2"/>
      </w:pPr>
      <w:r w:rsidRPr="004634CE">
        <w:t>Best practices for AWS CodeCommit implementation</w:t>
      </w:r>
    </w:p>
    <w:p w14:paraId="41853DC0" w14:textId="3895A495" w:rsidR="004634CE" w:rsidRPr="004634CE" w:rsidRDefault="007B60B9" w:rsidP="00D472DA">
      <w:pPr>
        <w:pStyle w:val="NormalBPBHEB"/>
      </w:pPr>
      <w:r>
        <w:t>Now</w:t>
      </w:r>
      <w:r w:rsidR="001D6C43">
        <w:t xml:space="preserve">, we introduce the best practices for implementing AWS CodeCommit. We can find case studies and best practices born from practice from AWS, its partners, and other companies delivering professional services or building products for the AWS Cloud. They are beneficial, </w:t>
      </w:r>
      <w:r w:rsidR="00E85145">
        <w:t>helpful</w:t>
      </w:r>
      <w:r w:rsidR="001D6C43">
        <w:t xml:space="preserve">, and easy to find. It is possible to generalize them as tools to </w:t>
      </w:r>
      <w:r w:rsidR="00B41818">
        <w:t>keep</w:t>
      </w:r>
      <w:r w:rsidR="004634CE" w:rsidRPr="004634CE">
        <w:t xml:space="preserve"> code quality and ensure adherence to coding standards</w:t>
      </w:r>
      <w:sdt>
        <w:sdtPr>
          <w:id w:val="-853794109"/>
          <w:citation/>
        </w:sdtPr>
        <w:sdtContent>
          <w:r w:rsidR="004634CE" w:rsidRPr="004634CE">
            <w:fldChar w:fldCharType="begin"/>
          </w:r>
          <w:r w:rsidR="004634CE" w:rsidRPr="004634CE">
            <w:instrText xml:space="preserve"> CITATION smith2018d \l 1033 </w:instrText>
          </w:r>
          <w:r w:rsidR="004634CE" w:rsidRPr="004634CE">
            <w:fldChar w:fldCharType="separate"/>
          </w:r>
          <w:r w:rsidR="001B4679">
            <w:rPr>
              <w:noProof/>
            </w:rPr>
            <w:t xml:space="preserve"> </w:t>
          </w:r>
          <w:r w:rsidR="001B4679" w:rsidRPr="001B4679">
            <w:rPr>
              <w:noProof/>
            </w:rPr>
            <w:t>[18]</w:t>
          </w:r>
          <w:r w:rsidR="004634CE" w:rsidRPr="004634CE">
            <w:fldChar w:fldCharType="end"/>
          </w:r>
        </w:sdtContent>
      </w:sdt>
      <w:r w:rsidR="004634CE" w:rsidRPr="004634CE">
        <w:t>.</w:t>
      </w:r>
    </w:p>
    <w:p w14:paraId="2426380C" w14:textId="10EBA9B2" w:rsidR="005C1163" w:rsidRPr="005C1163" w:rsidRDefault="005C1163" w:rsidP="00D472DA">
      <w:pPr>
        <w:pStyle w:val="NormalBPBHEB"/>
        <w:numPr>
          <w:ilvl w:val="0"/>
          <w:numId w:val="64"/>
        </w:numPr>
      </w:pPr>
      <w:r w:rsidRPr="005C1163">
        <w:rPr>
          <w:b/>
          <w:bCs/>
        </w:rPr>
        <w:t>Branching strategies</w:t>
      </w:r>
      <w:r w:rsidRPr="005C1163">
        <w:t>:</w:t>
      </w:r>
      <w:r>
        <w:t xml:space="preserve"> </w:t>
      </w:r>
      <w:r w:rsidRPr="005C1163">
        <w:t>Adopt effective branching strategies to manage feature development, bug fixes, and releases efficiently</w:t>
      </w:r>
      <w:sdt>
        <w:sdtPr>
          <w:id w:val="1147784118"/>
          <w:citation/>
        </w:sdtPr>
        <w:sdtContent>
          <w:r w:rsidRPr="005C1163">
            <w:fldChar w:fldCharType="begin"/>
          </w:r>
          <w:r w:rsidRPr="005C1163">
            <w:instrText xml:space="preserve"> CITATION brown2020a \l 1033 </w:instrText>
          </w:r>
          <w:r w:rsidRPr="005C1163">
            <w:fldChar w:fldCharType="separate"/>
          </w:r>
          <w:r w:rsidR="001B4679">
            <w:rPr>
              <w:noProof/>
            </w:rPr>
            <w:t xml:space="preserve"> </w:t>
          </w:r>
          <w:r w:rsidR="001B4679" w:rsidRPr="001B4679">
            <w:rPr>
              <w:noProof/>
            </w:rPr>
            <w:t>[20]</w:t>
          </w:r>
          <w:r w:rsidRPr="005C1163">
            <w:fldChar w:fldCharType="end"/>
          </w:r>
        </w:sdtContent>
      </w:sdt>
      <w:r w:rsidRPr="005C1163">
        <w:t>.</w:t>
      </w:r>
    </w:p>
    <w:p w14:paraId="7A739E14" w14:textId="4DB10F4D" w:rsidR="005C1163" w:rsidRPr="005C1163" w:rsidRDefault="005C1163" w:rsidP="00D472DA">
      <w:pPr>
        <w:pStyle w:val="NormalBPBHEB"/>
        <w:numPr>
          <w:ilvl w:val="0"/>
          <w:numId w:val="64"/>
        </w:numPr>
      </w:pPr>
      <w:r w:rsidRPr="005C1163">
        <w:rPr>
          <w:b/>
          <w:bCs/>
        </w:rPr>
        <w:t>Code reviews</w:t>
      </w:r>
      <w:r w:rsidRPr="005C1163">
        <w:t>:</w:t>
      </w:r>
      <w:r>
        <w:t xml:space="preserve"> </w:t>
      </w:r>
      <w:r w:rsidRPr="005C1163">
        <w:t xml:space="preserve">Leverage CodeCommit's built-in code review tools to </w:t>
      </w:r>
      <w:r w:rsidR="00041F36" w:rsidRPr="005C1163">
        <w:t>keep</w:t>
      </w:r>
      <w:r w:rsidRPr="005C1163">
        <w:t xml:space="preserve"> code quality and ensure adherence to coding standards</w:t>
      </w:r>
      <w:sdt>
        <w:sdtPr>
          <w:id w:val="2075080125"/>
          <w:citation/>
        </w:sdtPr>
        <w:sdtContent>
          <w:r w:rsidRPr="005C1163">
            <w:fldChar w:fldCharType="begin"/>
          </w:r>
          <w:r w:rsidRPr="005C1163">
            <w:instrText xml:space="preserve"> CITATION smith2018d \l 1033 </w:instrText>
          </w:r>
          <w:r w:rsidRPr="005C1163">
            <w:fldChar w:fldCharType="separate"/>
          </w:r>
          <w:r w:rsidR="001B4679">
            <w:rPr>
              <w:noProof/>
            </w:rPr>
            <w:t xml:space="preserve"> </w:t>
          </w:r>
          <w:r w:rsidR="001B4679" w:rsidRPr="001B4679">
            <w:rPr>
              <w:noProof/>
            </w:rPr>
            <w:t>[18]</w:t>
          </w:r>
          <w:r w:rsidRPr="005C1163">
            <w:fldChar w:fldCharType="end"/>
          </w:r>
        </w:sdtContent>
      </w:sdt>
      <w:r w:rsidRPr="005C1163">
        <w:t>.</w:t>
      </w:r>
    </w:p>
    <w:p w14:paraId="66ABCD88" w14:textId="58F8A5F5" w:rsidR="00690D82" w:rsidRPr="007E2EE6" w:rsidRDefault="004634CE" w:rsidP="00D472DA">
      <w:pPr>
        <w:pStyle w:val="NormalBPBHEB"/>
        <w:numPr>
          <w:ilvl w:val="0"/>
          <w:numId w:val="64"/>
        </w:numPr>
      </w:pPr>
      <w:r w:rsidRPr="004634CE">
        <w:rPr>
          <w:b/>
          <w:bCs/>
        </w:rPr>
        <w:t>Repository structure</w:t>
      </w:r>
      <w:r w:rsidRPr="004634CE">
        <w:t>:</w:t>
      </w:r>
      <w:r w:rsidR="00FA51B1">
        <w:t xml:space="preserve"> </w:t>
      </w:r>
      <w:r w:rsidRPr="004634CE">
        <w:t>Organize repositories logically, considering factors like team structure, project dependencies, and deployment pipelines</w:t>
      </w:r>
      <w:sdt>
        <w:sdtPr>
          <w:id w:val="-779866535"/>
          <w:citation/>
        </w:sdtPr>
        <w:sdtContent>
          <w:r w:rsidRPr="004634CE">
            <w:fldChar w:fldCharType="begin"/>
          </w:r>
          <w:r w:rsidRPr="004634CE">
            <w:instrText xml:space="preserve"> CITATION jones2019a \l 1033 </w:instrText>
          </w:r>
          <w:r w:rsidRPr="004634CE">
            <w:fldChar w:fldCharType="separate"/>
          </w:r>
          <w:r w:rsidR="001B4679">
            <w:rPr>
              <w:noProof/>
            </w:rPr>
            <w:t xml:space="preserve"> </w:t>
          </w:r>
          <w:r w:rsidR="001B4679" w:rsidRPr="001B4679">
            <w:rPr>
              <w:noProof/>
            </w:rPr>
            <w:t>[19]</w:t>
          </w:r>
          <w:r w:rsidRPr="004634CE">
            <w:fldChar w:fldCharType="end"/>
          </w:r>
        </w:sdtContent>
      </w:sdt>
      <w:r w:rsidRPr="004634CE">
        <w:t>.</w:t>
      </w:r>
    </w:p>
    <w:p w14:paraId="0FC5A6BB" w14:textId="77777777" w:rsidR="007E2EE6" w:rsidRPr="007E2EE6" w:rsidRDefault="007E2EE6" w:rsidP="00D472DA">
      <w:pPr>
        <w:pStyle w:val="Heading2BPBHEB"/>
      </w:pPr>
      <w:r w:rsidRPr="007E2EE6">
        <w:t>AWS CodeDeploy</w:t>
      </w:r>
    </w:p>
    <w:p w14:paraId="2C9A13C6" w14:textId="03627D7F" w:rsidR="007E2EE6" w:rsidRPr="007E2EE6" w:rsidRDefault="007E2EE6" w:rsidP="00D472DA">
      <w:pPr>
        <w:pStyle w:val="NormalBPBHEB"/>
      </w:pPr>
      <w:r w:rsidRPr="007E2EE6">
        <w:t xml:space="preserve">Software deployment can be </w:t>
      </w:r>
      <w:r w:rsidR="00C6625B">
        <w:t>complex</w:t>
      </w:r>
      <w:r w:rsidRPr="007E2EE6">
        <w:t xml:space="preserve">, especially when managing updates across distributed systems. AWS CodeDeploy automates this process, helping teams deploy applications to </w:t>
      </w:r>
      <w:r w:rsidR="00C6625B">
        <w:t>various</w:t>
      </w:r>
      <w:r w:rsidRPr="007E2EE6">
        <w:t xml:space="preserve"> compute services with minimal downtime and fewer manual interventions. Whether </w:t>
      </w:r>
      <w:r w:rsidR="00290C68" w:rsidRPr="007E2EE6">
        <w:t>deploying</w:t>
      </w:r>
      <w:r w:rsidRPr="007E2EE6">
        <w:t xml:space="preserve"> EC2 instances, Lambda functions, or on-premises servers, CodeDeploy </w:t>
      </w:r>
      <w:r w:rsidR="007B40B5">
        <w:t>simplifies</w:t>
      </w:r>
      <w:r w:rsidRPr="007E2EE6">
        <w:t xml:space="preserve"> the deployment process, improving efficiency and reducing deployment risks.</w:t>
      </w:r>
    </w:p>
    <w:p w14:paraId="32B41A1C" w14:textId="53430B99" w:rsidR="007E2EE6" w:rsidRDefault="007E2EE6" w:rsidP="00D472DA">
      <w:pPr>
        <w:pStyle w:val="Heading3BPBHEB"/>
      </w:pPr>
      <w:r w:rsidRPr="007E2EE6">
        <w:t xml:space="preserve">Key </w:t>
      </w:r>
      <w:r w:rsidR="004E1928">
        <w:t>f</w:t>
      </w:r>
      <w:r w:rsidRPr="007E2EE6">
        <w:t>eatures</w:t>
      </w:r>
    </w:p>
    <w:p w14:paraId="7D86B534" w14:textId="5803CBF7" w:rsidR="00437E0F" w:rsidRPr="00437E0F" w:rsidRDefault="00437E0F" w:rsidP="00D472DA">
      <w:pPr>
        <w:pStyle w:val="NormalBPBHEB"/>
      </w:pPr>
      <w:r w:rsidRPr="007E2EE6">
        <w:t xml:space="preserve">By supporting </w:t>
      </w:r>
      <w:r w:rsidR="001B4C4B">
        <w:t>different</w:t>
      </w:r>
      <w:r w:rsidR="001B4C4B" w:rsidRPr="007E2EE6">
        <w:t xml:space="preserve"> </w:t>
      </w:r>
      <w:r w:rsidRPr="007E2EE6">
        <w:t>deployment strategies, CodeDeploy offers flexibility, allowing teams to choose the approach that best suits their needs, from blue/green deployments to rolling updates.</w:t>
      </w:r>
      <w:r w:rsidR="00CB15A1">
        <w:t xml:space="preserve"> </w:t>
      </w:r>
      <w:r w:rsidR="00CB15A1" w:rsidRPr="00CB15A1">
        <w:t>The following are the key features of AWS CodeDeploy:</w:t>
      </w:r>
    </w:p>
    <w:p w14:paraId="425A6A4E" w14:textId="6BB71A2A" w:rsidR="007E2EE6" w:rsidRPr="007E2EE6" w:rsidRDefault="007E2EE6" w:rsidP="00D472DA">
      <w:pPr>
        <w:pStyle w:val="NormalBPBHEB"/>
        <w:numPr>
          <w:ilvl w:val="0"/>
          <w:numId w:val="65"/>
        </w:numPr>
      </w:pPr>
      <w:r w:rsidRPr="007E2EE6">
        <w:rPr>
          <w:b/>
          <w:bCs/>
        </w:rPr>
        <w:t xml:space="preserve">Flexible </w:t>
      </w:r>
      <w:r w:rsidR="00C534B9" w:rsidRPr="007E2EE6">
        <w:rPr>
          <w:b/>
          <w:bCs/>
        </w:rPr>
        <w:t>deployment strategies</w:t>
      </w:r>
      <w:r w:rsidRPr="007E2EE6">
        <w:t>: AWS CodeDeploy supports multiple deployment strategies, including in-place deployments, blue/green deployments, and canary releases. This flexibility ensures that teams can choose the most suitable approach for their application and infrastructure needs</w:t>
      </w:r>
      <w:r w:rsidR="00490496">
        <w:t xml:space="preserve"> </w:t>
      </w:r>
      <w:sdt>
        <w:sdtPr>
          <w:id w:val="-1986457423"/>
          <w:citation/>
        </w:sdtPr>
        <w:sdtContent>
          <w:r w:rsidR="00EA5A3F">
            <w:fldChar w:fldCharType="begin"/>
          </w:r>
          <w:r w:rsidR="00EA5A3F">
            <w:instrText xml:space="preserve"> CITATION smith2018b \l 1033 </w:instrText>
          </w:r>
          <w:r w:rsidR="00EA5A3F">
            <w:fldChar w:fldCharType="separate"/>
          </w:r>
          <w:r w:rsidR="001B4679" w:rsidRPr="001B4679">
            <w:rPr>
              <w:noProof/>
            </w:rPr>
            <w:t>[7]</w:t>
          </w:r>
          <w:r w:rsidR="00EA5A3F">
            <w:fldChar w:fldCharType="end"/>
          </w:r>
        </w:sdtContent>
      </w:sdt>
      <w:r w:rsidRPr="007E2EE6">
        <w:t>.</w:t>
      </w:r>
    </w:p>
    <w:p w14:paraId="21AD0CC7" w14:textId="39B3C59D" w:rsidR="007E2EE6" w:rsidRPr="007E2EE6" w:rsidRDefault="007E2EE6" w:rsidP="00D472DA">
      <w:pPr>
        <w:pStyle w:val="NormalBPBHEB"/>
        <w:numPr>
          <w:ilvl w:val="0"/>
          <w:numId w:val="65"/>
        </w:numPr>
      </w:pPr>
      <w:r w:rsidRPr="007E2EE6">
        <w:rPr>
          <w:b/>
          <w:bCs/>
        </w:rPr>
        <w:t>Multi-</w:t>
      </w:r>
      <w:r w:rsidR="00C534B9" w:rsidRPr="007E2EE6">
        <w:rPr>
          <w:b/>
          <w:bCs/>
        </w:rPr>
        <w:t>platform support</w:t>
      </w:r>
      <w:r w:rsidRPr="007E2EE6">
        <w:t>: CodeDeploy works across platforms, enabling deployments on EC2, Lambda, and on-premises servers, making it versatile for various application types and deployment requirements.</w:t>
      </w:r>
    </w:p>
    <w:p w14:paraId="6496B81F" w14:textId="4E20C1B3" w:rsidR="003154CC" w:rsidRDefault="007E2EE6" w:rsidP="00D472DA">
      <w:pPr>
        <w:pStyle w:val="NormalBPBHEB"/>
        <w:numPr>
          <w:ilvl w:val="0"/>
          <w:numId w:val="65"/>
        </w:numPr>
      </w:pPr>
      <w:r w:rsidRPr="003154CC">
        <w:rPr>
          <w:b/>
          <w:bCs/>
        </w:rPr>
        <w:t xml:space="preserve">Rollback </w:t>
      </w:r>
      <w:r w:rsidR="00C534B9">
        <w:rPr>
          <w:b/>
          <w:bCs/>
        </w:rPr>
        <w:t>c</w:t>
      </w:r>
      <w:r w:rsidRPr="003154CC">
        <w:rPr>
          <w:b/>
          <w:bCs/>
        </w:rPr>
        <w:t>apabilities</w:t>
      </w:r>
      <w:r w:rsidRPr="007E2EE6">
        <w:t xml:space="preserve">: CodeDeploy includes automatic rollback functionality, minimizing risk by ensuring that if a deployment fails, it can quickly revert to the </w:t>
      </w:r>
      <w:r w:rsidR="007D47A8" w:rsidRPr="007E2EE6">
        <w:t>earlier</w:t>
      </w:r>
      <w:r w:rsidRPr="007E2EE6">
        <w:t xml:space="preserve"> working version, reducing downtime.</w:t>
      </w:r>
    </w:p>
    <w:p w14:paraId="47D8F6ED" w14:textId="177101CB" w:rsidR="003154CC" w:rsidRPr="003154CC" w:rsidRDefault="003154CC" w:rsidP="00D472DA">
      <w:pPr>
        <w:pStyle w:val="NormalBPBHEB"/>
      </w:pPr>
      <w:r w:rsidRPr="00D472DA">
        <w:rPr>
          <w:i/>
          <w:iCs/>
        </w:rPr>
        <w:t>Figure 7.4</w:t>
      </w:r>
      <w:r w:rsidRPr="003154CC">
        <w:t xml:space="preserve"> below shows a high-level architecture for AWS CodeDeploy, a fully managed deployment service:</w:t>
      </w:r>
    </w:p>
    <w:p w14:paraId="6985BA83" w14:textId="77777777" w:rsidR="003154CC" w:rsidRPr="003154CC" w:rsidRDefault="003154CC" w:rsidP="00D472DA">
      <w:pPr>
        <w:pStyle w:val="FigureBPBHEB"/>
      </w:pPr>
      <w:r w:rsidRPr="003154CC">
        <w:rPr>
          <w:noProof/>
        </w:rPr>
        <w:drawing>
          <wp:inline distT="0" distB="0" distL="0" distR="0" wp14:anchorId="246B7064" wp14:editId="48C3736F">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4A511A51" w14:textId="703A3A7A" w:rsidR="003154CC" w:rsidRPr="003154CC" w:rsidRDefault="003154CC" w:rsidP="00D472DA">
      <w:pPr>
        <w:pStyle w:val="FigureCaptionBPBHEB"/>
      </w:pPr>
      <w:commentRangeStart w:id="21"/>
      <w:r w:rsidRPr="003154CC">
        <w:rPr>
          <w:b/>
        </w:rPr>
        <w:t>Figure 7.</w:t>
      </w:r>
      <w:r w:rsidRPr="003154CC">
        <w:rPr>
          <w:b/>
        </w:rPr>
        <w:fldChar w:fldCharType="begin"/>
      </w:r>
      <w:r w:rsidRPr="003154CC">
        <w:rPr>
          <w:b/>
        </w:rPr>
        <w:instrText xml:space="preserve"> SEQ Figure \* ARABIC </w:instrText>
      </w:r>
      <w:r w:rsidRPr="003154CC">
        <w:rPr>
          <w:b/>
        </w:rPr>
        <w:fldChar w:fldCharType="separate"/>
      </w:r>
      <w:r w:rsidRPr="003154CC">
        <w:rPr>
          <w:b/>
          <w:noProof/>
        </w:rPr>
        <w:t>4</w:t>
      </w:r>
      <w:r w:rsidRPr="003154CC">
        <w:rPr>
          <w:b/>
        </w:rPr>
        <w:fldChar w:fldCharType="end"/>
      </w:r>
      <w:r w:rsidRPr="003154CC">
        <w:rPr>
          <w:b/>
        </w:rPr>
        <w:t>:</w:t>
      </w:r>
      <w:r w:rsidRPr="003154CC">
        <w:t xml:space="preserve"> CodeDeploy: fully managed deployment service (Amazon Web Services)</w:t>
      </w:r>
      <w:commentRangeEnd w:id="21"/>
      <w:r w:rsidR="00E57468">
        <w:rPr>
          <w:rStyle w:val="CommentReference"/>
          <w:rFonts w:eastAsiaTheme="minorHAnsi" w:cstheme="minorBidi"/>
          <w:bCs w:val="0"/>
          <w:i w:val="0"/>
          <w:iCs w:val="0"/>
        </w:rPr>
        <w:commentReference w:id="21"/>
      </w:r>
    </w:p>
    <w:p w14:paraId="7176A454" w14:textId="32AF2C45" w:rsidR="007E2EE6" w:rsidRPr="007E2EE6" w:rsidRDefault="007E2EE6" w:rsidP="00082A31">
      <w:pPr>
        <w:spacing w:before="240"/>
      </w:pPr>
      <w:r w:rsidRPr="007E2EE6">
        <w:t>AWS CodeDeploy simplifies the deployment process, allowing development teams to deploy faster, with fewer issues and greater flexibility.</w:t>
      </w:r>
    </w:p>
    <w:p w14:paraId="47A81563" w14:textId="77777777" w:rsidR="007E2EE6" w:rsidRPr="007E2EE6" w:rsidRDefault="007E2EE6" w:rsidP="00D472DA">
      <w:pPr>
        <w:pStyle w:val="Heading2BPBHEB"/>
      </w:pPr>
      <w:r w:rsidRPr="007E2EE6">
        <w:t>AWS CodePipeline</w:t>
      </w:r>
    </w:p>
    <w:p w14:paraId="16495DFE" w14:textId="26117858" w:rsidR="007E2EE6" w:rsidRPr="007E2EE6" w:rsidRDefault="007E2EE6" w:rsidP="00D472DA">
      <w:pPr>
        <w:pStyle w:val="NormalBPBHEB"/>
      </w:pPr>
      <w:r w:rsidRPr="007E2EE6">
        <w:t>CI/CD pipelines are critical to modern development workflows, ensuring that applications are delivered quickly and reliably. AWS CodePipeline automates the entire process, from code changes to build, test, and deployment stages, integrating with AWS and third-party tools to create a fully automated pipeline.</w:t>
      </w:r>
    </w:p>
    <w:p w14:paraId="17A7A9C0" w14:textId="77777777" w:rsidR="007E2EE6" w:rsidRPr="007E2EE6" w:rsidRDefault="007E2EE6" w:rsidP="00D472DA">
      <w:pPr>
        <w:pStyle w:val="NormalBPBHEB"/>
      </w:pPr>
      <w:r w:rsidRPr="007E2EE6">
        <w:t>CodePipeline enhances efficiency by automating repetitive tasks and reducing the manual overhead associated with deployment. It supports parallel and sequential stages, enabling flexibility in deployment strategies and workflows.</w:t>
      </w:r>
    </w:p>
    <w:p w14:paraId="12FDE350" w14:textId="634E048F" w:rsidR="007E2EE6" w:rsidRDefault="007E2EE6" w:rsidP="00D472DA">
      <w:pPr>
        <w:pStyle w:val="Heading3BPBHEB"/>
      </w:pPr>
      <w:r w:rsidRPr="007E2EE6">
        <w:t xml:space="preserve">Key </w:t>
      </w:r>
      <w:r w:rsidR="00E05801">
        <w:t>f</w:t>
      </w:r>
      <w:r w:rsidRPr="007E2EE6">
        <w:t xml:space="preserve">eatures </w:t>
      </w:r>
    </w:p>
    <w:p w14:paraId="79A5B8B3" w14:textId="25EA1A12" w:rsidR="00A30AA0" w:rsidRPr="00A30AA0" w:rsidRDefault="003C4963" w:rsidP="00D472DA">
      <w:pPr>
        <w:pStyle w:val="NormalBPBHEB"/>
      </w:pPr>
      <w:r>
        <w:t>The</w:t>
      </w:r>
      <w:r w:rsidR="00A30AA0" w:rsidRPr="00A30AA0">
        <w:t xml:space="preserve"> key features of AWS CodePipeline</w:t>
      </w:r>
      <w:r>
        <w:t xml:space="preserve"> are as follow</w:t>
      </w:r>
      <w:r w:rsidR="008C766E">
        <w:t>s</w:t>
      </w:r>
      <w:r w:rsidR="00C6625B">
        <w:t>.</w:t>
      </w:r>
      <w:r w:rsidR="009567EB">
        <w:t xml:space="preserve"> </w:t>
      </w:r>
      <w:sdt>
        <w:sdtPr>
          <w:id w:val="-422723037"/>
          <w:citation/>
        </w:sdtPr>
        <w:sdtContent>
          <w:r w:rsidR="007A137D">
            <w:fldChar w:fldCharType="begin"/>
          </w:r>
          <w:r w:rsidR="007A137D">
            <w:instrText xml:space="preserve"> CITATION jones2019b \l 1033 </w:instrText>
          </w:r>
          <w:r w:rsidR="007A137D">
            <w:fldChar w:fldCharType="separate"/>
          </w:r>
          <w:r w:rsidR="001B4679" w:rsidRPr="001B4679">
            <w:rPr>
              <w:noProof/>
            </w:rPr>
            <w:t>[21]</w:t>
          </w:r>
          <w:r w:rsidR="007A137D">
            <w:fldChar w:fldCharType="end"/>
          </w:r>
        </w:sdtContent>
      </w:sdt>
      <w:r w:rsidR="00A30AA0" w:rsidRPr="00A30AA0">
        <w:t>:</w:t>
      </w:r>
    </w:p>
    <w:p w14:paraId="310639D2" w14:textId="7D37A716" w:rsidR="007E2EE6" w:rsidRPr="007E2EE6" w:rsidRDefault="007E2EE6" w:rsidP="00D472DA">
      <w:pPr>
        <w:pStyle w:val="NormalBPBHEB"/>
        <w:numPr>
          <w:ilvl w:val="0"/>
          <w:numId w:val="66"/>
        </w:numPr>
      </w:pPr>
      <w:r w:rsidRPr="007E2EE6">
        <w:rPr>
          <w:b/>
          <w:bCs/>
        </w:rPr>
        <w:t xml:space="preserve">Automated </w:t>
      </w:r>
      <w:r w:rsidR="00AB51DE">
        <w:rPr>
          <w:b/>
          <w:bCs/>
        </w:rPr>
        <w:t>w</w:t>
      </w:r>
      <w:r w:rsidRPr="007E2EE6">
        <w:rPr>
          <w:b/>
          <w:bCs/>
        </w:rPr>
        <w:t>orkflows</w:t>
      </w:r>
      <w:r w:rsidRPr="007E2EE6">
        <w:t>: CodePipeline automates the flow of code changes through build, test, and deployment processes, removing manual interventions and improving the speed of application delivery</w:t>
      </w:r>
      <w:r w:rsidR="00EA5A3F">
        <w:t xml:space="preserve"> </w:t>
      </w:r>
      <w:sdt>
        <w:sdtPr>
          <w:id w:val="-100962531"/>
          <w:citation/>
        </w:sdtPr>
        <w:sdtContent>
          <w:r w:rsidR="00FF6D9D">
            <w:fldChar w:fldCharType="begin"/>
          </w:r>
          <w:r w:rsidR="00FF6D9D">
            <w:instrText xml:space="preserve"> CITATION smith2018e \l 1033 </w:instrText>
          </w:r>
          <w:r w:rsidR="00FF6D9D">
            <w:fldChar w:fldCharType="separate"/>
          </w:r>
          <w:r w:rsidR="001B4679" w:rsidRPr="001B4679">
            <w:rPr>
              <w:noProof/>
            </w:rPr>
            <w:t>[22]</w:t>
          </w:r>
          <w:r w:rsidR="00FF6D9D">
            <w:fldChar w:fldCharType="end"/>
          </w:r>
        </w:sdtContent>
      </w:sdt>
      <w:r w:rsidRPr="007E2EE6">
        <w:t>.</w:t>
      </w:r>
    </w:p>
    <w:p w14:paraId="56E50B40" w14:textId="69EEBB5F" w:rsidR="007E2EE6" w:rsidRPr="007E2EE6" w:rsidRDefault="007E2EE6" w:rsidP="00D472DA">
      <w:pPr>
        <w:pStyle w:val="NormalBPBHEB"/>
        <w:numPr>
          <w:ilvl w:val="0"/>
          <w:numId w:val="66"/>
        </w:numPr>
      </w:pPr>
      <w:r w:rsidRPr="007E2EE6">
        <w:rPr>
          <w:b/>
          <w:bCs/>
        </w:rPr>
        <w:t xml:space="preserve">Integration with AWS and </w:t>
      </w:r>
      <w:r w:rsidR="002211FB" w:rsidRPr="007E2EE6">
        <w:rPr>
          <w:b/>
          <w:bCs/>
        </w:rPr>
        <w:t>third-party tools</w:t>
      </w:r>
      <w:r w:rsidRPr="007E2EE6">
        <w:t>: CodePipeline integrates with a wide range of AWS services, like AWS CodeBuild and AWS CodeDeploy, as well as third-party tools such as GitHub, to offer flexibility in workflows</w:t>
      </w:r>
      <w:r w:rsidR="00FF6D9D">
        <w:t xml:space="preserve"> </w:t>
      </w:r>
      <w:sdt>
        <w:sdtPr>
          <w:id w:val="264735186"/>
          <w:citation/>
        </w:sdtPr>
        <w:sdtContent>
          <w:r w:rsidR="001E2187">
            <w:fldChar w:fldCharType="begin"/>
          </w:r>
          <w:r w:rsidR="001E2187">
            <w:instrText xml:space="preserve"> CITATION jones2019a \l 1033 </w:instrText>
          </w:r>
          <w:r w:rsidR="001E2187">
            <w:fldChar w:fldCharType="separate"/>
          </w:r>
          <w:r w:rsidR="001B4679" w:rsidRPr="001B4679">
            <w:rPr>
              <w:noProof/>
            </w:rPr>
            <w:t>[19]</w:t>
          </w:r>
          <w:r w:rsidR="001E2187">
            <w:fldChar w:fldCharType="end"/>
          </w:r>
        </w:sdtContent>
      </w:sdt>
      <w:r w:rsidRPr="007E2EE6">
        <w:t>.</w:t>
      </w:r>
    </w:p>
    <w:p w14:paraId="2BED678C" w14:textId="031B0ECE" w:rsidR="007E2EE6" w:rsidRDefault="007E2EE6" w:rsidP="00D472DA">
      <w:pPr>
        <w:pStyle w:val="NormalBPBHEB"/>
        <w:numPr>
          <w:ilvl w:val="0"/>
          <w:numId w:val="66"/>
        </w:numPr>
      </w:pPr>
      <w:r w:rsidRPr="007E2EE6">
        <w:rPr>
          <w:b/>
          <w:bCs/>
        </w:rPr>
        <w:t xml:space="preserve">Parallel and </w:t>
      </w:r>
      <w:r w:rsidR="00AB51DE" w:rsidRPr="007E2EE6">
        <w:rPr>
          <w:b/>
          <w:bCs/>
        </w:rPr>
        <w:t>sequential execution</w:t>
      </w:r>
      <w:r w:rsidRPr="007E2EE6">
        <w:t>: CodePipeline supports both parallel and sequential execution of stages, allowing teams to tailor their workflows to the needs of their applications and deployment environments</w:t>
      </w:r>
      <w:r w:rsidR="00E03C17">
        <w:t xml:space="preserve"> </w:t>
      </w:r>
      <w:sdt>
        <w:sdtPr>
          <w:id w:val="879830159"/>
          <w:citation/>
        </w:sdtPr>
        <w:sdtContent>
          <w:r w:rsidR="00466F99">
            <w:fldChar w:fldCharType="begin"/>
          </w:r>
          <w:r w:rsidR="00466F99">
            <w:instrText xml:space="preserve"> CITATION brown2020a \l 1033 </w:instrText>
          </w:r>
          <w:r w:rsidR="00466F99">
            <w:fldChar w:fldCharType="separate"/>
          </w:r>
          <w:r w:rsidR="001B4679" w:rsidRPr="001B4679">
            <w:rPr>
              <w:noProof/>
            </w:rPr>
            <w:t>[20]</w:t>
          </w:r>
          <w:r w:rsidR="00466F99">
            <w:fldChar w:fldCharType="end"/>
          </w:r>
        </w:sdtContent>
      </w:sdt>
      <w:r w:rsidRPr="007E2EE6">
        <w:t>.</w:t>
      </w:r>
    </w:p>
    <w:p w14:paraId="70909D97" w14:textId="553EA07E" w:rsidR="005915A0" w:rsidRPr="003B3135" w:rsidRDefault="005915A0" w:rsidP="00D472DA">
      <w:pPr>
        <w:pStyle w:val="NormalBPBHEB"/>
        <w:rPr>
          <w:bCs/>
        </w:rPr>
      </w:pPr>
      <w:r w:rsidRPr="00D472DA">
        <w:rPr>
          <w:b/>
          <w:bCs/>
        </w:rPr>
        <w:t>Use cases of AWS CodePipeline</w:t>
      </w:r>
    </w:p>
    <w:p w14:paraId="76FA8C9C" w14:textId="77777777" w:rsidR="005915A0" w:rsidRPr="005915A0" w:rsidRDefault="005915A0" w:rsidP="00D472DA">
      <w:pPr>
        <w:pStyle w:val="NormalBPBHEB"/>
      </w:pPr>
      <w:r w:rsidRPr="005915A0">
        <w:t>The following are the use cases of AWS CodePipeline:</w:t>
      </w:r>
    </w:p>
    <w:p w14:paraId="04F1261A" w14:textId="77777777" w:rsidR="005915A0" w:rsidRPr="005915A0" w:rsidRDefault="005915A0" w:rsidP="00D472DA">
      <w:pPr>
        <w:pStyle w:val="NormalBPBHEB"/>
        <w:numPr>
          <w:ilvl w:val="0"/>
          <w:numId w:val="67"/>
        </w:numPr>
      </w:pPr>
      <w:r w:rsidRPr="005915A0">
        <w:rPr>
          <w:b/>
          <w:bCs/>
        </w:rPr>
        <w:t>Multi-environment deployments:</w:t>
      </w:r>
      <w:r w:rsidRPr="005915A0">
        <w:t xml:space="preserve"> CodePipeline facilitates the creation of pipelines that support deploying applications to multiple environments, such as development, testing, and production.</w:t>
      </w:r>
    </w:p>
    <w:p w14:paraId="324F5670" w14:textId="3A3650EC" w:rsidR="005915A0" w:rsidRPr="005915A0" w:rsidRDefault="005915A0" w:rsidP="00D472DA">
      <w:pPr>
        <w:pStyle w:val="NormalBPBHEB"/>
        <w:numPr>
          <w:ilvl w:val="0"/>
          <w:numId w:val="67"/>
        </w:numPr>
      </w:pPr>
      <w:r w:rsidRPr="005915A0">
        <w:rPr>
          <w:b/>
          <w:bCs/>
        </w:rPr>
        <w:t>Microservices architectures:</w:t>
      </w:r>
      <w:r w:rsidRPr="005915A0">
        <w:t xml:space="preserve"> Ideal for orchestrating CI/CD workflows in microservices-based applications, allowing independent testing and deployment of individual services</w:t>
      </w:r>
      <w:r w:rsidR="00873313">
        <w:t xml:space="preserve"> </w:t>
      </w:r>
      <w:sdt>
        <w:sdtPr>
          <w:id w:val="-425576530"/>
          <w:citation/>
        </w:sdtPr>
        <w:sdtContent>
          <w:r w:rsidR="00873313">
            <w:fldChar w:fldCharType="begin"/>
          </w:r>
          <w:r w:rsidR="00873313">
            <w:instrText xml:space="preserve"> CITATION jones2021a \l 1033 </w:instrText>
          </w:r>
          <w:r w:rsidR="00873313">
            <w:fldChar w:fldCharType="separate"/>
          </w:r>
          <w:r w:rsidR="001B4679" w:rsidRPr="001B4679">
            <w:rPr>
              <w:noProof/>
            </w:rPr>
            <w:t>[23]</w:t>
          </w:r>
          <w:r w:rsidR="00873313">
            <w:fldChar w:fldCharType="end"/>
          </w:r>
        </w:sdtContent>
      </w:sdt>
      <w:r w:rsidRPr="005915A0">
        <w:t>.</w:t>
      </w:r>
    </w:p>
    <w:p w14:paraId="28B3D9DC" w14:textId="77777777" w:rsidR="005915A0" w:rsidRPr="005915A0" w:rsidRDefault="005915A0" w:rsidP="00D472DA">
      <w:pPr>
        <w:pStyle w:val="NormalBPBHEB"/>
        <w:numPr>
          <w:ilvl w:val="0"/>
          <w:numId w:val="67"/>
        </w:numPr>
      </w:pPr>
      <w:r w:rsidRPr="005915A0">
        <w:rPr>
          <w:b/>
          <w:bCs/>
        </w:rPr>
        <w:t>Serverless application deployments:</w:t>
      </w:r>
      <w:r w:rsidRPr="005915A0">
        <w:t xml:space="preserve"> Well-suited for automating the deployment of serverless applications, managing the build and deployment of AWS Lambda functions and related resources.</w:t>
      </w:r>
    </w:p>
    <w:p w14:paraId="16B9983A" w14:textId="77777777" w:rsidR="005915A0" w:rsidRPr="005915A0" w:rsidRDefault="005915A0" w:rsidP="00D472DA">
      <w:pPr>
        <w:pStyle w:val="Heading2BPBHEB"/>
      </w:pPr>
      <w:r w:rsidRPr="005915A0">
        <w:t>Best practices for AWS CodePipeline implementation</w:t>
      </w:r>
    </w:p>
    <w:p w14:paraId="6911B199" w14:textId="77777777" w:rsidR="005915A0" w:rsidRPr="005915A0" w:rsidRDefault="005915A0" w:rsidP="005915A0">
      <w:pPr>
        <w:spacing w:before="240"/>
      </w:pPr>
      <w:r w:rsidRPr="005915A0">
        <w:t>The following are the best practices for AWS CodePipeline implementation:</w:t>
      </w:r>
    </w:p>
    <w:p w14:paraId="66D73430" w14:textId="117B1A86" w:rsidR="005915A0" w:rsidRPr="005915A0" w:rsidRDefault="005915A0" w:rsidP="00D472DA">
      <w:pPr>
        <w:pStyle w:val="NormalBPBHEB"/>
        <w:numPr>
          <w:ilvl w:val="0"/>
          <w:numId w:val="68"/>
        </w:numPr>
      </w:pPr>
      <w:r w:rsidRPr="005915A0">
        <w:rPr>
          <w:b/>
          <w:bCs/>
        </w:rPr>
        <w:t>Version control integration:</w:t>
      </w:r>
      <w:r w:rsidRPr="005915A0">
        <w:t xml:space="preserve"> Integrate CodePipeline with version control systems like AWS CodeCommit or GitHub for </w:t>
      </w:r>
      <w:r w:rsidR="00FA335E">
        <w:t>efficient</w:t>
      </w:r>
      <w:r w:rsidRPr="005915A0">
        <w:t xml:space="preserve"> source code management</w:t>
      </w:r>
      <w:sdt>
        <w:sdtPr>
          <w:id w:val="-2143868606"/>
          <w:citation/>
        </w:sdtPr>
        <w:sdtContent>
          <w:r w:rsidRPr="005915A0">
            <w:fldChar w:fldCharType="begin"/>
          </w:r>
          <w:r w:rsidRPr="005915A0">
            <w:instrText xml:space="preserve"> CITATION jones2019b \l 1033 </w:instrText>
          </w:r>
          <w:r w:rsidRPr="005915A0">
            <w:fldChar w:fldCharType="separate"/>
          </w:r>
          <w:r w:rsidR="001B4679">
            <w:rPr>
              <w:noProof/>
            </w:rPr>
            <w:t xml:space="preserve"> </w:t>
          </w:r>
          <w:r w:rsidR="001B4679" w:rsidRPr="001B4679">
            <w:rPr>
              <w:noProof/>
            </w:rPr>
            <w:t>[21]</w:t>
          </w:r>
          <w:r w:rsidRPr="005915A0">
            <w:fldChar w:fldCharType="end"/>
          </w:r>
        </w:sdtContent>
      </w:sdt>
      <w:r w:rsidRPr="005915A0">
        <w:t>.</w:t>
      </w:r>
    </w:p>
    <w:p w14:paraId="68FA0E12" w14:textId="61026B39" w:rsidR="005915A0" w:rsidRPr="005915A0" w:rsidRDefault="005915A0" w:rsidP="00D472DA">
      <w:pPr>
        <w:pStyle w:val="NormalBPBHEB"/>
        <w:numPr>
          <w:ilvl w:val="0"/>
          <w:numId w:val="68"/>
        </w:numPr>
      </w:pPr>
      <w:r w:rsidRPr="005915A0">
        <w:rPr>
          <w:b/>
          <w:bCs/>
        </w:rPr>
        <w:t>Automated testing strategies:</w:t>
      </w:r>
      <w:r w:rsidRPr="005915A0">
        <w:t xml:space="preserve"> Implement automated testing at each stage of the pipeline to </w:t>
      </w:r>
      <w:r w:rsidR="007D47A8" w:rsidRPr="005915A0">
        <w:t>find</w:t>
      </w:r>
      <w:r w:rsidRPr="005915A0">
        <w:t xml:space="preserve"> and address issues early in the development process</w:t>
      </w:r>
      <w:sdt>
        <w:sdtPr>
          <w:id w:val="-1900823529"/>
          <w:citation/>
        </w:sdtPr>
        <w:sdtContent>
          <w:r w:rsidRPr="005915A0">
            <w:fldChar w:fldCharType="begin"/>
          </w:r>
          <w:r w:rsidRPr="005915A0">
            <w:instrText xml:space="preserve"> CITATION smith2018f \l 1033 </w:instrText>
          </w:r>
          <w:r w:rsidRPr="005915A0">
            <w:fldChar w:fldCharType="separate"/>
          </w:r>
          <w:r w:rsidR="001B4679">
            <w:rPr>
              <w:noProof/>
            </w:rPr>
            <w:t xml:space="preserve"> </w:t>
          </w:r>
          <w:r w:rsidR="001B4679" w:rsidRPr="001B4679">
            <w:rPr>
              <w:noProof/>
            </w:rPr>
            <w:t>[24]</w:t>
          </w:r>
          <w:r w:rsidRPr="005915A0">
            <w:fldChar w:fldCharType="end"/>
          </w:r>
        </w:sdtContent>
      </w:sdt>
      <w:r w:rsidRPr="005915A0">
        <w:t>.</w:t>
      </w:r>
    </w:p>
    <w:p w14:paraId="5BFAB34F" w14:textId="7A1737CC" w:rsidR="005915A0" w:rsidRPr="005915A0" w:rsidRDefault="005915A0" w:rsidP="00D472DA">
      <w:pPr>
        <w:pStyle w:val="NormalBPBHEB"/>
        <w:numPr>
          <w:ilvl w:val="0"/>
          <w:numId w:val="68"/>
        </w:numPr>
      </w:pPr>
      <w:r w:rsidRPr="005915A0">
        <w:rPr>
          <w:b/>
          <w:bCs/>
        </w:rPr>
        <w:t>Security best practices:</w:t>
      </w:r>
      <w:r w:rsidRPr="005915A0">
        <w:t xml:space="preserve"> Follow AWS </w:t>
      </w:r>
      <w:r w:rsidR="00CC7C71">
        <w:t>security best practices</w:t>
      </w:r>
      <w:r w:rsidRPr="005915A0">
        <w:t>, including least privilege principles and encryption of sensitive data within the pipeline.</w:t>
      </w:r>
    </w:p>
    <w:p w14:paraId="4DAA42C5" w14:textId="76CECA03" w:rsidR="007E2EE6" w:rsidRPr="007E2EE6" w:rsidRDefault="00940F23" w:rsidP="00D472DA">
      <w:pPr>
        <w:pStyle w:val="NormalBPBHEB"/>
      </w:pPr>
      <w:r>
        <w:t>B</w:t>
      </w:r>
      <w:r w:rsidR="007E2EE6" w:rsidRPr="007E2EE6">
        <w:t xml:space="preserve">y automating the release process, AWS CodePipeline allows development teams to focus more on innovation and less on manual deployment tasks, making the entire process more efficient and </w:t>
      </w:r>
      <w:r w:rsidR="00F218B7" w:rsidRPr="007E2EE6">
        <w:t>dependable</w:t>
      </w:r>
      <w:r w:rsidR="007E2EE6" w:rsidRPr="007E2EE6">
        <w:t>.</w:t>
      </w:r>
    </w:p>
    <w:p w14:paraId="305BACEF" w14:textId="77777777" w:rsidR="007E2EE6" w:rsidRPr="007E2EE6" w:rsidRDefault="007E2EE6" w:rsidP="00D472DA">
      <w:pPr>
        <w:pStyle w:val="Heading2BPBHEB"/>
      </w:pPr>
      <w:r w:rsidRPr="007E2EE6">
        <w:t>AWS CodeStar</w:t>
      </w:r>
    </w:p>
    <w:p w14:paraId="48062A69" w14:textId="7A3C4D3B" w:rsidR="007E2EE6" w:rsidRPr="007E2EE6" w:rsidRDefault="007E2EE6" w:rsidP="00D472DA">
      <w:pPr>
        <w:pStyle w:val="NormalBPBHEB"/>
      </w:pPr>
      <w:r w:rsidRPr="007E2EE6">
        <w:t xml:space="preserve">Managing and building applications on AWS requires an integrated platform that connects development tools, code repositories, and deployment pipelines. AWS CodeStar serves as that unified platform, allowing teams </w:t>
      </w:r>
      <w:r w:rsidR="009710E0">
        <w:t>to set up and manage their software development activities quickly</w:t>
      </w:r>
      <w:r w:rsidRPr="007E2EE6">
        <w:t>. With built-in support for various AWS tools, CodeStar accelerates the creation of fully configured CI/CD pipelines for a smoother development experience.</w:t>
      </w:r>
    </w:p>
    <w:p w14:paraId="2F95D2F7" w14:textId="3EA9FB70" w:rsidR="007E2EE6" w:rsidRPr="007E2EE6" w:rsidRDefault="007E2EE6" w:rsidP="00D472DA">
      <w:pPr>
        <w:pStyle w:val="NormalBPBHEB"/>
      </w:pPr>
      <w:r w:rsidRPr="007E2EE6">
        <w:t xml:space="preserve">Whether building a new project or managing an existing one, AWS CodeStar’s simplicity and integration with AWS services make it </w:t>
      </w:r>
      <w:r w:rsidR="00CC7C71">
        <w:t xml:space="preserve">ideal for developers who want </w:t>
      </w:r>
      <w:r w:rsidR="009710E0">
        <w:t>simplified</w:t>
      </w:r>
      <w:r w:rsidRPr="007E2EE6">
        <w:t xml:space="preserve"> experience.</w:t>
      </w:r>
    </w:p>
    <w:p w14:paraId="07867710" w14:textId="69003A1C" w:rsidR="007E2EE6" w:rsidRDefault="007E2EE6" w:rsidP="00D472DA">
      <w:pPr>
        <w:pStyle w:val="Heading3BPBHEB"/>
      </w:pPr>
      <w:r w:rsidRPr="007E2EE6">
        <w:t xml:space="preserve">Key </w:t>
      </w:r>
      <w:r w:rsidR="005B6535">
        <w:t>f</w:t>
      </w:r>
      <w:r w:rsidRPr="007E2EE6">
        <w:t xml:space="preserve">eatures </w:t>
      </w:r>
    </w:p>
    <w:p w14:paraId="1CDBF067" w14:textId="1A63C055" w:rsidR="00D31DFA" w:rsidRPr="00D31DFA" w:rsidRDefault="00D31DFA" w:rsidP="00D472DA">
      <w:pPr>
        <w:pStyle w:val="NormalBPBHEB"/>
      </w:pPr>
      <w:r w:rsidRPr="00D31DFA">
        <w:t>The key features of AWS CodeStar</w:t>
      </w:r>
      <w:r w:rsidR="005B6535">
        <w:t xml:space="preserve"> are as follows</w:t>
      </w:r>
      <w:r w:rsidR="00C141CC">
        <w:t>.</w:t>
      </w:r>
      <w:r w:rsidR="00CC21BA">
        <w:t xml:space="preserve"> </w:t>
      </w:r>
      <w:sdt>
        <w:sdtPr>
          <w:id w:val="1511564218"/>
          <w:citation/>
        </w:sdtPr>
        <w:sdtContent>
          <w:r w:rsidR="005E525F">
            <w:fldChar w:fldCharType="begin"/>
          </w:r>
          <w:r w:rsidR="005E525F">
            <w:instrText xml:space="preserve"> CITATION brown2020b \l 1033 </w:instrText>
          </w:r>
          <w:r w:rsidR="005E525F">
            <w:fldChar w:fldCharType="separate"/>
          </w:r>
          <w:r w:rsidR="001B4679" w:rsidRPr="001B4679">
            <w:rPr>
              <w:noProof/>
            </w:rPr>
            <w:t>[25]</w:t>
          </w:r>
          <w:r w:rsidR="005E525F">
            <w:fldChar w:fldCharType="end"/>
          </w:r>
        </w:sdtContent>
      </w:sdt>
      <w:r w:rsidRPr="00D31DFA">
        <w:t>:</w:t>
      </w:r>
    </w:p>
    <w:p w14:paraId="4C9255F0" w14:textId="0804C4BC" w:rsidR="007E2EE6" w:rsidRPr="007E2EE6" w:rsidRDefault="007E2EE6" w:rsidP="00D472DA">
      <w:pPr>
        <w:pStyle w:val="NormalBPBHEB"/>
        <w:numPr>
          <w:ilvl w:val="0"/>
          <w:numId w:val="88"/>
        </w:numPr>
      </w:pPr>
      <w:r w:rsidRPr="007E2EE6">
        <w:rPr>
          <w:b/>
          <w:bCs/>
        </w:rPr>
        <w:t xml:space="preserve">Unified </w:t>
      </w:r>
      <w:r w:rsidR="005B6535" w:rsidRPr="007E2EE6">
        <w:rPr>
          <w:b/>
          <w:bCs/>
        </w:rPr>
        <w:t>development platform</w:t>
      </w:r>
      <w:r w:rsidRPr="007E2EE6">
        <w:t>: CodeStar integrates tools for coding, building, testing, and deploying applications into a single interface, simplifying the management of the software development lifecycle.</w:t>
      </w:r>
    </w:p>
    <w:p w14:paraId="24F7A9B6" w14:textId="5082EFB7" w:rsidR="007E2EE6" w:rsidRPr="007E2EE6" w:rsidRDefault="007E2EE6" w:rsidP="00D472DA">
      <w:pPr>
        <w:pStyle w:val="NormalBPBHEB"/>
        <w:numPr>
          <w:ilvl w:val="0"/>
          <w:numId w:val="88"/>
        </w:numPr>
      </w:pPr>
      <w:r w:rsidRPr="007E2EE6">
        <w:rPr>
          <w:b/>
          <w:bCs/>
        </w:rPr>
        <w:t xml:space="preserve">Project </w:t>
      </w:r>
      <w:r w:rsidR="005B6535">
        <w:rPr>
          <w:b/>
          <w:bCs/>
        </w:rPr>
        <w:t>t</w:t>
      </w:r>
      <w:r w:rsidRPr="007E2EE6">
        <w:rPr>
          <w:b/>
          <w:bCs/>
        </w:rPr>
        <w:t>emplates</w:t>
      </w:r>
      <w:r w:rsidRPr="007E2EE6">
        <w:t xml:space="preserve">: CodeStar provides pre-configured templates for various programming languages and AWS services, making it easier to </w:t>
      </w:r>
      <w:r w:rsidR="00CC7C71">
        <w:t>start</w:t>
      </w:r>
      <w:r w:rsidRPr="007E2EE6">
        <w:t xml:space="preserve"> new projects.</w:t>
      </w:r>
    </w:p>
    <w:p w14:paraId="4C367692" w14:textId="701F1B78" w:rsidR="007E2EE6" w:rsidRPr="007E2EE6" w:rsidRDefault="007E2EE6" w:rsidP="00D472DA">
      <w:pPr>
        <w:pStyle w:val="NormalBPBHEB"/>
        <w:numPr>
          <w:ilvl w:val="0"/>
          <w:numId w:val="88"/>
        </w:numPr>
      </w:pPr>
      <w:r w:rsidRPr="007E2EE6">
        <w:rPr>
          <w:b/>
          <w:bCs/>
        </w:rPr>
        <w:t xml:space="preserve">Built-in CI/CD </w:t>
      </w:r>
      <w:r w:rsidR="005B6535">
        <w:rPr>
          <w:b/>
          <w:bCs/>
        </w:rPr>
        <w:t>p</w:t>
      </w:r>
      <w:r w:rsidRPr="007E2EE6">
        <w:rPr>
          <w:b/>
          <w:bCs/>
        </w:rPr>
        <w:t>ipeline</w:t>
      </w:r>
      <w:r w:rsidRPr="007E2EE6">
        <w:t xml:space="preserve">: Each project automatically receives a CI/CD pipeline that </w:t>
      </w:r>
      <w:r w:rsidR="00F218B7" w:rsidRPr="007E2EE6">
        <w:t>manages</w:t>
      </w:r>
      <w:r w:rsidRPr="007E2EE6">
        <w:t xml:space="preserve"> code builds, testing, and deployments, helping to </w:t>
      </w:r>
      <w:r w:rsidR="00196141">
        <w:t>simplify</w:t>
      </w:r>
      <w:r w:rsidRPr="007E2EE6">
        <w:t xml:space="preserve"> development operations.</w:t>
      </w:r>
    </w:p>
    <w:p w14:paraId="65A835BB" w14:textId="53395945" w:rsidR="00BF65F1" w:rsidRDefault="007E2EE6" w:rsidP="00D472DA">
      <w:pPr>
        <w:pStyle w:val="NormalBPBHEB"/>
        <w:numPr>
          <w:ilvl w:val="0"/>
          <w:numId w:val="88"/>
        </w:numPr>
      </w:pPr>
      <w:r w:rsidRPr="00BF65F1">
        <w:rPr>
          <w:b/>
          <w:bCs/>
        </w:rPr>
        <w:t xml:space="preserve">Team </w:t>
      </w:r>
      <w:r w:rsidR="0094161D">
        <w:rPr>
          <w:b/>
          <w:bCs/>
        </w:rPr>
        <w:t>c</w:t>
      </w:r>
      <w:r w:rsidRPr="00BF65F1">
        <w:rPr>
          <w:b/>
          <w:bCs/>
        </w:rPr>
        <w:t>ollaboration</w:t>
      </w:r>
      <w:r w:rsidRPr="007E2EE6">
        <w:t xml:space="preserve">: CodeStar’s integration with AWS IAM enables role-based access control, making </w:t>
      </w:r>
      <w:r w:rsidR="001E097B">
        <w:t>team management</w:t>
      </w:r>
      <w:r w:rsidR="00C141CC">
        <w:t xml:space="preserve"> easier and ensuring</w:t>
      </w:r>
      <w:r w:rsidRPr="007E2EE6">
        <w:t xml:space="preserve"> secure access to project resources.</w:t>
      </w:r>
    </w:p>
    <w:p w14:paraId="47D00E73" w14:textId="3A848247" w:rsidR="00BF65F1" w:rsidRPr="003B3135" w:rsidRDefault="00BF65F1" w:rsidP="00D472DA">
      <w:pPr>
        <w:pStyle w:val="NormalBPBHEB"/>
        <w:rPr>
          <w:bCs/>
        </w:rPr>
      </w:pPr>
      <w:r w:rsidRPr="00D472DA">
        <w:rPr>
          <w:b/>
          <w:bCs/>
        </w:rPr>
        <w:t xml:space="preserve">Use </w:t>
      </w:r>
      <w:r w:rsidR="00914BCB" w:rsidRPr="00D472DA">
        <w:rPr>
          <w:b/>
          <w:bCs/>
        </w:rPr>
        <w:t>cases</w:t>
      </w:r>
    </w:p>
    <w:p w14:paraId="13C727F3" w14:textId="2D34FF36" w:rsidR="00BF65F1" w:rsidRPr="00BF65F1" w:rsidRDefault="00BF65F1" w:rsidP="00D472DA">
      <w:pPr>
        <w:pStyle w:val="NormalBPBHEB"/>
      </w:pPr>
      <w:r w:rsidRPr="00BF65F1">
        <w:t>The following are the use cases of AWS CodeStar</w:t>
      </w:r>
      <w:r w:rsidR="001E097B">
        <w:t>.</w:t>
      </w:r>
      <w:sdt>
        <w:sdtPr>
          <w:id w:val="-1329747021"/>
          <w:citation/>
        </w:sdtPr>
        <w:sdtContent>
          <w:r w:rsidR="00E00C54">
            <w:fldChar w:fldCharType="begin"/>
          </w:r>
          <w:r w:rsidR="00E00C54">
            <w:instrText xml:space="preserve"> CITATION services2023b \l 1033 </w:instrText>
          </w:r>
          <w:r w:rsidR="00E00C54">
            <w:fldChar w:fldCharType="separate"/>
          </w:r>
          <w:r w:rsidR="001B4679">
            <w:rPr>
              <w:noProof/>
            </w:rPr>
            <w:t xml:space="preserve"> </w:t>
          </w:r>
          <w:r w:rsidR="001B4679" w:rsidRPr="001B4679">
            <w:rPr>
              <w:noProof/>
            </w:rPr>
            <w:t>[26]</w:t>
          </w:r>
          <w:r w:rsidR="00E00C54">
            <w:fldChar w:fldCharType="end"/>
          </w:r>
        </w:sdtContent>
      </w:sdt>
      <w:r w:rsidR="004468BA">
        <w:t xml:space="preserve">; </w:t>
      </w:r>
      <w:sdt>
        <w:sdtPr>
          <w:id w:val="1628036854"/>
          <w:citation/>
        </w:sdtPr>
        <w:sdtContent>
          <w:r w:rsidR="004468BA">
            <w:fldChar w:fldCharType="begin"/>
          </w:r>
          <w:r w:rsidR="004468BA">
            <w:instrText xml:space="preserve"> CITATION brown2020b \l 1033 </w:instrText>
          </w:r>
          <w:r w:rsidR="004468BA">
            <w:fldChar w:fldCharType="separate"/>
          </w:r>
          <w:r w:rsidR="001B4679" w:rsidRPr="001B4679">
            <w:rPr>
              <w:noProof/>
            </w:rPr>
            <w:t>[25]</w:t>
          </w:r>
          <w:r w:rsidR="004468BA">
            <w:fldChar w:fldCharType="end"/>
          </w:r>
        </w:sdtContent>
      </w:sdt>
      <w:r w:rsidRPr="00BF65F1">
        <w:t>:</w:t>
      </w:r>
    </w:p>
    <w:p w14:paraId="5A544468" w14:textId="77777777" w:rsidR="00BF65F1" w:rsidRPr="00BF65F1" w:rsidRDefault="00BF65F1" w:rsidP="00D472DA">
      <w:pPr>
        <w:pStyle w:val="NormalBPBHEB"/>
        <w:numPr>
          <w:ilvl w:val="0"/>
          <w:numId w:val="89"/>
        </w:numPr>
      </w:pPr>
      <w:r w:rsidRPr="00BF65F1">
        <w:rPr>
          <w:b/>
          <w:bCs/>
        </w:rPr>
        <w:t>Rapid prototyping:</w:t>
      </w:r>
      <w:r w:rsidRPr="00BF65F1">
        <w:t xml:space="preserve"> CodeStar is beneficial for rapidly prototyping applications, allowing developers to focus on coding while it manages the underlying infrastructure.</w:t>
      </w:r>
    </w:p>
    <w:p w14:paraId="6DD12D49" w14:textId="370BD0DA" w:rsidR="00BF65F1" w:rsidRPr="00BF65F1" w:rsidRDefault="00BF65F1" w:rsidP="00D472DA">
      <w:pPr>
        <w:pStyle w:val="NormalBPBHEB"/>
        <w:numPr>
          <w:ilvl w:val="0"/>
          <w:numId w:val="89"/>
        </w:numPr>
      </w:pPr>
      <w:r w:rsidRPr="00BF65F1">
        <w:rPr>
          <w:b/>
          <w:bCs/>
        </w:rPr>
        <w:t>Multi-language support:</w:t>
      </w:r>
      <w:r w:rsidRPr="00BF65F1">
        <w:t xml:space="preserve"> </w:t>
      </w:r>
      <w:r w:rsidR="0032269D">
        <w:t>This feature is ideal</w:t>
      </w:r>
      <w:r w:rsidR="0032269D" w:rsidRPr="00BF65F1">
        <w:t xml:space="preserve"> </w:t>
      </w:r>
      <w:r w:rsidRPr="00BF65F1">
        <w:t>for projects involving multiple programming languages, providing a flexible environment for diverse development needs.</w:t>
      </w:r>
    </w:p>
    <w:p w14:paraId="0CC32BC1" w14:textId="77777777" w:rsidR="00BF65F1" w:rsidRPr="00BF65F1" w:rsidRDefault="00BF65F1" w:rsidP="00D472DA">
      <w:pPr>
        <w:pStyle w:val="NormalBPBHEB"/>
        <w:numPr>
          <w:ilvl w:val="0"/>
          <w:numId w:val="89"/>
        </w:numPr>
      </w:pPr>
      <w:r w:rsidRPr="00BF65F1">
        <w:rPr>
          <w:b/>
          <w:bCs/>
        </w:rPr>
        <w:t>Serverless application development:</w:t>
      </w:r>
      <w:r w:rsidRPr="00BF65F1">
        <w:t xml:space="preserve"> Suited for serverless application development, simplifying the process of building and deploying AWS Lambda functions.</w:t>
      </w:r>
    </w:p>
    <w:p w14:paraId="367243AF" w14:textId="77777777" w:rsidR="00BF65F1" w:rsidRPr="00BF65F1" w:rsidRDefault="00BF65F1" w:rsidP="00D472DA">
      <w:pPr>
        <w:pStyle w:val="Heading3BPBHEB"/>
      </w:pPr>
      <w:r w:rsidRPr="00BF65F1">
        <w:t>Best practices for AWS CodeStar implementation</w:t>
      </w:r>
    </w:p>
    <w:p w14:paraId="589B6FBB" w14:textId="77777777" w:rsidR="00BF65F1" w:rsidRPr="00BF65F1" w:rsidRDefault="00BF65F1" w:rsidP="00D472DA">
      <w:pPr>
        <w:pStyle w:val="NormalBPBHEB"/>
      </w:pPr>
      <w:r w:rsidRPr="00BF65F1">
        <w:t>The following are the best practices for AWS CodeStar implementation:</w:t>
      </w:r>
    </w:p>
    <w:p w14:paraId="5E1A4CFF" w14:textId="29709160" w:rsidR="00BF65F1" w:rsidRPr="00BF65F1" w:rsidRDefault="00BF65F1" w:rsidP="00D472DA">
      <w:pPr>
        <w:pStyle w:val="NormalBPBHEB"/>
        <w:numPr>
          <w:ilvl w:val="0"/>
          <w:numId w:val="71"/>
        </w:numPr>
      </w:pPr>
      <w:r w:rsidRPr="00BF65F1">
        <w:rPr>
          <w:b/>
          <w:bCs/>
        </w:rPr>
        <w:t>Customization of templates:</w:t>
      </w:r>
      <w:r w:rsidRPr="00BF65F1">
        <w:t xml:space="preserve"> Customize project templates to align with specific project requirements and coding standards</w:t>
      </w:r>
      <w:r w:rsidR="001A571D">
        <w:t xml:space="preserve"> </w:t>
      </w:r>
      <w:sdt>
        <w:sdtPr>
          <w:id w:val="-1596389717"/>
          <w:citation/>
        </w:sdtPr>
        <w:sdtContent>
          <w:r w:rsidR="009439BE">
            <w:fldChar w:fldCharType="begin"/>
          </w:r>
          <w:r w:rsidR="009439BE">
            <w:instrText xml:space="preserve"> CITATION smith2017a \l 1033 </w:instrText>
          </w:r>
          <w:r w:rsidR="009439BE">
            <w:fldChar w:fldCharType="separate"/>
          </w:r>
          <w:r w:rsidR="001B4679" w:rsidRPr="001B4679">
            <w:rPr>
              <w:noProof/>
            </w:rPr>
            <w:t>[27]</w:t>
          </w:r>
          <w:r w:rsidR="009439BE">
            <w:fldChar w:fldCharType="end"/>
          </w:r>
        </w:sdtContent>
      </w:sdt>
      <w:r w:rsidRPr="00BF65F1">
        <w:t>.</w:t>
      </w:r>
    </w:p>
    <w:p w14:paraId="3208BA57" w14:textId="7BACAC40" w:rsidR="00BF65F1" w:rsidRPr="00BF65F1" w:rsidRDefault="00BF65F1" w:rsidP="00D472DA">
      <w:pPr>
        <w:pStyle w:val="NormalBPBHEB"/>
        <w:numPr>
          <w:ilvl w:val="0"/>
          <w:numId w:val="71"/>
        </w:numPr>
      </w:pPr>
      <w:r w:rsidRPr="00BF65F1">
        <w:rPr>
          <w:b/>
          <w:bCs/>
        </w:rPr>
        <w:t>Integration with AWS services:</w:t>
      </w:r>
      <w:r w:rsidRPr="00BF65F1">
        <w:t xml:space="preserve"> Leverage integrations with other AWS services, such as AWS CodeCommit and AWS CodeBuild, to enhance the CI/CD pipeline</w:t>
      </w:r>
      <w:r w:rsidR="00D230A0">
        <w:t xml:space="preserve"> </w:t>
      </w:r>
      <w:sdt>
        <w:sdtPr>
          <w:id w:val="199444002"/>
          <w:citation/>
        </w:sdtPr>
        <w:sdtContent>
          <w:r w:rsidR="00C709BE">
            <w:fldChar w:fldCharType="begin"/>
          </w:r>
          <w:r w:rsidR="00C709BE">
            <w:instrText xml:space="preserve"> CITATION unknown2023d \l 1033 </w:instrText>
          </w:r>
          <w:r w:rsidR="00C709BE">
            <w:fldChar w:fldCharType="separate"/>
          </w:r>
          <w:r w:rsidR="001B4679" w:rsidRPr="001B4679">
            <w:rPr>
              <w:noProof/>
            </w:rPr>
            <w:t>[28]</w:t>
          </w:r>
          <w:r w:rsidR="00C709BE">
            <w:fldChar w:fldCharType="end"/>
          </w:r>
        </w:sdtContent>
      </w:sdt>
      <w:r w:rsidRPr="00BF65F1">
        <w:t>.</w:t>
      </w:r>
    </w:p>
    <w:p w14:paraId="15A379DB" w14:textId="6D86D120" w:rsidR="00BF65F1" w:rsidRDefault="00BF65F1" w:rsidP="00D472DA">
      <w:pPr>
        <w:pStyle w:val="NormalBPBHEB"/>
        <w:numPr>
          <w:ilvl w:val="0"/>
          <w:numId w:val="71"/>
        </w:numPr>
      </w:pPr>
      <w:r w:rsidRPr="00BF65F1">
        <w:rPr>
          <w:b/>
          <w:bCs/>
        </w:rPr>
        <w:t>Regular monitoring and optimization:</w:t>
      </w:r>
      <w:r w:rsidRPr="00BF65F1">
        <w:t xml:space="preserve"> Monitor project activity and resource usage regularly, </w:t>
      </w:r>
      <w:r w:rsidR="007D47A8" w:rsidRPr="00BF65F1">
        <w:t>improving</w:t>
      </w:r>
      <w:r w:rsidRPr="00BF65F1">
        <w:t xml:space="preserve"> configurations based on project needs and changing requirements</w:t>
      </w:r>
      <w:sdt>
        <w:sdtPr>
          <w:id w:val="-1521157169"/>
          <w:citation/>
        </w:sdtPr>
        <w:sdtContent>
          <w:r w:rsidR="00346489">
            <w:fldChar w:fldCharType="begin"/>
          </w:r>
          <w:r w:rsidR="00346489">
            <w:instrText xml:space="preserve"> CITATION brown2020b \l 1033 </w:instrText>
          </w:r>
          <w:r w:rsidR="00346489">
            <w:fldChar w:fldCharType="separate"/>
          </w:r>
          <w:r w:rsidR="001B4679">
            <w:rPr>
              <w:noProof/>
            </w:rPr>
            <w:t xml:space="preserve"> </w:t>
          </w:r>
          <w:r w:rsidR="001B4679" w:rsidRPr="001B4679">
            <w:rPr>
              <w:noProof/>
            </w:rPr>
            <w:t>[25]</w:t>
          </w:r>
          <w:r w:rsidR="00346489">
            <w:fldChar w:fldCharType="end"/>
          </w:r>
        </w:sdtContent>
      </w:sdt>
      <w:r w:rsidRPr="00BF65F1">
        <w:t>.</w:t>
      </w:r>
    </w:p>
    <w:p w14:paraId="03D01575" w14:textId="659B3754" w:rsidR="007E2EE6" w:rsidRPr="007E2EE6" w:rsidRDefault="007E2EE6" w:rsidP="00D472DA">
      <w:pPr>
        <w:pStyle w:val="NormalBPBHEB"/>
      </w:pPr>
      <w:r w:rsidRPr="007E2EE6">
        <w:t xml:space="preserve">AWS CodeStar is the go-to service for teams to </w:t>
      </w:r>
      <w:r w:rsidR="00196141">
        <w:t>simplify</w:t>
      </w:r>
      <w:r w:rsidRPr="007E2EE6">
        <w:t xml:space="preserve"> their cloud-based application development processes, offering a unified platform for </w:t>
      </w:r>
      <w:r w:rsidR="00FA335E">
        <w:t>efficient</w:t>
      </w:r>
      <w:r w:rsidRPr="007E2EE6">
        <w:t xml:space="preserve"> collaboration and project management.</w:t>
      </w:r>
    </w:p>
    <w:p w14:paraId="60D3E6DE" w14:textId="0886A8F3" w:rsidR="007E2EE6" w:rsidRPr="007E2EE6" w:rsidRDefault="007E2EE6" w:rsidP="00D472DA">
      <w:pPr>
        <w:pStyle w:val="Heading2BPBHEB"/>
      </w:pPr>
      <w:r w:rsidRPr="007E2EE6">
        <w:t xml:space="preserve">AWS </w:t>
      </w:r>
      <w:r w:rsidR="00907A1A" w:rsidRPr="007E2EE6">
        <w:t xml:space="preserve">command line interface </w:t>
      </w:r>
    </w:p>
    <w:p w14:paraId="3C4CC9C9" w14:textId="29F66101" w:rsidR="007E2EE6" w:rsidRPr="007E2EE6" w:rsidRDefault="007E2EE6" w:rsidP="00D472DA">
      <w:pPr>
        <w:pStyle w:val="NormalBPBHEB"/>
      </w:pPr>
      <w:r w:rsidRPr="007E2EE6">
        <w:t xml:space="preserve">The AWS CLI provides a command-line interface to AWS services, allowing developers to manage their AWS resources directly from a terminal. It provides a powerful and efficient way to interact with AWS services, especially for tasks that need to be automated or </w:t>
      </w:r>
      <w:r w:rsidR="00290C68" w:rsidRPr="007E2EE6">
        <w:t>run on a</w:t>
      </w:r>
      <w:r w:rsidRPr="007E2EE6">
        <w:t xml:space="preserve"> scale.</w:t>
      </w:r>
    </w:p>
    <w:p w14:paraId="7B03C152" w14:textId="310C2CDF" w:rsidR="007E2EE6" w:rsidRDefault="007E2EE6" w:rsidP="00D472DA">
      <w:pPr>
        <w:pStyle w:val="Heading3BPBHEB"/>
      </w:pPr>
      <w:r w:rsidRPr="007E2EE6">
        <w:t xml:space="preserve">Key </w:t>
      </w:r>
      <w:r w:rsidR="00581F56">
        <w:t>f</w:t>
      </w:r>
      <w:r w:rsidRPr="007E2EE6">
        <w:t xml:space="preserve">eatures </w:t>
      </w:r>
    </w:p>
    <w:p w14:paraId="48DFDCDC" w14:textId="76D76628" w:rsidR="00602E96" w:rsidRPr="00602E96" w:rsidRDefault="001E097B" w:rsidP="000A67E4">
      <w:pPr>
        <w:pStyle w:val="NormalBPBHEB"/>
      </w:pPr>
      <w:r>
        <w:t xml:space="preserve">The AWS CLI helps teams </w:t>
      </w:r>
      <w:r w:rsidR="00196141">
        <w:t>simplify</w:t>
      </w:r>
      <w:r>
        <w:t xml:space="preserve"> workflows, automate tasks, and save time by enabling scripting, automation, and batch operations. Its simplicity and flexibility make it a valuable tool for developers and DevOps teams. The following are the key features of the </w:t>
      </w:r>
      <w:r w:rsidR="00602E96" w:rsidRPr="00602E96">
        <w:t>AWS CLI</w:t>
      </w:r>
      <w:r>
        <w:t>.</w:t>
      </w:r>
      <w:r w:rsidR="00602E96">
        <w:t xml:space="preserve"> </w:t>
      </w:r>
      <w:sdt>
        <w:sdtPr>
          <w:id w:val="1799481498"/>
          <w:citation/>
        </w:sdtPr>
        <w:sdtContent>
          <w:r w:rsidR="001B61F3">
            <w:fldChar w:fldCharType="begin"/>
          </w:r>
          <w:r w:rsidR="001B61F3">
            <w:instrText xml:space="preserve"> CITATION smith2018g \l 1033 </w:instrText>
          </w:r>
          <w:r w:rsidR="001B61F3">
            <w:fldChar w:fldCharType="separate"/>
          </w:r>
          <w:r w:rsidR="001B4679" w:rsidRPr="001B4679">
            <w:rPr>
              <w:noProof/>
            </w:rPr>
            <w:t>[29]</w:t>
          </w:r>
          <w:r w:rsidR="001B61F3">
            <w:fldChar w:fldCharType="end"/>
          </w:r>
        </w:sdtContent>
      </w:sdt>
      <w:r w:rsidR="00602E96" w:rsidRPr="00602E96">
        <w:t>:</w:t>
      </w:r>
    </w:p>
    <w:p w14:paraId="5A1C5D06" w14:textId="4B431827" w:rsidR="007E2EE6" w:rsidRPr="007E2EE6" w:rsidRDefault="007E2EE6" w:rsidP="00D472DA">
      <w:pPr>
        <w:pStyle w:val="NormalBPBHEB"/>
        <w:numPr>
          <w:ilvl w:val="0"/>
          <w:numId w:val="72"/>
        </w:numPr>
      </w:pPr>
      <w:r w:rsidRPr="007E2EE6">
        <w:rPr>
          <w:b/>
          <w:bCs/>
        </w:rPr>
        <w:t>Cross-</w:t>
      </w:r>
      <w:r w:rsidR="000A67E4" w:rsidRPr="007E2EE6">
        <w:rPr>
          <w:b/>
          <w:bCs/>
        </w:rPr>
        <w:t>service commands</w:t>
      </w:r>
      <w:r w:rsidR="000A67E4" w:rsidRPr="007E2EE6">
        <w:t xml:space="preserve">: </w:t>
      </w:r>
      <w:r w:rsidRPr="007E2EE6">
        <w:t xml:space="preserve">The AWS CLI enables users to interact with various AWS services, providing </w:t>
      </w:r>
      <w:proofErr w:type="gramStart"/>
      <w:r w:rsidR="000C77E9">
        <w:t xml:space="preserve">a </w:t>
      </w:r>
      <w:r w:rsidR="00E55AF0">
        <w:t>consistent</w:t>
      </w:r>
      <w:proofErr w:type="gramEnd"/>
      <w:r w:rsidRPr="007E2EE6">
        <w:t xml:space="preserve"> experience regardless of the service they are using.</w:t>
      </w:r>
    </w:p>
    <w:p w14:paraId="0D29A14D" w14:textId="550B9494" w:rsidR="007E2EE6" w:rsidRPr="007E2EE6" w:rsidRDefault="007E2EE6" w:rsidP="00D472DA">
      <w:pPr>
        <w:pStyle w:val="NormalBPBHEB"/>
        <w:numPr>
          <w:ilvl w:val="0"/>
          <w:numId w:val="72"/>
        </w:numPr>
      </w:pPr>
      <w:r w:rsidRPr="007E2EE6">
        <w:rPr>
          <w:b/>
          <w:bCs/>
        </w:rPr>
        <w:t xml:space="preserve">Scripting and </w:t>
      </w:r>
      <w:r w:rsidR="000A67E4">
        <w:rPr>
          <w:b/>
          <w:bCs/>
        </w:rPr>
        <w:t>a</w:t>
      </w:r>
      <w:r w:rsidRPr="007E2EE6">
        <w:rPr>
          <w:b/>
          <w:bCs/>
        </w:rPr>
        <w:t>utomation</w:t>
      </w:r>
      <w:r w:rsidRPr="007E2EE6">
        <w:t xml:space="preserve">: </w:t>
      </w:r>
      <w:r w:rsidR="001E097B">
        <w:t>Using</w:t>
      </w:r>
      <w:r w:rsidRPr="007E2EE6">
        <w:t xml:space="preserve"> the AWS CLI in scripts, developers can automate repetitive tasks, reduce manual errors, and accelerate workflows.</w:t>
      </w:r>
    </w:p>
    <w:p w14:paraId="111DAC97" w14:textId="03F2B3BA" w:rsidR="007E2EE6" w:rsidRDefault="007E2EE6" w:rsidP="00D472DA">
      <w:pPr>
        <w:pStyle w:val="NormalBPBHEB"/>
        <w:numPr>
          <w:ilvl w:val="0"/>
          <w:numId w:val="72"/>
        </w:numPr>
      </w:pPr>
      <w:r w:rsidRPr="007E2EE6">
        <w:rPr>
          <w:b/>
          <w:bCs/>
        </w:rPr>
        <w:t xml:space="preserve">Customization and </w:t>
      </w:r>
      <w:r w:rsidR="000A67E4">
        <w:rPr>
          <w:b/>
          <w:bCs/>
        </w:rPr>
        <w:t>c</w:t>
      </w:r>
      <w:r w:rsidRPr="007E2EE6">
        <w:rPr>
          <w:b/>
          <w:bCs/>
        </w:rPr>
        <w:t>onfiguration</w:t>
      </w:r>
      <w:r w:rsidRPr="007E2EE6">
        <w:t>: The CLI allows users to configure it to meet their needs, including setting default regions, output formats, and security credentials.</w:t>
      </w:r>
    </w:p>
    <w:p w14:paraId="28CC6151" w14:textId="50906FD8" w:rsidR="00F12604" w:rsidRPr="003B3135" w:rsidRDefault="00F12604" w:rsidP="00D472DA">
      <w:pPr>
        <w:pStyle w:val="NormalBPBHEB"/>
        <w:rPr>
          <w:bCs/>
        </w:rPr>
      </w:pPr>
      <w:r w:rsidRPr="00D472DA">
        <w:rPr>
          <w:b/>
          <w:bCs/>
        </w:rPr>
        <w:t xml:space="preserve">Use </w:t>
      </w:r>
      <w:r w:rsidR="00914BCB" w:rsidRPr="00D472DA">
        <w:rPr>
          <w:b/>
          <w:bCs/>
        </w:rPr>
        <w:t>cases</w:t>
      </w:r>
    </w:p>
    <w:p w14:paraId="43BE2D4D" w14:textId="501F9B31"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The use cases of AWS CLI</w:t>
      </w:r>
      <w:r w:rsidR="00B337D8">
        <w:rPr>
          <w:rFonts w:eastAsia="Palatino Linotype" w:cs="Palatino Linotype"/>
        </w:rPr>
        <w:t xml:space="preserve"> are as follows:</w:t>
      </w:r>
    </w:p>
    <w:p w14:paraId="71DCCABF" w14:textId="663019DF" w:rsidR="00F12604" w:rsidRPr="00F12604" w:rsidRDefault="00F12604" w:rsidP="00D472DA">
      <w:pPr>
        <w:pStyle w:val="NormalBPBHEB"/>
        <w:numPr>
          <w:ilvl w:val="0"/>
          <w:numId w:val="73"/>
        </w:numPr>
      </w:pPr>
      <w:r w:rsidRPr="00F12604">
        <w:rPr>
          <w:b/>
          <w:bCs/>
        </w:rPr>
        <w:t>Batch operations:</w:t>
      </w:r>
      <w:r w:rsidRPr="00F12604">
        <w:t xml:space="preserve"> Ideal for executing batch operations, AWS CLI allows users to automate repetitive tasks and manage resources at scale</w:t>
      </w:r>
      <w:r w:rsidR="003059B6">
        <w:t xml:space="preserve"> </w:t>
      </w:r>
      <w:sdt>
        <w:sdtPr>
          <w:id w:val="-1074578008"/>
          <w:citation/>
        </w:sdtPr>
        <w:sdtContent>
          <w:r w:rsidR="009E7798">
            <w:fldChar w:fldCharType="begin"/>
          </w:r>
          <w:r w:rsidR="009E7798">
            <w:instrText xml:space="preserve"> CITATION smith2018g \l 1033 </w:instrText>
          </w:r>
          <w:r w:rsidR="009E7798">
            <w:fldChar w:fldCharType="separate"/>
          </w:r>
          <w:r w:rsidR="001B4679" w:rsidRPr="001B4679">
            <w:rPr>
              <w:noProof/>
            </w:rPr>
            <w:t>[29]</w:t>
          </w:r>
          <w:r w:rsidR="009E7798">
            <w:fldChar w:fldCharType="end"/>
          </w:r>
        </w:sdtContent>
      </w:sdt>
      <w:r w:rsidRPr="00F12604">
        <w:t>.</w:t>
      </w:r>
    </w:p>
    <w:p w14:paraId="3E5AF12E" w14:textId="06D3FF0A" w:rsidR="00F12604" w:rsidRPr="00F12604" w:rsidRDefault="00F12604" w:rsidP="00D472DA">
      <w:pPr>
        <w:pStyle w:val="NormalBPBHEB"/>
        <w:numPr>
          <w:ilvl w:val="0"/>
          <w:numId w:val="73"/>
        </w:numPr>
      </w:pPr>
      <w:r w:rsidRPr="00F12604">
        <w:rPr>
          <w:b/>
          <w:bCs/>
        </w:rPr>
        <w:t>Integration with scripts:</w:t>
      </w:r>
      <w:r w:rsidRPr="00F12604">
        <w:t xml:space="preserve"> Suited for integration into scripts and third-party tools, enabling </w:t>
      </w:r>
      <w:r w:rsidR="00FA335E">
        <w:t>efficient</w:t>
      </w:r>
      <w:r w:rsidRPr="00F12604">
        <w:t xml:space="preserve"> incorporation of AWS actions into existing workflows</w:t>
      </w:r>
      <w:r w:rsidR="00C75C6D">
        <w:t xml:space="preserve"> </w:t>
      </w:r>
      <w:sdt>
        <w:sdtPr>
          <w:id w:val="2019113596"/>
          <w:citation/>
        </w:sdtPr>
        <w:sdtContent>
          <w:r w:rsidR="00CE3673">
            <w:fldChar w:fldCharType="begin"/>
          </w:r>
          <w:r w:rsidR="00CE3673">
            <w:instrText xml:space="preserve"> CITATION jones2019c \l 1033 </w:instrText>
          </w:r>
          <w:r w:rsidR="00CE3673">
            <w:fldChar w:fldCharType="separate"/>
          </w:r>
          <w:r w:rsidR="001B4679" w:rsidRPr="001B4679">
            <w:rPr>
              <w:noProof/>
            </w:rPr>
            <w:t>[30]</w:t>
          </w:r>
          <w:r w:rsidR="00CE3673">
            <w:fldChar w:fldCharType="end"/>
          </w:r>
        </w:sdtContent>
      </w:sdt>
      <w:r w:rsidRPr="00F12604">
        <w:t>.</w:t>
      </w:r>
    </w:p>
    <w:p w14:paraId="41E34BDA" w14:textId="76D7483C" w:rsidR="00F12604" w:rsidRPr="00F12604" w:rsidRDefault="00F12604" w:rsidP="00D472DA">
      <w:pPr>
        <w:pStyle w:val="NormalBPBHEB"/>
        <w:numPr>
          <w:ilvl w:val="0"/>
          <w:numId w:val="73"/>
        </w:numPr>
      </w:pPr>
      <w:r w:rsidRPr="00F12604">
        <w:rPr>
          <w:b/>
          <w:bCs/>
        </w:rPr>
        <w:t>Quick resource management:</w:t>
      </w:r>
      <w:r w:rsidRPr="00F12604">
        <w:t xml:space="preserve"> Users can quickly create, configure, and manage AWS resources without accessing the AWS Management Console, offering a </w:t>
      </w:r>
      <w:r w:rsidR="00235C52">
        <w:t>simplifi</w:t>
      </w:r>
      <w:r w:rsidR="00235C52" w:rsidRPr="00F12604">
        <w:t>ed</w:t>
      </w:r>
      <w:r w:rsidRPr="00F12604">
        <w:t xml:space="preserve"> experience</w:t>
      </w:r>
      <w:r w:rsidR="00C75C6D">
        <w:t xml:space="preserve"> </w:t>
      </w:r>
      <w:sdt>
        <w:sdtPr>
          <w:id w:val="213933818"/>
          <w:citation/>
        </w:sdtPr>
        <w:sdtContent>
          <w:r w:rsidR="00C75C6D">
            <w:fldChar w:fldCharType="begin"/>
          </w:r>
          <w:r w:rsidR="00C75C6D">
            <w:instrText xml:space="preserve"> CITATION smith2018g \l 1033 </w:instrText>
          </w:r>
          <w:r w:rsidR="00C75C6D">
            <w:fldChar w:fldCharType="separate"/>
          </w:r>
          <w:r w:rsidR="001B4679" w:rsidRPr="001B4679">
            <w:rPr>
              <w:noProof/>
            </w:rPr>
            <w:t>[29]</w:t>
          </w:r>
          <w:r w:rsidR="00C75C6D">
            <w:fldChar w:fldCharType="end"/>
          </w:r>
        </w:sdtContent>
      </w:sdt>
      <w:r w:rsidRPr="00F12604">
        <w:t>.</w:t>
      </w:r>
    </w:p>
    <w:p w14:paraId="47E1B161" w14:textId="67918BF4" w:rsidR="00F12604" w:rsidRPr="00F12604" w:rsidRDefault="00F12604" w:rsidP="00D472DA">
      <w:pPr>
        <w:pStyle w:val="Heading3BPBHEB"/>
      </w:pPr>
      <w:r w:rsidRPr="00F12604">
        <w:t xml:space="preserve">Best practices for AWS CLI </w:t>
      </w:r>
      <w:r w:rsidR="004809F6">
        <w:t>u</w:t>
      </w:r>
      <w:r w:rsidRPr="00F12604">
        <w:t>sage</w:t>
      </w:r>
    </w:p>
    <w:p w14:paraId="385E9F25" w14:textId="20BFF92D" w:rsidR="00F12604" w:rsidRPr="00F12604" w:rsidRDefault="00F12604" w:rsidP="00D472DA">
      <w:pPr>
        <w:pStyle w:val="NormalBPBHEB"/>
      </w:pPr>
      <w:r w:rsidRPr="00F12604">
        <w:t>The following are the best practices for AWS CLI Usage</w:t>
      </w:r>
      <w:r w:rsidR="001E097B">
        <w:t>.</w:t>
      </w:r>
      <w:r w:rsidR="00C0040B">
        <w:t xml:space="preserve"> </w:t>
      </w:r>
      <w:sdt>
        <w:sdtPr>
          <w:id w:val="-286665934"/>
          <w:citation/>
        </w:sdtPr>
        <w:sdtContent>
          <w:r w:rsidR="00C0040B">
            <w:fldChar w:fldCharType="begin"/>
          </w:r>
          <w:r w:rsidR="00C0040B">
            <w:instrText xml:space="preserve"> CITATION smith2018g \l 1033 </w:instrText>
          </w:r>
          <w:r w:rsidR="00C0040B">
            <w:fldChar w:fldCharType="separate"/>
          </w:r>
          <w:r w:rsidR="001B4679" w:rsidRPr="001B4679">
            <w:rPr>
              <w:noProof/>
            </w:rPr>
            <w:t>[29]</w:t>
          </w:r>
          <w:r w:rsidR="00C0040B">
            <w:fldChar w:fldCharType="end"/>
          </w:r>
        </w:sdtContent>
      </w:sdt>
      <w:r w:rsidRPr="00F12604">
        <w:t>:</w:t>
      </w:r>
    </w:p>
    <w:p w14:paraId="210C1E2B" w14:textId="77777777" w:rsidR="00F12604" w:rsidRPr="00F12604" w:rsidRDefault="00F12604" w:rsidP="00D472DA">
      <w:pPr>
        <w:pStyle w:val="NormalBPBHEB"/>
        <w:numPr>
          <w:ilvl w:val="0"/>
          <w:numId w:val="74"/>
        </w:numPr>
      </w:pPr>
      <w:r w:rsidRPr="00F12604">
        <w:rPr>
          <w:b/>
          <w:bCs/>
        </w:rPr>
        <w:t>Security best practices:</w:t>
      </w:r>
      <w:r w:rsidRPr="00F12604">
        <w:t xml:space="preserve"> Adhere to security best practices by securely managing and storing AWS CLI credentials, utilizing IAM roles, and implementing MFA.</w:t>
      </w:r>
    </w:p>
    <w:p w14:paraId="68EE1549" w14:textId="28992D45" w:rsidR="00F12604" w:rsidRPr="00F12604" w:rsidRDefault="00F12604" w:rsidP="00D472DA">
      <w:pPr>
        <w:pStyle w:val="NormalBPBHEB"/>
        <w:numPr>
          <w:ilvl w:val="0"/>
          <w:numId w:val="74"/>
        </w:numPr>
      </w:pPr>
      <w:r w:rsidRPr="00F12604">
        <w:rPr>
          <w:b/>
          <w:bCs/>
        </w:rPr>
        <w:t xml:space="preserve">Version </w:t>
      </w:r>
      <w:r w:rsidR="003C4AB2">
        <w:rPr>
          <w:b/>
          <w:bCs/>
        </w:rPr>
        <w:t>c</w:t>
      </w:r>
      <w:r w:rsidRPr="00F12604">
        <w:rPr>
          <w:b/>
          <w:bCs/>
        </w:rPr>
        <w:t>ompatibility:</w:t>
      </w:r>
      <w:r w:rsidRPr="00F12604">
        <w:t xml:space="preserve"> Ensure compatibility by using the latest version of the AWS CLI, staying informed about updates, and checking for any breaking </w:t>
      </w:r>
      <w:r w:rsidR="006A1C2D">
        <w:t>script changes</w:t>
      </w:r>
      <w:r w:rsidRPr="00F12604">
        <w:t>.</w:t>
      </w:r>
    </w:p>
    <w:p w14:paraId="10B37E2B" w14:textId="5B3BDD44" w:rsidR="00F12604" w:rsidRPr="00F12604" w:rsidRDefault="00F12604" w:rsidP="00D472DA">
      <w:pPr>
        <w:pStyle w:val="NormalBPBHEB"/>
        <w:numPr>
          <w:ilvl w:val="0"/>
          <w:numId w:val="74"/>
        </w:numPr>
      </w:pPr>
      <w:r w:rsidRPr="00F12604">
        <w:rPr>
          <w:b/>
          <w:bCs/>
        </w:rPr>
        <w:t>Output Formatting:</w:t>
      </w:r>
      <w:r w:rsidRPr="00F12604">
        <w:t xml:space="preserve"> </w:t>
      </w:r>
      <w:r w:rsidR="007B60B9" w:rsidRPr="00F12604">
        <w:t>Improve</w:t>
      </w:r>
      <w:r w:rsidRPr="00F12604">
        <w:t xml:space="preserve"> output formatting for scripts by selecting </w:t>
      </w:r>
      <w:r w:rsidR="007B53F9" w:rsidRPr="00F12604">
        <w:t>proper output</w:t>
      </w:r>
      <w:r w:rsidRPr="00F12604">
        <w:t xml:space="preserve"> options, such as JSON or table format, to enhance readability and parsing</w:t>
      </w:r>
      <w:r w:rsidR="001D1416">
        <w:t xml:space="preserve"> </w:t>
      </w:r>
      <w:sdt>
        <w:sdtPr>
          <w:id w:val="-790206474"/>
          <w:citation/>
        </w:sdtPr>
        <w:sdtContent>
          <w:r w:rsidR="001D1416">
            <w:fldChar w:fldCharType="begin"/>
          </w:r>
          <w:r w:rsidR="001D1416">
            <w:instrText xml:space="preserve"> CITATION unknown2023e \l 1033 </w:instrText>
          </w:r>
          <w:r w:rsidR="001D1416">
            <w:fldChar w:fldCharType="separate"/>
          </w:r>
          <w:r w:rsidR="001B4679" w:rsidRPr="001B4679">
            <w:rPr>
              <w:noProof/>
            </w:rPr>
            <w:t>[31]</w:t>
          </w:r>
          <w:r w:rsidR="001D1416">
            <w:fldChar w:fldCharType="end"/>
          </w:r>
        </w:sdtContent>
      </w:sdt>
      <w:r w:rsidRPr="00F12604">
        <w:t>.</w:t>
      </w:r>
    </w:p>
    <w:p w14:paraId="3A72D760" w14:textId="1D7CC88D" w:rsidR="007E2EE6" w:rsidRPr="007E2EE6" w:rsidRDefault="007E2EE6" w:rsidP="00D472DA">
      <w:pPr>
        <w:pStyle w:val="NormalBPBHEB"/>
      </w:pPr>
      <w:r w:rsidRPr="007E2EE6">
        <w:t>AWS CLI is an essential tool for developers</w:t>
      </w:r>
      <w:r w:rsidR="006A1C2D">
        <w:t xml:space="preserve">. It enables </w:t>
      </w:r>
      <w:r w:rsidR="007817A9">
        <w:t>easy</w:t>
      </w:r>
      <w:r w:rsidR="006A1C2D">
        <w:t xml:space="preserve"> management of AWS resources, automates tasks, and improves</w:t>
      </w:r>
      <w:r w:rsidRPr="007E2EE6">
        <w:t xml:space="preserve"> workflow efficiency.</w:t>
      </w:r>
    </w:p>
    <w:p w14:paraId="6CB220AA" w14:textId="77777777" w:rsidR="00A4305C" w:rsidRPr="00A4305C" w:rsidRDefault="00A4305C" w:rsidP="00D472DA">
      <w:pPr>
        <w:pStyle w:val="Heading2BPBHEB"/>
      </w:pPr>
      <w:r w:rsidRPr="00A4305C">
        <w:t>AWS Device Farm</w:t>
      </w:r>
    </w:p>
    <w:p w14:paraId="089BFF24" w14:textId="3EEF6626" w:rsidR="00A4305C" w:rsidRPr="00A4305C" w:rsidRDefault="00A4305C" w:rsidP="00D472DA">
      <w:pPr>
        <w:pStyle w:val="NormalBPBHEB"/>
      </w:pPr>
      <w:r w:rsidRPr="00A4305C">
        <w:t xml:space="preserve">Testing mobile applications across </w:t>
      </w:r>
      <w:r w:rsidR="006A1C2D">
        <w:t>various</w:t>
      </w:r>
      <w:r w:rsidRPr="00A4305C">
        <w:t xml:space="preserve"> devices </w:t>
      </w:r>
      <w:r w:rsidR="0032269D">
        <w:t>ensures</w:t>
      </w:r>
      <w:r w:rsidRPr="00A4305C">
        <w:t xml:space="preserve"> your app works </w:t>
      </w:r>
      <w:r w:rsidR="00037CFD">
        <w:t>smoothly</w:t>
      </w:r>
      <w:r w:rsidRPr="00A4305C">
        <w:t xml:space="preserve"> on all platforms. AWS Device Farm is a cloud-based mobile app testing service that provides access to a wide range of real devices for testing purposes. This section explores how AWS Device Farm helps developers ensure their mobile applications work flawlessly across different devices, operating systems, and configurations.</w:t>
      </w:r>
    </w:p>
    <w:p w14:paraId="4DA45809" w14:textId="2D63C810" w:rsidR="00A4305C" w:rsidRPr="00A4305C" w:rsidRDefault="00A4305C" w:rsidP="00D472DA">
      <w:pPr>
        <w:pStyle w:val="NormalBPBHEB"/>
      </w:pPr>
      <w:bookmarkStart w:id="22" w:name="_Hlk187693184"/>
      <w:r w:rsidRPr="00A4305C">
        <w:t xml:space="preserve">AWS Device Farm simplifies the testing process by allowing developers to run tests in parallel on multiple devices, saving valuable time and improving the quality of the application. </w:t>
      </w:r>
      <w:r w:rsidR="007817A9">
        <w:t xml:space="preserve">Device Farm </w:t>
      </w:r>
      <w:r w:rsidR="00CA1B12">
        <w:t>better represents</w:t>
      </w:r>
      <w:r w:rsidR="007817A9">
        <w:t xml:space="preserve"> how the app will perform in real-world scenarios by providing access to real devices rather than relying on emulators</w:t>
      </w:r>
      <w:r w:rsidRPr="00A4305C">
        <w:t>.</w:t>
      </w:r>
    </w:p>
    <w:bookmarkEnd w:id="22"/>
    <w:p w14:paraId="34D22EB5" w14:textId="2561C4C8" w:rsidR="00A4305C" w:rsidRDefault="00A4305C" w:rsidP="00D472DA">
      <w:pPr>
        <w:pStyle w:val="Heading3BPBHEB"/>
      </w:pPr>
      <w:r w:rsidRPr="00A4305C">
        <w:t xml:space="preserve">Key </w:t>
      </w:r>
      <w:r w:rsidR="003C4AB2">
        <w:t>f</w:t>
      </w:r>
      <w:r w:rsidRPr="00A4305C">
        <w:t xml:space="preserve">eatures </w:t>
      </w:r>
    </w:p>
    <w:p w14:paraId="2E9975F8" w14:textId="57091706" w:rsidR="00060EA6" w:rsidRPr="00060EA6" w:rsidRDefault="00060EA6" w:rsidP="00060EA6">
      <w:r w:rsidRPr="00060EA6">
        <w:t xml:space="preserve">AWS Device Farm simplifies the testing process by allowing developers to run tests in parallel on multiple devices, saving valuable time and improving the quality of the application. </w:t>
      </w:r>
      <w:r w:rsidR="007817A9">
        <w:t>Device Farm offers a more accurate representation of how the app will perform in real-world scenarios by providing access to real devices rather than relying on emulators</w:t>
      </w:r>
      <w:r w:rsidRPr="00060EA6">
        <w:t>.</w:t>
      </w:r>
      <w:r w:rsidR="00F03F25">
        <w:t xml:space="preserve"> </w:t>
      </w:r>
      <w:r w:rsidR="00F03F25" w:rsidRPr="00F03F25">
        <w:t>The following are the key features of AWS Device Farm</w:t>
      </w:r>
      <w:r w:rsidR="00D67275">
        <w:t>.</w:t>
      </w:r>
      <w:r w:rsidR="00124C8C">
        <w:t xml:space="preserve"> </w:t>
      </w:r>
      <w:sdt>
        <w:sdtPr>
          <w:id w:val="-473602804"/>
          <w:citation/>
        </w:sdtPr>
        <w:sdtContent>
          <w:r w:rsidR="00572E25">
            <w:fldChar w:fldCharType="begin"/>
          </w:r>
          <w:r w:rsidR="00572E25">
            <w:instrText xml:space="preserve"> CITATION jones2017a \l 1033 </w:instrText>
          </w:r>
          <w:r w:rsidR="00572E25">
            <w:fldChar w:fldCharType="separate"/>
          </w:r>
          <w:r w:rsidR="001B4679" w:rsidRPr="001B4679">
            <w:rPr>
              <w:noProof/>
            </w:rPr>
            <w:t>[32]</w:t>
          </w:r>
          <w:r w:rsidR="00572E25">
            <w:fldChar w:fldCharType="end"/>
          </w:r>
        </w:sdtContent>
      </w:sdt>
      <w:r w:rsidR="00F03F25" w:rsidRPr="00F03F25">
        <w:t>:</w:t>
      </w:r>
    </w:p>
    <w:p w14:paraId="7E569CA2" w14:textId="53DFE9AE" w:rsidR="00A4305C" w:rsidRPr="00A4305C" w:rsidRDefault="00A4305C" w:rsidP="00D472DA">
      <w:pPr>
        <w:pStyle w:val="NormalBPBHEB"/>
        <w:numPr>
          <w:ilvl w:val="0"/>
          <w:numId w:val="75"/>
        </w:numPr>
      </w:pPr>
      <w:r w:rsidRPr="00A4305C">
        <w:rPr>
          <w:b/>
          <w:bCs/>
        </w:rPr>
        <w:t xml:space="preserve">Device </w:t>
      </w:r>
      <w:r w:rsidR="008A4E73" w:rsidRPr="00A4305C">
        <w:rPr>
          <w:b/>
          <w:bCs/>
        </w:rPr>
        <w:t>compatibility testing</w:t>
      </w:r>
      <w:r w:rsidRPr="00A4305C">
        <w:t xml:space="preserve">: AWS Device Farm allows developers to </w:t>
      </w:r>
      <w:r w:rsidR="00B434F2" w:rsidRPr="00A4305C">
        <w:t>assess</w:t>
      </w:r>
      <w:r w:rsidRPr="00A4305C">
        <w:t xml:space="preserve"> their mobile apps on a wide range of real devices, ensuring compatibility across multiple platforms, screen sizes, and configurations.</w:t>
      </w:r>
    </w:p>
    <w:p w14:paraId="5BC3EC9C" w14:textId="3BA6C86A" w:rsidR="00A4305C" w:rsidRPr="00A4305C" w:rsidRDefault="00A4305C" w:rsidP="00D472DA">
      <w:pPr>
        <w:pStyle w:val="NormalBPBHEB"/>
        <w:numPr>
          <w:ilvl w:val="0"/>
          <w:numId w:val="75"/>
        </w:numPr>
      </w:pPr>
      <w:r w:rsidRPr="00A4305C">
        <w:rPr>
          <w:b/>
          <w:bCs/>
        </w:rPr>
        <w:t xml:space="preserve">Parallel </w:t>
      </w:r>
      <w:r w:rsidR="008A4E73">
        <w:rPr>
          <w:b/>
          <w:bCs/>
        </w:rPr>
        <w:t>t</w:t>
      </w:r>
      <w:r w:rsidRPr="00A4305C">
        <w:rPr>
          <w:b/>
          <w:bCs/>
        </w:rPr>
        <w:t>esting</w:t>
      </w:r>
      <w:r w:rsidRPr="00A4305C">
        <w:t>: Device Farm supports parallel test execution, enabling multiple tests to run concurrently on different devices</w:t>
      </w:r>
      <w:r w:rsidR="0032269D">
        <w:t xml:space="preserve"> and</w:t>
      </w:r>
      <w:r w:rsidR="0032269D" w:rsidRPr="00A4305C">
        <w:t xml:space="preserve"> </w:t>
      </w:r>
      <w:r w:rsidR="0032269D">
        <w:t>accelerating</w:t>
      </w:r>
      <w:r w:rsidRPr="00A4305C">
        <w:t xml:space="preserve"> the testing process.</w:t>
      </w:r>
    </w:p>
    <w:p w14:paraId="371DA653" w14:textId="2B0AF191" w:rsidR="00600B7E" w:rsidRDefault="00A4305C" w:rsidP="00D472DA">
      <w:pPr>
        <w:pStyle w:val="NormalBPBHEB"/>
        <w:numPr>
          <w:ilvl w:val="0"/>
          <w:numId w:val="75"/>
        </w:numPr>
      </w:pPr>
      <w:r w:rsidRPr="00600B7E">
        <w:rPr>
          <w:b/>
          <w:bCs/>
        </w:rPr>
        <w:t xml:space="preserve">Built-in </w:t>
      </w:r>
      <w:r w:rsidR="00BE2021" w:rsidRPr="00600B7E">
        <w:rPr>
          <w:b/>
          <w:bCs/>
        </w:rPr>
        <w:t>test scripts</w:t>
      </w:r>
      <w:r w:rsidRPr="00A4305C">
        <w:t>: The service comes with built-in support for popular test automation frameworks such as Appium, XCTest, and Espresso, simplifying the creation and execution of tests.</w:t>
      </w:r>
    </w:p>
    <w:p w14:paraId="13E88EAA" w14:textId="58FBF60D" w:rsidR="00600B7E" w:rsidRPr="00D472DA" w:rsidRDefault="00600B7E" w:rsidP="00D472DA">
      <w:pPr>
        <w:pStyle w:val="NormalBPBHEB"/>
        <w:rPr>
          <w:b/>
          <w:bCs/>
        </w:rPr>
      </w:pPr>
      <w:r w:rsidRPr="00D472DA">
        <w:rPr>
          <w:b/>
          <w:bCs/>
        </w:rPr>
        <w:t xml:space="preserve">Use </w:t>
      </w:r>
      <w:r w:rsidR="00914BCB" w:rsidRPr="00D472DA">
        <w:rPr>
          <w:b/>
          <w:bCs/>
        </w:rPr>
        <w:t>cases</w:t>
      </w:r>
    </w:p>
    <w:p w14:paraId="5BB5D12B" w14:textId="6E7EC199" w:rsidR="00600B7E" w:rsidRPr="00600B7E" w:rsidRDefault="00600B7E" w:rsidP="00D472DA">
      <w:pPr>
        <w:pStyle w:val="NormalBPBHEB"/>
      </w:pPr>
      <w:r w:rsidRPr="00600B7E">
        <w:t xml:space="preserve">The following are </w:t>
      </w:r>
      <w:r w:rsidR="008B0071" w:rsidRPr="00600B7E">
        <w:t>the</w:t>
      </w:r>
      <w:r w:rsidRPr="00600B7E">
        <w:t xml:space="preserve"> cases of AWS Device Farm:</w:t>
      </w:r>
    </w:p>
    <w:p w14:paraId="69264E69" w14:textId="0F7564B3" w:rsidR="00600B7E" w:rsidRPr="00600B7E" w:rsidRDefault="00600B7E" w:rsidP="00D472DA">
      <w:pPr>
        <w:pStyle w:val="NormalBPBHEB"/>
        <w:numPr>
          <w:ilvl w:val="0"/>
          <w:numId w:val="76"/>
        </w:numPr>
      </w:pPr>
      <w:r w:rsidRPr="00600B7E">
        <w:rPr>
          <w:b/>
          <w:bCs/>
        </w:rPr>
        <w:t>Automated testing:</w:t>
      </w:r>
      <w:r w:rsidRPr="00600B7E">
        <w:t xml:space="preserve"> Well-suited for automated testing scenarios, AWS Device Farm supports popular test automation frameworks such as Appium, XCTest, and Espresso</w:t>
      </w:r>
      <w:r w:rsidR="00E3625A">
        <w:t xml:space="preserve"> </w:t>
      </w:r>
      <w:sdt>
        <w:sdtPr>
          <w:id w:val="462632576"/>
          <w:citation/>
        </w:sdtPr>
        <w:sdtContent>
          <w:r w:rsidR="00E3625A">
            <w:fldChar w:fldCharType="begin"/>
          </w:r>
          <w:r w:rsidR="00E3625A">
            <w:instrText xml:space="preserve"> CITATION jones2017a \l 1033 </w:instrText>
          </w:r>
          <w:r w:rsidR="00E3625A">
            <w:fldChar w:fldCharType="separate"/>
          </w:r>
          <w:r w:rsidR="001B4679" w:rsidRPr="001B4679">
            <w:rPr>
              <w:noProof/>
            </w:rPr>
            <w:t>[32]</w:t>
          </w:r>
          <w:r w:rsidR="00E3625A">
            <w:fldChar w:fldCharType="end"/>
          </w:r>
        </w:sdtContent>
      </w:sdt>
      <w:r w:rsidRPr="00600B7E">
        <w:t>.</w:t>
      </w:r>
    </w:p>
    <w:p w14:paraId="7D9B12A5" w14:textId="564B4C69" w:rsidR="00600B7E" w:rsidRPr="00600B7E" w:rsidRDefault="00600B7E" w:rsidP="00D472DA">
      <w:pPr>
        <w:pStyle w:val="NormalBPBHEB"/>
        <w:numPr>
          <w:ilvl w:val="0"/>
          <w:numId w:val="76"/>
        </w:numPr>
      </w:pPr>
      <w:r w:rsidRPr="00600B7E">
        <w:rPr>
          <w:b/>
          <w:bCs/>
        </w:rPr>
        <w:t>Real-device testing:</w:t>
      </w:r>
      <w:r w:rsidRPr="00600B7E">
        <w:t xml:space="preserve"> Allows developers to perform testing on real devices rather than relying solely on emulators, ensuring </w:t>
      </w:r>
      <w:r w:rsidR="007B60B9" w:rsidRPr="00600B7E">
        <w:t>correct</w:t>
      </w:r>
      <w:r w:rsidRPr="00600B7E">
        <w:t xml:space="preserve"> simulation of user interactions</w:t>
      </w:r>
      <w:r w:rsidR="00833758">
        <w:t xml:space="preserve"> </w:t>
      </w:r>
      <w:sdt>
        <w:sdtPr>
          <w:id w:val="-1650892121"/>
          <w:citation/>
        </w:sdtPr>
        <w:sdtContent>
          <w:r w:rsidR="00DF388B">
            <w:fldChar w:fldCharType="begin"/>
          </w:r>
          <w:r w:rsidR="00DF388B">
            <w:instrText xml:space="preserve"> CITATION jones2018a \l 1033 </w:instrText>
          </w:r>
          <w:r w:rsidR="00DF388B">
            <w:fldChar w:fldCharType="separate"/>
          </w:r>
          <w:r w:rsidR="001B4679" w:rsidRPr="001B4679">
            <w:rPr>
              <w:noProof/>
            </w:rPr>
            <w:t>[33]</w:t>
          </w:r>
          <w:r w:rsidR="00DF388B">
            <w:fldChar w:fldCharType="end"/>
          </w:r>
        </w:sdtContent>
      </w:sdt>
      <w:r w:rsidRPr="00600B7E">
        <w:t>.</w:t>
      </w:r>
    </w:p>
    <w:p w14:paraId="4127317D" w14:textId="52265DE4" w:rsidR="00600B7E" w:rsidRPr="00600B7E" w:rsidRDefault="00600B7E" w:rsidP="00D472DA">
      <w:pPr>
        <w:pStyle w:val="NormalBPBHEB"/>
        <w:numPr>
          <w:ilvl w:val="0"/>
          <w:numId w:val="76"/>
        </w:numPr>
      </w:pPr>
      <w:r w:rsidRPr="00600B7E">
        <w:rPr>
          <w:b/>
          <w:bCs/>
        </w:rPr>
        <w:t>Performance testing:</w:t>
      </w:r>
      <w:r w:rsidRPr="00600B7E">
        <w:t xml:space="preserve"> Ideal for performance testing, developers can assess app behavior under various conditions, such as different network strengths and device specifications</w:t>
      </w:r>
      <w:r w:rsidR="00F6486F">
        <w:t xml:space="preserve"> </w:t>
      </w:r>
      <w:sdt>
        <w:sdtPr>
          <w:id w:val="-981696150"/>
          <w:citation/>
        </w:sdtPr>
        <w:sdtContent>
          <w:r w:rsidR="00425E97">
            <w:fldChar w:fldCharType="begin"/>
          </w:r>
          <w:r w:rsidR="00425E97">
            <w:instrText xml:space="preserve"> CITATION jones2017a \l 1033 </w:instrText>
          </w:r>
          <w:r w:rsidR="00425E97">
            <w:fldChar w:fldCharType="separate"/>
          </w:r>
          <w:r w:rsidR="001B4679" w:rsidRPr="001B4679">
            <w:rPr>
              <w:noProof/>
            </w:rPr>
            <w:t>[32]</w:t>
          </w:r>
          <w:r w:rsidR="00425E97">
            <w:fldChar w:fldCharType="end"/>
          </w:r>
        </w:sdtContent>
      </w:sdt>
      <w:r w:rsidRPr="00600B7E">
        <w:t>.</w:t>
      </w:r>
    </w:p>
    <w:p w14:paraId="17A25178" w14:textId="551B29A9" w:rsidR="00600B7E" w:rsidRPr="00600B7E" w:rsidRDefault="00600B7E" w:rsidP="00D472DA">
      <w:pPr>
        <w:pStyle w:val="Heading3BPBHEB"/>
      </w:pPr>
      <w:r w:rsidRPr="00600B7E">
        <w:t xml:space="preserve">Best practices for AWS Device Farm </w:t>
      </w:r>
      <w:r w:rsidR="00A84C8C">
        <w:t>u</w:t>
      </w:r>
      <w:r w:rsidRPr="00600B7E">
        <w:t>sage</w:t>
      </w:r>
    </w:p>
    <w:p w14:paraId="491C1FE4"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best practices for AWS Device Farm Usage:</w:t>
      </w:r>
    </w:p>
    <w:p w14:paraId="5700499D" w14:textId="2C627195" w:rsidR="00600B7E" w:rsidRPr="00600B7E" w:rsidRDefault="00600B7E" w:rsidP="00D472DA">
      <w:pPr>
        <w:pStyle w:val="NormalBPBHEB"/>
        <w:numPr>
          <w:ilvl w:val="0"/>
          <w:numId w:val="77"/>
        </w:numPr>
      </w:pPr>
      <w:r w:rsidRPr="00600B7E">
        <w:rPr>
          <w:b/>
          <w:bCs/>
        </w:rPr>
        <w:t>Test on real devices:</w:t>
      </w:r>
      <w:r w:rsidRPr="00600B7E">
        <w:t xml:space="preserve"> Prioritize testing on real devices to uncover issues that may not be </w:t>
      </w:r>
      <w:r w:rsidR="007D47A8" w:rsidRPr="00600B7E">
        <w:t>clear</w:t>
      </w:r>
      <w:r w:rsidRPr="00600B7E">
        <w:t xml:space="preserve"> in emulator-based testing</w:t>
      </w:r>
      <w:r w:rsidR="00744294">
        <w:t xml:space="preserve"> </w:t>
      </w:r>
      <w:sdt>
        <w:sdtPr>
          <w:id w:val="-1578660508"/>
          <w:citation/>
        </w:sdtPr>
        <w:sdtContent>
          <w:r w:rsidR="00744294">
            <w:fldChar w:fldCharType="begin"/>
          </w:r>
          <w:r w:rsidR="00744294">
            <w:instrText xml:space="preserve"> CITATION jones2018a \l 1033 </w:instrText>
          </w:r>
          <w:r w:rsidR="00744294">
            <w:fldChar w:fldCharType="separate"/>
          </w:r>
          <w:r w:rsidR="001B4679" w:rsidRPr="001B4679">
            <w:rPr>
              <w:noProof/>
            </w:rPr>
            <w:t>[33]</w:t>
          </w:r>
          <w:r w:rsidR="00744294">
            <w:fldChar w:fldCharType="end"/>
          </w:r>
        </w:sdtContent>
      </w:sdt>
      <w:r w:rsidRPr="00600B7E">
        <w:t>.</w:t>
      </w:r>
    </w:p>
    <w:p w14:paraId="4114F96E" w14:textId="6ABC90D8" w:rsidR="00600B7E" w:rsidRPr="00600B7E" w:rsidRDefault="00600B7E" w:rsidP="00D472DA">
      <w:pPr>
        <w:pStyle w:val="NormalBPBHEB"/>
        <w:numPr>
          <w:ilvl w:val="0"/>
          <w:numId w:val="77"/>
        </w:numPr>
      </w:pPr>
      <w:r w:rsidRPr="00600B7E">
        <w:rPr>
          <w:b/>
          <w:bCs/>
        </w:rPr>
        <w:t>Parallel execution planning:</w:t>
      </w:r>
      <w:r w:rsidRPr="00600B7E">
        <w:t xml:space="preserve"> Efficiently plan parallel test executions to maximize testing throughput and minimize overall testing time</w:t>
      </w:r>
      <w:r w:rsidR="00BD6056">
        <w:t xml:space="preserve"> </w:t>
      </w:r>
      <w:sdt>
        <w:sdtPr>
          <w:id w:val="601922325"/>
          <w:citation/>
        </w:sdtPr>
        <w:sdtContent>
          <w:r w:rsidR="00BD6056">
            <w:fldChar w:fldCharType="begin"/>
          </w:r>
          <w:r w:rsidR="00BD6056">
            <w:instrText xml:space="preserve"> CITATION jones2017a \l 1033 </w:instrText>
          </w:r>
          <w:r w:rsidR="00BD6056">
            <w:fldChar w:fldCharType="separate"/>
          </w:r>
          <w:r w:rsidR="001B4679" w:rsidRPr="001B4679">
            <w:rPr>
              <w:noProof/>
            </w:rPr>
            <w:t>[32]</w:t>
          </w:r>
          <w:r w:rsidR="00BD6056">
            <w:fldChar w:fldCharType="end"/>
          </w:r>
        </w:sdtContent>
      </w:sdt>
      <w:r w:rsidRPr="00600B7E">
        <w:t>.</w:t>
      </w:r>
    </w:p>
    <w:p w14:paraId="39864C01" w14:textId="1B6C3773" w:rsidR="00600B7E" w:rsidRPr="00A4305C" w:rsidRDefault="00600B7E" w:rsidP="00D472DA">
      <w:pPr>
        <w:pStyle w:val="NormalBPBHEB"/>
        <w:numPr>
          <w:ilvl w:val="0"/>
          <w:numId w:val="77"/>
        </w:numPr>
      </w:pPr>
      <w:r w:rsidRPr="00600B7E">
        <w:rPr>
          <w:b/>
          <w:bCs/>
        </w:rPr>
        <w:t>Regular test updates:</w:t>
      </w:r>
      <w:r w:rsidRPr="00600B7E">
        <w:t xml:space="preserve"> Keep test scripts updated to align with the latest features and capabilities of AWS Device Farm, ensuring </w:t>
      </w:r>
      <w:r w:rsidR="00B4176D">
        <w:t xml:space="preserve">the </w:t>
      </w:r>
      <w:r w:rsidR="007B60B9" w:rsidRPr="00600B7E">
        <w:t>best</w:t>
      </w:r>
      <w:r w:rsidRPr="00600B7E">
        <w:t xml:space="preserve"> testing performance</w:t>
      </w:r>
      <w:r w:rsidR="00BD6056" w:rsidRPr="0057303E">
        <w:t xml:space="preserve"> </w:t>
      </w:r>
      <w:sdt>
        <w:sdtPr>
          <w:id w:val="-161316722"/>
          <w:citation/>
        </w:sdtPr>
        <w:sdtContent>
          <w:r w:rsidR="0057303E" w:rsidRPr="0057303E">
            <w:fldChar w:fldCharType="begin"/>
          </w:r>
          <w:r w:rsidR="0057303E" w:rsidRPr="0057303E">
            <w:instrText xml:space="preserve"> CITATION unknown2023f \l 1033 </w:instrText>
          </w:r>
          <w:r w:rsidR="0057303E" w:rsidRPr="0057303E">
            <w:fldChar w:fldCharType="separate"/>
          </w:r>
          <w:r w:rsidR="001B4679" w:rsidRPr="001B4679">
            <w:rPr>
              <w:noProof/>
            </w:rPr>
            <w:t>[34]</w:t>
          </w:r>
          <w:r w:rsidR="0057303E" w:rsidRPr="0057303E">
            <w:fldChar w:fldCharType="end"/>
          </w:r>
        </w:sdtContent>
      </w:sdt>
      <w:r w:rsidRPr="00600B7E">
        <w:t>.</w:t>
      </w:r>
    </w:p>
    <w:p w14:paraId="06116355" w14:textId="58F8A4EE" w:rsidR="00A4305C" w:rsidRPr="00A4305C" w:rsidRDefault="00A4305C" w:rsidP="00D472DA">
      <w:pPr>
        <w:pStyle w:val="NormalBPBHEB"/>
      </w:pPr>
      <w:r w:rsidRPr="00A4305C">
        <w:t xml:space="preserve">AWS Device Farm </w:t>
      </w:r>
      <w:r w:rsidR="007E7614">
        <w:t>simplifies</w:t>
      </w:r>
      <w:r w:rsidRPr="00A4305C">
        <w:t xml:space="preserve"> the testing process for mobile applications, ensuring that developers can quickly </w:t>
      </w:r>
      <w:r w:rsidR="004E751D" w:rsidRPr="00A4305C">
        <w:t>find</w:t>
      </w:r>
      <w:r w:rsidRPr="00A4305C">
        <w:t xml:space="preserve"> issues, </w:t>
      </w:r>
      <w:r w:rsidR="00041F36" w:rsidRPr="00A4305C">
        <w:t>improve</w:t>
      </w:r>
      <w:r w:rsidRPr="00A4305C">
        <w:t xml:space="preserve"> performance, and deliver high-quality apps.</w:t>
      </w:r>
    </w:p>
    <w:p w14:paraId="641C5598" w14:textId="77777777" w:rsidR="00A4305C" w:rsidRPr="00A4305C" w:rsidRDefault="00A4305C" w:rsidP="00D472DA">
      <w:pPr>
        <w:pStyle w:val="Heading2BPBHEB"/>
      </w:pPr>
      <w:r w:rsidRPr="00A4305C">
        <w:t>AWS Fault Injection Simulator</w:t>
      </w:r>
    </w:p>
    <w:p w14:paraId="2E0C9E62" w14:textId="3932BD1D" w:rsidR="00A4305C" w:rsidRPr="00A4305C" w:rsidRDefault="00A4305C" w:rsidP="00D472DA">
      <w:pPr>
        <w:pStyle w:val="NormalBPBHEB"/>
      </w:pPr>
      <w:r w:rsidRPr="00A4305C">
        <w:t>Ensuring the resilience of cloud-based applications is critical in today's environment</w:t>
      </w:r>
      <w:r w:rsidR="00D67275">
        <w:t>,</w:t>
      </w:r>
      <w:r w:rsidRPr="00A4305C">
        <w:t xml:space="preserve"> where uptime and reliability are paramount. AWS Fault Injection Simulator provides developers and operations teams with a controlled environment for </w:t>
      </w:r>
      <w:r w:rsidR="00B434F2" w:rsidRPr="00A4305C">
        <w:t>assessing</w:t>
      </w:r>
      <w:r w:rsidRPr="00A4305C">
        <w:t xml:space="preserve"> the resilience of their applications by simulating various failure scenarios. This service helps teams understand how their systems behave under stress and </w:t>
      </w:r>
      <w:r w:rsidR="00F218B7" w:rsidRPr="00A4305C">
        <w:t>find</w:t>
      </w:r>
      <w:r w:rsidRPr="00A4305C">
        <w:t xml:space="preserve"> potential vulnerabilities before they affect real users.</w:t>
      </w:r>
    </w:p>
    <w:p w14:paraId="3524DA3D" w14:textId="371A2E40" w:rsidR="00A4305C" w:rsidRPr="00A4305C" w:rsidRDefault="00A4305C" w:rsidP="00D472DA">
      <w:pPr>
        <w:pStyle w:val="NormalBPBHEB"/>
      </w:pPr>
      <w:bookmarkStart w:id="23" w:name="_Hlk187694889"/>
      <w:r w:rsidRPr="00A4305C">
        <w:t>AWS</w:t>
      </w:r>
      <w:r w:rsidRPr="00C73D0D">
        <w:rPr>
          <w:b/>
          <w:bCs/>
        </w:rPr>
        <w:t xml:space="preserve"> Fault Injection Simulator </w:t>
      </w:r>
      <w:r w:rsidR="001B0623" w:rsidRPr="00C73D0D">
        <w:rPr>
          <w:b/>
          <w:bCs/>
        </w:rPr>
        <w:t>(FIS)</w:t>
      </w:r>
      <w:r w:rsidR="001B0623">
        <w:t xml:space="preserve"> </w:t>
      </w:r>
      <w:r w:rsidRPr="00A4305C">
        <w:t xml:space="preserve">enables chaos engineering by introducing failures into production systems to evaluate how well applications </w:t>
      </w:r>
      <w:r w:rsidR="00B434F2" w:rsidRPr="00A4305C">
        <w:t>manage</w:t>
      </w:r>
      <w:r w:rsidRPr="00A4305C">
        <w:t xml:space="preserve"> disruptions. This </w:t>
      </w:r>
      <w:r w:rsidR="00B434F2" w:rsidRPr="00A4305C">
        <w:t>initiative-taking</w:t>
      </w:r>
      <w:r w:rsidRPr="00A4305C">
        <w:t xml:space="preserve"> approach allows teams to make necessary adjustments to improve </w:t>
      </w:r>
      <w:r w:rsidR="00D67275">
        <w:t>their cloud applications' fault tolerance and resilience</w:t>
      </w:r>
      <w:r w:rsidRPr="00A4305C">
        <w:t>.</w:t>
      </w:r>
    </w:p>
    <w:bookmarkEnd w:id="23"/>
    <w:p w14:paraId="4712EA8A" w14:textId="48819FE5" w:rsidR="00A4305C" w:rsidRDefault="00A4305C" w:rsidP="00D472DA">
      <w:pPr>
        <w:pStyle w:val="Heading3BPBHEB"/>
      </w:pPr>
      <w:r w:rsidRPr="00A4305C">
        <w:t xml:space="preserve">Key </w:t>
      </w:r>
      <w:r w:rsidR="004C3E7B">
        <w:t>f</w:t>
      </w:r>
      <w:r w:rsidRPr="00A4305C">
        <w:t xml:space="preserve">eatures </w:t>
      </w:r>
    </w:p>
    <w:p w14:paraId="2838FFD8" w14:textId="2D984FDC" w:rsidR="00E82E19" w:rsidRPr="00E82E19" w:rsidRDefault="00E82E19" w:rsidP="00D472DA">
      <w:pPr>
        <w:pStyle w:val="NormalBPBHEB"/>
      </w:pPr>
      <w:r w:rsidRPr="00E82E19">
        <w:t xml:space="preserve">AWS Fault Injection Simulator enables chaos engineering by introducing failures into production systems to evaluate how well applications </w:t>
      </w:r>
      <w:r w:rsidR="00B434F2" w:rsidRPr="00E82E19">
        <w:t>manage</w:t>
      </w:r>
      <w:r w:rsidRPr="00E82E19">
        <w:t xml:space="preserve"> disruptions. This </w:t>
      </w:r>
      <w:r w:rsidR="00B434F2" w:rsidRPr="00E82E19">
        <w:t>initiative-taking</w:t>
      </w:r>
      <w:r w:rsidRPr="00E82E19">
        <w:t xml:space="preserve"> approach allows teams to make necessary adjustments to improve </w:t>
      </w:r>
      <w:r w:rsidR="00D67275">
        <w:t>their cloud applications' fault tolerance and resilience</w:t>
      </w:r>
      <w:r w:rsidRPr="00E82E19">
        <w:t>.</w:t>
      </w:r>
      <w:r w:rsidR="000E4E6B">
        <w:t xml:space="preserve"> </w:t>
      </w:r>
      <w:r w:rsidR="000E4E6B" w:rsidRPr="000E4E6B">
        <w:t xml:space="preserve">The following are the key features of </w:t>
      </w:r>
      <w:r w:rsidR="00D67275">
        <w:t xml:space="preserve">the </w:t>
      </w:r>
      <w:r w:rsidR="000E4E6B" w:rsidRPr="000E4E6B">
        <w:t>AWS Fault Injection Simulator</w:t>
      </w:r>
      <w:r w:rsidR="00E57543">
        <w:t>.</w:t>
      </w:r>
      <w:r w:rsidR="000E4E6B">
        <w:t xml:space="preserve"> </w:t>
      </w:r>
      <w:sdt>
        <w:sdtPr>
          <w:id w:val="-2021688898"/>
          <w:citation/>
        </w:sdtPr>
        <w:sdtContent>
          <w:r w:rsidR="00526EA9">
            <w:fldChar w:fldCharType="begin"/>
          </w:r>
          <w:r w:rsidR="00526EA9">
            <w:instrText xml:space="preserve"> CITATION smith2019a \l 1033 </w:instrText>
          </w:r>
          <w:r w:rsidR="00526EA9">
            <w:fldChar w:fldCharType="separate"/>
          </w:r>
          <w:r w:rsidR="001B4679" w:rsidRPr="001B4679">
            <w:rPr>
              <w:noProof/>
            </w:rPr>
            <w:t>[35]</w:t>
          </w:r>
          <w:r w:rsidR="00526EA9">
            <w:fldChar w:fldCharType="end"/>
          </w:r>
        </w:sdtContent>
      </w:sdt>
      <w:r w:rsidR="000E4E6B" w:rsidRPr="000E4E6B">
        <w:t>:</w:t>
      </w:r>
    </w:p>
    <w:p w14:paraId="3BBC876D" w14:textId="4168CDD9" w:rsidR="00A4305C" w:rsidRPr="00A4305C" w:rsidRDefault="00A4305C" w:rsidP="00D472DA">
      <w:pPr>
        <w:pStyle w:val="NormalBPBHEB"/>
        <w:numPr>
          <w:ilvl w:val="0"/>
          <w:numId w:val="78"/>
        </w:numPr>
      </w:pPr>
      <w:r w:rsidRPr="00A4305C">
        <w:rPr>
          <w:b/>
          <w:bCs/>
        </w:rPr>
        <w:t xml:space="preserve">Fault </w:t>
      </w:r>
      <w:r w:rsidR="004C3E7B" w:rsidRPr="00A4305C">
        <w:rPr>
          <w:b/>
          <w:bCs/>
        </w:rPr>
        <w:t>injection scenarios</w:t>
      </w:r>
      <w:r w:rsidRPr="00A4305C">
        <w:t xml:space="preserve">: AWS Fault Injection Simulator allows users to create and execute failure scenarios, simulating various conditions like latency, errors, and timeouts to </w:t>
      </w:r>
      <w:r w:rsidR="00B434F2" w:rsidRPr="00A4305C">
        <w:t>evaluate</w:t>
      </w:r>
      <w:r w:rsidRPr="00A4305C">
        <w:t xml:space="preserve"> application behavior.</w:t>
      </w:r>
    </w:p>
    <w:p w14:paraId="4AA42B87" w14:textId="2FDFF0E1" w:rsidR="00A4305C" w:rsidRPr="00A4305C" w:rsidRDefault="00A4305C" w:rsidP="00D472DA">
      <w:pPr>
        <w:pStyle w:val="NormalBPBHEB"/>
        <w:numPr>
          <w:ilvl w:val="0"/>
          <w:numId w:val="78"/>
        </w:numPr>
      </w:pPr>
      <w:r w:rsidRPr="00A4305C">
        <w:rPr>
          <w:b/>
          <w:bCs/>
        </w:rPr>
        <w:t xml:space="preserve">Observability </w:t>
      </w:r>
      <w:r w:rsidR="004C3E7B">
        <w:rPr>
          <w:b/>
          <w:bCs/>
        </w:rPr>
        <w:t>i</w:t>
      </w:r>
      <w:r w:rsidRPr="00A4305C">
        <w:rPr>
          <w:b/>
          <w:bCs/>
        </w:rPr>
        <w:t>ntegration</w:t>
      </w:r>
      <w:r w:rsidRPr="00A4305C">
        <w:t>: It integrates with AWS observability tools such as Amazon CloudWatch, providing insights into system performance during fault injection experiments.</w:t>
      </w:r>
    </w:p>
    <w:p w14:paraId="1726A619" w14:textId="3D28B5AA" w:rsidR="00A4305C" w:rsidRPr="00A4305C" w:rsidRDefault="00A4305C" w:rsidP="00D472DA">
      <w:pPr>
        <w:pStyle w:val="NormalBPBHEB"/>
        <w:numPr>
          <w:ilvl w:val="0"/>
          <w:numId w:val="78"/>
        </w:numPr>
      </w:pPr>
      <w:r w:rsidRPr="00A4305C">
        <w:rPr>
          <w:b/>
          <w:bCs/>
        </w:rPr>
        <w:t xml:space="preserve">Automation </w:t>
      </w:r>
      <w:r w:rsidR="00BC5875">
        <w:rPr>
          <w:b/>
          <w:bCs/>
        </w:rPr>
        <w:t>c</w:t>
      </w:r>
      <w:r w:rsidRPr="00A4305C">
        <w:rPr>
          <w:b/>
          <w:bCs/>
        </w:rPr>
        <w:t>apabilities</w:t>
      </w:r>
      <w:r w:rsidRPr="00A4305C">
        <w:t>: The service supports automation for fault injection experiments, allowing DevOps teams to schedule resilience tests regularly.</w:t>
      </w:r>
    </w:p>
    <w:p w14:paraId="40BECE92" w14:textId="19A21CBD" w:rsidR="00A4305C" w:rsidRPr="00A4305C" w:rsidRDefault="00AF4E62" w:rsidP="00D472DA">
      <w:pPr>
        <w:pStyle w:val="NormalBPBHEB"/>
      </w:pPr>
      <w:r>
        <w:t>The AWS Fault Injection Simulator enables teams to inject controlled faults, ensuring</w:t>
      </w:r>
      <w:r w:rsidR="00A4305C" w:rsidRPr="00A4305C">
        <w:t xml:space="preserve"> that cloud applications can withstand failures and remain </w:t>
      </w:r>
      <w:r w:rsidR="00B434F2" w:rsidRPr="00A4305C">
        <w:t>dependable</w:t>
      </w:r>
      <w:r w:rsidR="00A4305C" w:rsidRPr="00A4305C">
        <w:t xml:space="preserve"> under various adverse conditions.</w:t>
      </w:r>
    </w:p>
    <w:p w14:paraId="02E3A9B6" w14:textId="5DCE1100" w:rsidR="00A4305C" w:rsidRDefault="00A4305C" w:rsidP="00D472DA">
      <w:pPr>
        <w:pStyle w:val="NormalBPBHEB"/>
        <w:rPr>
          <w:b/>
          <w:bCs/>
        </w:rPr>
      </w:pPr>
      <w:r w:rsidRPr="00D472DA">
        <w:rPr>
          <w:b/>
          <w:bCs/>
        </w:rPr>
        <w:t xml:space="preserve">Benefits of </w:t>
      </w:r>
      <w:r w:rsidR="00BC5875" w:rsidRPr="00D472DA">
        <w:rPr>
          <w:b/>
          <w:bCs/>
        </w:rPr>
        <w:t>u</w:t>
      </w:r>
      <w:r w:rsidRPr="00D472DA">
        <w:rPr>
          <w:b/>
          <w:bCs/>
        </w:rPr>
        <w:t>sing AWS Fault Injection Simulator</w:t>
      </w:r>
    </w:p>
    <w:p w14:paraId="350C519C" w14:textId="3A1254C5" w:rsidR="00BF3F7A" w:rsidRPr="003B3135" w:rsidRDefault="00BF3F7A" w:rsidP="00D472DA">
      <w:pPr>
        <w:pStyle w:val="NormalBPBHEB"/>
        <w:rPr>
          <w:bCs/>
        </w:rPr>
      </w:pPr>
      <w:r w:rsidRPr="00BF3F7A">
        <w:rPr>
          <w:bCs/>
        </w:rPr>
        <w:t xml:space="preserve">Building resilient cloud applications requires more than </w:t>
      </w:r>
      <w:r w:rsidRPr="00BF3F7A">
        <w:rPr>
          <w:b/>
          <w:bCs/>
        </w:rPr>
        <w:t xml:space="preserve">high availability </w:t>
      </w:r>
      <w:r w:rsidR="009454EA" w:rsidRPr="00BF3F7A">
        <w:rPr>
          <w:b/>
          <w:bCs/>
        </w:rPr>
        <w:t>architecture</w:t>
      </w:r>
      <w:r w:rsidR="009454EA">
        <w:rPr>
          <w:b/>
          <w:bCs/>
        </w:rPr>
        <w:t>; it</w:t>
      </w:r>
      <w:r w:rsidRPr="00BF3F7A">
        <w:rPr>
          <w:bCs/>
        </w:rPr>
        <w:t xml:space="preserve"> demands </w:t>
      </w:r>
      <w:r w:rsidRPr="00BF3F7A">
        <w:rPr>
          <w:b/>
          <w:bCs/>
        </w:rPr>
        <w:t>proactive failure testing</w:t>
      </w:r>
      <w:r w:rsidRPr="00BF3F7A">
        <w:rPr>
          <w:bCs/>
        </w:rPr>
        <w:t xml:space="preserve"> to uncover vulnerabilities before they </w:t>
      </w:r>
      <w:r w:rsidR="009454EA" w:rsidRPr="00BF3F7A">
        <w:rPr>
          <w:bCs/>
        </w:rPr>
        <w:t>affect</w:t>
      </w:r>
      <w:r w:rsidRPr="00BF3F7A">
        <w:rPr>
          <w:bCs/>
        </w:rPr>
        <w:t xml:space="preserve"> production. </w:t>
      </w:r>
      <w:r w:rsidRPr="00BF3F7A">
        <w:rPr>
          <w:b/>
          <w:bCs/>
        </w:rPr>
        <w:t>AWS</w:t>
      </w:r>
      <w:r w:rsidR="001B0623">
        <w:rPr>
          <w:b/>
          <w:bCs/>
        </w:rPr>
        <w:t xml:space="preserve"> </w:t>
      </w:r>
      <w:r w:rsidR="001B0623" w:rsidRPr="00C73D0D">
        <w:t>FIS</w:t>
      </w:r>
      <w:r w:rsidRPr="00BF3F7A">
        <w:rPr>
          <w:bCs/>
        </w:rPr>
        <w:t xml:space="preserve"> provides a </w:t>
      </w:r>
      <w:r w:rsidRPr="00BF3F7A">
        <w:rPr>
          <w:b/>
          <w:bCs/>
        </w:rPr>
        <w:t>controlled, cost-effective</w:t>
      </w:r>
      <w:r w:rsidRPr="00BF3F7A">
        <w:rPr>
          <w:bCs/>
        </w:rPr>
        <w:t xml:space="preserve"> environment for conducting </w:t>
      </w:r>
      <w:r w:rsidRPr="00BF3F7A">
        <w:rPr>
          <w:b/>
          <w:bCs/>
        </w:rPr>
        <w:t>realistic failure simulations</w:t>
      </w:r>
      <w:r w:rsidRPr="00BF3F7A">
        <w:rPr>
          <w:bCs/>
        </w:rPr>
        <w:t xml:space="preserve">, allowing teams to </w:t>
      </w:r>
      <w:r w:rsidR="009454EA" w:rsidRPr="00BF3F7A">
        <w:rPr>
          <w:bCs/>
        </w:rPr>
        <w:t>confirm</w:t>
      </w:r>
      <w:r w:rsidRPr="00BF3F7A">
        <w:rPr>
          <w:bCs/>
        </w:rPr>
        <w:t xml:space="preserve"> system resilience, </w:t>
      </w:r>
      <w:r w:rsidR="00592858" w:rsidRPr="00BF3F7A">
        <w:rPr>
          <w:bCs/>
        </w:rPr>
        <w:t>improve</w:t>
      </w:r>
      <w:r w:rsidRPr="00BF3F7A">
        <w:rPr>
          <w:bCs/>
        </w:rPr>
        <w:t xml:space="preserve"> recovery strategies, and ensure business continuity. The following are key benefits of using AWS FIS:</w:t>
      </w:r>
    </w:p>
    <w:p w14:paraId="72F24C4F" w14:textId="456F0976" w:rsidR="00A4305C" w:rsidRPr="00A4305C" w:rsidRDefault="00A4305C" w:rsidP="00D472DA">
      <w:pPr>
        <w:pStyle w:val="NormalBPBHEB"/>
        <w:numPr>
          <w:ilvl w:val="0"/>
          <w:numId w:val="79"/>
        </w:numPr>
      </w:pPr>
      <w:commentRangeStart w:id="24"/>
      <w:r w:rsidRPr="00A4305C">
        <w:rPr>
          <w:b/>
          <w:bCs/>
        </w:rPr>
        <w:t xml:space="preserve">Resilience </w:t>
      </w:r>
      <w:r w:rsidR="00BC5875">
        <w:rPr>
          <w:b/>
          <w:bCs/>
        </w:rPr>
        <w:t>v</w:t>
      </w:r>
      <w:r w:rsidRPr="00A4305C">
        <w:rPr>
          <w:b/>
          <w:bCs/>
        </w:rPr>
        <w:t>alidation</w:t>
      </w:r>
      <w:r w:rsidRPr="00A4305C">
        <w:t xml:space="preserve">: </w:t>
      </w:r>
      <w:commentRangeEnd w:id="24"/>
      <w:r w:rsidR="00E03210">
        <w:rPr>
          <w:rStyle w:val="CommentReference"/>
        </w:rPr>
        <w:commentReference w:id="24"/>
      </w:r>
      <w:r w:rsidRPr="00A4305C">
        <w:t xml:space="preserve">The service allows teams to </w:t>
      </w:r>
      <w:r w:rsidR="004E751D" w:rsidRPr="00A4305C">
        <w:t>confirm</w:t>
      </w:r>
      <w:r w:rsidRPr="00A4305C">
        <w:t xml:space="preserve"> the resilience of their applications by testing how they perform during unexpected disruptions.</w:t>
      </w:r>
    </w:p>
    <w:p w14:paraId="54665E73" w14:textId="7C52672F" w:rsidR="00A4305C" w:rsidRPr="00A4305C" w:rsidRDefault="00A4305C" w:rsidP="00D472DA">
      <w:pPr>
        <w:pStyle w:val="NormalBPBHEB"/>
        <w:numPr>
          <w:ilvl w:val="0"/>
          <w:numId w:val="79"/>
        </w:numPr>
      </w:pPr>
      <w:r w:rsidRPr="00A4305C">
        <w:rPr>
          <w:b/>
          <w:bCs/>
        </w:rPr>
        <w:t>Cost-</w:t>
      </w:r>
      <w:r w:rsidR="00BC5875" w:rsidRPr="00A4305C">
        <w:rPr>
          <w:b/>
          <w:bCs/>
        </w:rPr>
        <w:t>effective testing</w:t>
      </w:r>
      <w:r w:rsidRPr="00A4305C">
        <w:t xml:space="preserve">: </w:t>
      </w:r>
      <w:r w:rsidR="00AF4E62">
        <w:t>The AWS Fault Injection Simulator offers a cost-effective way to perform resilience testing without requiring</w:t>
      </w:r>
      <w:r w:rsidRPr="00A4305C">
        <w:t xml:space="preserve"> complex infrastructure setup.</w:t>
      </w:r>
    </w:p>
    <w:p w14:paraId="764233F8" w14:textId="66AC0F84" w:rsidR="00A4305C" w:rsidRPr="00A4305C" w:rsidRDefault="00A4305C" w:rsidP="00D472DA">
      <w:pPr>
        <w:pStyle w:val="NormalBPBHEB"/>
        <w:numPr>
          <w:ilvl w:val="0"/>
          <w:numId w:val="79"/>
        </w:numPr>
      </w:pPr>
      <w:r w:rsidRPr="00A4305C">
        <w:rPr>
          <w:b/>
          <w:bCs/>
        </w:rPr>
        <w:t xml:space="preserve">Realistic </w:t>
      </w:r>
      <w:r w:rsidR="00BC5875" w:rsidRPr="00A4305C">
        <w:rPr>
          <w:b/>
          <w:bCs/>
        </w:rPr>
        <w:t>failure simulations</w:t>
      </w:r>
      <w:r w:rsidRPr="00A4305C">
        <w:t xml:space="preserve">: By simulating real-world failure conditions, the service ensures that testing is </w:t>
      </w:r>
      <w:r w:rsidR="004E751D" w:rsidRPr="00A4305C">
        <w:t>correct</w:t>
      </w:r>
      <w:r w:rsidRPr="00A4305C">
        <w:t xml:space="preserve"> and relevant, helping teams better prepare for potential issues in production.</w:t>
      </w:r>
    </w:p>
    <w:p w14:paraId="64D0BB42" w14:textId="31B37CEF" w:rsidR="00A4305C" w:rsidRDefault="00A4305C" w:rsidP="00D472DA">
      <w:pPr>
        <w:pStyle w:val="NormalBPBHEB"/>
      </w:pPr>
      <w:r w:rsidRPr="00A4305C">
        <w:t xml:space="preserve">The AWS Fault Injection Simulator is an essential tool for organizations </w:t>
      </w:r>
      <w:r w:rsidR="004E751D" w:rsidRPr="00A4305C">
        <w:t>looking</w:t>
      </w:r>
      <w:r w:rsidRPr="00A4305C">
        <w:t xml:space="preserve"> to enhance the resilience of their cloud-native applications and prepare for unexpected disruptions.</w:t>
      </w:r>
    </w:p>
    <w:p w14:paraId="21EE14CB" w14:textId="77777777" w:rsidR="006B7DC9" w:rsidRPr="00E03210" w:rsidRDefault="006B7DC9" w:rsidP="00D472DA">
      <w:pPr>
        <w:pStyle w:val="NormalBPBHEB"/>
      </w:pPr>
      <w:r w:rsidRPr="00E03210">
        <w:t>Practical applications</w:t>
      </w:r>
    </w:p>
    <w:p w14:paraId="45A0834B"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examples of practical applications:</w:t>
      </w:r>
    </w:p>
    <w:p w14:paraId="39D99C07" w14:textId="4EA6FCE9" w:rsidR="006B7DC9" w:rsidRPr="006B7DC9" w:rsidRDefault="006B7DC9" w:rsidP="00D472DA">
      <w:pPr>
        <w:pStyle w:val="NormalBPBHEB"/>
        <w:numPr>
          <w:ilvl w:val="0"/>
          <w:numId w:val="80"/>
        </w:numPr>
      </w:pPr>
      <w:r w:rsidRPr="006B7DC9">
        <w:rPr>
          <w:b/>
          <w:bCs/>
        </w:rPr>
        <w:t>Chaos engineering:</w:t>
      </w:r>
      <w:r w:rsidRPr="006B7DC9">
        <w:t xml:space="preserve"> Supports the principles of chaos engineering by allowing controlled injection of faults, helping organizations understand how their systems behave under adverse conditions</w:t>
      </w:r>
      <w:r w:rsidR="00B849D2">
        <w:t xml:space="preserve"> </w:t>
      </w:r>
      <w:sdt>
        <w:sdtPr>
          <w:id w:val="-1101103594"/>
          <w:citation/>
        </w:sdtPr>
        <w:sdtContent>
          <w:r w:rsidR="00A47716">
            <w:fldChar w:fldCharType="begin"/>
          </w:r>
          <w:r w:rsidR="00A47716">
            <w:instrText xml:space="preserve"> CITATION smith2019a \l 1033 </w:instrText>
          </w:r>
          <w:r w:rsidR="00A47716">
            <w:fldChar w:fldCharType="separate"/>
          </w:r>
          <w:r w:rsidR="001B4679" w:rsidRPr="001B4679">
            <w:rPr>
              <w:noProof/>
            </w:rPr>
            <w:t>[35]</w:t>
          </w:r>
          <w:r w:rsidR="00A47716">
            <w:fldChar w:fldCharType="end"/>
          </w:r>
        </w:sdtContent>
      </w:sdt>
      <w:r w:rsidRPr="006B7DC9">
        <w:t>.</w:t>
      </w:r>
    </w:p>
    <w:p w14:paraId="6C4392D4" w14:textId="2A42E980" w:rsidR="006B7DC9" w:rsidRPr="006B7DC9" w:rsidRDefault="006B7DC9" w:rsidP="00D472DA">
      <w:pPr>
        <w:pStyle w:val="NormalBPBHEB"/>
        <w:numPr>
          <w:ilvl w:val="0"/>
          <w:numId w:val="80"/>
        </w:numPr>
      </w:pPr>
      <w:r w:rsidRPr="006B7DC9">
        <w:rPr>
          <w:b/>
          <w:bCs/>
        </w:rPr>
        <w:t>Continuous resilience testing:</w:t>
      </w:r>
      <w:r w:rsidRPr="006B7DC9">
        <w:t xml:space="preserve"> </w:t>
      </w:r>
      <w:r w:rsidR="004E751D" w:rsidRPr="006B7DC9">
        <w:t>Helps</w:t>
      </w:r>
      <w:r w:rsidRPr="006B7DC9">
        <w:t xml:space="preserve"> the incorporation of continuous resilience testing into the development and deployment pipelines, ensuring ongoing evaluation of application </w:t>
      </w:r>
      <w:r w:rsidR="007E7614">
        <w:t>strength</w:t>
      </w:r>
      <w:r w:rsidR="00A47716">
        <w:t xml:space="preserve"> </w:t>
      </w:r>
      <w:sdt>
        <w:sdtPr>
          <w:id w:val="-230777187"/>
          <w:citation/>
        </w:sdtPr>
        <w:sdtContent>
          <w:r w:rsidR="00F325AA">
            <w:fldChar w:fldCharType="begin"/>
          </w:r>
          <w:r w:rsidR="00F325AA">
            <w:instrText xml:space="preserve"> CITATION jones2020b \l 1033 </w:instrText>
          </w:r>
          <w:r w:rsidR="00F325AA">
            <w:fldChar w:fldCharType="separate"/>
          </w:r>
          <w:r w:rsidR="001B4679" w:rsidRPr="001B4679">
            <w:rPr>
              <w:noProof/>
            </w:rPr>
            <w:t>[36]</w:t>
          </w:r>
          <w:r w:rsidR="00F325AA">
            <w:fldChar w:fldCharType="end"/>
          </w:r>
        </w:sdtContent>
      </w:sdt>
      <w:r w:rsidRPr="006B7DC9">
        <w:t>.</w:t>
      </w:r>
    </w:p>
    <w:p w14:paraId="7764CA7F" w14:textId="77777777" w:rsidR="006B7DC9" w:rsidRPr="005347A9" w:rsidRDefault="006B7DC9" w:rsidP="00D472DA">
      <w:pPr>
        <w:pStyle w:val="Heading3BPBHEB"/>
      </w:pPr>
      <w:r w:rsidRPr="005347A9">
        <w:t>Best practices for AWS Fault Injection Simulator</w:t>
      </w:r>
    </w:p>
    <w:p w14:paraId="70B95129" w14:textId="295CFBD2"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 xml:space="preserve">The following are the best practices for </w:t>
      </w:r>
      <w:r w:rsidR="00AC03DF">
        <w:rPr>
          <w:rFonts w:eastAsia="Palatino Linotype" w:cs="Palatino Linotype"/>
        </w:rPr>
        <w:t xml:space="preserve">the </w:t>
      </w:r>
      <w:r w:rsidRPr="006B7DC9">
        <w:rPr>
          <w:rFonts w:eastAsia="Palatino Linotype" w:cs="Palatino Linotype"/>
        </w:rPr>
        <w:t>AWS Fault Injection Simulator:</w:t>
      </w:r>
    </w:p>
    <w:p w14:paraId="106B88CF" w14:textId="628A18B6"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Start with low-impact scenarios:</w:t>
      </w:r>
      <w:r w:rsidRPr="006B7DC9">
        <w:rPr>
          <w:rFonts w:eastAsia="Palatino Linotype" w:cs="Palatino Linotype"/>
        </w:rPr>
        <w:t xml:space="preserve"> Begin by injecting faults with minimal impact to understand the </w:t>
      </w:r>
      <w:r w:rsidR="00180DD8" w:rsidRPr="006B7DC9">
        <w:rPr>
          <w:rFonts w:eastAsia="Palatino Linotype" w:cs="Palatino Linotype"/>
        </w:rPr>
        <w:t>first</w:t>
      </w:r>
      <w:r w:rsidRPr="006B7DC9">
        <w:rPr>
          <w:rFonts w:eastAsia="Palatino Linotype" w:cs="Palatino Linotype"/>
        </w:rPr>
        <w:t xml:space="preserve"> response of the system before progressing to more severe scenarios</w:t>
      </w:r>
      <w:r w:rsidR="0018151A">
        <w:rPr>
          <w:rFonts w:eastAsia="Palatino Linotype" w:cs="Palatino Linotype"/>
        </w:rPr>
        <w:t xml:space="preserve"> </w:t>
      </w:r>
      <w:sdt>
        <w:sdtPr>
          <w:rPr>
            <w:rFonts w:eastAsia="Palatino Linotype" w:cs="Palatino Linotype"/>
          </w:rPr>
          <w:id w:val="1371644218"/>
          <w:citation/>
        </w:sdtPr>
        <w:sdtContent>
          <w:r w:rsidR="008C7AE5">
            <w:rPr>
              <w:rFonts w:eastAsia="Palatino Linotype" w:cs="Palatino Linotype"/>
            </w:rPr>
            <w:fldChar w:fldCharType="begin"/>
          </w:r>
          <w:r w:rsidR="008C7AE5">
            <w:rPr>
              <w:rFonts w:eastAsia="Palatino Linotype" w:cs="Palatino Linotype"/>
            </w:rPr>
            <w:instrText xml:space="preserve"> CITATION smith2018h \l 1033 </w:instrText>
          </w:r>
          <w:r w:rsidR="008C7AE5">
            <w:rPr>
              <w:rFonts w:eastAsia="Palatino Linotype" w:cs="Palatino Linotype"/>
            </w:rPr>
            <w:fldChar w:fldCharType="separate"/>
          </w:r>
          <w:r w:rsidR="001B4679" w:rsidRPr="001B4679">
            <w:rPr>
              <w:rFonts w:eastAsia="Palatino Linotype" w:cs="Palatino Linotype"/>
              <w:noProof/>
            </w:rPr>
            <w:t>[37]</w:t>
          </w:r>
          <w:r w:rsidR="008C7AE5">
            <w:rPr>
              <w:rFonts w:eastAsia="Palatino Linotype" w:cs="Palatino Linotype"/>
            </w:rPr>
            <w:fldChar w:fldCharType="end"/>
          </w:r>
        </w:sdtContent>
      </w:sdt>
      <w:r w:rsidRPr="006B7DC9">
        <w:rPr>
          <w:rFonts w:eastAsia="Palatino Linotype" w:cs="Palatino Linotype"/>
        </w:rPr>
        <w:t>.</w:t>
      </w:r>
    </w:p>
    <w:p w14:paraId="086C2ADE" w14:textId="40CB7E4D"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Regularly review results:</w:t>
      </w:r>
      <w:r w:rsidRPr="006B7DC9">
        <w:rPr>
          <w:rFonts w:eastAsia="Palatino Linotype" w:cs="Palatino Linotype"/>
        </w:rPr>
        <w:t xml:space="preserve"> Regularly review and analyze the results of fault injection experiments to </w:t>
      </w:r>
      <w:r w:rsidR="004E751D" w:rsidRPr="006B7DC9">
        <w:rPr>
          <w:rFonts w:eastAsia="Palatino Linotype" w:cs="Palatino Linotype"/>
        </w:rPr>
        <w:t>find</w:t>
      </w:r>
      <w:r w:rsidRPr="006B7DC9">
        <w:rPr>
          <w:rFonts w:eastAsia="Palatino Linotype" w:cs="Palatino Linotype"/>
        </w:rPr>
        <w:t xml:space="preserve"> patterns and potential areas for improvement</w:t>
      </w:r>
      <w:r w:rsidR="008C7AE5">
        <w:rPr>
          <w:rFonts w:eastAsia="Palatino Linotype" w:cs="Palatino Linotype"/>
        </w:rPr>
        <w:t xml:space="preserve"> </w:t>
      </w:r>
      <w:sdt>
        <w:sdtPr>
          <w:rPr>
            <w:rFonts w:eastAsia="Palatino Linotype" w:cs="Palatino Linotype"/>
          </w:rPr>
          <w:id w:val="927085110"/>
          <w:citation/>
        </w:sdtPr>
        <w:sdtContent>
          <w:r w:rsidR="001F0B64">
            <w:rPr>
              <w:rFonts w:eastAsia="Palatino Linotype" w:cs="Palatino Linotype"/>
            </w:rPr>
            <w:fldChar w:fldCharType="begin"/>
          </w:r>
          <w:r w:rsidR="001F0B64">
            <w:rPr>
              <w:rFonts w:eastAsia="Palatino Linotype" w:cs="Palatino Linotype"/>
            </w:rPr>
            <w:instrText xml:space="preserve"> CITATION smith2019a \l 1033 </w:instrText>
          </w:r>
          <w:r w:rsidR="001F0B64">
            <w:rPr>
              <w:rFonts w:eastAsia="Palatino Linotype" w:cs="Palatino Linotype"/>
            </w:rPr>
            <w:fldChar w:fldCharType="separate"/>
          </w:r>
          <w:r w:rsidR="001B4679" w:rsidRPr="001B4679">
            <w:rPr>
              <w:rFonts w:eastAsia="Palatino Linotype" w:cs="Palatino Linotype"/>
              <w:noProof/>
            </w:rPr>
            <w:t>[35]</w:t>
          </w:r>
          <w:r w:rsidR="001F0B64">
            <w:rPr>
              <w:rFonts w:eastAsia="Palatino Linotype" w:cs="Palatino Linotype"/>
            </w:rPr>
            <w:fldChar w:fldCharType="end"/>
          </w:r>
        </w:sdtContent>
      </w:sdt>
      <w:r w:rsidRPr="006B7DC9">
        <w:rPr>
          <w:rFonts w:eastAsia="Palatino Linotype" w:cs="Palatino Linotype"/>
        </w:rPr>
        <w:t>.</w:t>
      </w:r>
    </w:p>
    <w:p w14:paraId="1EDDE102" w14:textId="3738AE63" w:rsidR="00A4305C" w:rsidRPr="00A4305C" w:rsidRDefault="00A4305C" w:rsidP="00D472DA">
      <w:pPr>
        <w:pStyle w:val="Heading2BPBHEB"/>
      </w:pPr>
      <w:r w:rsidRPr="00A4305C">
        <w:t xml:space="preserve">AWS </w:t>
      </w:r>
      <w:r w:rsidR="00B27F8F" w:rsidRPr="00A4305C">
        <w:t xml:space="preserve">tools and software development kits </w:t>
      </w:r>
    </w:p>
    <w:p w14:paraId="410DBD0D" w14:textId="7D3A2240" w:rsidR="00A4305C" w:rsidRPr="00A4305C" w:rsidRDefault="00A4305C" w:rsidP="00D472DA">
      <w:pPr>
        <w:pStyle w:val="NormalBPBHEB"/>
      </w:pPr>
      <w:r w:rsidRPr="00A4305C">
        <w:t xml:space="preserve">AWS provides a comprehensive set of tools and </w:t>
      </w:r>
      <w:r w:rsidR="00B27F8F" w:rsidRPr="00D472DA">
        <w:rPr>
          <w:b/>
          <w:bCs/>
        </w:rPr>
        <w:t>Software Development Kits</w:t>
      </w:r>
      <w:r w:rsidR="00B27F8F">
        <w:t xml:space="preserve"> (</w:t>
      </w:r>
      <w:r w:rsidRPr="00D472DA">
        <w:rPr>
          <w:b/>
          <w:bCs/>
        </w:rPr>
        <w:t>SDKs</w:t>
      </w:r>
      <w:r w:rsidR="00B27F8F">
        <w:t>)</w:t>
      </w:r>
      <w:r w:rsidRPr="00A4305C">
        <w:t xml:space="preserve"> that enable developers to build, deploy, and manage applications efficiently on the AWS Cloud. These tools simplify interactions with AWS services, improve productivity, and foster the adoption of DevOps practices across organizations.</w:t>
      </w:r>
    </w:p>
    <w:p w14:paraId="5F8CAAEB" w14:textId="485D7DB9" w:rsidR="00A4305C" w:rsidRPr="00A4305C" w:rsidRDefault="00A4305C" w:rsidP="00D472DA">
      <w:pPr>
        <w:pStyle w:val="NormalBPBHEB"/>
      </w:pPr>
      <w:r w:rsidRPr="00A4305C">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p>
    <w:p w14:paraId="3285ED36" w14:textId="1486E864" w:rsidR="00A4305C" w:rsidRDefault="00A4305C" w:rsidP="00170A44">
      <w:pPr>
        <w:pStyle w:val="Heading2"/>
      </w:pPr>
      <w:r w:rsidRPr="00A4305C">
        <w:t xml:space="preserve">Key </w:t>
      </w:r>
      <w:r w:rsidR="00CA39D8">
        <w:t>f</w:t>
      </w:r>
      <w:r w:rsidRPr="00A4305C">
        <w:t>eatures</w:t>
      </w:r>
    </w:p>
    <w:p w14:paraId="0187687C" w14:textId="77777777" w:rsidR="009C68FA" w:rsidRPr="009C68FA" w:rsidRDefault="00EB17BF" w:rsidP="00D472DA">
      <w:pPr>
        <w:pStyle w:val="NormalBPBHEB"/>
      </w:pPr>
      <w:r w:rsidRPr="00EB17BF">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r w:rsidR="009C68FA">
        <w:t xml:space="preserve"> </w:t>
      </w:r>
      <w:r w:rsidR="009C68FA" w:rsidRPr="009C68FA">
        <w:t>The following are the key features of AWS Tools and SDKs:</w:t>
      </w:r>
    </w:p>
    <w:p w14:paraId="56EA0369" w14:textId="0CAE1FCD" w:rsidR="00A4305C" w:rsidRPr="00A4305C" w:rsidRDefault="00A4305C" w:rsidP="00D472DA">
      <w:pPr>
        <w:pStyle w:val="NormalBPBHEB"/>
        <w:numPr>
          <w:ilvl w:val="0"/>
          <w:numId w:val="81"/>
        </w:numPr>
      </w:pPr>
      <w:r w:rsidRPr="00A4305C">
        <w:rPr>
          <w:b/>
          <w:bCs/>
        </w:rPr>
        <w:t>Multi-</w:t>
      </w:r>
      <w:r w:rsidR="00A018A2" w:rsidRPr="00A4305C">
        <w:rPr>
          <w:b/>
          <w:bCs/>
        </w:rPr>
        <w:t>language support</w:t>
      </w:r>
      <w:r w:rsidRPr="00A4305C">
        <w:t>: AWS SDKs support various programming languages such as Java, Python, JavaScript, .NET, and more, making it easier for developers to integrate AWS services into their applications</w:t>
      </w:r>
      <w:r w:rsidR="00F65FF9">
        <w:t xml:space="preserve"> </w:t>
      </w:r>
      <w:sdt>
        <w:sdtPr>
          <w:id w:val="-380177937"/>
          <w:citation/>
        </w:sdtPr>
        <w:sdtContent>
          <w:r w:rsidR="000A7E23">
            <w:fldChar w:fldCharType="begin"/>
          </w:r>
          <w:r w:rsidR="000A7E23">
            <w:instrText xml:space="preserve"> CITATION unknown2023g \l 1033 </w:instrText>
          </w:r>
          <w:r w:rsidR="000A7E23">
            <w:fldChar w:fldCharType="separate"/>
          </w:r>
          <w:r w:rsidR="001B4679" w:rsidRPr="001B4679">
            <w:rPr>
              <w:noProof/>
            </w:rPr>
            <w:t>[38]</w:t>
          </w:r>
          <w:r w:rsidR="000A7E23">
            <w:fldChar w:fldCharType="end"/>
          </w:r>
        </w:sdtContent>
      </w:sdt>
      <w:r w:rsidRPr="00A4305C">
        <w:t>.</w:t>
      </w:r>
    </w:p>
    <w:p w14:paraId="6A91C855" w14:textId="66FEFA84" w:rsidR="00A4305C" w:rsidRPr="00A4305C" w:rsidRDefault="00A4305C" w:rsidP="00D472DA">
      <w:pPr>
        <w:pStyle w:val="NormalBPBHEB"/>
        <w:numPr>
          <w:ilvl w:val="0"/>
          <w:numId w:val="81"/>
        </w:numPr>
      </w:pPr>
      <w:r w:rsidRPr="00A4305C">
        <w:rPr>
          <w:b/>
          <w:bCs/>
        </w:rPr>
        <w:t xml:space="preserve">Comprehensive </w:t>
      </w:r>
      <w:r w:rsidR="00A018A2" w:rsidRPr="00A4305C">
        <w:rPr>
          <w:b/>
          <w:bCs/>
        </w:rPr>
        <w:t>service coverage</w:t>
      </w:r>
      <w:r w:rsidRPr="00A4305C">
        <w:t>: AWS Tools and SDKs cover a wide range of AWS services, providing developers with the necessary libraries and utilities to interact with AWS resources</w:t>
      </w:r>
      <w:r w:rsidR="000E51EF">
        <w:t xml:space="preserve"> </w:t>
      </w:r>
      <w:sdt>
        <w:sdtPr>
          <w:id w:val="891393067"/>
          <w:citation/>
        </w:sdtPr>
        <w:sdtContent>
          <w:r w:rsidR="005A2D22">
            <w:fldChar w:fldCharType="begin"/>
          </w:r>
          <w:r w:rsidR="005A2D22">
            <w:instrText xml:space="preserve"> CITATION jones2021a \l 1033 </w:instrText>
          </w:r>
          <w:r w:rsidR="005A2D22">
            <w:fldChar w:fldCharType="separate"/>
          </w:r>
          <w:r w:rsidR="001B4679" w:rsidRPr="001B4679">
            <w:rPr>
              <w:noProof/>
            </w:rPr>
            <w:t>[23]</w:t>
          </w:r>
          <w:r w:rsidR="005A2D22">
            <w:fldChar w:fldCharType="end"/>
          </w:r>
        </w:sdtContent>
      </w:sdt>
      <w:r w:rsidRPr="00A4305C">
        <w:t>.</w:t>
      </w:r>
    </w:p>
    <w:p w14:paraId="75BF4203" w14:textId="7D79AEDC" w:rsidR="00A4305C" w:rsidRPr="00A4305C" w:rsidRDefault="00A4305C" w:rsidP="00D472DA">
      <w:pPr>
        <w:pStyle w:val="NormalBPBHEB"/>
        <w:numPr>
          <w:ilvl w:val="0"/>
          <w:numId w:val="81"/>
        </w:numPr>
      </w:pPr>
      <w:r w:rsidRPr="00A4305C">
        <w:rPr>
          <w:b/>
          <w:bCs/>
        </w:rPr>
        <w:t xml:space="preserve">Integration with </w:t>
      </w:r>
      <w:r w:rsidR="00A018A2">
        <w:rPr>
          <w:b/>
          <w:bCs/>
        </w:rPr>
        <w:t>p</w:t>
      </w:r>
      <w:r w:rsidRPr="00A4305C">
        <w:rPr>
          <w:b/>
          <w:bCs/>
        </w:rPr>
        <w:t>opular IDEs</w:t>
      </w:r>
      <w:r w:rsidRPr="00A4305C">
        <w:t xml:space="preserve">: The tools and SDKs integrate </w:t>
      </w:r>
      <w:r w:rsidR="00037CFD">
        <w:t>smoothly</w:t>
      </w:r>
      <w:r w:rsidRPr="00A4305C">
        <w:t xml:space="preserve"> with popular IDEs like Visual Studio, Eclipse, and IntelliJ IDEA</w:t>
      </w:r>
      <w:r w:rsidR="00EA05D0">
        <w:t>, enhancing</w:t>
      </w:r>
      <w:r w:rsidRPr="00A4305C">
        <w:t xml:space="preserve"> the overall development experience.</w:t>
      </w:r>
    </w:p>
    <w:p w14:paraId="455464D3" w14:textId="1B94DCD7" w:rsidR="00A4305C" w:rsidRPr="00A4305C" w:rsidRDefault="00A4305C" w:rsidP="00D472DA">
      <w:pPr>
        <w:pStyle w:val="NormalBPBHEB"/>
      </w:pPr>
      <w:r w:rsidRPr="00A4305C">
        <w:t xml:space="preserve">By </w:t>
      </w:r>
      <w:r w:rsidR="004E751D" w:rsidRPr="00A4305C">
        <w:t>using</w:t>
      </w:r>
      <w:r w:rsidRPr="00A4305C">
        <w:t xml:space="preserve"> AWS Tools and SDKs, developers can reduce the time and effort </w:t>
      </w:r>
      <w:r w:rsidR="00041F36" w:rsidRPr="00A4305C">
        <w:t>needed</w:t>
      </w:r>
      <w:r w:rsidRPr="00A4305C">
        <w:t xml:space="preserve"> to interact with AWS services and </w:t>
      </w:r>
      <w:r w:rsidR="00196141">
        <w:t>simplify</w:t>
      </w:r>
      <w:r w:rsidRPr="00A4305C">
        <w:t xml:space="preserve"> their workflows.</w:t>
      </w:r>
    </w:p>
    <w:p w14:paraId="6EB4BDDB" w14:textId="4E10C2D0" w:rsidR="00A4305C" w:rsidRPr="003B3135" w:rsidRDefault="00A4305C" w:rsidP="00D472DA">
      <w:pPr>
        <w:pStyle w:val="NormalBPBHEB"/>
        <w:rPr>
          <w:bCs/>
        </w:rPr>
      </w:pPr>
      <w:r w:rsidRPr="00D472DA">
        <w:rPr>
          <w:b/>
          <w:bCs/>
        </w:rPr>
        <w:t xml:space="preserve">Benefits of </w:t>
      </w:r>
      <w:r w:rsidR="008D2DF8" w:rsidRPr="00D472DA">
        <w:rPr>
          <w:b/>
          <w:bCs/>
        </w:rPr>
        <w:t>u</w:t>
      </w:r>
      <w:r w:rsidRPr="00D472DA">
        <w:rPr>
          <w:b/>
          <w:bCs/>
        </w:rPr>
        <w:t xml:space="preserve">sing AWS </w:t>
      </w:r>
      <w:r w:rsidR="00C82AC1">
        <w:rPr>
          <w:b/>
          <w:bCs/>
        </w:rPr>
        <w:t>t</w:t>
      </w:r>
      <w:r w:rsidRPr="00D472DA">
        <w:rPr>
          <w:b/>
          <w:bCs/>
        </w:rPr>
        <w:t>ools and SDKs</w:t>
      </w:r>
    </w:p>
    <w:p w14:paraId="462B106E" w14:textId="77777777" w:rsidR="00E63903" w:rsidRPr="00E63903" w:rsidRDefault="00E63903" w:rsidP="00D472DA">
      <w:pPr>
        <w:pStyle w:val="NormalBPBHEB"/>
      </w:pPr>
      <w:r w:rsidRPr="00E63903">
        <w:t>The following are the benefits of using AWS Tools and SDKs</w:t>
      </w:r>
    </w:p>
    <w:p w14:paraId="26E462F0" w14:textId="0C08FFCB" w:rsidR="00A4305C" w:rsidRPr="00A4305C" w:rsidRDefault="00A4305C" w:rsidP="00D472DA">
      <w:pPr>
        <w:pStyle w:val="NormalBPBHEB"/>
        <w:numPr>
          <w:ilvl w:val="0"/>
          <w:numId w:val="82"/>
        </w:numPr>
      </w:pPr>
      <w:r w:rsidRPr="00A4305C">
        <w:rPr>
          <w:b/>
          <w:bCs/>
        </w:rPr>
        <w:t xml:space="preserve">Efficiency and </w:t>
      </w:r>
      <w:r w:rsidR="008D2DF8">
        <w:rPr>
          <w:b/>
          <w:bCs/>
        </w:rPr>
        <w:t>p</w:t>
      </w:r>
      <w:r w:rsidRPr="00A4305C">
        <w:rPr>
          <w:b/>
          <w:bCs/>
        </w:rPr>
        <w:t>roductivity</w:t>
      </w:r>
      <w:r w:rsidRPr="00A4305C">
        <w:t>: AWS Tools and SDKs help automate repetitive tasks, provide pre-built functions, and reduce the complexity of interacting with AWS services</w:t>
      </w:r>
      <w:r w:rsidR="00E63903">
        <w:t xml:space="preserve"> </w:t>
      </w:r>
      <w:sdt>
        <w:sdtPr>
          <w:id w:val="-1295361141"/>
          <w:citation/>
        </w:sdtPr>
        <w:sdtContent>
          <w:r w:rsidR="00EE4056">
            <w:fldChar w:fldCharType="begin"/>
          </w:r>
          <w:r w:rsidR="00EE4056">
            <w:instrText xml:space="preserve"> CITATION jones2021a \l 1033 </w:instrText>
          </w:r>
          <w:r w:rsidR="00EE4056">
            <w:fldChar w:fldCharType="separate"/>
          </w:r>
          <w:r w:rsidR="001B4679" w:rsidRPr="001B4679">
            <w:rPr>
              <w:noProof/>
            </w:rPr>
            <w:t>[23]</w:t>
          </w:r>
          <w:r w:rsidR="00EE4056">
            <w:fldChar w:fldCharType="end"/>
          </w:r>
        </w:sdtContent>
      </w:sdt>
      <w:r w:rsidRPr="00A4305C">
        <w:t>.</w:t>
      </w:r>
    </w:p>
    <w:p w14:paraId="22B445B7" w14:textId="14E0D87E" w:rsidR="00A4305C" w:rsidRPr="00A4305C" w:rsidRDefault="00A4305C" w:rsidP="00D472DA">
      <w:pPr>
        <w:pStyle w:val="NormalBPBHEB"/>
        <w:numPr>
          <w:ilvl w:val="0"/>
          <w:numId w:val="82"/>
        </w:numPr>
      </w:pPr>
      <w:r w:rsidRPr="00A4305C">
        <w:rPr>
          <w:b/>
          <w:bCs/>
        </w:rPr>
        <w:t xml:space="preserve">Consistent </w:t>
      </w:r>
      <w:r w:rsidR="008D2DF8" w:rsidRPr="00A4305C">
        <w:rPr>
          <w:b/>
          <w:bCs/>
        </w:rPr>
        <w:t>development experience</w:t>
      </w:r>
      <w:r w:rsidRPr="00A4305C">
        <w:t>: These tools offer a consistent development experience across multiple languages, ensuring that development teams working with various technology stacks can rely on the same tools and processes</w:t>
      </w:r>
      <w:r w:rsidR="00CA2898">
        <w:t xml:space="preserve"> </w:t>
      </w:r>
      <w:ins w:id="25" w:author="Paulo H. Leocadio" w:date="2025-05-06T18:42:00Z" w16du:dateUtc="2025-05-06T22:42:00Z">
        <w:r w:rsidR="00DE78B5">
          <w:t xml:space="preserve"> </w:t>
        </w:r>
      </w:ins>
      <w:customXmlInsRangeStart w:id="26" w:author="Paulo H. Leocadio" w:date="2025-05-06T18:42:00Z"/>
      <w:sdt>
        <w:sdtPr>
          <w:id w:val="-1774163260"/>
          <w:citation/>
        </w:sdtPr>
        <w:sdtContent>
          <w:customXmlInsRangeEnd w:id="26"/>
          <w:ins w:id="27" w:author="Paulo H. Leocadio" w:date="2025-05-06T18:42:00Z" w16du:dateUtc="2025-05-06T22:42:00Z">
            <w:r w:rsidR="00DE78B5">
              <w:fldChar w:fldCharType="begin"/>
            </w:r>
            <w:r w:rsidR="00DE78B5">
              <w:instrText xml:space="preserve"> CITATION unknown2023g \l 1033 </w:instrText>
            </w:r>
            <w:r w:rsidR="00DE78B5">
              <w:fldChar w:fldCharType="separate"/>
            </w:r>
            <w:r w:rsidR="00DE78B5" w:rsidRPr="001B4679">
              <w:rPr>
                <w:noProof/>
              </w:rPr>
              <w:t>[38]</w:t>
            </w:r>
            <w:r w:rsidR="00DE78B5">
              <w:fldChar w:fldCharType="end"/>
            </w:r>
          </w:ins>
          <w:customXmlInsRangeStart w:id="28" w:author="Paulo H. Leocadio" w:date="2025-05-06T18:42:00Z"/>
        </w:sdtContent>
      </w:sdt>
      <w:customXmlInsRangeEnd w:id="28"/>
      <w:ins w:id="29" w:author="Paulo H. Leocadio" w:date="2025-05-06T18:42:00Z" w16du:dateUtc="2025-05-06T22:42:00Z">
        <w:r w:rsidR="00DE78B5" w:rsidRPr="00A4305C">
          <w:t>.</w:t>
        </w:r>
      </w:ins>
      <w:customXmlDelRangeStart w:id="30" w:author="Paulo H. Leocadio" w:date="2025-05-06T18:42:00Z"/>
      <w:sdt>
        <w:sdtPr>
          <w:id w:val="2140060629"/>
          <w:citation/>
        </w:sdtPr>
        <w:sdtContent>
          <w:customXmlDelRangeEnd w:id="30"/>
          <w:del w:id="31" w:author="Paulo H. Leocadio" w:date="2025-05-06T18:42:00Z" w16du:dateUtc="2025-05-06T22:42:00Z">
            <w:r w:rsidR="00CA2898" w:rsidDel="00DE78B5">
              <w:fldChar w:fldCharType="begin"/>
            </w:r>
            <w:r w:rsidR="00CA2898" w:rsidDel="00DE78B5">
              <w:delInstrText xml:space="preserve"> CITATION unknown2023h \l 1033 </w:delInstrText>
            </w:r>
            <w:r w:rsidR="00CA2898" w:rsidDel="00DE78B5">
              <w:fldChar w:fldCharType="separate"/>
            </w:r>
            <w:r w:rsidR="001B4679" w:rsidRPr="001B4679" w:rsidDel="00DE78B5">
              <w:rPr>
                <w:noProof/>
              </w:rPr>
              <w:delText>[39]</w:delText>
            </w:r>
            <w:r w:rsidR="00CA2898" w:rsidDel="00DE78B5">
              <w:fldChar w:fldCharType="end"/>
            </w:r>
          </w:del>
          <w:customXmlDelRangeStart w:id="32" w:author="Paulo H. Leocadio" w:date="2025-05-06T18:42:00Z"/>
        </w:sdtContent>
      </w:sdt>
      <w:customXmlDelRangeEnd w:id="32"/>
      <w:del w:id="33" w:author="Paulo H. Leocadio" w:date="2025-05-06T18:42:00Z" w16du:dateUtc="2025-05-06T22:42:00Z">
        <w:r w:rsidRPr="00A4305C" w:rsidDel="00DE78B5">
          <w:delText>.</w:delText>
        </w:r>
      </w:del>
    </w:p>
    <w:p w14:paraId="78E33D9E" w14:textId="535F5F71" w:rsidR="00A4305C" w:rsidRPr="00A4305C" w:rsidRDefault="00A4305C" w:rsidP="00D472DA">
      <w:pPr>
        <w:pStyle w:val="NormalBPBHEB"/>
        <w:numPr>
          <w:ilvl w:val="0"/>
          <w:numId w:val="82"/>
        </w:numPr>
      </w:pPr>
      <w:r w:rsidRPr="00A4305C">
        <w:rPr>
          <w:b/>
          <w:bCs/>
        </w:rPr>
        <w:t xml:space="preserve">Version </w:t>
      </w:r>
      <w:r w:rsidR="008D2DF8">
        <w:rPr>
          <w:b/>
          <w:bCs/>
        </w:rPr>
        <w:t>c</w:t>
      </w:r>
      <w:r w:rsidRPr="00A4305C">
        <w:rPr>
          <w:b/>
          <w:bCs/>
        </w:rPr>
        <w:t>ompatibility</w:t>
      </w:r>
      <w:r w:rsidRPr="00A4305C">
        <w:t>: AWS SDKs maintain compatibility with the latest AWS service updates, allowing developers to take advantage of new features and improvements without worrying about version discrepancies</w:t>
      </w:r>
      <w:r w:rsidR="00CA2898">
        <w:t xml:space="preserve"> </w:t>
      </w:r>
      <w:sdt>
        <w:sdtPr>
          <w:id w:val="-720287050"/>
          <w:citation/>
        </w:sdtPr>
        <w:sdtContent>
          <w:r w:rsidR="00AB1EC0">
            <w:fldChar w:fldCharType="begin"/>
          </w:r>
          <w:r w:rsidR="00AB1EC0">
            <w:instrText xml:space="preserve"> CITATION unknown2023g \l 1033 </w:instrText>
          </w:r>
          <w:r w:rsidR="00AB1EC0">
            <w:fldChar w:fldCharType="separate"/>
          </w:r>
          <w:r w:rsidR="001B4679" w:rsidRPr="001B4679">
            <w:rPr>
              <w:noProof/>
            </w:rPr>
            <w:t>[38]</w:t>
          </w:r>
          <w:r w:rsidR="00AB1EC0">
            <w:fldChar w:fldCharType="end"/>
          </w:r>
        </w:sdtContent>
      </w:sdt>
      <w:r w:rsidRPr="00A4305C">
        <w:t>.</w:t>
      </w:r>
    </w:p>
    <w:p w14:paraId="17A1C5D6" w14:textId="17D5C053" w:rsidR="00A4305C" w:rsidRDefault="00A4305C" w:rsidP="00D472DA">
      <w:pPr>
        <w:pStyle w:val="NormalBPBHEB"/>
      </w:pPr>
      <w:r w:rsidRPr="00A4305C">
        <w:t xml:space="preserve">AWS Tools and SDKs help developers build and deploy cloud-native applications </w:t>
      </w:r>
      <w:r w:rsidR="006874C4">
        <w:t>faster and more reliably</w:t>
      </w:r>
      <w:r w:rsidRPr="00A4305C">
        <w:t xml:space="preserve"> while ensuring consistency and productivity across development teams.</w:t>
      </w:r>
    </w:p>
    <w:p w14:paraId="5AFEC3C1" w14:textId="5557B14C" w:rsidR="005F09AA" w:rsidRPr="005F09AA" w:rsidRDefault="005F09AA" w:rsidP="00D472DA">
      <w:pPr>
        <w:pStyle w:val="NormalBPBHEB"/>
        <w:rPr>
          <w:rFonts w:eastAsia="Palatino Linotype" w:cs="Palatino Linotype"/>
        </w:rPr>
      </w:pPr>
      <w:r w:rsidRPr="00C73D0D">
        <w:rPr>
          <w:rFonts w:eastAsia="Palatino Linotype" w:cs="Palatino Linotype"/>
          <w:i/>
          <w:iCs/>
        </w:rPr>
        <w:t>Figure 7.5</w:t>
      </w:r>
      <w:r w:rsidR="00192F90">
        <w:rPr>
          <w:rFonts w:eastAsia="Palatino Linotype" w:cs="Palatino Linotype"/>
        </w:rPr>
        <w:t xml:space="preserve"> </w:t>
      </w:r>
      <w:r w:rsidR="00C91B48">
        <w:rPr>
          <w:rFonts w:eastAsia="Palatino Linotype" w:cs="Palatino Linotype"/>
        </w:rPr>
        <w:t>visualizes the SDKs and how they provide</w:t>
      </w:r>
      <w:r w:rsidRPr="005F09AA">
        <w:rPr>
          <w:rFonts w:eastAsia="Palatino Linotype" w:cs="Palatino Linotype"/>
        </w:rPr>
        <w:t xml:space="preserve"> pre-built modules, components, packages, and tools for developers to build, evaluate, and deploy software </w:t>
      </w:r>
      <w:r w:rsidR="00914BCB" w:rsidRPr="005F09AA">
        <w:rPr>
          <w:rFonts w:eastAsia="Palatino Linotype" w:cs="Palatino Linotype"/>
        </w:rPr>
        <w:t>applications.</w:t>
      </w:r>
    </w:p>
    <w:p w14:paraId="1E632486" w14:textId="77777777" w:rsidR="00652C7B" w:rsidRPr="00652C7B" w:rsidRDefault="00652C7B" w:rsidP="00D472DA">
      <w:pPr>
        <w:pStyle w:val="FigureBPBHEB"/>
      </w:pPr>
      <w:r w:rsidRPr="00652C7B">
        <w:rPr>
          <w:noProof/>
        </w:rPr>
        <w:drawing>
          <wp:inline distT="0" distB="0" distL="0" distR="0" wp14:anchorId="3E055178" wp14:editId="05B44511">
            <wp:extent cx="5643687" cy="1914525"/>
            <wp:effectExtent l="0" t="0" r="0" b="0"/>
            <wp:docPr id="1409997667" name="Picture 3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667" name="Picture 32" descr="A close-up of a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5C7CE260" w14:textId="71C65693" w:rsidR="00652C7B" w:rsidRDefault="00652C7B" w:rsidP="000B089C">
      <w:pPr>
        <w:spacing w:after="240" w:line="276" w:lineRule="auto"/>
        <w:jc w:val="center"/>
        <w:rPr>
          <w:rFonts w:eastAsia="Palatino Linotype" w:cs="Palatino Linotype"/>
          <w:bCs/>
          <w:i/>
          <w:iCs/>
          <w:sz w:val="18"/>
          <w:szCs w:val="18"/>
        </w:rPr>
      </w:pPr>
      <w:commentRangeStart w:id="34"/>
      <w:r w:rsidRPr="00652C7B">
        <w:rPr>
          <w:rFonts w:eastAsia="Palatino Linotype" w:cs="Palatino Linotype"/>
          <w:b/>
          <w:i/>
          <w:iCs/>
          <w:sz w:val="18"/>
          <w:szCs w:val="18"/>
        </w:rPr>
        <w:t>Figure 7.</w:t>
      </w:r>
      <w:r w:rsidRPr="00652C7B">
        <w:rPr>
          <w:rFonts w:eastAsia="Palatino Linotype" w:cs="Palatino Linotype"/>
          <w:b/>
          <w:i/>
          <w:iCs/>
          <w:sz w:val="18"/>
          <w:szCs w:val="18"/>
        </w:rPr>
        <w:fldChar w:fldCharType="begin"/>
      </w:r>
      <w:r w:rsidRPr="00652C7B">
        <w:rPr>
          <w:rFonts w:eastAsia="Palatino Linotype" w:cs="Palatino Linotype"/>
          <w:b/>
          <w:i/>
          <w:iCs/>
          <w:sz w:val="18"/>
          <w:szCs w:val="18"/>
        </w:rPr>
        <w:instrText xml:space="preserve"> SEQ Figure \* ARABIC </w:instrText>
      </w:r>
      <w:r w:rsidRPr="00652C7B">
        <w:rPr>
          <w:rFonts w:eastAsia="Palatino Linotype" w:cs="Palatino Linotype"/>
          <w:b/>
          <w:i/>
          <w:iCs/>
          <w:sz w:val="18"/>
          <w:szCs w:val="18"/>
        </w:rPr>
        <w:fldChar w:fldCharType="separate"/>
      </w:r>
      <w:r w:rsidRPr="00652C7B">
        <w:rPr>
          <w:rFonts w:eastAsia="Palatino Linotype" w:cs="Palatino Linotype"/>
          <w:b/>
          <w:i/>
          <w:iCs/>
          <w:noProof/>
          <w:sz w:val="18"/>
          <w:szCs w:val="18"/>
        </w:rPr>
        <w:t>5</w:t>
      </w:r>
      <w:r w:rsidRPr="00652C7B">
        <w:rPr>
          <w:rFonts w:eastAsia="Palatino Linotype" w:cs="Palatino Linotype"/>
          <w:b/>
          <w:i/>
          <w:iCs/>
          <w:sz w:val="18"/>
          <w:szCs w:val="18"/>
        </w:rPr>
        <w:fldChar w:fldCharType="end"/>
      </w:r>
      <w:r w:rsidRPr="00652C7B">
        <w:rPr>
          <w:rFonts w:eastAsia="Palatino Linotype" w:cs="Palatino Linotype"/>
          <w:bCs/>
          <w:i/>
          <w:iCs/>
          <w:sz w:val="18"/>
          <w:szCs w:val="18"/>
        </w:rPr>
        <w:t xml:space="preserve">SDKs provide pre-built tools (Amazon Web </w:t>
      </w:r>
      <w:commentRangeStart w:id="35"/>
      <w:commentRangeStart w:id="36"/>
      <w:r w:rsidRPr="00652C7B">
        <w:rPr>
          <w:rFonts w:eastAsia="Palatino Linotype" w:cs="Palatino Linotype"/>
          <w:bCs/>
          <w:i/>
          <w:iCs/>
          <w:sz w:val="18"/>
          <w:szCs w:val="18"/>
        </w:rPr>
        <w:t>Services</w:t>
      </w:r>
      <w:commentRangeEnd w:id="35"/>
      <w:r w:rsidRPr="00652C7B">
        <w:rPr>
          <w:sz w:val="16"/>
          <w:szCs w:val="16"/>
        </w:rPr>
        <w:commentReference w:id="35"/>
      </w:r>
      <w:commentRangeEnd w:id="36"/>
      <w:r w:rsidRPr="00652C7B">
        <w:rPr>
          <w:sz w:val="16"/>
          <w:szCs w:val="16"/>
        </w:rPr>
        <w:commentReference w:id="36"/>
      </w:r>
      <w:r w:rsidRPr="00652C7B">
        <w:rPr>
          <w:rFonts w:eastAsia="Palatino Linotype" w:cs="Palatino Linotype"/>
          <w:bCs/>
          <w:i/>
          <w:iCs/>
          <w:sz w:val="18"/>
          <w:szCs w:val="18"/>
        </w:rPr>
        <w:t>).</w:t>
      </w:r>
      <w:commentRangeEnd w:id="34"/>
      <w:r w:rsidR="00A42833">
        <w:rPr>
          <w:rStyle w:val="CommentReference"/>
        </w:rPr>
        <w:commentReference w:id="34"/>
      </w:r>
    </w:p>
    <w:p w14:paraId="08A1D937" w14:textId="77777777" w:rsidR="000B089C" w:rsidRPr="00D472DA" w:rsidRDefault="000B089C" w:rsidP="00D472DA">
      <w:pPr>
        <w:pStyle w:val="NormalBPBHEB"/>
        <w:rPr>
          <w:b/>
          <w:bCs/>
        </w:rPr>
      </w:pPr>
      <w:r w:rsidRPr="00D472DA">
        <w:rPr>
          <w:b/>
          <w:bCs/>
        </w:rPr>
        <w:t>Practical applications</w:t>
      </w:r>
    </w:p>
    <w:p w14:paraId="4416C089" w14:textId="77777777" w:rsidR="000B089C" w:rsidRPr="000B089C" w:rsidRDefault="000B089C" w:rsidP="00D472DA">
      <w:pPr>
        <w:pStyle w:val="NormalBPBHEB"/>
      </w:pPr>
      <w:r w:rsidRPr="000B089C">
        <w:t>In this section, we will go through the practical applications:</w:t>
      </w:r>
    </w:p>
    <w:p w14:paraId="37E53265" w14:textId="4FC84D35" w:rsidR="000B089C" w:rsidRPr="000B089C" w:rsidRDefault="000B089C" w:rsidP="00D472DA">
      <w:pPr>
        <w:pStyle w:val="NormalBPBHEB"/>
        <w:numPr>
          <w:ilvl w:val="0"/>
          <w:numId w:val="83"/>
        </w:numPr>
      </w:pPr>
      <w:r w:rsidRPr="000B089C">
        <w:rPr>
          <w:b/>
          <w:bCs/>
        </w:rPr>
        <w:t>Application development:</w:t>
      </w:r>
      <w:r w:rsidRPr="000B089C">
        <w:t xml:space="preserve"> </w:t>
      </w:r>
      <w:r w:rsidR="00216E08" w:rsidRPr="000B089C">
        <w:t>Helps</w:t>
      </w:r>
      <w:r w:rsidRPr="000B089C">
        <w:t xml:space="preserve"> the development of cloud-native applications by providing tools and SDKs that abstract the complexities of AWS service interaction</w:t>
      </w:r>
      <w:r w:rsidR="009A1A5B">
        <w:t xml:space="preserve"> </w:t>
      </w:r>
      <w:sdt>
        <w:sdtPr>
          <w:id w:val="1756474144"/>
          <w:citation/>
        </w:sdtPr>
        <w:sdtContent>
          <w:r w:rsidR="00945F9F">
            <w:fldChar w:fldCharType="begin"/>
          </w:r>
          <w:r w:rsidR="00945F9F">
            <w:instrText xml:space="preserve"> CITATION jones2020a \l 1033 </w:instrText>
          </w:r>
          <w:r w:rsidR="00945F9F">
            <w:fldChar w:fldCharType="separate"/>
          </w:r>
          <w:r w:rsidR="001B4679" w:rsidRPr="001B4679">
            <w:rPr>
              <w:noProof/>
            </w:rPr>
            <w:t>[40]</w:t>
          </w:r>
          <w:r w:rsidR="00945F9F">
            <w:fldChar w:fldCharType="end"/>
          </w:r>
        </w:sdtContent>
      </w:sdt>
      <w:r w:rsidRPr="000B089C">
        <w:t>.</w:t>
      </w:r>
    </w:p>
    <w:p w14:paraId="6ECB125F" w14:textId="3FEFADE1" w:rsidR="000B089C" w:rsidRPr="000B089C" w:rsidRDefault="000B089C" w:rsidP="00D472DA">
      <w:pPr>
        <w:pStyle w:val="NormalBPBHEB"/>
        <w:numPr>
          <w:ilvl w:val="0"/>
          <w:numId w:val="83"/>
        </w:numPr>
      </w:pPr>
      <w:r w:rsidRPr="000B089C">
        <w:rPr>
          <w:b/>
          <w:bCs/>
        </w:rPr>
        <w:t>Automation and scripting:</w:t>
      </w:r>
      <w:r w:rsidRPr="000B089C">
        <w:t xml:space="preserve"> Enables automation and scripting of </w:t>
      </w:r>
      <w:r w:rsidR="00C91B48">
        <w:t>everyday</w:t>
      </w:r>
      <w:r w:rsidR="00C91B48" w:rsidRPr="000B089C">
        <w:t xml:space="preserve"> </w:t>
      </w:r>
      <w:r w:rsidRPr="000B089C">
        <w:t>tasks, allowing DevOps teams to create efficient and repeatable workflows</w:t>
      </w:r>
      <w:r w:rsidR="00945F9F">
        <w:t xml:space="preserve"> </w:t>
      </w:r>
      <w:sdt>
        <w:sdtPr>
          <w:id w:val="1975559775"/>
          <w:citation/>
        </w:sdtPr>
        <w:sdtContent>
          <w:r w:rsidR="00945F9F">
            <w:fldChar w:fldCharType="begin"/>
          </w:r>
          <w:r w:rsidR="00945F9F">
            <w:instrText xml:space="preserve"> CITATION unknown2023g \l 1033 </w:instrText>
          </w:r>
          <w:r w:rsidR="00945F9F">
            <w:fldChar w:fldCharType="separate"/>
          </w:r>
          <w:r w:rsidR="001B4679" w:rsidRPr="001B4679">
            <w:rPr>
              <w:noProof/>
            </w:rPr>
            <w:t>[38]</w:t>
          </w:r>
          <w:r w:rsidR="00945F9F">
            <w:fldChar w:fldCharType="end"/>
          </w:r>
        </w:sdtContent>
      </w:sdt>
      <w:r w:rsidRPr="000B089C">
        <w:t>.</w:t>
      </w:r>
    </w:p>
    <w:p w14:paraId="7F8CC3DD" w14:textId="77777777" w:rsidR="000B089C" w:rsidRPr="00D472DA" w:rsidRDefault="000B089C" w:rsidP="00D472DA">
      <w:pPr>
        <w:pStyle w:val="NormalBPBHEB"/>
        <w:rPr>
          <w:b/>
          <w:bCs/>
        </w:rPr>
      </w:pPr>
      <w:r w:rsidRPr="00D472DA">
        <w:rPr>
          <w:b/>
          <w:bCs/>
        </w:rPr>
        <w:t>Best practices for using AWS Tools and SDKs</w:t>
      </w:r>
    </w:p>
    <w:p w14:paraId="5642F124" w14:textId="77777777" w:rsidR="000B089C" w:rsidRPr="000B089C" w:rsidRDefault="000B089C" w:rsidP="00D472DA">
      <w:pPr>
        <w:pStyle w:val="NormalBPBHEB"/>
      </w:pPr>
      <w:r w:rsidRPr="000B089C">
        <w:t>The following are the best practices for using AWS Tools and SDKs:</w:t>
      </w:r>
    </w:p>
    <w:p w14:paraId="6129D5A8" w14:textId="6E71622F" w:rsidR="000B089C" w:rsidRPr="000B089C" w:rsidRDefault="000B089C" w:rsidP="00D472DA">
      <w:pPr>
        <w:pStyle w:val="NormalBPBHEB"/>
        <w:numPr>
          <w:ilvl w:val="0"/>
          <w:numId w:val="84"/>
        </w:numPr>
      </w:pPr>
      <w:r w:rsidRPr="000B089C">
        <w:rPr>
          <w:b/>
          <w:bCs/>
        </w:rPr>
        <w:t xml:space="preserve">Regularly </w:t>
      </w:r>
      <w:r w:rsidR="005A408B">
        <w:rPr>
          <w:b/>
          <w:bCs/>
        </w:rPr>
        <w:t>u</w:t>
      </w:r>
      <w:r w:rsidRPr="000B089C">
        <w:rPr>
          <w:b/>
          <w:bCs/>
        </w:rPr>
        <w:t xml:space="preserve">pdate SDK </w:t>
      </w:r>
      <w:r w:rsidR="005A408B">
        <w:rPr>
          <w:b/>
          <w:bCs/>
        </w:rPr>
        <w:t>v</w:t>
      </w:r>
      <w:r w:rsidRPr="000B089C">
        <w:rPr>
          <w:b/>
          <w:bCs/>
        </w:rPr>
        <w:t>ersions:</w:t>
      </w:r>
      <w:r w:rsidRPr="000B089C">
        <w:t xml:space="preserve"> Stay up to date with the latest SDK versions to access new features, improvements, and security updates</w:t>
      </w:r>
      <w:r w:rsidR="00ED67C3">
        <w:t xml:space="preserve"> </w:t>
      </w:r>
      <w:ins w:id="37" w:author="Paulo H. Leocadio" w:date="2025-05-06T18:44:00Z" w16du:dateUtc="2025-05-06T22:44:00Z">
        <w:r w:rsidR="00CB7E60">
          <w:t xml:space="preserve"> </w:t>
        </w:r>
      </w:ins>
      <w:customXmlInsRangeStart w:id="38" w:author="Paulo H. Leocadio" w:date="2025-05-06T18:44:00Z"/>
      <w:sdt>
        <w:sdtPr>
          <w:id w:val="-646360084"/>
          <w:citation/>
        </w:sdtPr>
        <w:sdtContent>
          <w:customXmlInsRangeEnd w:id="38"/>
          <w:ins w:id="39" w:author="Paulo H. Leocadio" w:date="2025-05-06T18:44:00Z" w16du:dateUtc="2025-05-06T22:44:00Z">
            <w:r w:rsidR="00CB7E60">
              <w:fldChar w:fldCharType="begin"/>
            </w:r>
            <w:r w:rsidR="00CB7E60">
              <w:instrText xml:space="preserve"> CITATION unknown2023g \l 1033 </w:instrText>
            </w:r>
            <w:r w:rsidR="00CB7E60">
              <w:fldChar w:fldCharType="separate"/>
            </w:r>
            <w:r w:rsidR="00CB7E60" w:rsidRPr="001B4679">
              <w:rPr>
                <w:noProof/>
              </w:rPr>
              <w:t>[38]</w:t>
            </w:r>
            <w:r w:rsidR="00CB7E60">
              <w:fldChar w:fldCharType="end"/>
            </w:r>
          </w:ins>
          <w:customXmlInsRangeStart w:id="40" w:author="Paulo H. Leocadio" w:date="2025-05-06T18:44:00Z"/>
        </w:sdtContent>
      </w:sdt>
      <w:customXmlInsRangeEnd w:id="40"/>
      <w:ins w:id="41" w:author="Paulo H. Leocadio" w:date="2025-05-06T18:44:00Z" w16du:dateUtc="2025-05-06T22:44:00Z">
        <w:r w:rsidR="00CB7E60" w:rsidRPr="000B089C">
          <w:t>.</w:t>
        </w:r>
      </w:ins>
      <w:customXmlDelRangeStart w:id="42" w:author="Paulo H. Leocadio" w:date="2025-05-06T18:44:00Z"/>
      <w:sdt>
        <w:sdtPr>
          <w:id w:val="1031070898"/>
          <w:citation/>
        </w:sdtPr>
        <w:sdtContent>
          <w:customXmlDelRangeEnd w:id="42"/>
          <w:del w:id="43" w:author="Paulo H. Leocadio" w:date="2025-05-06T18:44:00Z" w16du:dateUtc="2025-05-06T22:44:00Z">
            <w:r w:rsidR="00ED67C3" w:rsidDel="00CB7E60">
              <w:fldChar w:fldCharType="begin"/>
            </w:r>
            <w:r w:rsidR="00ED67C3" w:rsidDel="00CB7E60">
              <w:delInstrText xml:space="preserve"> CITATION unknown2023h \l 1033 </w:delInstrText>
            </w:r>
            <w:r w:rsidR="00ED67C3" w:rsidDel="00CB7E60">
              <w:fldChar w:fldCharType="separate"/>
            </w:r>
            <w:r w:rsidR="001B4679" w:rsidRPr="001B4679" w:rsidDel="00CB7E60">
              <w:rPr>
                <w:noProof/>
              </w:rPr>
              <w:delText>[39]</w:delText>
            </w:r>
            <w:r w:rsidR="00ED67C3" w:rsidDel="00CB7E60">
              <w:fldChar w:fldCharType="end"/>
            </w:r>
          </w:del>
          <w:customXmlDelRangeStart w:id="44" w:author="Paulo H. Leocadio" w:date="2025-05-06T18:44:00Z"/>
        </w:sdtContent>
      </w:sdt>
      <w:customXmlDelRangeEnd w:id="44"/>
      <w:del w:id="45" w:author="Paulo H. Leocadio" w:date="2025-05-06T18:44:00Z" w16du:dateUtc="2025-05-06T22:44:00Z">
        <w:r w:rsidRPr="000B089C" w:rsidDel="00CB7E60">
          <w:delText>.</w:delText>
        </w:r>
      </w:del>
    </w:p>
    <w:p w14:paraId="1CF6773C" w14:textId="117C2AF0" w:rsidR="000B089C" w:rsidRPr="000B089C" w:rsidRDefault="000B089C" w:rsidP="00D472DA">
      <w:pPr>
        <w:pStyle w:val="NormalBPBHEB"/>
        <w:numPr>
          <w:ilvl w:val="0"/>
          <w:numId w:val="84"/>
        </w:numPr>
      </w:pPr>
      <w:r w:rsidRPr="000B089C">
        <w:rPr>
          <w:b/>
          <w:bCs/>
        </w:rPr>
        <w:t>Utilize code samples and documentation:</w:t>
      </w:r>
      <w:r w:rsidRPr="000B089C">
        <w:t xml:space="preserve"> Leverage code samples and comprehensive documentation provided by AWS to </w:t>
      </w:r>
      <w:r w:rsidR="00216E08" w:rsidRPr="000B089C">
        <w:t>speed up</w:t>
      </w:r>
      <w:r w:rsidRPr="000B089C">
        <w:t xml:space="preserve"> development and troubleshoot issues effectively</w:t>
      </w:r>
      <w:r w:rsidR="00ED67C3">
        <w:t xml:space="preserve"> </w:t>
      </w:r>
      <w:sdt>
        <w:sdtPr>
          <w:id w:val="-1622445096"/>
          <w:citation/>
        </w:sdtPr>
        <w:sdtContent>
          <w:r w:rsidR="002F6542">
            <w:fldChar w:fldCharType="begin"/>
          </w:r>
          <w:r w:rsidR="002F6542">
            <w:instrText xml:space="preserve"> CITATION jones2020a \l 1033 </w:instrText>
          </w:r>
          <w:r w:rsidR="002F6542">
            <w:fldChar w:fldCharType="separate"/>
          </w:r>
          <w:r w:rsidR="001B4679" w:rsidRPr="001B4679">
            <w:rPr>
              <w:noProof/>
            </w:rPr>
            <w:t>[40]</w:t>
          </w:r>
          <w:r w:rsidR="002F6542">
            <w:fldChar w:fldCharType="end"/>
          </w:r>
        </w:sdtContent>
      </w:sdt>
      <w:r w:rsidRPr="000B089C">
        <w:t>.</w:t>
      </w:r>
    </w:p>
    <w:p w14:paraId="342F6A86" w14:textId="77777777" w:rsidR="00A4305C" w:rsidRPr="00A4305C" w:rsidRDefault="00A4305C" w:rsidP="00D472DA">
      <w:pPr>
        <w:pStyle w:val="Heading2BPBHEB"/>
      </w:pPr>
      <w:r w:rsidRPr="002440AF">
        <w:t>AWS</w:t>
      </w:r>
      <w:r w:rsidRPr="00A4305C">
        <w:t xml:space="preserve"> X-Ray</w:t>
      </w:r>
    </w:p>
    <w:p w14:paraId="1A1670F9" w14:textId="53B44F47" w:rsidR="00A4305C" w:rsidRPr="00A4305C" w:rsidRDefault="00A4305C" w:rsidP="00D472DA">
      <w:pPr>
        <w:pStyle w:val="NormalBPBHEB"/>
      </w:pPr>
      <w:r w:rsidRPr="00A4305C">
        <w:t xml:space="preserve">Monitoring the performance of distributed applications can be challenging, especially as microservices architectures become more common. AWS X-Ray is a service that helps developers analyze and troubleshoot </w:t>
      </w:r>
      <w:r w:rsidR="006874C4">
        <w:t>their applications' performance</w:t>
      </w:r>
      <w:r w:rsidRPr="00A4305C">
        <w:t xml:space="preserve">, </w:t>
      </w:r>
      <w:r w:rsidR="00216E08" w:rsidRPr="00A4305C">
        <w:t>offering</w:t>
      </w:r>
      <w:r w:rsidRPr="00A4305C">
        <w:t xml:space="preserve"> real-time insights into system behavior. This section explores how AWS X-Ray enables developers to </w:t>
      </w:r>
      <w:r w:rsidR="00216E08" w:rsidRPr="00A4305C">
        <w:t>find</w:t>
      </w:r>
      <w:r w:rsidRPr="00A4305C">
        <w:t xml:space="preserve"> performance bottlenecks, detect errors, and </w:t>
      </w:r>
      <w:r w:rsidR="00041F36" w:rsidRPr="00A4305C">
        <w:t>improve</w:t>
      </w:r>
      <w:r w:rsidRPr="00A4305C">
        <w:t xml:space="preserve"> applications for improved user experiences.</w:t>
      </w:r>
    </w:p>
    <w:p w14:paraId="6DEE3769" w14:textId="6DB975C3" w:rsidR="00A4305C" w:rsidRDefault="00A4305C" w:rsidP="00170A44">
      <w:pPr>
        <w:pStyle w:val="Heading2"/>
      </w:pPr>
      <w:r w:rsidRPr="00A4305C">
        <w:t xml:space="preserve">Key </w:t>
      </w:r>
      <w:r w:rsidR="00335A48">
        <w:t>f</w:t>
      </w:r>
      <w:r w:rsidRPr="00A4305C">
        <w:t xml:space="preserve">eatures </w:t>
      </w:r>
    </w:p>
    <w:p w14:paraId="5107E1EE" w14:textId="6863A536" w:rsidR="004A1FDE" w:rsidRPr="004A1FDE" w:rsidRDefault="004A1FDE" w:rsidP="00D472DA">
      <w:pPr>
        <w:pStyle w:val="NormalBPBHEB"/>
      </w:pPr>
      <w:r w:rsidRPr="004A1FDE">
        <w:t xml:space="preserve">AWS X-Ray uses distributed tracing to track requests as they flow through various components of an application, allowing developers to see how their services interact and </w:t>
      </w:r>
      <w:r w:rsidR="00216E08" w:rsidRPr="004A1FDE">
        <w:t>find</w:t>
      </w:r>
      <w:r w:rsidRPr="004A1FDE">
        <w:t xml:space="preserve"> areas for optimization.</w:t>
      </w:r>
      <w:r w:rsidR="00D90F79">
        <w:t xml:space="preserve"> </w:t>
      </w:r>
      <w:r w:rsidR="00D90F79" w:rsidRPr="00D90F79">
        <w:t>The following are the key features of AWS X-Ray:</w:t>
      </w:r>
    </w:p>
    <w:p w14:paraId="66D0BA7E" w14:textId="116E294B" w:rsidR="00A4305C" w:rsidRPr="00A4305C" w:rsidRDefault="00A4305C" w:rsidP="00D472DA">
      <w:pPr>
        <w:pStyle w:val="NormalBPBHEB"/>
        <w:numPr>
          <w:ilvl w:val="0"/>
          <w:numId w:val="85"/>
        </w:numPr>
      </w:pPr>
      <w:r w:rsidRPr="00A4305C">
        <w:rPr>
          <w:b/>
          <w:bCs/>
        </w:rPr>
        <w:t xml:space="preserve">Distributed </w:t>
      </w:r>
      <w:r w:rsidR="00F10567">
        <w:rPr>
          <w:b/>
          <w:bCs/>
        </w:rPr>
        <w:t>t</w:t>
      </w:r>
      <w:r w:rsidRPr="00A4305C">
        <w:rPr>
          <w:b/>
          <w:bCs/>
        </w:rPr>
        <w:t>racing</w:t>
      </w:r>
      <w:r w:rsidRPr="00A4305C">
        <w:t>: AWS X-Ray enables developers to trace requests across different microservices, providing a detailed map of how requests are processed</w:t>
      </w:r>
      <w:r w:rsidR="00AD248D">
        <w:t xml:space="preserve"> </w:t>
      </w:r>
      <w:sdt>
        <w:sdtPr>
          <w:id w:val="2109693625"/>
          <w:citation/>
        </w:sdtPr>
        <w:sdtContent>
          <w:r w:rsidR="00ED1F2A">
            <w:fldChar w:fldCharType="begin"/>
          </w:r>
          <w:r w:rsidR="00ED1F2A">
            <w:instrText xml:space="preserve"> CITATION smith2019b \l 1033 </w:instrText>
          </w:r>
          <w:r w:rsidR="00ED1F2A">
            <w:fldChar w:fldCharType="separate"/>
          </w:r>
          <w:r w:rsidR="001B4679" w:rsidRPr="001B4679">
            <w:rPr>
              <w:noProof/>
            </w:rPr>
            <w:t>[41]</w:t>
          </w:r>
          <w:r w:rsidR="00ED1F2A">
            <w:fldChar w:fldCharType="end"/>
          </w:r>
        </w:sdtContent>
      </w:sdt>
      <w:r w:rsidRPr="00A4305C">
        <w:t>.</w:t>
      </w:r>
    </w:p>
    <w:p w14:paraId="708F5DA5" w14:textId="012EEDC0" w:rsidR="00A4305C" w:rsidRPr="00A4305C" w:rsidRDefault="00A4305C" w:rsidP="00D472DA">
      <w:pPr>
        <w:pStyle w:val="NormalBPBHEB"/>
        <w:numPr>
          <w:ilvl w:val="0"/>
          <w:numId w:val="85"/>
        </w:numPr>
      </w:pPr>
      <w:r w:rsidRPr="00A4305C">
        <w:rPr>
          <w:b/>
          <w:bCs/>
        </w:rPr>
        <w:t xml:space="preserve">Performance </w:t>
      </w:r>
      <w:r w:rsidR="00F10567">
        <w:rPr>
          <w:b/>
          <w:bCs/>
        </w:rPr>
        <w:t>m</w:t>
      </w:r>
      <w:r w:rsidRPr="00A4305C">
        <w:rPr>
          <w:b/>
          <w:bCs/>
        </w:rPr>
        <w:t>onitoring</w:t>
      </w:r>
      <w:r w:rsidRPr="00A4305C">
        <w:t xml:space="preserve">: The service helps </w:t>
      </w:r>
      <w:r w:rsidR="007B60B9" w:rsidRPr="00A4305C">
        <w:t>find</w:t>
      </w:r>
      <w:r w:rsidRPr="00A4305C">
        <w:t xml:space="preserve"> performance bottlenecks by highlighting the slowest segments of an application, enabling teams to </w:t>
      </w:r>
      <w:r w:rsidR="00BC4EAB" w:rsidRPr="00A4305C">
        <w:t>improve</w:t>
      </w:r>
      <w:r w:rsidRPr="00A4305C">
        <w:t xml:space="preserve"> critical paths</w:t>
      </w:r>
      <w:r w:rsidR="00536CDF">
        <w:t xml:space="preserve"> </w:t>
      </w:r>
      <w:sdt>
        <w:sdtPr>
          <w:id w:val="620418959"/>
          <w:citation/>
        </w:sdtPr>
        <w:sdtContent>
          <w:r w:rsidR="00892AA1">
            <w:fldChar w:fldCharType="begin"/>
          </w:r>
          <w:r w:rsidR="00892AA1">
            <w:instrText xml:space="preserve"> CITATION smith2019b \l 1033 </w:instrText>
          </w:r>
          <w:r w:rsidR="00892AA1">
            <w:fldChar w:fldCharType="separate"/>
          </w:r>
          <w:r w:rsidR="001B4679" w:rsidRPr="001B4679">
            <w:rPr>
              <w:noProof/>
            </w:rPr>
            <w:t>[41]</w:t>
          </w:r>
          <w:r w:rsidR="00892AA1">
            <w:fldChar w:fldCharType="end"/>
          </w:r>
        </w:sdtContent>
      </w:sdt>
      <w:r w:rsidRPr="00A4305C">
        <w:t>.</w:t>
      </w:r>
    </w:p>
    <w:p w14:paraId="47087608" w14:textId="7C7D0B42" w:rsidR="00A4305C" w:rsidRPr="00A4305C" w:rsidRDefault="00A4305C" w:rsidP="00D472DA">
      <w:pPr>
        <w:pStyle w:val="NormalBPBHEB"/>
        <w:numPr>
          <w:ilvl w:val="0"/>
          <w:numId w:val="85"/>
        </w:numPr>
      </w:pPr>
      <w:r w:rsidRPr="00A4305C">
        <w:rPr>
          <w:b/>
          <w:bCs/>
        </w:rPr>
        <w:t xml:space="preserve">Error </w:t>
      </w:r>
      <w:r w:rsidR="00947B51">
        <w:rPr>
          <w:b/>
          <w:bCs/>
        </w:rPr>
        <w:t>d</w:t>
      </w:r>
      <w:r w:rsidRPr="00A4305C">
        <w:rPr>
          <w:b/>
          <w:bCs/>
        </w:rPr>
        <w:t>etection</w:t>
      </w:r>
      <w:r w:rsidRPr="00A4305C">
        <w:t>: AWS X-Ray automatically detects errors and exceptions, offering detailed insights into where and why issues occur in the system</w:t>
      </w:r>
      <w:r w:rsidR="00892AA1">
        <w:t xml:space="preserve"> </w:t>
      </w:r>
      <w:sdt>
        <w:sdtPr>
          <w:id w:val="1924754314"/>
          <w:citation/>
        </w:sdtPr>
        <w:sdtContent>
          <w:r w:rsidR="00605CEB">
            <w:fldChar w:fldCharType="begin"/>
          </w:r>
          <w:r w:rsidR="00605CEB">
            <w:instrText xml:space="preserve"> CITATION unknown2023i \l 1033 </w:instrText>
          </w:r>
          <w:r w:rsidR="00605CEB">
            <w:fldChar w:fldCharType="separate"/>
          </w:r>
          <w:r w:rsidR="001B4679" w:rsidRPr="001B4679">
            <w:rPr>
              <w:noProof/>
            </w:rPr>
            <w:t>[42]</w:t>
          </w:r>
          <w:r w:rsidR="00605CEB">
            <w:fldChar w:fldCharType="end"/>
          </w:r>
        </w:sdtContent>
      </w:sdt>
      <w:r w:rsidRPr="00A4305C">
        <w:t>.</w:t>
      </w:r>
    </w:p>
    <w:p w14:paraId="2AA4EABF" w14:textId="77777777" w:rsidR="00A4305C" w:rsidRPr="00A4305C" w:rsidRDefault="00A4305C" w:rsidP="00A4305C">
      <w:r w:rsidRPr="00A4305C">
        <w:t>By offering deep insights into application behavior, AWS X-Ray helps developers ensure that their applications run efficiently and meet performance expectations.</w:t>
      </w:r>
    </w:p>
    <w:p w14:paraId="7220DFD6" w14:textId="34AFC12A" w:rsidR="00A4305C" w:rsidRDefault="00A4305C" w:rsidP="00170A44">
      <w:pPr>
        <w:pStyle w:val="Heading2"/>
      </w:pPr>
      <w:r w:rsidRPr="00A4305C">
        <w:t xml:space="preserve">Benefits of </w:t>
      </w:r>
      <w:r w:rsidR="00601862">
        <w:t>u</w:t>
      </w:r>
      <w:r w:rsidRPr="00A4305C">
        <w:t>sing AWS X-Ray</w:t>
      </w:r>
    </w:p>
    <w:p w14:paraId="587FA5A0" w14:textId="6641957D" w:rsidR="00E8756D" w:rsidRPr="00E8756D" w:rsidRDefault="00E8756D" w:rsidP="00D472DA">
      <w:pPr>
        <w:pStyle w:val="NormalBPBHEB"/>
      </w:pPr>
      <w:r w:rsidRPr="00E8756D">
        <w:t>The following are the benefits of using AWS X-Ray</w:t>
      </w:r>
      <w:r w:rsidR="00E57543">
        <w:t>.</w:t>
      </w:r>
      <w:r w:rsidR="009B7C3C">
        <w:t xml:space="preserve"> </w:t>
      </w:r>
      <w:sdt>
        <w:sdtPr>
          <w:id w:val="-453173138"/>
          <w:citation/>
        </w:sdtPr>
        <w:sdtContent>
          <w:r w:rsidR="00BB4E26">
            <w:fldChar w:fldCharType="begin"/>
          </w:r>
          <w:r w:rsidR="00BB4E26">
            <w:instrText xml:space="preserve"> CITATION smith2019b \l 1033 </w:instrText>
          </w:r>
          <w:r w:rsidR="00BB4E26">
            <w:fldChar w:fldCharType="separate"/>
          </w:r>
          <w:r w:rsidR="001B4679" w:rsidRPr="001B4679">
            <w:rPr>
              <w:noProof/>
            </w:rPr>
            <w:t>[41]</w:t>
          </w:r>
          <w:r w:rsidR="00BB4E26">
            <w:fldChar w:fldCharType="end"/>
          </w:r>
        </w:sdtContent>
      </w:sdt>
      <w:r w:rsidRPr="00E8756D">
        <w:t>:</w:t>
      </w:r>
    </w:p>
    <w:p w14:paraId="72380954" w14:textId="5592276C" w:rsidR="00A4305C" w:rsidRPr="00A4305C" w:rsidRDefault="00A4305C" w:rsidP="00D472DA">
      <w:pPr>
        <w:pStyle w:val="NormalBPBHEB"/>
        <w:numPr>
          <w:ilvl w:val="0"/>
          <w:numId w:val="86"/>
        </w:numPr>
      </w:pPr>
      <w:r w:rsidRPr="00A4305C">
        <w:rPr>
          <w:b/>
          <w:bCs/>
        </w:rPr>
        <w:t xml:space="preserve">Improved </w:t>
      </w:r>
      <w:r w:rsidR="00D2555D">
        <w:rPr>
          <w:b/>
          <w:bCs/>
        </w:rPr>
        <w:t>d</w:t>
      </w:r>
      <w:r w:rsidRPr="00A4305C">
        <w:rPr>
          <w:b/>
          <w:bCs/>
        </w:rPr>
        <w:t>ebugging</w:t>
      </w:r>
      <w:r w:rsidRPr="00A4305C">
        <w:t xml:space="preserve">: AWS X-Ray </w:t>
      </w:r>
      <w:r w:rsidR="00216E08" w:rsidRPr="00A4305C">
        <w:t>offers</w:t>
      </w:r>
      <w:r w:rsidRPr="00A4305C">
        <w:t xml:space="preserve"> real-time debugging capabilities, allowing developers to pinpoint the root causes of errors and issues in their applications.</w:t>
      </w:r>
    </w:p>
    <w:p w14:paraId="6ACACDA1" w14:textId="31DB03BE" w:rsidR="00A4305C" w:rsidRPr="00A4305C" w:rsidRDefault="00A4305C" w:rsidP="00D472DA">
      <w:pPr>
        <w:pStyle w:val="NormalBPBHEB"/>
        <w:numPr>
          <w:ilvl w:val="0"/>
          <w:numId w:val="86"/>
        </w:numPr>
      </w:pPr>
      <w:r w:rsidRPr="00A4305C">
        <w:rPr>
          <w:b/>
          <w:bCs/>
        </w:rPr>
        <w:t xml:space="preserve">Enhanced </w:t>
      </w:r>
      <w:r w:rsidR="00FD1126" w:rsidRPr="00A4305C">
        <w:rPr>
          <w:b/>
          <w:bCs/>
        </w:rPr>
        <w:t>performance optimization</w:t>
      </w:r>
      <w:r w:rsidRPr="00A4305C">
        <w:t xml:space="preserve">: With detailed performance insights, developers can </w:t>
      </w:r>
      <w:r w:rsidR="00216E08" w:rsidRPr="00A4305C">
        <w:t>improve</w:t>
      </w:r>
      <w:r w:rsidRPr="00A4305C">
        <w:t xml:space="preserve"> their applications, improving response times and overall user satisfaction.</w:t>
      </w:r>
    </w:p>
    <w:p w14:paraId="11637A36" w14:textId="76948EC3" w:rsidR="00F822AC" w:rsidRDefault="00A4305C" w:rsidP="00D472DA">
      <w:pPr>
        <w:pStyle w:val="NormalBPBHEB"/>
        <w:numPr>
          <w:ilvl w:val="0"/>
          <w:numId w:val="86"/>
        </w:numPr>
      </w:pPr>
      <w:r w:rsidRPr="00F822AC">
        <w:rPr>
          <w:b/>
          <w:bCs/>
        </w:rPr>
        <w:t xml:space="preserve">Reduced </w:t>
      </w:r>
      <w:r w:rsidR="00FD1126">
        <w:rPr>
          <w:b/>
          <w:bCs/>
        </w:rPr>
        <w:t>d</w:t>
      </w:r>
      <w:r w:rsidRPr="00F822AC">
        <w:rPr>
          <w:b/>
          <w:bCs/>
        </w:rPr>
        <w:t>owntime</w:t>
      </w:r>
      <w:r w:rsidRPr="00A4305C">
        <w:t xml:space="preserve">: By detecting errors quickly and accurately, AWS X-Ray minimizes downtime and ensures that issues are resolved before they </w:t>
      </w:r>
      <w:r w:rsidR="00697207" w:rsidRPr="00A4305C">
        <w:t>affect</w:t>
      </w:r>
      <w:r w:rsidRPr="00A4305C">
        <w:t xml:space="preserve"> </w:t>
      </w:r>
      <w:r w:rsidR="006E38D0">
        <w:t>end users</w:t>
      </w:r>
      <w:r w:rsidRPr="00A4305C">
        <w:t>.</w:t>
      </w:r>
    </w:p>
    <w:p w14:paraId="2CBD60E8" w14:textId="77777777" w:rsidR="00F822AC" w:rsidRPr="00D472DA" w:rsidRDefault="00F822AC" w:rsidP="00D472DA">
      <w:pPr>
        <w:pStyle w:val="NormalBPBHEB"/>
        <w:rPr>
          <w:b/>
          <w:bCs/>
        </w:rPr>
      </w:pPr>
      <w:r w:rsidRPr="00D472DA">
        <w:rPr>
          <w:b/>
          <w:bCs/>
        </w:rPr>
        <w:t>Practical applications</w:t>
      </w:r>
    </w:p>
    <w:p w14:paraId="783B7D5E" w14:textId="77777777" w:rsidR="00F822AC" w:rsidRPr="00F822AC" w:rsidRDefault="00F822AC" w:rsidP="00D472DA">
      <w:pPr>
        <w:pStyle w:val="NormalBPBHEB"/>
      </w:pPr>
      <w:r w:rsidRPr="00F822AC">
        <w:t>The following are the practical applications:</w:t>
      </w:r>
    </w:p>
    <w:p w14:paraId="1D457E3B" w14:textId="388224B4" w:rsidR="00F822AC" w:rsidRPr="00F822AC" w:rsidRDefault="00F822AC" w:rsidP="00D472DA">
      <w:pPr>
        <w:pStyle w:val="NormalBPBHEB"/>
        <w:numPr>
          <w:ilvl w:val="0"/>
          <w:numId w:val="87"/>
        </w:numPr>
      </w:pPr>
      <w:r w:rsidRPr="00F822AC">
        <w:rPr>
          <w:b/>
          <w:bCs/>
        </w:rPr>
        <w:t>Microservices architecture:</w:t>
      </w:r>
      <w:r w:rsidRPr="00F822AC">
        <w:t xml:space="preserve"> Particularly valuable in microservices architectures, AWS X-Ray helps developers understand the interactions between different services</w:t>
      </w:r>
      <w:sdt>
        <w:sdtPr>
          <w:id w:val="-1329290856"/>
          <w:citation/>
        </w:sdtPr>
        <w:sdtContent>
          <w:r w:rsidRPr="00F822AC">
            <w:fldChar w:fldCharType="begin"/>
          </w:r>
          <w:r w:rsidRPr="00F822AC">
            <w:instrText xml:space="preserve"> CITATION smith2019b \l 1033 </w:instrText>
          </w:r>
          <w:r w:rsidRPr="00F822AC">
            <w:fldChar w:fldCharType="separate"/>
          </w:r>
          <w:r w:rsidR="001B4679">
            <w:rPr>
              <w:noProof/>
            </w:rPr>
            <w:t xml:space="preserve"> </w:t>
          </w:r>
          <w:r w:rsidR="001B4679" w:rsidRPr="001B4679">
            <w:rPr>
              <w:noProof/>
            </w:rPr>
            <w:t>[41]</w:t>
          </w:r>
          <w:r w:rsidRPr="00F822AC">
            <w:fldChar w:fldCharType="end"/>
          </w:r>
        </w:sdtContent>
      </w:sdt>
      <w:r w:rsidRPr="00F822AC">
        <w:t>.</w:t>
      </w:r>
    </w:p>
    <w:p w14:paraId="0E08534F" w14:textId="1CA7CC45" w:rsidR="00F822AC" w:rsidRPr="00F822AC" w:rsidRDefault="00DB7B52" w:rsidP="00D472DA">
      <w:pPr>
        <w:pStyle w:val="NormalBPBHEB"/>
        <w:numPr>
          <w:ilvl w:val="0"/>
          <w:numId w:val="87"/>
        </w:numPr>
      </w:pPr>
      <w:r w:rsidRPr="00F822AC">
        <w:rPr>
          <w:b/>
          <w:bCs/>
        </w:rPr>
        <w:t>Production</w:t>
      </w:r>
      <w:r w:rsidR="00F822AC" w:rsidRPr="00F822AC">
        <w:rPr>
          <w:b/>
          <w:bCs/>
        </w:rPr>
        <w:t xml:space="preserve"> issues:</w:t>
      </w:r>
      <w:r w:rsidR="00F822AC" w:rsidRPr="00F822AC">
        <w:t xml:space="preserve"> </w:t>
      </w:r>
      <w:r w:rsidR="00F84912">
        <w:t>Simplifies</w:t>
      </w:r>
      <w:r w:rsidR="00F822AC" w:rsidRPr="00F822AC">
        <w:t xml:space="preserve"> the process of troubleshooting and diagnosing production issues by </w:t>
      </w:r>
      <w:r w:rsidR="00697207" w:rsidRPr="00F822AC">
        <w:t>offering</w:t>
      </w:r>
      <w:r w:rsidR="00F822AC" w:rsidRPr="00F822AC">
        <w:t xml:space="preserve"> detailed insights into application behavior</w:t>
      </w:r>
      <w:sdt>
        <w:sdtPr>
          <w:id w:val="87279002"/>
          <w:citation/>
        </w:sdtPr>
        <w:sdtContent>
          <w:r w:rsidR="00F822AC" w:rsidRPr="00F822AC">
            <w:fldChar w:fldCharType="begin"/>
          </w:r>
          <w:r w:rsidR="00F822AC" w:rsidRPr="00F822AC">
            <w:instrText xml:space="preserve"> CITATION unknown2023h \l 1033 </w:instrText>
          </w:r>
          <w:r w:rsidR="00F822AC" w:rsidRPr="00F822AC">
            <w:fldChar w:fldCharType="separate"/>
          </w:r>
          <w:r w:rsidR="001B4679">
            <w:rPr>
              <w:noProof/>
            </w:rPr>
            <w:t xml:space="preserve"> </w:t>
          </w:r>
          <w:r w:rsidR="001B4679" w:rsidRPr="001B4679">
            <w:rPr>
              <w:noProof/>
            </w:rPr>
            <w:t>[39]</w:t>
          </w:r>
          <w:r w:rsidR="00F822AC" w:rsidRPr="00F822AC">
            <w:fldChar w:fldCharType="end"/>
          </w:r>
        </w:sdtContent>
      </w:sdt>
      <w:r w:rsidR="00F822AC" w:rsidRPr="00F822AC">
        <w:t>.</w:t>
      </w:r>
    </w:p>
    <w:p w14:paraId="7070C82D" w14:textId="77777777" w:rsidR="00F822AC" w:rsidRPr="00F822AC" w:rsidRDefault="00F822AC" w:rsidP="00D472DA">
      <w:pPr>
        <w:pStyle w:val="Heading3BPBHEB"/>
      </w:pPr>
      <w:r w:rsidRPr="00F822AC">
        <w:t>Best practices for using AWS X-Ray</w:t>
      </w:r>
    </w:p>
    <w:p w14:paraId="31BC5551" w14:textId="77777777" w:rsidR="00F822AC" w:rsidRPr="00F822AC" w:rsidRDefault="00F822AC" w:rsidP="00D472DA">
      <w:pPr>
        <w:pStyle w:val="NormalBPBHEB"/>
      </w:pPr>
      <w:r w:rsidRPr="00F822AC">
        <w:t xml:space="preserve">In this section, we will go through the best practices for using AWS X-Ray: </w:t>
      </w:r>
    </w:p>
    <w:p w14:paraId="2121DEB7" w14:textId="7429BB97" w:rsidR="00F822AC" w:rsidRPr="00F822AC" w:rsidRDefault="00F822AC" w:rsidP="00D472DA">
      <w:pPr>
        <w:pStyle w:val="NormalBPBHEB"/>
        <w:numPr>
          <w:ilvl w:val="0"/>
          <w:numId w:val="90"/>
        </w:numPr>
      </w:pPr>
      <w:r w:rsidRPr="00F822AC">
        <w:rPr>
          <w:b/>
          <w:bCs/>
        </w:rPr>
        <w:t>Instrumentation of code:</w:t>
      </w:r>
      <w:r w:rsidRPr="00F822AC">
        <w:t xml:space="preserve"> Implement thorough instrumentation of code to capture trace data effectively and gain comprehensive insights</w:t>
      </w:r>
      <w:sdt>
        <w:sdtPr>
          <w:id w:val="2013874794"/>
          <w:citation/>
        </w:sdtPr>
        <w:sdtContent>
          <w:r w:rsidRPr="00F822AC">
            <w:fldChar w:fldCharType="begin"/>
          </w:r>
          <w:r w:rsidRPr="00F822AC">
            <w:instrText xml:space="preserve"> CITATION smith2019b \l 1033 </w:instrText>
          </w:r>
          <w:r w:rsidRPr="00F822AC">
            <w:fldChar w:fldCharType="separate"/>
          </w:r>
          <w:r w:rsidR="001B4679">
            <w:rPr>
              <w:noProof/>
            </w:rPr>
            <w:t xml:space="preserve"> </w:t>
          </w:r>
          <w:r w:rsidR="001B4679" w:rsidRPr="001B4679">
            <w:rPr>
              <w:noProof/>
            </w:rPr>
            <w:t>[41]</w:t>
          </w:r>
          <w:r w:rsidRPr="00F822AC">
            <w:fldChar w:fldCharType="end"/>
          </w:r>
        </w:sdtContent>
      </w:sdt>
      <w:r w:rsidRPr="00F822AC">
        <w:t>.</w:t>
      </w:r>
    </w:p>
    <w:p w14:paraId="2B69E79A" w14:textId="58CCE096" w:rsidR="00F822AC" w:rsidRPr="00F822AC" w:rsidRDefault="00F822AC" w:rsidP="00D472DA">
      <w:pPr>
        <w:pStyle w:val="NormalBPBHEB"/>
        <w:numPr>
          <w:ilvl w:val="0"/>
          <w:numId w:val="90"/>
        </w:numPr>
      </w:pPr>
      <w:r w:rsidRPr="00F822AC">
        <w:rPr>
          <w:b/>
          <w:bCs/>
        </w:rPr>
        <w:t>Integration with AWS Services:</w:t>
      </w:r>
      <w:r w:rsidRPr="00F822AC">
        <w:t xml:space="preserve"> Leverage integration with other AWS services, such as AWS Lambda and Amazon EC2, to capture traces from various components</w:t>
      </w:r>
      <w:sdt>
        <w:sdtPr>
          <w:id w:val="1620484071"/>
          <w:citation/>
        </w:sdtPr>
        <w:sdtContent>
          <w:r w:rsidRPr="00F822AC">
            <w:fldChar w:fldCharType="begin"/>
          </w:r>
          <w:r w:rsidRPr="00F822AC">
            <w:instrText xml:space="preserve"> CITATION unknown2023h \l 1033 </w:instrText>
          </w:r>
          <w:r w:rsidRPr="00F822AC">
            <w:fldChar w:fldCharType="separate"/>
          </w:r>
          <w:r w:rsidR="001B4679">
            <w:rPr>
              <w:noProof/>
            </w:rPr>
            <w:t xml:space="preserve"> </w:t>
          </w:r>
          <w:r w:rsidR="001B4679" w:rsidRPr="001B4679">
            <w:rPr>
              <w:noProof/>
            </w:rPr>
            <w:t>[39]</w:t>
          </w:r>
          <w:r w:rsidRPr="00F822AC">
            <w:fldChar w:fldCharType="end"/>
          </w:r>
        </w:sdtContent>
      </w:sdt>
      <w:r w:rsidRPr="00F822AC">
        <w:t>.</w:t>
      </w:r>
    </w:p>
    <w:p w14:paraId="22B1A9D7" w14:textId="3F05D648" w:rsidR="00A4305C" w:rsidRPr="00A4305C" w:rsidRDefault="00A4305C" w:rsidP="00D472DA">
      <w:pPr>
        <w:pStyle w:val="NormalBPBHEB"/>
      </w:pPr>
      <w:r w:rsidRPr="00A4305C">
        <w:t xml:space="preserve">AWS X-Ray enables developers to </w:t>
      </w:r>
      <w:r w:rsidR="004264C3" w:rsidRPr="00A4305C">
        <w:t>check</w:t>
      </w:r>
      <w:r w:rsidRPr="00A4305C">
        <w:t xml:space="preserve"> and troubleshoot distributed applications, ensuring </w:t>
      </w:r>
      <w:r w:rsidR="006874C4">
        <w:t>their systems perform</w:t>
      </w:r>
      <w:r w:rsidRPr="00A4305C">
        <w:t xml:space="preserve"> optimally and reliably.</w:t>
      </w:r>
    </w:p>
    <w:p w14:paraId="14CD542E" w14:textId="77777777" w:rsidR="00A4305C" w:rsidRPr="00A4305C" w:rsidRDefault="00A4305C" w:rsidP="00D472DA">
      <w:pPr>
        <w:pStyle w:val="Heading2BPBHEB"/>
      </w:pPr>
      <w:r w:rsidRPr="00A4305C">
        <w:t>Amazon CodeWhisperer</w:t>
      </w:r>
    </w:p>
    <w:p w14:paraId="24232F98" w14:textId="02411FB0" w:rsidR="00A4305C" w:rsidRPr="00A4305C" w:rsidRDefault="00A4305C" w:rsidP="00D472DA">
      <w:pPr>
        <w:pStyle w:val="NormalBPBHEB"/>
      </w:pPr>
      <w:r w:rsidRPr="00A4305C">
        <w:t xml:space="preserve">Amazon CodeWhisperer is a machine learning-powered tool that </w:t>
      </w:r>
      <w:r w:rsidR="004264C3" w:rsidRPr="00A4305C">
        <w:t>helps</w:t>
      </w:r>
      <w:r w:rsidRPr="00A4305C">
        <w:t xml:space="preserve"> developers by providing real-time code suggestions and automating the code review process. </w:t>
      </w:r>
      <w:r w:rsidR="00E57543">
        <w:t>Using</w:t>
      </w:r>
      <w:r w:rsidRPr="00A4305C">
        <w:t xml:space="preserve"> machine learning, CodeWhisperer learns from large </w:t>
      </w:r>
      <w:r w:rsidR="00E57543">
        <w:t>code bases</w:t>
      </w:r>
      <w:r w:rsidR="00E57543" w:rsidRPr="00A4305C">
        <w:t xml:space="preserve"> </w:t>
      </w:r>
      <w:r w:rsidRPr="00A4305C">
        <w:t>and offers developers helpful suggestions that improve the quality and efficiency of their coding tasks.</w:t>
      </w:r>
    </w:p>
    <w:p w14:paraId="4AA76D0E" w14:textId="7432A66C" w:rsidR="00A4305C" w:rsidRDefault="00A4305C" w:rsidP="00170A44">
      <w:pPr>
        <w:pStyle w:val="Heading2"/>
      </w:pPr>
      <w:r w:rsidRPr="00A4305C">
        <w:t xml:space="preserve">Key </w:t>
      </w:r>
      <w:r w:rsidR="00C32FFA">
        <w:t>f</w:t>
      </w:r>
      <w:r w:rsidRPr="00A4305C">
        <w:t xml:space="preserve">eatures </w:t>
      </w:r>
    </w:p>
    <w:p w14:paraId="489D6875" w14:textId="1961DC23" w:rsidR="002E46DC" w:rsidRPr="002E46DC" w:rsidRDefault="002E46DC" w:rsidP="00D472DA">
      <w:pPr>
        <w:pStyle w:val="NormalBPBHEB"/>
      </w:pPr>
      <w:r w:rsidRPr="00A4305C">
        <w:t xml:space="preserve">CodeWhisperer enhances collaboration and accelerates the software development lifecycle by offering real-time feedback and suggestions that help teams </w:t>
      </w:r>
      <w:r w:rsidR="004264C3" w:rsidRPr="00A4305C">
        <w:t>keep</w:t>
      </w:r>
      <w:r w:rsidRPr="00A4305C">
        <w:t xml:space="preserve"> high coding standards.</w:t>
      </w:r>
      <w:r w:rsidR="00D84A8C">
        <w:t xml:space="preserve"> </w:t>
      </w:r>
      <w:r w:rsidR="00D84A8C" w:rsidRPr="00D84A8C">
        <w:t>The following are the key features of Amazon CodeWhisperer:</w:t>
      </w:r>
    </w:p>
    <w:p w14:paraId="140F8675" w14:textId="10E4B1DC" w:rsidR="00A4305C" w:rsidRPr="00A4305C" w:rsidRDefault="00A4305C" w:rsidP="00D472DA">
      <w:pPr>
        <w:pStyle w:val="NormalBPBHEB"/>
        <w:numPr>
          <w:ilvl w:val="0"/>
          <w:numId w:val="91"/>
        </w:numPr>
      </w:pPr>
      <w:r w:rsidRPr="00A4305C">
        <w:rPr>
          <w:b/>
          <w:bCs/>
        </w:rPr>
        <w:t>Real-</w:t>
      </w:r>
      <w:r w:rsidR="008A5D33" w:rsidRPr="00A4305C">
        <w:rPr>
          <w:b/>
          <w:bCs/>
        </w:rPr>
        <w:t>time collaboration</w:t>
      </w:r>
      <w:r w:rsidRPr="00A4305C">
        <w:t>: CodeWhisperer facilitates real-time collaboration among developers by providing in-line comments and suggestions directly within the code.</w:t>
      </w:r>
    </w:p>
    <w:p w14:paraId="32A5FE36" w14:textId="468C7714" w:rsidR="00A4305C" w:rsidRPr="00A4305C" w:rsidRDefault="00A4305C" w:rsidP="00D472DA">
      <w:pPr>
        <w:pStyle w:val="NormalBPBHEB"/>
        <w:numPr>
          <w:ilvl w:val="0"/>
          <w:numId w:val="91"/>
        </w:numPr>
      </w:pPr>
      <w:r w:rsidRPr="00A4305C">
        <w:rPr>
          <w:b/>
          <w:bCs/>
        </w:rPr>
        <w:t xml:space="preserve">Automated </w:t>
      </w:r>
      <w:r w:rsidR="008A5D33" w:rsidRPr="00A4305C">
        <w:rPr>
          <w:b/>
          <w:bCs/>
        </w:rPr>
        <w:t>code reviews</w:t>
      </w:r>
      <w:r w:rsidRPr="00A4305C">
        <w:t>: The service automates code reviews, ensuring all code adheres to predefined best practices and coding standards.</w:t>
      </w:r>
    </w:p>
    <w:p w14:paraId="7B40CD17" w14:textId="6DD83C05" w:rsidR="00046670" w:rsidRDefault="00A4305C" w:rsidP="00D472DA">
      <w:pPr>
        <w:pStyle w:val="NormalBPBHEB"/>
        <w:numPr>
          <w:ilvl w:val="0"/>
          <w:numId w:val="91"/>
        </w:numPr>
      </w:pPr>
      <w:r w:rsidRPr="00D86EE6">
        <w:rPr>
          <w:b/>
          <w:bCs/>
        </w:rPr>
        <w:t>In-</w:t>
      </w:r>
      <w:r w:rsidR="008A5D33" w:rsidRPr="00D86EE6">
        <w:rPr>
          <w:b/>
          <w:bCs/>
        </w:rPr>
        <w:t>line comments and suggestions</w:t>
      </w:r>
      <w:r w:rsidRPr="00A4305C">
        <w:t xml:space="preserve">: Developers can receive in-line suggestions while working, helping </w:t>
      </w:r>
      <w:r w:rsidR="00196141">
        <w:t>simplify</w:t>
      </w:r>
      <w:r w:rsidR="00C021A3">
        <w:t xml:space="preserve"> the review process and improving </w:t>
      </w:r>
      <w:r w:rsidR="00664B6B">
        <w:t>code quality</w:t>
      </w:r>
      <w:r w:rsidRPr="00A4305C">
        <w:t>.</w:t>
      </w:r>
    </w:p>
    <w:p w14:paraId="1F98A8AE" w14:textId="77777777" w:rsidR="003200D6" w:rsidRPr="003200D6" w:rsidRDefault="003200D6" w:rsidP="003200D6">
      <w:pPr>
        <w:pBdr>
          <w:top w:val="nil"/>
          <w:left w:val="nil"/>
          <w:bottom w:val="nil"/>
          <w:right w:val="nil"/>
          <w:between w:val="nil"/>
        </w:pBdr>
        <w:shd w:val="clear" w:color="auto" w:fill="FFFFFF"/>
        <w:spacing w:before="120" w:after="100" w:line="276" w:lineRule="auto"/>
        <w:jc w:val="both"/>
        <w:rPr>
          <w:b/>
          <w:bCs/>
        </w:rPr>
      </w:pPr>
      <w:r w:rsidRPr="003200D6">
        <w:rPr>
          <w:b/>
          <w:bCs/>
        </w:rPr>
        <w:t>Benefits of using Amazon CodeWhisperer</w:t>
      </w:r>
    </w:p>
    <w:p w14:paraId="3E8BDF3F" w14:textId="77777777" w:rsidR="003200D6" w:rsidRPr="003200D6" w:rsidRDefault="003200D6" w:rsidP="003200D6">
      <w:pPr>
        <w:pBdr>
          <w:top w:val="nil"/>
          <w:left w:val="nil"/>
          <w:bottom w:val="nil"/>
          <w:right w:val="nil"/>
          <w:between w:val="nil"/>
        </w:pBdr>
        <w:shd w:val="clear" w:color="auto" w:fill="FFFFFF"/>
        <w:spacing w:before="120" w:after="100" w:line="276" w:lineRule="auto"/>
        <w:jc w:val="both"/>
      </w:pPr>
      <w:r w:rsidRPr="003200D6">
        <w:t>The following are the benefits of using Amazon CodeWhisperer:</w:t>
      </w:r>
    </w:p>
    <w:p w14:paraId="17004B08" w14:textId="01463AF9" w:rsidR="003200D6" w:rsidRPr="003200D6" w:rsidRDefault="003200D6" w:rsidP="003200D6">
      <w:pPr>
        <w:numPr>
          <w:ilvl w:val="0"/>
          <w:numId w:val="92"/>
        </w:numPr>
        <w:pBdr>
          <w:top w:val="nil"/>
          <w:left w:val="nil"/>
          <w:bottom w:val="nil"/>
          <w:right w:val="nil"/>
          <w:between w:val="nil"/>
        </w:pBdr>
        <w:shd w:val="clear" w:color="auto" w:fill="FFFFFF"/>
        <w:spacing w:before="120" w:after="100" w:line="276" w:lineRule="auto"/>
        <w:jc w:val="both"/>
      </w:pPr>
      <w:r w:rsidRPr="003200D6">
        <w:rPr>
          <w:b/>
          <w:bCs/>
        </w:rPr>
        <w:t>Accelerated code review process:</w:t>
      </w:r>
      <w:r w:rsidRPr="003200D6">
        <w:t xml:space="preserve"> This simplifies and accelerates the code review process by automating routine checks and providing a collaborative environment for developers </w:t>
      </w:r>
      <w:sdt>
        <w:sdtPr>
          <w:id w:val="1176685999"/>
          <w:citation/>
        </w:sdtPr>
        <w:sdtContent>
          <w:r w:rsidRPr="003200D6">
            <w:fldChar w:fldCharType="begin"/>
          </w:r>
          <w:r w:rsidRPr="003200D6">
            <w:instrText xml:space="preserve"> CITATION jones2020c \l 1033 </w:instrText>
          </w:r>
          <w:r w:rsidRPr="003200D6">
            <w:fldChar w:fldCharType="separate"/>
          </w:r>
          <w:r w:rsidR="001B4679" w:rsidRPr="001B4679">
            <w:rPr>
              <w:noProof/>
            </w:rPr>
            <w:t>[43]</w:t>
          </w:r>
          <w:r w:rsidRPr="003200D6">
            <w:fldChar w:fldCharType="end"/>
          </w:r>
        </w:sdtContent>
      </w:sdt>
      <w:r w:rsidRPr="003200D6">
        <w:t>.</w:t>
      </w:r>
    </w:p>
    <w:p w14:paraId="014B2EE7" w14:textId="4E3B71BD" w:rsidR="003200D6" w:rsidRPr="003200D6" w:rsidRDefault="003200D6" w:rsidP="003200D6">
      <w:pPr>
        <w:numPr>
          <w:ilvl w:val="0"/>
          <w:numId w:val="92"/>
        </w:numPr>
        <w:pBdr>
          <w:top w:val="nil"/>
          <w:left w:val="nil"/>
          <w:bottom w:val="nil"/>
          <w:right w:val="nil"/>
          <w:between w:val="nil"/>
        </w:pBdr>
        <w:shd w:val="clear" w:color="auto" w:fill="FFFFFF"/>
        <w:spacing w:before="120" w:after="100" w:line="276" w:lineRule="auto"/>
        <w:jc w:val="both"/>
      </w:pPr>
      <w:r w:rsidRPr="003200D6">
        <w:rPr>
          <w:b/>
          <w:bCs/>
        </w:rPr>
        <w:t>Code quality improvement:</w:t>
      </w:r>
      <w:r w:rsidRPr="003200D6">
        <w:t xml:space="preserve"> Contributes to improved code quality by flagging potential issues and ensuring adherence to coding best practices</w:t>
      </w:r>
      <w:sdt>
        <w:sdtPr>
          <w:id w:val="661521623"/>
          <w:citation/>
        </w:sdtPr>
        <w:sdtContent>
          <w:r w:rsidRPr="003200D6">
            <w:fldChar w:fldCharType="begin"/>
          </w:r>
          <w:r w:rsidRPr="003200D6">
            <w:instrText xml:space="preserve"> CITATION unknown2023i \l 1033 </w:instrText>
          </w:r>
          <w:r w:rsidRPr="003200D6">
            <w:fldChar w:fldCharType="separate"/>
          </w:r>
          <w:r w:rsidR="001B4679">
            <w:rPr>
              <w:noProof/>
            </w:rPr>
            <w:t xml:space="preserve"> </w:t>
          </w:r>
          <w:r w:rsidR="001B4679" w:rsidRPr="001B4679">
            <w:rPr>
              <w:noProof/>
            </w:rPr>
            <w:t>[42]</w:t>
          </w:r>
          <w:r w:rsidRPr="003200D6">
            <w:fldChar w:fldCharType="end"/>
          </w:r>
        </w:sdtContent>
      </w:sdt>
      <w:r w:rsidRPr="003200D6">
        <w:t>.</w:t>
      </w:r>
    </w:p>
    <w:p w14:paraId="3C5301D9" w14:textId="6310F902" w:rsidR="003200D6" w:rsidRPr="003200D6" w:rsidRDefault="003200D6" w:rsidP="003200D6">
      <w:pPr>
        <w:numPr>
          <w:ilvl w:val="0"/>
          <w:numId w:val="92"/>
        </w:numPr>
        <w:pBdr>
          <w:top w:val="nil"/>
          <w:left w:val="nil"/>
          <w:bottom w:val="nil"/>
          <w:right w:val="nil"/>
          <w:between w:val="nil"/>
        </w:pBdr>
        <w:shd w:val="clear" w:color="auto" w:fill="FFFFFF"/>
        <w:spacing w:before="120" w:after="100" w:line="276" w:lineRule="auto"/>
        <w:jc w:val="both"/>
      </w:pPr>
      <w:r w:rsidRPr="003200D6">
        <w:rPr>
          <w:b/>
          <w:bCs/>
        </w:rPr>
        <w:t>Knowledge transfer:</w:t>
      </w:r>
      <w:r w:rsidRPr="003200D6">
        <w:t xml:space="preserve"> Helps knowledge transfer among team members by promoting collaboration and shared understanding of the codebase</w:t>
      </w:r>
      <w:sdt>
        <w:sdtPr>
          <w:id w:val="-132245756"/>
          <w:citation/>
        </w:sdtPr>
        <w:sdtContent>
          <w:r w:rsidRPr="003200D6">
            <w:fldChar w:fldCharType="begin"/>
          </w:r>
          <w:r w:rsidRPr="003200D6">
            <w:instrText xml:space="preserve"> CITATION unknown2023i \l 1033 </w:instrText>
          </w:r>
          <w:r w:rsidRPr="003200D6">
            <w:fldChar w:fldCharType="separate"/>
          </w:r>
          <w:r w:rsidR="001B4679">
            <w:rPr>
              <w:noProof/>
            </w:rPr>
            <w:t xml:space="preserve"> </w:t>
          </w:r>
          <w:r w:rsidR="001B4679" w:rsidRPr="001B4679">
            <w:rPr>
              <w:noProof/>
            </w:rPr>
            <w:t>[42]</w:t>
          </w:r>
          <w:r w:rsidRPr="003200D6">
            <w:fldChar w:fldCharType="end"/>
          </w:r>
        </w:sdtContent>
      </w:sdt>
      <w:r w:rsidRPr="003200D6">
        <w:t>.</w:t>
      </w:r>
    </w:p>
    <w:p w14:paraId="3F02EDEC" w14:textId="77777777" w:rsidR="007B6628" w:rsidRPr="007B6628" w:rsidRDefault="007B6628" w:rsidP="007B6628">
      <w:pPr>
        <w:pBdr>
          <w:top w:val="nil"/>
          <w:left w:val="nil"/>
          <w:bottom w:val="nil"/>
          <w:right w:val="nil"/>
          <w:between w:val="nil"/>
        </w:pBdr>
        <w:shd w:val="clear" w:color="auto" w:fill="FFFFFF"/>
        <w:spacing w:before="120" w:after="100" w:line="276" w:lineRule="auto"/>
        <w:jc w:val="both"/>
        <w:rPr>
          <w:b/>
          <w:bCs/>
        </w:rPr>
      </w:pPr>
      <w:r w:rsidRPr="007B6628">
        <w:rPr>
          <w:b/>
          <w:bCs/>
        </w:rPr>
        <w:t>Practical applications</w:t>
      </w:r>
    </w:p>
    <w:p w14:paraId="6E6E44BB" w14:textId="77777777" w:rsidR="007B6628" w:rsidRPr="007B6628" w:rsidRDefault="007B6628" w:rsidP="007B6628">
      <w:pPr>
        <w:pBdr>
          <w:top w:val="nil"/>
          <w:left w:val="nil"/>
          <w:bottom w:val="nil"/>
          <w:right w:val="nil"/>
          <w:between w:val="nil"/>
        </w:pBdr>
        <w:shd w:val="clear" w:color="auto" w:fill="FFFFFF"/>
        <w:spacing w:before="120" w:after="100" w:line="276" w:lineRule="auto"/>
        <w:jc w:val="both"/>
      </w:pPr>
      <w:r w:rsidRPr="007B6628">
        <w:t>In this section, we will go through the practical applications:</w:t>
      </w:r>
    </w:p>
    <w:p w14:paraId="174FBD83" w14:textId="3D292E8E" w:rsidR="007B6628" w:rsidRPr="007B6628" w:rsidRDefault="007B6628" w:rsidP="007B6628">
      <w:pPr>
        <w:numPr>
          <w:ilvl w:val="0"/>
          <w:numId w:val="93"/>
        </w:numPr>
        <w:pBdr>
          <w:top w:val="nil"/>
          <w:left w:val="nil"/>
          <w:bottom w:val="nil"/>
          <w:right w:val="nil"/>
          <w:between w:val="nil"/>
        </w:pBdr>
        <w:shd w:val="clear" w:color="auto" w:fill="FFFFFF"/>
        <w:spacing w:before="120" w:after="100" w:line="276" w:lineRule="auto"/>
        <w:jc w:val="both"/>
      </w:pPr>
      <w:r w:rsidRPr="007B6628">
        <w:rPr>
          <w:b/>
          <w:bCs/>
        </w:rPr>
        <w:t>Large-scale development projects:</w:t>
      </w:r>
      <w:r w:rsidRPr="007B6628">
        <w:t xml:space="preserve"> Particularly beneficial in large-scale development projects with distributed teams, where efficient code collaboration is crucial</w:t>
      </w:r>
      <w:sdt>
        <w:sdtPr>
          <w:id w:val="524671596"/>
          <w:citation/>
        </w:sdtPr>
        <w:sdtContent>
          <w:r w:rsidRPr="007B6628">
            <w:fldChar w:fldCharType="begin"/>
          </w:r>
          <w:r w:rsidRPr="007B6628">
            <w:instrText xml:space="preserve"> CITATION unknown2023i \l 1033 </w:instrText>
          </w:r>
          <w:r w:rsidRPr="007B6628">
            <w:fldChar w:fldCharType="separate"/>
          </w:r>
          <w:r w:rsidR="001B4679">
            <w:rPr>
              <w:noProof/>
            </w:rPr>
            <w:t xml:space="preserve"> </w:t>
          </w:r>
          <w:r w:rsidR="001B4679" w:rsidRPr="001B4679">
            <w:rPr>
              <w:noProof/>
            </w:rPr>
            <w:t>[42]</w:t>
          </w:r>
          <w:r w:rsidRPr="007B6628">
            <w:fldChar w:fldCharType="end"/>
          </w:r>
        </w:sdtContent>
      </w:sdt>
      <w:r w:rsidRPr="007B6628">
        <w:t>.</w:t>
      </w:r>
    </w:p>
    <w:p w14:paraId="2D8F67BE" w14:textId="64DF9EF3" w:rsidR="00557751" w:rsidRDefault="007B6628" w:rsidP="00CA1B12">
      <w:pPr>
        <w:pStyle w:val="NormalBPBHEB"/>
      </w:pPr>
      <w:r w:rsidRPr="007B6628">
        <w:rPr>
          <w:b/>
          <w:bCs/>
        </w:rPr>
        <w:t>Open-source contributions:</w:t>
      </w:r>
      <w:r w:rsidRPr="007B6628">
        <w:t xml:space="preserve"> Supports open-source contributors by providing a transparent and collaborative platform for reviewing and contributing code changes</w:t>
      </w:r>
      <w:sdt>
        <w:sdtPr>
          <w:id w:val="-1126225782"/>
          <w:citation/>
        </w:sdtPr>
        <w:sdtContent>
          <w:r w:rsidRPr="007B6628">
            <w:fldChar w:fldCharType="begin"/>
          </w:r>
          <w:r w:rsidRPr="007B6628">
            <w:instrText xml:space="preserve"> CITATION jones2020c \l 1033 </w:instrText>
          </w:r>
          <w:r w:rsidRPr="007B6628">
            <w:fldChar w:fldCharType="separate"/>
          </w:r>
          <w:r w:rsidR="001B4679">
            <w:rPr>
              <w:noProof/>
            </w:rPr>
            <w:t xml:space="preserve"> </w:t>
          </w:r>
          <w:r w:rsidR="001B4679" w:rsidRPr="001B4679">
            <w:rPr>
              <w:noProof/>
            </w:rPr>
            <w:t>[43]</w:t>
          </w:r>
          <w:r w:rsidRPr="007B6628">
            <w:fldChar w:fldCharType="end"/>
          </w:r>
        </w:sdtContent>
      </w:sdt>
      <w:r w:rsidRPr="007B6628">
        <w:t>.</w:t>
      </w:r>
    </w:p>
    <w:p w14:paraId="19896FF7" w14:textId="562785E7" w:rsidR="00D86EE6" w:rsidRPr="00D86EE6" w:rsidRDefault="00D86EE6" w:rsidP="00D472DA">
      <w:pPr>
        <w:pStyle w:val="NormalBPBHEB"/>
      </w:pPr>
      <w:r w:rsidRPr="00C73D0D">
        <w:rPr>
          <w:b/>
          <w:bCs/>
          <w:i/>
          <w:iCs/>
        </w:rPr>
        <w:t>Figure 7.6</w:t>
      </w:r>
      <w:r w:rsidRPr="00D86EE6">
        <w:t xml:space="preserve"> is a visual representation of the Amazon CodeWhisperer, the ML-powered coding companion:</w:t>
      </w:r>
    </w:p>
    <w:p w14:paraId="48992960" w14:textId="77777777" w:rsidR="00D86EE6" w:rsidRPr="00D86EE6" w:rsidRDefault="00D86EE6" w:rsidP="00D472DA">
      <w:pPr>
        <w:pStyle w:val="FigureBPBHEB"/>
      </w:pPr>
      <w:r w:rsidRPr="00D86EE6">
        <w:rPr>
          <w:noProof/>
        </w:rPr>
        <w:drawing>
          <wp:inline distT="0" distB="0" distL="0" distR="0" wp14:anchorId="2B7DC401" wp14:editId="4ADB73C4">
            <wp:extent cx="6062432" cy="4275908"/>
            <wp:effectExtent l="0" t="0" r="0" b="4445"/>
            <wp:docPr id="2052730635"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0635" name="Picture 3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36D52F21" w14:textId="505342FA" w:rsidR="00D86EE6" w:rsidRPr="00D86EE6" w:rsidRDefault="00D86EE6" w:rsidP="00D472DA">
      <w:pPr>
        <w:pStyle w:val="FigureCaptionBPBHEB"/>
        <w:rPr>
          <w:rFonts w:eastAsiaTheme="majorEastAsia" w:cstheme="majorBidi"/>
          <w:sz w:val="36"/>
          <w:szCs w:val="26"/>
        </w:rPr>
      </w:pPr>
      <w:bookmarkStart w:id="46" w:name="_Hlk169706341"/>
      <w:r w:rsidRPr="00D86EE6">
        <w:rPr>
          <w:b/>
        </w:rPr>
        <w:t>Figure 7.</w:t>
      </w:r>
      <w:r w:rsidRPr="00D86EE6">
        <w:rPr>
          <w:b/>
        </w:rPr>
        <w:fldChar w:fldCharType="begin"/>
      </w:r>
      <w:r w:rsidRPr="00D86EE6">
        <w:rPr>
          <w:b/>
        </w:rPr>
        <w:instrText xml:space="preserve"> SEQ Figure \* ARABIC </w:instrText>
      </w:r>
      <w:r w:rsidRPr="00D86EE6">
        <w:rPr>
          <w:b/>
        </w:rPr>
        <w:fldChar w:fldCharType="separate"/>
      </w:r>
      <w:r w:rsidRPr="00D86EE6">
        <w:rPr>
          <w:b/>
          <w:noProof/>
        </w:rPr>
        <w:t>6</w:t>
      </w:r>
      <w:r w:rsidRPr="00D86EE6">
        <w:rPr>
          <w:b/>
        </w:rPr>
        <w:fldChar w:fldCharType="end"/>
      </w:r>
      <w:r w:rsidRPr="00D86EE6">
        <w:t>Amazon CodeWhisperer, the ML-powered coding companion</w:t>
      </w:r>
      <w:r w:rsidRPr="00D86EE6">
        <w:rPr>
          <w:noProof/>
        </w:rPr>
        <w:t xml:space="preserve"> </w:t>
      </w:r>
      <w:bookmarkEnd w:id="46"/>
      <w:r w:rsidRPr="00D86EE6">
        <w:rPr>
          <w:noProof/>
        </w:rPr>
        <w:t>(AWS Blog)</w:t>
      </w:r>
    </w:p>
    <w:p w14:paraId="47927A1C" w14:textId="77777777" w:rsidR="00046670" w:rsidRPr="00046670" w:rsidRDefault="00046670" w:rsidP="00D472DA">
      <w:pPr>
        <w:pStyle w:val="Heading3BPBHEB"/>
      </w:pPr>
      <w:r w:rsidRPr="00046670">
        <w:t>Best practices for using Amazon CodeWhisperer</w:t>
      </w:r>
    </w:p>
    <w:p w14:paraId="59634E6D" w14:textId="77777777" w:rsidR="00046670" w:rsidRPr="00046670" w:rsidRDefault="00046670" w:rsidP="00D472DA">
      <w:pPr>
        <w:pStyle w:val="NormalBPBHEB"/>
      </w:pPr>
      <w:r w:rsidRPr="00046670">
        <w:t>In this section, we will go through the best practices for using Amazon CodeWhisperer:</w:t>
      </w:r>
    </w:p>
    <w:p w14:paraId="51C485A9" w14:textId="2EF2916E" w:rsidR="00046670" w:rsidRPr="00046670" w:rsidRDefault="00046670" w:rsidP="00D472DA">
      <w:pPr>
        <w:pStyle w:val="NormalBPBHEB"/>
        <w:numPr>
          <w:ilvl w:val="0"/>
          <w:numId w:val="94"/>
        </w:numPr>
      </w:pPr>
      <w:r w:rsidRPr="00046670">
        <w:rPr>
          <w:b/>
          <w:bCs/>
        </w:rPr>
        <w:t>Define clear review guidelines:</w:t>
      </w:r>
      <w:r w:rsidRPr="00046670">
        <w:t xml:space="preserve"> </w:t>
      </w:r>
      <w:r w:rsidR="007B60B9" w:rsidRPr="00046670">
        <w:t>Set up</w:t>
      </w:r>
      <w:r w:rsidRPr="00046670">
        <w:t xml:space="preserve"> clear guidelines for code reviews to ensure that the team focuses on critical aspects of code quality and functionality</w:t>
      </w:r>
      <w:sdt>
        <w:sdtPr>
          <w:id w:val="167441853"/>
          <w:citation/>
        </w:sdtPr>
        <w:sdtContent>
          <w:r w:rsidRPr="00046670">
            <w:fldChar w:fldCharType="begin"/>
          </w:r>
          <w:r w:rsidRPr="00046670">
            <w:instrText xml:space="preserve"> CITATION unknown2023i \l 1033 </w:instrText>
          </w:r>
          <w:r w:rsidRPr="00046670">
            <w:fldChar w:fldCharType="separate"/>
          </w:r>
          <w:r w:rsidR="001B4679">
            <w:rPr>
              <w:noProof/>
            </w:rPr>
            <w:t xml:space="preserve"> </w:t>
          </w:r>
          <w:r w:rsidR="001B4679" w:rsidRPr="001B4679">
            <w:rPr>
              <w:noProof/>
            </w:rPr>
            <w:t>[42]</w:t>
          </w:r>
          <w:r w:rsidRPr="00046670">
            <w:fldChar w:fldCharType="end"/>
          </w:r>
        </w:sdtContent>
      </w:sdt>
    </w:p>
    <w:p w14:paraId="7B488AF8" w14:textId="55F0D29E" w:rsidR="00046670" w:rsidRPr="00046670" w:rsidRDefault="00046670" w:rsidP="00D472DA">
      <w:pPr>
        <w:pStyle w:val="NormalBPBHEB"/>
        <w:numPr>
          <w:ilvl w:val="0"/>
          <w:numId w:val="94"/>
        </w:numPr>
      </w:pPr>
      <w:r w:rsidRPr="00046670">
        <w:rPr>
          <w:b/>
          <w:bCs/>
        </w:rPr>
        <w:t>Regularly update review rules:</w:t>
      </w:r>
      <w:r w:rsidRPr="00046670">
        <w:t xml:space="preserve"> Regularly update and customize automated review rules to align with evolving coding standards and project requirements</w:t>
      </w:r>
      <w:sdt>
        <w:sdtPr>
          <w:id w:val="-1990549278"/>
          <w:citation/>
        </w:sdtPr>
        <w:sdtContent>
          <w:r w:rsidRPr="00046670">
            <w:fldChar w:fldCharType="begin"/>
          </w:r>
          <w:r w:rsidRPr="00046670">
            <w:instrText xml:space="preserve"> CITATION jones2020c \l 1033 </w:instrText>
          </w:r>
          <w:r w:rsidRPr="00046670">
            <w:fldChar w:fldCharType="separate"/>
          </w:r>
          <w:r w:rsidR="001B4679">
            <w:rPr>
              <w:noProof/>
            </w:rPr>
            <w:t xml:space="preserve"> </w:t>
          </w:r>
          <w:r w:rsidR="001B4679" w:rsidRPr="001B4679">
            <w:rPr>
              <w:noProof/>
            </w:rPr>
            <w:t>[43]</w:t>
          </w:r>
          <w:r w:rsidRPr="00046670">
            <w:fldChar w:fldCharType="end"/>
          </w:r>
        </w:sdtContent>
      </w:sdt>
      <w:r w:rsidRPr="00046670">
        <w:t>.</w:t>
      </w:r>
    </w:p>
    <w:p w14:paraId="0A947C41" w14:textId="3AC7F1E5" w:rsidR="00A4305C" w:rsidRPr="00A4305C" w:rsidRDefault="003708D1" w:rsidP="00D472DA">
      <w:pPr>
        <w:pStyle w:val="NormalBPBHEB"/>
      </w:pPr>
      <w:r>
        <w:t>Amazon CodeWhisperer fosters collaboration and improves code quality across development teams by providing real-time feedback</w:t>
      </w:r>
      <w:r w:rsidR="00A4305C" w:rsidRPr="00A4305C">
        <w:t>.</w:t>
      </w:r>
    </w:p>
    <w:p w14:paraId="7D6F773E" w14:textId="77777777" w:rsidR="00A4305C" w:rsidRPr="008204C3" w:rsidRDefault="00A4305C" w:rsidP="00D472DA">
      <w:pPr>
        <w:pStyle w:val="Heading1BPBHEB"/>
      </w:pPr>
      <w:r w:rsidRPr="008204C3">
        <w:t>Conclusion</w:t>
      </w:r>
    </w:p>
    <w:p w14:paraId="383E771E" w14:textId="333F7EB7" w:rsidR="00A4305C" w:rsidRPr="00A4305C" w:rsidRDefault="00A83E1C" w:rsidP="00A4305C">
      <w:r>
        <w:t>This chapter</w:t>
      </w:r>
      <w:r w:rsidR="00A4305C" w:rsidRPr="00A4305C">
        <w:t xml:space="preserve"> has </w:t>
      </w:r>
      <w:r w:rsidR="003708D1">
        <w:t>thoroughly explored</w:t>
      </w:r>
      <w:r w:rsidR="00A4305C" w:rsidRPr="00A4305C">
        <w:t xml:space="preserve"> the AWS Developer Tools and DevOps practices that enable modern software development in the cloud. We have examined tools such as Amazon CodeWhisperer, AWS CodePipeline, and AWS X-Ray, which help enhance developer productivity, </w:t>
      </w:r>
      <w:r w:rsidR="00196141">
        <w:t>simplify</w:t>
      </w:r>
      <w:r w:rsidR="00A4305C" w:rsidRPr="00A4305C">
        <w:t xml:space="preserve"> workflows, and ensure application quality and reliability. AWS services like CodeBuild, CodeDeploy, and CodeCommit have also proven essential in automating the development pipeline and </w:t>
      </w:r>
      <w:r w:rsidR="00EA05D0">
        <w:t>providing</w:t>
      </w:r>
      <w:r w:rsidR="00EA05D0" w:rsidRPr="00A4305C">
        <w:t xml:space="preserve"> </w:t>
      </w:r>
      <w:r w:rsidR="00A4305C" w:rsidRPr="00A4305C">
        <w:t>the scalability of cloud-native applications.</w:t>
      </w:r>
    </w:p>
    <w:p w14:paraId="503BD056" w14:textId="0D110F6E" w:rsidR="00C77A74" w:rsidRDefault="00186954">
      <w:r w:rsidRPr="00186954">
        <w:t xml:space="preserve">As we move into </w:t>
      </w:r>
      <w:commentRangeStart w:id="47"/>
      <w:commentRangeStart w:id="48"/>
      <w:r w:rsidRPr="00C73D0D">
        <w:rPr>
          <w:i/>
          <w:iCs/>
        </w:rPr>
        <w:t>Chapter 8</w:t>
      </w:r>
      <w:commentRangeEnd w:id="47"/>
      <w:r w:rsidR="000F391F" w:rsidRPr="00C73D0D">
        <w:rPr>
          <w:rStyle w:val="CommentReference"/>
          <w:i/>
          <w:iCs/>
        </w:rPr>
        <w:commentReference w:id="47"/>
      </w:r>
      <w:commentRangeEnd w:id="48"/>
      <w:r w:rsidR="00D535E9">
        <w:rPr>
          <w:rStyle w:val="CommentReference"/>
        </w:rPr>
        <w:commentReference w:id="48"/>
      </w:r>
      <w:r w:rsidRPr="00C73D0D">
        <w:rPr>
          <w:i/>
          <w:iCs/>
        </w:rPr>
        <w:t xml:space="preserve">, </w:t>
      </w:r>
      <w:r w:rsidR="00176A59" w:rsidRPr="00C73D0D">
        <w:rPr>
          <w:i/>
          <w:iCs/>
        </w:rPr>
        <w:t>Developer Tools &amp; DevOps (Part 2)</w:t>
      </w:r>
      <w:r w:rsidR="004A2317">
        <w:rPr>
          <w:i/>
          <w:iCs/>
        </w:rPr>
        <w:t>,</w:t>
      </w:r>
      <w:r w:rsidR="00176A59">
        <w:t xml:space="preserve"> </w:t>
      </w:r>
      <w:r w:rsidRPr="00186954">
        <w:t xml:space="preserve">the second part of DevOps and Developer Tools, we will delve deeper into the advanced services and practices that drive continuous integration and deployment, exploring tools like AWS CodeStar and AWS Cloud Control API to </w:t>
      </w:r>
      <w:r w:rsidR="004264C3" w:rsidRPr="00186954">
        <w:t>improve</w:t>
      </w:r>
      <w:r w:rsidRPr="00186954">
        <w:t xml:space="preserve"> the development and operational lifecycle</w:t>
      </w:r>
      <w:r>
        <w:t>.</w:t>
      </w:r>
    </w:p>
    <w:sectPr w:rsidR="00C77A74">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1"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2" w:author="Arya" w:date="2025-03-21T17:05:00Z" w:initials="D">
    <w:p w14:paraId="045E6BDC" w14:textId="77777777" w:rsidR="00734BF7" w:rsidRDefault="00C803C4" w:rsidP="00734BF7">
      <w:pPr>
        <w:pStyle w:val="CommentText"/>
      </w:pPr>
      <w:r>
        <w:rPr>
          <w:rStyle w:val="CommentReference"/>
        </w:rPr>
        <w:annotationRef/>
      </w:r>
      <w:r w:rsidR="00734BF7">
        <w:rPr>
          <w:color w:val="000000"/>
          <w:lang w:val="en-IN"/>
        </w:rPr>
        <w:t>The introduction should provide an overview of the chapter and should not exceed 200-250 words. Please modify.</w:t>
      </w:r>
    </w:p>
  </w:comment>
  <w:comment w:id="3" w:author="Paulo H. Leocadio" w:date="2025-04-09T14:53:00Z" w:initials="PHML">
    <w:p w14:paraId="0A6A537C" w14:textId="1B203BD4" w:rsidR="00734BF7" w:rsidRDefault="00734BF7" w:rsidP="00734BF7">
      <w:pPr>
        <w:pStyle w:val="CommentText"/>
      </w:pPr>
      <w:r>
        <w:rPr>
          <w:rStyle w:val="CommentReference"/>
        </w:rPr>
        <w:annotationRef/>
      </w:r>
      <w:r>
        <w:t>OK, please let me know if this is acceptable.</w:t>
      </w:r>
    </w:p>
  </w:comment>
  <w:comment w:id="4" w:author="Arya" w:date="2025-02-25T10:12:00Z" w:initials="D">
    <w:p w14:paraId="3CA76AD3" w14:textId="66459BCD" w:rsidR="008B7E2F" w:rsidRDefault="008B7E2F" w:rsidP="008B7E2F">
      <w:pPr>
        <w:pStyle w:val="CommentText"/>
      </w:pPr>
      <w:r>
        <w:rPr>
          <w:rStyle w:val="CommentReference"/>
        </w:rPr>
        <w:annotationRef/>
      </w:r>
      <w:r>
        <w:t>Please rephrase to eliminate the colon. According to our style guidelines, we refrain from using colon and brackets in the headings.</w:t>
      </w:r>
    </w:p>
  </w:comment>
  <w:comment w:id="5" w:author="Paulo H. Leocadio" w:date="2025-03-14T17:10:00Z" w:initials="PHML">
    <w:p w14:paraId="03C33E0A" w14:textId="77777777" w:rsidR="00E36967" w:rsidRDefault="00E36967" w:rsidP="00E36967">
      <w:pPr>
        <w:pStyle w:val="CommentText"/>
      </w:pPr>
      <w:r>
        <w:rPr>
          <w:rStyle w:val="CommentReference"/>
        </w:rPr>
        <w:annotationRef/>
      </w:r>
      <w:r>
        <w:t>Thank you, I struggle with this the time, I can only imagine others I made much worse</w:t>
      </w:r>
    </w:p>
  </w:comment>
  <w:comment w:id="6" w:author="Arya" w:date="2025-03-25T13:07:00Z" w:initials="D">
    <w:p w14:paraId="0C0B5230" w14:textId="77777777" w:rsidR="007014FA" w:rsidRDefault="007014FA" w:rsidP="007014FA">
      <w:pPr>
        <w:pStyle w:val="CommentText"/>
      </w:pPr>
      <w:r>
        <w:rPr>
          <w:rStyle w:val="CommentReference"/>
        </w:rPr>
        <w:annotationRef/>
      </w:r>
      <w:r>
        <w:t>Please add a lead in statement for the figure.</w:t>
      </w:r>
    </w:p>
  </w:comment>
  <w:comment w:id="7" w:author="Paulo H. Leocadio" w:date="2025-04-09T15:12:00Z" w:initials="PHML">
    <w:p w14:paraId="00AB110F" w14:textId="77777777" w:rsidR="00071ABF" w:rsidRDefault="00071ABF" w:rsidP="00071ABF">
      <w:pPr>
        <w:pStyle w:val="CommentText"/>
      </w:pPr>
      <w:r>
        <w:rPr>
          <w:rStyle w:val="CommentReference"/>
        </w:rPr>
        <w:annotationRef/>
      </w:r>
      <w:r>
        <w:t>done</w:t>
      </w:r>
    </w:p>
  </w:comment>
  <w:comment w:id="8" w:author="Arya" w:date="2025-02-25T10:16:00Z" w:initials="D">
    <w:p w14:paraId="2A6B73D7" w14:textId="358DD073" w:rsidR="00797139" w:rsidRDefault="00797139" w:rsidP="00797139">
      <w:pPr>
        <w:pStyle w:val="CommentText"/>
      </w:pPr>
      <w:r>
        <w:rPr>
          <w:rStyle w:val="CommentReference"/>
        </w:rPr>
        <w:annotationRef/>
      </w:r>
      <w:r>
        <w:t>Please rephrase so that the figure caption does not exceed 6 words.</w:t>
      </w:r>
    </w:p>
  </w:comment>
  <w:comment w:id="9" w:author="Suman Deshwal" w:date="2024-05-07T17:01:00Z" w:initials="SD">
    <w:p w14:paraId="4A15DB5E" w14:textId="3D3C7254" w:rsidR="00EA4E4B" w:rsidRDefault="00EA4E4B" w:rsidP="00EA4E4B">
      <w:r>
        <w:rPr>
          <w:rStyle w:val="CommentReference"/>
        </w:rPr>
        <w:annotationRef/>
      </w:r>
      <w:r>
        <w:rPr>
          <w:color w:val="000000"/>
          <w:sz w:val="20"/>
          <w:szCs w:val="20"/>
        </w:rPr>
        <w:t>after mentioning the complete term, please mention just the acronyms.</w:t>
      </w:r>
    </w:p>
  </w:comment>
  <w:comment w:id="10" w:author="Arya" w:date="2025-02-25T10:21:00Z" w:initials="D">
    <w:p w14:paraId="7D9CF7B4" w14:textId="77777777" w:rsidR="002427DF" w:rsidRDefault="002427DF" w:rsidP="002427DF">
      <w:pPr>
        <w:pStyle w:val="CommentText"/>
      </w:pPr>
      <w:r>
        <w:rPr>
          <w:rStyle w:val="CommentReference"/>
        </w:rPr>
        <w:annotationRef/>
      </w:r>
      <w:r>
        <w:rPr>
          <w:color w:val="000000"/>
        </w:rPr>
        <w:t>Please mention the full form first followed by the acronym in brackets and bold it.</w:t>
      </w:r>
    </w:p>
  </w:comment>
  <w:comment w:id="11" w:author="Arya" w:date="2025-02-25T10:42:00Z" w:initials="D">
    <w:p w14:paraId="08C9987E" w14:textId="77777777" w:rsidR="008301D0" w:rsidRDefault="008301D0" w:rsidP="008301D0">
      <w:pPr>
        <w:pStyle w:val="CommentText"/>
      </w:pPr>
      <w:r>
        <w:rPr>
          <w:rStyle w:val="CommentReference"/>
        </w:rPr>
        <w:annotationRef/>
      </w:r>
      <w:r>
        <w:t>Please rephrase so that the caption does not exceed 6 words.</w:t>
      </w:r>
    </w:p>
  </w:comment>
  <w:comment w:id="17" w:author="Arya" w:date="2025-02-25T11:06:00Z" w:initials="D">
    <w:p w14:paraId="39E939F0" w14:textId="77777777" w:rsidR="007D39EF" w:rsidRDefault="007D39EF" w:rsidP="007D39EF">
      <w:pPr>
        <w:pStyle w:val="CommentText"/>
      </w:pPr>
      <w:r>
        <w:rPr>
          <w:rStyle w:val="CommentReference"/>
        </w:rPr>
        <w:annotationRef/>
      </w:r>
      <w:r>
        <w:t>Please rephrase so that the caption does not exceed 6 words.</w:t>
      </w:r>
    </w:p>
  </w:comment>
  <w:comment w:id="21" w:author="Arya" w:date="2025-02-25T11:39:00Z" w:initials="D">
    <w:p w14:paraId="6D59886C" w14:textId="77777777" w:rsidR="00E57468" w:rsidRDefault="00E57468" w:rsidP="00E57468">
      <w:pPr>
        <w:pStyle w:val="CommentText"/>
      </w:pPr>
      <w:r>
        <w:rPr>
          <w:rStyle w:val="CommentReference"/>
        </w:rPr>
        <w:annotationRef/>
      </w:r>
      <w:r>
        <w:t>Please rephrase so that the caption does not exceed 6 words.</w:t>
      </w:r>
    </w:p>
  </w:comment>
  <w:comment w:id="24" w:author="Arya" w:date="2025-02-25T12:42:00Z" w:initials="D">
    <w:p w14:paraId="61DEBD3F" w14:textId="77777777" w:rsidR="00E03210" w:rsidRDefault="00E03210" w:rsidP="00E03210">
      <w:pPr>
        <w:pStyle w:val="CommentText"/>
      </w:pPr>
      <w:r>
        <w:rPr>
          <w:rStyle w:val="CommentReference"/>
        </w:rPr>
        <w:annotationRef/>
      </w:r>
      <w:r>
        <w:t>Please add a lead in statement.</w:t>
      </w:r>
    </w:p>
  </w:comment>
  <w:comment w:id="35" w:author="Suman Deshwal" w:date="2024-05-09T11:37:00Z" w:initials="SD">
    <w:p w14:paraId="1752C937" w14:textId="7A49A11F" w:rsidR="00652C7B" w:rsidRDefault="00652C7B" w:rsidP="00652C7B">
      <w:r>
        <w:rPr>
          <w:rStyle w:val="CommentReference"/>
        </w:rPr>
        <w:annotationRef/>
      </w:r>
      <w:r>
        <w:rPr>
          <w:color w:val="000000"/>
          <w:sz w:val="20"/>
          <w:szCs w:val="20"/>
        </w:rPr>
        <w:t xml:space="preserve">please consider shortening the caption </w:t>
      </w:r>
    </w:p>
  </w:comment>
  <w:comment w:id="36" w:author="ph@zinnia.holdings" w:date="2024-06-19T16:17:00Z" w:initials="p">
    <w:p w14:paraId="5DFDF70E" w14:textId="77777777" w:rsidR="00652C7B" w:rsidRDefault="00652C7B" w:rsidP="00652C7B">
      <w:pPr>
        <w:pStyle w:val="CommentText"/>
      </w:pPr>
      <w:r>
        <w:rPr>
          <w:rStyle w:val="CommentReference"/>
        </w:rPr>
        <w:annotationRef/>
      </w:r>
      <w:r>
        <w:t>ok</w:t>
      </w:r>
    </w:p>
  </w:comment>
  <w:comment w:id="34" w:author="Arya" w:date="2025-02-25T12:47:00Z" w:initials="D">
    <w:p w14:paraId="1B9C54EE" w14:textId="77777777" w:rsidR="00A42833" w:rsidRDefault="00A42833" w:rsidP="00A42833">
      <w:pPr>
        <w:pStyle w:val="CommentText"/>
      </w:pPr>
      <w:r>
        <w:rPr>
          <w:rStyle w:val="CommentReference"/>
        </w:rPr>
        <w:annotationRef/>
      </w:r>
      <w:r>
        <w:t>Please rephrase so that the caption does not exceed 6 words.</w:t>
      </w:r>
    </w:p>
  </w:comment>
  <w:comment w:id="47" w:author="Arya" w:date="2025-03-21T17:44:00Z" w:initials="D">
    <w:p w14:paraId="1A9BF63C" w14:textId="77777777" w:rsidR="000F391F" w:rsidRDefault="000F391F" w:rsidP="000F391F">
      <w:pPr>
        <w:pStyle w:val="CommentText"/>
      </w:pPr>
      <w:r>
        <w:rPr>
          <w:rStyle w:val="CommentReference"/>
        </w:rPr>
        <w:annotationRef/>
      </w:r>
      <w:r>
        <w:rPr>
          <w:lang w:val="en-IN"/>
        </w:rPr>
        <w:t>Please add the chapter name after the comma.</w:t>
      </w:r>
    </w:p>
  </w:comment>
  <w:comment w:id="48" w:author="Paulo H. Leocadio" w:date="2025-04-09T14:51:00Z" w:initials="PHML">
    <w:p w14:paraId="66D2D4DD" w14:textId="77777777" w:rsidR="00D535E9" w:rsidRDefault="00D535E9" w:rsidP="00D535E9">
      <w:pPr>
        <w:pStyle w:val="CommentText"/>
      </w:pPr>
      <w:r>
        <w:rPr>
          <w:rStyle w:val="CommentReference"/>
        </w:rPr>
        <w:annotationRef/>
      </w:r>
      <w:r>
        <w:t xml:space="preserve">The name is there already., </w:t>
      </w:r>
      <w:r>
        <w:rPr>
          <w:i/>
          <w:iCs/>
          <w:color w:val="000000"/>
        </w:rPr>
        <w:t>Chapter 8, Developer Tools &amp; DevOps (Part 2)</w:t>
      </w:r>
      <w:r>
        <w:rPr>
          <w:color w:val="000000"/>
        </w:rPr>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045E6BDC" w15:done="1"/>
  <w15:commentEx w15:paraId="0A6A537C" w15:paraIdParent="045E6BDC" w15:done="1"/>
  <w15:commentEx w15:paraId="3CA76AD3" w15:done="1"/>
  <w15:commentEx w15:paraId="03C33E0A" w15:paraIdParent="3CA76AD3" w15:done="1"/>
  <w15:commentEx w15:paraId="0C0B5230" w15:done="1"/>
  <w15:commentEx w15:paraId="00AB110F" w15:paraIdParent="0C0B5230" w15:done="1"/>
  <w15:commentEx w15:paraId="2A6B73D7" w15:done="1"/>
  <w15:commentEx w15:paraId="4A15DB5E" w15:done="1"/>
  <w15:commentEx w15:paraId="7D9CF7B4" w15:done="1"/>
  <w15:commentEx w15:paraId="08C9987E" w15:done="1"/>
  <w15:commentEx w15:paraId="39E939F0" w15:done="1"/>
  <w15:commentEx w15:paraId="6D59886C" w15:done="1"/>
  <w15:commentEx w15:paraId="61DEBD3F" w15:done="1"/>
  <w15:commentEx w15:paraId="1752C937" w15:done="1"/>
  <w15:commentEx w15:paraId="5DFDF70E" w15:paraIdParent="1752C937" w15:done="1"/>
  <w15:commentEx w15:paraId="1B9C54EE" w15:done="1"/>
  <w15:commentEx w15:paraId="1A9BF63C" w15:done="1"/>
  <w15:commentEx w15:paraId="66D2D4DD" w15:paraIdParent="1A9BF63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2D5E6AE9" w16cex:dateUtc="2025-03-21T11:35:00Z"/>
  <w16cex:commentExtensible w16cex:durableId="3F818E27" w16cex:dateUtc="2025-04-09T18:53:00Z"/>
  <w16cex:commentExtensible w16cex:durableId="35BD7ED7" w16cex:dateUtc="2025-02-25T04:42:00Z"/>
  <w16cex:commentExtensible w16cex:durableId="4E94ED26" w16cex:dateUtc="2025-03-14T21:10:00Z"/>
  <w16cex:commentExtensible w16cex:durableId="1D5B52E4" w16cex:dateUtc="2025-03-25T07:37:00Z"/>
  <w16cex:commentExtensible w16cex:durableId="53481820" w16cex:dateUtc="2025-04-09T19:12:00Z"/>
  <w16cex:commentExtensible w16cex:durableId="066A90F8" w16cex:dateUtc="2025-02-25T04:46:00Z"/>
  <w16cex:commentExtensible w16cex:durableId="3CA2F64E" w16cex:dateUtc="2024-05-07T11:31:00Z"/>
  <w16cex:commentExtensible w16cex:durableId="6B9F6EE3" w16cex:dateUtc="2025-02-25T04:51:00Z"/>
  <w16cex:commentExtensible w16cex:durableId="0217BE4C" w16cex:dateUtc="2025-02-25T05:12:00Z"/>
  <w16cex:commentExtensible w16cex:durableId="75D5CFA1" w16cex:dateUtc="2025-02-25T05:36:00Z"/>
  <w16cex:commentExtensible w16cex:durableId="40F290A2" w16cex:dateUtc="2025-02-25T06:09:00Z"/>
  <w16cex:commentExtensible w16cex:durableId="46669E81" w16cex:dateUtc="2025-02-25T07:12:00Z"/>
  <w16cex:commentExtensible w16cex:durableId="4B26E5F6" w16cex:dateUtc="2024-05-09T06:07:00Z"/>
  <w16cex:commentExtensible w16cex:durableId="087B8947" w16cex:dateUtc="2024-06-19T20:17:00Z"/>
  <w16cex:commentExtensible w16cex:durableId="6676F966" w16cex:dateUtc="2025-02-25T07:17:00Z"/>
  <w16cex:commentExtensible w16cex:durableId="4AD1E2D9" w16cex:dateUtc="2025-03-21T12:14:00Z"/>
  <w16cex:commentExtensible w16cex:durableId="7BADF2B2" w16cex:dateUtc="2025-04-0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045E6BDC" w16cid:durableId="2D5E6AE9"/>
  <w16cid:commentId w16cid:paraId="0A6A537C" w16cid:durableId="3F818E27"/>
  <w16cid:commentId w16cid:paraId="3CA76AD3" w16cid:durableId="35BD7ED7"/>
  <w16cid:commentId w16cid:paraId="03C33E0A" w16cid:durableId="4E94ED26"/>
  <w16cid:commentId w16cid:paraId="0C0B5230" w16cid:durableId="1D5B52E4"/>
  <w16cid:commentId w16cid:paraId="00AB110F" w16cid:durableId="53481820"/>
  <w16cid:commentId w16cid:paraId="2A6B73D7" w16cid:durableId="066A90F8"/>
  <w16cid:commentId w16cid:paraId="4A15DB5E" w16cid:durableId="3CA2F64E"/>
  <w16cid:commentId w16cid:paraId="7D9CF7B4" w16cid:durableId="6B9F6EE3"/>
  <w16cid:commentId w16cid:paraId="08C9987E" w16cid:durableId="0217BE4C"/>
  <w16cid:commentId w16cid:paraId="39E939F0" w16cid:durableId="75D5CFA1"/>
  <w16cid:commentId w16cid:paraId="6D59886C" w16cid:durableId="40F290A2"/>
  <w16cid:commentId w16cid:paraId="61DEBD3F" w16cid:durableId="46669E81"/>
  <w16cid:commentId w16cid:paraId="1752C937" w16cid:durableId="4B26E5F6"/>
  <w16cid:commentId w16cid:paraId="5DFDF70E" w16cid:durableId="087B8947"/>
  <w16cid:commentId w16cid:paraId="1B9C54EE" w16cid:durableId="6676F966"/>
  <w16cid:commentId w16cid:paraId="1A9BF63C" w16cid:durableId="4AD1E2D9"/>
  <w16cid:commentId w16cid:paraId="66D2D4DD" w16cid:durableId="7BADF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004B7" w14:textId="77777777" w:rsidR="00C35F0C" w:rsidRDefault="00C35F0C" w:rsidP="005935FF">
      <w:pPr>
        <w:spacing w:after="0" w:line="240" w:lineRule="auto"/>
      </w:pPr>
      <w:r>
        <w:separator/>
      </w:r>
    </w:p>
  </w:endnote>
  <w:endnote w:type="continuationSeparator" w:id="0">
    <w:p w14:paraId="4CA695AA" w14:textId="77777777" w:rsidR="00C35F0C" w:rsidRDefault="00C35F0C" w:rsidP="005935FF">
      <w:pPr>
        <w:spacing w:after="0" w:line="240" w:lineRule="auto"/>
      </w:pPr>
      <w:r>
        <w:continuationSeparator/>
      </w:r>
    </w:p>
  </w:endnote>
  <w:endnote w:type="continuationNotice" w:id="1">
    <w:p w14:paraId="7F759482" w14:textId="77777777" w:rsidR="00C35F0C" w:rsidRDefault="00C35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8A307" w14:textId="77777777" w:rsidR="00C35F0C" w:rsidRDefault="00C35F0C" w:rsidP="005935FF">
      <w:pPr>
        <w:spacing w:after="0" w:line="240" w:lineRule="auto"/>
      </w:pPr>
      <w:r>
        <w:separator/>
      </w:r>
    </w:p>
  </w:footnote>
  <w:footnote w:type="continuationSeparator" w:id="0">
    <w:p w14:paraId="5C3BFEC7" w14:textId="77777777" w:rsidR="00C35F0C" w:rsidRDefault="00C35F0C" w:rsidP="005935FF">
      <w:pPr>
        <w:spacing w:after="0" w:line="240" w:lineRule="auto"/>
      </w:pPr>
      <w:r>
        <w:continuationSeparator/>
      </w:r>
    </w:p>
  </w:footnote>
  <w:footnote w:type="continuationNotice" w:id="1">
    <w:p w14:paraId="0A302C32" w14:textId="77777777" w:rsidR="00C35F0C" w:rsidRDefault="00C35F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2823EE"/>
    <w:multiLevelType w:val="multilevel"/>
    <w:tmpl w:val="294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1032F"/>
    <w:multiLevelType w:val="hybridMultilevel"/>
    <w:tmpl w:val="B664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58472C"/>
    <w:multiLevelType w:val="hybridMultilevel"/>
    <w:tmpl w:val="2D7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06784D"/>
    <w:multiLevelType w:val="hybridMultilevel"/>
    <w:tmpl w:val="DA20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FA7B29"/>
    <w:multiLevelType w:val="hybridMultilevel"/>
    <w:tmpl w:val="548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5D4CD3"/>
    <w:multiLevelType w:val="hybridMultilevel"/>
    <w:tmpl w:val="001A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CB1804"/>
    <w:multiLevelType w:val="hybridMultilevel"/>
    <w:tmpl w:val="292CE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650076"/>
    <w:multiLevelType w:val="hybridMultilevel"/>
    <w:tmpl w:val="C736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170E16"/>
    <w:multiLevelType w:val="multilevel"/>
    <w:tmpl w:val="09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F2DFD"/>
    <w:multiLevelType w:val="hybridMultilevel"/>
    <w:tmpl w:val="E980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7F1DB5"/>
    <w:multiLevelType w:val="hybridMultilevel"/>
    <w:tmpl w:val="CE34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DB5004"/>
    <w:multiLevelType w:val="hybridMultilevel"/>
    <w:tmpl w:val="D0C6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27A7DF6"/>
    <w:multiLevelType w:val="hybridMultilevel"/>
    <w:tmpl w:val="1518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C95D98"/>
    <w:multiLevelType w:val="multilevel"/>
    <w:tmpl w:val="9F9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92013"/>
    <w:multiLevelType w:val="multilevel"/>
    <w:tmpl w:val="3CA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24604"/>
    <w:multiLevelType w:val="hybridMultilevel"/>
    <w:tmpl w:val="7DB2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E449C3"/>
    <w:multiLevelType w:val="hybridMultilevel"/>
    <w:tmpl w:val="1FBCB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1C2E8B"/>
    <w:multiLevelType w:val="hybridMultilevel"/>
    <w:tmpl w:val="903C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3E2DE0"/>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EA629F"/>
    <w:multiLevelType w:val="multilevel"/>
    <w:tmpl w:val="5BE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834DD5"/>
    <w:multiLevelType w:val="multilevel"/>
    <w:tmpl w:val="3CF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2AB2E74"/>
    <w:multiLevelType w:val="hybridMultilevel"/>
    <w:tmpl w:val="BEB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2F96730"/>
    <w:multiLevelType w:val="hybridMultilevel"/>
    <w:tmpl w:val="E7BA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002B3A"/>
    <w:multiLevelType w:val="hybridMultilevel"/>
    <w:tmpl w:val="3B46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A97F94"/>
    <w:multiLevelType w:val="hybridMultilevel"/>
    <w:tmpl w:val="3410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174FF1"/>
    <w:multiLevelType w:val="hybridMultilevel"/>
    <w:tmpl w:val="0F4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7D2897"/>
    <w:multiLevelType w:val="hybridMultilevel"/>
    <w:tmpl w:val="D51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8A152A8"/>
    <w:multiLevelType w:val="multilevel"/>
    <w:tmpl w:val="893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B0EC8"/>
    <w:multiLevelType w:val="hybridMultilevel"/>
    <w:tmpl w:val="66B6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681A83"/>
    <w:multiLevelType w:val="hybridMultilevel"/>
    <w:tmpl w:val="8B18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FE77573"/>
    <w:multiLevelType w:val="multilevel"/>
    <w:tmpl w:val="2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67F6C"/>
    <w:multiLevelType w:val="hybridMultilevel"/>
    <w:tmpl w:val="2912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3C13783"/>
    <w:multiLevelType w:val="multilevel"/>
    <w:tmpl w:val="D04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4C2AFA"/>
    <w:multiLevelType w:val="hybridMultilevel"/>
    <w:tmpl w:val="F280D9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96400DB"/>
    <w:multiLevelType w:val="multilevel"/>
    <w:tmpl w:val="DE3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B7E1346"/>
    <w:multiLevelType w:val="hybridMultilevel"/>
    <w:tmpl w:val="2954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3A2D7B"/>
    <w:multiLevelType w:val="hybridMultilevel"/>
    <w:tmpl w:val="0B0E9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EE33EB3"/>
    <w:multiLevelType w:val="hybridMultilevel"/>
    <w:tmpl w:val="5A02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0930269"/>
    <w:multiLevelType w:val="hybridMultilevel"/>
    <w:tmpl w:val="39B4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0ED06FE"/>
    <w:multiLevelType w:val="hybridMultilevel"/>
    <w:tmpl w:val="FD10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6EC1EF5"/>
    <w:multiLevelType w:val="hybridMultilevel"/>
    <w:tmpl w:val="950A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C063DB2"/>
    <w:multiLevelType w:val="hybridMultilevel"/>
    <w:tmpl w:val="4352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426CE2"/>
    <w:multiLevelType w:val="multilevel"/>
    <w:tmpl w:val="B2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C5445"/>
    <w:multiLevelType w:val="multilevel"/>
    <w:tmpl w:val="27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814C2D"/>
    <w:multiLevelType w:val="hybridMultilevel"/>
    <w:tmpl w:val="3BA2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50E429E"/>
    <w:multiLevelType w:val="hybridMultilevel"/>
    <w:tmpl w:val="E0A4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757AA7"/>
    <w:multiLevelType w:val="hybridMultilevel"/>
    <w:tmpl w:val="76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9960626"/>
    <w:multiLevelType w:val="hybridMultilevel"/>
    <w:tmpl w:val="253A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302EF7"/>
    <w:multiLevelType w:val="multilevel"/>
    <w:tmpl w:val="087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B7D24B9"/>
    <w:multiLevelType w:val="hybridMultilevel"/>
    <w:tmpl w:val="13C0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EC6818"/>
    <w:multiLevelType w:val="multilevel"/>
    <w:tmpl w:val="50C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0A30BE"/>
    <w:multiLevelType w:val="hybridMultilevel"/>
    <w:tmpl w:val="38E8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C37683"/>
    <w:multiLevelType w:val="hybridMultilevel"/>
    <w:tmpl w:val="8A90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12F192A"/>
    <w:multiLevelType w:val="multilevel"/>
    <w:tmpl w:val="2B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DD0C42"/>
    <w:multiLevelType w:val="hybridMultilevel"/>
    <w:tmpl w:val="ACEC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A9763F"/>
    <w:multiLevelType w:val="hybridMultilevel"/>
    <w:tmpl w:val="5158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6FC0D64"/>
    <w:multiLevelType w:val="multilevel"/>
    <w:tmpl w:val="BAA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DD667B"/>
    <w:multiLevelType w:val="hybridMultilevel"/>
    <w:tmpl w:val="B56A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8457D5E"/>
    <w:multiLevelType w:val="hybridMultilevel"/>
    <w:tmpl w:val="CA72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3341D7"/>
    <w:multiLevelType w:val="hybridMultilevel"/>
    <w:tmpl w:val="0E94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811F7B"/>
    <w:multiLevelType w:val="hybridMultilevel"/>
    <w:tmpl w:val="F6F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EB005F"/>
    <w:multiLevelType w:val="multilevel"/>
    <w:tmpl w:val="DD023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6515ED2"/>
    <w:multiLevelType w:val="multilevel"/>
    <w:tmpl w:val="C0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64E04"/>
    <w:multiLevelType w:val="hybridMultilevel"/>
    <w:tmpl w:val="5BE8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6A45586"/>
    <w:multiLevelType w:val="hybridMultilevel"/>
    <w:tmpl w:val="831C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6AE457D"/>
    <w:multiLevelType w:val="hybridMultilevel"/>
    <w:tmpl w:val="12B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A514D73"/>
    <w:multiLevelType w:val="multilevel"/>
    <w:tmpl w:val="08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FD5DB0"/>
    <w:multiLevelType w:val="hybridMultilevel"/>
    <w:tmpl w:val="E220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C3E260D"/>
    <w:multiLevelType w:val="hybridMultilevel"/>
    <w:tmpl w:val="D7B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E4978CF"/>
    <w:multiLevelType w:val="multilevel"/>
    <w:tmpl w:val="D5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7C261D"/>
    <w:multiLevelType w:val="multilevel"/>
    <w:tmpl w:val="D3A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2878B2"/>
    <w:multiLevelType w:val="hybridMultilevel"/>
    <w:tmpl w:val="0A4C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224388">
    <w:abstractNumId w:val="18"/>
  </w:num>
  <w:num w:numId="2" w16cid:durableId="1793330114">
    <w:abstractNumId w:val="46"/>
  </w:num>
  <w:num w:numId="3" w16cid:durableId="150101460">
    <w:abstractNumId w:val="80"/>
  </w:num>
  <w:num w:numId="4" w16cid:durableId="2085492228">
    <w:abstractNumId w:val="65"/>
  </w:num>
  <w:num w:numId="5" w16cid:durableId="1196775865">
    <w:abstractNumId w:val="75"/>
  </w:num>
  <w:num w:numId="6" w16cid:durableId="2097818296">
    <w:abstractNumId w:val="19"/>
  </w:num>
  <w:num w:numId="7" w16cid:durableId="583995811">
    <w:abstractNumId w:val="94"/>
  </w:num>
  <w:num w:numId="8" w16cid:durableId="170491629">
    <w:abstractNumId w:val="55"/>
  </w:num>
  <w:num w:numId="9" w16cid:durableId="347752458">
    <w:abstractNumId w:val="67"/>
  </w:num>
  <w:num w:numId="10" w16cid:durableId="2023389589">
    <w:abstractNumId w:val="76"/>
  </w:num>
  <w:num w:numId="11" w16cid:durableId="1244341686">
    <w:abstractNumId w:val="35"/>
  </w:num>
  <w:num w:numId="12" w16cid:durableId="1590389837">
    <w:abstractNumId w:val="1"/>
  </w:num>
  <w:num w:numId="13" w16cid:durableId="414011184">
    <w:abstractNumId w:val="17"/>
  </w:num>
  <w:num w:numId="14" w16cid:durableId="1416394143">
    <w:abstractNumId w:val="26"/>
  </w:num>
  <w:num w:numId="15" w16cid:durableId="1972788033">
    <w:abstractNumId w:val="39"/>
  </w:num>
  <w:num w:numId="16" w16cid:durableId="383916627">
    <w:abstractNumId w:val="16"/>
  </w:num>
  <w:num w:numId="17" w16cid:durableId="2004968339">
    <w:abstractNumId w:val="11"/>
  </w:num>
  <w:num w:numId="18" w16cid:durableId="1041514650">
    <w:abstractNumId w:val="63"/>
  </w:num>
  <w:num w:numId="19" w16cid:durableId="1177035428">
    <w:abstractNumId w:val="90"/>
  </w:num>
  <w:num w:numId="20" w16cid:durableId="1436900038">
    <w:abstractNumId w:val="41"/>
  </w:num>
  <w:num w:numId="21" w16cid:durableId="1875654375">
    <w:abstractNumId w:val="45"/>
  </w:num>
  <w:num w:numId="22" w16cid:durableId="646016010">
    <w:abstractNumId w:val="85"/>
  </w:num>
  <w:num w:numId="23" w16cid:durableId="948971822">
    <w:abstractNumId w:val="24"/>
  </w:num>
  <w:num w:numId="24" w16cid:durableId="875048501">
    <w:abstractNumId w:val="93"/>
  </w:num>
  <w:num w:numId="25" w16cid:durableId="1010333569">
    <w:abstractNumId w:val="71"/>
  </w:num>
  <w:num w:numId="26" w16cid:durableId="890262657">
    <w:abstractNumId w:val="56"/>
  </w:num>
  <w:num w:numId="27" w16cid:durableId="832449238">
    <w:abstractNumId w:val="14"/>
  </w:num>
  <w:num w:numId="28" w16cid:durableId="1244025884">
    <w:abstractNumId w:val="81"/>
  </w:num>
  <w:num w:numId="29" w16cid:durableId="837576753">
    <w:abstractNumId w:val="89"/>
  </w:num>
  <w:num w:numId="30" w16cid:durableId="963776034">
    <w:abstractNumId w:val="64"/>
  </w:num>
  <w:num w:numId="31" w16cid:durableId="137839814">
    <w:abstractNumId w:val="23"/>
  </w:num>
  <w:num w:numId="32" w16cid:durableId="1886679813">
    <w:abstractNumId w:val="95"/>
  </w:num>
  <w:num w:numId="33" w16cid:durableId="871115624">
    <w:abstractNumId w:val="69"/>
  </w:num>
  <w:num w:numId="34" w16cid:durableId="929392422">
    <w:abstractNumId w:val="79"/>
  </w:num>
  <w:num w:numId="35" w16cid:durableId="554466596">
    <w:abstractNumId w:val="38"/>
  </w:num>
  <w:num w:numId="36" w16cid:durableId="1031951026">
    <w:abstractNumId w:val="43"/>
  </w:num>
  <w:num w:numId="37" w16cid:durableId="859050220">
    <w:abstractNumId w:val="83"/>
  </w:num>
  <w:num w:numId="38" w16cid:durableId="272979016">
    <w:abstractNumId w:val="27"/>
  </w:num>
  <w:num w:numId="39" w16cid:durableId="2087847182">
    <w:abstractNumId w:val="30"/>
  </w:num>
  <w:num w:numId="40" w16cid:durableId="564873359">
    <w:abstractNumId w:val="61"/>
  </w:num>
  <w:num w:numId="41" w16cid:durableId="130681802">
    <w:abstractNumId w:val="0"/>
  </w:num>
  <w:num w:numId="42" w16cid:durableId="744910727">
    <w:abstractNumId w:val="72"/>
  </w:num>
  <w:num w:numId="43" w16cid:durableId="1274096441">
    <w:abstractNumId w:val="58"/>
  </w:num>
  <w:num w:numId="44" w16cid:durableId="1510606025">
    <w:abstractNumId w:val="44"/>
  </w:num>
  <w:num w:numId="45" w16cid:durableId="344135642">
    <w:abstractNumId w:val="52"/>
  </w:num>
  <w:num w:numId="46" w16cid:durableId="271714470">
    <w:abstractNumId w:val="3"/>
  </w:num>
  <w:num w:numId="47" w16cid:durableId="434710937">
    <w:abstractNumId w:val="25"/>
  </w:num>
  <w:num w:numId="48" w16cid:durableId="1135948796">
    <w:abstractNumId w:val="5"/>
  </w:num>
  <w:num w:numId="49" w16cid:durableId="754399723">
    <w:abstractNumId w:val="36"/>
  </w:num>
  <w:num w:numId="50" w16cid:durableId="263421213">
    <w:abstractNumId w:val="21"/>
  </w:num>
  <w:num w:numId="51" w16cid:durableId="587621655">
    <w:abstractNumId w:val="70"/>
  </w:num>
  <w:num w:numId="52" w16cid:durableId="704335093">
    <w:abstractNumId w:val="10"/>
  </w:num>
  <w:num w:numId="53" w16cid:durableId="1610434344">
    <w:abstractNumId w:val="12"/>
  </w:num>
  <w:num w:numId="54" w16cid:durableId="1646156805">
    <w:abstractNumId w:val="91"/>
  </w:num>
  <w:num w:numId="55" w16cid:durableId="526599534">
    <w:abstractNumId w:val="50"/>
  </w:num>
  <w:num w:numId="56" w16cid:durableId="1353070272">
    <w:abstractNumId w:val="20"/>
  </w:num>
  <w:num w:numId="57" w16cid:durableId="1131561259">
    <w:abstractNumId w:val="51"/>
  </w:num>
  <w:num w:numId="58" w16cid:durableId="1525290158">
    <w:abstractNumId w:val="7"/>
  </w:num>
  <w:num w:numId="59" w16cid:durableId="1546717328">
    <w:abstractNumId w:val="49"/>
  </w:num>
  <w:num w:numId="60" w16cid:durableId="622616040">
    <w:abstractNumId w:val="74"/>
  </w:num>
  <w:num w:numId="61" w16cid:durableId="2082366024">
    <w:abstractNumId w:val="47"/>
  </w:num>
  <w:num w:numId="62" w16cid:durableId="554199136">
    <w:abstractNumId w:val="96"/>
  </w:num>
  <w:num w:numId="63" w16cid:durableId="1886941210">
    <w:abstractNumId w:val="73"/>
  </w:num>
  <w:num w:numId="64" w16cid:durableId="1349407660">
    <w:abstractNumId w:val="37"/>
  </w:num>
  <w:num w:numId="65" w16cid:durableId="1424455197">
    <w:abstractNumId w:val="13"/>
  </w:num>
  <w:num w:numId="66" w16cid:durableId="452670753">
    <w:abstractNumId w:val="86"/>
  </w:num>
  <w:num w:numId="67" w16cid:durableId="652100633">
    <w:abstractNumId w:val="48"/>
  </w:num>
  <w:num w:numId="68" w16cid:durableId="1479225906">
    <w:abstractNumId w:val="59"/>
  </w:num>
  <w:num w:numId="69" w16cid:durableId="857696603">
    <w:abstractNumId w:val="15"/>
  </w:num>
  <w:num w:numId="70" w16cid:durableId="22484075">
    <w:abstractNumId w:val="92"/>
  </w:num>
  <w:num w:numId="71" w16cid:durableId="1795362484">
    <w:abstractNumId w:val="57"/>
  </w:num>
  <w:num w:numId="72" w16cid:durableId="1090345240">
    <w:abstractNumId w:val="31"/>
  </w:num>
  <w:num w:numId="73" w16cid:durableId="1491098946">
    <w:abstractNumId w:val="82"/>
  </w:num>
  <w:num w:numId="74" w16cid:durableId="1561137489">
    <w:abstractNumId w:val="88"/>
  </w:num>
  <w:num w:numId="75" w16cid:durableId="1446147530">
    <w:abstractNumId w:val="33"/>
  </w:num>
  <w:num w:numId="76" w16cid:durableId="1705397509">
    <w:abstractNumId w:val="87"/>
  </w:num>
  <w:num w:numId="77" w16cid:durableId="334111646">
    <w:abstractNumId w:val="28"/>
  </w:num>
  <w:num w:numId="78" w16cid:durableId="2066100828">
    <w:abstractNumId w:val="29"/>
  </w:num>
  <w:num w:numId="79" w16cid:durableId="937641443">
    <w:abstractNumId w:val="78"/>
  </w:num>
  <w:num w:numId="80" w16cid:durableId="1107969643">
    <w:abstractNumId w:val="34"/>
  </w:num>
  <w:num w:numId="81" w16cid:durableId="1035156532">
    <w:abstractNumId w:val="62"/>
  </w:num>
  <w:num w:numId="82" w16cid:durableId="1606766037">
    <w:abstractNumId w:val="40"/>
  </w:num>
  <w:num w:numId="83" w16cid:durableId="846559269">
    <w:abstractNumId w:val="77"/>
  </w:num>
  <w:num w:numId="84" w16cid:durableId="653726862">
    <w:abstractNumId w:val="54"/>
  </w:num>
  <w:num w:numId="85" w16cid:durableId="1249462245">
    <w:abstractNumId w:val="68"/>
  </w:num>
  <w:num w:numId="86" w16cid:durableId="1065035256">
    <w:abstractNumId w:val="66"/>
  </w:num>
  <w:num w:numId="87" w16cid:durableId="1273787472">
    <w:abstractNumId w:val="6"/>
  </w:num>
  <w:num w:numId="88" w16cid:durableId="1526404704">
    <w:abstractNumId w:val="8"/>
  </w:num>
  <w:num w:numId="89" w16cid:durableId="1469593336">
    <w:abstractNumId w:val="9"/>
  </w:num>
  <w:num w:numId="90" w16cid:durableId="351612994">
    <w:abstractNumId w:val="4"/>
  </w:num>
  <w:num w:numId="91" w16cid:durableId="1821652203">
    <w:abstractNumId w:val="53"/>
  </w:num>
  <w:num w:numId="92" w16cid:durableId="1170679350">
    <w:abstractNumId w:val="22"/>
  </w:num>
  <w:num w:numId="93" w16cid:durableId="1132360095">
    <w:abstractNumId w:val="32"/>
  </w:num>
  <w:num w:numId="94" w16cid:durableId="395125547">
    <w:abstractNumId w:val="60"/>
  </w:num>
  <w:num w:numId="95" w16cid:durableId="967861167">
    <w:abstractNumId w:val="2"/>
  </w:num>
  <w:num w:numId="96" w16cid:durableId="2106219098">
    <w:abstractNumId w:val="42"/>
  </w:num>
  <w:num w:numId="97" w16cid:durableId="1796094353">
    <w:abstractNumId w:val="84"/>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h@zinnia.holdings">
    <w15:presenceInfo w15:providerId="AD" w15:userId="S::ph@zinnia.holdings::c7eb2302-6bd0-4ff6-8528-d743652cfad7"/>
  </w15:person>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13C0"/>
    <w:rsid w:val="00003767"/>
    <w:rsid w:val="0000613A"/>
    <w:rsid w:val="000072A7"/>
    <w:rsid w:val="000100ED"/>
    <w:rsid w:val="000107D9"/>
    <w:rsid w:val="000110DF"/>
    <w:rsid w:val="00011185"/>
    <w:rsid w:val="00016709"/>
    <w:rsid w:val="00017008"/>
    <w:rsid w:val="00017AEF"/>
    <w:rsid w:val="0002124C"/>
    <w:rsid w:val="00027CD5"/>
    <w:rsid w:val="00030538"/>
    <w:rsid w:val="00030B1E"/>
    <w:rsid w:val="00030BB4"/>
    <w:rsid w:val="00030C69"/>
    <w:rsid w:val="000358E4"/>
    <w:rsid w:val="00036059"/>
    <w:rsid w:val="00037CFD"/>
    <w:rsid w:val="000400D5"/>
    <w:rsid w:val="00041A12"/>
    <w:rsid w:val="00041F36"/>
    <w:rsid w:val="00042271"/>
    <w:rsid w:val="000436B4"/>
    <w:rsid w:val="00044F54"/>
    <w:rsid w:val="000451A5"/>
    <w:rsid w:val="00045C50"/>
    <w:rsid w:val="00046670"/>
    <w:rsid w:val="00052C2C"/>
    <w:rsid w:val="00053086"/>
    <w:rsid w:val="00055564"/>
    <w:rsid w:val="00056AAE"/>
    <w:rsid w:val="00056C62"/>
    <w:rsid w:val="00060AAD"/>
    <w:rsid w:val="00060EA6"/>
    <w:rsid w:val="00061BB2"/>
    <w:rsid w:val="00062BF8"/>
    <w:rsid w:val="00063A78"/>
    <w:rsid w:val="00064F4F"/>
    <w:rsid w:val="00065257"/>
    <w:rsid w:val="00065DFB"/>
    <w:rsid w:val="00067DCE"/>
    <w:rsid w:val="00070921"/>
    <w:rsid w:val="00070CAB"/>
    <w:rsid w:val="000711F2"/>
    <w:rsid w:val="0007138F"/>
    <w:rsid w:val="00071ABF"/>
    <w:rsid w:val="00071C4E"/>
    <w:rsid w:val="000723D6"/>
    <w:rsid w:val="00072715"/>
    <w:rsid w:val="00072950"/>
    <w:rsid w:val="00072E86"/>
    <w:rsid w:val="00072F4B"/>
    <w:rsid w:val="000736FD"/>
    <w:rsid w:val="00073FF3"/>
    <w:rsid w:val="000754B8"/>
    <w:rsid w:val="000760BB"/>
    <w:rsid w:val="000761FF"/>
    <w:rsid w:val="000772BB"/>
    <w:rsid w:val="0008027E"/>
    <w:rsid w:val="00081A29"/>
    <w:rsid w:val="00082A31"/>
    <w:rsid w:val="00082C3D"/>
    <w:rsid w:val="00082D79"/>
    <w:rsid w:val="00083A67"/>
    <w:rsid w:val="00084F6A"/>
    <w:rsid w:val="00084FEF"/>
    <w:rsid w:val="00084FF7"/>
    <w:rsid w:val="00086395"/>
    <w:rsid w:val="00086B6C"/>
    <w:rsid w:val="00087144"/>
    <w:rsid w:val="00087744"/>
    <w:rsid w:val="00091D7D"/>
    <w:rsid w:val="000921D1"/>
    <w:rsid w:val="00092333"/>
    <w:rsid w:val="00092343"/>
    <w:rsid w:val="00092374"/>
    <w:rsid w:val="000923FF"/>
    <w:rsid w:val="00092561"/>
    <w:rsid w:val="000958FD"/>
    <w:rsid w:val="0009620F"/>
    <w:rsid w:val="00096522"/>
    <w:rsid w:val="00096B8A"/>
    <w:rsid w:val="000979BF"/>
    <w:rsid w:val="00097F4D"/>
    <w:rsid w:val="000A061E"/>
    <w:rsid w:val="000A067E"/>
    <w:rsid w:val="000A1F5A"/>
    <w:rsid w:val="000A22F8"/>
    <w:rsid w:val="000A444E"/>
    <w:rsid w:val="000A64D2"/>
    <w:rsid w:val="000A670C"/>
    <w:rsid w:val="000A67E4"/>
    <w:rsid w:val="000A6FC3"/>
    <w:rsid w:val="000A7598"/>
    <w:rsid w:val="000A7E23"/>
    <w:rsid w:val="000B089C"/>
    <w:rsid w:val="000B2164"/>
    <w:rsid w:val="000B26D8"/>
    <w:rsid w:val="000B2994"/>
    <w:rsid w:val="000B3F94"/>
    <w:rsid w:val="000B4072"/>
    <w:rsid w:val="000B45EF"/>
    <w:rsid w:val="000B52D4"/>
    <w:rsid w:val="000B6879"/>
    <w:rsid w:val="000C4008"/>
    <w:rsid w:val="000C5218"/>
    <w:rsid w:val="000C6524"/>
    <w:rsid w:val="000C77E9"/>
    <w:rsid w:val="000D0F4E"/>
    <w:rsid w:val="000D1997"/>
    <w:rsid w:val="000D3225"/>
    <w:rsid w:val="000D3E9B"/>
    <w:rsid w:val="000D441E"/>
    <w:rsid w:val="000E008F"/>
    <w:rsid w:val="000E07E1"/>
    <w:rsid w:val="000E0E0C"/>
    <w:rsid w:val="000E1314"/>
    <w:rsid w:val="000E1482"/>
    <w:rsid w:val="000E1DF5"/>
    <w:rsid w:val="000E2233"/>
    <w:rsid w:val="000E2CF4"/>
    <w:rsid w:val="000E3CDB"/>
    <w:rsid w:val="000E4263"/>
    <w:rsid w:val="000E42E2"/>
    <w:rsid w:val="000E4B0E"/>
    <w:rsid w:val="000E4E6B"/>
    <w:rsid w:val="000E51AD"/>
    <w:rsid w:val="000E51EF"/>
    <w:rsid w:val="000E5628"/>
    <w:rsid w:val="000E5A90"/>
    <w:rsid w:val="000E68BC"/>
    <w:rsid w:val="000E7FBD"/>
    <w:rsid w:val="000F0BB7"/>
    <w:rsid w:val="000F0C23"/>
    <w:rsid w:val="000F143B"/>
    <w:rsid w:val="000F363F"/>
    <w:rsid w:val="000F391F"/>
    <w:rsid w:val="000F394B"/>
    <w:rsid w:val="000F4A3D"/>
    <w:rsid w:val="000F690B"/>
    <w:rsid w:val="000F73FD"/>
    <w:rsid w:val="00101ECB"/>
    <w:rsid w:val="001026FD"/>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3ED4"/>
    <w:rsid w:val="00124C8C"/>
    <w:rsid w:val="00126A9D"/>
    <w:rsid w:val="00126EC4"/>
    <w:rsid w:val="00127D34"/>
    <w:rsid w:val="00127E61"/>
    <w:rsid w:val="00130056"/>
    <w:rsid w:val="00130CC3"/>
    <w:rsid w:val="00133E3D"/>
    <w:rsid w:val="001347CC"/>
    <w:rsid w:val="001349D3"/>
    <w:rsid w:val="001351C7"/>
    <w:rsid w:val="0013572A"/>
    <w:rsid w:val="001366E9"/>
    <w:rsid w:val="001368FB"/>
    <w:rsid w:val="0013751F"/>
    <w:rsid w:val="00140E3A"/>
    <w:rsid w:val="001412D0"/>
    <w:rsid w:val="00142204"/>
    <w:rsid w:val="0014263E"/>
    <w:rsid w:val="00142F3E"/>
    <w:rsid w:val="00143CEC"/>
    <w:rsid w:val="00143E85"/>
    <w:rsid w:val="0014564F"/>
    <w:rsid w:val="001458DC"/>
    <w:rsid w:val="00150779"/>
    <w:rsid w:val="00150842"/>
    <w:rsid w:val="00152ACB"/>
    <w:rsid w:val="001531E8"/>
    <w:rsid w:val="0015445A"/>
    <w:rsid w:val="00154A41"/>
    <w:rsid w:val="00160209"/>
    <w:rsid w:val="00161170"/>
    <w:rsid w:val="00162C09"/>
    <w:rsid w:val="00162EA6"/>
    <w:rsid w:val="00163CD0"/>
    <w:rsid w:val="00166046"/>
    <w:rsid w:val="001667D7"/>
    <w:rsid w:val="0016705F"/>
    <w:rsid w:val="00167099"/>
    <w:rsid w:val="00170A44"/>
    <w:rsid w:val="00170BB9"/>
    <w:rsid w:val="00170D10"/>
    <w:rsid w:val="0017194F"/>
    <w:rsid w:val="00172F2B"/>
    <w:rsid w:val="001731C0"/>
    <w:rsid w:val="00176A59"/>
    <w:rsid w:val="0017722B"/>
    <w:rsid w:val="001777F3"/>
    <w:rsid w:val="00180AC9"/>
    <w:rsid w:val="00180DA8"/>
    <w:rsid w:val="00180DD8"/>
    <w:rsid w:val="0018151A"/>
    <w:rsid w:val="00181E3B"/>
    <w:rsid w:val="00181E96"/>
    <w:rsid w:val="00181FFB"/>
    <w:rsid w:val="00183837"/>
    <w:rsid w:val="00184745"/>
    <w:rsid w:val="00184F21"/>
    <w:rsid w:val="00184F7C"/>
    <w:rsid w:val="00186954"/>
    <w:rsid w:val="00186D3B"/>
    <w:rsid w:val="00191F06"/>
    <w:rsid w:val="001926E1"/>
    <w:rsid w:val="00192F90"/>
    <w:rsid w:val="00192FEC"/>
    <w:rsid w:val="00193013"/>
    <w:rsid w:val="001950B5"/>
    <w:rsid w:val="00196141"/>
    <w:rsid w:val="0019696B"/>
    <w:rsid w:val="001A0B28"/>
    <w:rsid w:val="001A17D7"/>
    <w:rsid w:val="001A1DC9"/>
    <w:rsid w:val="001A3016"/>
    <w:rsid w:val="001A3702"/>
    <w:rsid w:val="001A4B4D"/>
    <w:rsid w:val="001A4C2A"/>
    <w:rsid w:val="001A571D"/>
    <w:rsid w:val="001B0623"/>
    <w:rsid w:val="001B0CC2"/>
    <w:rsid w:val="001B1ABB"/>
    <w:rsid w:val="001B2213"/>
    <w:rsid w:val="001B391A"/>
    <w:rsid w:val="001B3AC8"/>
    <w:rsid w:val="001B4679"/>
    <w:rsid w:val="001B4C4B"/>
    <w:rsid w:val="001B5026"/>
    <w:rsid w:val="001B61F3"/>
    <w:rsid w:val="001B7FAF"/>
    <w:rsid w:val="001C0B97"/>
    <w:rsid w:val="001C1369"/>
    <w:rsid w:val="001C1661"/>
    <w:rsid w:val="001C1B82"/>
    <w:rsid w:val="001C2BFF"/>
    <w:rsid w:val="001C54D0"/>
    <w:rsid w:val="001C72CE"/>
    <w:rsid w:val="001C76D1"/>
    <w:rsid w:val="001C7FEA"/>
    <w:rsid w:val="001D0EC6"/>
    <w:rsid w:val="001D1416"/>
    <w:rsid w:val="001D25A0"/>
    <w:rsid w:val="001D3C5F"/>
    <w:rsid w:val="001D424E"/>
    <w:rsid w:val="001D4C56"/>
    <w:rsid w:val="001D5266"/>
    <w:rsid w:val="001D6C06"/>
    <w:rsid w:val="001D6C43"/>
    <w:rsid w:val="001D6DDC"/>
    <w:rsid w:val="001D7624"/>
    <w:rsid w:val="001E097B"/>
    <w:rsid w:val="001E0C50"/>
    <w:rsid w:val="001E0EAF"/>
    <w:rsid w:val="001E18C6"/>
    <w:rsid w:val="001E1DBE"/>
    <w:rsid w:val="001E2187"/>
    <w:rsid w:val="001E255B"/>
    <w:rsid w:val="001E27F8"/>
    <w:rsid w:val="001E39B1"/>
    <w:rsid w:val="001E481F"/>
    <w:rsid w:val="001E6B8C"/>
    <w:rsid w:val="001E709C"/>
    <w:rsid w:val="001F08C2"/>
    <w:rsid w:val="001F0AC0"/>
    <w:rsid w:val="001F0B64"/>
    <w:rsid w:val="001F0F2A"/>
    <w:rsid w:val="001F0F7B"/>
    <w:rsid w:val="001F11C7"/>
    <w:rsid w:val="001F211F"/>
    <w:rsid w:val="001F33C9"/>
    <w:rsid w:val="001F55AB"/>
    <w:rsid w:val="001F56CA"/>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6E08"/>
    <w:rsid w:val="00217F02"/>
    <w:rsid w:val="0022019B"/>
    <w:rsid w:val="002207FC"/>
    <w:rsid w:val="00220C28"/>
    <w:rsid w:val="00221072"/>
    <w:rsid w:val="002211FB"/>
    <w:rsid w:val="00223095"/>
    <w:rsid w:val="0022363C"/>
    <w:rsid w:val="00223E47"/>
    <w:rsid w:val="002240A1"/>
    <w:rsid w:val="00224D11"/>
    <w:rsid w:val="00225EC4"/>
    <w:rsid w:val="00226554"/>
    <w:rsid w:val="00226EE9"/>
    <w:rsid w:val="0022761D"/>
    <w:rsid w:val="00230108"/>
    <w:rsid w:val="00230239"/>
    <w:rsid w:val="00230885"/>
    <w:rsid w:val="0023194B"/>
    <w:rsid w:val="002349B9"/>
    <w:rsid w:val="00234BAA"/>
    <w:rsid w:val="00235C52"/>
    <w:rsid w:val="00235F15"/>
    <w:rsid w:val="00236DC3"/>
    <w:rsid w:val="00237FDC"/>
    <w:rsid w:val="002427DF"/>
    <w:rsid w:val="00242AF1"/>
    <w:rsid w:val="00243CEB"/>
    <w:rsid w:val="002440AF"/>
    <w:rsid w:val="002452C9"/>
    <w:rsid w:val="00245B62"/>
    <w:rsid w:val="00245E24"/>
    <w:rsid w:val="002462ED"/>
    <w:rsid w:val="002469B4"/>
    <w:rsid w:val="00246DAE"/>
    <w:rsid w:val="002511B2"/>
    <w:rsid w:val="00252C61"/>
    <w:rsid w:val="00252C81"/>
    <w:rsid w:val="0025319A"/>
    <w:rsid w:val="00254BC0"/>
    <w:rsid w:val="0025562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6271"/>
    <w:rsid w:val="002666E7"/>
    <w:rsid w:val="002676E3"/>
    <w:rsid w:val="0027043E"/>
    <w:rsid w:val="00270C88"/>
    <w:rsid w:val="00271BC1"/>
    <w:rsid w:val="00272B6C"/>
    <w:rsid w:val="00272C9C"/>
    <w:rsid w:val="00272FA3"/>
    <w:rsid w:val="00273BC7"/>
    <w:rsid w:val="00273F68"/>
    <w:rsid w:val="002754A2"/>
    <w:rsid w:val="00277876"/>
    <w:rsid w:val="002807AB"/>
    <w:rsid w:val="00281B5B"/>
    <w:rsid w:val="00282223"/>
    <w:rsid w:val="0028568A"/>
    <w:rsid w:val="0028623A"/>
    <w:rsid w:val="0028660D"/>
    <w:rsid w:val="00290ADB"/>
    <w:rsid w:val="00290C68"/>
    <w:rsid w:val="00292195"/>
    <w:rsid w:val="002926E4"/>
    <w:rsid w:val="002945E7"/>
    <w:rsid w:val="00294923"/>
    <w:rsid w:val="002959E6"/>
    <w:rsid w:val="00295F1D"/>
    <w:rsid w:val="002A0475"/>
    <w:rsid w:val="002A0838"/>
    <w:rsid w:val="002A32F7"/>
    <w:rsid w:val="002A3A71"/>
    <w:rsid w:val="002A5B0F"/>
    <w:rsid w:val="002A72DB"/>
    <w:rsid w:val="002B02EB"/>
    <w:rsid w:val="002B1F8F"/>
    <w:rsid w:val="002B20E2"/>
    <w:rsid w:val="002B2883"/>
    <w:rsid w:val="002B35D0"/>
    <w:rsid w:val="002B41E1"/>
    <w:rsid w:val="002B4D26"/>
    <w:rsid w:val="002B548D"/>
    <w:rsid w:val="002B5F3D"/>
    <w:rsid w:val="002B61FE"/>
    <w:rsid w:val="002B6F48"/>
    <w:rsid w:val="002C02AB"/>
    <w:rsid w:val="002C0815"/>
    <w:rsid w:val="002C0D08"/>
    <w:rsid w:val="002C1EA5"/>
    <w:rsid w:val="002C4D87"/>
    <w:rsid w:val="002C64FB"/>
    <w:rsid w:val="002C761F"/>
    <w:rsid w:val="002D15DF"/>
    <w:rsid w:val="002D179A"/>
    <w:rsid w:val="002D1AAE"/>
    <w:rsid w:val="002D42CA"/>
    <w:rsid w:val="002D633A"/>
    <w:rsid w:val="002D787C"/>
    <w:rsid w:val="002E0E0E"/>
    <w:rsid w:val="002E1A1E"/>
    <w:rsid w:val="002E301F"/>
    <w:rsid w:val="002E46DC"/>
    <w:rsid w:val="002E5759"/>
    <w:rsid w:val="002E7609"/>
    <w:rsid w:val="002E7C8F"/>
    <w:rsid w:val="002E7FE1"/>
    <w:rsid w:val="002F019D"/>
    <w:rsid w:val="002F0A2A"/>
    <w:rsid w:val="002F36B3"/>
    <w:rsid w:val="002F372B"/>
    <w:rsid w:val="002F3D7D"/>
    <w:rsid w:val="002F4E59"/>
    <w:rsid w:val="002F4EEA"/>
    <w:rsid w:val="002F4FA4"/>
    <w:rsid w:val="002F6542"/>
    <w:rsid w:val="00300ACE"/>
    <w:rsid w:val="003022A4"/>
    <w:rsid w:val="00304DD4"/>
    <w:rsid w:val="003059B6"/>
    <w:rsid w:val="00306B77"/>
    <w:rsid w:val="003074B0"/>
    <w:rsid w:val="00310A36"/>
    <w:rsid w:val="0031112C"/>
    <w:rsid w:val="0031132A"/>
    <w:rsid w:val="00311643"/>
    <w:rsid w:val="00311E3C"/>
    <w:rsid w:val="003120E2"/>
    <w:rsid w:val="0031210A"/>
    <w:rsid w:val="00313CCD"/>
    <w:rsid w:val="00313D15"/>
    <w:rsid w:val="00314055"/>
    <w:rsid w:val="00314A47"/>
    <w:rsid w:val="0031502B"/>
    <w:rsid w:val="003154CC"/>
    <w:rsid w:val="00315D81"/>
    <w:rsid w:val="0031601E"/>
    <w:rsid w:val="0031646C"/>
    <w:rsid w:val="003200D6"/>
    <w:rsid w:val="003207BE"/>
    <w:rsid w:val="0032269D"/>
    <w:rsid w:val="00322FB1"/>
    <w:rsid w:val="00323746"/>
    <w:rsid w:val="00324B0C"/>
    <w:rsid w:val="00325C5B"/>
    <w:rsid w:val="003317B8"/>
    <w:rsid w:val="00331BBC"/>
    <w:rsid w:val="00332601"/>
    <w:rsid w:val="00332D5D"/>
    <w:rsid w:val="003331E5"/>
    <w:rsid w:val="003337EE"/>
    <w:rsid w:val="00335A48"/>
    <w:rsid w:val="003366B9"/>
    <w:rsid w:val="00337407"/>
    <w:rsid w:val="003419E3"/>
    <w:rsid w:val="00342D4C"/>
    <w:rsid w:val="0034327B"/>
    <w:rsid w:val="00343B08"/>
    <w:rsid w:val="00344002"/>
    <w:rsid w:val="00344462"/>
    <w:rsid w:val="00345228"/>
    <w:rsid w:val="00346489"/>
    <w:rsid w:val="00347502"/>
    <w:rsid w:val="00350EAD"/>
    <w:rsid w:val="00351237"/>
    <w:rsid w:val="0035227C"/>
    <w:rsid w:val="00352EA6"/>
    <w:rsid w:val="00353CCB"/>
    <w:rsid w:val="00354367"/>
    <w:rsid w:val="0035436F"/>
    <w:rsid w:val="003557D7"/>
    <w:rsid w:val="00355E7B"/>
    <w:rsid w:val="00357438"/>
    <w:rsid w:val="00360711"/>
    <w:rsid w:val="00362D4F"/>
    <w:rsid w:val="0036414A"/>
    <w:rsid w:val="00364180"/>
    <w:rsid w:val="003658FB"/>
    <w:rsid w:val="00365ECC"/>
    <w:rsid w:val="00366744"/>
    <w:rsid w:val="00366FD5"/>
    <w:rsid w:val="003708D1"/>
    <w:rsid w:val="003709EE"/>
    <w:rsid w:val="00372365"/>
    <w:rsid w:val="00372D0F"/>
    <w:rsid w:val="00373826"/>
    <w:rsid w:val="003739A0"/>
    <w:rsid w:val="00374314"/>
    <w:rsid w:val="00374A1E"/>
    <w:rsid w:val="00374C8D"/>
    <w:rsid w:val="00377808"/>
    <w:rsid w:val="00383451"/>
    <w:rsid w:val="00383EB0"/>
    <w:rsid w:val="003857B9"/>
    <w:rsid w:val="003857D0"/>
    <w:rsid w:val="00385FF5"/>
    <w:rsid w:val="003868BA"/>
    <w:rsid w:val="00386A70"/>
    <w:rsid w:val="00390931"/>
    <w:rsid w:val="00390D9E"/>
    <w:rsid w:val="003937E1"/>
    <w:rsid w:val="00395756"/>
    <w:rsid w:val="00395D4C"/>
    <w:rsid w:val="003960DC"/>
    <w:rsid w:val="00396C39"/>
    <w:rsid w:val="003A1C23"/>
    <w:rsid w:val="003A1E9D"/>
    <w:rsid w:val="003A20F5"/>
    <w:rsid w:val="003A22F3"/>
    <w:rsid w:val="003A2F8A"/>
    <w:rsid w:val="003A2FA6"/>
    <w:rsid w:val="003A524C"/>
    <w:rsid w:val="003A53C4"/>
    <w:rsid w:val="003A61A2"/>
    <w:rsid w:val="003A7913"/>
    <w:rsid w:val="003B1AB3"/>
    <w:rsid w:val="003B24E3"/>
    <w:rsid w:val="003B2839"/>
    <w:rsid w:val="003B3135"/>
    <w:rsid w:val="003B468A"/>
    <w:rsid w:val="003B511C"/>
    <w:rsid w:val="003B54F3"/>
    <w:rsid w:val="003B55DB"/>
    <w:rsid w:val="003B5875"/>
    <w:rsid w:val="003B639D"/>
    <w:rsid w:val="003B7564"/>
    <w:rsid w:val="003C29E6"/>
    <w:rsid w:val="003C4078"/>
    <w:rsid w:val="003C4963"/>
    <w:rsid w:val="003C4AB2"/>
    <w:rsid w:val="003C4DD8"/>
    <w:rsid w:val="003C5473"/>
    <w:rsid w:val="003C552A"/>
    <w:rsid w:val="003C5BE3"/>
    <w:rsid w:val="003C5C8A"/>
    <w:rsid w:val="003C601C"/>
    <w:rsid w:val="003C6A7B"/>
    <w:rsid w:val="003C6C82"/>
    <w:rsid w:val="003C79A9"/>
    <w:rsid w:val="003D03B7"/>
    <w:rsid w:val="003D06BB"/>
    <w:rsid w:val="003D12FE"/>
    <w:rsid w:val="003D20DD"/>
    <w:rsid w:val="003D211C"/>
    <w:rsid w:val="003D3515"/>
    <w:rsid w:val="003D3F0E"/>
    <w:rsid w:val="003D4A53"/>
    <w:rsid w:val="003D5B30"/>
    <w:rsid w:val="003D6C51"/>
    <w:rsid w:val="003D6FDC"/>
    <w:rsid w:val="003E09B0"/>
    <w:rsid w:val="003E09C2"/>
    <w:rsid w:val="003E0E1F"/>
    <w:rsid w:val="003E19C0"/>
    <w:rsid w:val="003E47ED"/>
    <w:rsid w:val="003E5DD8"/>
    <w:rsid w:val="003E5DED"/>
    <w:rsid w:val="003E5F1C"/>
    <w:rsid w:val="003E6459"/>
    <w:rsid w:val="003E6680"/>
    <w:rsid w:val="003E6DE9"/>
    <w:rsid w:val="003E762E"/>
    <w:rsid w:val="003F0131"/>
    <w:rsid w:val="003F0506"/>
    <w:rsid w:val="003F0A61"/>
    <w:rsid w:val="003F0E19"/>
    <w:rsid w:val="003F1653"/>
    <w:rsid w:val="003F1989"/>
    <w:rsid w:val="003F1AB4"/>
    <w:rsid w:val="003F2B6E"/>
    <w:rsid w:val="003F3348"/>
    <w:rsid w:val="003F419B"/>
    <w:rsid w:val="003F46D5"/>
    <w:rsid w:val="003F69E1"/>
    <w:rsid w:val="003F74F9"/>
    <w:rsid w:val="003F789B"/>
    <w:rsid w:val="004004E9"/>
    <w:rsid w:val="004008EB"/>
    <w:rsid w:val="00401399"/>
    <w:rsid w:val="004031F4"/>
    <w:rsid w:val="00403E8B"/>
    <w:rsid w:val="00404AC7"/>
    <w:rsid w:val="00405A33"/>
    <w:rsid w:val="0040635E"/>
    <w:rsid w:val="00406584"/>
    <w:rsid w:val="004073DF"/>
    <w:rsid w:val="00407572"/>
    <w:rsid w:val="00407ACA"/>
    <w:rsid w:val="00411505"/>
    <w:rsid w:val="00411D8F"/>
    <w:rsid w:val="00411ED8"/>
    <w:rsid w:val="004120C0"/>
    <w:rsid w:val="00412F2A"/>
    <w:rsid w:val="004146A6"/>
    <w:rsid w:val="00415C2B"/>
    <w:rsid w:val="004167F5"/>
    <w:rsid w:val="00416DB1"/>
    <w:rsid w:val="0042224E"/>
    <w:rsid w:val="00423768"/>
    <w:rsid w:val="00424371"/>
    <w:rsid w:val="0042472C"/>
    <w:rsid w:val="0042556D"/>
    <w:rsid w:val="0042560B"/>
    <w:rsid w:val="00425E97"/>
    <w:rsid w:val="004264C3"/>
    <w:rsid w:val="00427056"/>
    <w:rsid w:val="004273A6"/>
    <w:rsid w:val="004308E6"/>
    <w:rsid w:val="00430FDA"/>
    <w:rsid w:val="00431FCB"/>
    <w:rsid w:val="00433939"/>
    <w:rsid w:val="00434E60"/>
    <w:rsid w:val="0043540F"/>
    <w:rsid w:val="00437BA1"/>
    <w:rsid w:val="00437E0F"/>
    <w:rsid w:val="004402FD"/>
    <w:rsid w:val="004433F7"/>
    <w:rsid w:val="004440B7"/>
    <w:rsid w:val="00445631"/>
    <w:rsid w:val="004461B3"/>
    <w:rsid w:val="004468BA"/>
    <w:rsid w:val="00447A46"/>
    <w:rsid w:val="00450F48"/>
    <w:rsid w:val="004512EC"/>
    <w:rsid w:val="00451B3D"/>
    <w:rsid w:val="0045397C"/>
    <w:rsid w:val="00455CEB"/>
    <w:rsid w:val="00455CFD"/>
    <w:rsid w:val="0045648C"/>
    <w:rsid w:val="004618E2"/>
    <w:rsid w:val="00461FB2"/>
    <w:rsid w:val="004623B8"/>
    <w:rsid w:val="004634CE"/>
    <w:rsid w:val="00465332"/>
    <w:rsid w:val="00465470"/>
    <w:rsid w:val="00465660"/>
    <w:rsid w:val="00465B8E"/>
    <w:rsid w:val="00466F99"/>
    <w:rsid w:val="00467055"/>
    <w:rsid w:val="004704F6"/>
    <w:rsid w:val="00470873"/>
    <w:rsid w:val="00470BA1"/>
    <w:rsid w:val="00470D03"/>
    <w:rsid w:val="004711C0"/>
    <w:rsid w:val="00471581"/>
    <w:rsid w:val="00471746"/>
    <w:rsid w:val="00471A42"/>
    <w:rsid w:val="00473778"/>
    <w:rsid w:val="00473892"/>
    <w:rsid w:val="004750D3"/>
    <w:rsid w:val="00475827"/>
    <w:rsid w:val="004769F5"/>
    <w:rsid w:val="004770F2"/>
    <w:rsid w:val="00477113"/>
    <w:rsid w:val="004771EA"/>
    <w:rsid w:val="004804BD"/>
    <w:rsid w:val="004809F6"/>
    <w:rsid w:val="00481029"/>
    <w:rsid w:val="00485C39"/>
    <w:rsid w:val="00485D8D"/>
    <w:rsid w:val="00485EDE"/>
    <w:rsid w:val="0048676D"/>
    <w:rsid w:val="00486D7A"/>
    <w:rsid w:val="00490496"/>
    <w:rsid w:val="004919B6"/>
    <w:rsid w:val="004929BA"/>
    <w:rsid w:val="0049359E"/>
    <w:rsid w:val="00493F1F"/>
    <w:rsid w:val="00494370"/>
    <w:rsid w:val="004945D8"/>
    <w:rsid w:val="004946DF"/>
    <w:rsid w:val="00494C00"/>
    <w:rsid w:val="00494F66"/>
    <w:rsid w:val="00495541"/>
    <w:rsid w:val="00495C0D"/>
    <w:rsid w:val="00496204"/>
    <w:rsid w:val="00496724"/>
    <w:rsid w:val="00497417"/>
    <w:rsid w:val="004A0A19"/>
    <w:rsid w:val="004A0D9B"/>
    <w:rsid w:val="004A19B0"/>
    <w:rsid w:val="004A1A4C"/>
    <w:rsid w:val="004A1FDE"/>
    <w:rsid w:val="004A2285"/>
    <w:rsid w:val="004A2317"/>
    <w:rsid w:val="004A2D9A"/>
    <w:rsid w:val="004A30F4"/>
    <w:rsid w:val="004A3B50"/>
    <w:rsid w:val="004A4384"/>
    <w:rsid w:val="004A4D20"/>
    <w:rsid w:val="004A5B10"/>
    <w:rsid w:val="004A5E99"/>
    <w:rsid w:val="004A5F4B"/>
    <w:rsid w:val="004A78EC"/>
    <w:rsid w:val="004B08D1"/>
    <w:rsid w:val="004B3824"/>
    <w:rsid w:val="004B442A"/>
    <w:rsid w:val="004B4798"/>
    <w:rsid w:val="004B4EEF"/>
    <w:rsid w:val="004C08EC"/>
    <w:rsid w:val="004C2B8E"/>
    <w:rsid w:val="004C399E"/>
    <w:rsid w:val="004C3E7B"/>
    <w:rsid w:val="004C41BC"/>
    <w:rsid w:val="004C4216"/>
    <w:rsid w:val="004C492B"/>
    <w:rsid w:val="004C5DED"/>
    <w:rsid w:val="004C6348"/>
    <w:rsid w:val="004C75B0"/>
    <w:rsid w:val="004D00FA"/>
    <w:rsid w:val="004D03A7"/>
    <w:rsid w:val="004D0468"/>
    <w:rsid w:val="004D0832"/>
    <w:rsid w:val="004D0ED7"/>
    <w:rsid w:val="004D1361"/>
    <w:rsid w:val="004D2213"/>
    <w:rsid w:val="004D22A9"/>
    <w:rsid w:val="004D2773"/>
    <w:rsid w:val="004D2B5D"/>
    <w:rsid w:val="004D52CB"/>
    <w:rsid w:val="004D5416"/>
    <w:rsid w:val="004D6DE5"/>
    <w:rsid w:val="004D7121"/>
    <w:rsid w:val="004D72D1"/>
    <w:rsid w:val="004D755C"/>
    <w:rsid w:val="004D7726"/>
    <w:rsid w:val="004D7A21"/>
    <w:rsid w:val="004E011C"/>
    <w:rsid w:val="004E0888"/>
    <w:rsid w:val="004E0F63"/>
    <w:rsid w:val="004E11D4"/>
    <w:rsid w:val="004E1928"/>
    <w:rsid w:val="004E25C2"/>
    <w:rsid w:val="004E2B8D"/>
    <w:rsid w:val="004E3C9A"/>
    <w:rsid w:val="004E4ECD"/>
    <w:rsid w:val="004E751D"/>
    <w:rsid w:val="004E79FC"/>
    <w:rsid w:val="004E7AAE"/>
    <w:rsid w:val="004E7B43"/>
    <w:rsid w:val="004F14EA"/>
    <w:rsid w:val="004F2B2B"/>
    <w:rsid w:val="004F3473"/>
    <w:rsid w:val="004F3E0F"/>
    <w:rsid w:val="004F3E49"/>
    <w:rsid w:val="004F449D"/>
    <w:rsid w:val="004F5561"/>
    <w:rsid w:val="004F6D71"/>
    <w:rsid w:val="005000D7"/>
    <w:rsid w:val="00500653"/>
    <w:rsid w:val="005012B1"/>
    <w:rsid w:val="005012CF"/>
    <w:rsid w:val="005026A3"/>
    <w:rsid w:val="0050340F"/>
    <w:rsid w:val="005045C7"/>
    <w:rsid w:val="005052ED"/>
    <w:rsid w:val="005062CB"/>
    <w:rsid w:val="00506522"/>
    <w:rsid w:val="00506F6F"/>
    <w:rsid w:val="00507460"/>
    <w:rsid w:val="00507CA8"/>
    <w:rsid w:val="00507F81"/>
    <w:rsid w:val="0051055A"/>
    <w:rsid w:val="00512439"/>
    <w:rsid w:val="00517B4A"/>
    <w:rsid w:val="005206C6"/>
    <w:rsid w:val="00522A0D"/>
    <w:rsid w:val="00523422"/>
    <w:rsid w:val="00525D5B"/>
    <w:rsid w:val="00526EA9"/>
    <w:rsid w:val="005273C6"/>
    <w:rsid w:val="00530337"/>
    <w:rsid w:val="0053061B"/>
    <w:rsid w:val="00532E64"/>
    <w:rsid w:val="005347A9"/>
    <w:rsid w:val="00534D6C"/>
    <w:rsid w:val="00534F46"/>
    <w:rsid w:val="00535809"/>
    <w:rsid w:val="00535F92"/>
    <w:rsid w:val="00536CDF"/>
    <w:rsid w:val="00540875"/>
    <w:rsid w:val="00542DBD"/>
    <w:rsid w:val="00543DC8"/>
    <w:rsid w:val="0054424D"/>
    <w:rsid w:val="00545BF4"/>
    <w:rsid w:val="0054637C"/>
    <w:rsid w:val="00546C7A"/>
    <w:rsid w:val="00550A15"/>
    <w:rsid w:val="005514BC"/>
    <w:rsid w:val="00552147"/>
    <w:rsid w:val="005523D1"/>
    <w:rsid w:val="00552930"/>
    <w:rsid w:val="00552AF2"/>
    <w:rsid w:val="00552F8C"/>
    <w:rsid w:val="00554FCF"/>
    <w:rsid w:val="005553A4"/>
    <w:rsid w:val="00555B87"/>
    <w:rsid w:val="00555FFB"/>
    <w:rsid w:val="00556879"/>
    <w:rsid w:val="00557751"/>
    <w:rsid w:val="0056003D"/>
    <w:rsid w:val="00560D7C"/>
    <w:rsid w:val="00560F3B"/>
    <w:rsid w:val="0056102A"/>
    <w:rsid w:val="00565722"/>
    <w:rsid w:val="00565D76"/>
    <w:rsid w:val="00567041"/>
    <w:rsid w:val="005672CA"/>
    <w:rsid w:val="005711DE"/>
    <w:rsid w:val="00571BBD"/>
    <w:rsid w:val="00572CA7"/>
    <w:rsid w:val="00572E25"/>
    <w:rsid w:val="0057303E"/>
    <w:rsid w:val="00573A19"/>
    <w:rsid w:val="005751D9"/>
    <w:rsid w:val="005755DD"/>
    <w:rsid w:val="00576A98"/>
    <w:rsid w:val="00577A39"/>
    <w:rsid w:val="00577D97"/>
    <w:rsid w:val="00580775"/>
    <w:rsid w:val="00581D84"/>
    <w:rsid w:val="00581F56"/>
    <w:rsid w:val="0058211A"/>
    <w:rsid w:val="005836E4"/>
    <w:rsid w:val="00583D44"/>
    <w:rsid w:val="00583FD8"/>
    <w:rsid w:val="00584891"/>
    <w:rsid w:val="005850F8"/>
    <w:rsid w:val="0058576D"/>
    <w:rsid w:val="00585E27"/>
    <w:rsid w:val="00590022"/>
    <w:rsid w:val="00590E74"/>
    <w:rsid w:val="005915A0"/>
    <w:rsid w:val="00592858"/>
    <w:rsid w:val="005935FF"/>
    <w:rsid w:val="00593E2A"/>
    <w:rsid w:val="00593ED1"/>
    <w:rsid w:val="005947BA"/>
    <w:rsid w:val="005952D9"/>
    <w:rsid w:val="00595576"/>
    <w:rsid w:val="00595E5D"/>
    <w:rsid w:val="00596338"/>
    <w:rsid w:val="00597265"/>
    <w:rsid w:val="005A0C9D"/>
    <w:rsid w:val="005A1850"/>
    <w:rsid w:val="005A193F"/>
    <w:rsid w:val="005A1FB0"/>
    <w:rsid w:val="005A2C7E"/>
    <w:rsid w:val="005A2D22"/>
    <w:rsid w:val="005A3156"/>
    <w:rsid w:val="005A408B"/>
    <w:rsid w:val="005A4C96"/>
    <w:rsid w:val="005A6767"/>
    <w:rsid w:val="005B02B4"/>
    <w:rsid w:val="005B1642"/>
    <w:rsid w:val="005B4894"/>
    <w:rsid w:val="005B4D58"/>
    <w:rsid w:val="005B4E5B"/>
    <w:rsid w:val="005B58D7"/>
    <w:rsid w:val="005B6535"/>
    <w:rsid w:val="005B7775"/>
    <w:rsid w:val="005B7A75"/>
    <w:rsid w:val="005B7B30"/>
    <w:rsid w:val="005C000B"/>
    <w:rsid w:val="005C0326"/>
    <w:rsid w:val="005C0607"/>
    <w:rsid w:val="005C1163"/>
    <w:rsid w:val="005C12AC"/>
    <w:rsid w:val="005D0ECE"/>
    <w:rsid w:val="005D0F98"/>
    <w:rsid w:val="005D1C0D"/>
    <w:rsid w:val="005D2391"/>
    <w:rsid w:val="005D2436"/>
    <w:rsid w:val="005D377F"/>
    <w:rsid w:val="005D3B6E"/>
    <w:rsid w:val="005D5849"/>
    <w:rsid w:val="005D5EFC"/>
    <w:rsid w:val="005E0005"/>
    <w:rsid w:val="005E167D"/>
    <w:rsid w:val="005E1F90"/>
    <w:rsid w:val="005E405D"/>
    <w:rsid w:val="005E44FC"/>
    <w:rsid w:val="005E525F"/>
    <w:rsid w:val="005E56BC"/>
    <w:rsid w:val="005E60F4"/>
    <w:rsid w:val="005E641C"/>
    <w:rsid w:val="005F09AA"/>
    <w:rsid w:val="005F0A7B"/>
    <w:rsid w:val="005F1F02"/>
    <w:rsid w:val="005F3886"/>
    <w:rsid w:val="005F3BF7"/>
    <w:rsid w:val="005F3FD7"/>
    <w:rsid w:val="005F4910"/>
    <w:rsid w:val="005F4B4E"/>
    <w:rsid w:val="005F4F4B"/>
    <w:rsid w:val="005F5335"/>
    <w:rsid w:val="005F6ED2"/>
    <w:rsid w:val="005F6ED7"/>
    <w:rsid w:val="005F7E9C"/>
    <w:rsid w:val="00600B7E"/>
    <w:rsid w:val="00600D5E"/>
    <w:rsid w:val="00601862"/>
    <w:rsid w:val="00601B66"/>
    <w:rsid w:val="00602284"/>
    <w:rsid w:val="00602768"/>
    <w:rsid w:val="00602E96"/>
    <w:rsid w:val="00604B5B"/>
    <w:rsid w:val="00604B7D"/>
    <w:rsid w:val="00605CEB"/>
    <w:rsid w:val="00606977"/>
    <w:rsid w:val="0060773C"/>
    <w:rsid w:val="00611C64"/>
    <w:rsid w:val="006120DA"/>
    <w:rsid w:val="006128E1"/>
    <w:rsid w:val="006130BB"/>
    <w:rsid w:val="0061419B"/>
    <w:rsid w:val="00615321"/>
    <w:rsid w:val="00615400"/>
    <w:rsid w:val="00616800"/>
    <w:rsid w:val="0061721B"/>
    <w:rsid w:val="0061721E"/>
    <w:rsid w:val="00617906"/>
    <w:rsid w:val="00624418"/>
    <w:rsid w:val="00624570"/>
    <w:rsid w:val="0062497A"/>
    <w:rsid w:val="00625E8E"/>
    <w:rsid w:val="00631166"/>
    <w:rsid w:val="006315C9"/>
    <w:rsid w:val="006319DC"/>
    <w:rsid w:val="006343EF"/>
    <w:rsid w:val="006346D7"/>
    <w:rsid w:val="00634CDE"/>
    <w:rsid w:val="00634F6B"/>
    <w:rsid w:val="00635C50"/>
    <w:rsid w:val="00635CB4"/>
    <w:rsid w:val="00635F96"/>
    <w:rsid w:val="0063633B"/>
    <w:rsid w:val="00637D2F"/>
    <w:rsid w:val="00641030"/>
    <w:rsid w:val="0064165C"/>
    <w:rsid w:val="00641B8A"/>
    <w:rsid w:val="00643A96"/>
    <w:rsid w:val="00645157"/>
    <w:rsid w:val="00645649"/>
    <w:rsid w:val="00645B5D"/>
    <w:rsid w:val="006478AC"/>
    <w:rsid w:val="006478B7"/>
    <w:rsid w:val="0065085A"/>
    <w:rsid w:val="00650C11"/>
    <w:rsid w:val="00651CAA"/>
    <w:rsid w:val="00652C7B"/>
    <w:rsid w:val="00653D3A"/>
    <w:rsid w:val="00653F15"/>
    <w:rsid w:val="00653FDB"/>
    <w:rsid w:val="00654F94"/>
    <w:rsid w:val="00657AEE"/>
    <w:rsid w:val="00657F04"/>
    <w:rsid w:val="0066205D"/>
    <w:rsid w:val="00663B90"/>
    <w:rsid w:val="0066409D"/>
    <w:rsid w:val="0066417E"/>
    <w:rsid w:val="0066418A"/>
    <w:rsid w:val="00664B6B"/>
    <w:rsid w:val="00666325"/>
    <w:rsid w:val="0067225A"/>
    <w:rsid w:val="00674388"/>
    <w:rsid w:val="00675DB0"/>
    <w:rsid w:val="006767F0"/>
    <w:rsid w:val="006767F3"/>
    <w:rsid w:val="00683136"/>
    <w:rsid w:val="0068504A"/>
    <w:rsid w:val="00686CF5"/>
    <w:rsid w:val="0068706B"/>
    <w:rsid w:val="006872FE"/>
    <w:rsid w:val="006874C4"/>
    <w:rsid w:val="00687922"/>
    <w:rsid w:val="00690D82"/>
    <w:rsid w:val="00690E7C"/>
    <w:rsid w:val="006912BA"/>
    <w:rsid w:val="006919C5"/>
    <w:rsid w:val="00691CD1"/>
    <w:rsid w:val="00692336"/>
    <w:rsid w:val="00693151"/>
    <w:rsid w:val="0069403C"/>
    <w:rsid w:val="0069475A"/>
    <w:rsid w:val="00694B22"/>
    <w:rsid w:val="00695188"/>
    <w:rsid w:val="006955E7"/>
    <w:rsid w:val="00697207"/>
    <w:rsid w:val="006A1C2D"/>
    <w:rsid w:val="006A31A5"/>
    <w:rsid w:val="006A37CC"/>
    <w:rsid w:val="006A3BAD"/>
    <w:rsid w:val="006A3D69"/>
    <w:rsid w:val="006A4C04"/>
    <w:rsid w:val="006A6D44"/>
    <w:rsid w:val="006A6FAF"/>
    <w:rsid w:val="006A7F13"/>
    <w:rsid w:val="006B052F"/>
    <w:rsid w:val="006B0B74"/>
    <w:rsid w:val="006B25F5"/>
    <w:rsid w:val="006B3276"/>
    <w:rsid w:val="006B54C1"/>
    <w:rsid w:val="006B6C72"/>
    <w:rsid w:val="006B7DC9"/>
    <w:rsid w:val="006C05C4"/>
    <w:rsid w:val="006C0E75"/>
    <w:rsid w:val="006C11E1"/>
    <w:rsid w:val="006C1932"/>
    <w:rsid w:val="006C25CB"/>
    <w:rsid w:val="006C5412"/>
    <w:rsid w:val="006C62E7"/>
    <w:rsid w:val="006C6832"/>
    <w:rsid w:val="006C7BE1"/>
    <w:rsid w:val="006D09A0"/>
    <w:rsid w:val="006D27C0"/>
    <w:rsid w:val="006D2AD2"/>
    <w:rsid w:val="006D5831"/>
    <w:rsid w:val="006D64F3"/>
    <w:rsid w:val="006D79B8"/>
    <w:rsid w:val="006D7AF1"/>
    <w:rsid w:val="006E1731"/>
    <w:rsid w:val="006E1A9D"/>
    <w:rsid w:val="006E22A8"/>
    <w:rsid w:val="006E26ED"/>
    <w:rsid w:val="006E38D0"/>
    <w:rsid w:val="006E4083"/>
    <w:rsid w:val="006E51E8"/>
    <w:rsid w:val="006E5560"/>
    <w:rsid w:val="006E56AA"/>
    <w:rsid w:val="006E57F2"/>
    <w:rsid w:val="006E64B8"/>
    <w:rsid w:val="006E73C0"/>
    <w:rsid w:val="006F0623"/>
    <w:rsid w:val="006F11D2"/>
    <w:rsid w:val="006F164A"/>
    <w:rsid w:val="006F260A"/>
    <w:rsid w:val="006F304C"/>
    <w:rsid w:val="006F3A0E"/>
    <w:rsid w:val="006F3D7A"/>
    <w:rsid w:val="006F5920"/>
    <w:rsid w:val="006F61ED"/>
    <w:rsid w:val="006F6200"/>
    <w:rsid w:val="006F6408"/>
    <w:rsid w:val="007010C2"/>
    <w:rsid w:val="007014FA"/>
    <w:rsid w:val="007021B3"/>
    <w:rsid w:val="007021D1"/>
    <w:rsid w:val="007027C4"/>
    <w:rsid w:val="00702941"/>
    <w:rsid w:val="007030DC"/>
    <w:rsid w:val="00703812"/>
    <w:rsid w:val="00705691"/>
    <w:rsid w:val="00710039"/>
    <w:rsid w:val="007101C9"/>
    <w:rsid w:val="007114C0"/>
    <w:rsid w:val="00711F5B"/>
    <w:rsid w:val="00712299"/>
    <w:rsid w:val="0071266A"/>
    <w:rsid w:val="00713C02"/>
    <w:rsid w:val="00713E4B"/>
    <w:rsid w:val="00714F60"/>
    <w:rsid w:val="00715611"/>
    <w:rsid w:val="00715D1E"/>
    <w:rsid w:val="007163F9"/>
    <w:rsid w:val="00717791"/>
    <w:rsid w:val="00717F4C"/>
    <w:rsid w:val="00720C3B"/>
    <w:rsid w:val="00721263"/>
    <w:rsid w:val="00721334"/>
    <w:rsid w:val="00722244"/>
    <w:rsid w:val="00723C33"/>
    <w:rsid w:val="00723F58"/>
    <w:rsid w:val="00724932"/>
    <w:rsid w:val="007253B4"/>
    <w:rsid w:val="00726BCB"/>
    <w:rsid w:val="00726C35"/>
    <w:rsid w:val="007300A7"/>
    <w:rsid w:val="00730E7C"/>
    <w:rsid w:val="00734BF7"/>
    <w:rsid w:val="00736A10"/>
    <w:rsid w:val="00737068"/>
    <w:rsid w:val="007403ED"/>
    <w:rsid w:val="00740688"/>
    <w:rsid w:val="007407CB"/>
    <w:rsid w:val="00740AAD"/>
    <w:rsid w:val="007422BE"/>
    <w:rsid w:val="00742563"/>
    <w:rsid w:val="00742D94"/>
    <w:rsid w:val="0074309D"/>
    <w:rsid w:val="00744294"/>
    <w:rsid w:val="00744715"/>
    <w:rsid w:val="007455E0"/>
    <w:rsid w:val="007474D6"/>
    <w:rsid w:val="00753613"/>
    <w:rsid w:val="00753EE8"/>
    <w:rsid w:val="00754372"/>
    <w:rsid w:val="00754517"/>
    <w:rsid w:val="00755E7A"/>
    <w:rsid w:val="00756019"/>
    <w:rsid w:val="007562A6"/>
    <w:rsid w:val="007572A4"/>
    <w:rsid w:val="007600C1"/>
    <w:rsid w:val="0076026F"/>
    <w:rsid w:val="007616E2"/>
    <w:rsid w:val="00762A78"/>
    <w:rsid w:val="00763F00"/>
    <w:rsid w:val="00764C7C"/>
    <w:rsid w:val="00765D5A"/>
    <w:rsid w:val="00771061"/>
    <w:rsid w:val="00771B1C"/>
    <w:rsid w:val="00772035"/>
    <w:rsid w:val="0077223E"/>
    <w:rsid w:val="007731AA"/>
    <w:rsid w:val="007738EF"/>
    <w:rsid w:val="00774BFB"/>
    <w:rsid w:val="007754CC"/>
    <w:rsid w:val="007757D3"/>
    <w:rsid w:val="00775874"/>
    <w:rsid w:val="007760A2"/>
    <w:rsid w:val="00777771"/>
    <w:rsid w:val="00777FAB"/>
    <w:rsid w:val="00780849"/>
    <w:rsid w:val="007817A9"/>
    <w:rsid w:val="00781D34"/>
    <w:rsid w:val="00783B8B"/>
    <w:rsid w:val="00785096"/>
    <w:rsid w:val="00786E08"/>
    <w:rsid w:val="00790125"/>
    <w:rsid w:val="00790A00"/>
    <w:rsid w:val="007926EA"/>
    <w:rsid w:val="00792B9D"/>
    <w:rsid w:val="00793192"/>
    <w:rsid w:val="007935F1"/>
    <w:rsid w:val="00793A56"/>
    <w:rsid w:val="007942F0"/>
    <w:rsid w:val="00795001"/>
    <w:rsid w:val="00796406"/>
    <w:rsid w:val="00796764"/>
    <w:rsid w:val="00797139"/>
    <w:rsid w:val="0079768A"/>
    <w:rsid w:val="00797925"/>
    <w:rsid w:val="0079799D"/>
    <w:rsid w:val="007A137D"/>
    <w:rsid w:val="007A2EB8"/>
    <w:rsid w:val="007A3962"/>
    <w:rsid w:val="007A3ABE"/>
    <w:rsid w:val="007A3F42"/>
    <w:rsid w:val="007A43EB"/>
    <w:rsid w:val="007A479A"/>
    <w:rsid w:val="007A4B7F"/>
    <w:rsid w:val="007A4EF4"/>
    <w:rsid w:val="007A5C3E"/>
    <w:rsid w:val="007A5CF3"/>
    <w:rsid w:val="007B3864"/>
    <w:rsid w:val="007B4032"/>
    <w:rsid w:val="007B40B5"/>
    <w:rsid w:val="007B53F9"/>
    <w:rsid w:val="007B60B9"/>
    <w:rsid w:val="007B6628"/>
    <w:rsid w:val="007B68A6"/>
    <w:rsid w:val="007B6BAB"/>
    <w:rsid w:val="007B7F41"/>
    <w:rsid w:val="007C1E34"/>
    <w:rsid w:val="007C3D1C"/>
    <w:rsid w:val="007C772E"/>
    <w:rsid w:val="007D08BD"/>
    <w:rsid w:val="007D185F"/>
    <w:rsid w:val="007D1E45"/>
    <w:rsid w:val="007D39EF"/>
    <w:rsid w:val="007D47A8"/>
    <w:rsid w:val="007D51E4"/>
    <w:rsid w:val="007D5E6F"/>
    <w:rsid w:val="007D7C59"/>
    <w:rsid w:val="007E15B2"/>
    <w:rsid w:val="007E1935"/>
    <w:rsid w:val="007E2EE6"/>
    <w:rsid w:val="007E2F40"/>
    <w:rsid w:val="007E2FB6"/>
    <w:rsid w:val="007E4631"/>
    <w:rsid w:val="007E47A9"/>
    <w:rsid w:val="007E6C21"/>
    <w:rsid w:val="007E7614"/>
    <w:rsid w:val="007F2103"/>
    <w:rsid w:val="007F3E6D"/>
    <w:rsid w:val="007F4507"/>
    <w:rsid w:val="007F6B54"/>
    <w:rsid w:val="007F7456"/>
    <w:rsid w:val="00800CA6"/>
    <w:rsid w:val="00801822"/>
    <w:rsid w:val="00801D74"/>
    <w:rsid w:val="00805511"/>
    <w:rsid w:val="00805D0D"/>
    <w:rsid w:val="00806AD3"/>
    <w:rsid w:val="0080773E"/>
    <w:rsid w:val="00807DBF"/>
    <w:rsid w:val="00810E7E"/>
    <w:rsid w:val="00811366"/>
    <w:rsid w:val="00812E4F"/>
    <w:rsid w:val="00814128"/>
    <w:rsid w:val="00814CEA"/>
    <w:rsid w:val="00815561"/>
    <w:rsid w:val="008155BA"/>
    <w:rsid w:val="00815B2E"/>
    <w:rsid w:val="008166E5"/>
    <w:rsid w:val="0081764F"/>
    <w:rsid w:val="00817872"/>
    <w:rsid w:val="00817C00"/>
    <w:rsid w:val="008204C3"/>
    <w:rsid w:val="00820F28"/>
    <w:rsid w:val="00821416"/>
    <w:rsid w:val="00821988"/>
    <w:rsid w:val="00822725"/>
    <w:rsid w:val="00822AB2"/>
    <w:rsid w:val="00822C2C"/>
    <w:rsid w:val="00822E57"/>
    <w:rsid w:val="008230A4"/>
    <w:rsid w:val="008232A9"/>
    <w:rsid w:val="0082481A"/>
    <w:rsid w:val="008259DB"/>
    <w:rsid w:val="008266DA"/>
    <w:rsid w:val="0082764C"/>
    <w:rsid w:val="00827B93"/>
    <w:rsid w:val="008301D0"/>
    <w:rsid w:val="008305A3"/>
    <w:rsid w:val="008310DB"/>
    <w:rsid w:val="00833758"/>
    <w:rsid w:val="008338D2"/>
    <w:rsid w:val="00833F94"/>
    <w:rsid w:val="00834CE5"/>
    <w:rsid w:val="008353AC"/>
    <w:rsid w:val="0083638B"/>
    <w:rsid w:val="0083691A"/>
    <w:rsid w:val="008369FB"/>
    <w:rsid w:val="008402AC"/>
    <w:rsid w:val="00840666"/>
    <w:rsid w:val="00840D53"/>
    <w:rsid w:val="0084214F"/>
    <w:rsid w:val="00843026"/>
    <w:rsid w:val="008430A5"/>
    <w:rsid w:val="00843A21"/>
    <w:rsid w:val="0084504E"/>
    <w:rsid w:val="008454CF"/>
    <w:rsid w:val="008458F4"/>
    <w:rsid w:val="00846AB5"/>
    <w:rsid w:val="0085041F"/>
    <w:rsid w:val="008505D1"/>
    <w:rsid w:val="008516E8"/>
    <w:rsid w:val="00851CBF"/>
    <w:rsid w:val="008541CC"/>
    <w:rsid w:val="008546BD"/>
    <w:rsid w:val="00854759"/>
    <w:rsid w:val="00854E78"/>
    <w:rsid w:val="008550B3"/>
    <w:rsid w:val="00855396"/>
    <w:rsid w:val="00855ECE"/>
    <w:rsid w:val="0085615E"/>
    <w:rsid w:val="008565DE"/>
    <w:rsid w:val="0085737D"/>
    <w:rsid w:val="008576AD"/>
    <w:rsid w:val="0086010D"/>
    <w:rsid w:val="008601FF"/>
    <w:rsid w:val="00860E66"/>
    <w:rsid w:val="008615A2"/>
    <w:rsid w:val="0086160A"/>
    <w:rsid w:val="00862C76"/>
    <w:rsid w:val="00863BA1"/>
    <w:rsid w:val="00864446"/>
    <w:rsid w:val="008648AF"/>
    <w:rsid w:val="00864951"/>
    <w:rsid w:val="00865596"/>
    <w:rsid w:val="00865AA5"/>
    <w:rsid w:val="0086613D"/>
    <w:rsid w:val="0086720E"/>
    <w:rsid w:val="008679AC"/>
    <w:rsid w:val="00870152"/>
    <w:rsid w:val="008703EC"/>
    <w:rsid w:val="00872CCD"/>
    <w:rsid w:val="00873313"/>
    <w:rsid w:val="00873DCF"/>
    <w:rsid w:val="0087420B"/>
    <w:rsid w:val="008751D6"/>
    <w:rsid w:val="00881EF3"/>
    <w:rsid w:val="008830F7"/>
    <w:rsid w:val="00884260"/>
    <w:rsid w:val="00884272"/>
    <w:rsid w:val="00886D6C"/>
    <w:rsid w:val="00887AAB"/>
    <w:rsid w:val="008900DC"/>
    <w:rsid w:val="00890A5F"/>
    <w:rsid w:val="008912E0"/>
    <w:rsid w:val="008919A3"/>
    <w:rsid w:val="008919D1"/>
    <w:rsid w:val="00892AA1"/>
    <w:rsid w:val="00893EC9"/>
    <w:rsid w:val="0089409F"/>
    <w:rsid w:val="00894760"/>
    <w:rsid w:val="008950CD"/>
    <w:rsid w:val="0089522B"/>
    <w:rsid w:val="008968CE"/>
    <w:rsid w:val="008A12F7"/>
    <w:rsid w:val="008A40E2"/>
    <w:rsid w:val="008A47C1"/>
    <w:rsid w:val="008A4E73"/>
    <w:rsid w:val="008A4EDE"/>
    <w:rsid w:val="008A5243"/>
    <w:rsid w:val="008A5D33"/>
    <w:rsid w:val="008B0071"/>
    <w:rsid w:val="008B0951"/>
    <w:rsid w:val="008B1D80"/>
    <w:rsid w:val="008B1FBA"/>
    <w:rsid w:val="008B2A84"/>
    <w:rsid w:val="008B3498"/>
    <w:rsid w:val="008B3919"/>
    <w:rsid w:val="008B5420"/>
    <w:rsid w:val="008B5829"/>
    <w:rsid w:val="008B6CAB"/>
    <w:rsid w:val="008B6CD1"/>
    <w:rsid w:val="008B7E2F"/>
    <w:rsid w:val="008C1249"/>
    <w:rsid w:val="008C1EFB"/>
    <w:rsid w:val="008C28BF"/>
    <w:rsid w:val="008C68C0"/>
    <w:rsid w:val="008C6CD9"/>
    <w:rsid w:val="008C71AF"/>
    <w:rsid w:val="008C73B1"/>
    <w:rsid w:val="008C766E"/>
    <w:rsid w:val="008C7AE5"/>
    <w:rsid w:val="008D0506"/>
    <w:rsid w:val="008D064C"/>
    <w:rsid w:val="008D2317"/>
    <w:rsid w:val="008D2372"/>
    <w:rsid w:val="008D25B6"/>
    <w:rsid w:val="008D29BC"/>
    <w:rsid w:val="008D2DF8"/>
    <w:rsid w:val="008D3E3B"/>
    <w:rsid w:val="008D5236"/>
    <w:rsid w:val="008D6F26"/>
    <w:rsid w:val="008E0507"/>
    <w:rsid w:val="008E169A"/>
    <w:rsid w:val="008E1DC8"/>
    <w:rsid w:val="008E2166"/>
    <w:rsid w:val="008E265C"/>
    <w:rsid w:val="008E316C"/>
    <w:rsid w:val="008E35C9"/>
    <w:rsid w:val="008E39FD"/>
    <w:rsid w:val="008E4A2F"/>
    <w:rsid w:val="008E5C36"/>
    <w:rsid w:val="008E6A20"/>
    <w:rsid w:val="008E7FD8"/>
    <w:rsid w:val="008F0CBC"/>
    <w:rsid w:val="008F1AE7"/>
    <w:rsid w:val="008F24BD"/>
    <w:rsid w:val="008F2D69"/>
    <w:rsid w:val="008F34A4"/>
    <w:rsid w:val="008F4306"/>
    <w:rsid w:val="008F5F7F"/>
    <w:rsid w:val="008F6634"/>
    <w:rsid w:val="00900001"/>
    <w:rsid w:val="009001AD"/>
    <w:rsid w:val="00900F03"/>
    <w:rsid w:val="009021F8"/>
    <w:rsid w:val="00903499"/>
    <w:rsid w:val="00903532"/>
    <w:rsid w:val="00903708"/>
    <w:rsid w:val="009044F7"/>
    <w:rsid w:val="00905501"/>
    <w:rsid w:val="009059D1"/>
    <w:rsid w:val="00906929"/>
    <w:rsid w:val="00906BE7"/>
    <w:rsid w:val="00907068"/>
    <w:rsid w:val="009079C2"/>
    <w:rsid w:val="00907A1A"/>
    <w:rsid w:val="00910FFE"/>
    <w:rsid w:val="00913283"/>
    <w:rsid w:val="00914756"/>
    <w:rsid w:val="00914BCB"/>
    <w:rsid w:val="0091606C"/>
    <w:rsid w:val="00916597"/>
    <w:rsid w:val="00916D1E"/>
    <w:rsid w:val="00920751"/>
    <w:rsid w:val="00920E44"/>
    <w:rsid w:val="00923D9F"/>
    <w:rsid w:val="00926715"/>
    <w:rsid w:val="00926D72"/>
    <w:rsid w:val="009271AB"/>
    <w:rsid w:val="00927CC5"/>
    <w:rsid w:val="00927F20"/>
    <w:rsid w:val="009304A7"/>
    <w:rsid w:val="009304FB"/>
    <w:rsid w:val="00930937"/>
    <w:rsid w:val="0093184F"/>
    <w:rsid w:val="00931D4F"/>
    <w:rsid w:val="00932090"/>
    <w:rsid w:val="00932599"/>
    <w:rsid w:val="009326B9"/>
    <w:rsid w:val="00936DBE"/>
    <w:rsid w:val="00936DE7"/>
    <w:rsid w:val="009375EB"/>
    <w:rsid w:val="009376E2"/>
    <w:rsid w:val="009400E8"/>
    <w:rsid w:val="00940F23"/>
    <w:rsid w:val="00941266"/>
    <w:rsid w:val="00941446"/>
    <w:rsid w:val="0094161D"/>
    <w:rsid w:val="00941622"/>
    <w:rsid w:val="00941688"/>
    <w:rsid w:val="00941BFC"/>
    <w:rsid w:val="009433B5"/>
    <w:rsid w:val="009439BE"/>
    <w:rsid w:val="0094412E"/>
    <w:rsid w:val="00945066"/>
    <w:rsid w:val="009454EA"/>
    <w:rsid w:val="00945F9F"/>
    <w:rsid w:val="00947B51"/>
    <w:rsid w:val="009530CA"/>
    <w:rsid w:val="00953D34"/>
    <w:rsid w:val="0095417A"/>
    <w:rsid w:val="00954304"/>
    <w:rsid w:val="00954E3F"/>
    <w:rsid w:val="00955A57"/>
    <w:rsid w:val="00956150"/>
    <w:rsid w:val="009567EB"/>
    <w:rsid w:val="00960D6F"/>
    <w:rsid w:val="00961512"/>
    <w:rsid w:val="0096252F"/>
    <w:rsid w:val="00962E4E"/>
    <w:rsid w:val="00964720"/>
    <w:rsid w:val="009658CC"/>
    <w:rsid w:val="00965AB3"/>
    <w:rsid w:val="00966C61"/>
    <w:rsid w:val="00966E40"/>
    <w:rsid w:val="009679AC"/>
    <w:rsid w:val="009709D3"/>
    <w:rsid w:val="00970A90"/>
    <w:rsid w:val="009710E0"/>
    <w:rsid w:val="00971498"/>
    <w:rsid w:val="00971EE3"/>
    <w:rsid w:val="00971FE6"/>
    <w:rsid w:val="00972DC4"/>
    <w:rsid w:val="00974B22"/>
    <w:rsid w:val="00977893"/>
    <w:rsid w:val="00982258"/>
    <w:rsid w:val="00982997"/>
    <w:rsid w:val="00982CC7"/>
    <w:rsid w:val="009831C7"/>
    <w:rsid w:val="009833C5"/>
    <w:rsid w:val="00984443"/>
    <w:rsid w:val="00984627"/>
    <w:rsid w:val="0098533B"/>
    <w:rsid w:val="00985FF2"/>
    <w:rsid w:val="0098653D"/>
    <w:rsid w:val="009868F7"/>
    <w:rsid w:val="009875F6"/>
    <w:rsid w:val="00987FE7"/>
    <w:rsid w:val="00990096"/>
    <w:rsid w:val="00990A56"/>
    <w:rsid w:val="00992B43"/>
    <w:rsid w:val="00995582"/>
    <w:rsid w:val="00995D0D"/>
    <w:rsid w:val="00995EED"/>
    <w:rsid w:val="00996F43"/>
    <w:rsid w:val="009A1A5B"/>
    <w:rsid w:val="009A22AF"/>
    <w:rsid w:val="009A2E68"/>
    <w:rsid w:val="009A3B49"/>
    <w:rsid w:val="009A3C4E"/>
    <w:rsid w:val="009A3DC7"/>
    <w:rsid w:val="009A44ED"/>
    <w:rsid w:val="009A4DB6"/>
    <w:rsid w:val="009A5186"/>
    <w:rsid w:val="009A51A8"/>
    <w:rsid w:val="009A55F3"/>
    <w:rsid w:val="009A5AEC"/>
    <w:rsid w:val="009B018E"/>
    <w:rsid w:val="009B0FFF"/>
    <w:rsid w:val="009B1557"/>
    <w:rsid w:val="009B5BDA"/>
    <w:rsid w:val="009B6183"/>
    <w:rsid w:val="009B64A7"/>
    <w:rsid w:val="009B728D"/>
    <w:rsid w:val="009B7431"/>
    <w:rsid w:val="009B7C3C"/>
    <w:rsid w:val="009C077A"/>
    <w:rsid w:val="009C1454"/>
    <w:rsid w:val="009C2808"/>
    <w:rsid w:val="009C2F79"/>
    <w:rsid w:val="009C2FBA"/>
    <w:rsid w:val="009C35FC"/>
    <w:rsid w:val="009C3624"/>
    <w:rsid w:val="009C3984"/>
    <w:rsid w:val="009C3BEA"/>
    <w:rsid w:val="009C5555"/>
    <w:rsid w:val="009C6054"/>
    <w:rsid w:val="009C68FA"/>
    <w:rsid w:val="009C6C2F"/>
    <w:rsid w:val="009C706E"/>
    <w:rsid w:val="009C76BA"/>
    <w:rsid w:val="009C780B"/>
    <w:rsid w:val="009C7A0F"/>
    <w:rsid w:val="009D005B"/>
    <w:rsid w:val="009D0FD1"/>
    <w:rsid w:val="009D1BE8"/>
    <w:rsid w:val="009D3D52"/>
    <w:rsid w:val="009D43B9"/>
    <w:rsid w:val="009D517A"/>
    <w:rsid w:val="009D636F"/>
    <w:rsid w:val="009D6E97"/>
    <w:rsid w:val="009D7A71"/>
    <w:rsid w:val="009D7D42"/>
    <w:rsid w:val="009E18A6"/>
    <w:rsid w:val="009E19DF"/>
    <w:rsid w:val="009E33FA"/>
    <w:rsid w:val="009E40EF"/>
    <w:rsid w:val="009E5AC8"/>
    <w:rsid w:val="009E6846"/>
    <w:rsid w:val="009E6E22"/>
    <w:rsid w:val="009E7798"/>
    <w:rsid w:val="009E7A45"/>
    <w:rsid w:val="009F0465"/>
    <w:rsid w:val="009F0897"/>
    <w:rsid w:val="009F0EB1"/>
    <w:rsid w:val="009F125F"/>
    <w:rsid w:val="009F200A"/>
    <w:rsid w:val="009F250D"/>
    <w:rsid w:val="009F2610"/>
    <w:rsid w:val="009F28B1"/>
    <w:rsid w:val="009F299D"/>
    <w:rsid w:val="009F4145"/>
    <w:rsid w:val="009F5D45"/>
    <w:rsid w:val="009F669F"/>
    <w:rsid w:val="009F7098"/>
    <w:rsid w:val="009F7795"/>
    <w:rsid w:val="009F7814"/>
    <w:rsid w:val="00A01195"/>
    <w:rsid w:val="00A01259"/>
    <w:rsid w:val="00A018A2"/>
    <w:rsid w:val="00A0582A"/>
    <w:rsid w:val="00A06411"/>
    <w:rsid w:val="00A072B7"/>
    <w:rsid w:val="00A07B4E"/>
    <w:rsid w:val="00A1086B"/>
    <w:rsid w:val="00A1128E"/>
    <w:rsid w:val="00A11537"/>
    <w:rsid w:val="00A1458C"/>
    <w:rsid w:val="00A1481F"/>
    <w:rsid w:val="00A15294"/>
    <w:rsid w:val="00A15655"/>
    <w:rsid w:val="00A15A28"/>
    <w:rsid w:val="00A16131"/>
    <w:rsid w:val="00A169D1"/>
    <w:rsid w:val="00A17C6F"/>
    <w:rsid w:val="00A208D3"/>
    <w:rsid w:val="00A2105B"/>
    <w:rsid w:val="00A21DDB"/>
    <w:rsid w:val="00A23BC2"/>
    <w:rsid w:val="00A2522E"/>
    <w:rsid w:val="00A2553C"/>
    <w:rsid w:val="00A25BE4"/>
    <w:rsid w:val="00A26637"/>
    <w:rsid w:val="00A30AA0"/>
    <w:rsid w:val="00A321EF"/>
    <w:rsid w:val="00A32421"/>
    <w:rsid w:val="00A3325C"/>
    <w:rsid w:val="00A33D01"/>
    <w:rsid w:val="00A3465D"/>
    <w:rsid w:val="00A35D84"/>
    <w:rsid w:val="00A35DE6"/>
    <w:rsid w:val="00A37A49"/>
    <w:rsid w:val="00A37E88"/>
    <w:rsid w:val="00A409F6"/>
    <w:rsid w:val="00A412BE"/>
    <w:rsid w:val="00A42833"/>
    <w:rsid w:val="00A4305C"/>
    <w:rsid w:val="00A45079"/>
    <w:rsid w:val="00A4537E"/>
    <w:rsid w:val="00A45D56"/>
    <w:rsid w:val="00A45FFC"/>
    <w:rsid w:val="00A47357"/>
    <w:rsid w:val="00A47716"/>
    <w:rsid w:val="00A51C64"/>
    <w:rsid w:val="00A52362"/>
    <w:rsid w:val="00A52AE7"/>
    <w:rsid w:val="00A54782"/>
    <w:rsid w:val="00A54A29"/>
    <w:rsid w:val="00A54D94"/>
    <w:rsid w:val="00A55857"/>
    <w:rsid w:val="00A561C8"/>
    <w:rsid w:val="00A56839"/>
    <w:rsid w:val="00A56C3C"/>
    <w:rsid w:val="00A56DA6"/>
    <w:rsid w:val="00A5715B"/>
    <w:rsid w:val="00A606E8"/>
    <w:rsid w:val="00A60F77"/>
    <w:rsid w:val="00A6290F"/>
    <w:rsid w:val="00A6349C"/>
    <w:rsid w:val="00A63F94"/>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3E1C"/>
    <w:rsid w:val="00A84C8C"/>
    <w:rsid w:val="00A85E35"/>
    <w:rsid w:val="00A86C3A"/>
    <w:rsid w:val="00A9069A"/>
    <w:rsid w:val="00A95966"/>
    <w:rsid w:val="00AA0432"/>
    <w:rsid w:val="00AA08D1"/>
    <w:rsid w:val="00AA0933"/>
    <w:rsid w:val="00AA21F3"/>
    <w:rsid w:val="00AA2E53"/>
    <w:rsid w:val="00AA3847"/>
    <w:rsid w:val="00AA423C"/>
    <w:rsid w:val="00AA52E0"/>
    <w:rsid w:val="00AA5337"/>
    <w:rsid w:val="00AA66A6"/>
    <w:rsid w:val="00AA6D24"/>
    <w:rsid w:val="00AA7468"/>
    <w:rsid w:val="00AA7605"/>
    <w:rsid w:val="00AA7E4A"/>
    <w:rsid w:val="00AB0092"/>
    <w:rsid w:val="00AB156D"/>
    <w:rsid w:val="00AB1EC0"/>
    <w:rsid w:val="00AB2E46"/>
    <w:rsid w:val="00AB48B3"/>
    <w:rsid w:val="00AB51DE"/>
    <w:rsid w:val="00AB5ADD"/>
    <w:rsid w:val="00AB5F29"/>
    <w:rsid w:val="00AB6A59"/>
    <w:rsid w:val="00AB7239"/>
    <w:rsid w:val="00AC03DF"/>
    <w:rsid w:val="00AC0946"/>
    <w:rsid w:val="00AC11C4"/>
    <w:rsid w:val="00AC362C"/>
    <w:rsid w:val="00AC4042"/>
    <w:rsid w:val="00AC5029"/>
    <w:rsid w:val="00AC76F8"/>
    <w:rsid w:val="00AC78E5"/>
    <w:rsid w:val="00AD0DE1"/>
    <w:rsid w:val="00AD248D"/>
    <w:rsid w:val="00AD2CCD"/>
    <w:rsid w:val="00AD449C"/>
    <w:rsid w:val="00AD46F1"/>
    <w:rsid w:val="00AD4DF2"/>
    <w:rsid w:val="00AD51B2"/>
    <w:rsid w:val="00AD5906"/>
    <w:rsid w:val="00AD59E4"/>
    <w:rsid w:val="00AD61EA"/>
    <w:rsid w:val="00AD6B6C"/>
    <w:rsid w:val="00AD7CB6"/>
    <w:rsid w:val="00AE06F4"/>
    <w:rsid w:val="00AE14CF"/>
    <w:rsid w:val="00AE20CF"/>
    <w:rsid w:val="00AE2994"/>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4E62"/>
    <w:rsid w:val="00AF5C3F"/>
    <w:rsid w:val="00AF6440"/>
    <w:rsid w:val="00AF7042"/>
    <w:rsid w:val="00B00622"/>
    <w:rsid w:val="00B01DC5"/>
    <w:rsid w:val="00B025B8"/>
    <w:rsid w:val="00B02907"/>
    <w:rsid w:val="00B02B9D"/>
    <w:rsid w:val="00B02C3A"/>
    <w:rsid w:val="00B03188"/>
    <w:rsid w:val="00B04E33"/>
    <w:rsid w:val="00B079A0"/>
    <w:rsid w:val="00B1026E"/>
    <w:rsid w:val="00B125E6"/>
    <w:rsid w:val="00B14BFC"/>
    <w:rsid w:val="00B1687F"/>
    <w:rsid w:val="00B170AD"/>
    <w:rsid w:val="00B175D5"/>
    <w:rsid w:val="00B17C8F"/>
    <w:rsid w:val="00B20FF6"/>
    <w:rsid w:val="00B2181B"/>
    <w:rsid w:val="00B229D2"/>
    <w:rsid w:val="00B22E2B"/>
    <w:rsid w:val="00B243D7"/>
    <w:rsid w:val="00B25400"/>
    <w:rsid w:val="00B25EF7"/>
    <w:rsid w:val="00B26E1C"/>
    <w:rsid w:val="00B26FFA"/>
    <w:rsid w:val="00B276DC"/>
    <w:rsid w:val="00B27F8F"/>
    <w:rsid w:val="00B302B8"/>
    <w:rsid w:val="00B30D78"/>
    <w:rsid w:val="00B31FFF"/>
    <w:rsid w:val="00B32FCF"/>
    <w:rsid w:val="00B337D8"/>
    <w:rsid w:val="00B3545B"/>
    <w:rsid w:val="00B3585B"/>
    <w:rsid w:val="00B360A0"/>
    <w:rsid w:val="00B365BD"/>
    <w:rsid w:val="00B36ADB"/>
    <w:rsid w:val="00B36E54"/>
    <w:rsid w:val="00B36FDB"/>
    <w:rsid w:val="00B37C1E"/>
    <w:rsid w:val="00B40D40"/>
    <w:rsid w:val="00B4176D"/>
    <w:rsid w:val="00B41818"/>
    <w:rsid w:val="00B426AC"/>
    <w:rsid w:val="00B4274D"/>
    <w:rsid w:val="00B42D8F"/>
    <w:rsid w:val="00B42F74"/>
    <w:rsid w:val="00B434F2"/>
    <w:rsid w:val="00B436C9"/>
    <w:rsid w:val="00B463AE"/>
    <w:rsid w:val="00B469E2"/>
    <w:rsid w:val="00B474D0"/>
    <w:rsid w:val="00B476FE"/>
    <w:rsid w:val="00B50D85"/>
    <w:rsid w:val="00B52284"/>
    <w:rsid w:val="00B53E1A"/>
    <w:rsid w:val="00B548F5"/>
    <w:rsid w:val="00B552DE"/>
    <w:rsid w:val="00B5555E"/>
    <w:rsid w:val="00B56C45"/>
    <w:rsid w:val="00B56C99"/>
    <w:rsid w:val="00B57293"/>
    <w:rsid w:val="00B60C68"/>
    <w:rsid w:val="00B61443"/>
    <w:rsid w:val="00B629EC"/>
    <w:rsid w:val="00B64177"/>
    <w:rsid w:val="00B64607"/>
    <w:rsid w:val="00B653DA"/>
    <w:rsid w:val="00B654D4"/>
    <w:rsid w:val="00B655B0"/>
    <w:rsid w:val="00B66CA3"/>
    <w:rsid w:val="00B66EE8"/>
    <w:rsid w:val="00B673C4"/>
    <w:rsid w:val="00B707DB"/>
    <w:rsid w:val="00B70C59"/>
    <w:rsid w:val="00B72611"/>
    <w:rsid w:val="00B72680"/>
    <w:rsid w:val="00B739EF"/>
    <w:rsid w:val="00B74193"/>
    <w:rsid w:val="00B75039"/>
    <w:rsid w:val="00B76F4C"/>
    <w:rsid w:val="00B771DA"/>
    <w:rsid w:val="00B83003"/>
    <w:rsid w:val="00B8325B"/>
    <w:rsid w:val="00B8447E"/>
    <w:rsid w:val="00B8483D"/>
    <w:rsid w:val="00B849D2"/>
    <w:rsid w:val="00B84AC3"/>
    <w:rsid w:val="00B852E9"/>
    <w:rsid w:val="00B870BD"/>
    <w:rsid w:val="00B901D8"/>
    <w:rsid w:val="00B902FE"/>
    <w:rsid w:val="00B94EF1"/>
    <w:rsid w:val="00B95A1D"/>
    <w:rsid w:val="00B95EE4"/>
    <w:rsid w:val="00B9645F"/>
    <w:rsid w:val="00B96822"/>
    <w:rsid w:val="00B977E1"/>
    <w:rsid w:val="00B97C4A"/>
    <w:rsid w:val="00BA0070"/>
    <w:rsid w:val="00BA09D7"/>
    <w:rsid w:val="00BA0ED1"/>
    <w:rsid w:val="00BA0F9F"/>
    <w:rsid w:val="00BA1577"/>
    <w:rsid w:val="00BA2347"/>
    <w:rsid w:val="00BA322C"/>
    <w:rsid w:val="00BA3ED4"/>
    <w:rsid w:val="00BA539B"/>
    <w:rsid w:val="00BB1223"/>
    <w:rsid w:val="00BB1A32"/>
    <w:rsid w:val="00BB2264"/>
    <w:rsid w:val="00BB2313"/>
    <w:rsid w:val="00BB25BB"/>
    <w:rsid w:val="00BB3AFD"/>
    <w:rsid w:val="00BB4E26"/>
    <w:rsid w:val="00BB56E0"/>
    <w:rsid w:val="00BB5728"/>
    <w:rsid w:val="00BB6282"/>
    <w:rsid w:val="00BB6C8D"/>
    <w:rsid w:val="00BB7060"/>
    <w:rsid w:val="00BB7B7A"/>
    <w:rsid w:val="00BC14A2"/>
    <w:rsid w:val="00BC15A2"/>
    <w:rsid w:val="00BC1A54"/>
    <w:rsid w:val="00BC42E4"/>
    <w:rsid w:val="00BC4BBA"/>
    <w:rsid w:val="00BC4EAB"/>
    <w:rsid w:val="00BC5144"/>
    <w:rsid w:val="00BC5875"/>
    <w:rsid w:val="00BC6024"/>
    <w:rsid w:val="00BC61EA"/>
    <w:rsid w:val="00BC6BE6"/>
    <w:rsid w:val="00BD162C"/>
    <w:rsid w:val="00BD34EE"/>
    <w:rsid w:val="00BD6056"/>
    <w:rsid w:val="00BD7598"/>
    <w:rsid w:val="00BE0373"/>
    <w:rsid w:val="00BE0D16"/>
    <w:rsid w:val="00BE2021"/>
    <w:rsid w:val="00BE2247"/>
    <w:rsid w:val="00BE2C41"/>
    <w:rsid w:val="00BE2D7D"/>
    <w:rsid w:val="00BE327E"/>
    <w:rsid w:val="00BE38CA"/>
    <w:rsid w:val="00BE3E4E"/>
    <w:rsid w:val="00BE4976"/>
    <w:rsid w:val="00BE5849"/>
    <w:rsid w:val="00BE5F43"/>
    <w:rsid w:val="00BE684E"/>
    <w:rsid w:val="00BE6D12"/>
    <w:rsid w:val="00BE71A4"/>
    <w:rsid w:val="00BE71C1"/>
    <w:rsid w:val="00BF04D6"/>
    <w:rsid w:val="00BF05C9"/>
    <w:rsid w:val="00BF0F76"/>
    <w:rsid w:val="00BF39FC"/>
    <w:rsid w:val="00BF3DB0"/>
    <w:rsid w:val="00BF3E5C"/>
    <w:rsid w:val="00BF3F7A"/>
    <w:rsid w:val="00BF57B5"/>
    <w:rsid w:val="00BF61D4"/>
    <w:rsid w:val="00BF65F1"/>
    <w:rsid w:val="00BF6B2D"/>
    <w:rsid w:val="00BF6D31"/>
    <w:rsid w:val="00BF7328"/>
    <w:rsid w:val="00C0040B"/>
    <w:rsid w:val="00C00B2B"/>
    <w:rsid w:val="00C021A3"/>
    <w:rsid w:val="00C021CF"/>
    <w:rsid w:val="00C02921"/>
    <w:rsid w:val="00C02B59"/>
    <w:rsid w:val="00C02B8B"/>
    <w:rsid w:val="00C04F2A"/>
    <w:rsid w:val="00C06832"/>
    <w:rsid w:val="00C06AB1"/>
    <w:rsid w:val="00C11F00"/>
    <w:rsid w:val="00C12054"/>
    <w:rsid w:val="00C13978"/>
    <w:rsid w:val="00C13A21"/>
    <w:rsid w:val="00C1413F"/>
    <w:rsid w:val="00C141CC"/>
    <w:rsid w:val="00C14288"/>
    <w:rsid w:val="00C14CF7"/>
    <w:rsid w:val="00C162CB"/>
    <w:rsid w:val="00C20E30"/>
    <w:rsid w:val="00C2179A"/>
    <w:rsid w:val="00C2444F"/>
    <w:rsid w:val="00C27B1E"/>
    <w:rsid w:val="00C31CD4"/>
    <w:rsid w:val="00C320C4"/>
    <w:rsid w:val="00C32212"/>
    <w:rsid w:val="00C3274A"/>
    <w:rsid w:val="00C32841"/>
    <w:rsid w:val="00C32BED"/>
    <w:rsid w:val="00C32FFA"/>
    <w:rsid w:val="00C33896"/>
    <w:rsid w:val="00C34844"/>
    <w:rsid w:val="00C353EE"/>
    <w:rsid w:val="00C3567D"/>
    <w:rsid w:val="00C35F0C"/>
    <w:rsid w:val="00C36AB0"/>
    <w:rsid w:val="00C37D70"/>
    <w:rsid w:val="00C41444"/>
    <w:rsid w:val="00C41FFF"/>
    <w:rsid w:val="00C421AD"/>
    <w:rsid w:val="00C42F5A"/>
    <w:rsid w:val="00C44DC9"/>
    <w:rsid w:val="00C4549A"/>
    <w:rsid w:val="00C45D8F"/>
    <w:rsid w:val="00C46B03"/>
    <w:rsid w:val="00C500F0"/>
    <w:rsid w:val="00C502F1"/>
    <w:rsid w:val="00C534B9"/>
    <w:rsid w:val="00C54355"/>
    <w:rsid w:val="00C54F63"/>
    <w:rsid w:val="00C5513E"/>
    <w:rsid w:val="00C55DA8"/>
    <w:rsid w:val="00C55F48"/>
    <w:rsid w:val="00C601D9"/>
    <w:rsid w:val="00C60255"/>
    <w:rsid w:val="00C61991"/>
    <w:rsid w:val="00C619B8"/>
    <w:rsid w:val="00C62195"/>
    <w:rsid w:val="00C63498"/>
    <w:rsid w:val="00C63E6F"/>
    <w:rsid w:val="00C64CC6"/>
    <w:rsid w:val="00C65EA1"/>
    <w:rsid w:val="00C6625B"/>
    <w:rsid w:val="00C664F4"/>
    <w:rsid w:val="00C67E97"/>
    <w:rsid w:val="00C7086F"/>
    <w:rsid w:val="00C709BE"/>
    <w:rsid w:val="00C70DBC"/>
    <w:rsid w:val="00C7181C"/>
    <w:rsid w:val="00C72781"/>
    <w:rsid w:val="00C72F0A"/>
    <w:rsid w:val="00C734FD"/>
    <w:rsid w:val="00C73D0D"/>
    <w:rsid w:val="00C75632"/>
    <w:rsid w:val="00C75C6D"/>
    <w:rsid w:val="00C76A52"/>
    <w:rsid w:val="00C77A74"/>
    <w:rsid w:val="00C803A1"/>
    <w:rsid w:val="00C803C4"/>
    <w:rsid w:val="00C81967"/>
    <w:rsid w:val="00C81D14"/>
    <w:rsid w:val="00C825A2"/>
    <w:rsid w:val="00C82AC1"/>
    <w:rsid w:val="00C83E40"/>
    <w:rsid w:val="00C8460D"/>
    <w:rsid w:val="00C84D53"/>
    <w:rsid w:val="00C85A61"/>
    <w:rsid w:val="00C85D30"/>
    <w:rsid w:val="00C862FC"/>
    <w:rsid w:val="00C868D0"/>
    <w:rsid w:val="00C86C19"/>
    <w:rsid w:val="00C86C59"/>
    <w:rsid w:val="00C87CB9"/>
    <w:rsid w:val="00C87D35"/>
    <w:rsid w:val="00C90A1D"/>
    <w:rsid w:val="00C91B48"/>
    <w:rsid w:val="00C91CD7"/>
    <w:rsid w:val="00C9377B"/>
    <w:rsid w:val="00C937E5"/>
    <w:rsid w:val="00C96C73"/>
    <w:rsid w:val="00C97A58"/>
    <w:rsid w:val="00C97AA1"/>
    <w:rsid w:val="00C97B1D"/>
    <w:rsid w:val="00CA06DF"/>
    <w:rsid w:val="00CA174A"/>
    <w:rsid w:val="00CA17C9"/>
    <w:rsid w:val="00CA1B12"/>
    <w:rsid w:val="00CA2898"/>
    <w:rsid w:val="00CA3342"/>
    <w:rsid w:val="00CA364D"/>
    <w:rsid w:val="00CA3722"/>
    <w:rsid w:val="00CA39D8"/>
    <w:rsid w:val="00CA448E"/>
    <w:rsid w:val="00CA4903"/>
    <w:rsid w:val="00CA6371"/>
    <w:rsid w:val="00CA674C"/>
    <w:rsid w:val="00CA6824"/>
    <w:rsid w:val="00CB09AF"/>
    <w:rsid w:val="00CB10BB"/>
    <w:rsid w:val="00CB147B"/>
    <w:rsid w:val="00CB15A1"/>
    <w:rsid w:val="00CB1615"/>
    <w:rsid w:val="00CB2918"/>
    <w:rsid w:val="00CB38C2"/>
    <w:rsid w:val="00CB4019"/>
    <w:rsid w:val="00CB4782"/>
    <w:rsid w:val="00CB732F"/>
    <w:rsid w:val="00CB7E60"/>
    <w:rsid w:val="00CC02EF"/>
    <w:rsid w:val="00CC05BD"/>
    <w:rsid w:val="00CC188C"/>
    <w:rsid w:val="00CC19DF"/>
    <w:rsid w:val="00CC1BB3"/>
    <w:rsid w:val="00CC21BA"/>
    <w:rsid w:val="00CC21C4"/>
    <w:rsid w:val="00CC2BD6"/>
    <w:rsid w:val="00CC359D"/>
    <w:rsid w:val="00CC4A05"/>
    <w:rsid w:val="00CC4C64"/>
    <w:rsid w:val="00CC50CE"/>
    <w:rsid w:val="00CC5976"/>
    <w:rsid w:val="00CC6A79"/>
    <w:rsid w:val="00CC7454"/>
    <w:rsid w:val="00CC7C71"/>
    <w:rsid w:val="00CD05F2"/>
    <w:rsid w:val="00CD130E"/>
    <w:rsid w:val="00CD1B6D"/>
    <w:rsid w:val="00CD2620"/>
    <w:rsid w:val="00CD2758"/>
    <w:rsid w:val="00CD2E16"/>
    <w:rsid w:val="00CD3D3F"/>
    <w:rsid w:val="00CD4143"/>
    <w:rsid w:val="00CD4208"/>
    <w:rsid w:val="00CD4C7F"/>
    <w:rsid w:val="00CD61BB"/>
    <w:rsid w:val="00CD6A06"/>
    <w:rsid w:val="00CE0F3B"/>
    <w:rsid w:val="00CE1089"/>
    <w:rsid w:val="00CE17BF"/>
    <w:rsid w:val="00CE20A4"/>
    <w:rsid w:val="00CE26F3"/>
    <w:rsid w:val="00CE2ACB"/>
    <w:rsid w:val="00CE3673"/>
    <w:rsid w:val="00CE3BFC"/>
    <w:rsid w:val="00CE4610"/>
    <w:rsid w:val="00CE58BD"/>
    <w:rsid w:val="00CE5D6D"/>
    <w:rsid w:val="00CE7131"/>
    <w:rsid w:val="00CE7EBF"/>
    <w:rsid w:val="00CF0275"/>
    <w:rsid w:val="00CF1188"/>
    <w:rsid w:val="00CF15FF"/>
    <w:rsid w:val="00CF21EE"/>
    <w:rsid w:val="00CF2F22"/>
    <w:rsid w:val="00CF3B90"/>
    <w:rsid w:val="00CF4AC1"/>
    <w:rsid w:val="00CF645D"/>
    <w:rsid w:val="00CF7334"/>
    <w:rsid w:val="00CF75D2"/>
    <w:rsid w:val="00D00689"/>
    <w:rsid w:val="00D03BC6"/>
    <w:rsid w:val="00D04EEE"/>
    <w:rsid w:val="00D0500E"/>
    <w:rsid w:val="00D06F39"/>
    <w:rsid w:val="00D074B7"/>
    <w:rsid w:val="00D07CDD"/>
    <w:rsid w:val="00D10974"/>
    <w:rsid w:val="00D10D73"/>
    <w:rsid w:val="00D11419"/>
    <w:rsid w:val="00D11783"/>
    <w:rsid w:val="00D11866"/>
    <w:rsid w:val="00D11A37"/>
    <w:rsid w:val="00D12E19"/>
    <w:rsid w:val="00D13A3E"/>
    <w:rsid w:val="00D13D6F"/>
    <w:rsid w:val="00D15024"/>
    <w:rsid w:val="00D169BC"/>
    <w:rsid w:val="00D176DD"/>
    <w:rsid w:val="00D21A4E"/>
    <w:rsid w:val="00D22B06"/>
    <w:rsid w:val="00D230A0"/>
    <w:rsid w:val="00D23509"/>
    <w:rsid w:val="00D24307"/>
    <w:rsid w:val="00D2555D"/>
    <w:rsid w:val="00D25830"/>
    <w:rsid w:val="00D2665A"/>
    <w:rsid w:val="00D305D5"/>
    <w:rsid w:val="00D30B6C"/>
    <w:rsid w:val="00D31DFA"/>
    <w:rsid w:val="00D31EDC"/>
    <w:rsid w:val="00D32A8F"/>
    <w:rsid w:val="00D331C2"/>
    <w:rsid w:val="00D34230"/>
    <w:rsid w:val="00D3494D"/>
    <w:rsid w:val="00D34F43"/>
    <w:rsid w:val="00D35504"/>
    <w:rsid w:val="00D36355"/>
    <w:rsid w:val="00D403FE"/>
    <w:rsid w:val="00D4222C"/>
    <w:rsid w:val="00D428D6"/>
    <w:rsid w:val="00D43E33"/>
    <w:rsid w:val="00D44C7E"/>
    <w:rsid w:val="00D457FA"/>
    <w:rsid w:val="00D466CB"/>
    <w:rsid w:val="00D472DA"/>
    <w:rsid w:val="00D47BD8"/>
    <w:rsid w:val="00D47FC7"/>
    <w:rsid w:val="00D5083A"/>
    <w:rsid w:val="00D515EC"/>
    <w:rsid w:val="00D51CB0"/>
    <w:rsid w:val="00D532D7"/>
    <w:rsid w:val="00D535E9"/>
    <w:rsid w:val="00D538BD"/>
    <w:rsid w:val="00D5393F"/>
    <w:rsid w:val="00D541F5"/>
    <w:rsid w:val="00D54749"/>
    <w:rsid w:val="00D54934"/>
    <w:rsid w:val="00D562A7"/>
    <w:rsid w:val="00D565FC"/>
    <w:rsid w:val="00D56AE3"/>
    <w:rsid w:val="00D577E4"/>
    <w:rsid w:val="00D607EA"/>
    <w:rsid w:val="00D60CBC"/>
    <w:rsid w:val="00D61949"/>
    <w:rsid w:val="00D63387"/>
    <w:rsid w:val="00D636F7"/>
    <w:rsid w:val="00D637C3"/>
    <w:rsid w:val="00D63F56"/>
    <w:rsid w:val="00D6420A"/>
    <w:rsid w:val="00D64A72"/>
    <w:rsid w:val="00D6511A"/>
    <w:rsid w:val="00D65C5D"/>
    <w:rsid w:val="00D66E3D"/>
    <w:rsid w:val="00D67275"/>
    <w:rsid w:val="00D70842"/>
    <w:rsid w:val="00D70BE5"/>
    <w:rsid w:val="00D71AC5"/>
    <w:rsid w:val="00D71DA7"/>
    <w:rsid w:val="00D74820"/>
    <w:rsid w:val="00D75F21"/>
    <w:rsid w:val="00D76247"/>
    <w:rsid w:val="00D7769A"/>
    <w:rsid w:val="00D80977"/>
    <w:rsid w:val="00D80B61"/>
    <w:rsid w:val="00D81278"/>
    <w:rsid w:val="00D8138D"/>
    <w:rsid w:val="00D8273A"/>
    <w:rsid w:val="00D8337F"/>
    <w:rsid w:val="00D83EDF"/>
    <w:rsid w:val="00D84A8C"/>
    <w:rsid w:val="00D84D4A"/>
    <w:rsid w:val="00D85BA9"/>
    <w:rsid w:val="00D85FE5"/>
    <w:rsid w:val="00D86EB9"/>
    <w:rsid w:val="00D86EE6"/>
    <w:rsid w:val="00D87007"/>
    <w:rsid w:val="00D8723A"/>
    <w:rsid w:val="00D87317"/>
    <w:rsid w:val="00D87BE4"/>
    <w:rsid w:val="00D90A21"/>
    <w:rsid w:val="00D90F79"/>
    <w:rsid w:val="00D933DA"/>
    <w:rsid w:val="00D9373F"/>
    <w:rsid w:val="00D937D0"/>
    <w:rsid w:val="00D93AF2"/>
    <w:rsid w:val="00D94122"/>
    <w:rsid w:val="00D94CFE"/>
    <w:rsid w:val="00D95512"/>
    <w:rsid w:val="00D95B0A"/>
    <w:rsid w:val="00D95CCB"/>
    <w:rsid w:val="00D96C6B"/>
    <w:rsid w:val="00D96FC3"/>
    <w:rsid w:val="00D97288"/>
    <w:rsid w:val="00DA0C12"/>
    <w:rsid w:val="00DA0CA2"/>
    <w:rsid w:val="00DA10DF"/>
    <w:rsid w:val="00DA1755"/>
    <w:rsid w:val="00DA3801"/>
    <w:rsid w:val="00DA405E"/>
    <w:rsid w:val="00DA6C08"/>
    <w:rsid w:val="00DA70D7"/>
    <w:rsid w:val="00DB0BF3"/>
    <w:rsid w:val="00DB320C"/>
    <w:rsid w:val="00DB4067"/>
    <w:rsid w:val="00DB5350"/>
    <w:rsid w:val="00DB5563"/>
    <w:rsid w:val="00DB6828"/>
    <w:rsid w:val="00DB6857"/>
    <w:rsid w:val="00DB6DF2"/>
    <w:rsid w:val="00DB6FEF"/>
    <w:rsid w:val="00DB7B52"/>
    <w:rsid w:val="00DC1BBC"/>
    <w:rsid w:val="00DC2667"/>
    <w:rsid w:val="00DC27EB"/>
    <w:rsid w:val="00DC3E50"/>
    <w:rsid w:val="00DC6C2A"/>
    <w:rsid w:val="00DC7BF4"/>
    <w:rsid w:val="00DC7D67"/>
    <w:rsid w:val="00DD0D0F"/>
    <w:rsid w:val="00DD1DB0"/>
    <w:rsid w:val="00DD1E4B"/>
    <w:rsid w:val="00DD49DA"/>
    <w:rsid w:val="00DD4BBC"/>
    <w:rsid w:val="00DD6061"/>
    <w:rsid w:val="00DD6875"/>
    <w:rsid w:val="00DE035E"/>
    <w:rsid w:val="00DE09E2"/>
    <w:rsid w:val="00DE1DF5"/>
    <w:rsid w:val="00DE2E44"/>
    <w:rsid w:val="00DE37AC"/>
    <w:rsid w:val="00DE4831"/>
    <w:rsid w:val="00DE4BF2"/>
    <w:rsid w:val="00DE53B2"/>
    <w:rsid w:val="00DE55AA"/>
    <w:rsid w:val="00DE5FD4"/>
    <w:rsid w:val="00DE64B3"/>
    <w:rsid w:val="00DE78B5"/>
    <w:rsid w:val="00DF082F"/>
    <w:rsid w:val="00DF0A22"/>
    <w:rsid w:val="00DF388B"/>
    <w:rsid w:val="00DF3D9C"/>
    <w:rsid w:val="00DF3E70"/>
    <w:rsid w:val="00DF4956"/>
    <w:rsid w:val="00DF5382"/>
    <w:rsid w:val="00DF5456"/>
    <w:rsid w:val="00DF5AC3"/>
    <w:rsid w:val="00DF5D5F"/>
    <w:rsid w:val="00DF64A0"/>
    <w:rsid w:val="00E007B7"/>
    <w:rsid w:val="00E00C54"/>
    <w:rsid w:val="00E015AF"/>
    <w:rsid w:val="00E0248C"/>
    <w:rsid w:val="00E02B87"/>
    <w:rsid w:val="00E03210"/>
    <w:rsid w:val="00E0363F"/>
    <w:rsid w:val="00E03C17"/>
    <w:rsid w:val="00E04076"/>
    <w:rsid w:val="00E04CF5"/>
    <w:rsid w:val="00E05801"/>
    <w:rsid w:val="00E05C8B"/>
    <w:rsid w:val="00E05F83"/>
    <w:rsid w:val="00E10554"/>
    <w:rsid w:val="00E10768"/>
    <w:rsid w:val="00E12503"/>
    <w:rsid w:val="00E1398D"/>
    <w:rsid w:val="00E13AE5"/>
    <w:rsid w:val="00E13F1C"/>
    <w:rsid w:val="00E148D5"/>
    <w:rsid w:val="00E1602C"/>
    <w:rsid w:val="00E16B42"/>
    <w:rsid w:val="00E172A0"/>
    <w:rsid w:val="00E172D5"/>
    <w:rsid w:val="00E17708"/>
    <w:rsid w:val="00E17736"/>
    <w:rsid w:val="00E17D48"/>
    <w:rsid w:val="00E20690"/>
    <w:rsid w:val="00E233E8"/>
    <w:rsid w:val="00E243D9"/>
    <w:rsid w:val="00E26496"/>
    <w:rsid w:val="00E277F0"/>
    <w:rsid w:val="00E27B91"/>
    <w:rsid w:val="00E3003F"/>
    <w:rsid w:val="00E309B0"/>
    <w:rsid w:val="00E30E13"/>
    <w:rsid w:val="00E30F46"/>
    <w:rsid w:val="00E31679"/>
    <w:rsid w:val="00E32587"/>
    <w:rsid w:val="00E3345D"/>
    <w:rsid w:val="00E33751"/>
    <w:rsid w:val="00E339AA"/>
    <w:rsid w:val="00E33EC9"/>
    <w:rsid w:val="00E34195"/>
    <w:rsid w:val="00E34EBC"/>
    <w:rsid w:val="00E35213"/>
    <w:rsid w:val="00E3556A"/>
    <w:rsid w:val="00E356F4"/>
    <w:rsid w:val="00E3625A"/>
    <w:rsid w:val="00E36967"/>
    <w:rsid w:val="00E36A11"/>
    <w:rsid w:val="00E3773D"/>
    <w:rsid w:val="00E37C88"/>
    <w:rsid w:val="00E4119D"/>
    <w:rsid w:val="00E4168F"/>
    <w:rsid w:val="00E41DEC"/>
    <w:rsid w:val="00E43153"/>
    <w:rsid w:val="00E43A4F"/>
    <w:rsid w:val="00E44F94"/>
    <w:rsid w:val="00E45C91"/>
    <w:rsid w:val="00E46C02"/>
    <w:rsid w:val="00E528E6"/>
    <w:rsid w:val="00E52E1A"/>
    <w:rsid w:val="00E52F5D"/>
    <w:rsid w:val="00E53B58"/>
    <w:rsid w:val="00E54A71"/>
    <w:rsid w:val="00E54DA1"/>
    <w:rsid w:val="00E552C3"/>
    <w:rsid w:val="00E55AF0"/>
    <w:rsid w:val="00E57023"/>
    <w:rsid w:val="00E57468"/>
    <w:rsid w:val="00E57543"/>
    <w:rsid w:val="00E5767A"/>
    <w:rsid w:val="00E578E4"/>
    <w:rsid w:val="00E600A7"/>
    <w:rsid w:val="00E6031A"/>
    <w:rsid w:val="00E622EC"/>
    <w:rsid w:val="00E62346"/>
    <w:rsid w:val="00E628CC"/>
    <w:rsid w:val="00E63903"/>
    <w:rsid w:val="00E655A4"/>
    <w:rsid w:val="00E667CB"/>
    <w:rsid w:val="00E6681F"/>
    <w:rsid w:val="00E7138B"/>
    <w:rsid w:val="00E72C85"/>
    <w:rsid w:val="00E73C0E"/>
    <w:rsid w:val="00E7415D"/>
    <w:rsid w:val="00E7443D"/>
    <w:rsid w:val="00E757F6"/>
    <w:rsid w:val="00E759A2"/>
    <w:rsid w:val="00E75C3F"/>
    <w:rsid w:val="00E762E8"/>
    <w:rsid w:val="00E76690"/>
    <w:rsid w:val="00E803B4"/>
    <w:rsid w:val="00E82E19"/>
    <w:rsid w:val="00E833AF"/>
    <w:rsid w:val="00E84F8A"/>
    <w:rsid w:val="00E85145"/>
    <w:rsid w:val="00E85D78"/>
    <w:rsid w:val="00E87109"/>
    <w:rsid w:val="00E87116"/>
    <w:rsid w:val="00E8756D"/>
    <w:rsid w:val="00E91053"/>
    <w:rsid w:val="00E91276"/>
    <w:rsid w:val="00E92492"/>
    <w:rsid w:val="00E93FEB"/>
    <w:rsid w:val="00E94523"/>
    <w:rsid w:val="00E963EF"/>
    <w:rsid w:val="00E968C8"/>
    <w:rsid w:val="00EA05D0"/>
    <w:rsid w:val="00EA15F4"/>
    <w:rsid w:val="00EA3124"/>
    <w:rsid w:val="00EA3A52"/>
    <w:rsid w:val="00EA3C32"/>
    <w:rsid w:val="00EA3E2E"/>
    <w:rsid w:val="00EA4630"/>
    <w:rsid w:val="00EA4727"/>
    <w:rsid w:val="00EA4A43"/>
    <w:rsid w:val="00EA4E4B"/>
    <w:rsid w:val="00EA5A3F"/>
    <w:rsid w:val="00EA6295"/>
    <w:rsid w:val="00EA6843"/>
    <w:rsid w:val="00EA6F53"/>
    <w:rsid w:val="00EA7641"/>
    <w:rsid w:val="00EB0972"/>
    <w:rsid w:val="00EB17BF"/>
    <w:rsid w:val="00EB3CFF"/>
    <w:rsid w:val="00EB409C"/>
    <w:rsid w:val="00EB5628"/>
    <w:rsid w:val="00EB5823"/>
    <w:rsid w:val="00EB5EAD"/>
    <w:rsid w:val="00EB72FB"/>
    <w:rsid w:val="00EC0DDC"/>
    <w:rsid w:val="00EC295E"/>
    <w:rsid w:val="00EC4D43"/>
    <w:rsid w:val="00EC5D65"/>
    <w:rsid w:val="00EC75DB"/>
    <w:rsid w:val="00EC78CE"/>
    <w:rsid w:val="00EC7A76"/>
    <w:rsid w:val="00ED05F2"/>
    <w:rsid w:val="00ED1F2A"/>
    <w:rsid w:val="00ED4432"/>
    <w:rsid w:val="00ED67C3"/>
    <w:rsid w:val="00ED72EC"/>
    <w:rsid w:val="00ED7A36"/>
    <w:rsid w:val="00ED7ABB"/>
    <w:rsid w:val="00EE14A1"/>
    <w:rsid w:val="00EE16DA"/>
    <w:rsid w:val="00EE2259"/>
    <w:rsid w:val="00EE32DE"/>
    <w:rsid w:val="00EE33D3"/>
    <w:rsid w:val="00EE3B10"/>
    <w:rsid w:val="00EE3B49"/>
    <w:rsid w:val="00EE4056"/>
    <w:rsid w:val="00EE47E4"/>
    <w:rsid w:val="00EE48F7"/>
    <w:rsid w:val="00EE5677"/>
    <w:rsid w:val="00EE5CCB"/>
    <w:rsid w:val="00EE71D3"/>
    <w:rsid w:val="00EE76E5"/>
    <w:rsid w:val="00EF0306"/>
    <w:rsid w:val="00EF0FE8"/>
    <w:rsid w:val="00EF1697"/>
    <w:rsid w:val="00EF257A"/>
    <w:rsid w:val="00EF281B"/>
    <w:rsid w:val="00EF31BD"/>
    <w:rsid w:val="00EF3BCC"/>
    <w:rsid w:val="00EF42BE"/>
    <w:rsid w:val="00EF5EF3"/>
    <w:rsid w:val="00EF70C8"/>
    <w:rsid w:val="00EF7667"/>
    <w:rsid w:val="00EF767D"/>
    <w:rsid w:val="00F0045E"/>
    <w:rsid w:val="00F01F7E"/>
    <w:rsid w:val="00F023BE"/>
    <w:rsid w:val="00F027B9"/>
    <w:rsid w:val="00F03F25"/>
    <w:rsid w:val="00F04AA4"/>
    <w:rsid w:val="00F055F3"/>
    <w:rsid w:val="00F062B4"/>
    <w:rsid w:val="00F073EB"/>
    <w:rsid w:val="00F100F9"/>
    <w:rsid w:val="00F10567"/>
    <w:rsid w:val="00F10D8F"/>
    <w:rsid w:val="00F12604"/>
    <w:rsid w:val="00F13A58"/>
    <w:rsid w:val="00F13F6F"/>
    <w:rsid w:val="00F156B1"/>
    <w:rsid w:val="00F15F17"/>
    <w:rsid w:val="00F16DAC"/>
    <w:rsid w:val="00F16EEF"/>
    <w:rsid w:val="00F170A5"/>
    <w:rsid w:val="00F218B7"/>
    <w:rsid w:val="00F21F29"/>
    <w:rsid w:val="00F22FAD"/>
    <w:rsid w:val="00F23377"/>
    <w:rsid w:val="00F233D1"/>
    <w:rsid w:val="00F24034"/>
    <w:rsid w:val="00F2499C"/>
    <w:rsid w:val="00F24A0A"/>
    <w:rsid w:val="00F258B0"/>
    <w:rsid w:val="00F25D0D"/>
    <w:rsid w:val="00F26645"/>
    <w:rsid w:val="00F26A18"/>
    <w:rsid w:val="00F26D0F"/>
    <w:rsid w:val="00F27AC2"/>
    <w:rsid w:val="00F27D4F"/>
    <w:rsid w:val="00F325AA"/>
    <w:rsid w:val="00F33529"/>
    <w:rsid w:val="00F33931"/>
    <w:rsid w:val="00F33CFF"/>
    <w:rsid w:val="00F347C2"/>
    <w:rsid w:val="00F34E0E"/>
    <w:rsid w:val="00F35064"/>
    <w:rsid w:val="00F357B9"/>
    <w:rsid w:val="00F35A78"/>
    <w:rsid w:val="00F409DA"/>
    <w:rsid w:val="00F41FA2"/>
    <w:rsid w:val="00F42099"/>
    <w:rsid w:val="00F420CB"/>
    <w:rsid w:val="00F4384E"/>
    <w:rsid w:val="00F43E20"/>
    <w:rsid w:val="00F44D38"/>
    <w:rsid w:val="00F450F0"/>
    <w:rsid w:val="00F45A86"/>
    <w:rsid w:val="00F46063"/>
    <w:rsid w:val="00F47246"/>
    <w:rsid w:val="00F475AD"/>
    <w:rsid w:val="00F50C5C"/>
    <w:rsid w:val="00F51CCF"/>
    <w:rsid w:val="00F52FCE"/>
    <w:rsid w:val="00F54510"/>
    <w:rsid w:val="00F5544D"/>
    <w:rsid w:val="00F5556E"/>
    <w:rsid w:val="00F56536"/>
    <w:rsid w:val="00F56F5A"/>
    <w:rsid w:val="00F5770D"/>
    <w:rsid w:val="00F57825"/>
    <w:rsid w:val="00F61320"/>
    <w:rsid w:val="00F613E4"/>
    <w:rsid w:val="00F62AFD"/>
    <w:rsid w:val="00F6486F"/>
    <w:rsid w:val="00F65FF9"/>
    <w:rsid w:val="00F66CB1"/>
    <w:rsid w:val="00F66FA5"/>
    <w:rsid w:val="00F70BA5"/>
    <w:rsid w:val="00F726E3"/>
    <w:rsid w:val="00F729B4"/>
    <w:rsid w:val="00F72D82"/>
    <w:rsid w:val="00F733D8"/>
    <w:rsid w:val="00F74871"/>
    <w:rsid w:val="00F74B58"/>
    <w:rsid w:val="00F74B99"/>
    <w:rsid w:val="00F75971"/>
    <w:rsid w:val="00F76E3E"/>
    <w:rsid w:val="00F77807"/>
    <w:rsid w:val="00F77D2C"/>
    <w:rsid w:val="00F822AC"/>
    <w:rsid w:val="00F8277D"/>
    <w:rsid w:val="00F83412"/>
    <w:rsid w:val="00F84362"/>
    <w:rsid w:val="00F84912"/>
    <w:rsid w:val="00F874A3"/>
    <w:rsid w:val="00F876AB"/>
    <w:rsid w:val="00F90680"/>
    <w:rsid w:val="00F910C4"/>
    <w:rsid w:val="00F91876"/>
    <w:rsid w:val="00F935AA"/>
    <w:rsid w:val="00F93C0B"/>
    <w:rsid w:val="00F95226"/>
    <w:rsid w:val="00F95F26"/>
    <w:rsid w:val="00F968C6"/>
    <w:rsid w:val="00F96942"/>
    <w:rsid w:val="00FA0206"/>
    <w:rsid w:val="00FA0851"/>
    <w:rsid w:val="00FA12ED"/>
    <w:rsid w:val="00FA335E"/>
    <w:rsid w:val="00FA34E5"/>
    <w:rsid w:val="00FA357E"/>
    <w:rsid w:val="00FA3EF4"/>
    <w:rsid w:val="00FA4C8F"/>
    <w:rsid w:val="00FA51B1"/>
    <w:rsid w:val="00FA5905"/>
    <w:rsid w:val="00FB39A6"/>
    <w:rsid w:val="00FB4750"/>
    <w:rsid w:val="00FB4FB0"/>
    <w:rsid w:val="00FB5950"/>
    <w:rsid w:val="00FB6437"/>
    <w:rsid w:val="00FB7820"/>
    <w:rsid w:val="00FC06C6"/>
    <w:rsid w:val="00FC26DA"/>
    <w:rsid w:val="00FC3420"/>
    <w:rsid w:val="00FC5238"/>
    <w:rsid w:val="00FC66ED"/>
    <w:rsid w:val="00FD0065"/>
    <w:rsid w:val="00FD0172"/>
    <w:rsid w:val="00FD0D7D"/>
    <w:rsid w:val="00FD1126"/>
    <w:rsid w:val="00FD2636"/>
    <w:rsid w:val="00FD2C36"/>
    <w:rsid w:val="00FD3F5A"/>
    <w:rsid w:val="00FD42C0"/>
    <w:rsid w:val="00FD4DD7"/>
    <w:rsid w:val="00FD525A"/>
    <w:rsid w:val="00FD65DD"/>
    <w:rsid w:val="00FD6EF0"/>
    <w:rsid w:val="00FD75FE"/>
    <w:rsid w:val="00FD7F09"/>
    <w:rsid w:val="00FE04AE"/>
    <w:rsid w:val="00FE2380"/>
    <w:rsid w:val="00FE2865"/>
    <w:rsid w:val="00FE2CF5"/>
    <w:rsid w:val="00FE2F39"/>
    <w:rsid w:val="00FE3C39"/>
    <w:rsid w:val="00FE469A"/>
    <w:rsid w:val="00FE5C38"/>
    <w:rsid w:val="00FF0D95"/>
    <w:rsid w:val="00FF5390"/>
    <w:rsid w:val="00FF6B9B"/>
    <w:rsid w:val="00F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EB17BF"/>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8204C3"/>
    <w:pPr>
      <w:keepNext/>
      <w:keepLines/>
      <w:spacing w:before="400" w:after="0" w:line="276" w:lineRule="auto"/>
      <w:outlineLvl w:val="0"/>
    </w:pPr>
    <w:rPr>
      <w:rFonts w:eastAsia="Palatino Linotype" w:cs="Palatino Linotype"/>
      <w:b/>
      <w:color w:val="auto"/>
      <w:sz w:val="40"/>
      <w:szCs w:val="40"/>
      <w:lang w:val="en-GB"/>
    </w:rPr>
  </w:style>
  <w:style w:type="paragraph" w:styleId="Heading2">
    <w:name w:val="heading 2"/>
    <w:basedOn w:val="Heading3BPBHEB"/>
    <w:next w:val="Normal"/>
    <w:link w:val="Heading2Char"/>
    <w:autoRedefine/>
    <w:uiPriority w:val="9"/>
    <w:unhideWhenUsed/>
    <w:qFormat/>
    <w:rsid w:val="00170A44"/>
    <w:pPr>
      <w:spacing w:before="40" w:after="180"/>
      <w:outlineLvl w:val="1"/>
    </w:p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2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8204C3"/>
    <w:rPr>
      <w:rFonts w:ascii="Palatino Linotype" w:eastAsia="Palatino Linotype" w:hAnsi="Palatino Linotype" w:cs="Palatino Linotype"/>
      <w:b/>
      <w:sz w:val="40"/>
      <w:szCs w:val="40"/>
      <w:lang w:val="en-GB"/>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5B1642"/>
  </w:style>
  <w:style w:type="paragraph" w:customStyle="1" w:styleId="Heading2BPBHEB">
    <w:name w:val="Heading 2 [BPB HEB]"/>
    <w:basedOn w:val="Heading2"/>
    <w:link w:val="Heading2BPBHEBChar"/>
    <w:qFormat/>
    <w:rsid w:val="005B1642"/>
    <w:pPr>
      <w:spacing w:before="200" w:line="276" w:lineRule="auto"/>
      <w:jc w:val="both"/>
    </w:pPr>
    <w:rPr>
      <w:rFonts w:eastAsia="Palatino Linotype" w:cs="Palatino Linotype"/>
      <w:color w:val="2F5496" w:themeColor="accent1" w:themeShade="BF"/>
      <w:sz w:val="36"/>
      <w:szCs w:val="36"/>
    </w:rPr>
  </w:style>
  <w:style w:type="character" w:customStyle="1" w:styleId="Heading2BPBHEBChar">
    <w:name w:val="Heading 2 [BPB HEB] Char"/>
    <w:basedOn w:val="DefaultParagraphFont"/>
    <w:link w:val="Heading2BPBHEB"/>
    <w:rsid w:val="005B1642"/>
    <w:rPr>
      <w:rFonts w:ascii="Palatino Linotype" w:eastAsia="Palatino Linotype" w:hAnsi="Palatino Linotype" w:cs="Palatino Linotype"/>
      <w:b/>
      <w:color w:val="2F5496" w:themeColor="accent1" w:themeShade="BF"/>
      <w:sz w:val="36"/>
      <w:szCs w:val="36"/>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3C5BE3"/>
    <w:pPr>
      <w:pBdr>
        <w:top w:val="nil"/>
        <w:left w:val="nil"/>
        <w:bottom w:val="nil"/>
        <w:right w:val="nil"/>
        <w:between w:val="nil"/>
      </w:pBdr>
      <w:shd w:val="clear" w:color="auto" w:fill="FFFFFF"/>
      <w:spacing w:before="120" w:after="100" w:line="276" w:lineRule="auto"/>
      <w:jc w:val="both"/>
    </w:pPr>
  </w:style>
  <w:style w:type="character" w:customStyle="1" w:styleId="NormalBPBHEBChar">
    <w:name w:val="Normal [BPB HEB] Char"/>
    <w:basedOn w:val="DefaultParagraphFont"/>
    <w:link w:val="NormalBPBHEB"/>
    <w:rsid w:val="003C5BE3"/>
    <w:rPr>
      <w:rFonts w:ascii="Palatino Linotype" w:hAnsi="Palatino Linotype"/>
      <w:color w:val="000000" w:themeColor="text1"/>
      <w:shd w:val="clear" w:color="auto" w:fill="FFFFFF"/>
      <w:lang w:val="en-US"/>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5206C6"/>
    <w:pPr>
      <w:spacing w:before="240" w:after="12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70A44"/>
    <w:rPr>
      <w:rFonts w:ascii="Palatino Linotype" w:eastAsiaTheme="majorEastAsia" w:hAnsi="Palatino Linotype" w:cstheme="majorBidi"/>
      <w:b/>
      <w:color w:val="000000" w:themeColor="text1"/>
      <w:sz w:val="32"/>
      <w:szCs w:val="24"/>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 w:type="character" w:customStyle="1" w:styleId="Heading5Char">
    <w:name w:val="Heading 5 Char"/>
    <w:basedOn w:val="DefaultParagraphFont"/>
    <w:link w:val="Heading5"/>
    <w:uiPriority w:val="9"/>
    <w:semiHidden/>
    <w:rsid w:val="00FA020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A0206"/>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765D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
      <w:bodyDiv w:val="1"/>
      <w:marLeft w:val="0"/>
      <w:marRight w:val="0"/>
      <w:marTop w:val="0"/>
      <w:marBottom w:val="0"/>
      <w:divBdr>
        <w:top w:val="none" w:sz="0" w:space="0" w:color="auto"/>
        <w:left w:val="none" w:sz="0" w:space="0" w:color="auto"/>
        <w:bottom w:val="none" w:sz="0" w:space="0" w:color="auto"/>
        <w:right w:val="none" w:sz="0" w:space="0" w:color="auto"/>
      </w:divBdr>
    </w:div>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011891">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1980115">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586805">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4865808">
      <w:bodyDiv w:val="1"/>
      <w:marLeft w:val="0"/>
      <w:marRight w:val="0"/>
      <w:marTop w:val="0"/>
      <w:marBottom w:val="0"/>
      <w:divBdr>
        <w:top w:val="none" w:sz="0" w:space="0" w:color="auto"/>
        <w:left w:val="none" w:sz="0" w:space="0" w:color="auto"/>
        <w:bottom w:val="none" w:sz="0" w:space="0" w:color="auto"/>
        <w:right w:val="none" w:sz="0" w:space="0" w:color="auto"/>
      </w:divBdr>
    </w:div>
    <w:div w:id="5525442">
      <w:bodyDiv w:val="1"/>
      <w:marLeft w:val="0"/>
      <w:marRight w:val="0"/>
      <w:marTop w:val="0"/>
      <w:marBottom w:val="0"/>
      <w:divBdr>
        <w:top w:val="none" w:sz="0" w:space="0" w:color="auto"/>
        <w:left w:val="none" w:sz="0" w:space="0" w:color="auto"/>
        <w:bottom w:val="none" w:sz="0" w:space="0" w:color="auto"/>
        <w:right w:val="none" w:sz="0" w:space="0" w:color="auto"/>
      </w:divBdr>
    </w:div>
    <w:div w:id="6833114">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9183431">
      <w:bodyDiv w:val="1"/>
      <w:marLeft w:val="0"/>
      <w:marRight w:val="0"/>
      <w:marTop w:val="0"/>
      <w:marBottom w:val="0"/>
      <w:divBdr>
        <w:top w:val="none" w:sz="0" w:space="0" w:color="auto"/>
        <w:left w:val="none" w:sz="0" w:space="0" w:color="auto"/>
        <w:bottom w:val="none" w:sz="0" w:space="0" w:color="auto"/>
        <w:right w:val="none" w:sz="0" w:space="0" w:color="auto"/>
      </w:divBdr>
    </w:div>
    <w:div w:id="9258689">
      <w:bodyDiv w:val="1"/>
      <w:marLeft w:val="0"/>
      <w:marRight w:val="0"/>
      <w:marTop w:val="0"/>
      <w:marBottom w:val="0"/>
      <w:divBdr>
        <w:top w:val="none" w:sz="0" w:space="0" w:color="auto"/>
        <w:left w:val="none" w:sz="0" w:space="0" w:color="auto"/>
        <w:bottom w:val="none" w:sz="0" w:space="0" w:color="auto"/>
        <w:right w:val="none" w:sz="0" w:space="0" w:color="auto"/>
      </w:divBdr>
    </w:div>
    <w:div w:id="9525557">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1301955">
      <w:bodyDiv w:val="1"/>
      <w:marLeft w:val="0"/>
      <w:marRight w:val="0"/>
      <w:marTop w:val="0"/>
      <w:marBottom w:val="0"/>
      <w:divBdr>
        <w:top w:val="none" w:sz="0" w:space="0" w:color="auto"/>
        <w:left w:val="none" w:sz="0" w:space="0" w:color="auto"/>
        <w:bottom w:val="none" w:sz="0" w:space="0" w:color="auto"/>
        <w:right w:val="none" w:sz="0" w:space="0" w:color="auto"/>
      </w:divBdr>
    </w:div>
    <w:div w:id="11304516">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461953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6733677">
      <w:bodyDiv w:val="1"/>
      <w:marLeft w:val="0"/>
      <w:marRight w:val="0"/>
      <w:marTop w:val="0"/>
      <w:marBottom w:val="0"/>
      <w:divBdr>
        <w:top w:val="none" w:sz="0" w:space="0" w:color="auto"/>
        <w:left w:val="none" w:sz="0" w:space="0" w:color="auto"/>
        <w:bottom w:val="none" w:sz="0" w:space="0" w:color="auto"/>
        <w:right w:val="none" w:sz="0" w:space="0" w:color="auto"/>
      </w:divBdr>
    </w:div>
    <w:div w:id="17127326">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7583044">
      <w:bodyDiv w:val="1"/>
      <w:marLeft w:val="0"/>
      <w:marRight w:val="0"/>
      <w:marTop w:val="0"/>
      <w:marBottom w:val="0"/>
      <w:divBdr>
        <w:top w:val="none" w:sz="0" w:space="0" w:color="auto"/>
        <w:left w:val="none" w:sz="0" w:space="0" w:color="auto"/>
        <w:bottom w:val="none" w:sz="0" w:space="0" w:color="auto"/>
        <w:right w:val="none" w:sz="0" w:space="0" w:color="auto"/>
      </w:divBdr>
    </w:div>
    <w:div w:id="18051192">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1974640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1257">
      <w:bodyDiv w:val="1"/>
      <w:marLeft w:val="0"/>
      <w:marRight w:val="0"/>
      <w:marTop w:val="0"/>
      <w:marBottom w:val="0"/>
      <w:divBdr>
        <w:top w:val="none" w:sz="0" w:space="0" w:color="auto"/>
        <w:left w:val="none" w:sz="0" w:space="0" w:color="auto"/>
        <w:bottom w:val="none" w:sz="0" w:space="0" w:color="auto"/>
        <w:right w:val="none" w:sz="0" w:space="0" w:color="auto"/>
      </w:divBdr>
    </w:div>
    <w:div w:id="21635750">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012">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224574">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073002">
      <w:bodyDiv w:val="1"/>
      <w:marLeft w:val="0"/>
      <w:marRight w:val="0"/>
      <w:marTop w:val="0"/>
      <w:marBottom w:val="0"/>
      <w:divBdr>
        <w:top w:val="none" w:sz="0" w:space="0" w:color="auto"/>
        <w:left w:val="none" w:sz="0" w:space="0" w:color="auto"/>
        <w:bottom w:val="none" w:sz="0" w:space="0" w:color="auto"/>
        <w:right w:val="none" w:sz="0" w:space="0" w:color="auto"/>
      </w:divBdr>
    </w:div>
    <w:div w:id="32460265">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26399">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738023">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627920">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216789">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2042">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299614">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6924136">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46270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382699">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076552">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3360400">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050762">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099506">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0493692">
      <w:bodyDiv w:val="1"/>
      <w:marLeft w:val="0"/>
      <w:marRight w:val="0"/>
      <w:marTop w:val="0"/>
      <w:marBottom w:val="0"/>
      <w:divBdr>
        <w:top w:val="none" w:sz="0" w:space="0" w:color="auto"/>
        <w:left w:val="none" w:sz="0" w:space="0" w:color="auto"/>
        <w:bottom w:val="none" w:sz="0" w:space="0" w:color="auto"/>
        <w:right w:val="none" w:sz="0" w:space="0" w:color="auto"/>
      </w:divBdr>
    </w:div>
    <w:div w:id="60643391">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3337337">
      <w:bodyDiv w:val="1"/>
      <w:marLeft w:val="0"/>
      <w:marRight w:val="0"/>
      <w:marTop w:val="0"/>
      <w:marBottom w:val="0"/>
      <w:divBdr>
        <w:top w:val="none" w:sz="0" w:space="0" w:color="auto"/>
        <w:left w:val="none" w:sz="0" w:space="0" w:color="auto"/>
        <w:bottom w:val="none" w:sz="0" w:space="0" w:color="auto"/>
        <w:right w:val="none" w:sz="0" w:space="0" w:color="auto"/>
      </w:divBdr>
    </w:div>
    <w:div w:id="63575320">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3207720">
      <w:bodyDiv w:val="1"/>
      <w:marLeft w:val="0"/>
      <w:marRight w:val="0"/>
      <w:marTop w:val="0"/>
      <w:marBottom w:val="0"/>
      <w:divBdr>
        <w:top w:val="none" w:sz="0" w:space="0" w:color="auto"/>
        <w:left w:val="none" w:sz="0" w:space="0" w:color="auto"/>
        <w:bottom w:val="none" w:sz="0" w:space="0" w:color="auto"/>
        <w:right w:val="none" w:sz="0" w:space="0" w:color="auto"/>
      </w:divBdr>
    </w:div>
    <w:div w:id="73597413">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646329">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2605038">
      <w:bodyDiv w:val="1"/>
      <w:marLeft w:val="0"/>
      <w:marRight w:val="0"/>
      <w:marTop w:val="0"/>
      <w:marBottom w:val="0"/>
      <w:divBdr>
        <w:top w:val="none" w:sz="0" w:space="0" w:color="auto"/>
        <w:left w:val="none" w:sz="0" w:space="0" w:color="auto"/>
        <w:bottom w:val="none" w:sz="0" w:space="0" w:color="auto"/>
        <w:right w:val="none" w:sz="0" w:space="0" w:color="auto"/>
      </w:divBdr>
    </w:div>
    <w:div w:id="83382460">
      <w:bodyDiv w:val="1"/>
      <w:marLeft w:val="0"/>
      <w:marRight w:val="0"/>
      <w:marTop w:val="0"/>
      <w:marBottom w:val="0"/>
      <w:divBdr>
        <w:top w:val="none" w:sz="0" w:space="0" w:color="auto"/>
        <w:left w:val="none" w:sz="0" w:space="0" w:color="auto"/>
        <w:bottom w:val="none" w:sz="0" w:space="0" w:color="auto"/>
        <w:right w:val="none" w:sz="0" w:space="0" w:color="auto"/>
      </w:divBdr>
    </w:div>
    <w:div w:id="84037307">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005662">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6312565">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355210">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512887">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0929594">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056004">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6876682">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147487">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1536283">
      <w:bodyDiv w:val="1"/>
      <w:marLeft w:val="0"/>
      <w:marRight w:val="0"/>
      <w:marTop w:val="0"/>
      <w:marBottom w:val="0"/>
      <w:divBdr>
        <w:top w:val="none" w:sz="0" w:space="0" w:color="auto"/>
        <w:left w:val="none" w:sz="0" w:space="0" w:color="auto"/>
        <w:bottom w:val="none" w:sz="0" w:space="0" w:color="auto"/>
        <w:right w:val="none" w:sz="0" w:space="0" w:color="auto"/>
      </w:divBdr>
    </w:div>
    <w:div w:id="101726610">
      <w:bodyDiv w:val="1"/>
      <w:marLeft w:val="0"/>
      <w:marRight w:val="0"/>
      <w:marTop w:val="0"/>
      <w:marBottom w:val="0"/>
      <w:divBdr>
        <w:top w:val="none" w:sz="0" w:space="0" w:color="auto"/>
        <w:left w:val="none" w:sz="0" w:space="0" w:color="auto"/>
        <w:bottom w:val="none" w:sz="0" w:space="0" w:color="auto"/>
        <w:right w:val="none" w:sz="0" w:space="0" w:color="auto"/>
      </w:divBdr>
    </w:div>
    <w:div w:id="101922205">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5933041">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8192">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126709">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09935741">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252394">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0976683">
      <w:bodyDiv w:val="1"/>
      <w:marLeft w:val="0"/>
      <w:marRight w:val="0"/>
      <w:marTop w:val="0"/>
      <w:marBottom w:val="0"/>
      <w:divBdr>
        <w:top w:val="none" w:sz="0" w:space="0" w:color="auto"/>
        <w:left w:val="none" w:sz="0" w:space="0" w:color="auto"/>
        <w:bottom w:val="none" w:sz="0" w:space="0" w:color="auto"/>
        <w:right w:val="none" w:sz="0" w:space="0" w:color="auto"/>
      </w:divBdr>
    </w:div>
    <w:div w:id="11189934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184033">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4859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360212">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705213">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18196">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5801411">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6840740">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769031">
      <w:bodyDiv w:val="1"/>
      <w:marLeft w:val="0"/>
      <w:marRight w:val="0"/>
      <w:marTop w:val="0"/>
      <w:marBottom w:val="0"/>
      <w:divBdr>
        <w:top w:val="none" w:sz="0" w:space="0" w:color="auto"/>
        <w:left w:val="none" w:sz="0" w:space="0" w:color="auto"/>
        <w:bottom w:val="none" w:sz="0" w:space="0" w:color="auto"/>
        <w:right w:val="none" w:sz="0" w:space="0" w:color="auto"/>
      </w:divBdr>
    </w:div>
    <w:div w:id="137772199">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8231795">
      <w:bodyDiv w:val="1"/>
      <w:marLeft w:val="0"/>
      <w:marRight w:val="0"/>
      <w:marTop w:val="0"/>
      <w:marBottom w:val="0"/>
      <w:divBdr>
        <w:top w:val="none" w:sz="0" w:space="0" w:color="auto"/>
        <w:left w:val="none" w:sz="0" w:space="0" w:color="auto"/>
        <w:bottom w:val="none" w:sz="0" w:space="0" w:color="auto"/>
        <w:right w:val="none" w:sz="0" w:space="0" w:color="auto"/>
      </w:divBdr>
    </w:div>
    <w:div w:id="139422204">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0660348">
      <w:bodyDiv w:val="1"/>
      <w:marLeft w:val="0"/>
      <w:marRight w:val="0"/>
      <w:marTop w:val="0"/>
      <w:marBottom w:val="0"/>
      <w:divBdr>
        <w:top w:val="none" w:sz="0" w:space="0" w:color="auto"/>
        <w:left w:val="none" w:sz="0" w:space="0" w:color="auto"/>
        <w:bottom w:val="none" w:sz="0" w:space="0" w:color="auto"/>
        <w:right w:val="none" w:sz="0" w:space="0" w:color="auto"/>
      </w:divBdr>
    </w:div>
    <w:div w:id="141000247">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212">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1705183">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359807">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
    <w:div w:id="145171486">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5781817">
      <w:bodyDiv w:val="1"/>
      <w:marLeft w:val="0"/>
      <w:marRight w:val="0"/>
      <w:marTop w:val="0"/>
      <w:marBottom w:val="0"/>
      <w:divBdr>
        <w:top w:val="none" w:sz="0" w:space="0" w:color="auto"/>
        <w:left w:val="none" w:sz="0" w:space="0" w:color="auto"/>
        <w:bottom w:val="none" w:sz="0" w:space="0" w:color="auto"/>
        <w:right w:val="none" w:sz="0" w:space="0" w:color="auto"/>
      </w:divBdr>
    </w:div>
    <w:div w:id="145898868">
      <w:bodyDiv w:val="1"/>
      <w:marLeft w:val="0"/>
      <w:marRight w:val="0"/>
      <w:marTop w:val="0"/>
      <w:marBottom w:val="0"/>
      <w:divBdr>
        <w:top w:val="none" w:sz="0" w:space="0" w:color="auto"/>
        <w:left w:val="none" w:sz="0" w:space="0" w:color="auto"/>
        <w:bottom w:val="none" w:sz="0" w:space="0" w:color="auto"/>
        <w:right w:val="none" w:sz="0" w:space="0" w:color="auto"/>
      </w:divBdr>
    </w:div>
    <w:div w:id="146091056">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21354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649650">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807723">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1361242">
      <w:bodyDiv w:val="1"/>
      <w:marLeft w:val="0"/>
      <w:marRight w:val="0"/>
      <w:marTop w:val="0"/>
      <w:marBottom w:val="0"/>
      <w:divBdr>
        <w:top w:val="none" w:sz="0" w:space="0" w:color="auto"/>
        <w:left w:val="none" w:sz="0" w:space="0" w:color="auto"/>
        <w:bottom w:val="none" w:sz="0" w:space="0" w:color="auto"/>
        <w:right w:val="none" w:sz="0" w:space="0" w:color="auto"/>
      </w:divBdr>
    </w:div>
    <w:div w:id="162161388">
      <w:bodyDiv w:val="1"/>
      <w:marLeft w:val="0"/>
      <w:marRight w:val="0"/>
      <w:marTop w:val="0"/>
      <w:marBottom w:val="0"/>
      <w:divBdr>
        <w:top w:val="none" w:sz="0" w:space="0" w:color="auto"/>
        <w:left w:val="none" w:sz="0" w:space="0" w:color="auto"/>
        <w:bottom w:val="none" w:sz="0" w:space="0" w:color="auto"/>
        <w:right w:val="none" w:sz="0" w:space="0" w:color="auto"/>
      </w:divBdr>
    </w:div>
    <w:div w:id="162162152">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4825776">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5367934">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456132">
      <w:bodyDiv w:val="1"/>
      <w:marLeft w:val="0"/>
      <w:marRight w:val="0"/>
      <w:marTop w:val="0"/>
      <w:marBottom w:val="0"/>
      <w:divBdr>
        <w:top w:val="none" w:sz="0" w:space="0" w:color="auto"/>
        <w:left w:val="none" w:sz="0" w:space="0" w:color="auto"/>
        <w:bottom w:val="none" w:sz="0" w:space="0" w:color="auto"/>
        <w:right w:val="none" w:sz="0" w:space="0" w:color="auto"/>
      </w:divBdr>
    </w:div>
    <w:div w:id="171528387">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4880178">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6509018">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699000">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13514">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3906215">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2619685">
      <w:bodyDiv w:val="1"/>
      <w:marLeft w:val="0"/>
      <w:marRight w:val="0"/>
      <w:marTop w:val="0"/>
      <w:marBottom w:val="0"/>
      <w:divBdr>
        <w:top w:val="none" w:sz="0" w:space="0" w:color="auto"/>
        <w:left w:val="none" w:sz="0" w:space="0" w:color="auto"/>
        <w:bottom w:val="none" w:sz="0" w:space="0" w:color="auto"/>
        <w:right w:val="none" w:sz="0" w:space="0" w:color="auto"/>
      </w:divBdr>
    </w:div>
    <w:div w:id="193226716">
      <w:bodyDiv w:val="1"/>
      <w:marLeft w:val="0"/>
      <w:marRight w:val="0"/>
      <w:marTop w:val="0"/>
      <w:marBottom w:val="0"/>
      <w:divBdr>
        <w:top w:val="none" w:sz="0" w:space="0" w:color="auto"/>
        <w:left w:val="none" w:sz="0" w:space="0" w:color="auto"/>
        <w:bottom w:val="none" w:sz="0" w:space="0" w:color="auto"/>
        <w:right w:val="none" w:sz="0" w:space="0" w:color="auto"/>
      </w:divBdr>
    </w:div>
    <w:div w:id="193350460">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539141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5915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059321">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4292346">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6989712">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7760074">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09613593">
      <w:bodyDiv w:val="1"/>
      <w:marLeft w:val="0"/>
      <w:marRight w:val="0"/>
      <w:marTop w:val="0"/>
      <w:marBottom w:val="0"/>
      <w:divBdr>
        <w:top w:val="none" w:sz="0" w:space="0" w:color="auto"/>
        <w:left w:val="none" w:sz="0" w:space="0" w:color="auto"/>
        <w:bottom w:val="none" w:sz="0" w:space="0" w:color="auto"/>
        <w:right w:val="none" w:sz="0" w:space="0" w:color="auto"/>
      </w:divBdr>
    </w:div>
    <w:div w:id="209656363">
      <w:bodyDiv w:val="1"/>
      <w:marLeft w:val="0"/>
      <w:marRight w:val="0"/>
      <w:marTop w:val="0"/>
      <w:marBottom w:val="0"/>
      <w:divBdr>
        <w:top w:val="none" w:sz="0" w:space="0" w:color="auto"/>
        <w:left w:val="none" w:sz="0" w:space="0" w:color="auto"/>
        <w:bottom w:val="none" w:sz="0" w:space="0" w:color="auto"/>
        <w:right w:val="none" w:sz="0" w:space="0" w:color="auto"/>
      </w:divBdr>
    </w:div>
    <w:div w:id="210919518">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279907">
      <w:bodyDiv w:val="1"/>
      <w:marLeft w:val="0"/>
      <w:marRight w:val="0"/>
      <w:marTop w:val="0"/>
      <w:marBottom w:val="0"/>
      <w:divBdr>
        <w:top w:val="none" w:sz="0" w:space="0" w:color="auto"/>
        <w:left w:val="none" w:sz="0" w:space="0" w:color="auto"/>
        <w:bottom w:val="none" w:sz="0" w:space="0" w:color="auto"/>
        <w:right w:val="none" w:sz="0" w:space="0" w:color="auto"/>
      </w:divBdr>
    </w:div>
    <w:div w:id="213588747">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625508">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280173">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024774">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5378723">
      <w:bodyDiv w:val="1"/>
      <w:marLeft w:val="0"/>
      <w:marRight w:val="0"/>
      <w:marTop w:val="0"/>
      <w:marBottom w:val="0"/>
      <w:divBdr>
        <w:top w:val="none" w:sz="0" w:space="0" w:color="auto"/>
        <w:left w:val="none" w:sz="0" w:space="0" w:color="auto"/>
        <w:bottom w:val="none" w:sz="0" w:space="0" w:color="auto"/>
        <w:right w:val="none" w:sz="0" w:space="0" w:color="auto"/>
      </w:divBdr>
    </w:div>
    <w:div w:id="225651510">
      <w:bodyDiv w:val="1"/>
      <w:marLeft w:val="0"/>
      <w:marRight w:val="0"/>
      <w:marTop w:val="0"/>
      <w:marBottom w:val="0"/>
      <w:divBdr>
        <w:top w:val="none" w:sz="0" w:space="0" w:color="auto"/>
        <w:left w:val="none" w:sz="0" w:space="0" w:color="auto"/>
        <w:bottom w:val="none" w:sz="0" w:space="0" w:color="auto"/>
        <w:right w:val="none" w:sz="0" w:space="0" w:color="auto"/>
      </w:divBdr>
    </w:div>
    <w:div w:id="225722944">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19818">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1821368">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7903573">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39995090">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08017">
      <w:bodyDiv w:val="1"/>
      <w:marLeft w:val="0"/>
      <w:marRight w:val="0"/>
      <w:marTop w:val="0"/>
      <w:marBottom w:val="0"/>
      <w:divBdr>
        <w:top w:val="none" w:sz="0" w:space="0" w:color="auto"/>
        <w:left w:val="none" w:sz="0" w:space="0" w:color="auto"/>
        <w:bottom w:val="none" w:sz="0" w:space="0" w:color="auto"/>
        <w:right w:val="none" w:sz="0" w:space="0" w:color="auto"/>
      </w:divBdr>
    </w:div>
    <w:div w:id="245192805">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7735883">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047380">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1398749">
      <w:bodyDiv w:val="1"/>
      <w:marLeft w:val="0"/>
      <w:marRight w:val="0"/>
      <w:marTop w:val="0"/>
      <w:marBottom w:val="0"/>
      <w:divBdr>
        <w:top w:val="none" w:sz="0" w:space="0" w:color="auto"/>
        <w:left w:val="none" w:sz="0" w:space="0" w:color="auto"/>
        <w:bottom w:val="none" w:sz="0" w:space="0" w:color="auto"/>
        <w:right w:val="none" w:sz="0" w:space="0" w:color="auto"/>
      </w:divBdr>
    </w:div>
    <w:div w:id="251665683">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0382943">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300027">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04122">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4503741">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154298">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325933">
      <w:bodyDiv w:val="1"/>
      <w:marLeft w:val="0"/>
      <w:marRight w:val="0"/>
      <w:marTop w:val="0"/>
      <w:marBottom w:val="0"/>
      <w:divBdr>
        <w:top w:val="none" w:sz="0" w:space="0" w:color="auto"/>
        <w:left w:val="none" w:sz="0" w:space="0" w:color="auto"/>
        <w:bottom w:val="none" w:sz="0" w:space="0" w:color="auto"/>
        <w:right w:val="none" w:sz="0" w:space="0" w:color="auto"/>
      </w:divBdr>
    </w:div>
    <w:div w:id="272395935">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2983926">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3633998">
      <w:bodyDiv w:val="1"/>
      <w:marLeft w:val="0"/>
      <w:marRight w:val="0"/>
      <w:marTop w:val="0"/>
      <w:marBottom w:val="0"/>
      <w:divBdr>
        <w:top w:val="none" w:sz="0" w:space="0" w:color="auto"/>
        <w:left w:val="none" w:sz="0" w:space="0" w:color="auto"/>
        <w:bottom w:val="none" w:sz="0" w:space="0" w:color="auto"/>
        <w:right w:val="none" w:sz="0" w:space="0" w:color="auto"/>
      </w:divBdr>
    </w:div>
    <w:div w:id="274213247">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4792636">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255628">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414927">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192859">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086968">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282758">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7205964">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3829359">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8729625">
      <w:bodyDiv w:val="1"/>
      <w:marLeft w:val="0"/>
      <w:marRight w:val="0"/>
      <w:marTop w:val="0"/>
      <w:marBottom w:val="0"/>
      <w:divBdr>
        <w:top w:val="none" w:sz="0" w:space="0" w:color="auto"/>
        <w:left w:val="none" w:sz="0" w:space="0" w:color="auto"/>
        <w:bottom w:val="none" w:sz="0" w:space="0" w:color="auto"/>
        <w:right w:val="none" w:sz="0" w:space="0" w:color="auto"/>
      </w:divBdr>
    </w:div>
    <w:div w:id="298926763">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0883630">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1350707">
      <w:bodyDiv w:val="1"/>
      <w:marLeft w:val="0"/>
      <w:marRight w:val="0"/>
      <w:marTop w:val="0"/>
      <w:marBottom w:val="0"/>
      <w:divBdr>
        <w:top w:val="none" w:sz="0" w:space="0" w:color="auto"/>
        <w:left w:val="none" w:sz="0" w:space="0" w:color="auto"/>
        <w:bottom w:val="none" w:sz="0" w:space="0" w:color="auto"/>
        <w:right w:val="none" w:sz="0" w:space="0" w:color="auto"/>
      </w:divBdr>
    </w:div>
    <w:div w:id="30149620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282009">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711807">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3872214">
      <w:bodyDiv w:val="1"/>
      <w:marLeft w:val="0"/>
      <w:marRight w:val="0"/>
      <w:marTop w:val="0"/>
      <w:marBottom w:val="0"/>
      <w:divBdr>
        <w:top w:val="none" w:sz="0" w:space="0" w:color="auto"/>
        <w:left w:val="none" w:sz="0" w:space="0" w:color="auto"/>
        <w:bottom w:val="none" w:sz="0" w:space="0" w:color="auto"/>
        <w:right w:val="none" w:sz="0" w:space="0" w:color="auto"/>
      </w:divBdr>
    </w:div>
    <w:div w:id="314065228">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668693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8460886">
      <w:bodyDiv w:val="1"/>
      <w:marLeft w:val="0"/>
      <w:marRight w:val="0"/>
      <w:marTop w:val="0"/>
      <w:marBottom w:val="0"/>
      <w:divBdr>
        <w:top w:val="none" w:sz="0" w:space="0" w:color="auto"/>
        <w:left w:val="none" w:sz="0" w:space="0" w:color="auto"/>
        <w:bottom w:val="none" w:sz="0" w:space="0" w:color="auto"/>
        <w:right w:val="none" w:sz="0" w:space="0" w:color="auto"/>
      </w:divBdr>
    </w:div>
    <w:div w:id="318505285">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2973403">
      <w:bodyDiv w:val="1"/>
      <w:marLeft w:val="0"/>
      <w:marRight w:val="0"/>
      <w:marTop w:val="0"/>
      <w:marBottom w:val="0"/>
      <w:divBdr>
        <w:top w:val="none" w:sz="0" w:space="0" w:color="auto"/>
        <w:left w:val="none" w:sz="0" w:space="0" w:color="auto"/>
        <w:bottom w:val="none" w:sz="0" w:space="0" w:color="auto"/>
        <w:right w:val="none" w:sz="0" w:space="0" w:color="auto"/>
      </w:divBdr>
    </w:div>
    <w:div w:id="323778510">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4940293">
      <w:bodyDiv w:val="1"/>
      <w:marLeft w:val="0"/>
      <w:marRight w:val="0"/>
      <w:marTop w:val="0"/>
      <w:marBottom w:val="0"/>
      <w:divBdr>
        <w:top w:val="none" w:sz="0" w:space="0" w:color="auto"/>
        <w:left w:val="none" w:sz="0" w:space="0" w:color="auto"/>
        <w:bottom w:val="none" w:sz="0" w:space="0" w:color="auto"/>
        <w:right w:val="none" w:sz="0" w:space="0" w:color="auto"/>
      </w:divBdr>
    </w:div>
    <w:div w:id="325328177">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5670699">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7252900">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191265">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3994528">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4848776">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5957056">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6880987">
      <w:bodyDiv w:val="1"/>
      <w:marLeft w:val="0"/>
      <w:marRight w:val="0"/>
      <w:marTop w:val="0"/>
      <w:marBottom w:val="0"/>
      <w:divBdr>
        <w:top w:val="none" w:sz="0" w:space="0" w:color="auto"/>
        <w:left w:val="none" w:sz="0" w:space="0" w:color="auto"/>
        <w:bottom w:val="none" w:sz="0" w:space="0" w:color="auto"/>
        <w:right w:val="none" w:sz="0" w:space="0" w:color="auto"/>
      </w:divBdr>
    </w:div>
    <w:div w:id="337392534">
      <w:bodyDiv w:val="1"/>
      <w:marLeft w:val="0"/>
      <w:marRight w:val="0"/>
      <w:marTop w:val="0"/>
      <w:marBottom w:val="0"/>
      <w:divBdr>
        <w:top w:val="none" w:sz="0" w:space="0" w:color="auto"/>
        <w:left w:val="none" w:sz="0" w:space="0" w:color="auto"/>
        <w:bottom w:val="none" w:sz="0" w:space="0" w:color="auto"/>
        <w:right w:val="none" w:sz="0" w:space="0" w:color="auto"/>
      </w:divBdr>
    </w:div>
    <w:div w:id="337971816">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625783">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709749">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6179536">
      <w:bodyDiv w:val="1"/>
      <w:marLeft w:val="0"/>
      <w:marRight w:val="0"/>
      <w:marTop w:val="0"/>
      <w:marBottom w:val="0"/>
      <w:divBdr>
        <w:top w:val="none" w:sz="0" w:space="0" w:color="auto"/>
        <w:left w:val="none" w:sz="0" w:space="0" w:color="auto"/>
        <w:bottom w:val="none" w:sz="0" w:space="0" w:color="auto"/>
        <w:right w:val="none" w:sz="0" w:space="0" w:color="auto"/>
      </w:divBdr>
    </w:div>
    <w:div w:id="346374785">
      <w:bodyDiv w:val="1"/>
      <w:marLeft w:val="0"/>
      <w:marRight w:val="0"/>
      <w:marTop w:val="0"/>
      <w:marBottom w:val="0"/>
      <w:divBdr>
        <w:top w:val="none" w:sz="0" w:space="0" w:color="auto"/>
        <w:left w:val="none" w:sz="0" w:space="0" w:color="auto"/>
        <w:bottom w:val="none" w:sz="0" w:space="0" w:color="auto"/>
        <w:right w:val="none" w:sz="0" w:space="0" w:color="auto"/>
      </w:divBdr>
    </w:div>
    <w:div w:id="347414630">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49793567">
      <w:bodyDiv w:val="1"/>
      <w:marLeft w:val="0"/>
      <w:marRight w:val="0"/>
      <w:marTop w:val="0"/>
      <w:marBottom w:val="0"/>
      <w:divBdr>
        <w:top w:val="none" w:sz="0" w:space="0" w:color="auto"/>
        <w:left w:val="none" w:sz="0" w:space="0" w:color="auto"/>
        <w:bottom w:val="none" w:sz="0" w:space="0" w:color="auto"/>
        <w:right w:val="none" w:sz="0" w:space="0" w:color="auto"/>
      </w:divBdr>
    </w:div>
    <w:div w:id="350883356">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56757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6277163">
      <w:bodyDiv w:val="1"/>
      <w:marLeft w:val="0"/>
      <w:marRight w:val="0"/>
      <w:marTop w:val="0"/>
      <w:marBottom w:val="0"/>
      <w:divBdr>
        <w:top w:val="none" w:sz="0" w:space="0" w:color="auto"/>
        <w:left w:val="none" w:sz="0" w:space="0" w:color="auto"/>
        <w:bottom w:val="none" w:sz="0" w:space="0" w:color="auto"/>
        <w:right w:val="none" w:sz="0" w:space="0" w:color="auto"/>
      </w:divBdr>
    </w:div>
    <w:div w:id="358046559">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49558">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15961">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281453">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1852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535318">
      <w:bodyDiv w:val="1"/>
      <w:marLeft w:val="0"/>
      <w:marRight w:val="0"/>
      <w:marTop w:val="0"/>
      <w:marBottom w:val="0"/>
      <w:divBdr>
        <w:top w:val="none" w:sz="0" w:space="0" w:color="auto"/>
        <w:left w:val="none" w:sz="0" w:space="0" w:color="auto"/>
        <w:bottom w:val="none" w:sz="0" w:space="0" w:color="auto"/>
        <w:right w:val="none" w:sz="0" w:space="0" w:color="auto"/>
      </w:divBdr>
    </w:div>
    <w:div w:id="367606543">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0347890">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085991">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466185">
      <w:bodyDiv w:val="1"/>
      <w:marLeft w:val="0"/>
      <w:marRight w:val="0"/>
      <w:marTop w:val="0"/>
      <w:marBottom w:val="0"/>
      <w:divBdr>
        <w:top w:val="none" w:sz="0" w:space="0" w:color="auto"/>
        <w:left w:val="none" w:sz="0" w:space="0" w:color="auto"/>
        <w:bottom w:val="none" w:sz="0" w:space="0" w:color="auto"/>
        <w:right w:val="none" w:sz="0" w:space="0" w:color="auto"/>
      </w:divBdr>
    </w:div>
    <w:div w:id="376469764">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287240">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859815">
      <w:bodyDiv w:val="1"/>
      <w:marLeft w:val="0"/>
      <w:marRight w:val="0"/>
      <w:marTop w:val="0"/>
      <w:marBottom w:val="0"/>
      <w:divBdr>
        <w:top w:val="none" w:sz="0" w:space="0" w:color="auto"/>
        <w:left w:val="none" w:sz="0" w:space="0" w:color="auto"/>
        <w:bottom w:val="none" w:sz="0" w:space="0" w:color="auto"/>
        <w:right w:val="none" w:sz="0" w:space="0" w:color="auto"/>
      </w:divBdr>
    </w:div>
    <w:div w:id="381177444">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3648261">
      <w:bodyDiv w:val="1"/>
      <w:marLeft w:val="0"/>
      <w:marRight w:val="0"/>
      <w:marTop w:val="0"/>
      <w:marBottom w:val="0"/>
      <w:divBdr>
        <w:top w:val="none" w:sz="0" w:space="0" w:color="auto"/>
        <w:left w:val="none" w:sz="0" w:space="0" w:color="auto"/>
        <w:bottom w:val="none" w:sz="0" w:space="0" w:color="auto"/>
        <w:right w:val="none" w:sz="0" w:space="0" w:color="auto"/>
      </w:divBdr>
    </w:div>
    <w:div w:id="383873565">
      <w:bodyDiv w:val="1"/>
      <w:marLeft w:val="0"/>
      <w:marRight w:val="0"/>
      <w:marTop w:val="0"/>
      <w:marBottom w:val="0"/>
      <w:divBdr>
        <w:top w:val="none" w:sz="0" w:space="0" w:color="auto"/>
        <w:left w:val="none" w:sz="0" w:space="0" w:color="auto"/>
        <w:bottom w:val="none" w:sz="0" w:space="0" w:color="auto"/>
        <w:right w:val="none" w:sz="0" w:space="0" w:color="auto"/>
      </w:divBdr>
    </w:div>
    <w:div w:id="384835613">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224317">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55626">
      <w:bodyDiv w:val="1"/>
      <w:marLeft w:val="0"/>
      <w:marRight w:val="0"/>
      <w:marTop w:val="0"/>
      <w:marBottom w:val="0"/>
      <w:divBdr>
        <w:top w:val="none" w:sz="0" w:space="0" w:color="auto"/>
        <w:left w:val="none" w:sz="0" w:space="0" w:color="auto"/>
        <w:bottom w:val="none" w:sz="0" w:space="0" w:color="auto"/>
        <w:right w:val="none" w:sz="0" w:space="0" w:color="auto"/>
      </w:divBdr>
    </w:div>
    <w:div w:id="388697800">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2586921">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401309">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518250">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021551">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46596">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0493958">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691890">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146912">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045739">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358779">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4594719">
      <w:bodyDiv w:val="1"/>
      <w:marLeft w:val="0"/>
      <w:marRight w:val="0"/>
      <w:marTop w:val="0"/>
      <w:marBottom w:val="0"/>
      <w:divBdr>
        <w:top w:val="none" w:sz="0" w:space="0" w:color="auto"/>
        <w:left w:val="none" w:sz="0" w:space="0" w:color="auto"/>
        <w:bottom w:val="none" w:sz="0" w:space="0" w:color="auto"/>
        <w:right w:val="none" w:sz="0" w:space="0" w:color="auto"/>
      </w:divBdr>
    </w:div>
    <w:div w:id="414672138">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599093">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25321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723030">
      <w:bodyDiv w:val="1"/>
      <w:marLeft w:val="0"/>
      <w:marRight w:val="0"/>
      <w:marTop w:val="0"/>
      <w:marBottom w:val="0"/>
      <w:divBdr>
        <w:top w:val="none" w:sz="0" w:space="0" w:color="auto"/>
        <w:left w:val="none" w:sz="0" w:space="0" w:color="auto"/>
        <w:bottom w:val="none" w:sz="0" w:space="0" w:color="auto"/>
        <w:right w:val="none" w:sz="0" w:space="0" w:color="auto"/>
      </w:divBdr>
    </w:div>
    <w:div w:id="419760751">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540709">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7774035">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625699">
      <w:bodyDiv w:val="1"/>
      <w:marLeft w:val="0"/>
      <w:marRight w:val="0"/>
      <w:marTop w:val="0"/>
      <w:marBottom w:val="0"/>
      <w:divBdr>
        <w:top w:val="none" w:sz="0" w:space="0" w:color="auto"/>
        <w:left w:val="none" w:sz="0" w:space="0" w:color="auto"/>
        <w:bottom w:val="none" w:sz="0" w:space="0" w:color="auto"/>
        <w:right w:val="none" w:sz="0" w:space="0" w:color="auto"/>
      </w:divBdr>
    </w:div>
    <w:div w:id="432632993">
      <w:bodyDiv w:val="1"/>
      <w:marLeft w:val="0"/>
      <w:marRight w:val="0"/>
      <w:marTop w:val="0"/>
      <w:marBottom w:val="0"/>
      <w:divBdr>
        <w:top w:val="none" w:sz="0" w:space="0" w:color="auto"/>
        <w:left w:val="none" w:sz="0" w:space="0" w:color="auto"/>
        <w:bottom w:val="none" w:sz="0" w:space="0" w:color="auto"/>
        <w:right w:val="none" w:sz="0" w:space="0" w:color="auto"/>
      </w:divBdr>
    </w:div>
    <w:div w:id="432672503">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2747016">
      <w:bodyDiv w:val="1"/>
      <w:marLeft w:val="0"/>
      <w:marRight w:val="0"/>
      <w:marTop w:val="0"/>
      <w:marBottom w:val="0"/>
      <w:divBdr>
        <w:top w:val="none" w:sz="0" w:space="0" w:color="auto"/>
        <w:left w:val="none" w:sz="0" w:space="0" w:color="auto"/>
        <w:bottom w:val="none" w:sz="0" w:space="0" w:color="auto"/>
        <w:right w:val="none" w:sz="0" w:space="0" w:color="auto"/>
      </w:divBdr>
    </w:div>
    <w:div w:id="433287579">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491709">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7433399">
      <w:bodyDiv w:val="1"/>
      <w:marLeft w:val="0"/>
      <w:marRight w:val="0"/>
      <w:marTop w:val="0"/>
      <w:marBottom w:val="0"/>
      <w:divBdr>
        <w:top w:val="none" w:sz="0" w:space="0" w:color="auto"/>
        <w:left w:val="none" w:sz="0" w:space="0" w:color="auto"/>
        <w:bottom w:val="none" w:sz="0" w:space="0" w:color="auto"/>
        <w:right w:val="none" w:sz="0" w:space="0" w:color="auto"/>
      </w:divBdr>
    </w:div>
    <w:div w:id="447893741">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0245238">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1556183">
      <w:bodyDiv w:val="1"/>
      <w:marLeft w:val="0"/>
      <w:marRight w:val="0"/>
      <w:marTop w:val="0"/>
      <w:marBottom w:val="0"/>
      <w:divBdr>
        <w:top w:val="none" w:sz="0" w:space="0" w:color="auto"/>
        <w:left w:val="none" w:sz="0" w:space="0" w:color="auto"/>
        <w:bottom w:val="none" w:sz="0" w:space="0" w:color="auto"/>
        <w:right w:val="none" w:sz="0" w:space="0" w:color="auto"/>
      </w:divBdr>
    </w:div>
    <w:div w:id="45163012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2948002">
      <w:bodyDiv w:val="1"/>
      <w:marLeft w:val="0"/>
      <w:marRight w:val="0"/>
      <w:marTop w:val="0"/>
      <w:marBottom w:val="0"/>
      <w:divBdr>
        <w:top w:val="none" w:sz="0" w:space="0" w:color="auto"/>
        <w:left w:val="none" w:sz="0" w:space="0" w:color="auto"/>
        <w:bottom w:val="none" w:sz="0" w:space="0" w:color="auto"/>
        <w:right w:val="none" w:sz="0" w:space="0" w:color="auto"/>
      </w:divBdr>
    </w:div>
    <w:div w:id="452948363">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610518">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455327">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660883">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2700507">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09558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1603342">
      <w:bodyDiv w:val="1"/>
      <w:marLeft w:val="0"/>
      <w:marRight w:val="0"/>
      <w:marTop w:val="0"/>
      <w:marBottom w:val="0"/>
      <w:divBdr>
        <w:top w:val="none" w:sz="0" w:space="0" w:color="auto"/>
        <w:left w:val="none" w:sz="0" w:space="0" w:color="auto"/>
        <w:bottom w:val="none" w:sz="0" w:space="0" w:color="auto"/>
        <w:right w:val="none" w:sz="0" w:space="0" w:color="auto"/>
      </w:divBdr>
    </w:div>
    <w:div w:id="471800018">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4640113">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683550">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7116202">
      <w:bodyDiv w:val="1"/>
      <w:marLeft w:val="0"/>
      <w:marRight w:val="0"/>
      <w:marTop w:val="0"/>
      <w:marBottom w:val="0"/>
      <w:divBdr>
        <w:top w:val="none" w:sz="0" w:space="0" w:color="auto"/>
        <w:left w:val="none" w:sz="0" w:space="0" w:color="auto"/>
        <w:bottom w:val="none" w:sz="0" w:space="0" w:color="auto"/>
        <w:right w:val="none" w:sz="0" w:space="0" w:color="auto"/>
      </w:divBdr>
    </w:div>
    <w:div w:id="478418959">
      <w:bodyDiv w:val="1"/>
      <w:marLeft w:val="0"/>
      <w:marRight w:val="0"/>
      <w:marTop w:val="0"/>
      <w:marBottom w:val="0"/>
      <w:divBdr>
        <w:top w:val="none" w:sz="0" w:space="0" w:color="auto"/>
        <w:left w:val="none" w:sz="0" w:space="0" w:color="auto"/>
        <w:bottom w:val="none" w:sz="0" w:space="0" w:color="auto"/>
        <w:right w:val="none" w:sz="0" w:space="0" w:color="auto"/>
      </w:divBdr>
    </w:div>
    <w:div w:id="47850013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3395285">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097217">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015935">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25804">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064448">
      <w:bodyDiv w:val="1"/>
      <w:marLeft w:val="0"/>
      <w:marRight w:val="0"/>
      <w:marTop w:val="0"/>
      <w:marBottom w:val="0"/>
      <w:divBdr>
        <w:top w:val="none" w:sz="0" w:space="0" w:color="auto"/>
        <w:left w:val="none" w:sz="0" w:space="0" w:color="auto"/>
        <w:bottom w:val="none" w:sz="0" w:space="0" w:color="auto"/>
        <w:right w:val="none" w:sz="0" w:space="0" w:color="auto"/>
      </w:divBdr>
    </w:div>
    <w:div w:id="492137033">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3956799">
      <w:bodyDiv w:val="1"/>
      <w:marLeft w:val="0"/>
      <w:marRight w:val="0"/>
      <w:marTop w:val="0"/>
      <w:marBottom w:val="0"/>
      <w:divBdr>
        <w:top w:val="none" w:sz="0" w:space="0" w:color="auto"/>
        <w:left w:val="none" w:sz="0" w:space="0" w:color="auto"/>
        <w:bottom w:val="none" w:sz="0" w:space="0" w:color="auto"/>
        <w:right w:val="none" w:sz="0" w:space="0" w:color="auto"/>
      </w:divBdr>
    </w:div>
    <w:div w:id="494498893">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146670">
      <w:bodyDiv w:val="1"/>
      <w:marLeft w:val="0"/>
      <w:marRight w:val="0"/>
      <w:marTop w:val="0"/>
      <w:marBottom w:val="0"/>
      <w:divBdr>
        <w:top w:val="none" w:sz="0" w:space="0" w:color="auto"/>
        <w:left w:val="none" w:sz="0" w:space="0" w:color="auto"/>
        <w:bottom w:val="none" w:sz="0" w:space="0" w:color="auto"/>
        <w:right w:val="none" w:sz="0" w:space="0" w:color="auto"/>
      </w:divBdr>
    </w:div>
    <w:div w:id="495220282">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6966398">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160226">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270023">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200517">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163021">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6657">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02472977">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6990353">
      <w:bodyDiv w:val="1"/>
      <w:marLeft w:val="0"/>
      <w:marRight w:val="0"/>
      <w:marTop w:val="0"/>
      <w:marBottom w:val="0"/>
      <w:divBdr>
        <w:top w:val="none" w:sz="0" w:space="0" w:color="auto"/>
        <w:left w:val="none" w:sz="0" w:space="0" w:color="auto"/>
        <w:bottom w:val="none" w:sz="0" w:space="0" w:color="auto"/>
        <w:right w:val="none" w:sz="0" w:space="0" w:color="auto"/>
      </w:divBdr>
    </w:div>
    <w:div w:id="507133429">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17857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6693235">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668210">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0585182">
      <w:bodyDiv w:val="1"/>
      <w:marLeft w:val="0"/>
      <w:marRight w:val="0"/>
      <w:marTop w:val="0"/>
      <w:marBottom w:val="0"/>
      <w:divBdr>
        <w:top w:val="none" w:sz="0" w:space="0" w:color="auto"/>
        <w:left w:val="none" w:sz="0" w:space="0" w:color="auto"/>
        <w:bottom w:val="none" w:sz="0" w:space="0" w:color="auto"/>
        <w:right w:val="none" w:sz="0" w:space="0" w:color="auto"/>
      </w:divBdr>
    </w:div>
    <w:div w:id="520901784">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282549">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2520407">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648877">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571889">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460709">
      <w:bodyDiv w:val="1"/>
      <w:marLeft w:val="0"/>
      <w:marRight w:val="0"/>
      <w:marTop w:val="0"/>
      <w:marBottom w:val="0"/>
      <w:divBdr>
        <w:top w:val="none" w:sz="0" w:space="0" w:color="auto"/>
        <w:left w:val="none" w:sz="0" w:space="0" w:color="auto"/>
        <w:bottom w:val="none" w:sz="0" w:space="0" w:color="auto"/>
        <w:right w:val="none" w:sz="0" w:space="0" w:color="auto"/>
      </w:divBdr>
    </w:div>
    <w:div w:id="530537436">
      <w:bodyDiv w:val="1"/>
      <w:marLeft w:val="0"/>
      <w:marRight w:val="0"/>
      <w:marTop w:val="0"/>
      <w:marBottom w:val="0"/>
      <w:divBdr>
        <w:top w:val="none" w:sz="0" w:space="0" w:color="auto"/>
        <w:left w:val="none" w:sz="0" w:space="0" w:color="auto"/>
        <w:bottom w:val="none" w:sz="0" w:space="0" w:color="auto"/>
        <w:right w:val="none" w:sz="0" w:space="0" w:color="auto"/>
      </w:divBdr>
    </w:div>
    <w:div w:id="530730579">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840504">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58029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6897427">
      <w:bodyDiv w:val="1"/>
      <w:marLeft w:val="0"/>
      <w:marRight w:val="0"/>
      <w:marTop w:val="0"/>
      <w:marBottom w:val="0"/>
      <w:divBdr>
        <w:top w:val="none" w:sz="0" w:space="0" w:color="auto"/>
        <w:left w:val="none" w:sz="0" w:space="0" w:color="auto"/>
        <w:bottom w:val="none" w:sz="0" w:space="0" w:color="auto"/>
        <w:right w:val="none" w:sz="0" w:space="0" w:color="auto"/>
      </w:divBdr>
    </w:div>
    <w:div w:id="537671380">
      <w:bodyDiv w:val="1"/>
      <w:marLeft w:val="0"/>
      <w:marRight w:val="0"/>
      <w:marTop w:val="0"/>
      <w:marBottom w:val="0"/>
      <w:divBdr>
        <w:top w:val="none" w:sz="0" w:space="0" w:color="auto"/>
        <w:left w:val="none" w:sz="0" w:space="0" w:color="auto"/>
        <w:bottom w:val="none" w:sz="0" w:space="0" w:color="auto"/>
        <w:right w:val="none" w:sz="0" w:space="0" w:color="auto"/>
      </w:divBdr>
    </w:div>
    <w:div w:id="537856969">
      <w:bodyDiv w:val="1"/>
      <w:marLeft w:val="0"/>
      <w:marRight w:val="0"/>
      <w:marTop w:val="0"/>
      <w:marBottom w:val="0"/>
      <w:divBdr>
        <w:top w:val="none" w:sz="0" w:space="0" w:color="auto"/>
        <w:left w:val="none" w:sz="0" w:space="0" w:color="auto"/>
        <w:bottom w:val="none" w:sz="0" w:space="0" w:color="auto"/>
        <w:right w:val="none" w:sz="0" w:space="0" w:color="auto"/>
      </w:divBdr>
    </w:div>
    <w:div w:id="537936823">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0360756">
      <w:bodyDiv w:val="1"/>
      <w:marLeft w:val="0"/>
      <w:marRight w:val="0"/>
      <w:marTop w:val="0"/>
      <w:marBottom w:val="0"/>
      <w:divBdr>
        <w:top w:val="none" w:sz="0" w:space="0" w:color="auto"/>
        <w:left w:val="none" w:sz="0" w:space="0" w:color="auto"/>
        <w:bottom w:val="none" w:sz="0" w:space="0" w:color="auto"/>
        <w:right w:val="none" w:sz="0" w:space="0" w:color="auto"/>
      </w:divBdr>
    </w:div>
    <w:div w:id="5410189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2063211">
      <w:bodyDiv w:val="1"/>
      <w:marLeft w:val="0"/>
      <w:marRight w:val="0"/>
      <w:marTop w:val="0"/>
      <w:marBottom w:val="0"/>
      <w:divBdr>
        <w:top w:val="none" w:sz="0" w:space="0" w:color="auto"/>
        <w:left w:val="none" w:sz="0" w:space="0" w:color="auto"/>
        <w:bottom w:val="none" w:sz="0" w:space="0" w:color="auto"/>
        <w:right w:val="none" w:sz="0" w:space="0" w:color="auto"/>
      </w:divBdr>
    </w:div>
    <w:div w:id="542788779">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4635393">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5484302">
      <w:bodyDiv w:val="1"/>
      <w:marLeft w:val="0"/>
      <w:marRight w:val="0"/>
      <w:marTop w:val="0"/>
      <w:marBottom w:val="0"/>
      <w:divBdr>
        <w:top w:val="none" w:sz="0" w:space="0" w:color="auto"/>
        <w:left w:val="none" w:sz="0" w:space="0" w:color="auto"/>
        <w:bottom w:val="none" w:sz="0" w:space="0" w:color="auto"/>
        <w:right w:val="none" w:sz="0" w:space="0" w:color="auto"/>
      </w:divBdr>
    </w:div>
    <w:div w:id="545604495">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6571229">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1776060">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4312280">
      <w:bodyDiv w:val="1"/>
      <w:marLeft w:val="0"/>
      <w:marRight w:val="0"/>
      <w:marTop w:val="0"/>
      <w:marBottom w:val="0"/>
      <w:divBdr>
        <w:top w:val="none" w:sz="0" w:space="0" w:color="auto"/>
        <w:left w:val="none" w:sz="0" w:space="0" w:color="auto"/>
        <w:bottom w:val="none" w:sz="0" w:space="0" w:color="auto"/>
        <w:right w:val="none" w:sz="0" w:space="0" w:color="auto"/>
      </w:divBdr>
    </w:div>
    <w:div w:id="555360830">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1599182">
      <w:bodyDiv w:val="1"/>
      <w:marLeft w:val="0"/>
      <w:marRight w:val="0"/>
      <w:marTop w:val="0"/>
      <w:marBottom w:val="0"/>
      <w:divBdr>
        <w:top w:val="none" w:sz="0" w:space="0" w:color="auto"/>
        <w:left w:val="none" w:sz="0" w:space="0" w:color="auto"/>
        <w:bottom w:val="none" w:sz="0" w:space="0" w:color="auto"/>
        <w:right w:val="none" w:sz="0" w:space="0" w:color="auto"/>
      </w:divBdr>
    </w:div>
    <w:div w:id="563177621">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4337010">
      <w:bodyDiv w:val="1"/>
      <w:marLeft w:val="0"/>
      <w:marRight w:val="0"/>
      <w:marTop w:val="0"/>
      <w:marBottom w:val="0"/>
      <w:divBdr>
        <w:top w:val="none" w:sz="0" w:space="0" w:color="auto"/>
        <w:left w:val="none" w:sz="0" w:space="0" w:color="auto"/>
        <w:bottom w:val="none" w:sz="0" w:space="0" w:color="auto"/>
        <w:right w:val="none" w:sz="0" w:space="0" w:color="auto"/>
      </w:divBdr>
    </w:div>
    <w:div w:id="565380069">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854708">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157841">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011499">
      <w:bodyDiv w:val="1"/>
      <w:marLeft w:val="0"/>
      <w:marRight w:val="0"/>
      <w:marTop w:val="0"/>
      <w:marBottom w:val="0"/>
      <w:divBdr>
        <w:top w:val="none" w:sz="0" w:space="0" w:color="auto"/>
        <w:left w:val="none" w:sz="0" w:space="0" w:color="auto"/>
        <w:bottom w:val="none" w:sz="0" w:space="0" w:color="auto"/>
        <w:right w:val="none" w:sz="0" w:space="0" w:color="auto"/>
      </w:divBdr>
    </w:div>
    <w:div w:id="573316897">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6867733">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1641333">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0163575">
      <w:bodyDiv w:val="1"/>
      <w:marLeft w:val="0"/>
      <w:marRight w:val="0"/>
      <w:marTop w:val="0"/>
      <w:marBottom w:val="0"/>
      <w:divBdr>
        <w:top w:val="none" w:sz="0" w:space="0" w:color="auto"/>
        <w:left w:val="none" w:sz="0" w:space="0" w:color="auto"/>
        <w:bottom w:val="none" w:sz="0" w:space="0" w:color="auto"/>
        <w:right w:val="none" w:sz="0" w:space="0" w:color="auto"/>
      </w:divBdr>
    </w:div>
    <w:div w:id="590822390">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858153">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447365">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176256">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382394">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2566218">
      <w:bodyDiv w:val="1"/>
      <w:marLeft w:val="0"/>
      <w:marRight w:val="0"/>
      <w:marTop w:val="0"/>
      <w:marBottom w:val="0"/>
      <w:divBdr>
        <w:top w:val="none" w:sz="0" w:space="0" w:color="auto"/>
        <w:left w:val="none" w:sz="0" w:space="0" w:color="auto"/>
        <w:bottom w:val="none" w:sz="0" w:space="0" w:color="auto"/>
        <w:right w:val="none" w:sz="0" w:space="0" w:color="auto"/>
      </w:divBdr>
    </w:div>
    <w:div w:id="602767359">
      <w:bodyDiv w:val="1"/>
      <w:marLeft w:val="0"/>
      <w:marRight w:val="0"/>
      <w:marTop w:val="0"/>
      <w:marBottom w:val="0"/>
      <w:divBdr>
        <w:top w:val="none" w:sz="0" w:space="0" w:color="auto"/>
        <w:left w:val="none" w:sz="0" w:space="0" w:color="auto"/>
        <w:bottom w:val="none" w:sz="0" w:space="0" w:color="auto"/>
        <w:right w:val="none" w:sz="0" w:space="0" w:color="auto"/>
      </w:divBdr>
    </w:div>
    <w:div w:id="603004006">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09275">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390335">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0977554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245523">
      <w:bodyDiv w:val="1"/>
      <w:marLeft w:val="0"/>
      <w:marRight w:val="0"/>
      <w:marTop w:val="0"/>
      <w:marBottom w:val="0"/>
      <w:divBdr>
        <w:top w:val="none" w:sz="0" w:space="0" w:color="auto"/>
        <w:left w:val="none" w:sz="0" w:space="0" w:color="auto"/>
        <w:bottom w:val="none" w:sz="0" w:space="0" w:color="auto"/>
        <w:right w:val="none" w:sz="0" w:space="0" w:color="auto"/>
      </w:divBdr>
    </w:div>
    <w:div w:id="612443322">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60683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0316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762487">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040876">
      <w:bodyDiv w:val="1"/>
      <w:marLeft w:val="0"/>
      <w:marRight w:val="0"/>
      <w:marTop w:val="0"/>
      <w:marBottom w:val="0"/>
      <w:divBdr>
        <w:top w:val="none" w:sz="0" w:space="0" w:color="auto"/>
        <w:left w:val="none" w:sz="0" w:space="0" w:color="auto"/>
        <w:bottom w:val="none" w:sz="0" w:space="0" w:color="auto"/>
        <w:right w:val="none" w:sz="0" w:space="0" w:color="auto"/>
      </w:divBdr>
    </w:div>
    <w:div w:id="624165100">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7855595">
      <w:bodyDiv w:val="1"/>
      <w:marLeft w:val="0"/>
      <w:marRight w:val="0"/>
      <w:marTop w:val="0"/>
      <w:marBottom w:val="0"/>
      <w:divBdr>
        <w:top w:val="none" w:sz="0" w:space="0" w:color="auto"/>
        <w:left w:val="none" w:sz="0" w:space="0" w:color="auto"/>
        <w:bottom w:val="none" w:sz="0" w:space="0" w:color="auto"/>
        <w:right w:val="none" w:sz="0" w:space="0" w:color="auto"/>
      </w:divBdr>
    </w:div>
    <w:div w:id="629282240">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29438694">
      <w:bodyDiv w:val="1"/>
      <w:marLeft w:val="0"/>
      <w:marRight w:val="0"/>
      <w:marTop w:val="0"/>
      <w:marBottom w:val="0"/>
      <w:divBdr>
        <w:top w:val="none" w:sz="0" w:space="0" w:color="auto"/>
        <w:left w:val="none" w:sz="0" w:space="0" w:color="auto"/>
        <w:bottom w:val="none" w:sz="0" w:space="0" w:color="auto"/>
        <w:right w:val="none" w:sz="0" w:space="0" w:color="auto"/>
      </w:divBdr>
    </w:div>
    <w:div w:id="629898872">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0940081">
      <w:bodyDiv w:val="1"/>
      <w:marLeft w:val="0"/>
      <w:marRight w:val="0"/>
      <w:marTop w:val="0"/>
      <w:marBottom w:val="0"/>
      <w:divBdr>
        <w:top w:val="none" w:sz="0" w:space="0" w:color="auto"/>
        <w:left w:val="none" w:sz="0" w:space="0" w:color="auto"/>
        <w:bottom w:val="none" w:sz="0" w:space="0" w:color="auto"/>
        <w:right w:val="none" w:sz="0" w:space="0" w:color="auto"/>
      </w:divBdr>
    </w:div>
    <w:div w:id="631206603">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3217318">
      <w:bodyDiv w:val="1"/>
      <w:marLeft w:val="0"/>
      <w:marRight w:val="0"/>
      <w:marTop w:val="0"/>
      <w:marBottom w:val="0"/>
      <w:divBdr>
        <w:top w:val="none" w:sz="0" w:space="0" w:color="auto"/>
        <w:left w:val="none" w:sz="0" w:space="0" w:color="auto"/>
        <w:bottom w:val="none" w:sz="0" w:space="0" w:color="auto"/>
        <w:right w:val="none" w:sz="0" w:space="0" w:color="auto"/>
      </w:divBdr>
    </w:div>
    <w:div w:id="633757868">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379923">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38190287">
      <w:bodyDiv w:val="1"/>
      <w:marLeft w:val="0"/>
      <w:marRight w:val="0"/>
      <w:marTop w:val="0"/>
      <w:marBottom w:val="0"/>
      <w:divBdr>
        <w:top w:val="none" w:sz="0" w:space="0" w:color="auto"/>
        <w:left w:val="none" w:sz="0" w:space="0" w:color="auto"/>
        <w:bottom w:val="none" w:sz="0" w:space="0" w:color="auto"/>
        <w:right w:val="none" w:sz="0" w:space="0" w:color="auto"/>
      </w:divBdr>
    </w:div>
    <w:div w:id="638848547">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28178">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081535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1929406">
      <w:bodyDiv w:val="1"/>
      <w:marLeft w:val="0"/>
      <w:marRight w:val="0"/>
      <w:marTop w:val="0"/>
      <w:marBottom w:val="0"/>
      <w:divBdr>
        <w:top w:val="none" w:sz="0" w:space="0" w:color="auto"/>
        <w:left w:val="none" w:sz="0" w:space="0" w:color="auto"/>
        <w:bottom w:val="none" w:sz="0" w:space="0" w:color="auto"/>
        <w:right w:val="none" w:sz="0" w:space="0" w:color="auto"/>
      </w:divBdr>
    </w:div>
    <w:div w:id="64208528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045624">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895430">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4163866">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819400">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054388">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6981152">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448">
      <w:bodyDiv w:val="1"/>
      <w:marLeft w:val="0"/>
      <w:marRight w:val="0"/>
      <w:marTop w:val="0"/>
      <w:marBottom w:val="0"/>
      <w:divBdr>
        <w:top w:val="none" w:sz="0" w:space="0" w:color="auto"/>
        <w:left w:val="none" w:sz="0" w:space="0" w:color="auto"/>
        <w:bottom w:val="none" w:sz="0" w:space="0" w:color="auto"/>
        <w:right w:val="none" w:sz="0" w:space="0" w:color="auto"/>
      </w:divBdr>
    </w:div>
    <w:div w:id="649216199">
      <w:bodyDiv w:val="1"/>
      <w:marLeft w:val="0"/>
      <w:marRight w:val="0"/>
      <w:marTop w:val="0"/>
      <w:marBottom w:val="0"/>
      <w:divBdr>
        <w:top w:val="none" w:sz="0" w:space="0" w:color="auto"/>
        <w:left w:val="none" w:sz="0" w:space="0" w:color="auto"/>
        <w:bottom w:val="none" w:sz="0" w:space="0" w:color="auto"/>
        <w:right w:val="none" w:sz="0" w:space="0" w:color="auto"/>
      </w:divBdr>
    </w:div>
    <w:div w:id="649362855">
      <w:bodyDiv w:val="1"/>
      <w:marLeft w:val="0"/>
      <w:marRight w:val="0"/>
      <w:marTop w:val="0"/>
      <w:marBottom w:val="0"/>
      <w:divBdr>
        <w:top w:val="none" w:sz="0" w:space="0" w:color="auto"/>
        <w:left w:val="none" w:sz="0" w:space="0" w:color="auto"/>
        <w:bottom w:val="none" w:sz="0" w:space="0" w:color="auto"/>
        <w:right w:val="none" w:sz="0" w:space="0" w:color="auto"/>
      </w:divBdr>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29896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487026">
      <w:bodyDiv w:val="1"/>
      <w:marLeft w:val="0"/>
      <w:marRight w:val="0"/>
      <w:marTop w:val="0"/>
      <w:marBottom w:val="0"/>
      <w:divBdr>
        <w:top w:val="none" w:sz="0" w:space="0" w:color="auto"/>
        <w:left w:val="none" w:sz="0" w:space="0" w:color="auto"/>
        <w:bottom w:val="none" w:sz="0" w:space="0" w:color="auto"/>
        <w:right w:val="none" w:sz="0" w:space="0" w:color="auto"/>
      </w:divBdr>
    </w:div>
    <w:div w:id="653678808">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8116628">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232555">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468652">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088006">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8869746">
      <w:bodyDiv w:val="1"/>
      <w:marLeft w:val="0"/>
      <w:marRight w:val="0"/>
      <w:marTop w:val="0"/>
      <w:marBottom w:val="0"/>
      <w:divBdr>
        <w:top w:val="none" w:sz="0" w:space="0" w:color="auto"/>
        <w:left w:val="none" w:sz="0" w:space="0" w:color="auto"/>
        <w:bottom w:val="none" w:sz="0" w:space="0" w:color="auto"/>
        <w:right w:val="none" w:sz="0" w:space="0" w:color="auto"/>
      </w:divBdr>
    </w:div>
    <w:div w:id="669332697">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719803">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76617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8429305">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0745751">
      <w:bodyDiv w:val="1"/>
      <w:marLeft w:val="0"/>
      <w:marRight w:val="0"/>
      <w:marTop w:val="0"/>
      <w:marBottom w:val="0"/>
      <w:divBdr>
        <w:top w:val="none" w:sz="0" w:space="0" w:color="auto"/>
        <w:left w:val="none" w:sz="0" w:space="0" w:color="auto"/>
        <w:bottom w:val="none" w:sz="0" w:space="0" w:color="auto"/>
        <w:right w:val="none" w:sz="0" w:space="0" w:color="auto"/>
      </w:divBdr>
    </w:div>
    <w:div w:id="681401255">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049236">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26320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5159648">
      <w:bodyDiv w:val="1"/>
      <w:marLeft w:val="0"/>
      <w:marRight w:val="0"/>
      <w:marTop w:val="0"/>
      <w:marBottom w:val="0"/>
      <w:divBdr>
        <w:top w:val="none" w:sz="0" w:space="0" w:color="auto"/>
        <w:left w:val="none" w:sz="0" w:space="0" w:color="auto"/>
        <w:bottom w:val="none" w:sz="0" w:space="0" w:color="auto"/>
        <w:right w:val="none" w:sz="0" w:space="0" w:color="auto"/>
      </w:divBdr>
    </w:div>
    <w:div w:id="695422877">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28624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361610">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0977789">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1973932">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3280">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114075">
      <w:bodyDiv w:val="1"/>
      <w:marLeft w:val="0"/>
      <w:marRight w:val="0"/>
      <w:marTop w:val="0"/>
      <w:marBottom w:val="0"/>
      <w:divBdr>
        <w:top w:val="none" w:sz="0" w:space="0" w:color="auto"/>
        <w:left w:val="none" w:sz="0" w:space="0" w:color="auto"/>
        <w:bottom w:val="none" w:sz="0" w:space="0" w:color="auto"/>
        <w:right w:val="none" w:sz="0" w:space="0" w:color="auto"/>
      </w:divBdr>
      <w:divsChild>
        <w:div w:id="56055455">
          <w:marLeft w:val="0"/>
          <w:marRight w:val="0"/>
          <w:marTop w:val="0"/>
          <w:marBottom w:val="0"/>
          <w:divBdr>
            <w:top w:val="none" w:sz="0" w:space="0" w:color="auto"/>
            <w:left w:val="none" w:sz="0" w:space="0" w:color="auto"/>
            <w:bottom w:val="none" w:sz="0" w:space="0" w:color="auto"/>
            <w:right w:val="none" w:sz="0" w:space="0" w:color="auto"/>
          </w:divBdr>
          <w:divsChild>
            <w:div w:id="336273851">
              <w:marLeft w:val="0"/>
              <w:marRight w:val="0"/>
              <w:marTop w:val="0"/>
              <w:marBottom w:val="0"/>
              <w:divBdr>
                <w:top w:val="none" w:sz="0" w:space="0" w:color="auto"/>
                <w:left w:val="none" w:sz="0" w:space="0" w:color="auto"/>
                <w:bottom w:val="none" w:sz="0" w:space="0" w:color="auto"/>
                <w:right w:val="none" w:sz="0" w:space="0" w:color="auto"/>
              </w:divBdr>
              <w:divsChild>
                <w:div w:id="1852989934">
                  <w:marLeft w:val="0"/>
                  <w:marRight w:val="0"/>
                  <w:marTop w:val="0"/>
                  <w:marBottom w:val="0"/>
                  <w:divBdr>
                    <w:top w:val="none" w:sz="0" w:space="0" w:color="auto"/>
                    <w:left w:val="none" w:sz="0" w:space="0" w:color="auto"/>
                    <w:bottom w:val="none" w:sz="0" w:space="0" w:color="auto"/>
                    <w:right w:val="none" w:sz="0" w:space="0" w:color="auto"/>
                  </w:divBdr>
                  <w:divsChild>
                    <w:div w:id="2084990997">
                      <w:marLeft w:val="0"/>
                      <w:marRight w:val="0"/>
                      <w:marTop w:val="0"/>
                      <w:marBottom w:val="0"/>
                      <w:divBdr>
                        <w:top w:val="none" w:sz="0" w:space="0" w:color="auto"/>
                        <w:left w:val="none" w:sz="0" w:space="0" w:color="auto"/>
                        <w:bottom w:val="none" w:sz="0" w:space="0" w:color="auto"/>
                        <w:right w:val="none" w:sz="0" w:space="0" w:color="auto"/>
                      </w:divBdr>
                      <w:divsChild>
                        <w:div w:id="1405369526">
                          <w:marLeft w:val="0"/>
                          <w:marRight w:val="0"/>
                          <w:marTop w:val="0"/>
                          <w:marBottom w:val="0"/>
                          <w:divBdr>
                            <w:top w:val="none" w:sz="0" w:space="0" w:color="auto"/>
                            <w:left w:val="none" w:sz="0" w:space="0" w:color="auto"/>
                            <w:bottom w:val="none" w:sz="0" w:space="0" w:color="auto"/>
                            <w:right w:val="none" w:sz="0" w:space="0" w:color="auto"/>
                          </w:divBdr>
                          <w:divsChild>
                            <w:div w:id="778530095">
                              <w:marLeft w:val="0"/>
                              <w:marRight w:val="0"/>
                              <w:marTop w:val="0"/>
                              <w:marBottom w:val="0"/>
                              <w:divBdr>
                                <w:top w:val="none" w:sz="0" w:space="0" w:color="auto"/>
                                <w:left w:val="none" w:sz="0" w:space="0" w:color="auto"/>
                                <w:bottom w:val="none" w:sz="0" w:space="0" w:color="auto"/>
                                <w:right w:val="none" w:sz="0" w:space="0" w:color="auto"/>
                              </w:divBdr>
                              <w:divsChild>
                                <w:div w:id="1077089046">
                                  <w:marLeft w:val="0"/>
                                  <w:marRight w:val="0"/>
                                  <w:marTop w:val="0"/>
                                  <w:marBottom w:val="0"/>
                                  <w:divBdr>
                                    <w:top w:val="none" w:sz="0" w:space="0" w:color="auto"/>
                                    <w:left w:val="none" w:sz="0" w:space="0" w:color="auto"/>
                                    <w:bottom w:val="none" w:sz="0" w:space="0" w:color="auto"/>
                                    <w:right w:val="none" w:sz="0" w:space="0" w:color="auto"/>
                                  </w:divBdr>
                                  <w:divsChild>
                                    <w:div w:id="80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866">
                          <w:marLeft w:val="0"/>
                          <w:marRight w:val="0"/>
                          <w:marTop w:val="0"/>
                          <w:marBottom w:val="0"/>
                          <w:divBdr>
                            <w:top w:val="none" w:sz="0" w:space="0" w:color="auto"/>
                            <w:left w:val="none" w:sz="0" w:space="0" w:color="auto"/>
                            <w:bottom w:val="none" w:sz="0" w:space="0" w:color="auto"/>
                            <w:right w:val="none" w:sz="0" w:space="0" w:color="auto"/>
                          </w:divBdr>
                          <w:divsChild>
                            <w:div w:id="1633824075">
                              <w:marLeft w:val="0"/>
                              <w:marRight w:val="0"/>
                              <w:marTop w:val="0"/>
                              <w:marBottom w:val="0"/>
                              <w:divBdr>
                                <w:top w:val="none" w:sz="0" w:space="0" w:color="auto"/>
                                <w:left w:val="none" w:sz="0" w:space="0" w:color="auto"/>
                                <w:bottom w:val="none" w:sz="0" w:space="0" w:color="auto"/>
                                <w:right w:val="none" w:sz="0" w:space="0" w:color="auto"/>
                              </w:divBdr>
                              <w:divsChild>
                                <w:div w:id="605771658">
                                  <w:marLeft w:val="0"/>
                                  <w:marRight w:val="0"/>
                                  <w:marTop w:val="0"/>
                                  <w:marBottom w:val="0"/>
                                  <w:divBdr>
                                    <w:top w:val="none" w:sz="0" w:space="0" w:color="auto"/>
                                    <w:left w:val="none" w:sz="0" w:space="0" w:color="auto"/>
                                    <w:bottom w:val="none" w:sz="0" w:space="0" w:color="auto"/>
                                    <w:right w:val="none" w:sz="0" w:space="0" w:color="auto"/>
                                  </w:divBdr>
                                  <w:divsChild>
                                    <w:div w:id="97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29458">
          <w:marLeft w:val="0"/>
          <w:marRight w:val="0"/>
          <w:marTop w:val="0"/>
          <w:marBottom w:val="0"/>
          <w:divBdr>
            <w:top w:val="none" w:sz="0" w:space="0" w:color="auto"/>
            <w:left w:val="none" w:sz="0" w:space="0" w:color="auto"/>
            <w:bottom w:val="none" w:sz="0" w:space="0" w:color="auto"/>
            <w:right w:val="none" w:sz="0" w:space="0" w:color="auto"/>
          </w:divBdr>
          <w:divsChild>
            <w:div w:id="2138789298">
              <w:marLeft w:val="0"/>
              <w:marRight w:val="0"/>
              <w:marTop w:val="0"/>
              <w:marBottom w:val="0"/>
              <w:divBdr>
                <w:top w:val="none" w:sz="0" w:space="0" w:color="auto"/>
                <w:left w:val="none" w:sz="0" w:space="0" w:color="auto"/>
                <w:bottom w:val="none" w:sz="0" w:space="0" w:color="auto"/>
                <w:right w:val="none" w:sz="0" w:space="0" w:color="auto"/>
              </w:divBdr>
              <w:divsChild>
                <w:div w:id="280457284">
                  <w:marLeft w:val="0"/>
                  <w:marRight w:val="0"/>
                  <w:marTop w:val="0"/>
                  <w:marBottom w:val="0"/>
                  <w:divBdr>
                    <w:top w:val="none" w:sz="0" w:space="0" w:color="auto"/>
                    <w:left w:val="none" w:sz="0" w:space="0" w:color="auto"/>
                    <w:bottom w:val="none" w:sz="0" w:space="0" w:color="auto"/>
                    <w:right w:val="none" w:sz="0" w:space="0" w:color="auto"/>
                  </w:divBdr>
                  <w:divsChild>
                    <w:div w:id="92476394">
                      <w:marLeft w:val="0"/>
                      <w:marRight w:val="0"/>
                      <w:marTop w:val="0"/>
                      <w:marBottom w:val="0"/>
                      <w:divBdr>
                        <w:top w:val="none" w:sz="0" w:space="0" w:color="auto"/>
                        <w:left w:val="none" w:sz="0" w:space="0" w:color="auto"/>
                        <w:bottom w:val="none" w:sz="0" w:space="0" w:color="auto"/>
                        <w:right w:val="none" w:sz="0" w:space="0" w:color="auto"/>
                      </w:divBdr>
                      <w:divsChild>
                        <w:div w:id="1596593037">
                          <w:marLeft w:val="0"/>
                          <w:marRight w:val="0"/>
                          <w:marTop w:val="0"/>
                          <w:marBottom w:val="0"/>
                          <w:divBdr>
                            <w:top w:val="none" w:sz="0" w:space="0" w:color="auto"/>
                            <w:left w:val="none" w:sz="0" w:space="0" w:color="auto"/>
                            <w:bottom w:val="none" w:sz="0" w:space="0" w:color="auto"/>
                            <w:right w:val="none" w:sz="0" w:space="0" w:color="auto"/>
                          </w:divBdr>
                          <w:divsChild>
                            <w:div w:id="2086218797">
                              <w:marLeft w:val="0"/>
                              <w:marRight w:val="0"/>
                              <w:marTop w:val="0"/>
                              <w:marBottom w:val="0"/>
                              <w:divBdr>
                                <w:top w:val="none" w:sz="0" w:space="0" w:color="auto"/>
                                <w:left w:val="none" w:sz="0" w:space="0" w:color="auto"/>
                                <w:bottom w:val="none" w:sz="0" w:space="0" w:color="auto"/>
                                <w:right w:val="none" w:sz="0" w:space="0" w:color="auto"/>
                              </w:divBdr>
                              <w:divsChild>
                                <w:div w:id="1921980241">
                                  <w:marLeft w:val="0"/>
                                  <w:marRight w:val="0"/>
                                  <w:marTop w:val="0"/>
                                  <w:marBottom w:val="0"/>
                                  <w:divBdr>
                                    <w:top w:val="none" w:sz="0" w:space="0" w:color="auto"/>
                                    <w:left w:val="none" w:sz="0" w:space="0" w:color="auto"/>
                                    <w:bottom w:val="none" w:sz="0" w:space="0" w:color="auto"/>
                                    <w:right w:val="none" w:sz="0" w:space="0" w:color="auto"/>
                                  </w:divBdr>
                                  <w:divsChild>
                                    <w:div w:id="389502611">
                                      <w:marLeft w:val="0"/>
                                      <w:marRight w:val="0"/>
                                      <w:marTop w:val="0"/>
                                      <w:marBottom w:val="0"/>
                                      <w:divBdr>
                                        <w:top w:val="none" w:sz="0" w:space="0" w:color="auto"/>
                                        <w:left w:val="none" w:sz="0" w:space="0" w:color="auto"/>
                                        <w:bottom w:val="none" w:sz="0" w:space="0" w:color="auto"/>
                                        <w:right w:val="none" w:sz="0" w:space="0" w:color="auto"/>
                                      </w:divBdr>
                                      <w:divsChild>
                                        <w:div w:id="1018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7784">
          <w:marLeft w:val="0"/>
          <w:marRight w:val="0"/>
          <w:marTop w:val="0"/>
          <w:marBottom w:val="0"/>
          <w:divBdr>
            <w:top w:val="none" w:sz="0" w:space="0" w:color="auto"/>
            <w:left w:val="none" w:sz="0" w:space="0" w:color="auto"/>
            <w:bottom w:val="none" w:sz="0" w:space="0" w:color="auto"/>
            <w:right w:val="none" w:sz="0" w:space="0" w:color="auto"/>
          </w:divBdr>
          <w:divsChild>
            <w:div w:id="905602875">
              <w:marLeft w:val="0"/>
              <w:marRight w:val="0"/>
              <w:marTop w:val="0"/>
              <w:marBottom w:val="0"/>
              <w:divBdr>
                <w:top w:val="none" w:sz="0" w:space="0" w:color="auto"/>
                <w:left w:val="none" w:sz="0" w:space="0" w:color="auto"/>
                <w:bottom w:val="none" w:sz="0" w:space="0" w:color="auto"/>
                <w:right w:val="none" w:sz="0" w:space="0" w:color="auto"/>
              </w:divBdr>
              <w:divsChild>
                <w:div w:id="1231114038">
                  <w:marLeft w:val="0"/>
                  <w:marRight w:val="0"/>
                  <w:marTop w:val="0"/>
                  <w:marBottom w:val="0"/>
                  <w:divBdr>
                    <w:top w:val="none" w:sz="0" w:space="0" w:color="auto"/>
                    <w:left w:val="none" w:sz="0" w:space="0" w:color="auto"/>
                    <w:bottom w:val="none" w:sz="0" w:space="0" w:color="auto"/>
                    <w:right w:val="none" w:sz="0" w:space="0" w:color="auto"/>
                  </w:divBdr>
                  <w:divsChild>
                    <w:div w:id="458425856">
                      <w:marLeft w:val="0"/>
                      <w:marRight w:val="0"/>
                      <w:marTop w:val="0"/>
                      <w:marBottom w:val="0"/>
                      <w:divBdr>
                        <w:top w:val="none" w:sz="0" w:space="0" w:color="auto"/>
                        <w:left w:val="none" w:sz="0" w:space="0" w:color="auto"/>
                        <w:bottom w:val="none" w:sz="0" w:space="0" w:color="auto"/>
                        <w:right w:val="none" w:sz="0" w:space="0" w:color="auto"/>
                      </w:divBdr>
                      <w:divsChild>
                        <w:div w:id="1038776843">
                          <w:marLeft w:val="0"/>
                          <w:marRight w:val="0"/>
                          <w:marTop w:val="0"/>
                          <w:marBottom w:val="0"/>
                          <w:divBdr>
                            <w:top w:val="none" w:sz="0" w:space="0" w:color="auto"/>
                            <w:left w:val="none" w:sz="0" w:space="0" w:color="auto"/>
                            <w:bottom w:val="none" w:sz="0" w:space="0" w:color="auto"/>
                            <w:right w:val="none" w:sz="0" w:space="0" w:color="auto"/>
                          </w:divBdr>
                          <w:divsChild>
                            <w:div w:id="162090805">
                              <w:marLeft w:val="0"/>
                              <w:marRight w:val="0"/>
                              <w:marTop w:val="0"/>
                              <w:marBottom w:val="0"/>
                              <w:divBdr>
                                <w:top w:val="none" w:sz="0" w:space="0" w:color="auto"/>
                                <w:left w:val="none" w:sz="0" w:space="0" w:color="auto"/>
                                <w:bottom w:val="none" w:sz="0" w:space="0" w:color="auto"/>
                                <w:right w:val="none" w:sz="0" w:space="0" w:color="auto"/>
                              </w:divBdr>
                              <w:divsChild>
                                <w:div w:id="59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3349">
                  <w:marLeft w:val="0"/>
                  <w:marRight w:val="0"/>
                  <w:marTop w:val="0"/>
                  <w:marBottom w:val="0"/>
                  <w:divBdr>
                    <w:top w:val="none" w:sz="0" w:space="0" w:color="auto"/>
                    <w:left w:val="none" w:sz="0" w:space="0" w:color="auto"/>
                    <w:bottom w:val="none" w:sz="0" w:space="0" w:color="auto"/>
                    <w:right w:val="none" w:sz="0" w:space="0" w:color="auto"/>
                  </w:divBdr>
                  <w:divsChild>
                    <w:div w:id="881525923">
                      <w:marLeft w:val="0"/>
                      <w:marRight w:val="0"/>
                      <w:marTop w:val="0"/>
                      <w:marBottom w:val="0"/>
                      <w:divBdr>
                        <w:top w:val="none" w:sz="0" w:space="0" w:color="auto"/>
                        <w:left w:val="none" w:sz="0" w:space="0" w:color="auto"/>
                        <w:bottom w:val="none" w:sz="0" w:space="0" w:color="auto"/>
                        <w:right w:val="none" w:sz="0" w:space="0" w:color="auto"/>
                      </w:divBdr>
                      <w:divsChild>
                        <w:div w:id="1942832518">
                          <w:marLeft w:val="0"/>
                          <w:marRight w:val="0"/>
                          <w:marTop w:val="0"/>
                          <w:marBottom w:val="0"/>
                          <w:divBdr>
                            <w:top w:val="none" w:sz="0" w:space="0" w:color="auto"/>
                            <w:left w:val="none" w:sz="0" w:space="0" w:color="auto"/>
                            <w:bottom w:val="none" w:sz="0" w:space="0" w:color="auto"/>
                            <w:right w:val="none" w:sz="0" w:space="0" w:color="auto"/>
                          </w:divBdr>
                          <w:divsChild>
                            <w:div w:id="878205251">
                              <w:marLeft w:val="0"/>
                              <w:marRight w:val="0"/>
                              <w:marTop w:val="0"/>
                              <w:marBottom w:val="0"/>
                              <w:divBdr>
                                <w:top w:val="none" w:sz="0" w:space="0" w:color="auto"/>
                                <w:left w:val="none" w:sz="0" w:space="0" w:color="auto"/>
                                <w:bottom w:val="none" w:sz="0" w:space="0" w:color="auto"/>
                                <w:right w:val="none" w:sz="0" w:space="0" w:color="auto"/>
                              </w:divBdr>
                              <w:divsChild>
                                <w:div w:id="1826974041">
                                  <w:marLeft w:val="0"/>
                                  <w:marRight w:val="0"/>
                                  <w:marTop w:val="0"/>
                                  <w:marBottom w:val="0"/>
                                  <w:divBdr>
                                    <w:top w:val="none" w:sz="0" w:space="0" w:color="auto"/>
                                    <w:left w:val="none" w:sz="0" w:space="0" w:color="auto"/>
                                    <w:bottom w:val="none" w:sz="0" w:space="0" w:color="auto"/>
                                    <w:right w:val="none" w:sz="0" w:space="0" w:color="auto"/>
                                  </w:divBdr>
                                  <w:divsChild>
                                    <w:div w:id="4090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467692">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507456">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1626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1901079">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6686845">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230359">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0931061">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27051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621508">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023566">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7629466">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2803385">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463410">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8431380">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618816">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3362015">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4665889">
      <w:bodyDiv w:val="1"/>
      <w:marLeft w:val="0"/>
      <w:marRight w:val="0"/>
      <w:marTop w:val="0"/>
      <w:marBottom w:val="0"/>
      <w:divBdr>
        <w:top w:val="none" w:sz="0" w:space="0" w:color="auto"/>
        <w:left w:val="none" w:sz="0" w:space="0" w:color="auto"/>
        <w:bottom w:val="none" w:sz="0" w:space="0" w:color="auto"/>
        <w:right w:val="none" w:sz="0" w:space="0" w:color="auto"/>
      </w:divBdr>
    </w:div>
    <w:div w:id="754785193">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520149">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0759302">
      <w:bodyDiv w:val="1"/>
      <w:marLeft w:val="0"/>
      <w:marRight w:val="0"/>
      <w:marTop w:val="0"/>
      <w:marBottom w:val="0"/>
      <w:divBdr>
        <w:top w:val="none" w:sz="0" w:space="0" w:color="auto"/>
        <w:left w:val="none" w:sz="0" w:space="0" w:color="auto"/>
        <w:bottom w:val="none" w:sz="0" w:space="0" w:color="auto"/>
        <w:right w:val="none" w:sz="0" w:space="0" w:color="auto"/>
      </w:divBdr>
    </w:div>
    <w:div w:id="761537008">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067532">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2921254">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22916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046136">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506570">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1508562">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0930">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255159">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482165">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152642">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034637">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604964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86239537">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674013">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794519">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3913551">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5492163">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18026">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226475">
      <w:bodyDiv w:val="1"/>
      <w:marLeft w:val="0"/>
      <w:marRight w:val="0"/>
      <w:marTop w:val="0"/>
      <w:marBottom w:val="0"/>
      <w:divBdr>
        <w:top w:val="none" w:sz="0" w:space="0" w:color="auto"/>
        <w:left w:val="none" w:sz="0" w:space="0" w:color="auto"/>
        <w:bottom w:val="none" w:sz="0" w:space="0" w:color="auto"/>
        <w:right w:val="none" w:sz="0" w:space="0" w:color="auto"/>
      </w:divBdr>
    </w:div>
    <w:div w:id="800227032">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8596619">
      <w:bodyDiv w:val="1"/>
      <w:marLeft w:val="0"/>
      <w:marRight w:val="0"/>
      <w:marTop w:val="0"/>
      <w:marBottom w:val="0"/>
      <w:divBdr>
        <w:top w:val="none" w:sz="0" w:space="0" w:color="auto"/>
        <w:left w:val="none" w:sz="0" w:space="0" w:color="auto"/>
        <w:bottom w:val="none" w:sz="0" w:space="0" w:color="auto"/>
        <w:right w:val="none" w:sz="0" w:space="0" w:color="auto"/>
      </w:divBdr>
    </w:div>
    <w:div w:id="808862647">
      <w:bodyDiv w:val="1"/>
      <w:marLeft w:val="0"/>
      <w:marRight w:val="0"/>
      <w:marTop w:val="0"/>
      <w:marBottom w:val="0"/>
      <w:divBdr>
        <w:top w:val="none" w:sz="0" w:space="0" w:color="auto"/>
        <w:left w:val="none" w:sz="0" w:space="0" w:color="auto"/>
        <w:bottom w:val="none" w:sz="0" w:space="0" w:color="auto"/>
        <w:right w:val="none" w:sz="0" w:space="0" w:color="auto"/>
      </w:divBdr>
    </w:div>
    <w:div w:id="808978045">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719912">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059567">
      <w:bodyDiv w:val="1"/>
      <w:marLeft w:val="0"/>
      <w:marRight w:val="0"/>
      <w:marTop w:val="0"/>
      <w:marBottom w:val="0"/>
      <w:divBdr>
        <w:top w:val="none" w:sz="0" w:space="0" w:color="auto"/>
        <w:left w:val="none" w:sz="0" w:space="0" w:color="auto"/>
        <w:bottom w:val="none" w:sz="0" w:space="0" w:color="auto"/>
        <w:right w:val="none" w:sz="0" w:space="0" w:color="auto"/>
      </w:divBdr>
    </w:div>
    <w:div w:id="813327192">
      <w:bodyDiv w:val="1"/>
      <w:marLeft w:val="0"/>
      <w:marRight w:val="0"/>
      <w:marTop w:val="0"/>
      <w:marBottom w:val="0"/>
      <w:divBdr>
        <w:top w:val="none" w:sz="0" w:space="0" w:color="auto"/>
        <w:left w:val="none" w:sz="0" w:space="0" w:color="auto"/>
        <w:bottom w:val="none" w:sz="0" w:space="0" w:color="auto"/>
        <w:right w:val="none" w:sz="0" w:space="0" w:color="auto"/>
      </w:divBdr>
    </w:div>
    <w:div w:id="813645630">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811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5806791">
      <w:bodyDiv w:val="1"/>
      <w:marLeft w:val="0"/>
      <w:marRight w:val="0"/>
      <w:marTop w:val="0"/>
      <w:marBottom w:val="0"/>
      <w:divBdr>
        <w:top w:val="none" w:sz="0" w:space="0" w:color="auto"/>
        <w:left w:val="none" w:sz="0" w:space="0" w:color="auto"/>
        <w:bottom w:val="none" w:sz="0" w:space="0" w:color="auto"/>
        <w:right w:val="none" w:sz="0" w:space="0" w:color="auto"/>
      </w:divBdr>
    </w:div>
    <w:div w:id="816459002">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500674">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465271">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21846">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2814227">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3665105">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277972">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163824">
      <w:bodyDiv w:val="1"/>
      <w:marLeft w:val="0"/>
      <w:marRight w:val="0"/>
      <w:marTop w:val="0"/>
      <w:marBottom w:val="0"/>
      <w:divBdr>
        <w:top w:val="none" w:sz="0" w:space="0" w:color="auto"/>
        <w:left w:val="none" w:sz="0" w:space="0" w:color="auto"/>
        <w:bottom w:val="none" w:sz="0" w:space="0" w:color="auto"/>
        <w:right w:val="none" w:sz="0" w:space="0" w:color="auto"/>
      </w:divBdr>
    </w:div>
    <w:div w:id="826359451">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531376">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2912784">
      <w:bodyDiv w:val="1"/>
      <w:marLeft w:val="0"/>
      <w:marRight w:val="0"/>
      <w:marTop w:val="0"/>
      <w:marBottom w:val="0"/>
      <w:divBdr>
        <w:top w:val="none" w:sz="0" w:space="0" w:color="auto"/>
        <w:left w:val="none" w:sz="0" w:space="0" w:color="auto"/>
        <w:bottom w:val="none" w:sz="0" w:space="0" w:color="auto"/>
        <w:right w:val="none" w:sz="0" w:space="0" w:color="auto"/>
      </w:divBdr>
    </w:div>
    <w:div w:id="83345122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027166">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6530778">
      <w:bodyDiv w:val="1"/>
      <w:marLeft w:val="0"/>
      <w:marRight w:val="0"/>
      <w:marTop w:val="0"/>
      <w:marBottom w:val="0"/>
      <w:divBdr>
        <w:top w:val="none" w:sz="0" w:space="0" w:color="auto"/>
        <w:left w:val="none" w:sz="0" w:space="0" w:color="auto"/>
        <w:bottom w:val="none" w:sz="0" w:space="0" w:color="auto"/>
        <w:right w:val="none" w:sz="0" w:space="0" w:color="auto"/>
      </w:divBdr>
    </w:div>
    <w:div w:id="836847348">
      <w:bodyDiv w:val="1"/>
      <w:marLeft w:val="0"/>
      <w:marRight w:val="0"/>
      <w:marTop w:val="0"/>
      <w:marBottom w:val="0"/>
      <w:divBdr>
        <w:top w:val="none" w:sz="0" w:space="0" w:color="auto"/>
        <w:left w:val="none" w:sz="0" w:space="0" w:color="auto"/>
        <w:bottom w:val="none" w:sz="0" w:space="0" w:color="auto"/>
        <w:right w:val="none" w:sz="0" w:space="0" w:color="auto"/>
      </w:divBdr>
    </w:div>
    <w:div w:id="836849203">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693271">
      <w:bodyDiv w:val="1"/>
      <w:marLeft w:val="0"/>
      <w:marRight w:val="0"/>
      <w:marTop w:val="0"/>
      <w:marBottom w:val="0"/>
      <w:divBdr>
        <w:top w:val="none" w:sz="0" w:space="0" w:color="auto"/>
        <w:left w:val="none" w:sz="0" w:space="0" w:color="auto"/>
        <w:bottom w:val="none" w:sz="0" w:space="0" w:color="auto"/>
        <w:right w:val="none" w:sz="0" w:space="0" w:color="auto"/>
      </w:divBdr>
    </w:div>
    <w:div w:id="838740727">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1776500">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2823436">
      <w:bodyDiv w:val="1"/>
      <w:marLeft w:val="0"/>
      <w:marRight w:val="0"/>
      <w:marTop w:val="0"/>
      <w:marBottom w:val="0"/>
      <w:divBdr>
        <w:top w:val="none" w:sz="0" w:space="0" w:color="auto"/>
        <w:left w:val="none" w:sz="0" w:space="0" w:color="auto"/>
        <w:bottom w:val="none" w:sz="0" w:space="0" w:color="auto"/>
        <w:right w:val="none" w:sz="0" w:space="0" w:color="auto"/>
      </w:divBdr>
    </w:div>
    <w:div w:id="843134862">
      <w:bodyDiv w:val="1"/>
      <w:marLeft w:val="0"/>
      <w:marRight w:val="0"/>
      <w:marTop w:val="0"/>
      <w:marBottom w:val="0"/>
      <w:divBdr>
        <w:top w:val="none" w:sz="0" w:space="0" w:color="auto"/>
        <w:left w:val="none" w:sz="0" w:space="0" w:color="auto"/>
        <w:bottom w:val="none" w:sz="0" w:space="0" w:color="auto"/>
        <w:right w:val="none" w:sz="0" w:space="0" w:color="auto"/>
      </w:divBdr>
    </w:div>
    <w:div w:id="843323309">
      <w:bodyDiv w:val="1"/>
      <w:marLeft w:val="0"/>
      <w:marRight w:val="0"/>
      <w:marTop w:val="0"/>
      <w:marBottom w:val="0"/>
      <w:divBdr>
        <w:top w:val="none" w:sz="0" w:space="0" w:color="auto"/>
        <w:left w:val="none" w:sz="0" w:space="0" w:color="auto"/>
        <w:bottom w:val="none" w:sz="0" w:space="0" w:color="auto"/>
        <w:right w:val="none" w:sz="0" w:space="0" w:color="auto"/>
      </w:divBdr>
    </w:div>
    <w:div w:id="84339511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8717072">
      <w:bodyDiv w:val="1"/>
      <w:marLeft w:val="0"/>
      <w:marRight w:val="0"/>
      <w:marTop w:val="0"/>
      <w:marBottom w:val="0"/>
      <w:divBdr>
        <w:top w:val="none" w:sz="0" w:space="0" w:color="auto"/>
        <w:left w:val="none" w:sz="0" w:space="0" w:color="auto"/>
        <w:bottom w:val="none" w:sz="0" w:space="0" w:color="auto"/>
        <w:right w:val="none" w:sz="0" w:space="0" w:color="auto"/>
      </w:divBdr>
    </w:div>
    <w:div w:id="848763241">
      <w:bodyDiv w:val="1"/>
      <w:marLeft w:val="0"/>
      <w:marRight w:val="0"/>
      <w:marTop w:val="0"/>
      <w:marBottom w:val="0"/>
      <w:divBdr>
        <w:top w:val="none" w:sz="0" w:space="0" w:color="auto"/>
        <w:left w:val="none" w:sz="0" w:space="0" w:color="auto"/>
        <w:bottom w:val="none" w:sz="0" w:space="0" w:color="auto"/>
        <w:right w:val="none" w:sz="0" w:space="0" w:color="auto"/>
      </w:divBdr>
    </w:div>
    <w:div w:id="849106371">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1530009">
      <w:bodyDiv w:val="1"/>
      <w:marLeft w:val="0"/>
      <w:marRight w:val="0"/>
      <w:marTop w:val="0"/>
      <w:marBottom w:val="0"/>
      <w:divBdr>
        <w:top w:val="none" w:sz="0" w:space="0" w:color="auto"/>
        <w:left w:val="none" w:sz="0" w:space="0" w:color="auto"/>
        <w:bottom w:val="none" w:sz="0" w:space="0" w:color="auto"/>
        <w:right w:val="none" w:sz="0" w:space="0" w:color="auto"/>
      </w:divBdr>
    </w:div>
    <w:div w:id="852110523">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304579">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1623448">
      <w:bodyDiv w:val="1"/>
      <w:marLeft w:val="0"/>
      <w:marRight w:val="0"/>
      <w:marTop w:val="0"/>
      <w:marBottom w:val="0"/>
      <w:divBdr>
        <w:top w:val="none" w:sz="0" w:space="0" w:color="auto"/>
        <w:left w:val="none" w:sz="0" w:space="0" w:color="auto"/>
        <w:bottom w:val="none" w:sz="0" w:space="0" w:color="auto"/>
        <w:right w:val="none" w:sz="0" w:space="0" w:color="auto"/>
      </w:divBdr>
    </w:div>
    <w:div w:id="862283897">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2748173">
      <w:bodyDiv w:val="1"/>
      <w:marLeft w:val="0"/>
      <w:marRight w:val="0"/>
      <w:marTop w:val="0"/>
      <w:marBottom w:val="0"/>
      <w:divBdr>
        <w:top w:val="none" w:sz="0" w:space="0" w:color="auto"/>
        <w:left w:val="none" w:sz="0" w:space="0" w:color="auto"/>
        <w:bottom w:val="none" w:sz="0" w:space="0" w:color="auto"/>
        <w:right w:val="none" w:sz="0" w:space="0" w:color="auto"/>
      </w:divBdr>
    </w:div>
    <w:div w:id="86286040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7912313">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8640192">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801758">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0263712">
      <w:bodyDiv w:val="1"/>
      <w:marLeft w:val="0"/>
      <w:marRight w:val="0"/>
      <w:marTop w:val="0"/>
      <w:marBottom w:val="0"/>
      <w:divBdr>
        <w:top w:val="none" w:sz="0" w:space="0" w:color="auto"/>
        <w:left w:val="none" w:sz="0" w:space="0" w:color="auto"/>
        <w:bottom w:val="none" w:sz="0" w:space="0" w:color="auto"/>
        <w:right w:val="none" w:sz="0" w:space="0" w:color="auto"/>
      </w:divBdr>
    </w:div>
    <w:div w:id="871384285">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2960367">
      <w:bodyDiv w:val="1"/>
      <w:marLeft w:val="0"/>
      <w:marRight w:val="0"/>
      <w:marTop w:val="0"/>
      <w:marBottom w:val="0"/>
      <w:divBdr>
        <w:top w:val="none" w:sz="0" w:space="0" w:color="auto"/>
        <w:left w:val="none" w:sz="0" w:space="0" w:color="auto"/>
        <w:bottom w:val="none" w:sz="0" w:space="0" w:color="auto"/>
        <w:right w:val="none" w:sz="0" w:space="0" w:color="auto"/>
      </w:divBdr>
    </w:div>
    <w:div w:id="873153773">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4392744">
      <w:bodyDiv w:val="1"/>
      <w:marLeft w:val="0"/>
      <w:marRight w:val="0"/>
      <w:marTop w:val="0"/>
      <w:marBottom w:val="0"/>
      <w:divBdr>
        <w:top w:val="none" w:sz="0" w:space="0" w:color="auto"/>
        <w:left w:val="none" w:sz="0" w:space="0" w:color="auto"/>
        <w:bottom w:val="none" w:sz="0" w:space="0" w:color="auto"/>
        <w:right w:val="none" w:sz="0" w:space="0" w:color="auto"/>
      </w:divBdr>
    </w:div>
    <w:div w:id="874543899">
      <w:bodyDiv w:val="1"/>
      <w:marLeft w:val="0"/>
      <w:marRight w:val="0"/>
      <w:marTop w:val="0"/>
      <w:marBottom w:val="0"/>
      <w:divBdr>
        <w:top w:val="none" w:sz="0" w:space="0" w:color="auto"/>
        <w:left w:val="none" w:sz="0" w:space="0" w:color="auto"/>
        <w:bottom w:val="none" w:sz="0" w:space="0" w:color="auto"/>
        <w:right w:val="none" w:sz="0" w:space="0" w:color="auto"/>
      </w:divBdr>
    </w:div>
    <w:div w:id="874662159">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8865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514350">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09242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0900418">
      <w:bodyDiv w:val="1"/>
      <w:marLeft w:val="0"/>
      <w:marRight w:val="0"/>
      <w:marTop w:val="0"/>
      <w:marBottom w:val="0"/>
      <w:divBdr>
        <w:top w:val="none" w:sz="0" w:space="0" w:color="auto"/>
        <w:left w:val="none" w:sz="0" w:space="0" w:color="auto"/>
        <w:bottom w:val="none" w:sz="0" w:space="0" w:color="auto"/>
        <w:right w:val="none" w:sz="0" w:space="0" w:color="auto"/>
      </w:divBdr>
    </w:div>
    <w:div w:id="881013880">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29801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3566931">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115297">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186182">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2040669">
      <w:bodyDiv w:val="1"/>
      <w:marLeft w:val="0"/>
      <w:marRight w:val="0"/>
      <w:marTop w:val="0"/>
      <w:marBottom w:val="0"/>
      <w:divBdr>
        <w:top w:val="none" w:sz="0" w:space="0" w:color="auto"/>
        <w:left w:val="none" w:sz="0" w:space="0" w:color="auto"/>
        <w:bottom w:val="none" w:sz="0" w:space="0" w:color="auto"/>
        <w:right w:val="none" w:sz="0" w:space="0" w:color="auto"/>
      </w:divBdr>
    </w:div>
    <w:div w:id="892155155">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584875">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06196">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54691">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4417924">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1421">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071846">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3531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667251">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6717993">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525954">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47215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2979278">
      <w:bodyDiv w:val="1"/>
      <w:marLeft w:val="0"/>
      <w:marRight w:val="0"/>
      <w:marTop w:val="0"/>
      <w:marBottom w:val="0"/>
      <w:divBdr>
        <w:top w:val="none" w:sz="0" w:space="0" w:color="auto"/>
        <w:left w:val="none" w:sz="0" w:space="0" w:color="auto"/>
        <w:bottom w:val="none" w:sz="0" w:space="0" w:color="auto"/>
        <w:right w:val="none" w:sz="0" w:space="0" w:color="auto"/>
      </w:divBdr>
    </w:div>
    <w:div w:id="933055773">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0547">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353340">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7616647">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026691">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489092">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7832661">
      <w:bodyDiv w:val="1"/>
      <w:marLeft w:val="0"/>
      <w:marRight w:val="0"/>
      <w:marTop w:val="0"/>
      <w:marBottom w:val="0"/>
      <w:divBdr>
        <w:top w:val="none" w:sz="0" w:space="0" w:color="auto"/>
        <w:left w:val="none" w:sz="0" w:space="0" w:color="auto"/>
        <w:bottom w:val="none" w:sz="0" w:space="0" w:color="auto"/>
        <w:right w:val="none" w:sz="0" w:space="0" w:color="auto"/>
      </w:divBdr>
    </w:div>
    <w:div w:id="958609488">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158186">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190712">
      <w:bodyDiv w:val="1"/>
      <w:marLeft w:val="0"/>
      <w:marRight w:val="0"/>
      <w:marTop w:val="0"/>
      <w:marBottom w:val="0"/>
      <w:divBdr>
        <w:top w:val="none" w:sz="0" w:space="0" w:color="auto"/>
        <w:left w:val="none" w:sz="0" w:space="0" w:color="auto"/>
        <w:bottom w:val="none" w:sz="0" w:space="0" w:color="auto"/>
        <w:right w:val="none" w:sz="0" w:space="0" w:color="auto"/>
      </w:divBdr>
    </w:div>
    <w:div w:id="964196416">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7473022">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895382">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0866492">
      <w:bodyDiv w:val="1"/>
      <w:marLeft w:val="0"/>
      <w:marRight w:val="0"/>
      <w:marTop w:val="0"/>
      <w:marBottom w:val="0"/>
      <w:divBdr>
        <w:top w:val="none" w:sz="0" w:space="0" w:color="auto"/>
        <w:left w:val="none" w:sz="0" w:space="0" w:color="auto"/>
        <w:bottom w:val="none" w:sz="0" w:space="0" w:color="auto"/>
        <w:right w:val="none" w:sz="0" w:space="0" w:color="auto"/>
      </w:divBdr>
    </w:div>
    <w:div w:id="970942423">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68427">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7763416">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79843502">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734299">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579295">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4771944">
      <w:bodyDiv w:val="1"/>
      <w:marLeft w:val="0"/>
      <w:marRight w:val="0"/>
      <w:marTop w:val="0"/>
      <w:marBottom w:val="0"/>
      <w:divBdr>
        <w:top w:val="none" w:sz="0" w:space="0" w:color="auto"/>
        <w:left w:val="none" w:sz="0" w:space="0" w:color="auto"/>
        <w:bottom w:val="none" w:sz="0" w:space="0" w:color="auto"/>
        <w:right w:val="none" w:sz="0" w:space="0" w:color="auto"/>
      </w:divBdr>
    </w:div>
    <w:div w:id="984971882">
      <w:bodyDiv w:val="1"/>
      <w:marLeft w:val="0"/>
      <w:marRight w:val="0"/>
      <w:marTop w:val="0"/>
      <w:marBottom w:val="0"/>
      <w:divBdr>
        <w:top w:val="none" w:sz="0" w:space="0" w:color="auto"/>
        <w:left w:val="none" w:sz="0" w:space="0" w:color="auto"/>
        <w:bottom w:val="none" w:sz="0" w:space="0" w:color="auto"/>
        <w:right w:val="none" w:sz="0" w:space="0" w:color="auto"/>
      </w:divBdr>
    </w:div>
    <w:div w:id="985469539">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03895">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7901092">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024077">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015723">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4190097">
      <w:bodyDiv w:val="1"/>
      <w:marLeft w:val="0"/>
      <w:marRight w:val="0"/>
      <w:marTop w:val="0"/>
      <w:marBottom w:val="0"/>
      <w:divBdr>
        <w:top w:val="none" w:sz="0" w:space="0" w:color="auto"/>
        <w:left w:val="none" w:sz="0" w:space="0" w:color="auto"/>
        <w:bottom w:val="none" w:sz="0" w:space="0" w:color="auto"/>
        <w:right w:val="none" w:sz="0" w:space="0" w:color="auto"/>
      </w:divBdr>
    </w:div>
    <w:div w:id="995232410">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762644">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0231946">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2587341">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4816085">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6053170">
      <w:bodyDiv w:val="1"/>
      <w:marLeft w:val="0"/>
      <w:marRight w:val="0"/>
      <w:marTop w:val="0"/>
      <w:marBottom w:val="0"/>
      <w:divBdr>
        <w:top w:val="none" w:sz="0" w:space="0" w:color="auto"/>
        <w:left w:val="none" w:sz="0" w:space="0" w:color="auto"/>
        <w:bottom w:val="none" w:sz="0" w:space="0" w:color="auto"/>
        <w:right w:val="none" w:sz="0" w:space="0" w:color="auto"/>
      </w:divBdr>
    </w:div>
    <w:div w:id="1007442367">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093665">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45460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607266">
      <w:bodyDiv w:val="1"/>
      <w:marLeft w:val="0"/>
      <w:marRight w:val="0"/>
      <w:marTop w:val="0"/>
      <w:marBottom w:val="0"/>
      <w:divBdr>
        <w:top w:val="none" w:sz="0" w:space="0" w:color="auto"/>
        <w:left w:val="none" w:sz="0" w:space="0" w:color="auto"/>
        <w:bottom w:val="none" w:sz="0" w:space="0" w:color="auto"/>
        <w:right w:val="none" w:sz="0" w:space="0" w:color="auto"/>
      </w:divBdr>
    </w:div>
    <w:div w:id="1012881248">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217302">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3918644">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661842">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19966253">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12908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050925">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2899178">
      <w:bodyDiv w:val="1"/>
      <w:marLeft w:val="0"/>
      <w:marRight w:val="0"/>
      <w:marTop w:val="0"/>
      <w:marBottom w:val="0"/>
      <w:divBdr>
        <w:top w:val="none" w:sz="0" w:space="0" w:color="auto"/>
        <w:left w:val="none" w:sz="0" w:space="0" w:color="auto"/>
        <w:bottom w:val="none" w:sz="0" w:space="0" w:color="auto"/>
        <w:right w:val="none" w:sz="0" w:space="0" w:color="auto"/>
      </w:divBdr>
    </w:div>
    <w:div w:id="1023285896">
      <w:bodyDiv w:val="1"/>
      <w:marLeft w:val="0"/>
      <w:marRight w:val="0"/>
      <w:marTop w:val="0"/>
      <w:marBottom w:val="0"/>
      <w:divBdr>
        <w:top w:val="none" w:sz="0" w:space="0" w:color="auto"/>
        <w:left w:val="none" w:sz="0" w:space="0" w:color="auto"/>
        <w:bottom w:val="none" w:sz="0" w:space="0" w:color="auto"/>
        <w:right w:val="none" w:sz="0" w:space="0" w:color="auto"/>
      </w:divBdr>
    </w:div>
    <w:div w:id="1023365141">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4089663">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145004">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0301961">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4889190">
      <w:bodyDiv w:val="1"/>
      <w:marLeft w:val="0"/>
      <w:marRight w:val="0"/>
      <w:marTop w:val="0"/>
      <w:marBottom w:val="0"/>
      <w:divBdr>
        <w:top w:val="none" w:sz="0" w:space="0" w:color="auto"/>
        <w:left w:val="none" w:sz="0" w:space="0" w:color="auto"/>
        <w:bottom w:val="none" w:sz="0" w:space="0" w:color="auto"/>
        <w:right w:val="none" w:sz="0" w:space="0" w:color="auto"/>
      </w:divBdr>
    </w:div>
    <w:div w:id="1034960582">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244109">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084226">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39745723">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14106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8451357">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525401">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49768065">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420640">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415791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466410">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7053440">
      <w:bodyDiv w:val="1"/>
      <w:marLeft w:val="0"/>
      <w:marRight w:val="0"/>
      <w:marTop w:val="0"/>
      <w:marBottom w:val="0"/>
      <w:divBdr>
        <w:top w:val="none" w:sz="0" w:space="0" w:color="auto"/>
        <w:left w:val="none" w:sz="0" w:space="0" w:color="auto"/>
        <w:bottom w:val="none" w:sz="0" w:space="0" w:color="auto"/>
        <w:right w:val="none" w:sz="0" w:space="0" w:color="auto"/>
      </w:divBdr>
    </w:div>
    <w:div w:id="1057437729">
      <w:bodyDiv w:val="1"/>
      <w:marLeft w:val="0"/>
      <w:marRight w:val="0"/>
      <w:marTop w:val="0"/>
      <w:marBottom w:val="0"/>
      <w:divBdr>
        <w:top w:val="none" w:sz="0" w:space="0" w:color="auto"/>
        <w:left w:val="none" w:sz="0" w:space="0" w:color="auto"/>
        <w:bottom w:val="none" w:sz="0" w:space="0" w:color="auto"/>
        <w:right w:val="none" w:sz="0" w:space="0" w:color="auto"/>
      </w:divBdr>
    </w:div>
    <w:div w:id="1057632157">
      <w:bodyDiv w:val="1"/>
      <w:marLeft w:val="0"/>
      <w:marRight w:val="0"/>
      <w:marTop w:val="0"/>
      <w:marBottom w:val="0"/>
      <w:divBdr>
        <w:top w:val="none" w:sz="0" w:space="0" w:color="auto"/>
        <w:left w:val="none" w:sz="0" w:space="0" w:color="auto"/>
        <w:bottom w:val="none" w:sz="0" w:space="0" w:color="auto"/>
        <w:right w:val="none" w:sz="0" w:space="0" w:color="auto"/>
      </w:divBdr>
    </w:div>
    <w:div w:id="105770181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1829616">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2296013">
      <w:bodyDiv w:val="1"/>
      <w:marLeft w:val="0"/>
      <w:marRight w:val="0"/>
      <w:marTop w:val="0"/>
      <w:marBottom w:val="0"/>
      <w:divBdr>
        <w:top w:val="none" w:sz="0" w:space="0" w:color="auto"/>
        <w:left w:val="none" w:sz="0" w:space="0" w:color="auto"/>
        <w:bottom w:val="none" w:sz="0" w:space="0" w:color="auto"/>
        <w:right w:val="none" w:sz="0" w:space="0" w:color="auto"/>
      </w:divBdr>
    </w:div>
    <w:div w:id="1063796930">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030010">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145422">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174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645931">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69770995">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078469">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164628">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6630712">
      <w:bodyDiv w:val="1"/>
      <w:marLeft w:val="0"/>
      <w:marRight w:val="0"/>
      <w:marTop w:val="0"/>
      <w:marBottom w:val="0"/>
      <w:divBdr>
        <w:top w:val="none" w:sz="0" w:space="0" w:color="auto"/>
        <w:left w:val="none" w:sz="0" w:space="0" w:color="auto"/>
        <w:bottom w:val="none" w:sz="0" w:space="0" w:color="auto"/>
        <w:right w:val="none" w:sz="0" w:space="0" w:color="auto"/>
      </w:divBdr>
    </w:div>
    <w:div w:id="1077244195">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181919">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5494899">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614869">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661763">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3865554">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8722080">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140434">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066764">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033582">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4303851">
      <w:bodyDiv w:val="1"/>
      <w:marLeft w:val="0"/>
      <w:marRight w:val="0"/>
      <w:marTop w:val="0"/>
      <w:marBottom w:val="0"/>
      <w:divBdr>
        <w:top w:val="none" w:sz="0" w:space="0" w:color="auto"/>
        <w:left w:val="none" w:sz="0" w:space="0" w:color="auto"/>
        <w:bottom w:val="none" w:sz="0" w:space="0" w:color="auto"/>
        <w:right w:val="none" w:sz="0" w:space="0" w:color="auto"/>
      </w:divBdr>
    </w:div>
    <w:div w:id="1104763066">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796462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280277">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126069">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0471901">
      <w:bodyDiv w:val="1"/>
      <w:marLeft w:val="0"/>
      <w:marRight w:val="0"/>
      <w:marTop w:val="0"/>
      <w:marBottom w:val="0"/>
      <w:divBdr>
        <w:top w:val="none" w:sz="0" w:space="0" w:color="auto"/>
        <w:left w:val="none" w:sz="0" w:space="0" w:color="auto"/>
        <w:bottom w:val="none" w:sz="0" w:space="0" w:color="auto"/>
        <w:right w:val="none" w:sz="0" w:space="0" w:color="auto"/>
      </w:divBdr>
    </w:div>
    <w:div w:id="1111512687">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177879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897159">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09901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490144">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2843425">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6434072">
      <w:bodyDiv w:val="1"/>
      <w:marLeft w:val="0"/>
      <w:marRight w:val="0"/>
      <w:marTop w:val="0"/>
      <w:marBottom w:val="0"/>
      <w:divBdr>
        <w:top w:val="none" w:sz="0" w:space="0" w:color="auto"/>
        <w:left w:val="none" w:sz="0" w:space="0" w:color="auto"/>
        <w:bottom w:val="none" w:sz="0" w:space="0" w:color="auto"/>
        <w:right w:val="none" w:sz="0" w:space="0" w:color="auto"/>
      </w:divBdr>
    </w:div>
    <w:div w:id="1127814171">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28933629">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641102">
      <w:bodyDiv w:val="1"/>
      <w:marLeft w:val="0"/>
      <w:marRight w:val="0"/>
      <w:marTop w:val="0"/>
      <w:marBottom w:val="0"/>
      <w:divBdr>
        <w:top w:val="none" w:sz="0" w:space="0" w:color="auto"/>
        <w:left w:val="none" w:sz="0" w:space="0" w:color="auto"/>
        <w:bottom w:val="none" w:sz="0" w:space="0" w:color="auto"/>
        <w:right w:val="none" w:sz="0" w:space="0" w:color="auto"/>
      </w:divBdr>
    </w:div>
    <w:div w:id="1134644262">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172462">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608172">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39373229">
      <w:bodyDiv w:val="1"/>
      <w:marLeft w:val="0"/>
      <w:marRight w:val="0"/>
      <w:marTop w:val="0"/>
      <w:marBottom w:val="0"/>
      <w:divBdr>
        <w:top w:val="none" w:sz="0" w:space="0" w:color="auto"/>
        <w:left w:val="none" w:sz="0" w:space="0" w:color="auto"/>
        <w:bottom w:val="none" w:sz="0" w:space="0" w:color="auto"/>
        <w:right w:val="none" w:sz="0" w:space="0" w:color="auto"/>
      </w:divBdr>
    </w:div>
    <w:div w:id="1139687762">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0727343">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4851839">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6817792">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1374">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8862130">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319732">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370439">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369302">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456844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7069342">
      <w:bodyDiv w:val="1"/>
      <w:marLeft w:val="0"/>
      <w:marRight w:val="0"/>
      <w:marTop w:val="0"/>
      <w:marBottom w:val="0"/>
      <w:divBdr>
        <w:top w:val="none" w:sz="0" w:space="0" w:color="auto"/>
        <w:left w:val="none" w:sz="0" w:space="0" w:color="auto"/>
        <w:bottom w:val="none" w:sz="0" w:space="0" w:color="auto"/>
        <w:right w:val="none" w:sz="0" w:space="0" w:color="auto"/>
      </w:divBdr>
    </w:div>
    <w:div w:id="1157307915">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385848">
      <w:bodyDiv w:val="1"/>
      <w:marLeft w:val="0"/>
      <w:marRight w:val="0"/>
      <w:marTop w:val="0"/>
      <w:marBottom w:val="0"/>
      <w:divBdr>
        <w:top w:val="none" w:sz="0" w:space="0" w:color="auto"/>
        <w:left w:val="none" w:sz="0" w:space="0" w:color="auto"/>
        <w:bottom w:val="none" w:sz="0" w:space="0" w:color="auto"/>
        <w:right w:val="none" w:sz="0" w:space="0" w:color="auto"/>
      </w:divBdr>
    </w:div>
    <w:div w:id="1160582433">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696366">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8786659">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027197">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121333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0789">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153026">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276049">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79780413">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6137080">
      <w:bodyDiv w:val="1"/>
      <w:marLeft w:val="0"/>
      <w:marRight w:val="0"/>
      <w:marTop w:val="0"/>
      <w:marBottom w:val="0"/>
      <w:divBdr>
        <w:top w:val="none" w:sz="0" w:space="0" w:color="auto"/>
        <w:left w:val="none" w:sz="0" w:space="0" w:color="auto"/>
        <w:bottom w:val="none" w:sz="0" w:space="0" w:color="auto"/>
        <w:right w:val="none" w:sz="0" w:space="0" w:color="auto"/>
      </w:divBdr>
    </w:div>
    <w:div w:id="1186138920">
      <w:bodyDiv w:val="1"/>
      <w:marLeft w:val="0"/>
      <w:marRight w:val="0"/>
      <w:marTop w:val="0"/>
      <w:marBottom w:val="0"/>
      <w:divBdr>
        <w:top w:val="none" w:sz="0" w:space="0" w:color="auto"/>
        <w:left w:val="none" w:sz="0" w:space="0" w:color="auto"/>
        <w:bottom w:val="none" w:sz="0" w:space="0" w:color="auto"/>
        <w:right w:val="none" w:sz="0" w:space="0" w:color="auto"/>
      </w:divBdr>
    </w:div>
    <w:div w:id="1186409628">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445394">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684532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2472725">
      <w:bodyDiv w:val="1"/>
      <w:marLeft w:val="0"/>
      <w:marRight w:val="0"/>
      <w:marTop w:val="0"/>
      <w:marBottom w:val="0"/>
      <w:divBdr>
        <w:top w:val="none" w:sz="0" w:space="0" w:color="auto"/>
        <w:left w:val="none" w:sz="0" w:space="0" w:color="auto"/>
        <w:bottom w:val="none" w:sz="0" w:space="0" w:color="auto"/>
        <w:right w:val="none" w:sz="0" w:space="0" w:color="auto"/>
      </w:divBdr>
    </w:div>
    <w:div w:id="1202668423">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323770">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3982860">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17403">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571125">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268994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620265">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385682">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6550565">
      <w:bodyDiv w:val="1"/>
      <w:marLeft w:val="0"/>
      <w:marRight w:val="0"/>
      <w:marTop w:val="0"/>
      <w:marBottom w:val="0"/>
      <w:divBdr>
        <w:top w:val="none" w:sz="0" w:space="0" w:color="auto"/>
        <w:left w:val="none" w:sz="0" w:space="0" w:color="auto"/>
        <w:bottom w:val="none" w:sz="0" w:space="0" w:color="auto"/>
        <w:right w:val="none" w:sz="0" w:space="0" w:color="auto"/>
      </w:divBdr>
    </w:div>
    <w:div w:id="1217280177">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391208">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0437494">
      <w:bodyDiv w:val="1"/>
      <w:marLeft w:val="0"/>
      <w:marRight w:val="0"/>
      <w:marTop w:val="0"/>
      <w:marBottom w:val="0"/>
      <w:divBdr>
        <w:top w:val="none" w:sz="0" w:space="0" w:color="auto"/>
        <w:left w:val="none" w:sz="0" w:space="0" w:color="auto"/>
        <w:bottom w:val="none" w:sz="0" w:space="0" w:color="auto"/>
        <w:right w:val="none" w:sz="0" w:space="0" w:color="auto"/>
      </w:divBdr>
    </w:div>
    <w:div w:id="1221020176">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1556264">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757103">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4758138">
      <w:bodyDiv w:val="1"/>
      <w:marLeft w:val="0"/>
      <w:marRight w:val="0"/>
      <w:marTop w:val="0"/>
      <w:marBottom w:val="0"/>
      <w:divBdr>
        <w:top w:val="none" w:sz="0" w:space="0" w:color="auto"/>
        <w:left w:val="none" w:sz="0" w:space="0" w:color="auto"/>
        <w:bottom w:val="none" w:sz="0" w:space="0" w:color="auto"/>
        <w:right w:val="none" w:sz="0" w:space="0" w:color="auto"/>
      </w:divBdr>
    </w:div>
    <w:div w:id="1225069821">
      <w:bodyDiv w:val="1"/>
      <w:marLeft w:val="0"/>
      <w:marRight w:val="0"/>
      <w:marTop w:val="0"/>
      <w:marBottom w:val="0"/>
      <w:divBdr>
        <w:top w:val="none" w:sz="0" w:space="0" w:color="auto"/>
        <w:left w:val="none" w:sz="0" w:space="0" w:color="auto"/>
        <w:bottom w:val="none" w:sz="0" w:space="0" w:color="auto"/>
        <w:right w:val="none" w:sz="0" w:space="0" w:color="auto"/>
      </w:divBdr>
    </w:div>
    <w:div w:id="1225409911">
      <w:bodyDiv w:val="1"/>
      <w:marLeft w:val="0"/>
      <w:marRight w:val="0"/>
      <w:marTop w:val="0"/>
      <w:marBottom w:val="0"/>
      <w:divBdr>
        <w:top w:val="none" w:sz="0" w:space="0" w:color="auto"/>
        <w:left w:val="none" w:sz="0" w:space="0" w:color="auto"/>
        <w:bottom w:val="none" w:sz="0" w:space="0" w:color="auto"/>
        <w:right w:val="none" w:sz="0" w:space="0" w:color="auto"/>
      </w:divBdr>
    </w:div>
    <w:div w:id="1225721326">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6380428">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29413673">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507016">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0730452">
      <w:bodyDiv w:val="1"/>
      <w:marLeft w:val="0"/>
      <w:marRight w:val="0"/>
      <w:marTop w:val="0"/>
      <w:marBottom w:val="0"/>
      <w:divBdr>
        <w:top w:val="none" w:sz="0" w:space="0" w:color="auto"/>
        <w:left w:val="none" w:sz="0" w:space="0" w:color="auto"/>
        <w:bottom w:val="none" w:sz="0" w:space="0" w:color="auto"/>
        <w:right w:val="none" w:sz="0" w:space="0" w:color="auto"/>
      </w:divBdr>
    </w:div>
    <w:div w:id="1230847014">
      <w:bodyDiv w:val="1"/>
      <w:marLeft w:val="0"/>
      <w:marRight w:val="0"/>
      <w:marTop w:val="0"/>
      <w:marBottom w:val="0"/>
      <w:divBdr>
        <w:top w:val="none" w:sz="0" w:space="0" w:color="auto"/>
        <w:left w:val="none" w:sz="0" w:space="0" w:color="auto"/>
        <w:bottom w:val="none" w:sz="0" w:space="0" w:color="auto"/>
        <w:right w:val="none" w:sz="0" w:space="0" w:color="auto"/>
      </w:divBdr>
    </w:div>
    <w:div w:id="1231231747">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15388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326929">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324781">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09090">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64803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570825">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591771">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281586">
      <w:bodyDiv w:val="1"/>
      <w:marLeft w:val="0"/>
      <w:marRight w:val="0"/>
      <w:marTop w:val="0"/>
      <w:marBottom w:val="0"/>
      <w:divBdr>
        <w:top w:val="none" w:sz="0" w:space="0" w:color="auto"/>
        <w:left w:val="none" w:sz="0" w:space="0" w:color="auto"/>
        <w:bottom w:val="none" w:sz="0" w:space="0" w:color="auto"/>
        <w:right w:val="none" w:sz="0" w:space="0" w:color="auto"/>
      </w:divBdr>
    </w:div>
    <w:div w:id="1255363662">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160323">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740304">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1938393">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243926">
      <w:bodyDiv w:val="1"/>
      <w:marLeft w:val="0"/>
      <w:marRight w:val="0"/>
      <w:marTop w:val="0"/>
      <w:marBottom w:val="0"/>
      <w:divBdr>
        <w:top w:val="none" w:sz="0" w:space="0" w:color="auto"/>
        <w:left w:val="none" w:sz="0" w:space="0" w:color="auto"/>
        <w:bottom w:val="none" w:sz="0" w:space="0" w:color="auto"/>
        <w:right w:val="none" w:sz="0" w:space="0" w:color="auto"/>
      </w:divBdr>
    </w:div>
    <w:div w:id="1273436020">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4240171">
      <w:bodyDiv w:val="1"/>
      <w:marLeft w:val="0"/>
      <w:marRight w:val="0"/>
      <w:marTop w:val="0"/>
      <w:marBottom w:val="0"/>
      <w:divBdr>
        <w:top w:val="none" w:sz="0" w:space="0" w:color="auto"/>
        <w:left w:val="none" w:sz="0" w:space="0" w:color="auto"/>
        <w:bottom w:val="none" w:sz="0" w:space="0" w:color="auto"/>
        <w:right w:val="none" w:sz="0" w:space="0" w:color="auto"/>
      </w:divBdr>
    </w:div>
    <w:div w:id="1275554438">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7524473">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78950380">
      <w:bodyDiv w:val="1"/>
      <w:marLeft w:val="0"/>
      <w:marRight w:val="0"/>
      <w:marTop w:val="0"/>
      <w:marBottom w:val="0"/>
      <w:divBdr>
        <w:top w:val="none" w:sz="0" w:space="0" w:color="auto"/>
        <w:left w:val="none" w:sz="0" w:space="0" w:color="auto"/>
        <w:bottom w:val="none" w:sz="0" w:space="0" w:color="auto"/>
        <w:right w:val="none" w:sz="0" w:space="0" w:color="auto"/>
      </w:divBdr>
    </w:div>
    <w:div w:id="1279920619">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1835607">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146532">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309328">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7153753">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320069">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5480007">
      <w:bodyDiv w:val="1"/>
      <w:marLeft w:val="0"/>
      <w:marRight w:val="0"/>
      <w:marTop w:val="0"/>
      <w:marBottom w:val="0"/>
      <w:divBdr>
        <w:top w:val="none" w:sz="0" w:space="0" w:color="auto"/>
        <w:left w:val="none" w:sz="0" w:space="0" w:color="auto"/>
        <w:bottom w:val="none" w:sz="0" w:space="0" w:color="auto"/>
        <w:right w:val="none" w:sz="0" w:space="0" w:color="auto"/>
      </w:divBdr>
    </w:div>
    <w:div w:id="1295715557">
      <w:bodyDiv w:val="1"/>
      <w:marLeft w:val="0"/>
      <w:marRight w:val="0"/>
      <w:marTop w:val="0"/>
      <w:marBottom w:val="0"/>
      <w:divBdr>
        <w:top w:val="none" w:sz="0" w:space="0" w:color="auto"/>
        <w:left w:val="none" w:sz="0" w:space="0" w:color="auto"/>
        <w:bottom w:val="none" w:sz="0" w:space="0" w:color="auto"/>
        <w:right w:val="none" w:sz="0" w:space="0" w:color="auto"/>
      </w:divBdr>
    </w:div>
    <w:div w:id="1296107553">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13525">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48526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1001">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7971723">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09359344">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2175465">
      <w:bodyDiv w:val="1"/>
      <w:marLeft w:val="0"/>
      <w:marRight w:val="0"/>
      <w:marTop w:val="0"/>
      <w:marBottom w:val="0"/>
      <w:divBdr>
        <w:top w:val="none" w:sz="0" w:space="0" w:color="auto"/>
        <w:left w:val="none" w:sz="0" w:space="0" w:color="auto"/>
        <w:bottom w:val="none" w:sz="0" w:space="0" w:color="auto"/>
        <w:right w:val="none" w:sz="0" w:space="0" w:color="auto"/>
      </w:divBdr>
    </w:div>
    <w:div w:id="1313366922">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3753634">
      <w:bodyDiv w:val="1"/>
      <w:marLeft w:val="0"/>
      <w:marRight w:val="0"/>
      <w:marTop w:val="0"/>
      <w:marBottom w:val="0"/>
      <w:divBdr>
        <w:top w:val="none" w:sz="0" w:space="0" w:color="auto"/>
        <w:left w:val="none" w:sz="0" w:space="0" w:color="auto"/>
        <w:bottom w:val="none" w:sz="0" w:space="0" w:color="auto"/>
        <w:right w:val="none" w:sz="0" w:space="0" w:color="auto"/>
      </w:divBdr>
    </w:div>
    <w:div w:id="1313827206">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604774">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2593">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072891">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227604">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5821678">
      <w:bodyDiv w:val="1"/>
      <w:marLeft w:val="0"/>
      <w:marRight w:val="0"/>
      <w:marTop w:val="0"/>
      <w:marBottom w:val="0"/>
      <w:divBdr>
        <w:top w:val="none" w:sz="0" w:space="0" w:color="auto"/>
        <w:left w:val="none" w:sz="0" w:space="0" w:color="auto"/>
        <w:bottom w:val="none" w:sz="0" w:space="0" w:color="auto"/>
        <w:right w:val="none" w:sz="0" w:space="0" w:color="auto"/>
      </w:divBdr>
    </w:div>
    <w:div w:id="1326670543">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023105">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746724">
      <w:bodyDiv w:val="1"/>
      <w:marLeft w:val="0"/>
      <w:marRight w:val="0"/>
      <w:marTop w:val="0"/>
      <w:marBottom w:val="0"/>
      <w:divBdr>
        <w:top w:val="none" w:sz="0" w:space="0" w:color="auto"/>
        <w:left w:val="none" w:sz="0" w:space="0" w:color="auto"/>
        <w:bottom w:val="none" w:sz="0" w:space="0" w:color="auto"/>
        <w:right w:val="none" w:sz="0" w:space="0" w:color="auto"/>
      </w:divBdr>
    </w:div>
    <w:div w:id="1330137253">
      <w:bodyDiv w:val="1"/>
      <w:marLeft w:val="0"/>
      <w:marRight w:val="0"/>
      <w:marTop w:val="0"/>
      <w:marBottom w:val="0"/>
      <w:divBdr>
        <w:top w:val="none" w:sz="0" w:space="0" w:color="auto"/>
        <w:left w:val="none" w:sz="0" w:space="0" w:color="auto"/>
        <w:bottom w:val="none" w:sz="0" w:space="0" w:color="auto"/>
        <w:right w:val="none" w:sz="0" w:space="0" w:color="auto"/>
      </w:divBdr>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209182">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172331">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2903209">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067117">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6955937">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280265">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287122">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6371755">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328904">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2729761">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00529">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4840922">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231901">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6924011">
      <w:bodyDiv w:val="1"/>
      <w:marLeft w:val="0"/>
      <w:marRight w:val="0"/>
      <w:marTop w:val="0"/>
      <w:marBottom w:val="0"/>
      <w:divBdr>
        <w:top w:val="none" w:sz="0" w:space="0" w:color="auto"/>
        <w:left w:val="none" w:sz="0" w:space="0" w:color="auto"/>
        <w:bottom w:val="none" w:sz="0" w:space="0" w:color="auto"/>
        <w:right w:val="none" w:sz="0" w:space="0" w:color="auto"/>
      </w:divBdr>
    </w:div>
    <w:div w:id="1357461029">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080704">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466989">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168675">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318474">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823592">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322514">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5786226">
      <w:bodyDiv w:val="1"/>
      <w:marLeft w:val="0"/>
      <w:marRight w:val="0"/>
      <w:marTop w:val="0"/>
      <w:marBottom w:val="0"/>
      <w:divBdr>
        <w:top w:val="none" w:sz="0" w:space="0" w:color="auto"/>
        <w:left w:val="none" w:sz="0" w:space="0" w:color="auto"/>
        <w:bottom w:val="none" w:sz="0" w:space="0" w:color="auto"/>
        <w:right w:val="none" w:sz="0" w:space="0" w:color="auto"/>
      </w:divBdr>
    </w:div>
    <w:div w:id="1366250113">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6905566">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37854">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115165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532701">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273677">
      <w:bodyDiv w:val="1"/>
      <w:marLeft w:val="0"/>
      <w:marRight w:val="0"/>
      <w:marTop w:val="0"/>
      <w:marBottom w:val="0"/>
      <w:divBdr>
        <w:top w:val="none" w:sz="0" w:space="0" w:color="auto"/>
        <w:left w:val="none" w:sz="0" w:space="0" w:color="auto"/>
        <w:bottom w:val="none" w:sz="0" w:space="0" w:color="auto"/>
        <w:right w:val="none" w:sz="0" w:space="0" w:color="auto"/>
      </w:divBdr>
    </w:div>
    <w:div w:id="1375538206">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48199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022274">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22038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381243">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88845665">
      <w:bodyDiv w:val="1"/>
      <w:marLeft w:val="0"/>
      <w:marRight w:val="0"/>
      <w:marTop w:val="0"/>
      <w:marBottom w:val="0"/>
      <w:divBdr>
        <w:top w:val="none" w:sz="0" w:space="0" w:color="auto"/>
        <w:left w:val="none" w:sz="0" w:space="0" w:color="auto"/>
        <w:bottom w:val="none" w:sz="0" w:space="0" w:color="auto"/>
        <w:right w:val="none" w:sz="0" w:space="0" w:color="auto"/>
      </w:divBdr>
    </w:div>
    <w:div w:id="1391230880">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4965187">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270590">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584239">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8938212">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672247">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0248789">
      <w:bodyDiv w:val="1"/>
      <w:marLeft w:val="0"/>
      <w:marRight w:val="0"/>
      <w:marTop w:val="0"/>
      <w:marBottom w:val="0"/>
      <w:divBdr>
        <w:top w:val="none" w:sz="0" w:space="0" w:color="auto"/>
        <w:left w:val="none" w:sz="0" w:space="0" w:color="auto"/>
        <w:bottom w:val="none" w:sz="0" w:space="0" w:color="auto"/>
        <w:right w:val="none" w:sz="0" w:space="0" w:color="auto"/>
      </w:divBdr>
    </w:div>
    <w:div w:id="1400859087">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367371">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1950632">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0832">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1193529">
      <w:bodyDiv w:val="1"/>
      <w:marLeft w:val="0"/>
      <w:marRight w:val="0"/>
      <w:marTop w:val="0"/>
      <w:marBottom w:val="0"/>
      <w:divBdr>
        <w:top w:val="none" w:sz="0" w:space="0" w:color="auto"/>
        <w:left w:val="none" w:sz="0" w:space="0" w:color="auto"/>
        <w:bottom w:val="none" w:sz="0" w:space="0" w:color="auto"/>
        <w:right w:val="none" w:sz="0" w:space="0" w:color="auto"/>
      </w:divBdr>
    </w:div>
    <w:div w:id="1412120542">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241346">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18151">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09367">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3186481">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379446">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04902">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0850395">
      <w:bodyDiv w:val="1"/>
      <w:marLeft w:val="0"/>
      <w:marRight w:val="0"/>
      <w:marTop w:val="0"/>
      <w:marBottom w:val="0"/>
      <w:divBdr>
        <w:top w:val="none" w:sz="0" w:space="0" w:color="auto"/>
        <w:left w:val="none" w:sz="0" w:space="0" w:color="auto"/>
        <w:bottom w:val="none" w:sz="0" w:space="0" w:color="auto"/>
        <w:right w:val="none" w:sz="0" w:space="0" w:color="auto"/>
      </w:divBdr>
    </w:div>
    <w:div w:id="143093323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395620">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596588">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204230">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46192009">
      <w:bodyDiv w:val="1"/>
      <w:marLeft w:val="0"/>
      <w:marRight w:val="0"/>
      <w:marTop w:val="0"/>
      <w:marBottom w:val="0"/>
      <w:divBdr>
        <w:top w:val="none" w:sz="0" w:space="0" w:color="auto"/>
        <w:left w:val="none" w:sz="0" w:space="0" w:color="auto"/>
        <w:bottom w:val="none" w:sz="0" w:space="0" w:color="auto"/>
        <w:right w:val="none" w:sz="0" w:space="0" w:color="auto"/>
      </w:divBdr>
    </w:div>
    <w:div w:id="1446924328">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162829">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164585">
      <w:bodyDiv w:val="1"/>
      <w:marLeft w:val="0"/>
      <w:marRight w:val="0"/>
      <w:marTop w:val="0"/>
      <w:marBottom w:val="0"/>
      <w:divBdr>
        <w:top w:val="none" w:sz="0" w:space="0" w:color="auto"/>
        <w:left w:val="none" w:sz="0" w:space="0" w:color="auto"/>
        <w:bottom w:val="none" w:sz="0" w:space="0" w:color="auto"/>
        <w:right w:val="none" w:sz="0" w:space="0" w:color="auto"/>
      </w:divBdr>
    </w:div>
    <w:div w:id="1452436460">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89968">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6498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5751924">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2870">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481743">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213474">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54814">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378485">
      <w:bodyDiv w:val="1"/>
      <w:marLeft w:val="0"/>
      <w:marRight w:val="0"/>
      <w:marTop w:val="0"/>
      <w:marBottom w:val="0"/>
      <w:divBdr>
        <w:top w:val="none" w:sz="0" w:space="0" w:color="auto"/>
        <w:left w:val="none" w:sz="0" w:space="0" w:color="auto"/>
        <w:bottom w:val="none" w:sz="0" w:space="0" w:color="auto"/>
        <w:right w:val="none" w:sz="0" w:space="0" w:color="auto"/>
      </w:divBdr>
    </w:div>
    <w:div w:id="1462723427">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187191">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4621165">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69665602">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836816">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416263">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021623">
      <w:bodyDiv w:val="1"/>
      <w:marLeft w:val="0"/>
      <w:marRight w:val="0"/>
      <w:marTop w:val="0"/>
      <w:marBottom w:val="0"/>
      <w:divBdr>
        <w:top w:val="none" w:sz="0" w:space="0" w:color="auto"/>
        <w:left w:val="none" w:sz="0" w:space="0" w:color="auto"/>
        <w:bottom w:val="none" w:sz="0" w:space="0" w:color="auto"/>
        <w:right w:val="none" w:sz="0" w:space="0" w:color="auto"/>
      </w:divBdr>
    </w:div>
    <w:div w:id="1476024206">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575848">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6434299">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8088037">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055636">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1566">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24098">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678767">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451696">
      <w:bodyDiv w:val="1"/>
      <w:marLeft w:val="0"/>
      <w:marRight w:val="0"/>
      <w:marTop w:val="0"/>
      <w:marBottom w:val="0"/>
      <w:divBdr>
        <w:top w:val="none" w:sz="0" w:space="0" w:color="auto"/>
        <w:left w:val="none" w:sz="0" w:space="0" w:color="auto"/>
        <w:bottom w:val="none" w:sz="0" w:space="0" w:color="auto"/>
        <w:right w:val="none" w:sz="0" w:space="0" w:color="auto"/>
      </w:divBdr>
    </w:div>
    <w:div w:id="1496913545">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420421">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0999661">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386873">
      <w:bodyDiv w:val="1"/>
      <w:marLeft w:val="0"/>
      <w:marRight w:val="0"/>
      <w:marTop w:val="0"/>
      <w:marBottom w:val="0"/>
      <w:divBdr>
        <w:top w:val="none" w:sz="0" w:space="0" w:color="auto"/>
        <w:left w:val="none" w:sz="0" w:space="0" w:color="auto"/>
        <w:bottom w:val="none" w:sz="0" w:space="0" w:color="auto"/>
        <w:right w:val="none" w:sz="0" w:space="0" w:color="auto"/>
      </w:divBdr>
    </w:div>
    <w:div w:id="1501654190">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135">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017979">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398225">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288661">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836375">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4808525">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4860">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8905071">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3505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2762255">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4153590">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305306">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073">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121614">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2428">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150868">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0647558">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49356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14190">
      <w:bodyDiv w:val="1"/>
      <w:marLeft w:val="0"/>
      <w:marRight w:val="0"/>
      <w:marTop w:val="0"/>
      <w:marBottom w:val="0"/>
      <w:divBdr>
        <w:top w:val="none" w:sz="0" w:space="0" w:color="auto"/>
        <w:left w:val="none" w:sz="0" w:space="0" w:color="auto"/>
        <w:bottom w:val="none" w:sz="0" w:space="0" w:color="auto"/>
        <w:right w:val="none" w:sz="0" w:space="0" w:color="auto"/>
      </w:divBdr>
    </w:div>
    <w:div w:id="155395541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081826">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129681">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481256">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285169">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66790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60990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155665">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469893">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6741134">
      <w:bodyDiv w:val="1"/>
      <w:marLeft w:val="0"/>
      <w:marRight w:val="0"/>
      <w:marTop w:val="0"/>
      <w:marBottom w:val="0"/>
      <w:divBdr>
        <w:top w:val="none" w:sz="0" w:space="0" w:color="auto"/>
        <w:left w:val="none" w:sz="0" w:space="0" w:color="auto"/>
        <w:bottom w:val="none" w:sz="0" w:space="0" w:color="auto"/>
        <w:right w:val="none" w:sz="0" w:space="0" w:color="auto"/>
      </w:divBdr>
    </w:div>
    <w:div w:id="1577129178">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450239">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521934">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3375450">
      <w:bodyDiv w:val="1"/>
      <w:marLeft w:val="0"/>
      <w:marRight w:val="0"/>
      <w:marTop w:val="0"/>
      <w:marBottom w:val="0"/>
      <w:divBdr>
        <w:top w:val="none" w:sz="0" w:space="0" w:color="auto"/>
        <w:left w:val="none" w:sz="0" w:space="0" w:color="auto"/>
        <w:bottom w:val="none" w:sz="0" w:space="0" w:color="auto"/>
        <w:right w:val="none" w:sz="0" w:space="0" w:color="auto"/>
      </w:divBdr>
    </w:div>
    <w:div w:id="1583879412">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39147">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5411314">
      <w:bodyDiv w:val="1"/>
      <w:marLeft w:val="0"/>
      <w:marRight w:val="0"/>
      <w:marTop w:val="0"/>
      <w:marBottom w:val="0"/>
      <w:divBdr>
        <w:top w:val="none" w:sz="0" w:space="0" w:color="auto"/>
        <w:left w:val="none" w:sz="0" w:space="0" w:color="auto"/>
        <w:bottom w:val="none" w:sz="0" w:space="0" w:color="auto"/>
        <w:right w:val="none" w:sz="0" w:space="0" w:color="auto"/>
      </w:divBdr>
    </w:div>
    <w:div w:id="1586378771">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0970031">
      <w:bodyDiv w:val="1"/>
      <w:marLeft w:val="0"/>
      <w:marRight w:val="0"/>
      <w:marTop w:val="0"/>
      <w:marBottom w:val="0"/>
      <w:divBdr>
        <w:top w:val="none" w:sz="0" w:space="0" w:color="auto"/>
        <w:left w:val="none" w:sz="0" w:space="0" w:color="auto"/>
        <w:bottom w:val="none" w:sz="0" w:space="0" w:color="auto"/>
        <w:right w:val="none" w:sz="0" w:space="0" w:color="auto"/>
      </w:divBdr>
    </w:div>
    <w:div w:id="1591087329">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3704829">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094021">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358021">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132695">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217446">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717121">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338182">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226241">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12945">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624049">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278758">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2979707">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3972128">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6790119">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444780">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7788634">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332728">
      <w:bodyDiv w:val="1"/>
      <w:marLeft w:val="0"/>
      <w:marRight w:val="0"/>
      <w:marTop w:val="0"/>
      <w:marBottom w:val="0"/>
      <w:divBdr>
        <w:top w:val="none" w:sz="0" w:space="0" w:color="auto"/>
        <w:left w:val="none" w:sz="0" w:space="0" w:color="auto"/>
        <w:bottom w:val="none" w:sz="0" w:space="0" w:color="auto"/>
        <w:right w:val="none" w:sz="0" w:space="0" w:color="auto"/>
      </w:divBdr>
    </w:div>
    <w:div w:id="1619726788">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259018">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27264">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767366">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426880">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594065">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21657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217168">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0988083">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3853207">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8436604">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7411689">
      <w:bodyDiv w:val="1"/>
      <w:marLeft w:val="0"/>
      <w:marRight w:val="0"/>
      <w:marTop w:val="0"/>
      <w:marBottom w:val="0"/>
      <w:divBdr>
        <w:top w:val="none" w:sz="0" w:space="0" w:color="auto"/>
        <w:left w:val="none" w:sz="0" w:space="0" w:color="auto"/>
        <w:bottom w:val="none" w:sz="0" w:space="0" w:color="auto"/>
        <w:right w:val="none" w:sz="0" w:space="0" w:color="auto"/>
      </w:divBdr>
    </w:div>
    <w:div w:id="1657563715">
      <w:bodyDiv w:val="1"/>
      <w:marLeft w:val="0"/>
      <w:marRight w:val="0"/>
      <w:marTop w:val="0"/>
      <w:marBottom w:val="0"/>
      <w:divBdr>
        <w:top w:val="none" w:sz="0" w:space="0" w:color="auto"/>
        <w:left w:val="none" w:sz="0" w:space="0" w:color="auto"/>
        <w:bottom w:val="none" w:sz="0" w:space="0" w:color="auto"/>
        <w:right w:val="none" w:sz="0" w:space="0" w:color="auto"/>
      </w:divBdr>
    </w:div>
    <w:div w:id="1658261451">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382344">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5475895">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253941">
      <w:bodyDiv w:val="1"/>
      <w:marLeft w:val="0"/>
      <w:marRight w:val="0"/>
      <w:marTop w:val="0"/>
      <w:marBottom w:val="0"/>
      <w:divBdr>
        <w:top w:val="none" w:sz="0" w:space="0" w:color="auto"/>
        <w:left w:val="none" w:sz="0" w:space="0" w:color="auto"/>
        <w:bottom w:val="none" w:sz="0" w:space="0" w:color="auto"/>
        <w:right w:val="none" w:sz="0" w:space="0" w:color="auto"/>
      </w:divBdr>
    </w:div>
    <w:div w:id="1670407491">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177227">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2101288">
      <w:bodyDiv w:val="1"/>
      <w:marLeft w:val="0"/>
      <w:marRight w:val="0"/>
      <w:marTop w:val="0"/>
      <w:marBottom w:val="0"/>
      <w:divBdr>
        <w:top w:val="none" w:sz="0" w:space="0" w:color="auto"/>
        <w:left w:val="none" w:sz="0" w:space="0" w:color="auto"/>
        <w:bottom w:val="none" w:sz="0" w:space="0" w:color="auto"/>
        <w:right w:val="none" w:sz="0" w:space="0" w:color="auto"/>
      </w:divBdr>
    </w:div>
    <w:div w:id="1672174454">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5956924">
      <w:bodyDiv w:val="1"/>
      <w:marLeft w:val="0"/>
      <w:marRight w:val="0"/>
      <w:marTop w:val="0"/>
      <w:marBottom w:val="0"/>
      <w:divBdr>
        <w:top w:val="none" w:sz="0" w:space="0" w:color="auto"/>
        <w:left w:val="none" w:sz="0" w:space="0" w:color="auto"/>
        <w:bottom w:val="none" w:sz="0" w:space="0" w:color="auto"/>
        <w:right w:val="none" w:sz="0" w:space="0" w:color="auto"/>
      </w:divBdr>
    </w:div>
    <w:div w:id="167622444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537412">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787872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003253">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4938031">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6906991">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89604472">
      <w:bodyDiv w:val="1"/>
      <w:marLeft w:val="0"/>
      <w:marRight w:val="0"/>
      <w:marTop w:val="0"/>
      <w:marBottom w:val="0"/>
      <w:divBdr>
        <w:top w:val="none" w:sz="0" w:space="0" w:color="auto"/>
        <w:left w:val="none" w:sz="0" w:space="0" w:color="auto"/>
        <w:bottom w:val="none" w:sz="0" w:space="0" w:color="auto"/>
        <w:right w:val="none" w:sz="0" w:space="0" w:color="auto"/>
      </w:divBdr>
    </w:div>
    <w:div w:id="1689940093">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1952029">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264746">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034722">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121236">
      <w:bodyDiv w:val="1"/>
      <w:marLeft w:val="0"/>
      <w:marRight w:val="0"/>
      <w:marTop w:val="0"/>
      <w:marBottom w:val="0"/>
      <w:divBdr>
        <w:top w:val="none" w:sz="0" w:space="0" w:color="auto"/>
        <w:left w:val="none" w:sz="0" w:space="0" w:color="auto"/>
        <w:bottom w:val="none" w:sz="0" w:space="0" w:color="auto"/>
        <w:right w:val="none" w:sz="0" w:space="0" w:color="auto"/>
      </w:divBdr>
    </w:div>
    <w:div w:id="1698194516">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819545">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165109">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303616">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004965">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8434390">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0733">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395434">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4792420">
      <w:bodyDiv w:val="1"/>
      <w:marLeft w:val="0"/>
      <w:marRight w:val="0"/>
      <w:marTop w:val="0"/>
      <w:marBottom w:val="0"/>
      <w:divBdr>
        <w:top w:val="none" w:sz="0" w:space="0" w:color="auto"/>
        <w:left w:val="none" w:sz="0" w:space="0" w:color="auto"/>
        <w:bottom w:val="none" w:sz="0" w:space="0" w:color="auto"/>
        <w:right w:val="none" w:sz="0" w:space="0" w:color="auto"/>
      </w:divBdr>
    </w:div>
    <w:div w:id="1725524497">
      <w:bodyDiv w:val="1"/>
      <w:marLeft w:val="0"/>
      <w:marRight w:val="0"/>
      <w:marTop w:val="0"/>
      <w:marBottom w:val="0"/>
      <w:divBdr>
        <w:top w:val="none" w:sz="0" w:space="0" w:color="auto"/>
        <w:left w:val="none" w:sz="0" w:space="0" w:color="auto"/>
        <w:bottom w:val="none" w:sz="0" w:space="0" w:color="auto"/>
        <w:right w:val="none" w:sz="0" w:space="0" w:color="auto"/>
      </w:divBdr>
    </w:div>
    <w:div w:id="1725643506">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408500">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7758079">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860691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2532142">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6513298">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322365">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556418">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6106438">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334296">
      <w:bodyDiv w:val="1"/>
      <w:marLeft w:val="0"/>
      <w:marRight w:val="0"/>
      <w:marTop w:val="0"/>
      <w:marBottom w:val="0"/>
      <w:divBdr>
        <w:top w:val="none" w:sz="0" w:space="0" w:color="auto"/>
        <w:left w:val="none" w:sz="0" w:space="0" w:color="auto"/>
        <w:bottom w:val="none" w:sz="0" w:space="0" w:color="auto"/>
        <w:right w:val="none" w:sz="0" w:space="0" w:color="auto"/>
      </w:divBdr>
    </w:div>
    <w:div w:id="1747412997">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28691">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2314399">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549762">
      <w:bodyDiv w:val="1"/>
      <w:marLeft w:val="0"/>
      <w:marRight w:val="0"/>
      <w:marTop w:val="0"/>
      <w:marBottom w:val="0"/>
      <w:divBdr>
        <w:top w:val="none" w:sz="0" w:space="0" w:color="auto"/>
        <w:left w:val="none" w:sz="0" w:space="0" w:color="auto"/>
        <w:bottom w:val="none" w:sz="0" w:space="0" w:color="auto"/>
        <w:right w:val="none" w:sz="0" w:space="0" w:color="auto"/>
      </w:divBdr>
    </w:div>
    <w:div w:id="1754551458">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55777374">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6779028">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7433363">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59399054">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143789">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3379090">
      <w:bodyDiv w:val="1"/>
      <w:marLeft w:val="0"/>
      <w:marRight w:val="0"/>
      <w:marTop w:val="0"/>
      <w:marBottom w:val="0"/>
      <w:divBdr>
        <w:top w:val="none" w:sz="0" w:space="0" w:color="auto"/>
        <w:left w:val="none" w:sz="0" w:space="0" w:color="auto"/>
        <w:bottom w:val="none" w:sz="0" w:space="0" w:color="auto"/>
        <w:right w:val="none" w:sz="0" w:space="0" w:color="auto"/>
      </w:divBdr>
    </w:div>
    <w:div w:id="1763990321">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07191">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595404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575930">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774856">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380769">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0927996">
      <w:bodyDiv w:val="1"/>
      <w:marLeft w:val="0"/>
      <w:marRight w:val="0"/>
      <w:marTop w:val="0"/>
      <w:marBottom w:val="0"/>
      <w:divBdr>
        <w:top w:val="none" w:sz="0" w:space="0" w:color="auto"/>
        <w:left w:val="none" w:sz="0" w:space="0" w:color="auto"/>
        <w:bottom w:val="none" w:sz="0" w:space="0" w:color="auto"/>
        <w:right w:val="none" w:sz="0" w:space="0" w:color="auto"/>
      </w:divBdr>
    </w:div>
    <w:div w:id="1771123099">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165815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85143">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479534">
      <w:bodyDiv w:val="1"/>
      <w:marLeft w:val="0"/>
      <w:marRight w:val="0"/>
      <w:marTop w:val="0"/>
      <w:marBottom w:val="0"/>
      <w:divBdr>
        <w:top w:val="none" w:sz="0" w:space="0" w:color="auto"/>
        <w:left w:val="none" w:sz="0" w:space="0" w:color="auto"/>
        <w:bottom w:val="none" w:sz="0" w:space="0" w:color="auto"/>
        <w:right w:val="none" w:sz="0" w:space="0" w:color="auto"/>
      </w:divBdr>
    </w:div>
    <w:div w:id="1778481988">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081452">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470976">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2934384">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784248">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320747">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6673834">
      <w:bodyDiv w:val="1"/>
      <w:marLeft w:val="0"/>
      <w:marRight w:val="0"/>
      <w:marTop w:val="0"/>
      <w:marBottom w:val="0"/>
      <w:divBdr>
        <w:top w:val="none" w:sz="0" w:space="0" w:color="auto"/>
        <w:left w:val="none" w:sz="0" w:space="0" w:color="auto"/>
        <w:bottom w:val="none" w:sz="0" w:space="0" w:color="auto"/>
        <w:right w:val="none" w:sz="0" w:space="0" w:color="auto"/>
      </w:divBdr>
    </w:div>
    <w:div w:id="1796751037">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35593">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798720893">
      <w:bodyDiv w:val="1"/>
      <w:marLeft w:val="0"/>
      <w:marRight w:val="0"/>
      <w:marTop w:val="0"/>
      <w:marBottom w:val="0"/>
      <w:divBdr>
        <w:top w:val="none" w:sz="0" w:space="0" w:color="auto"/>
        <w:left w:val="none" w:sz="0" w:space="0" w:color="auto"/>
        <w:bottom w:val="none" w:sz="0" w:space="0" w:color="auto"/>
        <w:right w:val="none" w:sz="0" w:space="0" w:color="auto"/>
      </w:divBdr>
    </w:div>
    <w:div w:id="1799913416">
      <w:bodyDiv w:val="1"/>
      <w:marLeft w:val="0"/>
      <w:marRight w:val="0"/>
      <w:marTop w:val="0"/>
      <w:marBottom w:val="0"/>
      <w:divBdr>
        <w:top w:val="none" w:sz="0" w:space="0" w:color="auto"/>
        <w:left w:val="none" w:sz="0" w:space="0" w:color="auto"/>
        <w:bottom w:val="none" w:sz="0" w:space="0" w:color="auto"/>
        <w:right w:val="none" w:sz="0" w:space="0" w:color="auto"/>
      </w:divBdr>
    </w:div>
    <w:div w:id="1799952492">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09949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820496">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5219148">
      <w:bodyDiv w:val="1"/>
      <w:marLeft w:val="0"/>
      <w:marRight w:val="0"/>
      <w:marTop w:val="0"/>
      <w:marBottom w:val="0"/>
      <w:divBdr>
        <w:top w:val="none" w:sz="0" w:space="0" w:color="auto"/>
        <w:left w:val="none" w:sz="0" w:space="0" w:color="auto"/>
        <w:bottom w:val="none" w:sz="0" w:space="0" w:color="auto"/>
        <w:right w:val="none" w:sz="0" w:space="0" w:color="auto"/>
      </w:divBdr>
    </w:div>
    <w:div w:id="1815489188">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0633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146364">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195097">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160832">
      <w:bodyDiv w:val="1"/>
      <w:marLeft w:val="0"/>
      <w:marRight w:val="0"/>
      <w:marTop w:val="0"/>
      <w:marBottom w:val="0"/>
      <w:divBdr>
        <w:top w:val="none" w:sz="0" w:space="0" w:color="auto"/>
        <w:left w:val="none" w:sz="0" w:space="0" w:color="auto"/>
        <w:bottom w:val="none" w:sz="0" w:space="0" w:color="auto"/>
        <w:right w:val="none" w:sz="0" w:space="0" w:color="auto"/>
      </w:divBdr>
    </w:div>
    <w:div w:id="1826360951">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29394258">
      <w:bodyDiv w:val="1"/>
      <w:marLeft w:val="0"/>
      <w:marRight w:val="0"/>
      <w:marTop w:val="0"/>
      <w:marBottom w:val="0"/>
      <w:divBdr>
        <w:top w:val="none" w:sz="0" w:space="0" w:color="auto"/>
        <w:left w:val="none" w:sz="0" w:space="0" w:color="auto"/>
        <w:bottom w:val="none" w:sz="0" w:space="0" w:color="auto"/>
        <w:right w:val="none" w:sz="0" w:space="0" w:color="auto"/>
      </w:divBdr>
    </w:div>
    <w:div w:id="1829398392">
      <w:bodyDiv w:val="1"/>
      <w:marLeft w:val="0"/>
      <w:marRight w:val="0"/>
      <w:marTop w:val="0"/>
      <w:marBottom w:val="0"/>
      <w:divBdr>
        <w:top w:val="none" w:sz="0" w:space="0" w:color="auto"/>
        <w:left w:val="none" w:sz="0" w:space="0" w:color="auto"/>
        <w:bottom w:val="none" w:sz="0" w:space="0" w:color="auto"/>
        <w:right w:val="none" w:sz="0" w:space="0" w:color="auto"/>
      </w:divBdr>
    </w:div>
    <w:div w:id="1829785770">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794793">
      <w:bodyDiv w:val="1"/>
      <w:marLeft w:val="0"/>
      <w:marRight w:val="0"/>
      <w:marTop w:val="0"/>
      <w:marBottom w:val="0"/>
      <w:divBdr>
        <w:top w:val="none" w:sz="0" w:space="0" w:color="auto"/>
        <w:left w:val="none" w:sz="0" w:space="0" w:color="auto"/>
        <w:bottom w:val="none" w:sz="0" w:space="0" w:color="auto"/>
        <w:right w:val="none" w:sz="0" w:space="0" w:color="auto"/>
      </w:divBdr>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367876">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39728879">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8919">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77416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607662">
      <w:bodyDiv w:val="1"/>
      <w:marLeft w:val="0"/>
      <w:marRight w:val="0"/>
      <w:marTop w:val="0"/>
      <w:marBottom w:val="0"/>
      <w:divBdr>
        <w:top w:val="none" w:sz="0" w:space="0" w:color="auto"/>
        <w:left w:val="none" w:sz="0" w:space="0" w:color="auto"/>
        <w:bottom w:val="none" w:sz="0" w:space="0" w:color="auto"/>
        <w:right w:val="none" w:sz="0" w:space="0" w:color="auto"/>
      </w:divBdr>
    </w:div>
    <w:div w:id="1855803650">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1077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3975160">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358542">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6481616">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370315">
      <w:bodyDiv w:val="1"/>
      <w:marLeft w:val="0"/>
      <w:marRight w:val="0"/>
      <w:marTop w:val="0"/>
      <w:marBottom w:val="0"/>
      <w:divBdr>
        <w:top w:val="none" w:sz="0" w:space="0" w:color="auto"/>
        <w:left w:val="none" w:sz="0" w:space="0" w:color="auto"/>
        <w:bottom w:val="none" w:sz="0" w:space="0" w:color="auto"/>
        <w:right w:val="none" w:sz="0" w:space="0" w:color="auto"/>
      </w:divBdr>
    </w:div>
    <w:div w:id="1868568340">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0989983">
      <w:bodyDiv w:val="1"/>
      <w:marLeft w:val="0"/>
      <w:marRight w:val="0"/>
      <w:marTop w:val="0"/>
      <w:marBottom w:val="0"/>
      <w:divBdr>
        <w:top w:val="none" w:sz="0" w:space="0" w:color="auto"/>
        <w:left w:val="none" w:sz="0" w:space="0" w:color="auto"/>
        <w:bottom w:val="none" w:sz="0" w:space="0" w:color="auto"/>
        <w:right w:val="none" w:sz="0" w:space="0" w:color="auto"/>
      </w:divBdr>
    </w:div>
    <w:div w:id="1870994293">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188244">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671300">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208808">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3637768">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26719">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8836446">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334864">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653219">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2495309">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09370">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5967710">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2011062">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09999726">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0531752">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546657">
      <w:bodyDiv w:val="1"/>
      <w:marLeft w:val="0"/>
      <w:marRight w:val="0"/>
      <w:marTop w:val="0"/>
      <w:marBottom w:val="0"/>
      <w:divBdr>
        <w:top w:val="none" w:sz="0" w:space="0" w:color="auto"/>
        <w:left w:val="none" w:sz="0" w:space="0" w:color="auto"/>
        <w:bottom w:val="none" w:sz="0" w:space="0" w:color="auto"/>
        <w:right w:val="none" w:sz="0" w:space="0" w:color="auto"/>
      </w:divBdr>
    </w:div>
    <w:div w:id="1912891065">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4391140">
      <w:bodyDiv w:val="1"/>
      <w:marLeft w:val="0"/>
      <w:marRight w:val="0"/>
      <w:marTop w:val="0"/>
      <w:marBottom w:val="0"/>
      <w:divBdr>
        <w:top w:val="none" w:sz="0" w:space="0" w:color="auto"/>
        <w:left w:val="none" w:sz="0" w:space="0" w:color="auto"/>
        <w:bottom w:val="none" w:sz="0" w:space="0" w:color="auto"/>
        <w:right w:val="none" w:sz="0" w:space="0" w:color="auto"/>
      </w:divBdr>
    </w:div>
    <w:div w:id="1914508978">
      <w:bodyDiv w:val="1"/>
      <w:marLeft w:val="0"/>
      <w:marRight w:val="0"/>
      <w:marTop w:val="0"/>
      <w:marBottom w:val="0"/>
      <w:divBdr>
        <w:top w:val="none" w:sz="0" w:space="0" w:color="auto"/>
        <w:left w:val="none" w:sz="0" w:space="0" w:color="auto"/>
        <w:bottom w:val="none" w:sz="0" w:space="0" w:color="auto"/>
        <w:right w:val="none" w:sz="0" w:space="0" w:color="auto"/>
      </w:divBdr>
    </w:div>
    <w:div w:id="1914585288">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2767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09409">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1795381">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339253">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5912420">
      <w:bodyDiv w:val="1"/>
      <w:marLeft w:val="0"/>
      <w:marRight w:val="0"/>
      <w:marTop w:val="0"/>
      <w:marBottom w:val="0"/>
      <w:divBdr>
        <w:top w:val="none" w:sz="0" w:space="0" w:color="auto"/>
        <w:left w:val="none" w:sz="0" w:space="0" w:color="auto"/>
        <w:bottom w:val="none" w:sz="0" w:space="0" w:color="auto"/>
        <w:right w:val="none" w:sz="0" w:space="0" w:color="auto"/>
      </w:divBdr>
    </w:div>
    <w:div w:id="1926062847">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09556">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8924787">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321434">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011971">
      <w:bodyDiv w:val="1"/>
      <w:marLeft w:val="0"/>
      <w:marRight w:val="0"/>
      <w:marTop w:val="0"/>
      <w:marBottom w:val="0"/>
      <w:divBdr>
        <w:top w:val="none" w:sz="0" w:space="0" w:color="auto"/>
        <w:left w:val="none" w:sz="0" w:space="0" w:color="auto"/>
        <w:bottom w:val="none" w:sz="0" w:space="0" w:color="auto"/>
        <w:right w:val="none" w:sz="0" w:space="0" w:color="auto"/>
      </w:divBdr>
    </w:div>
    <w:div w:id="1937446664">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099651">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261007">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1060041">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2568046">
      <w:bodyDiv w:val="1"/>
      <w:marLeft w:val="0"/>
      <w:marRight w:val="0"/>
      <w:marTop w:val="0"/>
      <w:marBottom w:val="0"/>
      <w:divBdr>
        <w:top w:val="none" w:sz="0" w:space="0" w:color="auto"/>
        <w:left w:val="none" w:sz="0" w:space="0" w:color="auto"/>
        <w:bottom w:val="none" w:sz="0" w:space="0" w:color="auto"/>
        <w:right w:val="none" w:sz="0" w:space="0" w:color="auto"/>
      </w:divBdr>
    </w:div>
    <w:div w:id="194349292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002192">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1738739">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512284">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862643">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096209">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59603288">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4145144">
      <w:bodyDiv w:val="1"/>
      <w:marLeft w:val="0"/>
      <w:marRight w:val="0"/>
      <w:marTop w:val="0"/>
      <w:marBottom w:val="0"/>
      <w:divBdr>
        <w:top w:val="none" w:sz="0" w:space="0" w:color="auto"/>
        <w:left w:val="none" w:sz="0" w:space="0" w:color="auto"/>
        <w:bottom w:val="none" w:sz="0" w:space="0" w:color="auto"/>
        <w:right w:val="none" w:sz="0" w:space="0" w:color="auto"/>
      </w:divBdr>
    </w:div>
    <w:div w:id="1965041333">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11049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016331">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1615">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214321">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598066">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6794546">
      <w:bodyDiv w:val="1"/>
      <w:marLeft w:val="0"/>
      <w:marRight w:val="0"/>
      <w:marTop w:val="0"/>
      <w:marBottom w:val="0"/>
      <w:divBdr>
        <w:top w:val="none" w:sz="0" w:space="0" w:color="auto"/>
        <w:left w:val="none" w:sz="0" w:space="0" w:color="auto"/>
        <w:bottom w:val="none" w:sz="0" w:space="0" w:color="auto"/>
        <w:right w:val="none" w:sz="0" w:space="0" w:color="auto"/>
      </w:divBdr>
    </w:div>
    <w:div w:id="1976982489">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33255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11368">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0960178">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299928">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770193">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824757">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2711812">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4478739">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032458">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024862">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608779">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843679">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7014">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246686">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052937">
      <w:bodyDiv w:val="1"/>
      <w:marLeft w:val="0"/>
      <w:marRight w:val="0"/>
      <w:marTop w:val="0"/>
      <w:marBottom w:val="0"/>
      <w:divBdr>
        <w:top w:val="none" w:sz="0" w:space="0" w:color="auto"/>
        <w:left w:val="none" w:sz="0" w:space="0" w:color="auto"/>
        <w:bottom w:val="none" w:sz="0" w:space="0" w:color="auto"/>
        <w:right w:val="none" w:sz="0" w:space="0" w:color="auto"/>
      </w:divBdr>
    </w:div>
    <w:div w:id="2008246752">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650792">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6683214">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1424318">
      <w:bodyDiv w:val="1"/>
      <w:marLeft w:val="0"/>
      <w:marRight w:val="0"/>
      <w:marTop w:val="0"/>
      <w:marBottom w:val="0"/>
      <w:divBdr>
        <w:top w:val="none" w:sz="0" w:space="0" w:color="auto"/>
        <w:left w:val="none" w:sz="0" w:space="0" w:color="auto"/>
        <w:bottom w:val="none" w:sz="0" w:space="0" w:color="auto"/>
        <w:right w:val="none" w:sz="0" w:space="0" w:color="auto"/>
      </w:divBdr>
    </w:div>
    <w:div w:id="2021546121">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5356626">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318084">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025405">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190698">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184051">
      <w:bodyDiv w:val="1"/>
      <w:marLeft w:val="0"/>
      <w:marRight w:val="0"/>
      <w:marTop w:val="0"/>
      <w:marBottom w:val="0"/>
      <w:divBdr>
        <w:top w:val="none" w:sz="0" w:space="0" w:color="auto"/>
        <w:left w:val="none" w:sz="0" w:space="0" w:color="auto"/>
        <w:bottom w:val="none" w:sz="0" w:space="0" w:color="auto"/>
        <w:right w:val="none" w:sz="0" w:space="0" w:color="auto"/>
      </w:divBdr>
    </w:div>
    <w:div w:id="2034333506">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8895755">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773089">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5788398">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064030">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494445">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373948">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572760">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2971551">
      <w:bodyDiv w:val="1"/>
      <w:marLeft w:val="0"/>
      <w:marRight w:val="0"/>
      <w:marTop w:val="0"/>
      <w:marBottom w:val="0"/>
      <w:divBdr>
        <w:top w:val="none" w:sz="0" w:space="0" w:color="auto"/>
        <w:left w:val="none" w:sz="0" w:space="0" w:color="auto"/>
        <w:bottom w:val="none" w:sz="0" w:space="0" w:color="auto"/>
        <w:right w:val="none" w:sz="0" w:space="0" w:color="auto"/>
      </w:divBdr>
    </w:div>
    <w:div w:id="2063287122">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7677340">
      <w:bodyDiv w:val="1"/>
      <w:marLeft w:val="0"/>
      <w:marRight w:val="0"/>
      <w:marTop w:val="0"/>
      <w:marBottom w:val="0"/>
      <w:divBdr>
        <w:top w:val="none" w:sz="0" w:space="0" w:color="auto"/>
        <w:left w:val="none" w:sz="0" w:space="0" w:color="auto"/>
        <w:bottom w:val="none" w:sz="0" w:space="0" w:color="auto"/>
        <w:right w:val="none" w:sz="0" w:space="0" w:color="auto"/>
      </w:divBdr>
    </w:div>
    <w:div w:id="2069107352">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0423443">
      <w:bodyDiv w:val="1"/>
      <w:marLeft w:val="0"/>
      <w:marRight w:val="0"/>
      <w:marTop w:val="0"/>
      <w:marBottom w:val="0"/>
      <w:divBdr>
        <w:top w:val="none" w:sz="0" w:space="0" w:color="auto"/>
        <w:left w:val="none" w:sz="0" w:space="0" w:color="auto"/>
        <w:bottom w:val="none" w:sz="0" w:space="0" w:color="auto"/>
        <w:right w:val="none" w:sz="0" w:space="0" w:color="auto"/>
      </w:divBdr>
    </w:div>
    <w:div w:id="2070611231">
      <w:bodyDiv w:val="1"/>
      <w:marLeft w:val="0"/>
      <w:marRight w:val="0"/>
      <w:marTop w:val="0"/>
      <w:marBottom w:val="0"/>
      <w:divBdr>
        <w:top w:val="none" w:sz="0" w:space="0" w:color="auto"/>
        <w:left w:val="none" w:sz="0" w:space="0" w:color="auto"/>
        <w:bottom w:val="none" w:sz="0" w:space="0" w:color="auto"/>
        <w:right w:val="none" w:sz="0" w:space="0" w:color="auto"/>
      </w:divBdr>
    </w:div>
    <w:div w:id="2071153817">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28754">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26400">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12336">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170235">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437605">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08262">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444174">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14033">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8573865">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0301527">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5856300">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7432429">
      <w:bodyDiv w:val="1"/>
      <w:marLeft w:val="0"/>
      <w:marRight w:val="0"/>
      <w:marTop w:val="0"/>
      <w:marBottom w:val="0"/>
      <w:divBdr>
        <w:top w:val="none" w:sz="0" w:space="0" w:color="auto"/>
        <w:left w:val="none" w:sz="0" w:space="0" w:color="auto"/>
        <w:bottom w:val="none" w:sz="0" w:space="0" w:color="auto"/>
        <w:right w:val="none" w:sz="0" w:space="0" w:color="auto"/>
      </w:divBdr>
    </w:div>
    <w:div w:id="2098166217">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099011424">
      <w:bodyDiv w:val="1"/>
      <w:marLeft w:val="0"/>
      <w:marRight w:val="0"/>
      <w:marTop w:val="0"/>
      <w:marBottom w:val="0"/>
      <w:divBdr>
        <w:top w:val="none" w:sz="0" w:space="0" w:color="auto"/>
        <w:left w:val="none" w:sz="0" w:space="0" w:color="auto"/>
        <w:bottom w:val="none" w:sz="0" w:space="0" w:color="auto"/>
        <w:right w:val="none" w:sz="0" w:space="0" w:color="auto"/>
      </w:divBdr>
    </w:div>
    <w:div w:id="2100634748">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1951371">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331954">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06742">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5833692">
      <w:bodyDiv w:val="1"/>
      <w:marLeft w:val="0"/>
      <w:marRight w:val="0"/>
      <w:marTop w:val="0"/>
      <w:marBottom w:val="0"/>
      <w:divBdr>
        <w:top w:val="none" w:sz="0" w:space="0" w:color="auto"/>
        <w:left w:val="none" w:sz="0" w:space="0" w:color="auto"/>
        <w:bottom w:val="none" w:sz="0" w:space="0" w:color="auto"/>
        <w:right w:val="none" w:sz="0" w:space="0" w:color="auto"/>
      </w:divBdr>
    </w:div>
    <w:div w:id="2106538621">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2620907">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43610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4933999">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5980349">
      <w:bodyDiv w:val="1"/>
      <w:marLeft w:val="0"/>
      <w:marRight w:val="0"/>
      <w:marTop w:val="0"/>
      <w:marBottom w:val="0"/>
      <w:divBdr>
        <w:top w:val="none" w:sz="0" w:space="0" w:color="auto"/>
        <w:left w:val="none" w:sz="0" w:space="0" w:color="auto"/>
        <w:bottom w:val="none" w:sz="0" w:space="0" w:color="auto"/>
        <w:right w:val="none" w:sz="0" w:space="0" w:color="auto"/>
      </w:divBdr>
    </w:div>
    <w:div w:id="21160503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489146">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3761539">
      <w:bodyDiv w:val="1"/>
      <w:marLeft w:val="0"/>
      <w:marRight w:val="0"/>
      <w:marTop w:val="0"/>
      <w:marBottom w:val="0"/>
      <w:divBdr>
        <w:top w:val="none" w:sz="0" w:space="0" w:color="auto"/>
        <w:left w:val="none" w:sz="0" w:space="0" w:color="auto"/>
        <w:bottom w:val="none" w:sz="0" w:space="0" w:color="auto"/>
        <w:right w:val="none" w:sz="0" w:space="0" w:color="auto"/>
      </w:divBdr>
    </w:div>
    <w:div w:id="2123839958">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2749946">
      <w:bodyDiv w:val="1"/>
      <w:marLeft w:val="0"/>
      <w:marRight w:val="0"/>
      <w:marTop w:val="0"/>
      <w:marBottom w:val="0"/>
      <w:divBdr>
        <w:top w:val="none" w:sz="0" w:space="0" w:color="auto"/>
        <w:left w:val="none" w:sz="0" w:space="0" w:color="auto"/>
        <w:bottom w:val="none" w:sz="0" w:space="0" w:color="auto"/>
        <w:right w:val="none" w:sz="0" w:space="0" w:color="auto"/>
      </w:divBdr>
    </w:div>
    <w:div w:id="2132750162">
      <w:bodyDiv w:val="1"/>
      <w:marLeft w:val="0"/>
      <w:marRight w:val="0"/>
      <w:marTop w:val="0"/>
      <w:marBottom w:val="0"/>
      <w:divBdr>
        <w:top w:val="none" w:sz="0" w:space="0" w:color="auto"/>
        <w:left w:val="none" w:sz="0" w:space="0" w:color="auto"/>
        <w:bottom w:val="none" w:sz="0" w:space="0" w:color="auto"/>
        <w:right w:val="none" w:sz="0" w:space="0" w:color="auto"/>
      </w:divBdr>
    </w:div>
    <w:div w:id="2133090049">
      <w:bodyDiv w:val="1"/>
      <w:marLeft w:val="0"/>
      <w:marRight w:val="0"/>
      <w:marTop w:val="0"/>
      <w:marBottom w:val="0"/>
      <w:divBdr>
        <w:top w:val="none" w:sz="0" w:space="0" w:color="auto"/>
        <w:left w:val="none" w:sz="0" w:space="0" w:color="auto"/>
        <w:bottom w:val="none" w:sz="0" w:space="0" w:color="auto"/>
        <w:right w:val="none" w:sz="0" w:space="0" w:color="auto"/>
      </w:divBdr>
    </w:div>
    <w:div w:id="213335457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523583">
      <w:bodyDiv w:val="1"/>
      <w:marLeft w:val="0"/>
      <w:marRight w:val="0"/>
      <w:marTop w:val="0"/>
      <w:marBottom w:val="0"/>
      <w:divBdr>
        <w:top w:val="none" w:sz="0" w:space="0" w:color="auto"/>
        <w:left w:val="none" w:sz="0" w:space="0" w:color="auto"/>
        <w:bottom w:val="none" w:sz="0" w:space="0" w:color="auto"/>
        <w:right w:val="none" w:sz="0" w:space="0" w:color="auto"/>
      </w:divBdr>
    </w:div>
    <w:div w:id="2138916314">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39949778">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1989854">
      <w:bodyDiv w:val="1"/>
      <w:marLeft w:val="0"/>
      <w:marRight w:val="0"/>
      <w:marTop w:val="0"/>
      <w:marBottom w:val="0"/>
      <w:divBdr>
        <w:top w:val="none" w:sz="0" w:space="0" w:color="auto"/>
        <w:left w:val="none" w:sz="0" w:space="0" w:color="auto"/>
        <w:bottom w:val="none" w:sz="0" w:space="0" w:color="auto"/>
        <w:right w:val="none" w:sz="0" w:space="0" w:color="auto"/>
      </w:divBdr>
    </w:div>
    <w:div w:id="2142259542">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421897">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388182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583974">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1839EBD-2372-4553-AE55-27E1A9AB12FC}"/>
      </w:docPartPr>
      <w:docPartBody>
        <w:p w:rsidR="00513CE6" w:rsidRDefault="00513CE6">
          <w:r w:rsidRPr="00D87A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E6"/>
    <w:rsid w:val="001E1DBE"/>
    <w:rsid w:val="00273A5E"/>
    <w:rsid w:val="00513CE6"/>
    <w:rsid w:val="0065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C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DB1EE2-FFBB-4EF7-871A-8EFEC86859A6}">
  <we:reference id="wa104382081" version="1.55.1.0" store="en-US" storeType="OMEX"/>
  <we:alternateReferences>
    <we:reference id="wa104382081" version="1.55.1.0" store="en-US" storeType="OMEX"/>
  </we:alternateReferences>
  <we:properties>
    <we:property name="MENDELEY_CITATIONS" value="[{&quot;citationID&quot;:&quot;MENDELEY_CITATION_692350ff-4958-412e-9606-ea9d4b7bc7f8&quot;,&quot;properties&quot;:{&quot;noteIndex&quot;:0},&quot;isEdited&quot;:false,&quot;manualOverride&quot;:{&quot;isManuallyOverridden&quot;:false,&quot;citeprocText&quot;:&quot;[1]&quot;,&quot;manualOverrideText&quot;:&quot;&quot;},&quot;citationTag&quot;:&quot;MENDELEY_CITATION_v3_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&quot;,&quot;citationItems&quot;:[{&quot;id&quot;:&quot;d0f9291a-09a5-3df2-bb68-b42e7700e0e5&quot;,&quot;itemData&quot;:{&quot;type&quot;:&quot;webpage&quot;,&quot;id&quot;:&quot;d0f9291a-09a5-3df2-bb68-b42e7700e0e5&quot;,&quot;title&quot;:&quot;Amazon CodeCatalyst Overview&quot;,&quot;author&quot;:[{&quot;family&quot;:&quot;AWS.&quot;,&quot;given&quot;:&quot;&quot;,&quot;parse-names&quot;:false,&quot;dropping-particle&quot;:&quot;&quot;,&quot;non-dropping-particle&quot;:&quot;&quot;}],&quot;container-title&quot;:&quot;AWS Documentation&quot;,&quot;URL&quot;:&quot;https://aws.amazon.com/code/catalyst/&quot;,&quot;issued&quot;:{&quot;date-parts&quot;:[[2023]]},&quot;language&quot;:&quot;English&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14</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8</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24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22</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2</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35</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27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7</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12</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29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18</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41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37</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43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33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32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30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19</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23</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21</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36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40</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16</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11</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10</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15</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3</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20</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25</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5</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4</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42</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13</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9</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26</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1</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38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39</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34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31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28</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17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4165B7FE-6C06-45C2-9BB6-77C5CE23A865}">
  <ds:schemaRefs>
    <ds:schemaRef ds:uri="http://schemas.openxmlformats.org/officeDocument/2006/bibliography"/>
  </ds:schemaRefs>
</ds:datastoreItem>
</file>

<file path=customXml/itemProps3.xml><?xml version="1.0" encoding="utf-8"?>
<ds:datastoreItem xmlns:ds="http://schemas.openxmlformats.org/officeDocument/2006/customXml" ds:itemID="{4A63EEB5-E7A7-4C3D-83A8-5A685C61F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28</Pages>
  <Words>7917</Words>
  <Characters>50436</Characters>
  <Application>Microsoft Office Word</Application>
  <DocSecurity>0</DocSecurity>
  <Lines>884</Lines>
  <Paragraphs>429</Paragraphs>
  <ScaleCrop>false</ScaleCrop>
  <HeadingPairs>
    <vt:vector size="2" baseType="variant">
      <vt:variant>
        <vt:lpstr>Title</vt:lpstr>
      </vt:variant>
      <vt:variant>
        <vt:i4>1</vt:i4>
      </vt:variant>
    </vt:vector>
  </HeadingPairs>
  <TitlesOfParts>
    <vt:vector size="1" baseType="lpstr">
      <vt:lpstr>Chapter 7: Developer Tools and DevOps - Part 1</vt:lpstr>
    </vt:vector>
  </TitlesOfParts>
  <Company/>
  <LinksUpToDate>false</LinksUpToDate>
  <CharactersWithSpaces>57924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Developer Tools and DevOps - Part 1</dc:title>
  <dc:subject>AWS Master Class</dc:subject>
  <dc:creator>Paulo H. Leocaddio</dc:creator>
  <cp:keywords/>
  <dc:description/>
  <cp:lastModifiedBy>Paulo H. Leocadio</cp:lastModifiedBy>
  <cp:revision>385</cp:revision>
  <dcterms:created xsi:type="dcterms:W3CDTF">2025-02-25T04:28:00Z</dcterms:created>
  <dcterms:modified xsi:type="dcterms:W3CDTF">2025-05-30T21:27:00Z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